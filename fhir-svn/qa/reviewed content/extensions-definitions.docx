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32" w:rsidRDefault="00632F9D">
      <w:pPr>
        <w:pStyle w:val="Heading1"/>
        <w:divId w:val="930161083"/>
        <w:rPr>
          <w:rFonts w:eastAsia="Times New Roman"/>
          <w:lang w:val="en-US"/>
        </w:rPr>
      </w:pPr>
      <w:r>
        <w:rPr>
          <w:rFonts w:eastAsia="Times New Roman"/>
          <w:lang w:val="en-US"/>
        </w:rPr>
        <w:t>Grahame Grieve</w:t>
      </w:r>
    </w:p>
    <w:p w:rsidR="00577A32" w:rsidRDefault="00632F9D">
      <w:pPr>
        <w:pStyle w:val="Heading2"/>
        <w:divId w:val="930161083"/>
        <w:rPr>
          <w:rFonts w:eastAsia="Times New Roman"/>
          <w:lang w:val="en-US"/>
        </w:rPr>
      </w:pPr>
      <w:r>
        <w:rPr>
          <w:rFonts w:eastAsia="Times New Roman"/>
          <w:lang w:val="en-US"/>
        </w:rPr>
        <w:t>http://hl7.org/fhir/StructureDefinition/lipid-report-ldl-chol-calculated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93016108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930161083"/>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LDL is Calculated</w:t>
            </w:r>
          </w:p>
        </w:tc>
      </w:tr>
      <w:tr w:rsidR="00577A32">
        <w:trPr>
          <w:divId w:val="93016108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True if the LDL value is calculated from Chol</w:t>
            </w:r>
            <w:ins w:id="0" w:author="David Fallas" w:date="2015-09-03T13:40:00Z">
              <w:r w:rsidR="00825A08">
                <w:rPr>
                  <w:rFonts w:eastAsia="Times New Roman"/>
                  <w:lang w:val="en-US"/>
                </w:rPr>
                <w:t>esterol</w:t>
              </w:r>
            </w:ins>
            <w:r>
              <w:rPr>
                <w:rFonts w:eastAsia="Times New Roman"/>
                <w:lang w:val="en-US"/>
              </w:rPr>
              <w:t>, Trig</w:t>
            </w:r>
            <w:ins w:id="1" w:author="David Fallas" w:date="2015-09-03T13:40:00Z">
              <w:r w:rsidR="00825A08">
                <w:rPr>
                  <w:rFonts w:eastAsia="Times New Roman"/>
                  <w:lang w:val="en-US"/>
                </w:rPr>
                <w:t>lyceride</w:t>
              </w:r>
            </w:ins>
            <w:r>
              <w:rPr>
                <w:rFonts w:eastAsia="Times New Roman"/>
                <w:lang w:val="en-US"/>
              </w:rPr>
              <w:t>, and HDLC.</w:t>
            </w:r>
          </w:p>
        </w:tc>
      </w:tr>
      <w:tr w:rsidR="00577A32">
        <w:trPr>
          <w:divId w:val="930161083"/>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825A08" w:rsidRDefault="00632F9D">
            <w:pPr>
              <w:rPr>
                <w:ins w:id="2" w:author="David Fallas" w:date="2015-09-03T13:38:00Z"/>
                <w:rFonts w:eastAsia="Times New Roman"/>
                <w:lang w:val="en-US"/>
              </w:rPr>
            </w:pPr>
            <w:r>
              <w:rPr>
                <w:rFonts w:eastAsia="Times New Roman"/>
                <w:lang w:val="en-US"/>
              </w:rPr>
              <w:t>It's definitely better that whether the LDL was calculated or not comes from the LOINC code. But this is defined to exercise the extension machinery in the publication tooling, and to make this comment. Actually, the location is odd too - it would probably be on the root observation, but this is for testing purposes.</w:t>
            </w:r>
          </w:p>
          <w:p w:rsidR="00825A08" w:rsidRDefault="00825A08">
            <w:pPr>
              <w:rPr>
                <w:ins w:id="3" w:author="David Fallas" w:date="2015-09-03T13:38:00Z"/>
                <w:rFonts w:eastAsia="Times New Roman"/>
                <w:lang w:val="en-US"/>
              </w:rPr>
            </w:pPr>
            <w:ins w:id="4" w:author="David Fallas" w:date="2015-09-03T13:38:00Z">
              <w:r>
                <w:rPr>
                  <w:rFonts w:eastAsia="Times New Roman"/>
                  <w:lang w:val="en-US"/>
                </w:rPr>
                <w:t xml:space="preserve">The above paragraph makes little sense. Perhaps </w:t>
              </w:r>
            </w:ins>
            <w:ins w:id="5" w:author="David Fallas" w:date="2015-09-03T13:42:00Z">
              <w:r>
                <w:rPr>
                  <w:rFonts w:eastAsia="Times New Roman"/>
                  <w:lang w:val="en-US"/>
                </w:rPr>
                <w:t>reduce it to</w:t>
              </w:r>
            </w:ins>
            <w:ins w:id="6" w:author="David Fallas" w:date="2015-09-03T13:38:00Z">
              <w:r>
                <w:rPr>
                  <w:rFonts w:eastAsia="Times New Roman"/>
                  <w:lang w:val="en-US"/>
                </w:rPr>
                <w:t>:</w:t>
              </w:r>
            </w:ins>
          </w:p>
          <w:p w:rsidR="00577A32" w:rsidRDefault="00825A08" w:rsidP="00825A08">
            <w:pPr>
              <w:rPr>
                <w:rFonts w:eastAsia="Times New Roman"/>
                <w:lang w:val="en-US"/>
              </w:rPr>
            </w:pPr>
            <w:ins w:id="7" w:author="David Fallas" w:date="2015-09-03T13:39:00Z">
              <w:r>
                <w:rPr>
                  <w:rFonts w:eastAsia="Times New Roman"/>
                  <w:lang w:val="en-US"/>
                </w:rPr>
                <w:t xml:space="preserve">‘This </w:t>
              </w:r>
            </w:ins>
            <w:ins w:id="8" w:author="David Fallas" w:date="2015-09-03T13:42:00Z">
              <w:r>
                <w:rPr>
                  <w:rFonts w:eastAsia="Times New Roman"/>
                  <w:lang w:val="en-US"/>
                </w:rPr>
                <w:t xml:space="preserve">comment is present </w:t>
              </w:r>
            </w:ins>
            <w:ins w:id="9" w:author="David Fallas" w:date="2015-09-03T13:39:00Z">
              <w:r>
                <w:rPr>
                  <w:rFonts w:eastAsia="Times New Roman"/>
                  <w:lang w:val="en-US"/>
                </w:rPr>
                <w:t>to exercise the extension machinery</w:t>
              </w:r>
            </w:ins>
            <w:ins w:id="10" w:author="David Fallas" w:date="2015-09-03T13:40:00Z">
              <w:r>
                <w:rPr>
                  <w:rFonts w:eastAsia="Times New Roman"/>
                  <w:lang w:val="en-US"/>
                </w:rPr>
                <w:t xml:space="preserve"> in the publication tooling.</w:t>
              </w:r>
            </w:ins>
            <w:del w:id="11" w:author="David Fallas" w:date="2015-09-03T13:40:00Z">
              <w:r w:rsidR="00632F9D" w:rsidDel="00825A08">
                <w:rPr>
                  <w:rFonts w:eastAsia="Times New Roman"/>
                  <w:lang w:val="en-US"/>
                </w:rPr>
                <w:delText xml:space="preserve"> </w:delText>
              </w:r>
            </w:del>
          </w:p>
        </w:tc>
      </w:tr>
      <w:tr w:rsidR="00577A32">
        <w:trPr>
          <w:divId w:val="93016108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93016108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93016108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93016108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21919811"/>
        <w:rPr>
          <w:rFonts w:eastAsia="Times New Roman"/>
          <w:lang w:val="en-US"/>
        </w:rPr>
      </w:pPr>
      <w:r>
        <w:rPr>
          <w:rFonts w:eastAsia="Times New Roman"/>
          <w:lang w:val="en-US"/>
        </w:rPr>
        <w:t>HL7</w:t>
      </w:r>
    </w:p>
    <w:p w:rsidR="00577A32" w:rsidRDefault="00632F9D">
      <w:pPr>
        <w:pStyle w:val="Heading2"/>
        <w:divId w:val="121919811"/>
        <w:rPr>
          <w:rFonts w:eastAsia="Times New Roman"/>
          <w:lang w:val="en-US"/>
        </w:rPr>
      </w:pPr>
      <w:r>
        <w:rPr>
          <w:rFonts w:eastAsia="Times New Roman"/>
          <w:lang w:val="en-US"/>
        </w:rPr>
        <w:t>http://hl7.org/fhir/StructureDefinition/valueset-replacedby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674"/>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code that replaces this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that replaces this - use this code instead.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Usually such codes are deprecated (retired).</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A concept map relevant to interpret this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reference to a concept map that is relevant for the interpretation of this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825A08">
            <w:pPr>
              <w:rPr>
                <w:rFonts w:eastAsia="Times New Roman"/>
                <w:lang w:val="en-US"/>
              </w:rPr>
            </w:pPr>
            <w:r>
              <w:rPr>
                <w:rFonts w:eastAsia="Times New Roman"/>
                <w:lang w:val="en-US"/>
              </w:rPr>
              <w:t xml:space="preserve">One use of this extension is </w:t>
            </w:r>
            <w:del w:id="12" w:author="David Fallas" w:date="2015-09-03T13:44:00Z">
              <w:r w:rsidRPr="00825A08" w:rsidDel="00825A08">
                <w:rPr>
                  <w:rFonts w:eastAsia="Times New Roman"/>
                  <w:strike/>
                  <w:lang w:val="en-US"/>
                  <w:rPrChange w:id="13" w:author="David Fallas" w:date="2015-09-03T13:43:00Z">
                    <w:rPr>
                      <w:rFonts w:eastAsia="Times New Roman"/>
                      <w:lang w:val="en-US"/>
                    </w:rPr>
                  </w:rPrChange>
                </w:rPr>
                <w:delText>to use it</w:delText>
              </w:r>
              <w:r w:rsidDel="00825A08">
                <w:rPr>
                  <w:rFonts w:eastAsia="Times New Roman"/>
                  <w:lang w:val="en-US"/>
                </w:rPr>
                <w:delText xml:space="preserve"> </w:delText>
              </w:r>
            </w:del>
            <w:r>
              <w:rPr>
                <w:rFonts w:eastAsia="Times New Roman"/>
                <w:lang w:val="en-US"/>
              </w:rPr>
              <w:t xml:space="preserve">to include a partial concept map inside an expansion, </w:t>
            </w:r>
            <w:del w:id="14" w:author="David Fallas" w:date="2015-09-03T13:44:00Z">
              <w:r w:rsidRPr="00825A08" w:rsidDel="00825A08">
                <w:rPr>
                  <w:rFonts w:eastAsia="Times New Roman"/>
                  <w:strike/>
                  <w:lang w:val="en-US"/>
                  <w:rPrChange w:id="15" w:author="David Fallas" w:date="2015-09-03T13:43:00Z">
                    <w:rPr>
                      <w:rFonts w:eastAsia="Times New Roman"/>
                      <w:lang w:val="en-US"/>
                    </w:rPr>
                  </w:rPrChange>
                </w:rPr>
                <w:delText>only</w:delText>
              </w:r>
              <w:r w:rsidDel="00825A08">
                <w:rPr>
                  <w:rFonts w:eastAsia="Times New Roman"/>
                  <w:lang w:val="en-US"/>
                </w:rPr>
                <w:delText xml:space="preserve"> </w:delText>
              </w:r>
            </w:del>
            <w:r>
              <w:rPr>
                <w:rFonts w:eastAsia="Times New Roman"/>
                <w:lang w:val="en-US"/>
              </w:rPr>
              <w:t xml:space="preserve">containing </w:t>
            </w:r>
            <w:ins w:id="16" w:author="David Fallas" w:date="2015-09-03T13:43:00Z">
              <w:r w:rsidR="00825A08">
                <w:rPr>
                  <w:rFonts w:eastAsia="Times New Roman"/>
                  <w:lang w:val="en-US"/>
                </w:rPr>
                <w:t xml:space="preserve">only </w:t>
              </w:r>
            </w:ins>
            <w:r>
              <w:rPr>
                <w:rFonts w:eastAsia="Times New Roman"/>
                <w:lang w:val="en-US"/>
              </w:rPr>
              <w:t xml:space="preserve">maps for the concepts included in this particular expansion.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definition for this code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display name that describes the meaning of this code when used as part of this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825A08">
            <w:pPr>
              <w:rPr>
                <w:rFonts w:eastAsia="Times New Roman"/>
                <w:lang w:val="en-US"/>
              </w:rPr>
            </w:pPr>
            <w:r>
              <w:rPr>
                <w:rFonts w:eastAsia="Times New Roman"/>
                <w:lang w:val="en-US"/>
              </w:rPr>
              <w:t>This is provided for when the source code system doesn't actually provide a definition (there are many such</w:t>
            </w:r>
            <w:ins w:id="17" w:author="David Fallas" w:date="2015-09-03T13:44:00Z">
              <w:r w:rsidR="00825A08">
                <w:rPr>
                  <w:rFonts w:eastAsia="Times New Roman"/>
                  <w:lang w:val="en-US"/>
                </w:rPr>
                <w:t xml:space="preserve"> system</w:t>
              </w:r>
            </w:ins>
            <w:r>
              <w:rPr>
                <w:rFonts w:eastAsia="Times New Roman"/>
                <w:lang w:val="en-US"/>
              </w:rPr>
              <w:t>). Providing a</w:t>
            </w:r>
            <w:del w:id="18" w:author="David Fallas" w:date="2015-09-03T13:44:00Z">
              <w:r w:rsidDel="00825A08">
                <w:rPr>
                  <w:rFonts w:eastAsia="Times New Roman"/>
                  <w:lang w:val="en-US"/>
                </w:rPr>
                <w:delText>n</w:delText>
              </w:r>
            </w:del>
            <w:r>
              <w:rPr>
                <w:rFonts w:eastAsia="Times New Roman"/>
                <w:lang w:val="en-US"/>
              </w:rPr>
              <w:t xml:space="preserve"> definition for a code should not be done where the underlying code system provides a definition.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http://hl7.org/fhir/StructureDefinition/patient-congregation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group of place of religious practice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group or place of religious practice that may provide services to the patient.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http://hl7.org/fhir/StructureDefinition/location-alias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Alias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A316E6">
            <w:pPr>
              <w:rPr>
                <w:rFonts w:eastAsia="Times New Roman"/>
                <w:lang w:val="en-US"/>
              </w:rPr>
            </w:pPr>
            <w:r>
              <w:rPr>
                <w:rFonts w:eastAsia="Times New Roman"/>
                <w:lang w:val="en-US"/>
              </w:rPr>
              <w:t>Other names that this location is known as. (</w:t>
            </w:r>
            <w:del w:id="19" w:author="David Fallas" w:date="2015-09-03T13:50:00Z">
              <w:r w:rsidDel="00A316E6">
                <w:rPr>
                  <w:rFonts w:eastAsia="Times New Roman"/>
                  <w:lang w:val="en-US"/>
                </w:rPr>
                <w:delText xml:space="preserve">for </w:delText>
              </w:r>
            </w:del>
            <w:del w:id="20" w:author="David Fallas" w:date="2015-09-03T13:45:00Z">
              <w:r w:rsidDel="00825A08">
                <w:rPr>
                  <w:rFonts w:eastAsia="Times New Roman"/>
                  <w:lang w:val="en-US"/>
                </w:rPr>
                <w:delText>E</w:delText>
              </w:r>
            </w:del>
            <w:del w:id="21" w:author="David Fallas" w:date="2015-09-03T13:50:00Z">
              <w:r w:rsidDel="00A316E6">
                <w:rPr>
                  <w:rFonts w:eastAsia="Times New Roman"/>
                  <w:lang w:val="en-US"/>
                </w:rPr>
                <w:delText>xample</w:delText>
              </w:r>
            </w:del>
            <w:ins w:id="22" w:author="David Fallas" w:date="2015-09-03T13:50:00Z">
              <w:r w:rsidR="00A316E6">
                <w:rPr>
                  <w:rFonts w:eastAsia="Times New Roman"/>
                  <w:lang w:val="en-US"/>
                </w:rPr>
                <w:t xml:space="preserve"> e.g</w:t>
              </w:r>
            </w:ins>
            <w:ins w:id="23" w:author="David Fallas" w:date="2015-09-03T13:51:00Z">
              <w:r w:rsidR="00A316E6">
                <w:rPr>
                  <w:rFonts w:eastAsia="Times New Roman"/>
                  <w:lang w:val="en-US"/>
                </w:rPr>
                <w:t>.</w:t>
              </w:r>
            </w:ins>
            <w:r>
              <w:rPr>
                <w:rFonts w:eastAsia="Times New Roman"/>
                <w:lang w:val="en-US"/>
              </w:rPr>
              <w:t>, "</w:t>
            </w:r>
            <w:proofErr w:type="spellStart"/>
            <w:r>
              <w:rPr>
                <w:rFonts w:eastAsia="Times New Roman"/>
                <w:lang w:val="en-US"/>
              </w:rPr>
              <w:t>Pembo</w:t>
            </w:r>
            <w:proofErr w:type="spellEnd"/>
            <w:r>
              <w:rPr>
                <w:rFonts w:eastAsia="Times New Roman"/>
                <w:lang w:val="en-US"/>
              </w:rPr>
              <w:t xml:space="preserve"> HC" and "</w:t>
            </w:r>
            <w:proofErr w:type="spellStart"/>
            <w:r>
              <w:rPr>
                <w:rFonts w:eastAsia="Times New Roman"/>
                <w:lang w:val="en-US"/>
              </w:rPr>
              <w:t>Pembo</w:t>
            </w:r>
            <w:proofErr w:type="spellEnd"/>
            <w:r>
              <w:rPr>
                <w:rFonts w:eastAsia="Times New Roman"/>
                <w:lang w:val="en-US"/>
              </w:rPr>
              <w:t xml:space="preserve"> Health Clinic").</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http://hl7.org/fhir/StructureDefinition/questionnaire-allowedResource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Allowed resource for reference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Where the type for a question is "Reference", indicates a type of resource that is permitted.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extension only has meaning if the </w:t>
            </w:r>
            <w:proofErr w:type="spellStart"/>
            <w:r>
              <w:rPr>
                <w:rFonts w:eastAsia="Times New Roman"/>
                <w:lang w:val="en-US"/>
              </w:rPr>
              <w:t>question.type</w:t>
            </w:r>
            <w:proofErr w:type="spellEnd"/>
            <w:r>
              <w:rPr>
                <w:rFonts w:eastAsia="Times New Roman"/>
                <w:lang w:val="en-US"/>
              </w:rPr>
              <w:t xml:space="preserve"> = Reference. If no </w:t>
            </w:r>
            <w:proofErr w:type="spellStart"/>
            <w:r>
              <w:rPr>
                <w:rFonts w:eastAsia="Times New Roman"/>
                <w:lang w:val="en-US"/>
              </w:rPr>
              <w:t>allowedResource</w:t>
            </w:r>
            <w:proofErr w:type="spellEnd"/>
            <w:r>
              <w:rPr>
                <w:rFonts w:eastAsia="Times New Roman"/>
                <w:lang w:val="en-US"/>
              </w:rPr>
              <w:t xml:space="preserve"> extensions are present, the presumption is that any type of resource is permitted. If multiple are present, then any of the specified types are permitted.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One of the resource types defined as part of FHIR</w:t>
            </w:r>
          </w:p>
        </w:tc>
      </w:tr>
    </w:tbl>
    <w:p w:rsidR="00577A32" w:rsidRDefault="00632F9D">
      <w:pPr>
        <w:pStyle w:val="Heading2"/>
        <w:divId w:val="121919811"/>
        <w:rPr>
          <w:rFonts w:eastAsia="Times New Roman"/>
          <w:lang w:val="en-US"/>
        </w:rPr>
      </w:pPr>
      <w:r>
        <w:rPr>
          <w:rFonts w:eastAsia="Times New Roman"/>
          <w:lang w:val="en-US"/>
        </w:rPr>
        <w:t>http://hl7.org/fhir/StructureDefinition/valueset-otherName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Alternative names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Human readable names for the value</w:t>
            </w:r>
            <w:ins w:id="24" w:author="David Fallas" w:date="2015-09-03T13:46:00Z">
              <w:r w:rsidR="00825A08">
                <w:rPr>
                  <w:rFonts w:eastAsia="Times New Roman"/>
                  <w:lang w:val="en-US"/>
                </w:rPr>
                <w:t xml:space="preserve"> </w:t>
              </w:r>
            </w:ins>
            <w:r>
              <w:rPr>
                <w:rFonts w:eastAsia="Times New Roman"/>
                <w:lang w:val="en-US"/>
              </w:rPr>
              <w:t>set.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name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Human readable, short and specific</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This name is intended to be human readable, short and as specific as possible</w:t>
            </w:r>
            <w:ins w:id="25" w:author="David Fallas" w:date="2015-09-03T13:46:00Z">
              <w:r w:rsidR="00825A08">
                <w:rPr>
                  <w:rFonts w:eastAsia="Times New Roman"/>
                  <w:lang w:val="en-US"/>
                </w:rPr>
                <w:t>,</w:t>
              </w:r>
            </w:ins>
            <w:r>
              <w:rPr>
                <w:rFonts w:eastAsia="Times New Roman"/>
                <w:lang w:val="en-US"/>
              </w:rPr>
              <w:t xml:space="preserve"> and to convey the purpose of the value set. It is considered to be the name of the value set. </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need not be unique. However some use cases require uniqueness within a namespace and therefore best practice would be to make the name unique.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preferred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Which name is preferred for this language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Flag that this Name in this Name Language is the preferred human-readable signifier in this language.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There may be multiple human readable names in a given language, and this flag indicates which of them is preferred for the given language.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http://hl7.org/fhir/StructureDefinition/valueset-conceptOrder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Appearance order for user selection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the relative order in which concepts within the value set should be presented to a user.</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http://hl7.org/fhir/StructureDefinition/practitioner-classification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Classification of the provider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more specific service or occupation within the health care provider type of the practitioner at a specific organization unit, for example, counselor.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http://hl7.org/fhir/StructureDefinition/valueset-systemName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627"/>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Code system name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human-readable name for the code system.</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http://hl7.org/fhir/StructureDefinition/valueset-subsumes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Codes that this concept subsumes that have already been declared elsewhere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825A08">
            <w:pPr>
              <w:rPr>
                <w:rFonts w:eastAsia="Times New Roman"/>
                <w:lang w:val="en-US"/>
              </w:rPr>
            </w:pPr>
            <w:r>
              <w:rPr>
                <w:rFonts w:eastAsia="Times New Roman"/>
                <w:lang w:val="en-US"/>
              </w:rPr>
              <w:t xml:space="preserve">Refers to another code defined within the code system that is also subsumed by this code. </w:t>
            </w:r>
            <w:del w:id="26" w:author="David Fallas" w:date="2015-09-03T13:47:00Z">
              <w:r w:rsidDel="00825A08">
                <w:rPr>
                  <w:rFonts w:eastAsia="Times New Roman"/>
                  <w:lang w:val="en-US"/>
                </w:rPr>
                <w:delText xml:space="preserve">I.e. </w:delText>
              </w:r>
            </w:del>
            <w:r>
              <w:rPr>
                <w:rFonts w:eastAsia="Times New Roman"/>
                <w:lang w:val="en-US"/>
              </w:rPr>
              <w:t xml:space="preserve">This concept subsumes the referenced concept. Because meaning is inferred from hierarchy as well as definition, the presence of this extension modifies the meaning of the extended concept.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http://hl7.org/fhir/StructureDefinition/valueset-comments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Comment about the use of this code in this context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comment that explains how this code is used in this context (where the value set is expected to be used).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A316E6">
            <w:pPr>
              <w:rPr>
                <w:rFonts w:eastAsia="Times New Roman"/>
                <w:lang w:val="en-US"/>
              </w:rPr>
            </w:pPr>
            <w:r>
              <w:rPr>
                <w:rFonts w:eastAsia="Times New Roman"/>
                <w:lang w:val="en-US"/>
              </w:rPr>
              <w:t xml:space="preserve">This is used in various FHIR value sets to make comments on how particular codes are used when the formal definition is a little abstract or vague, but </w:t>
            </w:r>
            <w:del w:id="27" w:author="David Fallas" w:date="2015-09-03T13:49:00Z">
              <w:r w:rsidDel="00A316E6">
                <w:rPr>
                  <w:rFonts w:eastAsia="Times New Roman"/>
                  <w:lang w:val="en-US"/>
                </w:rPr>
                <w:delText xml:space="preserve">it's not clear whether it belongs </w:delText>
              </w:r>
            </w:del>
            <w:ins w:id="28" w:author="David Fallas" w:date="2015-09-03T13:49:00Z">
              <w:r w:rsidR="00A316E6">
                <w:rPr>
                  <w:rFonts w:eastAsia="Times New Roman"/>
                  <w:lang w:val="en-US"/>
                </w:rPr>
                <w:t xml:space="preserve">when membership </w:t>
              </w:r>
            </w:ins>
            <w:r>
              <w:rPr>
                <w:rFonts w:eastAsia="Times New Roman"/>
                <w:lang w:val="en-US"/>
              </w:rPr>
              <w:t>in the actual value set</w:t>
            </w:r>
            <w:del w:id="29" w:author="David Fallas" w:date="2015-09-03T13:49:00Z">
              <w:r w:rsidDel="00A316E6">
                <w:rPr>
                  <w:rFonts w:eastAsia="Times New Roman"/>
                  <w:lang w:val="en-US"/>
                </w:rPr>
                <w:delText xml:space="preserve"> resource</w:delText>
              </w:r>
            </w:del>
            <w:ins w:id="30" w:author="David Fallas" w:date="2015-09-03T13:49:00Z">
              <w:r w:rsidR="00A316E6">
                <w:rPr>
                  <w:rFonts w:eastAsia="Times New Roman"/>
                  <w:lang w:val="en-US"/>
                </w:rPr>
                <w:t xml:space="preserve"> is ambiguous</w:t>
              </w:r>
            </w:ins>
            <w:r>
              <w:rPr>
                <w:rFonts w:eastAsia="Times New Roman"/>
                <w:lang w:val="en-US"/>
              </w:rPr>
              <w:t xml:space="preserv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http://hl7.org/fhir/StructureDefinition/valueset-ordinalValue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Comparison value for ordinal codes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A316E6">
            <w:pPr>
              <w:rPr>
                <w:rFonts w:eastAsia="Times New Roman"/>
                <w:lang w:val="en-US"/>
              </w:rPr>
            </w:pPr>
            <w:r>
              <w:rPr>
                <w:rFonts w:eastAsia="Times New Roman"/>
                <w:lang w:val="en-US"/>
              </w:rPr>
              <w:t xml:space="preserve">A numeric value that allows the comparison (less than, greater than) or other numerical manipulation of a concept (e.g. </w:t>
            </w:r>
            <w:del w:id="31" w:author="David Fallas" w:date="2015-09-03T13:51:00Z">
              <w:r w:rsidDel="00A316E6">
                <w:rPr>
                  <w:rFonts w:eastAsia="Times New Roman"/>
                  <w:lang w:val="en-US"/>
                </w:rPr>
                <w:delText xml:space="preserve">Adding </w:delText>
              </w:r>
            </w:del>
            <w:ins w:id="32" w:author="David Fallas" w:date="2015-09-03T13:51:00Z">
              <w:r w:rsidR="00A316E6">
                <w:rPr>
                  <w:rFonts w:eastAsia="Times New Roman"/>
                  <w:lang w:val="en-US"/>
                </w:rPr>
                <w:t>a</w:t>
              </w:r>
              <w:r w:rsidR="00A316E6">
                <w:rPr>
                  <w:rFonts w:eastAsia="Times New Roman"/>
                  <w:lang w:val="en-US"/>
                </w:rPr>
                <w:t xml:space="preserve">dding </w:t>
              </w:r>
            </w:ins>
            <w:r>
              <w:rPr>
                <w:rFonts w:eastAsia="Times New Roman"/>
                <w:lang w:val="en-US"/>
              </w:rPr>
              <w:t xml:space="preserve">up components of a score).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http://hl7.org/fhir/StructureDefinition/patient-disability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Condition(s) limiting movement, senses, or activities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A316E6">
            <w:pPr>
              <w:rPr>
                <w:rFonts w:eastAsia="Times New Roman"/>
                <w:lang w:val="en-US"/>
              </w:rPr>
            </w:pPr>
            <w:r>
              <w:rPr>
                <w:rFonts w:eastAsia="Times New Roman"/>
                <w:lang w:val="en-US"/>
              </w:rPr>
              <w:t>Value(s) identifying physical or mental condition(s) that limit</w:t>
            </w:r>
            <w:del w:id="33" w:author="David Fallas" w:date="2015-09-03T13:52:00Z">
              <w:r w:rsidDel="00A316E6">
                <w:rPr>
                  <w:rFonts w:eastAsia="Times New Roman"/>
                  <w:lang w:val="en-US"/>
                </w:rPr>
                <w:delText>s</w:delText>
              </w:r>
            </w:del>
            <w:r>
              <w:rPr>
                <w:rFonts w:eastAsia="Times New Roman"/>
                <w:lang w:val="en-US"/>
              </w:rPr>
              <w:t xml:space="preserve"> a person's movements, senses, or activities.</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http://hl7.org/fhir/StructureDefinition/valueset-keyWord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Descriptors and key terms for search</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A316E6">
            <w:pPr>
              <w:rPr>
                <w:rFonts w:eastAsia="Times New Roman"/>
                <w:lang w:val="en-US"/>
              </w:rPr>
            </w:pPr>
            <w:r>
              <w:rPr>
                <w:rFonts w:eastAsia="Times New Roman"/>
                <w:lang w:val="en-US"/>
              </w:rPr>
              <w:t>Word</w:t>
            </w:r>
            <w:ins w:id="34" w:author="David Fallas" w:date="2015-09-03T13:52:00Z">
              <w:r w:rsidR="00A316E6">
                <w:rPr>
                  <w:rFonts w:eastAsia="Times New Roman"/>
                  <w:lang w:val="en-US"/>
                </w:rPr>
                <w:t>(s)</w:t>
              </w:r>
            </w:ins>
            <w:r>
              <w:rPr>
                <w:rFonts w:eastAsia="Times New Roman"/>
                <w:lang w:val="en-US"/>
              </w:rPr>
              <w:t xml:space="preserve"> </w:t>
            </w:r>
            <w:del w:id="35" w:author="David Fallas" w:date="2015-09-03T13:52:00Z">
              <w:r w:rsidDel="00A316E6">
                <w:rPr>
                  <w:rFonts w:eastAsia="Times New Roman"/>
                  <w:lang w:val="en-US"/>
                </w:rPr>
                <w:delText xml:space="preserve">or words </w:delText>
              </w:r>
            </w:del>
            <w:r>
              <w:rPr>
                <w:rFonts w:eastAsia="Times New Roman"/>
                <w:lang w:val="en-US"/>
              </w:rPr>
              <w:t>used in an information retrieval system to indicate the content of the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lastRenderedPageBreak/>
        <w:t>http://hl7.org/fhir/StructureDefinition/questionnaire-readOnly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Don't allow human editing</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A316E6">
            <w:pPr>
              <w:rPr>
                <w:rFonts w:eastAsia="Times New Roman"/>
                <w:lang w:val="en-US"/>
              </w:rPr>
            </w:pPr>
            <w:r>
              <w:rPr>
                <w:rFonts w:eastAsia="Times New Roman"/>
                <w:lang w:val="en-US"/>
              </w:rPr>
              <w:t>If true, the value cannot be changed by a human respond</w:t>
            </w:r>
            <w:del w:id="36" w:author="David Fallas" w:date="2015-09-03T13:52:00Z">
              <w:r w:rsidDel="00A316E6">
                <w:rPr>
                  <w:rFonts w:eastAsia="Times New Roman"/>
                  <w:lang w:val="en-US"/>
                </w:rPr>
                <w:delText>a</w:delText>
              </w:r>
            </w:del>
            <w:ins w:id="37" w:author="David Fallas" w:date="2015-09-03T13:52:00Z">
              <w:r w:rsidR="00A316E6">
                <w:rPr>
                  <w:rFonts w:eastAsia="Times New Roman"/>
                  <w:lang w:val="en-US"/>
                </w:rPr>
                <w:t>e</w:t>
              </w:r>
            </w:ins>
            <w:r>
              <w:rPr>
                <w:rFonts w:eastAsia="Times New Roman"/>
                <w:lang w:val="en-US"/>
              </w:rPr>
              <w:t>nt to the Questionnaire.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The value of </w:t>
            </w:r>
            <w:proofErr w:type="spellStart"/>
            <w:r>
              <w:rPr>
                <w:rFonts w:eastAsia="Times New Roman"/>
                <w:lang w:val="en-US"/>
              </w:rPr>
              <w:t>readOnly</w:t>
            </w:r>
            <w:proofErr w:type="spellEnd"/>
            <w:r>
              <w:rPr>
                <w:rFonts w:eastAsia="Times New Roman"/>
                <w:lang w:val="en-US"/>
              </w:rPr>
              <w:t xml:space="preserve"> elements can be established by asserting extensions for </w:t>
            </w:r>
            <w:proofErr w:type="spellStart"/>
            <w:r>
              <w:rPr>
                <w:rFonts w:eastAsia="Times New Roman"/>
                <w:lang w:val="en-US"/>
              </w:rPr>
              <w:t>defaultValues</w:t>
            </w:r>
            <w:proofErr w:type="spellEnd"/>
            <w:r>
              <w:rPr>
                <w:rFonts w:eastAsia="Times New Roman"/>
                <w:lang w:val="en-US"/>
              </w:rPr>
              <w:t xml:space="preserve">, linkages that support pre-population and/or extensions that support calculation based on other answers.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http://hl7.org/fhir/StructureDefinition/questionnaire-hidden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Don't display to user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If true, indicates that the containing group or question should not be displayed to the user for data entry.</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If a group is hidden, all descendant content of the group is automatically hidden.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http://hl7.org/fhir/StructureDefinition/valueset-label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del w:id="38" w:author="David Fallas" w:date="2015-09-03T13:53:00Z">
              <w:r w:rsidDel="00A316E6">
                <w:rPr>
                  <w:rFonts w:eastAsia="Times New Roman"/>
                  <w:lang w:val="en-US"/>
                </w:rPr>
                <w:delText>E</w:delText>
              </w:r>
            </w:del>
            <w:ins w:id="39" w:author="David Fallas" w:date="2015-09-03T13:53:00Z">
              <w:r w:rsidR="00A316E6">
                <w:rPr>
                  <w:rFonts w:eastAsia="Times New Roman"/>
                  <w:lang w:val="en-US"/>
                </w:rPr>
                <w:t>e</w:t>
              </w:r>
            </w:ins>
            <w:r>
              <w:rPr>
                <w:rFonts w:eastAsia="Times New Roman"/>
                <w:lang w:val="en-US"/>
              </w:rPr>
              <w:t>.g. "(a)", "1.", etc.</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label to list in front of a code when presenting a list of possible values in a questionnaire-like fashion.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lastRenderedPageBreak/>
        <w:t>http://hl7.org/fhir/StructureDefinition/questionnaire-label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del w:id="40" w:author="David Fallas" w:date="2015-09-03T13:53:00Z">
              <w:r w:rsidDel="00A316E6">
                <w:rPr>
                  <w:rFonts w:eastAsia="Times New Roman"/>
                  <w:lang w:val="en-US"/>
                </w:rPr>
                <w:delText>E</w:delText>
              </w:r>
            </w:del>
            <w:ins w:id="41" w:author="David Fallas" w:date="2015-09-03T13:53:00Z">
              <w:r w:rsidR="00A316E6">
                <w:rPr>
                  <w:rFonts w:eastAsia="Times New Roman"/>
                  <w:lang w:val="en-US"/>
                </w:rPr>
                <w:t>e</w:t>
              </w:r>
            </w:ins>
            <w:r>
              <w:rPr>
                <w:rFonts w:eastAsia="Times New Roman"/>
                <w:lang w:val="en-US"/>
              </w:rPr>
              <w:t>.g. "1(a)", "2.5.3"</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label for a particular group or question within the questionnaire.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These are generally unique within a questionnaire, though this is not guaranteed. Some questionnaires may have multiple questions with the same label with logic to control which gets exposed.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http://hl7.org/fhir/StructureDefinition/questionnaire-questionControl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del w:id="42" w:author="David Fallas" w:date="2015-09-03T13:53:00Z">
              <w:r w:rsidDel="00A316E6">
                <w:rPr>
                  <w:rFonts w:eastAsia="Times New Roman"/>
                  <w:lang w:val="en-US"/>
                </w:rPr>
                <w:delText>E</w:delText>
              </w:r>
            </w:del>
            <w:ins w:id="43" w:author="David Fallas" w:date="2015-09-03T13:53:00Z">
              <w:r w:rsidR="00A316E6">
                <w:rPr>
                  <w:rFonts w:eastAsia="Times New Roman"/>
                  <w:lang w:val="en-US"/>
                </w:rPr>
                <w:t>e</w:t>
              </w:r>
            </w:ins>
            <w:r>
              <w:rPr>
                <w:rFonts w:eastAsia="Times New Roman"/>
                <w:lang w:val="en-US"/>
              </w:rPr>
              <w:t>.g. Checkbox, Combo-box, Lookup, etc.</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type of data entry control that should be exposed to the user when capturing the answer to the 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Different controls may be appropriate for different question data types. It is up to the system rendering a questionnaire as to what controls it will support and for which data types.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User interface controls used for questionnaire questions</w:t>
            </w:r>
          </w:p>
        </w:tc>
      </w:tr>
    </w:tbl>
    <w:p w:rsidR="00577A32" w:rsidRDefault="00632F9D">
      <w:pPr>
        <w:pStyle w:val="Heading2"/>
        <w:divId w:val="121919811"/>
        <w:rPr>
          <w:rFonts w:eastAsia="Times New Roman"/>
          <w:lang w:val="en-US"/>
        </w:rPr>
      </w:pPr>
      <w:r>
        <w:rPr>
          <w:rFonts w:eastAsia="Times New Roman"/>
          <w:lang w:val="en-US"/>
        </w:rPr>
        <w:t>http://hl7.org/fhir/StructureDefinition/valueset-warning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387"/>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Extra warning about the correct use of the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An extra warning about the correct use of the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lastRenderedPageBreak/>
        <w:t>http://hl7.org/fhir/StructureDefinition/questionnaire-tooltip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Fly-over or equivalent text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content is intended for use in a fly-over or similar display mechanism - primarily intended for online form entry.</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http://hl7.org/fhir/StructureDefinition/questionnaire-instruction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How to populate group or 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text provides instructions intended to be rendered with the element explaining how the content of the element is to be completed. This should be rendered in-line before the question or group.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http://hl7.org/fhir/StructureDefinition/valueset-comment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Human-specified notes and other documentation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Each comment is a time-stamped entry of arbitrary length that is not editable except by anyone in the author group.</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content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Remarks or other text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Comments created about the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timestamp</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When the comment was created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Time the comment was recorded.</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http://hl7.org/fhir/StructureDefinition/valueset-caseSensitive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If code is case sensitive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If </w:t>
            </w:r>
            <w:proofErr w:type="gramStart"/>
            <w:r>
              <w:rPr>
                <w:rFonts w:eastAsia="Times New Roman"/>
                <w:lang w:val="en-US"/>
              </w:rPr>
              <w:t>this a</w:t>
            </w:r>
            <w:proofErr w:type="gramEnd"/>
            <w:r>
              <w:rPr>
                <w:rFonts w:eastAsia="Times New Roman"/>
                <w:lang w:val="en-US"/>
              </w:rPr>
              <w:t xml:space="preserve"> case sensitive code.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See comments on </w:t>
            </w:r>
            <w:proofErr w:type="spellStart"/>
            <w:r>
              <w:rPr>
                <w:rFonts w:eastAsia="Times New Roman"/>
                <w:lang w:val="en-US"/>
              </w:rPr>
              <w:t>ValueSet.codeSystem.caseSensitive</w:t>
            </w:r>
            <w:proofErr w:type="spellEnd"/>
            <w:r>
              <w:rPr>
                <w:rFonts w:eastAsia="Times New Roman"/>
                <w:lang w:val="en-US"/>
              </w:rPr>
              <w:t xml:space="preserve">. Systems should generally assume case sensitivity when dealing with expansions, and only consider case sensitivity when matching existing codes.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http://hl7.org/fhir/StructureDefinition/questionnaire-deReference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Implemented CDE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reference to the Data Element that corresponds to the question text and answer constraints for this 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If a code applies to a question, that code should still be conveyed on the question, even if the same code is also referenced as a </w:t>
            </w:r>
            <w:proofErr w:type="spellStart"/>
            <w:r>
              <w:rPr>
                <w:rFonts w:eastAsia="Times New Roman"/>
                <w:lang w:val="en-US"/>
              </w:rPr>
              <w:t>DataElement.code</w:t>
            </w:r>
            <w:proofErr w:type="spellEnd"/>
            <w:r>
              <w:rPr>
                <w:rFonts w:eastAsia="Times New Roman"/>
                <w:lang w:val="en-US"/>
              </w:rPr>
              <w:t xml:space="preserve"> in the referenced data element. This extension must not be used in place of specifying the </w:t>
            </w:r>
            <w:proofErr w:type="spellStart"/>
            <w:r>
              <w:rPr>
                <w:rFonts w:eastAsia="Times New Roman"/>
                <w:lang w:val="en-US"/>
              </w:rPr>
              <w:t>Questionnaire.group.question.concept</w:t>
            </w:r>
            <w:proofErr w:type="spellEnd"/>
            <w:r>
              <w:rPr>
                <w:rFonts w:eastAsia="Times New Roman"/>
                <w:lang w:val="en-US"/>
              </w:rPr>
              <w:t xml:space="preserve"> element.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lastRenderedPageBreak/>
        <w:t>http://hl7.org/fhir/StructureDefinition/valueset-workflowStatus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Indicates the state of development of the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A316E6">
            <w:pPr>
              <w:rPr>
                <w:rFonts w:eastAsia="Times New Roman"/>
                <w:lang w:val="en-US"/>
              </w:rPr>
            </w:pPr>
            <w:r>
              <w:rPr>
                <w:rFonts w:eastAsia="Times New Roman"/>
                <w:lang w:val="en-US"/>
              </w:rPr>
              <w:t xml:space="preserve">Workflow Status is used to represent details of the value set development process while the value set has </w:t>
            </w:r>
            <w:del w:id="44" w:author="David Fallas" w:date="2015-09-03T13:57:00Z">
              <w:r w:rsidDel="00A316E6">
                <w:rPr>
                  <w:rFonts w:eastAsia="Times New Roman"/>
                  <w:lang w:val="en-US"/>
                </w:rPr>
                <w:delText>an Activity</w:delText>
              </w:r>
            </w:del>
            <w:ins w:id="45" w:author="David Fallas" w:date="2015-09-03T13:57:00Z">
              <w:r w:rsidR="00A316E6">
                <w:rPr>
                  <w:rFonts w:eastAsia="Times New Roman"/>
                  <w:lang w:val="en-US"/>
                </w:rPr>
                <w:t>a</w:t>
              </w:r>
            </w:ins>
            <w:r>
              <w:rPr>
                <w:rFonts w:eastAsia="Times New Roman"/>
                <w:lang w:val="en-US"/>
              </w:rPr>
              <w:t xml:space="preserve"> </w:t>
            </w:r>
            <w:del w:id="46" w:author="David Fallas" w:date="2015-09-03T13:57:00Z">
              <w:r w:rsidDel="00A316E6">
                <w:rPr>
                  <w:rFonts w:eastAsia="Times New Roman"/>
                  <w:lang w:val="en-US"/>
                </w:rPr>
                <w:delText>S</w:delText>
              </w:r>
            </w:del>
            <w:ins w:id="47" w:author="David Fallas" w:date="2015-09-03T13:57:00Z">
              <w:r w:rsidR="00A316E6">
                <w:rPr>
                  <w:rFonts w:eastAsia="Times New Roman"/>
                  <w:lang w:val="en-US"/>
                </w:rPr>
                <w:t>s</w:t>
              </w:r>
            </w:ins>
            <w:r>
              <w:rPr>
                <w:rFonts w:eastAsia="Times New Roman"/>
                <w:lang w:val="en-US"/>
              </w:rPr>
              <w:t xml:space="preserve">tatus of Preliminary. The development of a value set often follows a formal workflow process from initiation to completion, and this element carries the state variable for this state machine. The assumption is that when first created a value set would have a workflow state of Draft. Additional workflow states may be used. </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A316E6">
            <w:pPr>
              <w:rPr>
                <w:ins w:id="48" w:author="David Fallas" w:date="2015-09-03T13:57:00Z"/>
                <w:rFonts w:eastAsia="Times New Roman"/>
                <w:lang w:val="en-US"/>
              </w:rPr>
            </w:pPr>
            <w:r>
              <w:rPr>
                <w:rFonts w:eastAsia="Times New Roman"/>
                <w:lang w:val="en-US"/>
              </w:rPr>
              <w:t xml:space="preserve">The values that this element may assume include phrases that capture various stages in review and approval. In addition to the minimum </w:t>
            </w:r>
            <w:proofErr w:type="gramStart"/>
            <w:r>
              <w:rPr>
                <w:rFonts w:eastAsia="Times New Roman"/>
                <w:lang w:val="en-US"/>
              </w:rPr>
              <w:t>of ???</w:t>
            </w:r>
            <w:proofErr w:type="gramEnd"/>
            <w:r>
              <w:rPr>
                <w:rFonts w:eastAsia="Times New Roman"/>
                <w:lang w:val="en-US"/>
              </w:rPr>
              <w:t>Draft</w:t>
            </w:r>
            <w:proofErr w:type="gramStart"/>
            <w:r>
              <w:rPr>
                <w:rFonts w:eastAsia="Times New Roman"/>
                <w:lang w:val="en-US"/>
              </w:rPr>
              <w:t>???,</w:t>
            </w:r>
            <w:proofErr w:type="gramEnd"/>
            <w:r>
              <w:rPr>
                <w:rFonts w:eastAsia="Times New Roman"/>
                <w:lang w:val="en-US"/>
              </w:rPr>
              <w:t xml:space="preserve"> these include ???Proposed???</w:t>
            </w:r>
            <w:proofErr w:type="gramStart"/>
            <w:r>
              <w:rPr>
                <w:rFonts w:eastAsia="Times New Roman"/>
                <w:lang w:val="en-US"/>
              </w:rPr>
              <w:t>, ???</w:t>
            </w:r>
            <w:proofErr w:type="gramEnd"/>
            <w:r>
              <w:rPr>
                <w:rFonts w:eastAsia="Times New Roman"/>
                <w:lang w:val="en-US"/>
              </w:rPr>
              <w:t>Approved???</w:t>
            </w:r>
            <w:proofErr w:type="gramStart"/>
            <w:r>
              <w:rPr>
                <w:rFonts w:eastAsia="Times New Roman"/>
                <w:lang w:val="en-US"/>
              </w:rPr>
              <w:t>, ???</w:t>
            </w:r>
            <w:proofErr w:type="gramEnd"/>
            <w:r>
              <w:rPr>
                <w:rFonts w:eastAsia="Times New Roman"/>
                <w:lang w:val="en-US"/>
              </w:rPr>
              <w:t>Ready to Publish</w:t>
            </w:r>
            <w:proofErr w:type="gramStart"/>
            <w:r>
              <w:rPr>
                <w:rFonts w:eastAsia="Times New Roman"/>
                <w:lang w:val="en-US"/>
              </w:rPr>
              <w:t>???.</w:t>
            </w:r>
            <w:proofErr w:type="gramEnd"/>
            <w:r>
              <w:rPr>
                <w:rFonts w:eastAsia="Times New Roman"/>
                <w:lang w:val="en-US"/>
              </w:rPr>
              <w:t xml:space="preserve"> There may be additional states defined by different developers. This is an optional element because the use of </w:t>
            </w:r>
            <w:del w:id="49" w:author="David Fallas" w:date="2015-09-03T13:57:00Z">
              <w:r w:rsidDel="00A316E6">
                <w:rPr>
                  <w:rFonts w:eastAsia="Times New Roman"/>
                  <w:lang w:val="en-US"/>
                </w:rPr>
                <w:delText xml:space="preserve">Activity </w:delText>
              </w:r>
            </w:del>
            <w:proofErr w:type="gramStart"/>
            <w:r>
              <w:rPr>
                <w:rFonts w:eastAsia="Times New Roman"/>
                <w:lang w:val="en-US"/>
              </w:rPr>
              <w:t>Status ???</w:t>
            </w:r>
            <w:proofErr w:type="gramEnd"/>
            <w:r>
              <w:rPr>
                <w:rFonts w:eastAsia="Times New Roman"/>
                <w:lang w:val="en-US"/>
              </w:rPr>
              <w:t xml:space="preserve">Preliminary??? </w:t>
            </w:r>
            <w:proofErr w:type="gramStart"/>
            <w:r>
              <w:rPr>
                <w:rFonts w:eastAsia="Times New Roman"/>
                <w:lang w:val="en-US"/>
              </w:rPr>
              <w:t>may</w:t>
            </w:r>
            <w:proofErr w:type="gramEnd"/>
            <w:r>
              <w:rPr>
                <w:rFonts w:eastAsia="Times New Roman"/>
                <w:lang w:val="en-US"/>
              </w:rPr>
              <w:t xml:space="preserve"> be sufficient for some implementations. </w:t>
            </w:r>
          </w:p>
          <w:p w:rsidR="00A316E6" w:rsidRDefault="009C0DD9" w:rsidP="009C0DD9">
            <w:pPr>
              <w:rPr>
                <w:rFonts w:eastAsia="Times New Roman"/>
                <w:lang w:val="en-US"/>
              </w:rPr>
            </w:pPr>
            <w:ins w:id="50" w:author="David Fallas" w:date="2015-09-03T14:00:00Z">
              <w:r>
                <w:rPr>
                  <w:rFonts w:eastAsia="Times New Roman"/>
                  <w:lang w:val="en-US"/>
                </w:rPr>
                <w:t>I assume that t</w:t>
              </w:r>
            </w:ins>
            <w:ins w:id="51" w:author="David Fallas" w:date="2015-09-03T13:58:00Z">
              <w:r w:rsidR="00A316E6">
                <w:rPr>
                  <w:rFonts w:eastAsia="Times New Roman"/>
                  <w:lang w:val="en-US"/>
                </w:rPr>
                <w:t xml:space="preserve">he choice of status values </w:t>
              </w:r>
            </w:ins>
            <w:ins w:id="52" w:author="David Fallas" w:date="2015-09-03T14:00:00Z">
              <w:r>
                <w:rPr>
                  <w:rFonts w:eastAsia="Times New Roman"/>
                  <w:lang w:val="en-US"/>
                </w:rPr>
                <w:t>will</w:t>
              </w:r>
            </w:ins>
            <w:ins w:id="53" w:author="David Fallas" w:date="2015-09-03T13:58:00Z">
              <w:r w:rsidR="00A316E6">
                <w:rPr>
                  <w:rFonts w:eastAsia="Times New Roman"/>
                  <w:lang w:val="en-US"/>
                </w:rPr>
                <w:t xml:space="preserve"> be harmonized with what is </w:t>
              </w:r>
            </w:ins>
            <w:ins w:id="54" w:author="David Fallas" w:date="2015-09-03T14:00:00Z">
              <w:r>
                <w:rPr>
                  <w:rFonts w:eastAsia="Times New Roman"/>
                  <w:lang w:val="en-US"/>
                </w:rPr>
                <w:t>present</w:t>
              </w:r>
            </w:ins>
            <w:ins w:id="55" w:author="David Fallas" w:date="2015-09-03T13:59:00Z">
              <w:r w:rsidR="00A316E6">
                <w:rPr>
                  <w:rFonts w:eastAsia="Times New Roman"/>
                  <w:lang w:val="en-US"/>
                </w:rPr>
                <w:t xml:space="preserve"> in the final documentation</w:t>
              </w:r>
            </w:ins>
            <w:ins w:id="56" w:author="David Fallas" w:date="2015-09-03T13:58:00Z">
              <w:r w:rsidR="00A316E6">
                <w:rPr>
                  <w:rFonts w:eastAsia="Times New Roman"/>
                  <w:lang w:val="en-US"/>
                </w:rPr>
                <w:t xml:space="preserve">. In the </w:t>
              </w:r>
            </w:ins>
            <w:ins w:id="57" w:author="David Fallas" w:date="2015-09-03T13:59:00Z">
              <w:r w:rsidR="00A316E6">
                <w:rPr>
                  <w:rFonts w:eastAsia="Times New Roman"/>
                  <w:lang w:val="en-US"/>
                </w:rPr>
                <w:t>2015May publication only Draft, Active and Retired appear.</w:t>
              </w:r>
            </w:ins>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http://hl7.org/fhir/StructureDefinition/practitioner-primaryInd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Indicator of primary specialty</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9C0DD9">
            <w:pPr>
              <w:rPr>
                <w:rFonts w:eastAsia="Times New Roman"/>
                <w:lang w:val="en-US"/>
              </w:rPr>
            </w:pPr>
            <w:r>
              <w:rPr>
                <w:rFonts w:eastAsia="Times New Roman"/>
                <w:lang w:val="en-US"/>
              </w:rPr>
              <w:t xml:space="preserve">Flag indicating if the specialty is the primary specialty of the provider. Normally, a practitioner will have one primary specialty, but </w:t>
            </w:r>
            <w:del w:id="58" w:author="David Fallas" w:date="2015-09-03T14:01:00Z">
              <w:r w:rsidDel="009C0DD9">
                <w:rPr>
                  <w:rFonts w:eastAsia="Times New Roman"/>
                  <w:lang w:val="en-US"/>
                </w:rPr>
                <w:delText xml:space="preserve">in some cases more than one can be primary. </w:delText>
              </w:r>
            </w:del>
            <w:ins w:id="59" w:author="David Fallas" w:date="2015-09-03T14:01:00Z">
              <w:r w:rsidR="009C0DD9">
                <w:rPr>
                  <w:rFonts w:eastAsia="Times New Roman"/>
                  <w:lang w:val="en-US"/>
                </w:rPr>
                <w:t>in practice there may be exceptions.</w:t>
              </w:r>
            </w:ins>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http://hl7.org/fhir/StructureDefinition/questionnaire-defaultValue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Initial presumed answer for 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This is the value that should be pre-populated when rendering the questionnaire for user input.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http://hl7.org/fhir/StructureDefinition/questionnaire-highRangeLabel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Label for high end of slider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9C0DD9">
            <w:pPr>
              <w:rPr>
                <w:rFonts w:eastAsia="Times New Roman"/>
                <w:lang w:val="en-US"/>
              </w:rPr>
            </w:pPr>
            <w:r>
              <w:rPr>
                <w:rFonts w:eastAsia="Times New Roman"/>
                <w:lang w:val="en-US"/>
              </w:rPr>
              <w:t>When a coded ordered value is selected from a range, indicates the label lifted to the right of the last value</w:t>
            </w:r>
            <w:del w:id="60" w:author="David Fallas" w:date="2015-09-03T14:03:00Z">
              <w:r w:rsidDel="009C0DD9">
                <w:rPr>
                  <w:rFonts w:eastAsia="Times New Roman"/>
                  <w:lang w:val="en-US"/>
                </w:rPr>
                <w:delText>.</w:delText>
              </w:r>
            </w:del>
            <w:r>
              <w:rPr>
                <w:rFonts w:eastAsia="Times New Roman"/>
                <w:lang w:val="en-US"/>
              </w:rPr>
              <w:t xml:space="preserve"> </w:t>
            </w:r>
            <w:del w:id="61" w:author="David Fallas" w:date="2015-09-03T14:02:00Z">
              <w:r w:rsidDel="009C0DD9">
                <w:rPr>
                  <w:rFonts w:eastAsia="Times New Roman"/>
                  <w:lang w:val="en-US"/>
                </w:rPr>
                <w:delText>E</w:delText>
              </w:r>
            </w:del>
            <w:ins w:id="62" w:author="David Fallas" w:date="2015-09-03T14:02:00Z">
              <w:r w:rsidR="009C0DD9">
                <w:rPr>
                  <w:rFonts w:eastAsia="Times New Roman"/>
                  <w:lang w:val="en-US"/>
                </w:rPr>
                <w:t>e</w:t>
              </w:r>
            </w:ins>
            <w:r>
              <w:rPr>
                <w:rFonts w:eastAsia="Times New Roman"/>
                <w:lang w:val="en-US"/>
              </w:rPr>
              <w:t xml:space="preserve">.g. The "very satisfied" in "very unsatisfied 0 1 2 3 4 5 very satisfied".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http://hl7.org/fhir/StructureDefinition/questionnaire-lowRangeLabel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Label for low end of slider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9C0DD9">
            <w:pPr>
              <w:rPr>
                <w:rFonts w:eastAsia="Times New Roman"/>
                <w:lang w:val="en-US"/>
              </w:rPr>
            </w:pPr>
            <w:r>
              <w:rPr>
                <w:rFonts w:eastAsia="Times New Roman"/>
                <w:lang w:val="en-US"/>
              </w:rPr>
              <w:t xml:space="preserve">When a coded ordered value is selected from a range, indicates the label lifted to the left of the first </w:t>
            </w:r>
            <w:proofErr w:type="spellStart"/>
            <w:r>
              <w:rPr>
                <w:rFonts w:eastAsia="Times New Roman"/>
                <w:lang w:val="en-US"/>
              </w:rPr>
              <w:t>value</w:t>
            </w:r>
            <w:del w:id="63" w:author="David Fallas" w:date="2015-09-03T14:03:00Z">
              <w:r w:rsidDel="009C0DD9">
                <w:rPr>
                  <w:rFonts w:eastAsia="Times New Roman"/>
                  <w:lang w:val="en-US"/>
                </w:rPr>
                <w:delText>. E</w:delText>
              </w:r>
            </w:del>
            <w:ins w:id="64" w:author="David Fallas" w:date="2015-09-03T14:03:00Z">
              <w:r w:rsidR="009C0DD9">
                <w:rPr>
                  <w:rFonts w:eastAsia="Times New Roman"/>
                  <w:lang w:val="en-US"/>
                </w:rPr>
                <w:t>e</w:t>
              </w:r>
            </w:ins>
            <w:r>
              <w:rPr>
                <w:rFonts w:eastAsia="Times New Roman"/>
                <w:lang w:val="en-US"/>
              </w:rPr>
              <w:t>.g</w:t>
            </w:r>
            <w:proofErr w:type="spellEnd"/>
            <w:r>
              <w:rPr>
                <w:rFonts w:eastAsia="Times New Roman"/>
                <w:lang w:val="en-US"/>
              </w:rPr>
              <w:t xml:space="preserve">. The "very unsatisfied" in "very unsatisfied 0 1 2 3 4 5 very satisfied".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http://hl7.org/fhir/StructureDefinition/patient-mpi-match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MPI assessment of patient match outcome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Master Patient Index (MPI) assessment of whether a candidate patient record is a match or not.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Master Patient Index (MPI) assessment of whether a candidate patient record is a match or not</w:t>
            </w:r>
          </w:p>
        </w:tc>
      </w:tr>
    </w:tbl>
    <w:p w:rsidR="00577A32" w:rsidRDefault="00632F9D">
      <w:pPr>
        <w:pStyle w:val="Heading2"/>
        <w:divId w:val="121919811"/>
        <w:rPr>
          <w:rFonts w:eastAsia="Times New Roman"/>
          <w:lang w:val="en-US"/>
        </w:rPr>
      </w:pPr>
      <w:r>
        <w:rPr>
          <w:rFonts w:eastAsia="Times New Roman"/>
          <w:lang w:val="en-US"/>
        </w:rPr>
        <w:t>http://hl7.org/fhir/StructureDefinition/questionnaire-deMap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Map linking questions to DataElements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Identifies a map that links the questionnaire (source) to a DataElement server and identifies which questions correspond to which data elements (by </w:t>
            </w:r>
            <w:proofErr w:type="spellStart"/>
            <w:r>
              <w:rPr>
                <w:rFonts w:eastAsia="Times New Roman"/>
                <w:lang w:val="en-US"/>
              </w:rPr>
              <w:t>linkId</w:t>
            </w:r>
            <w:proofErr w:type="spellEnd"/>
            <w:r>
              <w:rPr>
                <w:rFonts w:eastAsia="Times New Roman"/>
                <w:lang w:val="en-US"/>
              </w:rPr>
              <w:t xml:space="preserve"> and local identifier, respectively).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http://hl7.org/fhir/StructureDefinition/questionnaire-maxOccurs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Maximum repetitions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maximum number of times the group must appear or the minimum number of answers for a question - when greater than 1 and not unlimited. </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9C0DD9">
            <w:pPr>
              <w:rPr>
                <w:rFonts w:eastAsia="Times New Roman"/>
                <w:lang w:val="en-US"/>
              </w:rPr>
            </w:pPr>
            <w:r>
              <w:rPr>
                <w:rFonts w:eastAsia="Times New Roman"/>
                <w:lang w:val="en-US"/>
              </w:rPr>
              <w:t xml:space="preserve">Only relevant if the element has repeats=true and </w:t>
            </w:r>
            <w:del w:id="65" w:author="David Fallas" w:date="2015-09-03T14:04:00Z">
              <w:r w:rsidDel="009C0DD9">
                <w:rPr>
                  <w:rFonts w:eastAsia="Times New Roman"/>
                  <w:lang w:val="en-US"/>
                </w:rPr>
                <w:delText xml:space="preserve">there's </w:delText>
              </w:r>
            </w:del>
            <w:ins w:id="66" w:author="David Fallas" w:date="2015-09-03T14:04:00Z">
              <w:r w:rsidR="009C0DD9">
                <w:rPr>
                  <w:rFonts w:eastAsia="Times New Roman"/>
                  <w:lang w:val="en-US"/>
                </w:rPr>
                <w:t>there</w:t>
              </w:r>
              <w:r w:rsidR="009C0DD9">
                <w:rPr>
                  <w:rFonts w:eastAsia="Times New Roman"/>
                  <w:lang w:val="en-US"/>
                </w:rPr>
                <w:t xml:space="preserve"> is</w:t>
              </w:r>
              <w:r w:rsidR="009C0DD9">
                <w:rPr>
                  <w:rFonts w:eastAsia="Times New Roman"/>
                  <w:lang w:val="en-US"/>
                </w:rPr>
                <w:t xml:space="preserve"> </w:t>
              </w:r>
            </w:ins>
            <w:r>
              <w:rPr>
                <w:rFonts w:eastAsia="Times New Roman"/>
                <w:lang w:val="en-US"/>
              </w:rPr>
              <w:t>a need to constrain the number of allowed repetitions.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Constraint Text</w:t>
            </w:r>
          </w:p>
        </w:tc>
        <w:tc>
          <w:tcPr>
            <w:tcW w:w="0" w:type="auto"/>
            <w:vAlign w:val="center"/>
            <w:hideMark/>
          </w:tcPr>
          <w:p w:rsidR="00577A32" w:rsidRDefault="00632F9D" w:rsidP="009C0DD9">
            <w:pPr>
              <w:rPr>
                <w:rFonts w:eastAsia="Times New Roman"/>
                <w:lang w:val="en-US"/>
              </w:rPr>
            </w:pPr>
            <w:proofErr w:type="spellStart"/>
            <w:r>
              <w:rPr>
                <w:rFonts w:eastAsia="Times New Roman"/>
                <w:lang w:val="en-US"/>
              </w:rPr>
              <w:t>maxOccurs</w:t>
            </w:r>
            <w:proofErr w:type="spellEnd"/>
            <w:r>
              <w:rPr>
                <w:rFonts w:eastAsia="Times New Roman"/>
                <w:lang w:val="en-US"/>
              </w:rPr>
              <w:t xml:space="preserve"> </w:t>
            </w:r>
            <w:del w:id="67" w:author="David Fallas" w:date="2015-09-03T14:04:00Z">
              <w:r w:rsidDel="009C0DD9">
                <w:rPr>
                  <w:rFonts w:eastAsia="Times New Roman"/>
                  <w:lang w:val="en-US"/>
                </w:rPr>
                <w:delText xml:space="preserve">can't </w:delText>
              </w:r>
            </w:del>
            <w:ins w:id="68" w:author="David Fallas" w:date="2015-09-03T14:04:00Z">
              <w:r w:rsidR="009C0DD9">
                <w:rPr>
                  <w:rFonts w:eastAsia="Times New Roman"/>
                  <w:lang w:val="en-US"/>
                </w:rPr>
                <w:t>can</w:t>
              </w:r>
              <w:r w:rsidR="009C0DD9">
                <w:rPr>
                  <w:rFonts w:eastAsia="Times New Roman"/>
                  <w:lang w:val="en-US"/>
                </w:rPr>
                <w:t>not</w:t>
              </w:r>
              <w:r w:rsidR="009C0DD9">
                <w:rPr>
                  <w:rFonts w:eastAsia="Times New Roman"/>
                  <w:lang w:val="en-US"/>
                </w:rPr>
                <w:t xml:space="preserve"> </w:t>
              </w:r>
            </w:ins>
            <w:r>
              <w:rPr>
                <w:rFonts w:eastAsia="Times New Roman"/>
                <w:lang w:val="en-US"/>
              </w:rPr>
              <w:t>be more than one if repeats is false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http://hl7.org/fhir/StructureDefinition/questionnaire-minOccurs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Minimum repetitions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minimum number of times the group must appear or the minimum number of answers for a question - when greater than 1.</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Default assumption for "required" elements is </w:t>
            </w:r>
            <w:proofErr w:type="spellStart"/>
            <w:r>
              <w:rPr>
                <w:rFonts w:eastAsia="Times New Roman"/>
                <w:lang w:val="en-US"/>
              </w:rPr>
              <w:t>minOccurs</w:t>
            </w:r>
            <w:proofErr w:type="spellEnd"/>
            <w:r>
              <w:rPr>
                <w:rFonts w:eastAsia="Times New Roman"/>
                <w:lang w:val="en-US"/>
              </w:rPr>
              <w:t>=1.</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Constraint Text</w:t>
            </w:r>
          </w:p>
        </w:tc>
        <w:tc>
          <w:tcPr>
            <w:tcW w:w="0" w:type="auto"/>
            <w:vAlign w:val="center"/>
            <w:hideMark/>
          </w:tcPr>
          <w:p w:rsidR="00577A32" w:rsidRDefault="00632F9D" w:rsidP="009C0DD9">
            <w:pPr>
              <w:rPr>
                <w:rFonts w:eastAsia="Times New Roman"/>
                <w:lang w:val="en-US"/>
              </w:rPr>
            </w:pPr>
            <w:proofErr w:type="spellStart"/>
            <w:r>
              <w:rPr>
                <w:rFonts w:eastAsia="Times New Roman"/>
                <w:lang w:val="en-US"/>
              </w:rPr>
              <w:t>minOccurs</w:t>
            </w:r>
            <w:proofErr w:type="spellEnd"/>
            <w:r>
              <w:rPr>
                <w:rFonts w:eastAsia="Times New Roman"/>
                <w:lang w:val="en-US"/>
              </w:rPr>
              <w:t xml:space="preserve"> </w:t>
            </w:r>
            <w:del w:id="69" w:author="David Fallas" w:date="2015-09-03T14:04:00Z">
              <w:r w:rsidDel="009C0DD9">
                <w:rPr>
                  <w:rFonts w:eastAsia="Times New Roman"/>
                  <w:lang w:val="en-US"/>
                </w:rPr>
                <w:delText xml:space="preserve">can't </w:delText>
              </w:r>
            </w:del>
            <w:ins w:id="70" w:author="David Fallas" w:date="2015-09-03T14:04:00Z">
              <w:r w:rsidR="009C0DD9">
                <w:rPr>
                  <w:rFonts w:eastAsia="Times New Roman"/>
                  <w:lang w:val="en-US"/>
                </w:rPr>
                <w:t>can</w:t>
              </w:r>
              <w:r w:rsidR="009C0DD9">
                <w:rPr>
                  <w:rFonts w:eastAsia="Times New Roman"/>
                  <w:lang w:val="en-US"/>
                </w:rPr>
                <w:t>not</w:t>
              </w:r>
              <w:r w:rsidR="009C0DD9">
                <w:rPr>
                  <w:rFonts w:eastAsia="Times New Roman"/>
                  <w:lang w:val="en-US"/>
                </w:rPr>
                <w:t xml:space="preserve"> </w:t>
              </w:r>
            </w:ins>
            <w:r>
              <w:rPr>
                <w:rFonts w:eastAsia="Times New Roman"/>
                <w:lang w:val="en-US"/>
              </w:rPr>
              <w:t>be more than one if required is false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http://hl7.org/fhir/StructureDefinition/patient-mothersMaidenName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Mother's Maiden name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Mother's maiden (unmarried) name, commonly collected to help verify patient identity.</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http://hl7.org/fhir/StructureDefinition/patient-citizenship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4974"/>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Nation(s) where the patient claims citizenship</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patient's legal status as citizen of a country.</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code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Nation code of citizenship</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Nation code representing the citizenship of patient.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period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Time period of citizenship</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Period when citizenship was effective.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http://hl7.org/fhir/StructureDefinition/patient-nationality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3948"/>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Nationality</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nationality of the subject.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code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Nationality Code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Code representing nationality of patient.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period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Nationality Period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Period when nationality was effective.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http://hl7.org/fhir/StructureDefinition/questionnaire-maxLength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No more than this many characters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The maximum number of characters that must be present in the simple data type to be considered a "valid" instance.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For base64binary, reflects the number of characters representing the encoded data, not the number of bytes of the binary data.</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OID assigned to the value set or code system</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OID assigned the same object as the URI points to. Examples include OIDs assigned to code systems like SNOMED CT (urn:oid:2.16.840.1.113883..6.96) or LOINC (urn:oid:2.16.840.1.113883.6.1), value sets like </w:t>
            </w:r>
            <w:proofErr w:type="spellStart"/>
            <w:r>
              <w:rPr>
                <w:rFonts w:eastAsia="Times New Roman"/>
                <w:lang w:val="en-US"/>
              </w:rPr>
              <w:t>AdministrativeGender</w:t>
            </w:r>
            <w:proofErr w:type="spellEnd"/>
            <w:r>
              <w:rPr>
                <w:rFonts w:eastAsia="Times New Roman"/>
                <w:lang w:val="en-US"/>
              </w:rPr>
              <w:t xml:space="preserve"> (urn:oid:2.16.840.1.113883.11.1), identification systems like SSN (urn:oid:2.16.840.1.113883.4.1) etc.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http://hl7.org/fhir/StructureDefinition/questionnaire-enableWhen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Only allow data when: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9C0DD9">
            <w:pPr>
              <w:rPr>
                <w:rFonts w:eastAsia="Times New Roman"/>
                <w:lang w:val="en-US"/>
              </w:rPr>
            </w:pPr>
            <w:r>
              <w:rPr>
                <w:rFonts w:eastAsia="Times New Roman"/>
                <w:lang w:val="en-US"/>
              </w:rPr>
              <w:t xml:space="preserve">If present, indicates that the group or question containing the extension should only be enabled (allow an answer to be present and, in most circumstances, </w:t>
            </w:r>
            <w:del w:id="71" w:author="David Fallas" w:date="2015-09-03T14:05:00Z">
              <w:r w:rsidDel="009C0DD9">
                <w:rPr>
                  <w:rFonts w:eastAsia="Times New Roman"/>
                  <w:lang w:val="en-US"/>
                </w:rPr>
                <w:delText xml:space="preserve">even </w:delText>
              </w:r>
            </w:del>
            <w:r>
              <w:rPr>
                <w:rFonts w:eastAsia="Times New Roman"/>
                <w:lang w:val="en-US"/>
              </w:rPr>
              <w:t xml:space="preserve">be visible to the user) when the specified condition is true. </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9C0DD9">
            <w:pPr>
              <w:rPr>
                <w:rFonts w:eastAsia="Times New Roman"/>
                <w:lang w:val="en-US"/>
              </w:rPr>
            </w:pPr>
            <w:r>
              <w:rPr>
                <w:rFonts w:eastAsia="Times New Roman"/>
                <w:lang w:val="en-US"/>
              </w:rPr>
              <w:t>If multiple repetitions of this extension are present, the question or group should be displayed when the condition for *any* of the repetitions is true</w:t>
            </w:r>
            <w:del w:id="72" w:author="David Fallas" w:date="2015-09-03T14:05:00Z">
              <w:r w:rsidDel="009C0DD9">
                <w:rPr>
                  <w:rFonts w:eastAsia="Times New Roman"/>
                  <w:lang w:val="en-US"/>
                </w:rPr>
                <w:delText>. I</w:delText>
              </w:r>
            </w:del>
            <w:ins w:id="73" w:author="David Fallas" w:date="2015-09-03T14:05:00Z">
              <w:r w:rsidR="009C0DD9">
                <w:rPr>
                  <w:rFonts w:eastAsia="Times New Roman"/>
                  <w:lang w:val="en-US"/>
                </w:rPr>
                <w:t xml:space="preserve"> i</w:t>
              </w:r>
            </w:ins>
            <w:r>
              <w:rPr>
                <w:rFonts w:eastAsia="Times New Roman"/>
                <w:lang w:val="en-US"/>
              </w:rPr>
              <w:t>.e. Treat "</w:t>
            </w:r>
            <w:proofErr w:type="spellStart"/>
            <w:r>
              <w:rPr>
                <w:rFonts w:eastAsia="Times New Roman"/>
                <w:lang w:val="en-US"/>
              </w:rPr>
              <w:t>enableWhen"s</w:t>
            </w:r>
            <w:proofErr w:type="spellEnd"/>
            <w:r>
              <w:rPr>
                <w:rFonts w:eastAsia="Times New Roman"/>
                <w:lang w:val="en-US"/>
              </w:rPr>
              <w:t xml:space="preserve"> as being joined by an "or" clause.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Question that must be answered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rsidP="009C0DD9">
            <w:pPr>
              <w:rPr>
                <w:rFonts w:eastAsia="Times New Roman"/>
                <w:lang w:val="en-US"/>
              </w:rPr>
            </w:pPr>
            <w:r>
              <w:rPr>
                <w:rFonts w:eastAsia="Times New Roman"/>
                <w:lang w:val="en-US"/>
              </w:rPr>
              <w:t xml:space="preserve">The </w:t>
            </w:r>
            <w:proofErr w:type="spellStart"/>
            <w:r>
              <w:rPr>
                <w:rFonts w:eastAsia="Times New Roman"/>
                <w:lang w:val="en-US"/>
              </w:rPr>
              <w:t>linkId</w:t>
            </w:r>
            <w:proofErr w:type="spellEnd"/>
            <w:r>
              <w:rPr>
                <w:rFonts w:eastAsia="Times New Roman"/>
                <w:lang w:val="en-US"/>
              </w:rPr>
              <w:t xml:space="preserve"> for the question whose answer (or lack </w:t>
            </w:r>
            <w:del w:id="74" w:author="David Fallas" w:date="2015-09-03T14:06:00Z">
              <w:r w:rsidDel="009C0DD9">
                <w:rPr>
                  <w:rFonts w:eastAsia="Times New Roman"/>
                  <w:lang w:val="en-US"/>
                </w:rPr>
                <w:delText>of answer</w:delText>
              </w:r>
            </w:del>
            <w:ins w:id="75" w:author="David Fallas" w:date="2015-09-03T14:06:00Z">
              <w:r w:rsidR="009C0DD9">
                <w:rPr>
                  <w:rFonts w:eastAsia="Times New Roman"/>
                  <w:lang w:val="en-US"/>
                </w:rPr>
                <w:t>thereof</w:t>
              </w:r>
            </w:ins>
            <w:r>
              <w:rPr>
                <w:rFonts w:eastAsia="Times New Roman"/>
                <w:lang w:val="en-US"/>
              </w:rPr>
              <w:t>) governs whether the question is enabled.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If multiple question occurrences are present for the same question (same </w:t>
            </w:r>
            <w:proofErr w:type="spellStart"/>
            <w:r>
              <w:rPr>
                <w:rFonts w:eastAsia="Times New Roman"/>
                <w:lang w:val="en-US"/>
              </w:rPr>
              <w:t>linkId</w:t>
            </w:r>
            <w:proofErr w:type="spellEnd"/>
            <w:r>
              <w:rPr>
                <w:rFonts w:eastAsia="Times New Roman"/>
                <w:lang w:val="en-US"/>
              </w:rPr>
              <w:t xml:space="preserve">), then this refers to the nearest question occurrence reachable by tracing first the "ancestor" axis and then the "preceding" axis and then the "following" axis.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answered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when answered or not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If present, allows the assertion to control whether the item is enabled when the question is answered or is unanswered.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9C0DD9">
            <w:pPr>
              <w:rPr>
                <w:rFonts w:eastAsia="Times New Roman"/>
                <w:lang w:val="en-US"/>
              </w:rPr>
            </w:pPr>
            <w:r>
              <w:rPr>
                <w:rFonts w:eastAsia="Times New Roman"/>
                <w:lang w:val="en-US"/>
              </w:rPr>
              <w:t>If answered=false and answer values are also provided, then they are treated as "or"</w:t>
            </w:r>
            <w:del w:id="76" w:author="David Fallas" w:date="2015-09-03T14:06:00Z">
              <w:r w:rsidDel="009C0DD9">
                <w:rPr>
                  <w:rFonts w:eastAsia="Times New Roman"/>
                  <w:lang w:val="en-US"/>
                </w:rPr>
                <w:delText>. I</w:delText>
              </w:r>
            </w:del>
            <w:ins w:id="77" w:author="David Fallas" w:date="2015-09-03T14:06:00Z">
              <w:r w:rsidR="009C0DD9">
                <w:rPr>
                  <w:rFonts w:eastAsia="Times New Roman"/>
                  <w:lang w:val="en-US"/>
                </w:rPr>
                <w:t xml:space="preserve"> i</w:t>
              </w:r>
            </w:ins>
            <w:r>
              <w:rPr>
                <w:rFonts w:eastAsia="Times New Roman"/>
                <w:lang w:val="en-US"/>
              </w:rPr>
              <w:t>.e. "Enable if the question is unanswered or the answer is one of the specified values". If answered=true and answers are present, one of the specified answers must be met</w:t>
            </w:r>
            <w:del w:id="78" w:author="David Fallas" w:date="2015-09-03T14:06:00Z">
              <w:r w:rsidDel="009C0DD9">
                <w:rPr>
                  <w:rFonts w:eastAsia="Times New Roman"/>
                  <w:lang w:val="en-US"/>
                </w:rPr>
                <w:delText>.</w:delText>
              </w:r>
            </w:del>
            <w:r>
              <w:rPr>
                <w:rFonts w:eastAsia="Times New Roman"/>
                <w:lang w:val="en-US"/>
              </w:rPr>
              <w:t xml:space="preserve"> (</w:t>
            </w:r>
            <w:del w:id="79" w:author="David Fallas" w:date="2015-09-03T14:06:00Z">
              <w:r w:rsidDel="009C0DD9">
                <w:rPr>
                  <w:rFonts w:eastAsia="Times New Roman"/>
                  <w:lang w:val="en-US"/>
                </w:rPr>
                <w:delText>S</w:delText>
              </w:r>
            </w:del>
            <w:ins w:id="80" w:author="David Fallas" w:date="2015-09-03T14:06:00Z">
              <w:r w:rsidR="009C0DD9">
                <w:rPr>
                  <w:rFonts w:eastAsia="Times New Roman"/>
                  <w:lang w:val="en-US"/>
                </w:rPr>
                <w:t>s</w:t>
              </w:r>
            </w:ins>
            <w:r>
              <w:rPr>
                <w:rFonts w:eastAsia="Times New Roman"/>
                <w:lang w:val="en-US"/>
              </w:rPr>
              <w:t>o there's little reason to specify answered=true if answers are present</w:t>
            </w:r>
            <w:del w:id="81" w:author="David Fallas" w:date="2015-09-03T14:06:00Z">
              <w:r w:rsidDel="009C0DD9">
                <w:rPr>
                  <w:rFonts w:eastAsia="Times New Roman"/>
                  <w:lang w:val="en-US"/>
                </w:rPr>
                <w:delText>.</w:delText>
              </w:r>
            </w:del>
            <w:r>
              <w:rPr>
                <w:rFonts w:eastAsia="Times New Roman"/>
                <w:lang w:val="en-US"/>
              </w:rPr>
              <w:t xml:space="preserv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answer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Value question must have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9C0DD9">
            <w:pPr>
              <w:rPr>
                <w:rFonts w:eastAsia="Times New Roman"/>
                <w:lang w:val="en-US"/>
              </w:rPr>
            </w:pPr>
            <w:r>
              <w:rPr>
                <w:rFonts w:eastAsia="Times New Roman"/>
                <w:lang w:val="en-US"/>
              </w:rPr>
              <w:t xml:space="preserve">If present, </w:t>
            </w:r>
            <w:del w:id="82" w:author="David Fallas" w:date="2015-09-03T14:07:00Z">
              <w:r w:rsidDel="009C0DD9">
                <w:rPr>
                  <w:rFonts w:eastAsia="Times New Roman"/>
                  <w:lang w:val="en-US"/>
                </w:rPr>
                <w:delText xml:space="preserve">then </w:delText>
              </w:r>
            </w:del>
            <w:r>
              <w:rPr>
                <w:rFonts w:eastAsia="Times New Roman"/>
                <w:lang w:val="en-US"/>
              </w:rPr>
              <w:t xml:space="preserve">the specified question must match the specified answer for all components present in the </w:t>
            </w:r>
            <w:proofErr w:type="spellStart"/>
            <w:r>
              <w:rPr>
                <w:rFonts w:eastAsia="Times New Roman"/>
                <w:lang w:val="en-US"/>
              </w:rPr>
              <w:t>enableWhen.answer</w:t>
            </w:r>
            <w:proofErr w:type="spellEnd"/>
            <w:r>
              <w:rPr>
                <w:rFonts w:eastAsia="Times New Roman"/>
                <w:lang w:val="en-US"/>
              </w:rPr>
              <w: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http://hl7.org/fhir/StructureDefinition/patient-cadavericDonor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Post-mortem donor status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Flag indicating whether the patient authorized the donation of body parts after death.</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http://hl7.org/fhir/StructureDefinition/valueset-trusted-expansion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760"/>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Reference to a trusted expansion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Indicates an authoritative source for performing value set expansions.</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Security/privacy rules governing group/question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9C0DD9">
            <w:pPr>
              <w:rPr>
                <w:rFonts w:eastAsia="Times New Roman"/>
                <w:lang w:val="en-US"/>
              </w:rPr>
            </w:pPr>
            <w:r>
              <w:rPr>
                <w:rFonts w:eastAsia="Times New Roman"/>
                <w:lang w:val="en-US"/>
              </w:rPr>
              <w:t>The text describes specific security and/or privacy considerations associated with the element</w:t>
            </w:r>
            <w:del w:id="83" w:author="David Fallas" w:date="2015-09-03T14:07:00Z">
              <w:r w:rsidDel="009C0DD9">
                <w:rPr>
                  <w:rFonts w:eastAsia="Times New Roman"/>
                  <w:lang w:val="en-US"/>
                </w:rPr>
                <w:delText>. E</w:delText>
              </w:r>
            </w:del>
            <w:ins w:id="84" w:author="David Fallas" w:date="2015-09-03T14:07:00Z">
              <w:r w:rsidR="009C0DD9">
                <w:rPr>
                  <w:rFonts w:eastAsia="Times New Roman"/>
                  <w:lang w:val="en-US"/>
                </w:rPr>
                <w:t xml:space="preserve"> e</w:t>
              </w:r>
            </w:ins>
            <w:r>
              <w:rPr>
                <w:rFonts w:eastAsia="Times New Roman"/>
                <w:lang w:val="en-US"/>
              </w:rPr>
              <w:t xml:space="preserve">.g. retention rules, data access control expectations, etc.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http://hl7.org/fhir/StructureDefinition/patient-importance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047"/>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Special status given the patient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9C0DD9">
            <w:pPr>
              <w:rPr>
                <w:rFonts w:eastAsia="Times New Roman"/>
                <w:lang w:val="en-US"/>
              </w:rPr>
            </w:pPr>
            <w:r>
              <w:rPr>
                <w:rFonts w:eastAsia="Times New Roman"/>
                <w:lang w:val="en-US"/>
              </w:rPr>
              <w:t>The importance of the patient (e.g.</w:t>
            </w:r>
            <w:del w:id="85" w:author="David Fallas" w:date="2015-09-03T14:07:00Z">
              <w:r w:rsidDel="009C0DD9">
                <w:rPr>
                  <w:rFonts w:eastAsia="Times New Roman"/>
                  <w:lang w:val="en-US"/>
                </w:rPr>
                <w:delText>,</w:delText>
              </w:r>
            </w:del>
            <w:r>
              <w:rPr>
                <w:rFonts w:eastAsia="Times New Roman"/>
                <w:lang w:val="en-US"/>
              </w:rPr>
              <w:t xml:space="preserve"> VIP).</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http://hl7.org/fhir/StructureDefinition/questionnaire-trailing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Text to display after group/question content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text should be displayed after all of the other the content of the group or 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http://hl7.org/fhir/StructureDefinition/questionnaire-help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rsidP="009C0DD9">
            <w:pPr>
              <w:rPr>
                <w:rFonts w:eastAsia="Times New Roman"/>
                <w:lang w:val="en-US"/>
              </w:rPr>
            </w:pPr>
            <w:r>
              <w:rPr>
                <w:rFonts w:eastAsia="Times New Roman"/>
                <w:lang w:val="en-US"/>
              </w:rPr>
              <w:t xml:space="preserve">Text to display if help </w:t>
            </w:r>
            <w:del w:id="86" w:author="David Fallas" w:date="2015-09-03T14:07:00Z">
              <w:r w:rsidDel="009C0DD9">
                <w:rPr>
                  <w:rFonts w:eastAsia="Times New Roman"/>
                  <w:lang w:val="en-US"/>
                </w:rPr>
                <w:delText xml:space="preserve">incoked </w:delText>
              </w:r>
            </w:del>
            <w:ins w:id="87" w:author="David Fallas" w:date="2015-09-03T14:07:00Z">
              <w:r w:rsidR="009C0DD9">
                <w:rPr>
                  <w:rFonts w:eastAsia="Times New Roman"/>
                  <w:lang w:val="en-US"/>
                </w:rPr>
                <w:t>in</w:t>
              </w:r>
              <w:r w:rsidR="009C0DD9">
                <w:rPr>
                  <w:rFonts w:eastAsia="Times New Roman"/>
                  <w:lang w:val="en-US"/>
                </w:rPr>
                <w:t>v</w:t>
              </w:r>
              <w:r w:rsidR="009C0DD9">
                <w:rPr>
                  <w:rFonts w:eastAsia="Times New Roman"/>
                  <w:lang w:val="en-US"/>
                </w:rPr>
                <w:t xml:space="preserve">oked </w:t>
              </w:r>
            </w:ins>
            <w:r>
              <w:rPr>
                <w:rFonts w:eastAsia="Times New Roman"/>
                <w:lang w:val="en-US"/>
              </w:rPr>
              <w:t>on group/question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content is intended for display if a user selects an icon or performs some other action seeking help about the element.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http://hl7.org/fhir/StructureDefinition/practitioner-animalSpecies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Species of the Service Animal</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9C0DD9">
            <w:pPr>
              <w:rPr>
                <w:rFonts w:eastAsia="Times New Roman"/>
                <w:lang w:val="en-US"/>
              </w:rPr>
            </w:pPr>
            <w:r>
              <w:rPr>
                <w:rFonts w:eastAsia="Times New Roman"/>
                <w:lang w:val="en-US"/>
              </w:rPr>
              <w:t>This extension should be used to specif</w:t>
            </w:r>
            <w:del w:id="88" w:author="David Fallas" w:date="2015-09-03T14:07:00Z">
              <w:r w:rsidDel="009C0DD9">
                <w:rPr>
                  <w:rFonts w:eastAsia="Times New Roman"/>
                  <w:lang w:val="en-US"/>
                </w:rPr>
                <w:delText>i</w:delText>
              </w:r>
            </w:del>
            <w:r>
              <w:rPr>
                <w:rFonts w:eastAsia="Times New Roman"/>
                <w:lang w:val="en-US"/>
              </w:rPr>
              <w:t>y that a practi</w:t>
            </w:r>
            <w:ins w:id="89" w:author="David Fallas" w:date="2015-09-03T14:08:00Z">
              <w:r w:rsidR="009C0DD9">
                <w:rPr>
                  <w:rFonts w:eastAsia="Times New Roman"/>
                  <w:lang w:val="en-US"/>
                </w:rPr>
                <w:t>ti</w:t>
              </w:r>
            </w:ins>
            <w:r>
              <w:rPr>
                <w:rFonts w:eastAsia="Times New Roman"/>
                <w:lang w:val="en-US"/>
              </w:rPr>
              <w:t xml:space="preserve">oner or </w:t>
            </w:r>
            <w:proofErr w:type="spellStart"/>
            <w:r>
              <w:rPr>
                <w:rFonts w:eastAsia="Times New Roman"/>
                <w:lang w:val="en-US"/>
              </w:rPr>
              <w:t>RelatedPerson</w:t>
            </w:r>
            <w:proofErr w:type="spellEnd"/>
            <w:r>
              <w:rPr>
                <w:rFonts w:eastAsia="Times New Roman"/>
                <w:lang w:val="en-US"/>
              </w:rPr>
              <w:t xml:space="preserve"> resource is a service animal.</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Binding Description</w:t>
            </w:r>
          </w:p>
        </w:tc>
        <w:tc>
          <w:tcPr>
            <w:tcW w:w="0" w:type="auto"/>
            <w:vAlign w:val="center"/>
            <w:hideMark/>
          </w:tcPr>
          <w:p w:rsidR="00577A32" w:rsidRDefault="00632F9D">
            <w:pPr>
              <w:rPr>
                <w:rFonts w:eastAsia="Times New Roman"/>
                <w:lang w:val="en-US"/>
              </w:rPr>
            </w:pPr>
            <w:r>
              <w:rPr>
                <w:rFonts w:eastAsia="Times New Roman"/>
                <w:lang w:val="en-US"/>
              </w:rPr>
              <w:t>The species of animal</w:t>
            </w:r>
          </w:p>
        </w:tc>
      </w:tr>
    </w:tbl>
    <w:p w:rsidR="00577A32" w:rsidRDefault="00632F9D">
      <w:pPr>
        <w:pStyle w:val="Heading2"/>
        <w:divId w:val="121919811"/>
        <w:rPr>
          <w:rFonts w:eastAsia="Times New Roman"/>
          <w:lang w:val="en-US"/>
        </w:rPr>
      </w:pPr>
      <w:r>
        <w:rPr>
          <w:rFonts w:eastAsia="Times New Roman"/>
          <w:lang w:val="en-US"/>
        </w:rPr>
        <w:t>http://hl7.org/fhir/StructureDefinition/patient-adoptionInfo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848"/>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adoption status of the patient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Code indication the adoption status of the patient.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http://hl7.org/fhir/StructureDefinition/valueset-unclosed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expansion is incomplete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9C0DD9">
            <w:pPr>
              <w:rPr>
                <w:rFonts w:eastAsia="Times New Roman"/>
                <w:lang w:val="en-US"/>
              </w:rPr>
            </w:pPr>
            <w:r>
              <w:rPr>
                <w:rFonts w:eastAsia="Times New Roman"/>
                <w:lang w:val="en-US"/>
              </w:rPr>
              <w:t xml:space="preserve">Marks that the expansion is incomplete, </w:t>
            </w:r>
            <w:del w:id="90" w:author="David Fallas" w:date="2015-09-03T14:08:00Z">
              <w:r w:rsidDel="009C0DD9">
                <w:rPr>
                  <w:rFonts w:eastAsia="Times New Roman"/>
                  <w:lang w:val="en-US"/>
                </w:rPr>
                <w:delText xml:space="preserve">abd </w:delText>
              </w:r>
            </w:del>
            <w:ins w:id="91" w:author="David Fallas" w:date="2015-09-03T14:08:00Z">
              <w:r w:rsidR="009C0DD9">
                <w:rPr>
                  <w:rFonts w:eastAsia="Times New Roman"/>
                  <w:lang w:val="en-US"/>
                </w:rPr>
                <w:t>a</w:t>
              </w:r>
              <w:r w:rsidR="009C0DD9">
                <w:rPr>
                  <w:rFonts w:eastAsia="Times New Roman"/>
                  <w:lang w:val="en-US"/>
                </w:rPr>
                <w:t>n</w:t>
              </w:r>
              <w:r w:rsidR="009C0DD9">
                <w:rPr>
                  <w:rFonts w:eastAsia="Times New Roman"/>
                  <w:lang w:val="en-US"/>
                </w:rPr>
                <w:t xml:space="preserve">d </w:t>
              </w:r>
            </w:ins>
            <w:r>
              <w:rPr>
                <w:rFonts w:eastAsia="Times New Roman"/>
                <w:lang w:val="en-US"/>
              </w:rPr>
              <w:t xml:space="preserve">other values </w:t>
            </w:r>
            <w:del w:id="92" w:author="David Fallas" w:date="2015-09-03T14:08:00Z">
              <w:r w:rsidDel="009C0DD9">
                <w:rPr>
                  <w:rFonts w:eastAsia="Times New Roman"/>
                  <w:lang w:val="en-US"/>
                </w:rPr>
                <w:delText xml:space="preserve">that </w:delText>
              </w:r>
            </w:del>
            <w:ins w:id="93" w:author="David Fallas" w:date="2015-09-03T14:08:00Z">
              <w:r w:rsidR="009C0DD9">
                <w:rPr>
                  <w:rFonts w:eastAsia="Times New Roman"/>
                  <w:lang w:val="en-US"/>
                </w:rPr>
                <w:t>tha</w:t>
              </w:r>
              <w:r w:rsidR="009C0DD9">
                <w:rPr>
                  <w:rFonts w:eastAsia="Times New Roman"/>
                  <w:lang w:val="en-US"/>
                </w:rPr>
                <w:t>n</w:t>
              </w:r>
              <w:r w:rsidR="009C0DD9">
                <w:rPr>
                  <w:rFonts w:eastAsia="Times New Roman"/>
                  <w:lang w:val="en-US"/>
                </w:rPr>
                <w:t xml:space="preserve"> </w:t>
              </w:r>
            </w:ins>
            <w:r>
              <w:rPr>
                <w:rFonts w:eastAsia="Times New Roman"/>
                <w:lang w:val="en-US"/>
              </w:rPr>
              <w:t>those listed may be valid.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9C0DD9">
            <w:pPr>
              <w:rPr>
                <w:rFonts w:eastAsia="Times New Roman"/>
                <w:lang w:val="en-US"/>
              </w:rPr>
            </w:pPr>
            <w:r>
              <w:rPr>
                <w:rFonts w:eastAsia="Times New Roman"/>
                <w:lang w:val="en-US"/>
              </w:rPr>
              <w:t>Some value sets are open by their definition - e.g. S</w:t>
            </w:r>
            <w:ins w:id="94" w:author="David Fallas" w:date="2015-09-03T14:08:00Z">
              <w:r w:rsidR="009C0DD9">
                <w:rPr>
                  <w:rFonts w:eastAsia="Times New Roman"/>
                  <w:lang w:val="en-US"/>
                </w:rPr>
                <w:t>NOMED</w:t>
              </w:r>
            </w:ins>
            <w:r>
              <w:rPr>
                <w:rFonts w:eastAsia="Times New Roman"/>
                <w:lang w:val="en-US"/>
              </w:rPr>
              <w:t xml:space="preserve">CT value sets that allow post-coordination. In these cases a server may be able to expand a list but it </w:t>
            </w:r>
            <w:del w:id="95" w:author="David Fallas" w:date="2015-09-03T14:08:00Z">
              <w:r w:rsidDel="009C0DD9">
                <w:rPr>
                  <w:rFonts w:eastAsia="Times New Roman"/>
                  <w:lang w:val="en-US"/>
                </w:rPr>
                <w:delText xml:space="preserve">won't </w:delText>
              </w:r>
            </w:del>
            <w:ins w:id="96" w:author="David Fallas" w:date="2015-09-03T14:08:00Z">
              <w:r w:rsidR="009C0DD9">
                <w:rPr>
                  <w:rFonts w:eastAsia="Times New Roman"/>
                  <w:lang w:val="en-US"/>
                </w:rPr>
                <w:t>will not</w:t>
              </w:r>
              <w:r w:rsidR="009C0DD9">
                <w:rPr>
                  <w:rFonts w:eastAsia="Times New Roman"/>
                  <w:lang w:val="en-US"/>
                </w:rPr>
                <w:t xml:space="preserve"> </w:t>
              </w:r>
            </w:ins>
            <w:r>
              <w:rPr>
                <w:rFonts w:eastAsia="Times New Roman"/>
                <w:lang w:val="en-US"/>
              </w:rPr>
              <w:t xml:space="preserve">be comprehensive.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http://hl7.org/fhir/StructureDefinition/patient-clinicalTrial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patient's participation in clinical trials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clinical trials this patient has or is participating in.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NCT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National Clinical Trial number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9C0DD9">
            <w:pPr>
              <w:rPr>
                <w:rFonts w:eastAsia="Times New Roman"/>
                <w:lang w:val="en-US"/>
              </w:rPr>
            </w:pPr>
            <w:r>
              <w:rPr>
                <w:rFonts w:eastAsia="Times New Roman"/>
                <w:lang w:val="en-US"/>
              </w:rPr>
              <w:t xml:space="preserve">The National Clinical Trial number. The format for the US ClinicalTrials.gov registry number is </w:t>
            </w:r>
            <w:del w:id="97" w:author="David Fallas" w:date="2015-09-03T14:09:00Z">
              <w:r w:rsidDel="009C0DD9">
                <w:rPr>
                  <w:rFonts w:eastAsia="Times New Roman"/>
                  <w:lang w:val="en-US"/>
                </w:rPr>
                <w:delText>â€œNCTâ€</w:delText>
              </w:r>
            </w:del>
            <w:ins w:id="98" w:author="David Fallas" w:date="2015-09-03T14:09:00Z">
              <w:r w:rsidR="009C0DD9">
                <w:rPr>
                  <w:rFonts w:eastAsia="Times New Roman"/>
                  <w:lang w:val="en-US"/>
                </w:rPr>
                <w:t>NCT</w:t>
              </w:r>
            </w:ins>
            <w:r>
              <w:rPr>
                <w:rFonts w:eastAsia="Times New Roman"/>
                <w:lang w:val="en-US"/>
              </w:rPr>
              <w:t> followed by an 8-digit number, e.g.</w:t>
            </w:r>
            <w:del w:id="99" w:author="David Fallas" w:date="2015-09-03T14:09:00Z">
              <w:r w:rsidDel="009C0DD9">
                <w:rPr>
                  <w:rFonts w:eastAsia="Times New Roman"/>
                  <w:lang w:val="en-US"/>
                </w:rPr>
                <w:delText>:</w:delText>
              </w:r>
            </w:del>
            <w:r>
              <w:rPr>
                <w:rFonts w:eastAsia="Times New Roman"/>
                <w:lang w:val="en-US"/>
              </w:rPr>
              <w:t xml:space="preserve"> NCT00000419.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period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period of participation in the clinical trial</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start and end times of the participation of this patient in the clinical trial.</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reason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reason for participation in the clinical trial</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indication or reason the patient is part of this trial.</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http://hl7.org/fhir/StructureDefinition/patient-birthTime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Time of day of birth</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time of day that the Patient was born. This includes the date to ensure that the time</w:t>
            </w:r>
            <w:ins w:id="100" w:author="David Fallas" w:date="2015-09-03T14:09:00Z">
              <w:r w:rsidR="009C0DD9">
                <w:rPr>
                  <w:rFonts w:eastAsia="Times New Roman"/>
                  <w:lang w:val="en-US"/>
                </w:rPr>
                <w:t>-</w:t>
              </w:r>
            </w:ins>
            <w:r>
              <w:rPr>
                <w:rFonts w:eastAsia="Times New Roman"/>
                <w:lang w:val="en-US"/>
              </w:rPr>
              <w:t xml:space="preserve">zone information can be communicated effectively.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79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Unit of measure for 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the units in which the question's answer should be captured.</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rsidP="00CB4F10">
            <w:pPr>
              <w:rPr>
                <w:rFonts w:eastAsia="Times New Roman"/>
                <w:lang w:val="en-US"/>
              </w:rPr>
            </w:pPr>
            <w:del w:id="101" w:author="David Fallas" w:date="2015-09-03T14:11:00Z">
              <w:r w:rsidDel="00CB4F10">
                <w:rPr>
                  <w:rFonts w:eastAsia="Times New Roman"/>
                  <w:lang w:val="en-US"/>
                </w:rPr>
                <w:delText xml:space="preserve">Url </w:delText>
              </w:r>
            </w:del>
            <w:ins w:id="102" w:author="David Fallas" w:date="2015-09-03T14:11:00Z">
              <w:r w:rsidR="00CB4F10">
                <w:rPr>
                  <w:rFonts w:eastAsia="Times New Roman"/>
                  <w:lang w:val="en-US"/>
                </w:rPr>
                <w:t>U</w:t>
              </w:r>
              <w:r w:rsidR="00CB4F10">
                <w:rPr>
                  <w:rFonts w:eastAsia="Times New Roman"/>
                  <w:lang w:val="en-US"/>
                </w:rPr>
                <w:t>RL</w:t>
              </w:r>
              <w:r w:rsidR="00CB4F10">
                <w:rPr>
                  <w:rFonts w:eastAsia="Times New Roman"/>
                  <w:lang w:val="en-US"/>
                </w:rPr>
                <w:t xml:space="preserve"> </w:t>
              </w:r>
            </w:ins>
            <w:r>
              <w:rPr>
                <w:rFonts w:eastAsia="Times New Roman"/>
                <w:lang w:val="en-US"/>
              </w:rPr>
              <w:t xml:space="preserve">of </w:t>
            </w:r>
            <w:del w:id="103" w:author="David Fallas" w:date="2015-09-03T14:09:00Z">
              <w:r w:rsidDel="009C0DD9">
                <w:rPr>
                  <w:rFonts w:eastAsia="Times New Roman"/>
                  <w:lang w:val="en-US"/>
                </w:rPr>
                <w:delText>V</w:delText>
              </w:r>
            </w:del>
            <w:ins w:id="104" w:author="David Fallas" w:date="2015-09-03T14:09:00Z">
              <w:r w:rsidR="009C0DD9">
                <w:rPr>
                  <w:rFonts w:eastAsia="Times New Roman"/>
                  <w:lang w:val="en-US"/>
                </w:rPr>
                <w:t>v</w:t>
              </w:r>
            </w:ins>
            <w:r>
              <w:rPr>
                <w:rFonts w:eastAsia="Times New Roman"/>
                <w:lang w:val="en-US"/>
              </w:rPr>
              <w:t>alue set the code was chosen from</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CB4F10">
            <w:pPr>
              <w:rPr>
                <w:rFonts w:eastAsia="Times New Roman"/>
                <w:lang w:val="en-US"/>
              </w:rPr>
            </w:pPr>
            <w:r>
              <w:rPr>
                <w:rFonts w:eastAsia="Times New Roman"/>
                <w:lang w:val="en-US"/>
              </w:rPr>
              <w:t xml:space="preserve">A logical reference (e.g. a reference to ValueSet.url) that identifies the value set/version </w:t>
            </w:r>
            <w:del w:id="105" w:author="David Fallas" w:date="2015-09-03T14:10:00Z">
              <w:r w:rsidDel="00CB4F10">
                <w:rPr>
                  <w:rFonts w:eastAsia="Times New Roman"/>
                  <w:lang w:val="en-US"/>
                </w:rPr>
                <w:delText xml:space="preserve">that identifies the set </w:delText>
              </w:r>
            </w:del>
            <w:r>
              <w:rPr>
                <w:rFonts w:eastAsia="Times New Roman"/>
                <w:lang w:val="en-US"/>
              </w:rPr>
              <w:t xml:space="preserve">of possible coded values this coding was chosen from or constrained by.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http://hl7.org/fhir/StructureDefinition/valueset-author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973"/>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 xml:space="preserve">User or </w:t>
            </w:r>
            <w:proofErr w:type="spellStart"/>
            <w:r>
              <w:rPr>
                <w:rFonts w:eastAsia="Times New Roman"/>
                <w:lang w:val="en-US"/>
              </w:rPr>
              <w:t>Org</w:t>
            </w:r>
            <w:ins w:id="106" w:author="David Fallas" w:date="2015-09-03T14:10:00Z">
              <w:r w:rsidR="00CB4F10">
                <w:rPr>
                  <w:rFonts w:eastAsia="Times New Roman"/>
                  <w:lang w:val="en-US"/>
                </w:rPr>
                <w:t>anisation</w:t>
              </w:r>
            </w:ins>
            <w:proofErr w:type="spellEnd"/>
            <w:r>
              <w:rPr>
                <w:rFonts w:eastAsia="Times New Roman"/>
                <w:lang w:val="en-US"/>
              </w:rPr>
              <w:t xml:space="preserve"> actually involved in creating the value set content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User or </w:t>
            </w:r>
            <w:proofErr w:type="spellStart"/>
            <w:r>
              <w:rPr>
                <w:rFonts w:eastAsia="Times New Roman"/>
                <w:lang w:val="en-US"/>
              </w:rPr>
              <w:t>Org</w:t>
            </w:r>
            <w:ins w:id="107" w:author="David Fallas" w:date="2015-09-03T14:10:00Z">
              <w:r w:rsidR="00CB4F10">
                <w:rPr>
                  <w:rFonts w:eastAsia="Times New Roman"/>
                  <w:lang w:val="en-US"/>
                </w:rPr>
                <w:t>anisation</w:t>
              </w:r>
            </w:ins>
            <w:proofErr w:type="spellEnd"/>
            <w:r>
              <w:rPr>
                <w:rFonts w:eastAsia="Times New Roman"/>
                <w:lang w:val="en-US"/>
              </w:rPr>
              <w:t xml:space="preserve"> actually involved in creating the value set content.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http://hl7.org/fhir/StructureDefinition/valueset-expansionSource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ValueSet definition used to generate this expansion (logical URL)</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logical URL of the ValueSet definition that was used to generate this expansion.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lastRenderedPageBreak/>
        <w:t>http://hl7.org/fhir/StructureDefinition/valueset-history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9"/>
        <w:gridCol w:w="530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What has happened over time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CB4F10">
            <w:pPr>
              <w:rPr>
                <w:rFonts w:eastAsia="Times New Roman"/>
                <w:lang w:val="en-US"/>
              </w:rPr>
            </w:pPr>
            <w:r>
              <w:rPr>
                <w:rFonts w:eastAsia="Times New Roman"/>
                <w:lang w:val="en-US"/>
              </w:rPr>
              <w:t xml:space="preserve">Information on changes made to the </w:t>
            </w:r>
            <w:del w:id="108" w:author="David Fallas" w:date="2015-09-03T14:12:00Z">
              <w:r w:rsidDel="00CB4F10">
                <w:rPr>
                  <w:rFonts w:eastAsia="Times New Roman"/>
                  <w:lang w:val="en-US"/>
                </w:rPr>
                <w:delText xml:space="preserve">Value </w:delText>
              </w:r>
            </w:del>
            <w:ins w:id="109" w:author="David Fallas" w:date="2015-09-03T14:12:00Z">
              <w:r w:rsidR="00CB4F10">
                <w:rPr>
                  <w:rFonts w:eastAsia="Times New Roman"/>
                  <w:lang w:val="en-US"/>
                </w:rPr>
                <w:t>v</w:t>
              </w:r>
              <w:r w:rsidR="00CB4F10">
                <w:rPr>
                  <w:rFonts w:eastAsia="Times New Roman"/>
                  <w:lang w:val="en-US"/>
                </w:rPr>
                <w:t xml:space="preserve">alue </w:t>
              </w:r>
            </w:ins>
            <w:del w:id="110" w:author="David Fallas" w:date="2015-09-03T14:12:00Z">
              <w:r w:rsidDel="00CB4F10">
                <w:rPr>
                  <w:rFonts w:eastAsia="Times New Roman"/>
                  <w:lang w:val="en-US"/>
                </w:rPr>
                <w:delText xml:space="preserve">Set </w:delText>
              </w:r>
            </w:del>
            <w:ins w:id="111" w:author="David Fallas" w:date="2015-09-03T14:12:00Z">
              <w:r w:rsidR="00CB4F10">
                <w:rPr>
                  <w:rFonts w:eastAsia="Times New Roman"/>
                  <w:lang w:val="en-US"/>
                </w:rPr>
                <w:t>s</w:t>
              </w:r>
              <w:r w:rsidR="00CB4F10">
                <w:rPr>
                  <w:rFonts w:eastAsia="Times New Roman"/>
                  <w:lang w:val="en-US"/>
                </w:rPr>
                <w:t xml:space="preserve">et </w:t>
              </w:r>
            </w:ins>
            <w:del w:id="112" w:author="David Fallas" w:date="2015-09-03T14:12:00Z">
              <w:r w:rsidDel="00CB4F10">
                <w:rPr>
                  <w:rFonts w:eastAsia="Times New Roman"/>
                  <w:lang w:val="en-US"/>
                </w:rPr>
                <w:delText xml:space="preserve">Definition </w:delText>
              </w:r>
            </w:del>
            <w:ins w:id="113" w:author="David Fallas" w:date="2015-09-03T14:12:00Z">
              <w:r w:rsidR="00CB4F10">
                <w:rPr>
                  <w:rFonts w:eastAsia="Times New Roman"/>
                  <w:lang w:val="en-US"/>
                </w:rPr>
                <w:t>d</w:t>
              </w:r>
              <w:r w:rsidR="00CB4F10">
                <w:rPr>
                  <w:rFonts w:eastAsia="Times New Roman"/>
                  <w:lang w:val="en-US"/>
                </w:rPr>
                <w:t xml:space="preserve">efinition </w:t>
              </w:r>
            </w:ins>
            <w:r>
              <w:rPr>
                <w:rFonts w:eastAsia="Times New Roman"/>
                <w:lang w:val="en-US"/>
              </w:rPr>
              <w:t xml:space="preserve">over time, and </w:t>
            </w:r>
            <w:del w:id="114" w:author="David Fallas" w:date="2015-09-03T14:12:00Z">
              <w:r w:rsidDel="00CB4F10">
                <w:rPr>
                  <w:rFonts w:eastAsia="Times New Roman"/>
                  <w:lang w:val="en-US"/>
                </w:rPr>
                <w:delText xml:space="preserve">also has </w:delText>
              </w:r>
            </w:del>
            <w:r>
              <w:rPr>
                <w:rFonts w:eastAsia="Times New Roman"/>
                <w:lang w:val="en-US"/>
              </w:rPr>
              <w:t>a contained audit trail of all such changes.</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name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name of this set of history entries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Label for a set of entries, such as a version.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Typically, a value set will have a set of history entries for each major publication milestone.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revision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Audit of all changes for a history entry</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list of specific changes, who made them and when.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date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Date the change was made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Date the change took place.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id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Version marker after the change was made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Unique id for the specific change.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author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Who made the change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Person or device responsible for the change.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notes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Information about the change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Description of exactly what was changed and how.</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What kind of questionnaire?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CB4F10">
            <w:pPr>
              <w:rPr>
                <w:rFonts w:eastAsia="Times New Roman"/>
                <w:lang w:val="en-US"/>
              </w:rPr>
            </w:pPr>
            <w:r>
              <w:rPr>
                <w:rFonts w:eastAsia="Times New Roman"/>
                <w:lang w:val="en-US"/>
              </w:rPr>
              <w:t>A code that identifies the questionnaire as falling into a particular group of like questionnaires</w:t>
            </w:r>
            <w:del w:id="115" w:author="David Fallas" w:date="2015-09-03T14:12:00Z">
              <w:r w:rsidDel="00CB4F10">
                <w:rPr>
                  <w:rFonts w:eastAsia="Times New Roman"/>
                  <w:lang w:val="en-US"/>
                </w:rPr>
                <w:delText>. E</w:delText>
              </w:r>
            </w:del>
            <w:ins w:id="116" w:author="David Fallas" w:date="2015-09-03T14:12:00Z">
              <w:r w:rsidR="00CB4F10">
                <w:rPr>
                  <w:rFonts w:eastAsia="Times New Roman"/>
                  <w:lang w:val="en-US"/>
                </w:rPr>
                <w:t xml:space="preserve"> e</w:t>
              </w:r>
            </w:ins>
            <w:r>
              <w:rPr>
                <w:rFonts w:eastAsia="Times New Roman"/>
                <w:lang w:val="en-US"/>
              </w:rPr>
              <w:t xml:space="preserve">.g. "Pediatric", "Admissions", "Research", "Demographic", "Opinion Survey", etc.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 xml:space="preserve">Classifications for questionnaires. Can include such concepts as "intake form", "opinion survey", "clinical research questionnaire", "pediatric", etc. </w:t>
            </w:r>
          </w:p>
        </w:tc>
      </w:tr>
    </w:tbl>
    <w:p w:rsidR="00577A32" w:rsidRDefault="00632F9D">
      <w:pPr>
        <w:pStyle w:val="Heading2"/>
        <w:divId w:val="121919811"/>
        <w:rPr>
          <w:rFonts w:eastAsia="Times New Roman"/>
          <w:lang w:val="en-US"/>
        </w:rPr>
      </w:pPr>
      <w:r>
        <w:rPr>
          <w:rFonts w:eastAsia="Times New Roman"/>
          <w:lang w:val="en-US"/>
        </w:rPr>
        <w:t>http://hl7.org/fhir/StructureDefinition/valueset-effectiveDate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When the value set version becomes Active and is available for use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CB4F10">
            <w:pPr>
              <w:rPr>
                <w:rFonts w:eastAsia="Times New Roman"/>
                <w:lang w:val="en-US"/>
              </w:rPr>
            </w:pPr>
            <w:r>
              <w:rPr>
                <w:rFonts w:eastAsia="Times New Roman"/>
                <w:lang w:val="en-US"/>
              </w:rPr>
              <w:t xml:space="preserve">This is the first </w:t>
            </w:r>
            <w:del w:id="117" w:author="David Fallas" w:date="2015-09-03T14:13:00Z">
              <w:r w:rsidDel="00CB4F10">
                <w:rPr>
                  <w:rFonts w:eastAsia="Times New Roman"/>
                  <w:lang w:val="en-US"/>
                </w:rPr>
                <w:delText>date-time</w:delText>
              </w:r>
            </w:del>
            <w:ins w:id="118" w:author="David Fallas" w:date="2015-09-03T14:13:00Z">
              <w:r w:rsidR="00CB4F10">
                <w:rPr>
                  <w:rFonts w:eastAsia="Times New Roman"/>
                  <w:lang w:val="en-US"/>
                </w:rPr>
                <w:t>timestamp</w:t>
              </w:r>
            </w:ins>
            <w:r>
              <w:rPr>
                <w:rFonts w:eastAsia="Times New Roman"/>
                <w:lang w:val="en-US"/>
              </w:rPr>
              <w:t xml:space="preserve"> when the value set version becomes active, so this value is present on Inactive value set versions as well. The start </w:t>
            </w:r>
            <w:del w:id="119" w:author="David Fallas" w:date="2015-09-03T14:13:00Z">
              <w:r w:rsidDel="00CB4F10">
                <w:rPr>
                  <w:rFonts w:eastAsia="Times New Roman"/>
                  <w:lang w:val="en-US"/>
                </w:rPr>
                <w:delText>Date_time</w:delText>
              </w:r>
            </w:del>
            <w:ins w:id="120" w:author="David Fallas" w:date="2015-09-03T14:13:00Z">
              <w:r w:rsidR="00CB4F10">
                <w:rPr>
                  <w:rFonts w:eastAsia="Times New Roman"/>
                  <w:lang w:val="en-US"/>
                </w:rPr>
                <w:t>timestamp</w:t>
              </w:r>
            </w:ins>
            <w:r>
              <w:rPr>
                <w:rFonts w:eastAsia="Times New Roman"/>
                <w:lang w:val="en-US"/>
              </w:rPr>
              <w:t xml:space="preserve"> is expected to be as of 0001 UTC of the Effective Date.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http://hl7.org/fhir/StructureDefinition/valueset-expirationDate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When the value set version should no longer be used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CB4F10">
            <w:pPr>
              <w:rPr>
                <w:rFonts w:eastAsia="Times New Roman"/>
                <w:lang w:val="en-US"/>
              </w:rPr>
            </w:pPr>
            <w:r>
              <w:rPr>
                <w:rFonts w:eastAsia="Times New Roman"/>
                <w:lang w:val="en-US"/>
              </w:rPr>
              <w:t xml:space="preserve">The </w:t>
            </w:r>
            <w:del w:id="121" w:author="David Fallas" w:date="2015-09-03T14:14:00Z">
              <w:r w:rsidDel="00CB4F10">
                <w:rPr>
                  <w:rFonts w:eastAsia="Times New Roman"/>
                  <w:lang w:val="en-US"/>
                </w:rPr>
                <w:delText xml:space="preserve">date </w:delText>
              </w:r>
            </w:del>
            <w:ins w:id="122" w:author="David Fallas" w:date="2015-09-03T14:14:00Z">
              <w:r w:rsidR="00CB4F10">
                <w:rPr>
                  <w:rFonts w:eastAsia="Times New Roman"/>
                  <w:lang w:val="en-US"/>
                </w:rPr>
                <w:t>timestamp</w:t>
              </w:r>
              <w:r w:rsidR="00CB4F10">
                <w:rPr>
                  <w:rFonts w:eastAsia="Times New Roman"/>
                  <w:lang w:val="en-US"/>
                </w:rPr>
                <w:t xml:space="preserve"> </w:t>
              </w:r>
              <w:r w:rsidR="00CB4F10">
                <w:rPr>
                  <w:rFonts w:eastAsia="Times New Roman"/>
                  <w:lang w:val="en-US"/>
                </w:rPr>
                <w:t xml:space="preserve">from </w:t>
              </w:r>
            </w:ins>
            <w:r>
              <w:rPr>
                <w:rFonts w:eastAsia="Times New Roman"/>
                <w:lang w:val="en-US"/>
              </w:rPr>
              <w:t xml:space="preserve">when the value set version is no longer expected to be used to create new content. This is the first </w:t>
            </w:r>
            <w:del w:id="123" w:author="David Fallas" w:date="2015-09-03T14:14:00Z">
              <w:r w:rsidDel="00CB4F10">
                <w:rPr>
                  <w:rFonts w:eastAsia="Times New Roman"/>
                  <w:lang w:val="en-US"/>
                </w:rPr>
                <w:delText>date-time</w:delText>
              </w:r>
            </w:del>
            <w:ins w:id="124" w:author="David Fallas" w:date="2015-09-03T14:14:00Z">
              <w:r w:rsidR="00CB4F10">
                <w:rPr>
                  <w:rFonts w:eastAsia="Times New Roman"/>
                  <w:lang w:val="en-US"/>
                </w:rPr>
                <w:t>timestamp</w:t>
              </w:r>
            </w:ins>
            <w:r>
              <w:rPr>
                <w:rFonts w:eastAsia="Times New Roman"/>
                <w:lang w:val="en-US"/>
              </w:rPr>
              <w:t xml:space="preserve"> when the value set version becomes </w:t>
            </w:r>
            <w:commentRangeStart w:id="125"/>
            <w:r>
              <w:rPr>
                <w:rFonts w:eastAsia="Times New Roman"/>
                <w:lang w:val="en-US"/>
              </w:rPr>
              <w:t>Inactive</w:t>
            </w:r>
            <w:commentRangeEnd w:id="125"/>
            <w:r w:rsidR="00CB4F10">
              <w:rPr>
                <w:rStyle w:val="CommentReference"/>
              </w:rPr>
              <w:commentReference w:id="125"/>
            </w:r>
            <w:r>
              <w:rPr>
                <w:rFonts w:eastAsia="Times New Roman"/>
                <w:lang w:val="en-US"/>
              </w:rPr>
              <w:t xml:space="preserve">, so this value MUST present on all Inactive value set versions. The start </w:t>
            </w:r>
            <w:del w:id="126" w:author="David Fallas" w:date="2015-09-03T14:17:00Z">
              <w:r w:rsidDel="00CB4F10">
                <w:rPr>
                  <w:rFonts w:eastAsia="Times New Roman"/>
                  <w:lang w:val="en-US"/>
                </w:rPr>
                <w:delText>Date_time</w:delText>
              </w:r>
            </w:del>
            <w:ins w:id="127" w:author="David Fallas" w:date="2015-09-03T14:17:00Z">
              <w:r w:rsidR="00CB4F10">
                <w:rPr>
                  <w:rFonts w:eastAsia="Times New Roman"/>
                  <w:lang w:val="en-US"/>
                </w:rPr>
                <w:t>timestamp</w:t>
              </w:r>
            </w:ins>
            <w:r>
              <w:rPr>
                <w:rFonts w:eastAsia="Times New Roman"/>
                <w:lang w:val="en-US"/>
              </w:rPr>
              <w:t xml:space="preserve"> is expected to be as of 0001 UTC of the </w:t>
            </w:r>
            <w:proofErr w:type="spellStart"/>
            <w:r>
              <w:rPr>
                <w:rFonts w:eastAsia="Times New Roman"/>
                <w:lang w:val="en-US"/>
              </w:rPr>
              <w:t>Expiration</w:t>
            </w:r>
            <w:del w:id="128" w:author="David Fallas" w:date="2015-09-03T14:17:00Z">
              <w:r w:rsidDel="00CB4F10">
                <w:rPr>
                  <w:rFonts w:eastAsia="Times New Roman"/>
                  <w:lang w:val="en-US"/>
                </w:rPr>
                <w:delText xml:space="preserve"> </w:delText>
              </w:r>
            </w:del>
            <w:r>
              <w:rPr>
                <w:rFonts w:eastAsia="Times New Roman"/>
                <w:lang w:val="en-US"/>
              </w:rPr>
              <w:t>Date</w:t>
            </w:r>
            <w:proofErr w:type="spellEnd"/>
            <w:r>
              <w:rPr>
                <w:rFonts w:eastAsia="Times New Roman"/>
                <w:lang w:val="en-US"/>
              </w:rPr>
              <w:t xml:space="preserve">. </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CB4F10">
            <w:pPr>
              <w:rPr>
                <w:rFonts w:eastAsia="Times New Roman"/>
                <w:lang w:val="en-US"/>
              </w:rPr>
            </w:pPr>
            <w:r>
              <w:rPr>
                <w:rFonts w:eastAsia="Times New Roman"/>
                <w:lang w:val="en-US"/>
              </w:rPr>
              <w:t xml:space="preserve">Upon reaching the </w:t>
            </w:r>
            <w:proofErr w:type="spellStart"/>
            <w:r>
              <w:rPr>
                <w:rFonts w:eastAsia="Times New Roman"/>
                <w:lang w:val="en-US"/>
              </w:rPr>
              <w:t>Expiration</w:t>
            </w:r>
            <w:del w:id="129" w:author="David Fallas" w:date="2015-09-03T14:17:00Z">
              <w:r w:rsidDel="00CB4F10">
                <w:rPr>
                  <w:rFonts w:eastAsia="Times New Roman"/>
                  <w:lang w:val="en-US"/>
                </w:rPr>
                <w:delText xml:space="preserve"> </w:delText>
              </w:r>
            </w:del>
            <w:r>
              <w:rPr>
                <w:rFonts w:eastAsia="Times New Roman"/>
                <w:lang w:val="en-US"/>
              </w:rPr>
              <w:t>Date</w:t>
            </w:r>
            <w:proofErr w:type="spellEnd"/>
            <w:r>
              <w:rPr>
                <w:rFonts w:eastAsia="Times New Roman"/>
                <w:lang w:val="en-US"/>
              </w:rPr>
              <w:t xml:space="preserve">, the value set </w:t>
            </w:r>
            <w:del w:id="130" w:author="David Fallas" w:date="2015-09-03T14:17:00Z">
              <w:r w:rsidDel="00CB4F10">
                <w:rPr>
                  <w:rFonts w:eastAsia="Times New Roman"/>
                  <w:lang w:val="en-US"/>
                </w:rPr>
                <w:delText>Activity Status</w:delText>
              </w:r>
            </w:del>
            <w:ins w:id="131" w:author="David Fallas" w:date="2015-09-03T14:17:00Z">
              <w:r w:rsidR="00CB4F10">
                <w:rPr>
                  <w:rFonts w:eastAsia="Times New Roman"/>
                  <w:lang w:val="en-US"/>
                </w:rPr>
                <w:t>status</w:t>
              </w:r>
            </w:ins>
            <w:r>
              <w:rPr>
                <w:rFonts w:eastAsia="Times New Roman"/>
                <w:lang w:val="en-US"/>
              </w:rPr>
              <w:t xml:space="preserve"> should be cons</w:t>
            </w:r>
            <w:ins w:id="132" w:author="David Fallas" w:date="2015-09-03T14:18:00Z">
              <w:r w:rsidR="00CB4F10">
                <w:rPr>
                  <w:rFonts w:eastAsia="Times New Roman"/>
                  <w:lang w:val="en-US"/>
                </w:rPr>
                <w:t>i</w:t>
              </w:r>
            </w:ins>
            <w:r>
              <w:rPr>
                <w:rFonts w:eastAsia="Times New Roman"/>
                <w:lang w:val="en-US"/>
              </w:rPr>
              <w:t>d</w:t>
            </w:r>
            <w:del w:id="133" w:author="David Fallas" w:date="2015-09-03T14:18:00Z">
              <w:r w:rsidDel="00CB4F10">
                <w:rPr>
                  <w:rFonts w:eastAsia="Times New Roman"/>
                  <w:lang w:val="en-US"/>
                </w:rPr>
                <w:delText>i</w:delText>
              </w:r>
            </w:del>
            <w:r>
              <w:rPr>
                <w:rFonts w:eastAsia="Times New Roman"/>
                <w:lang w:val="en-US"/>
              </w:rPr>
              <w:t xml:space="preserve">ered as inactive. An </w:t>
            </w:r>
            <w:commentRangeStart w:id="134"/>
            <w:r>
              <w:rPr>
                <w:rFonts w:eastAsia="Times New Roman"/>
                <w:lang w:val="en-US"/>
              </w:rPr>
              <w:t xml:space="preserve">Inactive </w:t>
            </w:r>
            <w:commentRangeEnd w:id="134"/>
            <w:r w:rsidR="00CB4F10">
              <w:rPr>
                <w:rStyle w:val="CommentReference"/>
              </w:rPr>
              <w:commentReference w:id="134"/>
            </w:r>
            <w:r>
              <w:rPr>
                <w:rFonts w:eastAsia="Times New Roman"/>
                <w:lang w:val="en-US"/>
              </w:rPr>
              <w:t xml:space="preserve">value set version may no longer be used to create new content, but it may be used to evaluate content created prior to the </w:t>
            </w:r>
            <w:proofErr w:type="spellStart"/>
            <w:r>
              <w:rPr>
                <w:rFonts w:eastAsia="Times New Roman"/>
                <w:lang w:val="en-US"/>
              </w:rPr>
              <w:t>Expiration</w:t>
            </w:r>
            <w:del w:id="135" w:author="David Fallas" w:date="2015-09-03T14:17:00Z">
              <w:r w:rsidDel="00CB4F10">
                <w:rPr>
                  <w:rFonts w:eastAsia="Times New Roman"/>
                  <w:lang w:val="en-US"/>
                </w:rPr>
                <w:delText xml:space="preserve"> </w:delText>
              </w:r>
            </w:del>
            <w:r>
              <w:rPr>
                <w:rFonts w:eastAsia="Times New Roman"/>
                <w:lang w:val="en-US"/>
              </w:rPr>
              <w:t>Date</w:t>
            </w:r>
            <w:proofErr w:type="spellEnd"/>
            <w:r>
              <w:rPr>
                <w:rFonts w:eastAsia="Times New Roman"/>
                <w:lang w:val="en-US"/>
              </w:rPr>
              <w:t xml:space="preserv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http://hl7.org/fhir/StructureDefinition/valueset-sourceReference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rsidP="00CB4F10">
            <w:pPr>
              <w:rPr>
                <w:rFonts w:eastAsia="Times New Roman"/>
                <w:lang w:val="en-US"/>
              </w:rPr>
            </w:pPr>
            <w:r>
              <w:rPr>
                <w:rFonts w:eastAsia="Times New Roman"/>
                <w:lang w:val="en-US"/>
              </w:rPr>
              <w:t xml:space="preserve">Where </w:t>
            </w:r>
            <w:del w:id="136" w:author="David Fallas" w:date="2015-09-03T14:18:00Z">
              <w:r w:rsidDel="00CB4F10">
                <w:rPr>
                  <w:rFonts w:eastAsia="Times New Roman"/>
                  <w:lang w:val="en-US"/>
                </w:rPr>
                <w:delText xml:space="preserve">did </w:delText>
              </w:r>
            </w:del>
            <w:r>
              <w:rPr>
                <w:rFonts w:eastAsia="Times New Roman"/>
                <w:lang w:val="en-US"/>
              </w:rPr>
              <w:t>this content c</w:t>
            </w:r>
            <w:del w:id="137" w:author="David Fallas" w:date="2015-09-03T14:18:00Z">
              <w:r w:rsidDel="00CB4F10">
                <w:rPr>
                  <w:rFonts w:eastAsia="Times New Roman"/>
                  <w:lang w:val="en-US"/>
                </w:rPr>
                <w:delText>o</w:delText>
              </w:r>
            </w:del>
            <w:ins w:id="138" w:author="David Fallas" w:date="2015-09-03T14:18:00Z">
              <w:r w:rsidR="00CB4F10">
                <w:rPr>
                  <w:rFonts w:eastAsia="Times New Roman"/>
                  <w:lang w:val="en-US"/>
                </w:rPr>
                <w:t>a</w:t>
              </w:r>
            </w:ins>
            <w:r>
              <w:rPr>
                <w:rFonts w:eastAsia="Times New Roman"/>
                <w:lang w:val="en-US"/>
              </w:rPr>
              <w:t>me from</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This text is intended to act as a citation to work done elsewhere that is not part of the current stewarding process where the referenced source is in some way a basis of the current value set definition. </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is not intended to be a direct link to another value set. It is only intended to support a link or textual description that indicates related material for the value set.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http://hl7.org/fhir/StructureDefinition/valueset-systemRef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Where to find code system</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formal URI for the code system. I.e. </w:t>
            </w:r>
            <w:proofErr w:type="spellStart"/>
            <w:r>
              <w:rPr>
                <w:rFonts w:eastAsia="Times New Roman"/>
                <w:lang w:val="en-US"/>
              </w:rPr>
              <w:t>ValueSet.codeSystem.system</w:t>
            </w:r>
            <w:proofErr w:type="spellEnd"/>
            <w:r>
              <w:rPr>
                <w:rFonts w:eastAsia="Times New Roman"/>
                <w:lang w:val="en-US"/>
              </w:rPr>
              <w:t xml:space="preserve"> (or its equivalent).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http://hl7.org/fhir/StructureDefinition/valueset-deprecated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Whether the concept has been deprecated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Set to true of the concept has been deprecated (still can be used, but soon to be withdrawn).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http://hl7.org/fhir/StructureDefinition/patient-interpreterRequired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Whether the patient needs an interpreter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This Patient requires an interpreter to communicate healthcare information to the practitioner.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CB4F10">
            <w:pPr>
              <w:rPr>
                <w:rFonts w:eastAsia="Times New Roman"/>
                <w:lang w:val="en-US"/>
              </w:rPr>
            </w:pPr>
            <w:r>
              <w:rPr>
                <w:rFonts w:eastAsia="Times New Roman"/>
                <w:lang w:val="en-US"/>
              </w:rPr>
              <w:t xml:space="preserve">The Patient does not speak the default language of the organization, and hence requires an interpreter. If the </w:t>
            </w:r>
            <w:del w:id="139" w:author="David Fallas" w:date="2015-09-03T14:19:00Z">
              <w:r w:rsidDel="00CB4F10">
                <w:rPr>
                  <w:rFonts w:eastAsia="Times New Roman"/>
                  <w:lang w:val="en-US"/>
                </w:rPr>
                <w:delText xml:space="preserve">patient </w:delText>
              </w:r>
            </w:del>
            <w:ins w:id="140" w:author="David Fallas" w:date="2015-09-03T14:19:00Z">
              <w:r w:rsidR="00CB4F10">
                <w:rPr>
                  <w:rFonts w:eastAsia="Times New Roman"/>
                  <w:lang w:val="en-US"/>
                </w:rPr>
                <w:t>P</w:t>
              </w:r>
              <w:r w:rsidR="00CB4F10">
                <w:rPr>
                  <w:rFonts w:eastAsia="Times New Roman"/>
                  <w:lang w:val="en-US"/>
                </w:rPr>
                <w:t xml:space="preserve">atient </w:t>
              </w:r>
            </w:ins>
            <w:r>
              <w:rPr>
                <w:rFonts w:eastAsia="Times New Roman"/>
                <w:lang w:val="en-US"/>
              </w:rPr>
              <w:t>has other languages in the Communication</w:t>
            </w:r>
            <w:del w:id="141" w:author="David Fallas" w:date="2015-09-03T14:19:00Z">
              <w:r w:rsidDel="00CB4F10">
                <w:rPr>
                  <w:rFonts w:eastAsia="Times New Roman"/>
                  <w:lang w:val="en-US"/>
                </w:rPr>
                <w:delText>s</w:delText>
              </w:r>
            </w:del>
            <w:r>
              <w:rPr>
                <w:rFonts w:eastAsia="Times New Roman"/>
                <w:lang w:val="en-US"/>
              </w:rPr>
              <w:t xml:space="preserve"> list, then that would be the type of interpreter required.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http://hl7.org/fhir/StructureDefinition/questionnaireresponse-author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Who answered question/group</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Allows capturing, on a specific question or group of questions, exactly who was responsible for providing the answer(s).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should be drawn from one of the resources identified as an author of the </w:t>
            </w:r>
            <w:proofErr w:type="spellStart"/>
            <w:r>
              <w:rPr>
                <w:rFonts w:eastAsia="Times New Roman"/>
                <w:lang w:val="en-US"/>
              </w:rPr>
              <w:t>QuestionnaireResponse</w:t>
            </w:r>
            <w:proofErr w:type="spellEnd"/>
            <w:r>
              <w:rPr>
                <w:rFonts w:eastAsia="Times New Roman"/>
                <w:lang w:val="en-US"/>
              </w:rPr>
              <w:t xml:space="preserve"> overall.</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rsidP="00CB4F10">
            <w:pPr>
              <w:rPr>
                <w:rFonts w:eastAsia="Times New Roman"/>
                <w:lang w:val="en-US"/>
              </w:rPr>
            </w:pPr>
            <w:r>
              <w:rPr>
                <w:rFonts w:eastAsia="Times New Roman"/>
                <w:lang w:val="en-US"/>
              </w:rPr>
              <w:t>Who has used and how</w:t>
            </w:r>
            <w:del w:id="142" w:author="David Fallas" w:date="2015-09-03T14:20:00Z">
              <w:r w:rsidDel="00CB4F10">
                <w:rPr>
                  <w:rFonts w:eastAsia="Times New Roman"/>
                  <w:lang w:val="en-US"/>
                </w:rPr>
                <w:delText>?</w:delText>
              </w:r>
            </w:del>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Consumers of the value set and the implementations, projects or standards that the author has utilized the value set in.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1E0829">
            <w:pPr>
              <w:rPr>
                <w:rFonts w:eastAsia="Times New Roman"/>
                <w:lang w:val="en-US"/>
              </w:rPr>
            </w:pPr>
            <w:r>
              <w:rPr>
                <w:rFonts w:eastAsia="Times New Roman"/>
                <w:lang w:val="en-US"/>
              </w:rPr>
              <w:t xml:space="preserve">This is likely to be </w:t>
            </w:r>
            <w:proofErr w:type="gramStart"/>
            <w:r>
              <w:rPr>
                <w:rFonts w:eastAsia="Times New Roman"/>
                <w:lang w:val="en-US"/>
              </w:rPr>
              <w:t>a</w:t>
            </w:r>
            <w:proofErr w:type="gramEnd"/>
            <w:r>
              <w:rPr>
                <w:rFonts w:eastAsia="Times New Roman"/>
                <w:lang w:val="en-US"/>
              </w:rPr>
              <w:t xml:space="preserve"> </w:t>
            </w:r>
            <w:del w:id="143" w:author="David Fallas" w:date="2015-09-03T14:20:00Z">
              <w:r w:rsidDel="001E0829">
                <w:rPr>
                  <w:rFonts w:eastAsia="Times New Roman"/>
                  <w:lang w:val="en-US"/>
                </w:rPr>
                <w:delText>???point in time???</w:delText>
              </w:r>
            </w:del>
            <w:ins w:id="144" w:author="David Fallas" w:date="2015-09-03T14:20:00Z">
              <w:r w:rsidR="001E0829">
                <w:rPr>
                  <w:rFonts w:eastAsia="Times New Roman"/>
                  <w:lang w:val="en-US"/>
                </w:rPr>
                <w:t>snapshot</w:t>
              </w:r>
            </w:ins>
            <w:r>
              <w:rPr>
                <w:rFonts w:eastAsia="Times New Roman"/>
                <w:lang w:val="en-US"/>
              </w:rPr>
              <w:t xml:space="preserve"> view and should not be considered an authoritative listing of all uses of the value set.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user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consumer of or client for the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This is most likely to be an organization but can be an individual. It would not be a program, that information should be recorded in the </w:t>
            </w:r>
            <w:proofErr w:type="spellStart"/>
            <w:r>
              <w:rPr>
                <w:rFonts w:eastAsia="Times New Roman"/>
                <w:lang w:val="en-US"/>
              </w:rPr>
              <w:t>usage.use</w:t>
            </w:r>
            <w:proofErr w:type="spellEnd"/>
            <w:r>
              <w:rPr>
                <w:rFonts w:eastAsia="Times New Roman"/>
                <w:lang w:val="en-US"/>
              </w:rPr>
              <w:t xml:space="preserv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use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Implementation/project/standard that uses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descriptive name of the project or standard in which the value set is used.</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http://hl7.org/fhir/StructureDefinition/questionnaireresponse-reviewer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rsidP="001E0829">
            <w:pPr>
              <w:rPr>
                <w:rFonts w:eastAsia="Times New Roman"/>
                <w:lang w:val="en-US"/>
              </w:rPr>
            </w:pPr>
            <w:r>
              <w:rPr>
                <w:rFonts w:eastAsia="Times New Roman"/>
                <w:lang w:val="en-US"/>
              </w:rPr>
              <w:t xml:space="preserve">Who verified completion of </w:t>
            </w:r>
            <w:del w:id="145" w:author="David Fallas" w:date="2015-09-03T14:21:00Z">
              <w:r w:rsidDel="001E0829">
                <w:rPr>
                  <w:rFonts w:eastAsia="Times New Roman"/>
                  <w:lang w:val="en-US"/>
                </w:rPr>
                <w:delText>form</w:delText>
              </w:r>
            </w:del>
            <w:ins w:id="146" w:author="David Fallas" w:date="2015-09-03T14:21:00Z">
              <w:r w:rsidR="001E0829">
                <w:rPr>
                  <w:rFonts w:eastAsia="Times New Roman"/>
                  <w:lang w:val="en-US"/>
                </w:rPr>
                <w:t>the Questionnaire</w:t>
              </w:r>
            </w:ins>
            <w:del w:id="147" w:author="David Fallas" w:date="2015-09-03T14:21:00Z">
              <w:r w:rsidDel="001E0829">
                <w:rPr>
                  <w:rFonts w:eastAsia="Times New Roman"/>
                  <w:lang w:val="en-US"/>
                </w:rPr>
                <w:delText>?</w:delText>
              </w:r>
            </w:del>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Individual responsible for ensuring that the questionnaire response have been completed appropriately and signs off on the content.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http://hl7.org/fhir/StructureDefinition/questionnaire-choiceOrientation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the desired orientation when rendering a list of choices (typically radio-box or check-box lists).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Systems may choose to wrap answers rather than attempting to display them all in one row or column. Language conventions may determine the order in which the choices are listed (left-to-right or right-to-left, etc.).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Direction in which lists of question options should be displayed</w:t>
            </w:r>
          </w:p>
        </w:tc>
      </w:tr>
    </w:tbl>
    <w:p w:rsidR="00577A32" w:rsidRDefault="00632F9D">
      <w:pPr>
        <w:pStyle w:val="Heading1"/>
        <w:divId w:val="1901355597"/>
        <w:rPr>
          <w:rFonts w:eastAsia="Times New Roman"/>
          <w:lang w:val="en-US"/>
        </w:rPr>
      </w:pPr>
      <w:r>
        <w:rPr>
          <w:rFonts w:eastAsia="Times New Roman"/>
          <w:lang w:val="en-US"/>
        </w:rPr>
        <w:t>Clinical Genomics</w:t>
      </w:r>
    </w:p>
    <w:p w:rsidR="00577A32" w:rsidRDefault="00632F9D">
      <w:pPr>
        <w:pStyle w:val="Heading2"/>
        <w:divId w:val="1901355597"/>
        <w:rPr>
          <w:rFonts w:eastAsia="Times New Roman"/>
          <w:lang w:val="en-US"/>
        </w:rPr>
      </w:pPr>
      <w:r>
        <w:rPr>
          <w:rFonts w:eastAsia="Times New Roman"/>
          <w:lang w:val="en-US"/>
        </w:rPr>
        <w:lastRenderedPageBreak/>
        <w:t>http://hl7.org/fhir/StructureDefinition/geneticsAlleleName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027"/>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AlleleName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Common name for variant or gene allele.</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http://hl7.org/fhir/StructureDefinition/geneticsAllelicFrequency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1888"/>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AllelicFrequency</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Allele frequencies.</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http://hl7.org/fhir/StructureDefinition/geneticsAllelicState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AllelicState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1E0829">
            <w:pPr>
              <w:rPr>
                <w:rFonts w:eastAsia="Times New Roman"/>
                <w:lang w:val="en-US"/>
              </w:rPr>
            </w:pPr>
            <w:r>
              <w:rPr>
                <w:rFonts w:eastAsia="Times New Roman"/>
                <w:lang w:val="en-US"/>
              </w:rPr>
              <w:t xml:space="preserve">The level of occurrence of a single DNA Sequence Variation within a set of chromosomes. Heterozygous indicates the DNA Sequence Variation is only present in one of the two genes contained in homologous chromosomes. Homozygous indicates the DNA Sequence Variation is present in both genes contained in homologous chromosomes. </w:t>
            </w:r>
            <w:proofErr w:type="spellStart"/>
            <w:r>
              <w:rPr>
                <w:rFonts w:eastAsia="Times New Roman"/>
                <w:lang w:val="en-US"/>
              </w:rPr>
              <w:t>Hemizygous</w:t>
            </w:r>
            <w:proofErr w:type="spellEnd"/>
            <w:r>
              <w:rPr>
                <w:rFonts w:eastAsia="Times New Roman"/>
                <w:lang w:val="en-US"/>
              </w:rPr>
              <w:t xml:space="preserve"> indicates the DNA Sequence Variation exists in the only single copy of a gene in a non- homologous chromosome (the male X and Y chromosome are non-homologous). </w:t>
            </w:r>
            <w:proofErr w:type="spellStart"/>
            <w:r>
              <w:rPr>
                <w:rFonts w:eastAsia="Times New Roman"/>
                <w:lang w:val="en-US"/>
              </w:rPr>
              <w:t>Hemiplasmic</w:t>
            </w:r>
            <w:proofErr w:type="spellEnd"/>
            <w:r>
              <w:rPr>
                <w:rFonts w:eastAsia="Times New Roman"/>
                <w:lang w:val="en-US"/>
              </w:rPr>
              <w:t xml:space="preserve"> indicates that the DNA Sequence Variation is present in some but not all of the copies of mitochondrial DNA. </w:t>
            </w:r>
            <w:proofErr w:type="spellStart"/>
            <w:r>
              <w:rPr>
                <w:rFonts w:eastAsia="Times New Roman"/>
                <w:lang w:val="en-US"/>
              </w:rPr>
              <w:t>Homoplasmic</w:t>
            </w:r>
            <w:proofErr w:type="spellEnd"/>
            <w:r>
              <w:rPr>
                <w:rFonts w:eastAsia="Times New Roman"/>
                <w:lang w:val="en-US"/>
              </w:rPr>
              <w:t xml:space="preserve"> indicates that the DNA Sequence Variation is present in all of the copies of mitochondrial DNA. Here is the </w:t>
            </w:r>
            <w:del w:id="148" w:author="David Fallas" w:date="2015-09-03T14:22:00Z">
              <w:r w:rsidDel="001E0829">
                <w:rPr>
                  <w:rFonts w:eastAsia="Times New Roman"/>
                  <w:lang w:val="en-US"/>
                </w:rPr>
                <w:delText xml:space="preserve">loinc </w:delText>
              </w:r>
            </w:del>
            <w:ins w:id="149" w:author="David Fallas" w:date="2015-09-03T14:22:00Z">
              <w:r w:rsidR="001E0829">
                <w:rPr>
                  <w:rFonts w:eastAsia="Times New Roman"/>
                  <w:lang w:val="en-US"/>
                </w:rPr>
                <w:t>LOINC</w:t>
              </w:r>
              <w:r w:rsidR="001E0829">
                <w:rPr>
                  <w:rFonts w:eastAsia="Times New Roman"/>
                  <w:lang w:val="en-US"/>
                </w:rPr>
                <w:t xml:space="preserve"> </w:t>
              </w:r>
            </w:ins>
            <w:r>
              <w:rPr>
                <w:rFonts w:eastAsia="Times New Roman"/>
                <w:lang w:val="en-US"/>
              </w:rPr>
              <w:t>answer List for Allelic state</w:t>
            </w:r>
            <w:proofErr w:type="gramStart"/>
            <w:r>
              <w:rPr>
                <w:rFonts w:eastAsia="Times New Roman"/>
                <w:lang w:val="en-US"/>
              </w:rPr>
              <w:t>:1</w:t>
            </w:r>
            <w:proofErr w:type="gramEnd"/>
            <w:r>
              <w:rPr>
                <w:rFonts w:eastAsia="Times New Roman"/>
                <w:lang w:val="en-US"/>
              </w:rPr>
              <w:t xml:space="preserve">. </w:t>
            </w:r>
            <w:proofErr w:type="spellStart"/>
            <w:r>
              <w:rPr>
                <w:rFonts w:eastAsia="Times New Roman"/>
                <w:lang w:val="en-US"/>
              </w:rPr>
              <w:t>Heteroplasmic</w:t>
            </w:r>
            <w:proofErr w:type="spellEnd"/>
            <w:r>
              <w:rPr>
                <w:rFonts w:eastAsia="Times New Roman"/>
                <w:lang w:val="en-US"/>
              </w:rPr>
              <w:t xml:space="preserve"> (LA6703-8); 2. </w:t>
            </w:r>
            <w:proofErr w:type="spellStart"/>
            <w:r>
              <w:rPr>
                <w:rFonts w:eastAsia="Times New Roman"/>
                <w:lang w:val="en-US"/>
              </w:rPr>
              <w:t>Homoplasmic</w:t>
            </w:r>
            <w:proofErr w:type="spellEnd"/>
            <w:r>
              <w:rPr>
                <w:rFonts w:eastAsia="Times New Roman"/>
                <w:lang w:val="en-US"/>
              </w:rPr>
              <w:t xml:space="preserve"> (LA6704-6); 3. Homozygous (LA6705-3); 4. Heterozygous (LA6706-1); 5. </w:t>
            </w:r>
            <w:proofErr w:type="spellStart"/>
            <w:r>
              <w:rPr>
                <w:rFonts w:eastAsia="Times New Roman"/>
                <w:lang w:val="en-US"/>
              </w:rPr>
              <w:t>Hemizygous</w:t>
            </w:r>
            <w:proofErr w:type="spellEnd"/>
            <w:r>
              <w:rPr>
                <w:rFonts w:eastAsia="Times New Roman"/>
                <w:lang w:val="en-US"/>
              </w:rPr>
              <w:t xml:space="preserve"> (LA6707-9).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http://hl7.org/fhir/StructureDefinition/geneticsAssessedCondition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AssessedCondition</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Used to denote condition context for genetic testing, which may influence reported variants and interpretation for large genomic testing panels e.g. lung cancer or familial breast cancer.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http://hl7.org/fhir/StructureDefinition/geneticsCIGAR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7"/>
        <w:gridCol w:w="8403"/>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CIGAR</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Extended CIGAR string for aligning the sequence with reference bases. See detailed documentation </w:t>
            </w:r>
            <w:commentRangeStart w:id="150"/>
            <w:r>
              <w:rPr>
                <w:rFonts w:eastAsia="Times New Roman"/>
                <w:lang w:val="en-US"/>
              </w:rPr>
              <w:t>[here</w:t>
            </w:r>
            <w:proofErr w:type="gramStart"/>
            <w:r>
              <w:rPr>
                <w:rFonts w:eastAsia="Times New Roman"/>
                <w:lang w:val="en-US"/>
              </w:rPr>
              <w:t>](</w:t>
            </w:r>
            <w:proofErr w:type="gramEnd"/>
            <w:r>
              <w:rPr>
                <w:rFonts w:eastAsia="Times New Roman"/>
                <w:lang w:val="en-US"/>
              </w:rPr>
              <w:t>http://support.illumina.com/help/SequencingAnalysisWorkflow/Content/Vault/Informatics/Sequencing_Analysis/CASAVA/swSEQ_mCA_ExtendedCIGARFormat.htm).</w:t>
            </w:r>
            <w:commentRangeEnd w:id="150"/>
            <w:r w:rsidR="001E0829">
              <w:rPr>
                <w:rStyle w:val="CommentReference"/>
              </w:rPr>
              <w:commentReference w:id="150"/>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http://hl7.org/fhir/StructureDefinition/geneticsChromosome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Chr</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chromosome containing the genetic finding. The value set binds to NCBI-Gene code system.</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http://hl7.org/fhir/StructureDefinition/geneticsCopyNumberEvent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3675"/>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CopyNumberEvent</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1E0829">
            <w:pPr>
              <w:rPr>
                <w:rFonts w:eastAsia="Times New Roman"/>
                <w:lang w:val="en-US"/>
              </w:rPr>
            </w:pPr>
            <w:r>
              <w:rPr>
                <w:rFonts w:eastAsia="Times New Roman"/>
                <w:lang w:val="en-US"/>
              </w:rPr>
              <w:t>Values: amplifica</w:t>
            </w:r>
            <w:del w:id="151" w:author="David Fallas" w:date="2015-09-03T14:23:00Z">
              <w:r w:rsidDel="001E0829">
                <w:rPr>
                  <w:rFonts w:eastAsia="Times New Roman"/>
                  <w:lang w:val="en-US"/>
                </w:rPr>
                <w:delText>i</w:delText>
              </w:r>
            </w:del>
            <w:r>
              <w:rPr>
                <w:rFonts w:eastAsia="Times New Roman"/>
                <w:lang w:val="en-US"/>
              </w:rPr>
              <w:t>t</w:t>
            </w:r>
            <w:ins w:id="152" w:author="David Fallas" w:date="2015-09-03T14:23:00Z">
              <w:r w:rsidR="001E0829">
                <w:rPr>
                  <w:rFonts w:eastAsia="Times New Roman"/>
                  <w:lang w:val="en-US"/>
                </w:rPr>
                <w:t>i</w:t>
              </w:r>
            </w:ins>
            <w:r>
              <w:rPr>
                <w:rFonts w:eastAsia="Times New Roman"/>
                <w:lang w:val="en-US"/>
              </w:rPr>
              <w:t>on/deletion/LOH.</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http://hl7.org/fhir/StructureDefinition/geneticsDNASequenceVariationType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DNAvariantType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Codified type for associated DNA Sequence Variation. DNA Sequence Variations use the HGVS notation which implies the DNA Sequence Variation Type, but the concurrent use of this code will allow a standard and explicit type for technical and display convenience. LOINC Answer List values 48019-4 or Sequence Ontology va</w:t>
            </w:r>
            <w:ins w:id="153" w:author="David Fallas" w:date="2015-09-03T14:23:00Z">
              <w:r w:rsidR="001E0829">
                <w:rPr>
                  <w:rFonts w:eastAsia="Times New Roman"/>
                  <w:lang w:val="en-US"/>
                </w:rPr>
                <w:t>l</w:t>
              </w:r>
            </w:ins>
            <w:r>
              <w:rPr>
                <w:rFonts w:eastAsia="Times New Roman"/>
                <w:lang w:val="en-US"/>
              </w:rPr>
              <w:t xml:space="preserve">ues.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http://hl7.org/fhir/StructureDefinition/geneticsGene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Gene</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Gene region in which the sequence is found. Currently values from HGNC are supported. Other systems or genes not defined in HGNC (e.g. BCR-ABL fusion gene) can be added by using local extension.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http://hl7.org/fhir/StructureDefinition/family-member-history-genetics-observation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Genetic markers, ethnicity, etc.</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Allows capturing risk-relevant observations about the relative that aren't themselves a specific health condition. E.g. Certain ethnic ancestries that are disease-relevant, presence of particular genetic markers, etc. </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This may be extended with additional genomics-specific resources when they are ready.</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http://hl7.org/fhir/StructureDefinition/geneticsGenomeBuild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Genome Build</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Genome Build used for reference, following </w:t>
            </w:r>
            <w:proofErr w:type="spellStart"/>
            <w:r>
              <w:rPr>
                <w:rFonts w:eastAsia="Times New Roman"/>
                <w:lang w:val="en-US"/>
              </w:rPr>
              <w:t>GRCh</w:t>
            </w:r>
            <w:proofErr w:type="spellEnd"/>
            <w:r>
              <w:rPr>
                <w:rFonts w:eastAsia="Times New Roman"/>
                <w:lang w:val="en-US"/>
              </w:rPr>
              <w:t xml:space="preserve"> </w:t>
            </w:r>
            <w:proofErr w:type="gramStart"/>
            <w:r>
              <w:rPr>
                <w:rFonts w:eastAsia="Times New Roman"/>
                <w:lang w:val="en-US"/>
              </w:rPr>
              <w:t>build</w:t>
            </w:r>
            <w:proofErr w:type="gramEnd"/>
            <w:r>
              <w:rPr>
                <w:rFonts w:eastAsia="Times New Roman"/>
                <w:lang w:val="en-US"/>
              </w:rPr>
              <w:t xml:space="preserve"> versions e.g. '</w:t>
            </w:r>
            <w:proofErr w:type="spellStart"/>
            <w:r>
              <w:rPr>
                <w:rFonts w:eastAsia="Times New Roman"/>
                <w:lang w:val="en-US"/>
              </w:rPr>
              <w:t>GRCh</w:t>
            </w:r>
            <w:proofErr w:type="spellEnd"/>
            <w:r>
              <w:rPr>
                <w:rFonts w:eastAsia="Times New Roman"/>
                <w:lang w:val="en-US"/>
              </w:rPr>
              <w:t xml:space="preserve"> 37'. Version number must be included if a versioned release of a primary build was used.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http://hl7.org/fhir/StructureDefinition/geneticsGenomicSourceClass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GenomicSource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1E0829">
            <w:pPr>
              <w:rPr>
                <w:rFonts w:eastAsia="Times New Roman"/>
                <w:lang w:val="en-US"/>
              </w:rPr>
            </w:pPr>
            <w:r>
              <w:rPr>
                <w:rFonts w:eastAsia="Times New Roman"/>
                <w:lang w:val="en-US"/>
              </w:rPr>
              <w:t xml:space="preserve">Genomic source class means category of source of tissue sample used to determine the sequence. Here is the </w:t>
            </w:r>
            <w:del w:id="154" w:author="David Fallas" w:date="2015-09-03T14:24:00Z">
              <w:r w:rsidDel="001E0829">
                <w:rPr>
                  <w:rFonts w:eastAsia="Times New Roman"/>
                  <w:lang w:val="en-US"/>
                </w:rPr>
                <w:delText xml:space="preserve">loinc </w:delText>
              </w:r>
            </w:del>
            <w:ins w:id="155" w:author="David Fallas" w:date="2015-09-03T14:24:00Z">
              <w:r w:rsidR="001E0829">
                <w:rPr>
                  <w:rFonts w:eastAsia="Times New Roman"/>
                  <w:lang w:val="en-US"/>
                </w:rPr>
                <w:t>LOINC</w:t>
              </w:r>
              <w:r w:rsidR="001E0829">
                <w:rPr>
                  <w:rFonts w:eastAsia="Times New Roman"/>
                  <w:lang w:val="en-US"/>
                </w:rPr>
                <w:t xml:space="preserve"> </w:t>
              </w:r>
            </w:ins>
            <w:r>
              <w:rPr>
                <w:rFonts w:eastAsia="Times New Roman"/>
                <w:lang w:val="en-US"/>
              </w:rPr>
              <w:t>answer List for Allelic state</w:t>
            </w:r>
            <w:proofErr w:type="gramStart"/>
            <w:r>
              <w:rPr>
                <w:rFonts w:eastAsia="Times New Roman"/>
                <w:lang w:val="en-US"/>
              </w:rPr>
              <w:t>:1</w:t>
            </w:r>
            <w:proofErr w:type="gramEnd"/>
            <w:r>
              <w:rPr>
                <w:rFonts w:eastAsia="Times New Roman"/>
                <w:lang w:val="en-US"/>
              </w:rPr>
              <w:t xml:space="preserve">. Germline LA6683-2; 2. Somatic LA6684-0; 3. Prenatal LA6685-7; 4. Likely Germline LA18194-3; 5. Likely Somatic LA18195-0; 6. Likely Prenatal LA18196-8; 7. Unknown Genomic Origin LA18197-6.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http://hl7.org/fhir/StructureDefinition/geneticsGenomicStart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GenomicStart</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Inclusive 0-based nucleotide position for start of genomic finding on the positive (+) genomics strand.</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http://hl7.org/fhir/StructureDefinition/geneticsGenomicStop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GenomicStop</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Exclusive 0-based nucleotide position for end of genomic finding on the positive (+) genomic strand.</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http://hl7.org/fhir/StructureDefinition/geneticsDNASequenceVariation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HGVSdnaVariant</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proofErr w:type="gramStart"/>
            <w:r>
              <w:rPr>
                <w:rFonts w:eastAsia="Times New Roman"/>
                <w:lang w:val="en-US"/>
              </w:rPr>
              <w:t>cDNA</w:t>
            </w:r>
            <w:proofErr w:type="gramEnd"/>
            <w:r>
              <w:rPr>
                <w:rFonts w:eastAsia="Times New Roman"/>
                <w:lang w:val="en-US"/>
              </w:rPr>
              <w:t xml:space="preserve"> variant following HGVS nomenclature on the given </w:t>
            </w:r>
            <w:proofErr w:type="spellStart"/>
            <w:r>
              <w:rPr>
                <w:rFonts w:eastAsia="Times New Roman"/>
                <w:lang w:val="en-US"/>
              </w:rPr>
              <w:t>TranscriptReferenceSequenceId</w:t>
            </w:r>
            <w:proofErr w:type="spellEnd"/>
            <w:r>
              <w:rPr>
                <w:rFonts w:eastAsia="Times New Roman"/>
                <w:lang w:val="en-US"/>
              </w:rPr>
              <w:t>.</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http://hl7.org/fhir/StructureDefinition/geneticsAminoAcidChange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HGVSproteinChange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Protein variant following HGVS nomenclature on the given </w:t>
            </w:r>
            <w:proofErr w:type="spellStart"/>
            <w:r>
              <w:rPr>
                <w:rFonts w:eastAsia="Times New Roman"/>
                <w:lang w:val="en-US"/>
              </w:rPr>
              <w:t>ProteinReferenceSequenceId</w:t>
            </w:r>
            <w:proofErr w:type="spellEnd"/>
            <w:r>
              <w:rPr>
                <w:rFonts w:eastAsia="Times New Roman"/>
                <w:lang w:val="en-US"/>
              </w:rPr>
              <w:t>.</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http://hl7.org/fhir/StructureDefinition/family-member-history-genetics-parent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Mother(s) &amp; Father(s) - genetic &amp; other</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a parent of the relative.</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Some individuals may have more than two parents (e.g. genetic vs. adoptive parents). Even non-genetic relationships can be relevant in terms of genetic exposure.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type</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Distinguishes between different types of parental relationships with varying granularity to support capturing the relationship "to the degree known".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Parental relationship types</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identifier</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Link to parent relative(s)</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Points to the </w:t>
            </w:r>
            <w:proofErr w:type="spellStart"/>
            <w:r>
              <w:rPr>
                <w:rFonts w:eastAsia="Times New Roman"/>
                <w:lang w:val="en-US"/>
              </w:rPr>
              <w:t>FamilyMemberHistory</w:t>
            </w:r>
            <w:proofErr w:type="spellEnd"/>
            <w:r>
              <w:rPr>
                <w:rFonts w:eastAsia="Times New Roman"/>
                <w:lang w:val="en-US"/>
              </w:rPr>
              <w:t xml:space="preserve"> record of the relation who is the parent of this relation.</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http://hl7.org/fhir/StructureDefinition/geneticsObservedAllele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ObsAllele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O</w:t>
            </w:r>
            <w:ins w:id="156" w:author="David Fallas" w:date="2015-09-03T14:24:00Z">
              <w:r w:rsidR="001E0829">
                <w:rPr>
                  <w:rFonts w:eastAsia="Times New Roman"/>
                  <w:lang w:val="en-US"/>
                </w:rPr>
                <w:t>b</w:t>
              </w:r>
            </w:ins>
            <w:r>
              <w:rPr>
                <w:rFonts w:eastAsia="Times New Roman"/>
                <w:lang w:val="en-US"/>
              </w:rPr>
              <w:t>served nucleotides from genomic start to genomic stop on the positive (+) genomic strand.</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http://hl7.org/fhir/StructureDefinition/geneticsAminoAcidChangeType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ProteinChangeType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1E0829">
            <w:pPr>
              <w:rPr>
                <w:rFonts w:eastAsia="Times New Roman"/>
                <w:lang w:val="en-US"/>
              </w:rPr>
            </w:pPr>
            <w:r>
              <w:rPr>
                <w:rFonts w:eastAsia="Times New Roman"/>
                <w:lang w:val="en-US"/>
              </w:rPr>
              <w:t xml:space="preserve">Type of variation expressed using Sequence Ontology or LOINC </w:t>
            </w:r>
            <w:del w:id="157" w:author="David Fallas" w:date="2015-09-03T14:24:00Z">
              <w:r w:rsidDel="001E0829">
                <w:rPr>
                  <w:rFonts w:eastAsia="Times New Roman"/>
                  <w:lang w:val="en-US"/>
                </w:rPr>
                <w:delText>a</w:delText>
              </w:r>
            </w:del>
            <w:ins w:id="158" w:author="David Fallas" w:date="2015-09-03T14:24:00Z">
              <w:r w:rsidR="001E0829">
                <w:rPr>
                  <w:rFonts w:eastAsia="Times New Roman"/>
                  <w:lang w:val="en-US"/>
                </w:rPr>
                <w:t>A</w:t>
              </w:r>
            </w:ins>
            <w:r>
              <w:rPr>
                <w:rFonts w:eastAsia="Times New Roman"/>
                <w:lang w:val="en-US"/>
              </w:rPr>
              <w:t xml:space="preserve">nswer </w:t>
            </w:r>
            <w:del w:id="159" w:author="David Fallas" w:date="2015-09-03T14:24:00Z">
              <w:r w:rsidDel="001E0829">
                <w:rPr>
                  <w:rFonts w:eastAsia="Times New Roman"/>
                  <w:lang w:val="en-US"/>
                </w:rPr>
                <w:delText>l</w:delText>
              </w:r>
            </w:del>
            <w:ins w:id="160" w:author="David Fallas" w:date="2015-09-03T14:25:00Z">
              <w:r w:rsidR="001E0829">
                <w:rPr>
                  <w:rFonts w:eastAsia="Times New Roman"/>
                  <w:lang w:val="en-US"/>
                </w:rPr>
                <w:t>L</w:t>
              </w:r>
            </w:ins>
            <w:r>
              <w:rPr>
                <w:rFonts w:eastAsia="Times New Roman"/>
                <w:lang w:val="en-US"/>
              </w:rPr>
              <w:t>ist 48006-1.</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http://hl7.org/fhir/StructureDefinition/geneticsProteinReferenceSequenceId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ProteinReferenceSeq</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Reference identifier for protein transcript, with version, from NCBI's </w:t>
            </w:r>
            <w:proofErr w:type="spellStart"/>
            <w:r>
              <w:rPr>
                <w:rFonts w:eastAsia="Times New Roman"/>
                <w:lang w:val="en-US"/>
              </w:rPr>
              <w:t>RefSeq</w:t>
            </w:r>
            <w:proofErr w:type="spellEnd"/>
            <w:r>
              <w:rPr>
                <w:rFonts w:eastAsia="Times New Roman"/>
                <w:lang w:val="en-US"/>
              </w:rPr>
              <w:t xml:space="preserve"> or ENSEMBL.</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http://hl7.org/fhir/StructureDefinition/geneticsReadCoverage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ReadCoverage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Coverage (read depth or depth) is the average number of reads representing a given nucleotide in the reconstructed sequence.</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http://hl7.org/fhir/StructureDefinition/geneticsReferenceAllele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RefAllele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Nucleotide(s) from genomic start to genomic stop on the positive (+) strand of the genomic reference sequence.</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http://hl7.org/fhir/StructureDefinition/geneticsDNARegionName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907"/>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RegionName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 xml:space="preserve">Details of </w:t>
            </w:r>
            <w:proofErr w:type="spellStart"/>
            <w:r>
              <w:rPr>
                <w:rFonts w:eastAsia="Times New Roman"/>
                <w:lang w:val="en-US"/>
              </w:rPr>
              <w:t>exonic</w:t>
            </w:r>
            <w:proofErr w:type="spellEnd"/>
            <w:r>
              <w:rPr>
                <w:rFonts w:eastAsia="Times New Roman"/>
                <w:lang w:val="en-US"/>
              </w:rPr>
              <w:t xml:space="preserve"> location of variant (e.g. Exon 1).</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Result</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1E0829">
            <w:pPr>
              <w:rPr>
                <w:rFonts w:eastAsia="Times New Roman"/>
                <w:lang w:val="en-US"/>
              </w:rPr>
            </w:pPr>
            <w:r>
              <w:rPr>
                <w:rFonts w:eastAsia="Times New Roman"/>
                <w:lang w:val="en-US"/>
              </w:rPr>
              <w:t xml:space="preserve">Results from genetic profile (e.g. </w:t>
            </w:r>
            <w:del w:id="161" w:author="David Fallas" w:date="2015-09-03T14:25:00Z">
              <w:r w:rsidDel="001E0829">
                <w:rPr>
                  <w:rFonts w:eastAsia="Times New Roman"/>
                  <w:lang w:val="en-US"/>
                </w:rPr>
                <w:delText xml:space="preserve">One </w:delText>
              </w:r>
            </w:del>
            <w:ins w:id="162" w:author="David Fallas" w:date="2015-09-03T14:25:00Z">
              <w:r w:rsidR="001E0829">
                <w:rPr>
                  <w:rFonts w:eastAsia="Times New Roman"/>
                  <w:lang w:val="en-US"/>
                </w:rPr>
                <w:t>o</w:t>
              </w:r>
              <w:r w:rsidR="001E0829">
                <w:rPr>
                  <w:rFonts w:eastAsia="Times New Roman"/>
                  <w:lang w:val="en-US"/>
                </w:rPr>
                <w:t xml:space="preserve">ne </w:t>
              </w:r>
            </w:ins>
            <w:r>
              <w:rPr>
                <w:rFonts w:eastAsia="Times New Roman"/>
                <w:lang w:val="en-US"/>
              </w:rPr>
              <w:t xml:space="preserve">gene mutation with one type variation observed in a patient). It makes genetic profile support various genetic </w:t>
            </w:r>
            <w:proofErr w:type="gramStart"/>
            <w:r>
              <w:rPr>
                <w:rFonts w:eastAsia="Times New Roman"/>
                <w:lang w:val="en-US"/>
              </w:rPr>
              <w:t>test</w:t>
            </w:r>
            <w:proofErr w:type="gramEnd"/>
            <w:ins w:id="163" w:author="David Fallas" w:date="2015-09-03T14:25:00Z">
              <w:r w:rsidR="001E0829">
                <w:rPr>
                  <w:rFonts w:eastAsia="Times New Roman"/>
                  <w:lang w:val="en-US"/>
                </w:rPr>
                <w:t xml:space="preserve"> </w:t>
              </w:r>
            </w:ins>
            <w:r>
              <w:rPr>
                <w:rFonts w:eastAsia="Times New Roman"/>
                <w:lang w:val="en-US"/>
              </w:rPr>
              <w:t xml:space="preserve">(e.g. </w:t>
            </w:r>
            <w:del w:id="164" w:author="David Fallas" w:date="2015-09-03T14:25:00Z">
              <w:r w:rsidDel="001E0829">
                <w:rPr>
                  <w:rFonts w:eastAsia="Times New Roman"/>
                  <w:lang w:val="en-US"/>
                </w:rPr>
                <w:delText xml:space="preserve">A </w:delText>
              </w:r>
            </w:del>
            <w:ins w:id="165" w:author="David Fallas" w:date="2015-09-03T14:25:00Z">
              <w:r w:rsidR="001E0829">
                <w:rPr>
                  <w:rFonts w:eastAsia="Times New Roman"/>
                  <w:lang w:val="en-US"/>
                </w:rPr>
                <w:t>a</w:t>
              </w:r>
              <w:r w:rsidR="001E0829">
                <w:rPr>
                  <w:rFonts w:eastAsia="Times New Roman"/>
                  <w:lang w:val="en-US"/>
                </w:rPr>
                <w:t xml:space="preserve"> </w:t>
              </w:r>
            </w:ins>
            <w:r>
              <w:rPr>
                <w:rFonts w:eastAsia="Times New Roman"/>
                <w:lang w:val="en-US"/>
              </w:rPr>
              <w:t xml:space="preserve">genetic test reporting a list of gene mutations).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http://hl7.org/fhir/StructureDefinition/geneticsSpecies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708"/>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Species</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proofErr w:type="gramStart"/>
            <w:r>
              <w:rPr>
                <w:rFonts w:eastAsia="Times New Roman"/>
                <w:lang w:val="en-US"/>
              </w:rPr>
              <w:t>supports</w:t>
            </w:r>
            <w:proofErr w:type="gramEnd"/>
            <w:r>
              <w:rPr>
                <w:rFonts w:eastAsia="Times New Roman"/>
                <w:lang w:val="en-US"/>
              </w:rPr>
              <w:t xml:space="preserve"> testing of human, viruses, and bacteria.</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http://hl7.org/fhir/StructureDefinition/geneticsTranscriptReferenceSequenceId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TransReferenceSeqID</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Reference identifier for cDNA transcript, with version, from NCBI's </w:t>
            </w:r>
            <w:proofErr w:type="spellStart"/>
            <w:r>
              <w:rPr>
                <w:rFonts w:eastAsia="Times New Roman"/>
                <w:lang w:val="en-US"/>
              </w:rPr>
              <w:t>RefSeq</w:t>
            </w:r>
            <w:proofErr w:type="spellEnd"/>
            <w:r>
              <w:rPr>
                <w:rFonts w:eastAsia="Times New Roman"/>
                <w:lang w:val="en-US"/>
              </w:rPr>
              <w:t xml:space="preserve"> or ENSEMBL.</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http://hl7.org/fhir/StructureDefinition/geneticsVariationId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VariantId</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Identifier for variant. If a germline variant, </w:t>
            </w:r>
            <w:proofErr w:type="spellStart"/>
            <w:r>
              <w:rPr>
                <w:rFonts w:eastAsia="Times New Roman"/>
                <w:lang w:val="en-US"/>
              </w:rPr>
              <w:t>ClinVar</w:t>
            </w:r>
            <w:proofErr w:type="spellEnd"/>
            <w:r>
              <w:rPr>
                <w:rFonts w:eastAsia="Times New Roman"/>
                <w:lang w:val="en-US"/>
              </w:rPr>
              <w:t xml:space="preserve"> or </w:t>
            </w:r>
            <w:proofErr w:type="spellStart"/>
            <w:r>
              <w:rPr>
                <w:rFonts w:eastAsia="Times New Roman"/>
                <w:lang w:val="en-US"/>
              </w:rPr>
              <w:t>dbSNP</w:t>
            </w:r>
            <w:proofErr w:type="spellEnd"/>
            <w:r>
              <w:rPr>
                <w:rFonts w:eastAsia="Times New Roman"/>
                <w:lang w:val="en-US"/>
              </w:rPr>
              <w:t xml:space="preserve"> identifier should be used. If a somatic variant, COSMIC identifier should be used, unless in </w:t>
            </w:r>
            <w:proofErr w:type="spellStart"/>
            <w:r>
              <w:rPr>
                <w:rFonts w:eastAsia="Times New Roman"/>
                <w:lang w:val="en-US"/>
              </w:rPr>
              <w:t>ClinVar</w:t>
            </w:r>
            <w:proofErr w:type="spellEnd"/>
            <w:r>
              <w:rPr>
                <w:rFonts w:eastAsia="Times New Roman"/>
                <w:lang w:val="en-US"/>
              </w:rPr>
              <w:t xml:space="preserve"> then either maybe used. Need to provide the code system used (</w:t>
            </w:r>
            <w:proofErr w:type="spellStart"/>
            <w:r>
              <w:rPr>
                <w:rFonts w:eastAsia="Times New Roman"/>
                <w:lang w:val="en-US"/>
              </w:rPr>
              <w:t>ClinVar</w:t>
            </w:r>
            <w:proofErr w:type="spellEnd"/>
            <w:r>
              <w:rPr>
                <w:rFonts w:eastAsia="Times New Roman"/>
                <w:lang w:val="en-US"/>
              </w:rPr>
              <w:t xml:space="preserve">, </w:t>
            </w:r>
            <w:proofErr w:type="spellStart"/>
            <w:r>
              <w:rPr>
                <w:rFonts w:eastAsia="Times New Roman"/>
                <w:lang w:val="en-US"/>
              </w:rPr>
              <w:t>dbSNP</w:t>
            </w:r>
            <w:proofErr w:type="spellEnd"/>
            <w:r>
              <w:rPr>
                <w:rFonts w:eastAsia="Times New Roman"/>
                <w:lang w:val="en-US"/>
              </w:rPr>
              <w:t xml:space="preserve">, COSMIC).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018238496"/>
        <w:rPr>
          <w:rFonts w:eastAsia="Times New Roman"/>
          <w:lang w:val="en-US"/>
        </w:rPr>
      </w:pPr>
      <w:r>
        <w:rPr>
          <w:rFonts w:eastAsia="Times New Roman"/>
          <w:lang w:val="en-US"/>
        </w:rPr>
        <w:t xml:space="preserve">Clinical Quality Information - </w:t>
      </w:r>
      <w:proofErr w:type="spellStart"/>
      <w:r>
        <w:rPr>
          <w:rFonts w:eastAsia="Times New Roman"/>
          <w:lang w:val="en-US"/>
        </w:rPr>
        <w:t>QICore</w:t>
      </w:r>
      <w:proofErr w:type="spellEnd"/>
    </w:p>
    <w:p w:rsidR="00577A32" w:rsidRDefault="00632F9D">
      <w:pPr>
        <w:pStyle w:val="Heading1"/>
        <w:divId w:val="1333533880"/>
        <w:rPr>
          <w:rFonts w:eastAsia="Times New Roman"/>
          <w:lang w:val="en-US"/>
        </w:rPr>
      </w:pPr>
      <w:r>
        <w:rPr>
          <w:rFonts w:eastAsia="Times New Roman"/>
          <w:lang w:val="en-US"/>
        </w:rPr>
        <w:t>Electronic Health Record</w:t>
      </w:r>
    </w:p>
    <w:p w:rsidR="00577A32" w:rsidRDefault="00632F9D">
      <w:pPr>
        <w:pStyle w:val="Heading2"/>
        <w:divId w:val="1333533880"/>
        <w:rPr>
          <w:rFonts w:eastAsia="Times New Roman"/>
          <w:lang w:val="en-US"/>
        </w:rPr>
      </w:pPr>
      <w:r>
        <w:rPr>
          <w:rFonts w:eastAsia="Times New Roman"/>
          <w:lang w:val="en-US"/>
        </w:rPr>
        <w:t>http://hl7.org/fhir/StructureDefinition/ehrsrle-auditevent-policy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rsidP="001E0829">
            <w:pPr>
              <w:rPr>
                <w:rFonts w:eastAsia="Times New Roman"/>
                <w:lang w:val="en-US"/>
              </w:rPr>
            </w:pPr>
            <w:r>
              <w:rPr>
                <w:rFonts w:eastAsia="Times New Roman"/>
                <w:lang w:val="en-US"/>
              </w:rPr>
              <w:t>Policy or plan th</w:t>
            </w:r>
            <w:del w:id="166" w:author="David Fallas" w:date="2015-09-03T14:25:00Z">
              <w:r w:rsidDel="001E0829">
                <w:rPr>
                  <w:rFonts w:eastAsia="Times New Roman"/>
                  <w:lang w:val="en-US"/>
                </w:rPr>
                <w:delText xml:space="preserve"> </w:delText>
              </w:r>
            </w:del>
            <w:r>
              <w:rPr>
                <w:rFonts w:eastAsia="Times New Roman"/>
                <w:lang w:val="en-US"/>
              </w:rPr>
              <w:t>e</w:t>
            </w:r>
            <w:ins w:id="167" w:author="David Fallas" w:date="2015-09-03T14:25:00Z">
              <w:r w:rsidR="001E0829">
                <w:rPr>
                  <w:rFonts w:eastAsia="Times New Roman"/>
                  <w:lang w:val="en-US"/>
                </w:rPr>
                <w:t xml:space="preserve"> </w:t>
              </w:r>
            </w:ins>
            <w:r>
              <w:rPr>
                <w:rFonts w:eastAsia="Times New Roman"/>
                <w:lang w:val="en-US"/>
              </w:rPr>
              <w:t>activity was defined by</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Policy or plan the event was defined by. Typically, a single event may have multiple applicable policy documents, such as patient consent, guarantor funding, etc. </w:t>
            </w:r>
          </w:p>
        </w:tc>
      </w:tr>
      <w:tr w:rsidR="00577A32">
        <w:trPr>
          <w:divId w:val="133353388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333533880"/>
        <w:rPr>
          <w:rFonts w:eastAsia="Times New Roman"/>
          <w:lang w:val="en-US"/>
        </w:rPr>
      </w:pPr>
      <w:r>
        <w:rPr>
          <w:rFonts w:eastAsia="Times New Roman"/>
          <w:lang w:val="en-US"/>
        </w:rPr>
        <w:t>http://hl7.org/fhir/StructureDefinition/ehrsrle-auditevent-reason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407"/>
      </w:tblGrid>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Reason activity is occurring</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reason that the activity was taking place.</w:t>
            </w:r>
          </w:p>
        </w:tc>
      </w:tr>
      <w:tr w:rsidR="00577A32">
        <w:trPr>
          <w:divId w:val="133353388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Indicates the why the event occurred</w:t>
            </w:r>
          </w:p>
        </w:tc>
      </w:tr>
    </w:tbl>
    <w:p w:rsidR="00577A32" w:rsidRDefault="00632F9D">
      <w:pPr>
        <w:pStyle w:val="Heading2"/>
        <w:divId w:val="1333533880"/>
        <w:rPr>
          <w:rFonts w:eastAsia="Times New Roman"/>
          <w:lang w:val="en-US"/>
        </w:rPr>
      </w:pPr>
      <w:r>
        <w:rPr>
          <w:rFonts w:eastAsia="Times New Roman"/>
          <w:lang w:val="en-US"/>
        </w:rPr>
        <w:t>http://hl7.org/fhir/StructureDefinition/ehrsrle-auditevent-location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107"/>
      </w:tblGrid>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Where the activity occurred, if relevant</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1E0829">
            <w:pPr>
              <w:rPr>
                <w:rFonts w:eastAsia="Times New Roman"/>
                <w:lang w:val="en-US"/>
              </w:rPr>
            </w:pPr>
            <w:r>
              <w:rPr>
                <w:rFonts w:eastAsia="Times New Roman"/>
                <w:lang w:val="en-US"/>
              </w:rPr>
              <w:t>The phy</w:t>
            </w:r>
            <w:del w:id="168" w:author="David Fallas" w:date="2015-09-03T14:26:00Z">
              <w:r w:rsidDel="001E0829">
                <w:rPr>
                  <w:rFonts w:eastAsia="Times New Roman"/>
                  <w:lang w:val="en-US"/>
                </w:rPr>
                <w:delText>is</w:delText>
              </w:r>
            </w:del>
            <w:ins w:id="169" w:author="David Fallas" w:date="2015-09-03T14:26:00Z">
              <w:r w:rsidR="001E0829">
                <w:rPr>
                  <w:rFonts w:eastAsia="Times New Roman"/>
                  <w:lang w:val="en-US"/>
                </w:rPr>
                <w:t>si</w:t>
              </w:r>
            </w:ins>
            <w:r>
              <w:rPr>
                <w:rFonts w:eastAsia="Times New Roman"/>
                <w:lang w:val="en-US"/>
              </w:rPr>
              <w:t>cal location of the event (e.g. Building, room, etc.).</w:t>
            </w:r>
          </w:p>
        </w:tc>
      </w:tr>
      <w:tr w:rsidR="00577A32">
        <w:trPr>
          <w:divId w:val="133353388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215386451"/>
        <w:rPr>
          <w:rFonts w:eastAsia="Times New Roman"/>
          <w:lang w:val="en-US"/>
        </w:rPr>
      </w:pPr>
      <w:r>
        <w:rPr>
          <w:rFonts w:eastAsia="Times New Roman"/>
          <w:lang w:val="en-US"/>
        </w:rPr>
        <w:t>FHIR Infrastructure</w:t>
      </w:r>
    </w:p>
    <w:p w:rsidR="00577A32" w:rsidRDefault="00632F9D">
      <w:pPr>
        <w:pStyle w:val="Heading2"/>
        <w:divId w:val="1215386451"/>
        <w:rPr>
          <w:rFonts w:eastAsia="Times New Roman"/>
          <w:lang w:val="en-US"/>
        </w:rPr>
      </w:pPr>
      <w:r>
        <w:rPr>
          <w:rFonts w:eastAsia="Times New Roman"/>
          <w:lang w:val="en-US"/>
        </w:rPr>
        <w:t>http://hl7.org/fhir/StructureDefinition/styleSensitive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rsidP="001E0829">
            <w:pPr>
              <w:rPr>
                <w:rFonts w:eastAsia="Times New Roman"/>
                <w:lang w:val="en-US"/>
              </w:rPr>
            </w:pPr>
            <w:del w:id="170" w:author="David Fallas" w:date="2015-09-03T14:26:00Z">
              <w:r w:rsidDel="001E0829">
                <w:rPr>
                  <w:rFonts w:eastAsia="Times New Roman"/>
                  <w:lang w:val="en-US"/>
                </w:rPr>
                <w:delText xml:space="preserve">Are </w:delText>
              </w:r>
            </w:del>
            <w:ins w:id="171" w:author="David Fallas" w:date="2015-09-03T14:26:00Z">
              <w:r w:rsidR="001E0829">
                <w:rPr>
                  <w:rFonts w:eastAsia="Times New Roman"/>
                  <w:lang w:val="en-US"/>
                </w:rPr>
                <w:t>Specifies whether</w:t>
              </w:r>
              <w:r w:rsidR="001E0829">
                <w:rPr>
                  <w:rFonts w:eastAsia="Times New Roman"/>
                  <w:lang w:val="en-US"/>
                </w:rPr>
                <w:t xml:space="preserve"> </w:t>
              </w:r>
            </w:ins>
            <w:r>
              <w:rPr>
                <w:rFonts w:eastAsia="Times New Roman"/>
                <w:lang w:val="en-US"/>
              </w:rPr>
              <w:t xml:space="preserve">styles </w:t>
            </w:r>
            <w:ins w:id="172" w:author="David Fallas" w:date="2015-09-03T14:26:00Z">
              <w:r w:rsidR="001E0829">
                <w:rPr>
                  <w:rFonts w:eastAsia="Times New Roman"/>
                  <w:lang w:val="en-US"/>
                </w:rPr>
                <w:t xml:space="preserve">are </w:t>
              </w:r>
            </w:ins>
            <w:r>
              <w:rPr>
                <w:rFonts w:eastAsia="Times New Roman"/>
                <w:lang w:val="en-US"/>
              </w:rPr>
              <w:t>important for processing</w:t>
            </w:r>
            <w:del w:id="173" w:author="David Fallas" w:date="2015-09-03T14:26:00Z">
              <w:r w:rsidDel="001E0829">
                <w:rPr>
                  <w:rFonts w:eastAsia="Times New Roman"/>
                  <w:lang w:val="en-US"/>
                </w:rPr>
                <w:delText>?</w:delText>
              </w:r>
            </w:del>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1E0829">
            <w:pPr>
              <w:rPr>
                <w:rFonts w:eastAsia="Times New Roman"/>
                <w:lang w:val="en-US"/>
              </w:rPr>
            </w:pPr>
            <w:r>
              <w:rPr>
                <w:rFonts w:eastAsia="Times New Roman"/>
                <w:lang w:val="en-US"/>
              </w:rPr>
              <w:t xml:space="preserve">Indicates that the style extensions in this resource are essential to the interpretation of the styled text and that </w:t>
            </w:r>
            <w:del w:id="174" w:author="David Fallas" w:date="2015-09-03T14:27:00Z">
              <w:r w:rsidDel="001E0829">
                <w:rPr>
                  <w:rFonts w:eastAsia="Times New Roman"/>
                  <w:lang w:val="en-US"/>
                </w:rPr>
                <w:delText>it cannot be rendered</w:delText>
              </w:r>
            </w:del>
            <w:ins w:id="175" w:author="David Fallas" w:date="2015-09-03T14:27:00Z">
              <w:r w:rsidR="001E0829">
                <w:rPr>
                  <w:rFonts w:eastAsia="Times New Roman"/>
                  <w:lang w:val="en-US"/>
                </w:rPr>
                <w:t>rendering</w:t>
              </w:r>
            </w:ins>
            <w:r>
              <w:rPr>
                <w:rFonts w:eastAsia="Times New Roman"/>
                <w:lang w:val="en-US"/>
              </w:rPr>
              <w:t xml:space="preserve"> without the style </w:t>
            </w:r>
            <w:del w:id="176" w:author="David Fallas" w:date="2015-09-03T14:27:00Z">
              <w:r w:rsidDel="001E0829">
                <w:rPr>
                  <w:rFonts w:eastAsia="Times New Roman"/>
                  <w:lang w:val="en-US"/>
                </w:rPr>
                <w:delText xml:space="preserve">without </w:delText>
              </w:r>
            </w:del>
            <w:ins w:id="177" w:author="David Fallas" w:date="2015-09-03T14:27:00Z">
              <w:r w:rsidR="001E0829">
                <w:rPr>
                  <w:rFonts w:eastAsia="Times New Roman"/>
                  <w:lang w:val="en-US"/>
                </w:rPr>
                <w:t>risks</w:t>
              </w:r>
              <w:r w:rsidR="001E0829">
                <w:rPr>
                  <w:rFonts w:eastAsia="Times New Roman"/>
                  <w:lang w:val="en-US"/>
                </w:rPr>
                <w:t xml:space="preserve"> </w:t>
              </w:r>
            </w:ins>
            <w:r>
              <w:rPr>
                <w:rFonts w:eastAsia="Times New Roman"/>
                <w:lang w:val="en-US"/>
              </w:rPr>
              <w:t xml:space="preserve">losing essential information. </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1E0829">
            <w:pPr>
              <w:rPr>
                <w:rFonts w:eastAsia="Times New Roman"/>
                <w:lang w:val="en-US"/>
              </w:rPr>
            </w:pPr>
            <w:r>
              <w:rPr>
                <w:rFonts w:eastAsia="Times New Roman"/>
                <w:lang w:val="en-US"/>
              </w:rPr>
              <w:t xml:space="preserve">If set to true, all systems that claim to support this extension and which render elements of the resource containing this extension SHALL either render the content as required by the style extensions defined by this profile that are present in the resource or </w:t>
            </w:r>
            <w:del w:id="178" w:author="David Fallas" w:date="2015-09-03T14:28:00Z">
              <w:r w:rsidDel="001E0829">
                <w:rPr>
                  <w:rFonts w:eastAsia="Times New Roman"/>
                  <w:lang w:val="en-US"/>
                </w:rPr>
                <w:delText xml:space="preserve">shall </w:delText>
              </w:r>
            </w:del>
            <w:ins w:id="179" w:author="David Fallas" w:date="2015-09-03T14:28:00Z">
              <w:r w:rsidR="001E0829">
                <w:rPr>
                  <w:rFonts w:eastAsia="Times New Roman"/>
                  <w:lang w:val="en-US"/>
                </w:rPr>
                <w:t>SHALL</w:t>
              </w:r>
              <w:r w:rsidR="001E0829">
                <w:rPr>
                  <w:rFonts w:eastAsia="Times New Roman"/>
                  <w:lang w:val="en-US"/>
                </w:rPr>
                <w:t xml:space="preserve"> </w:t>
              </w:r>
            </w:ins>
            <w:r>
              <w:rPr>
                <w:rFonts w:eastAsia="Times New Roman"/>
                <w:lang w:val="en-US"/>
              </w:rPr>
              <w:t xml:space="preserve">(if safe to do so based on their own rules), omit entirely the styled content they cannot render in accordance with the extensions. </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http://hl7.org/fhir/StructureDefinition/minLength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At least this many characters</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minimum number of characters that must be present in the simple data type to be considered a "valid" instance.</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For base64binary, reflects the number of characters representing the encoded data, not the number of bytes of the binary data.</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http://hl7.org/fhir/StructureDefinition/data-absent-reason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Provides a reason why the expected value or elements in the element that is extended are missing.</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Used to specify why the normally expected content of the data element is missing</w:t>
            </w:r>
          </w:p>
        </w:tc>
      </w:tr>
    </w:tbl>
    <w:p w:rsidR="00577A32" w:rsidRDefault="00632F9D">
      <w:pPr>
        <w:pStyle w:val="Heading2"/>
        <w:divId w:val="1215386451"/>
        <w:rPr>
          <w:rFonts w:eastAsia="Times New Roman"/>
          <w:lang w:val="en-US"/>
        </w:rPr>
      </w:pPr>
      <w:r>
        <w:rPr>
          <w:rFonts w:eastAsia="Times New Roman"/>
          <w:lang w:val="en-US"/>
        </w:rPr>
        <w:t>http://hl7.org/fhir/StructureDefinition/style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Html style value</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how the specified element should be rendered when displayed.</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extension would be equivalent to setting the HTML "style" </w:t>
            </w:r>
            <w:proofErr w:type="gramStart"/>
            <w:r>
              <w:rPr>
                <w:rFonts w:eastAsia="Times New Roman"/>
                <w:lang w:val="en-US"/>
              </w:rPr>
              <w:t>attribute</w:t>
            </w:r>
            <w:proofErr w:type="gramEnd"/>
            <w:r>
              <w:rPr>
                <w:rFonts w:eastAsia="Times New Roman"/>
                <w:lang w:val="en-US"/>
              </w:rPr>
              <w:t xml:space="preserve"> on the root element for the element containing the extension. </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http://hl7.org/fhir/StructureDefinition/maxSize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286"/>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Max size in MB</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For attachment answers, indicates the maximum size an attachment can be.</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This extension only has meaning if the element has a type of Attachment.</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http://hl7.org/fhir/StructureDefinition/maxDecimalPlaces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Maximum digits after decimal</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the maximum number of decimal places that may be specified for the data element.</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http://hl7.org/fhir/StructureDefinition/maxValue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rsidP="001E0829">
            <w:pPr>
              <w:rPr>
                <w:rFonts w:eastAsia="Times New Roman"/>
                <w:lang w:val="en-US"/>
              </w:rPr>
            </w:pPr>
            <w:r>
              <w:rPr>
                <w:rFonts w:eastAsia="Times New Roman"/>
                <w:lang w:val="en-US"/>
              </w:rPr>
              <w:t xml:space="preserve">Must be </w:t>
            </w:r>
            <w:del w:id="180" w:author="David Fallas" w:date="2015-09-03T14:29:00Z">
              <w:r w:rsidDel="001E0829">
                <w:rPr>
                  <w:rFonts w:eastAsia="Times New Roman"/>
                  <w:lang w:val="en-US"/>
                </w:rPr>
                <w:delText xml:space="preserve">&lt;= </w:delText>
              </w:r>
            </w:del>
            <w:ins w:id="181" w:author="David Fallas" w:date="2015-09-03T14:29:00Z">
              <w:r w:rsidR="001E0829">
                <w:rPr>
                  <w:rFonts w:eastAsia="Times New Roman"/>
                  <w:lang w:val="en-US"/>
                </w:rPr>
                <w:t>less than or equal to</w:t>
              </w:r>
              <w:r w:rsidR="001E0829">
                <w:rPr>
                  <w:rFonts w:eastAsia="Times New Roman"/>
                  <w:lang w:val="en-US"/>
                </w:rPr>
                <w:t xml:space="preserve"> </w:t>
              </w:r>
            </w:ins>
            <w:r>
              <w:rPr>
                <w:rFonts w:eastAsia="Times New Roman"/>
                <w:lang w:val="en-US"/>
              </w:rPr>
              <w:t>this value</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inclusive upper bound on the range of allowed values for the data element.</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Data type specified must be the same as the data type for the data element.</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http://hl7.org/fhir/StructureDefinition/minValue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rsidP="001E0829">
            <w:pPr>
              <w:rPr>
                <w:rFonts w:eastAsia="Times New Roman"/>
                <w:lang w:val="en-US"/>
              </w:rPr>
            </w:pPr>
            <w:r>
              <w:rPr>
                <w:rFonts w:eastAsia="Times New Roman"/>
                <w:lang w:val="en-US"/>
              </w:rPr>
              <w:t xml:space="preserve">Must be </w:t>
            </w:r>
            <w:del w:id="182" w:author="David Fallas" w:date="2015-09-03T14:29:00Z">
              <w:r w:rsidDel="001E0829">
                <w:rPr>
                  <w:rFonts w:eastAsia="Times New Roman"/>
                  <w:lang w:val="en-US"/>
                </w:rPr>
                <w:delText xml:space="preserve">&gt;= </w:delText>
              </w:r>
            </w:del>
            <w:ins w:id="183" w:author="David Fallas" w:date="2015-09-03T14:29:00Z">
              <w:r w:rsidR="001E0829">
                <w:rPr>
                  <w:rFonts w:eastAsia="Times New Roman"/>
                  <w:lang w:val="en-US"/>
                </w:rPr>
                <w:t>greater than or equal to</w:t>
              </w:r>
              <w:r w:rsidR="001E0829">
                <w:rPr>
                  <w:rFonts w:eastAsia="Times New Roman"/>
                  <w:lang w:val="en-US"/>
                </w:rPr>
                <w:t xml:space="preserve"> </w:t>
              </w:r>
            </w:ins>
            <w:r>
              <w:rPr>
                <w:rFonts w:eastAsia="Times New Roman"/>
                <w:lang w:val="en-US"/>
              </w:rPr>
              <w:t>this value</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inclusive lower bound on the range of allowed values for the data element.</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Data type specified must be the same as the data type for the data element.</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http://hl7.org/fhir/StructureDefinition/birthPlace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Place of Birth for patient</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1E0829">
            <w:pPr>
              <w:rPr>
                <w:rFonts w:eastAsia="Times New Roman"/>
                <w:lang w:val="en-US"/>
              </w:rPr>
            </w:pPr>
            <w:r>
              <w:rPr>
                <w:rFonts w:eastAsia="Times New Roman"/>
                <w:lang w:val="en-US"/>
              </w:rPr>
              <w:t>The registered place of birth of the patient. A sy</w:t>
            </w:r>
            <w:ins w:id="184" w:author="David Fallas" w:date="2015-09-03T14:29:00Z">
              <w:r w:rsidR="001E0829">
                <w:rPr>
                  <w:rFonts w:eastAsia="Times New Roman"/>
                  <w:lang w:val="en-US"/>
                </w:rPr>
                <w:t>s</w:t>
              </w:r>
            </w:ins>
            <w:r>
              <w:rPr>
                <w:rFonts w:eastAsia="Times New Roman"/>
                <w:lang w:val="en-US"/>
              </w:rPr>
              <w:t xml:space="preserve">tem may use </w:t>
            </w:r>
            <w:del w:id="185" w:author="David Fallas" w:date="2015-09-03T14:29:00Z">
              <w:r w:rsidDel="001E0829">
                <w:rPr>
                  <w:rFonts w:eastAsia="Times New Roman"/>
                  <w:lang w:val="en-US"/>
                </w:rPr>
                <w:delText xml:space="preserve">the </w:delText>
              </w:r>
            </w:del>
            <w:del w:id="186" w:author="David Fallas" w:date="2015-09-03T14:30:00Z">
              <w:r w:rsidDel="001E0829">
                <w:rPr>
                  <w:rFonts w:eastAsia="Times New Roman"/>
                  <w:lang w:val="en-US"/>
                </w:rPr>
                <w:delText>address</w:delText>
              </w:r>
            </w:del>
            <w:proofErr w:type="spellStart"/>
            <w:ins w:id="187" w:author="David Fallas" w:date="2015-09-03T14:30:00Z">
              <w:r w:rsidR="001E0829">
                <w:rPr>
                  <w:rFonts w:eastAsia="Times New Roman"/>
                  <w:lang w:val="en-US"/>
                </w:rPr>
                <w:t>A</w:t>
              </w:r>
              <w:r w:rsidR="001E0829">
                <w:rPr>
                  <w:rFonts w:eastAsia="Times New Roman"/>
                  <w:lang w:val="en-US"/>
                </w:rPr>
                <w:t>ddress</w:t>
              </w:r>
            </w:ins>
            <w:r>
              <w:rPr>
                <w:rFonts w:eastAsia="Times New Roman"/>
                <w:lang w:val="en-US"/>
              </w:rPr>
              <w:t>.text</w:t>
            </w:r>
            <w:proofErr w:type="spellEnd"/>
            <w:r>
              <w:rPr>
                <w:rFonts w:eastAsia="Times New Roman"/>
                <w:lang w:val="en-US"/>
              </w:rPr>
              <w:t xml:space="preserve"> if they </w:t>
            </w:r>
            <w:del w:id="188" w:author="David Fallas" w:date="2015-09-03T14:29:00Z">
              <w:r w:rsidDel="001E0829">
                <w:rPr>
                  <w:rFonts w:eastAsia="Times New Roman"/>
                  <w:lang w:val="en-US"/>
                </w:rPr>
                <w:delText xml:space="preserve">don't </w:delText>
              </w:r>
            </w:del>
            <w:ins w:id="189" w:author="David Fallas" w:date="2015-09-03T14:29:00Z">
              <w:r w:rsidR="001E0829">
                <w:rPr>
                  <w:rFonts w:eastAsia="Times New Roman"/>
                  <w:lang w:val="en-US"/>
                </w:rPr>
                <w:t>do</w:t>
              </w:r>
              <w:r w:rsidR="001E0829">
                <w:rPr>
                  <w:rFonts w:eastAsia="Times New Roman"/>
                  <w:lang w:val="en-US"/>
                </w:rPr>
                <w:t xml:space="preserve"> not</w:t>
              </w:r>
              <w:r w:rsidR="001E0829">
                <w:rPr>
                  <w:rFonts w:eastAsia="Times New Roman"/>
                  <w:lang w:val="en-US"/>
                </w:rPr>
                <w:t xml:space="preserve"> </w:t>
              </w:r>
            </w:ins>
            <w:r>
              <w:rPr>
                <w:rFonts w:eastAsia="Times New Roman"/>
                <w:lang w:val="en-US"/>
              </w:rPr>
              <w:t xml:space="preserve">store the </w:t>
            </w:r>
            <w:proofErr w:type="spellStart"/>
            <w:r>
              <w:rPr>
                <w:rFonts w:eastAsia="Times New Roman"/>
                <w:lang w:val="en-US"/>
              </w:rPr>
              <w:t>birthPlace</w:t>
            </w:r>
            <w:proofErr w:type="spellEnd"/>
            <w:r>
              <w:rPr>
                <w:rFonts w:eastAsia="Times New Roman"/>
                <w:lang w:val="en-US"/>
              </w:rPr>
              <w:t xml:space="preserve"> address in discrete elements. </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http://hl7.org/fhir/StructureDefinition/regex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Regular expression pattern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regular expression that defines the syntax for the data element to be considered valid.</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http://hl7.org/fhir/StructureDefinition/markup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String equivalent with html markup</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This is an equivalent of the string on which the extension is sent, but includes additional XHTML markup, such as bold, italics, styles, tables, etc. </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http://hl7.org/fhir/StructureDefinition/body-site-instance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Target anatomic location or structure</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http://hl7.org/fhir/StructureDefinition/mimeType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134"/>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Type of attachment</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1E0829">
            <w:pPr>
              <w:rPr>
                <w:rFonts w:eastAsia="Times New Roman"/>
                <w:lang w:val="en-US"/>
              </w:rPr>
            </w:pPr>
            <w:r>
              <w:rPr>
                <w:rFonts w:eastAsia="Times New Roman"/>
                <w:lang w:val="en-US"/>
              </w:rPr>
              <w:t>Identifies the kind(s) of attachme</w:t>
            </w:r>
            <w:del w:id="190" w:author="David Fallas" w:date="2015-09-03T14:29:00Z">
              <w:r w:rsidDel="001E0829">
                <w:rPr>
                  <w:rFonts w:eastAsia="Times New Roman"/>
                  <w:lang w:val="en-US"/>
                </w:rPr>
                <w:delText>m</w:delText>
              </w:r>
            </w:del>
            <w:ins w:id="191" w:author="David Fallas" w:date="2015-09-03T14:29:00Z">
              <w:r w:rsidR="001E0829">
                <w:rPr>
                  <w:rFonts w:eastAsia="Times New Roman"/>
                  <w:lang w:val="en-US"/>
                </w:rPr>
                <w:t>n</w:t>
              </w:r>
            </w:ins>
            <w:r>
              <w:rPr>
                <w:rFonts w:eastAsia="Times New Roman"/>
                <w:lang w:val="en-US"/>
              </w:rPr>
              <w:t>t allowed to be sent for an element.</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This extension only has meaning if the element has a type of Attachment.</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The mime type of an attachment. Any valid mime type is allowed</w:t>
            </w:r>
          </w:p>
        </w:tc>
      </w:tr>
    </w:tbl>
    <w:p w:rsidR="00577A32" w:rsidRDefault="00632F9D">
      <w:pPr>
        <w:pStyle w:val="Heading2"/>
        <w:divId w:val="1215386451"/>
        <w:rPr>
          <w:rFonts w:eastAsia="Times New Roman"/>
          <w:lang w:val="en-US"/>
        </w:rPr>
      </w:pPr>
      <w:r>
        <w:rPr>
          <w:rFonts w:eastAsia="Times New Roman"/>
          <w:lang w:val="en-US"/>
        </w:rPr>
        <w:t>http://hl7.org/fhir/StructureDefinition/entryFormat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User prompt for format</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del w:id="192" w:author="David Fallas" w:date="2015-09-03T14:30:00Z">
              <w:r w:rsidDel="00FC7268">
                <w:rPr>
                  <w:rFonts w:eastAsia="Times New Roman"/>
                  <w:lang w:val="en-US"/>
                </w:rPr>
                <w:delText>A s</w:delText>
              </w:r>
            </w:del>
            <w:ins w:id="193" w:author="David Fallas" w:date="2015-09-03T14:30:00Z">
              <w:r w:rsidR="00FC7268">
                <w:rPr>
                  <w:rFonts w:eastAsia="Times New Roman"/>
                  <w:lang w:val="en-US"/>
                </w:rPr>
                <w:t>S</w:t>
              </w:r>
            </w:ins>
            <w:r>
              <w:rPr>
                <w:rFonts w:eastAsia="Times New Roman"/>
                <w:lang w:val="en-US"/>
              </w:rPr>
              <w:t>yntax intended for display to the user to guide their input (i.e. a human readable version of a regular expression). For example "</w:t>
            </w:r>
            <w:proofErr w:type="spellStart"/>
            <w:r>
              <w:rPr>
                <w:rFonts w:eastAsia="Times New Roman"/>
                <w:lang w:val="en-US"/>
              </w:rPr>
              <w:t>nnn-nnn-nnn</w:t>
            </w:r>
            <w:proofErr w:type="spellEnd"/>
            <w:r>
              <w:rPr>
                <w:rFonts w:eastAsia="Times New Roman"/>
                <w:lang w:val="en-US"/>
              </w:rPr>
              <w:t xml:space="preserve">". </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238132074"/>
        <w:rPr>
          <w:rFonts w:eastAsia="Times New Roman"/>
          <w:lang w:val="en-US"/>
        </w:rPr>
      </w:pPr>
      <w:r>
        <w:rPr>
          <w:rFonts w:eastAsia="Times New Roman"/>
          <w:lang w:val="en-US"/>
        </w:rPr>
        <w:t>Modeling and Methodology</w:t>
      </w:r>
    </w:p>
    <w:p w:rsidR="00577A32" w:rsidRDefault="00632F9D">
      <w:pPr>
        <w:pStyle w:val="Heading2"/>
        <w:divId w:val="1238132074"/>
        <w:rPr>
          <w:rFonts w:eastAsia="Times New Roman"/>
          <w:lang w:val="en-US"/>
        </w:rPr>
      </w:pPr>
      <w:r>
        <w:rPr>
          <w:rFonts w:eastAsia="Times New Roman"/>
          <w:lang w:val="en-US"/>
        </w:rPr>
        <w:t>http://hl7.org/fhir/StructureDefinition/iso21090-AD-use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98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 xml:space="preserve">Uses of Addresses - codes not defined as part of </w:t>
            </w:r>
            <w:proofErr w:type="spellStart"/>
            <w:r>
              <w:rPr>
                <w:rFonts w:eastAsia="Times New Roman"/>
                <w:lang w:val="en-US"/>
              </w:rPr>
              <w:t>Address.use</w:t>
            </w:r>
            <w:proofErr w:type="spellEnd"/>
            <w:r>
              <w:rPr>
                <w:rFonts w:eastAsia="Times New Roman"/>
                <w:lang w:val="en-US"/>
              </w:rPr>
              <w:t>.</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 xml:space="preserve">Uses of an address not included in </w:t>
            </w:r>
            <w:proofErr w:type="spellStart"/>
            <w:r>
              <w:rPr>
                <w:rFonts w:eastAsia="Times New Roman"/>
                <w:lang w:val="en-US"/>
              </w:rPr>
              <w:t>Address.use</w:t>
            </w:r>
            <w:proofErr w:type="spellEnd"/>
          </w:p>
        </w:tc>
      </w:tr>
    </w:tbl>
    <w:p w:rsidR="00577A32" w:rsidRDefault="00632F9D">
      <w:pPr>
        <w:pStyle w:val="Heading2"/>
        <w:divId w:val="1238132074"/>
        <w:rPr>
          <w:rFonts w:eastAsia="Times New Roman"/>
          <w:lang w:val="en-US"/>
        </w:rPr>
      </w:pPr>
      <w:r>
        <w:rPr>
          <w:rFonts w:eastAsia="Times New Roman"/>
          <w:lang w:val="en-US"/>
        </w:rPr>
        <w:t>http://hl7.org/fhir/StructureDefinition/iso21090-EN-qualifier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set of codes each of which specifies a certain subcategory of the name part in addition to the main name part type.</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Used to indicate additional information about the name part and how it should be used.</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set of codes each of which specifies a certain subcategory of the name part in addition to the main name part type</w:t>
            </w:r>
          </w:p>
        </w:tc>
      </w:tr>
    </w:tbl>
    <w:p w:rsidR="00577A32" w:rsidRDefault="00632F9D">
      <w:pPr>
        <w:pStyle w:val="Heading2"/>
        <w:divId w:val="1238132074"/>
        <w:rPr>
          <w:rFonts w:eastAsia="Times New Roman"/>
          <w:lang w:val="en-US"/>
        </w:rPr>
      </w:pPr>
      <w:r>
        <w:rPr>
          <w:rFonts w:eastAsia="Times New Roman"/>
          <w:lang w:val="en-US"/>
        </w:rPr>
        <w:t>http://hl7.org/fhir/StructureDefinition/iso21090-nullFlavor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If the value is not a proper value, indicates the reason.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FC7268">
            <w:pPr>
              <w:rPr>
                <w:rFonts w:eastAsia="Times New Roman"/>
                <w:lang w:val="en-US"/>
              </w:rPr>
            </w:pPr>
            <w:r>
              <w:rPr>
                <w:rFonts w:eastAsia="Times New Roman"/>
                <w:lang w:val="en-US"/>
              </w:rPr>
              <w:t xml:space="preserve">Considerable care must be used when using </w:t>
            </w:r>
            <w:proofErr w:type="spellStart"/>
            <w:r>
              <w:rPr>
                <w:rFonts w:eastAsia="Times New Roman"/>
                <w:lang w:val="en-US"/>
              </w:rPr>
              <w:t>nullFlavor</w:t>
            </w:r>
            <w:proofErr w:type="spellEnd"/>
            <w:r>
              <w:rPr>
                <w:rFonts w:eastAsia="Times New Roman"/>
                <w:lang w:val="en-US"/>
              </w:rPr>
              <w:t xml:space="preserve"> in this context of FHIR - more than any other concept, this is tied to the way v3 works, and FHIR is quite different. For instance, there is no notion of a "proper value" as opposed to any other value in FHIR. </w:t>
            </w:r>
            <w:proofErr w:type="gramStart"/>
            <w:r>
              <w:rPr>
                <w:rFonts w:eastAsia="Times New Roman"/>
                <w:lang w:val="en-US"/>
              </w:rPr>
              <w:t>a</w:t>
            </w:r>
            <w:proofErr w:type="gramEnd"/>
            <w:r>
              <w:rPr>
                <w:rFonts w:eastAsia="Times New Roman"/>
                <w:lang w:val="en-US"/>
              </w:rPr>
              <w:t xml:space="preserve"> </w:t>
            </w:r>
            <w:del w:id="194" w:author="David Fallas" w:date="2015-09-03T14:31:00Z">
              <w:r w:rsidDel="00FC7268">
                <w:rPr>
                  <w:rFonts w:eastAsia="Times New Roman"/>
                  <w:lang w:val="en-US"/>
                </w:rPr>
                <w:delText xml:space="preserve">NullFlavor </w:delText>
              </w:r>
            </w:del>
            <w:proofErr w:type="spellStart"/>
            <w:ins w:id="195" w:author="David Fallas" w:date="2015-09-03T14:31:00Z">
              <w:r w:rsidR="00FC7268">
                <w:rPr>
                  <w:rFonts w:eastAsia="Times New Roman"/>
                  <w:lang w:val="en-US"/>
                </w:rPr>
                <w:t>n</w:t>
              </w:r>
              <w:r w:rsidR="00FC7268">
                <w:rPr>
                  <w:rFonts w:eastAsia="Times New Roman"/>
                  <w:lang w:val="en-US"/>
                </w:rPr>
                <w:t>ullFlavor</w:t>
              </w:r>
              <w:proofErr w:type="spellEnd"/>
              <w:r w:rsidR="00FC7268">
                <w:rPr>
                  <w:rFonts w:eastAsia="Times New Roman"/>
                  <w:lang w:val="en-US"/>
                </w:rPr>
                <w:t xml:space="preserve"> </w:t>
              </w:r>
            </w:ins>
            <w:r>
              <w:rPr>
                <w:rFonts w:eastAsia="Times New Roman"/>
                <w:lang w:val="en-US"/>
              </w:rPr>
              <w:t xml:space="preserve">should be understood to mean, "why information is missing", and </w:t>
            </w:r>
            <w:del w:id="196" w:author="David Fallas" w:date="2015-09-03T14:31:00Z">
              <w:r w:rsidDel="00FC7268">
                <w:rPr>
                  <w:rFonts w:eastAsia="Times New Roman"/>
                  <w:lang w:val="en-US"/>
                </w:rPr>
                <w:delText xml:space="preserve">the </w:delText>
              </w:r>
            </w:del>
            <w:proofErr w:type="spellStart"/>
            <w:r>
              <w:rPr>
                <w:rFonts w:eastAsia="Times New Roman"/>
                <w:lang w:val="en-US"/>
              </w:rPr>
              <w:t>nul</w:t>
            </w:r>
            <w:ins w:id="197" w:author="David Fallas" w:date="2015-09-03T14:31:00Z">
              <w:r w:rsidR="00FC7268">
                <w:rPr>
                  <w:rFonts w:eastAsia="Times New Roman"/>
                  <w:lang w:val="en-US"/>
                </w:rPr>
                <w:t>l</w:t>
              </w:r>
            </w:ins>
            <w:r>
              <w:rPr>
                <w:rFonts w:eastAsia="Times New Roman"/>
                <w:lang w:val="en-US"/>
              </w:rPr>
              <w:t>Flavor</w:t>
            </w:r>
            <w:proofErr w:type="spellEnd"/>
            <w:del w:id="198" w:author="David Fallas" w:date="2015-09-03T14:31:00Z">
              <w:r w:rsidDel="00FC7268">
                <w:rPr>
                  <w:rFonts w:eastAsia="Times New Roman"/>
                  <w:lang w:val="en-US"/>
                </w:rPr>
                <w:delText>s</w:delText>
              </w:r>
            </w:del>
            <w:r>
              <w:rPr>
                <w:rFonts w:eastAsia="Times New Roman"/>
                <w:lang w:val="en-US"/>
              </w:rPr>
              <w:t xml:space="preserve"> OTH, NINF, PINF, and TRC should not be used.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collection of codes specifying why a valid value is not present</w:t>
            </w:r>
          </w:p>
        </w:tc>
      </w:tr>
    </w:tbl>
    <w:p w:rsidR="00577A32" w:rsidRDefault="00632F9D">
      <w:pPr>
        <w:pStyle w:val="Heading2"/>
        <w:divId w:val="1238132074"/>
        <w:rPr>
          <w:rFonts w:eastAsia="Times New Roman"/>
          <w:lang w:val="en-US"/>
        </w:rPr>
      </w:pPr>
      <w:r>
        <w:rPr>
          <w:rFonts w:eastAsia="Times New Roman"/>
          <w:lang w:val="en-US"/>
        </w:rPr>
        <w:t>http://hl7.org/fhir/StructureDefinition/iso21090-CO-value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Numerical value associated with the code</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numerical value associated with the coded ordinal value.</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extension can only be used if the code system explicitly assigns a value to the concept. The value may be constrained to an integer in some contexts of use.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http://hl7.org/fhir/StructureDefinition/iso21090-uncertaintyType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Probability Distribution Type for uncertainty</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specifying the type of probability distribution for the uncertainty.</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is only meaningful if there is also an uncertainty extension. If there is and uncertainty extension with no type, this means that the probability distribution type is unknown. In that case, the uncertainty has the meaning of an informal guess.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Codes specifying the type of probability distribution</w:t>
            </w:r>
          </w:p>
        </w:tc>
      </w:tr>
    </w:tbl>
    <w:p w:rsidR="00577A32" w:rsidRDefault="00632F9D">
      <w:pPr>
        <w:pStyle w:val="Heading2"/>
        <w:divId w:val="1238132074"/>
        <w:rPr>
          <w:rFonts w:eastAsia="Times New Roman"/>
          <w:lang w:val="en-US"/>
        </w:rPr>
      </w:pPr>
      <w:r>
        <w:rPr>
          <w:rFonts w:eastAsia="Times New Roman"/>
          <w:lang w:val="en-US"/>
        </w:rPr>
        <w:t>http://hl7.org/fhir/StructureDefinition/iso21090-TEL-address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RFC 3966 compliant telephone of fax number</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V3 compliant, RFC 3966 conformant URI version of the telephone or fax number.</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Note that this form is supposed to be used in CDA, but many CDA documents are not actually conformant.</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lastRenderedPageBreak/>
        <w:t>http://hl7.org/fhir/StructureDefinition/iso21090-uncertainty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Standard Deviation (same units as the quantity)</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primary measure of variance/uncertainty of the value (the square root of the sum of the squares of the differences between all data points and the mean). </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proofErr w:type="spellStart"/>
            <w:proofErr w:type="gramStart"/>
            <w:r>
              <w:rPr>
                <w:rFonts w:eastAsia="Times New Roman"/>
                <w:lang w:val="en-US"/>
              </w:rPr>
              <w:t>standardDeviation</w:t>
            </w:r>
            <w:proofErr w:type="spellEnd"/>
            <w:proofErr w:type="gramEnd"/>
            <w:r>
              <w:rPr>
                <w:rFonts w:eastAsia="Times New Roman"/>
                <w:lang w:val="en-US"/>
              </w:rPr>
              <w:t xml:space="preserve"> has the same units as the quantity. It is used to normalize the data for computing the distribution function. Applications that cannot deal with probability distributions can still get an idea about the confidence level by looking at </w:t>
            </w:r>
            <w:proofErr w:type="spellStart"/>
            <w:r>
              <w:rPr>
                <w:rFonts w:eastAsia="Times New Roman"/>
                <w:lang w:val="en-US"/>
              </w:rPr>
              <w:t>standardDeviation</w:t>
            </w:r>
            <w:proofErr w:type="spellEnd"/>
            <w:r>
              <w:rPr>
                <w:rFonts w:eastAsia="Times New Roman"/>
                <w:lang w:val="en-US"/>
              </w:rPr>
              <w:t xml:space="preserve">.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http://hl7.org/fhir/StructureDefinition/iso21090-ADXP-additionalLocator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additionalLocator</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This can be a unit designator, such as apartment number, suite number, or floor. There may be several unit designators in an address (e.g., "3rd floor, Appt. 342"). This can also be a designator pointing away from the location, rather than specifying a smaller location within some larger one (e.g., Dutch "</w:t>
            </w:r>
            <w:proofErr w:type="spellStart"/>
            <w:r>
              <w:rPr>
                <w:rFonts w:eastAsia="Times New Roman"/>
                <w:lang w:val="en-US"/>
              </w:rPr>
              <w:t>t.o</w:t>
            </w:r>
            <w:proofErr w:type="spellEnd"/>
            <w:r>
              <w:rPr>
                <w:rFonts w:eastAsia="Times New Roman"/>
                <w:lang w:val="en-US"/>
              </w:rPr>
              <w:t xml:space="preserve">." means "opposite to" for house boats located across the street facing houses).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http://hl7.org/fhir/StructureDefinition/iso21090-ADXP-buildingNumberSuffix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buildingNumberSuffix</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Any alphabetic character, fraction or other text that may appear after the numeric portion of a building number.</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http://hl7.org/fhir/StructureDefinition/iso21090-ADXP-careOf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careOf</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name of the party who will take receipt at the specified address, and will take on responsibility for ensuring delivery to the target recipient.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http://hl7.org/fhir/StructureDefinition/iso21090-ADXP-censusTract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894"/>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censusTract</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geographic sub-unit delineated for demographic purposes.</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http://hl7.org/fhir/StructureDefinition/iso21090-SC-coding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code for string</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Provides a coded expression for the content represented in a string.</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 xml:space="preserve">A coded representation for a string. Could be codes for country in a </w:t>
            </w:r>
            <w:r>
              <w:rPr>
                <w:rFonts w:eastAsia="Times New Roman"/>
                <w:lang w:val="en-US"/>
              </w:rPr>
              <w:lastRenderedPageBreak/>
              <w:t xml:space="preserve">country address part, codes for prefixes in a name part, etc. </w:t>
            </w:r>
          </w:p>
        </w:tc>
      </w:tr>
    </w:tbl>
    <w:p w:rsidR="00577A32" w:rsidRDefault="00632F9D">
      <w:pPr>
        <w:pStyle w:val="Heading2"/>
        <w:divId w:val="1238132074"/>
        <w:rPr>
          <w:rFonts w:eastAsia="Times New Roman"/>
          <w:lang w:val="en-US"/>
        </w:rPr>
      </w:pPr>
      <w:r>
        <w:rPr>
          <w:rFonts w:eastAsia="Times New Roman"/>
          <w:lang w:val="en-US"/>
        </w:rPr>
        <w:lastRenderedPageBreak/>
        <w:t>http://hl7.org/fhir/StructureDefinition/iso21090-ADXP-county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county</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sub-unit of a state or province. (49 of the United States of America use the term "county;" Louisiana </w:t>
            </w:r>
            <w:proofErr w:type="gramStart"/>
            <w:r>
              <w:rPr>
                <w:rFonts w:eastAsia="Times New Roman"/>
                <w:lang w:val="en-US"/>
              </w:rPr>
              <w:t>uses</w:t>
            </w:r>
            <w:proofErr w:type="gramEnd"/>
            <w:r>
              <w:rPr>
                <w:rFonts w:eastAsia="Times New Roman"/>
                <w:lang w:val="en-US"/>
              </w:rPr>
              <w:t xml:space="preserve"> the term "parish".).</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http://hl7.org/fhir/StructureDefinition/iso21090-ADXP-delimiter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delimiter</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Delimiters are printed without framing white space. If no value component is provided, the delimiter appears as a line break.</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del w:id="199" w:author="David Fallas" w:date="2015-09-03T14:32:00Z">
              <w:r w:rsidDel="00FC7268">
                <w:rPr>
                  <w:rFonts w:eastAsia="Times New Roman"/>
                  <w:lang w:val="en-US"/>
                </w:rPr>
                <w:delText>This really has</w:delText>
              </w:r>
            </w:del>
            <w:ins w:id="200" w:author="David Fallas" w:date="2015-09-03T14:32:00Z">
              <w:r w:rsidR="00FC7268">
                <w:rPr>
                  <w:rFonts w:eastAsia="Times New Roman"/>
                  <w:lang w:val="en-US"/>
                </w:rPr>
                <w:t>There is</w:t>
              </w:r>
            </w:ins>
            <w:r>
              <w:rPr>
                <w:rFonts w:eastAsia="Times New Roman"/>
                <w:lang w:val="en-US"/>
              </w:rPr>
              <w:t xml:space="preserve"> no rationale </w:t>
            </w:r>
            <w:ins w:id="201" w:author="David Fallas" w:date="2015-09-03T14:32:00Z">
              <w:r w:rsidR="00FC7268">
                <w:rPr>
                  <w:rFonts w:eastAsia="Times New Roman"/>
                  <w:lang w:val="en-US"/>
                </w:rPr>
                <w:t xml:space="preserve">for </w:t>
              </w:r>
            </w:ins>
            <w:r>
              <w:rPr>
                <w:rFonts w:eastAsia="Times New Roman"/>
                <w:lang w:val="en-US"/>
              </w:rPr>
              <w:t>use in FHIR.</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http://hl7.org/fhir/StructureDefinition/iso21090-ADXP-deliveryAddressLine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deliveryAddressLine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delivery address line is frequently used instead of breaking out delivery mode, delivery installation, etc. An address generally has only a delivery address line or a street address line, but not both.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http://hl7.org/fhir/StructureDefinition/iso21090-ADXP-deliveryInstallationArea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deliveryInstallationArea</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location of the delivery installation, usually a town or city, and is only required if the area is different from the municipality. Area to which mail delivery service is provided from any postal facility or service such as an individual letter carrier, rural route, or postal route.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http://hl7.org/fhir/StructureDefinition/iso21090-ADXP-deliveryInstallationQualifier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deliveryInstallationQualifier</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C7268">
            <w:pPr>
              <w:rPr>
                <w:rFonts w:eastAsia="Times New Roman"/>
                <w:lang w:val="en-US"/>
              </w:rPr>
            </w:pPr>
            <w:r>
              <w:rPr>
                <w:rFonts w:eastAsia="Times New Roman"/>
                <w:lang w:val="en-US"/>
              </w:rPr>
              <w:t>A number, letter or name identifying a delivery installation</w:t>
            </w:r>
            <w:del w:id="202" w:author="David Fallas" w:date="2015-09-03T14:33:00Z">
              <w:r w:rsidDel="00FC7268">
                <w:rPr>
                  <w:rFonts w:eastAsia="Times New Roman"/>
                  <w:lang w:val="en-US"/>
                </w:rPr>
                <w:delText>. E</w:delText>
              </w:r>
            </w:del>
            <w:ins w:id="203" w:author="David Fallas" w:date="2015-09-03T14:33:00Z">
              <w:r w:rsidR="00FC7268">
                <w:rPr>
                  <w:rFonts w:eastAsia="Times New Roman"/>
                  <w:lang w:val="en-US"/>
                </w:rPr>
                <w:t xml:space="preserve"> e</w:t>
              </w:r>
            </w:ins>
            <w:r>
              <w:rPr>
                <w:rFonts w:eastAsia="Times New Roman"/>
                <w:lang w:val="en-US"/>
              </w:rPr>
              <w:t>.g.</w:t>
            </w:r>
            <w:del w:id="204" w:author="David Fallas" w:date="2015-09-03T14:33:00Z">
              <w:r w:rsidDel="00FC7268">
                <w:rPr>
                  <w:rFonts w:eastAsia="Times New Roman"/>
                  <w:lang w:val="en-US"/>
                </w:rPr>
                <w:delText>,</w:delText>
              </w:r>
            </w:del>
            <w:r>
              <w:rPr>
                <w:rFonts w:eastAsia="Times New Roman"/>
                <w:lang w:val="en-US"/>
              </w:rPr>
              <w:t xml:space="preserve"> for Station A, the delivery installation qualifier would be 'A'.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http://hl7.org/fhir/StructureDefinition/iso21090-ADXP-deliveryInstallationType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deliveryInstallationType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C7268">
            <w:pPr>
              <w:rPr>
                <w:rFonts w:eastAsia="Times New Roman"/>
                <w:lang w:val="en-US"/>
              </w:rPr>
            </w:pPr>
            <w:r>
              <w:rPr>
                <w:rFonts w:eastAsia="Times New Roman"/>
                <w:lang w:val="en-US"/>
              </w:rPr>
              <w:t xml:space="preserve">Indicates the type of delivery installation (the facility to which the mail will be delivered prior to final shipping via the delivery mode.) </w:t>
            </w:r>
            <w:del w:id="205" w:author="David Fallas" w:date="2015-09-03T14:33:00Z">
              <w:r w:rsidDel="00FC7268">
                <w:rPr>
                  <w:rFonts w:eastAsia="Times New Roman"/>
                  <w:lang w:val="en-US"/>
                </w:rPr>
                <w:delText>Example:</w:delText>
              </w:r>
            </w:del>
            <w:ins w:id="206" w:author="David Fallas" w:date="2015-09-03T14:33:00Z">
              <w:r w:rsidR="00FC7268">
                <w:rPr>
                  <w:rFonts w:eastAsia="Times New Roman"/>
                  <w:lang w:val="en-US"/>
                </w:rPr>
                <w:t>e.g.</w:t>
              </w:r>
            </w:ins>
            <w:r>
              <w:rPr>
                <w:rFonts w:eastAsia="Times New Roman"/>
                <w:lang w:val="en-US"/>
              </w:rPr>
              <w:t xml:space="preserve"> post office, letter carrier depot, community mail center, station, etc.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http://hl7.org/fhir/StructureDefinition/iso21090-ADXP-deliveryMode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deliveryMode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C7268">
            <w:pPr>
              <w:rPr>
                <w:rFonts w:eastAsia="Times New Roman"/>
                <w:lang w:val="en-US"/>
              </w:rPr>
            </w:pPr>
            <w:r>
              <w:rPr>
                <w:rFonts w:eastAsia="Times New Roman"/>
                <w:lang w:val="en-US"/>
              </w:rPr>
              <w:t>Indicates the type of service offered, method of delivery</w:t>
            </w:r>
            <w:del w:id="207" w:author="David Fallas" w:date="2015-09-03T14:33:00Z">
              <w:r w:rsidDel="00FC7268">
                <w:rPr>
                  <w:rFonts w:eastAsia="Times New Roman"/>
                  <w:lang w:val="en-US"/>
                </w:rPr>
                <w:delText>. For example:</w:delText>
              </w:r>
            </w:del>
            <w:ins w:id="208" w:author="David Fallas" w:date="2015-09-03T14:33:00Z">
              <w:r w:rsidR="00FC7268">
                <w:rPr>
                  <w:rFonts w:eastAsia="Times New Roman"/>
                  <w:lang w:val="en-US"/>
                </w:rPr>
                <w:t xml:space="preserve"> e.g.</w:t>
              </w:r>
            </w:ins>
            <w:r>
              <w:rPr>
                <w:rFonts w:eastAsia="Times New Roman"/>
                <w:lang w:val="en-US"/>
              </w:rPr>
              <w:t xml:space="preserve"> post office box, rural route, general delivery, etc.</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http://hl7.org/fhir/StructureDefinition/iso21090-ADXP-deliveryModeIdentifier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deliveryModeIdentifier</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Represents the routing information such as a letter carrier route number. It is the identifying number of the designator (the box number or rural route number).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http://hl7.org/fhir/StructureDefinition/iso21090-ADXP-direction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2768"/>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direction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Direction (e.g., N, S, W, E).</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lastRenderedPageBreak/>
        <w:t>http://hl7.org/fhir/StructureDefinition/iso21090-ADXP-houseNumber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houseNumber</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number of a building, house or lot alongside the street. Also known as "primary street number". This does not number the street but rather the building.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http://hl7.org/fhir/StructureDefinition/iso21090-ADXP-houseNumberNumeric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188"/>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houseNumberNumeric</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numeric portion of a building number.</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http://hl7.org/fhir/StructureDefinition/iso21090-ST-language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514"/>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language</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language in which the string is expressed.</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human language</w:t>
            </w:r>
          </w:p>
        </w:tc>
      </w:tr>
    </w:tbl>
    <w:p w:rsidR="00577A32" w:rsidRDefault="00632F9D">
      <w:pPr>
        <w:pStyle w:val="Heading2"/>
        <w:divId w:val="1238132074"/>
        <w:rPr>
          <w:rFonts w:eastAsia="Times New Roman"/>
          <w:lang w:val="en-US"/>
        </w:rPr>
      </w:pPr>
      <w:r>
        <w:rPr>
          <w:rFonts w:eastAsia="Times New Roman"/>
          <w:lang w:val="en-US"/>
        </w:rPr>
        <w:t>http://hl7.org/fhir/StructureDefinition/iso21090-ADXP-postBox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075"/>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postBox</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numbered box located in a post station.</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http://hl7.org/fhir/StructureDefinition/iso21090-ADXP-precinct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3082"/>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precinct</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subsection of a municipality.</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http://hl7.org/fhir/StructureDefinition/iso21090-preferred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preferred</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C7268">
            <w:pPr>
              <w:rPr>
                <w:rFonts w:eastAsia="Times New Roman"/>
                <w:lang w:val="en-US"/>
              </w:rPr>
            </w:pPr>
            <w:r>
              <w:rPr>
                <w:rFonts w:eastAsia="Times New Roman"/>
                <w:lang w:val="en-US"/>
              </w:rPr>
              <w:t>Flag denoting whether parent item is preferred - e.g.</w:t>
            </w:r>
            <w:del w:id="209" w:author="David Fallas" w:date="2015-09-03T14:34:00Z">
              <w:r w:rsidDel="00FC7268">
                <w:rPr>
                  <w:rFonts w:eastAsia="Times New Roman"/>
                  <w:lang w:val="en-US"/>
                </w:rPr>
                <w:delText>,</w:delText>
              </w:r>
            </w:del>
            <w:r>
              <w:rPr>
                <w:rFonts w:eastAsia="Times New Roman"/>
                <w:lang w:val="en-US"/>
              </w:rPr>
              <w:t xml:space="preserve"> a preferred address or telephone number.</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http://hl7.org/fhir/StructureDefinition/iso21090-ADXP-streetAddressLine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streetAddressLine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del w:id="210" w:author="David Fallas" w:date="2015-09-03T14:34:00Z">
              <w:r w:rsidDel="00FC7268">
                <w:rPr>
                  <w:rFonts w:eastAsia="Times New Roman"/>
                  <w:lang w:val="en-US"/>
                </w:rPr>
                <w:delText xml:space="preserve">Description: </w:delText>
              </w:r>
            </w:del>
            <w:r>
              <w:rPr>
                <w:rFonts w:eastAsia="Times New Roman"/>
                <w:lang w:val="en-US"/>
              </w:rPr>
              <w:t xml:space="preserve">A street address line is frequently used instead of breaking out build number, street name, street type, etc. An address generally has only a delivery address line or a street address line, but not both.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http://hl7.org/fhir/StructureDefinition/iso21090-ADXP-streetName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1228"/>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streetName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proofErr w:type="spellStart"/>
            <w:proofErr w:type="gramStart"/>
            <w:r>
              <w:rPr>
                <w:rFonts w:eastAsia="Times New Roman"/>
                <w:lang w:val="en-US"/>
              </w:rPr>
              <w:t>streetName</w:t>
            </w:r>
            <w:proofErr w:type="spellEnd"/>
            <w:proofErr w:type="gramEnd"/>
            <w:r>
              <w:rPr>
                <w:rFonts w:eastAsia="Times New Roman"/>
                <w:lang w:val="en-US"/>
              </w:rPr>
              <w:t>.</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http://hl7.org/fhir/StructureDefinition/iso21090-ADXP-streetNameBase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streetNameBase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base name of a roadway or artery recognized by a municipality (excluding street type and direction).</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http://hl7.org/fhir/StructureDefinition/iso21090-ADXP-streetNameType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980"/>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streetNameType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designation given to the street</w:t>
            </w:r>
            <w:del w:id="211" w:author="David Fallas" w:date="2015-09-03T14:35:00Z">
              <w:r w:rsidDel="00FC7268">
                <w:rPr>
                  <w:rFonts w:eastAsia="Times New Roman"/>
                  <w:lang w:val="en-US"/>
                </w:rPr>
                <w:delText>.</w:delText>
              </w:r>
            </w:del>
            <w:r>
              <w:rPr>
                <w:rFonts w:eastAsia="Times New Roman"/>
                <w:lang w:val="en-US"/>
              </w:rPr>
              <w:t xml:space="preserve"> (e.g. Street, Avenue, Crescent, etc.).</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lastRenderedPageBreak/>
        <w:t>http://hl7.org/fhir/StructureDefinition/iso21090-ST-translation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translation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An expression of the original string in an alternate language.</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proofErr w:type="gramStart"/>
            <w:r>
              <w:rPr>
                <w:rFonts w:eastAsia="Times New Roman"/>
                <w:lang w:val="en-US"/>
              </w:rPr>
              <w:t>string-translation</w:t>
            </w:r>
            <w:proofErr w:type="gramEnd"/>
            <w:r>
              <w:rPr>
                <w:rFonts w:eastAsia="Times New Roman"/>
                <w:lang w:val="en-US"/>
              </w:rPr>
              <w:t xml:space="preserve"> elements should not have string-translation extensions (i.e. all translations should be expressed as siblings, not as a translation hierarchy) to simplify processing.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http://hl7.org/fhir/StructureDefinition/iso21090-ADXP-unitID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unitID</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number or name of a specific unit contained within a building or complex, as assigned by that building or complex.</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http://hl7.org/fhir/StructureDefinition/iso21090-ADXP-unitType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unitType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C7268">
            <w:pPr>
              <w:rPr>
                <w:rFonts w:eastAsia="Times New Roman"/>
                <w:lang w:val="en-US"/>
              </w:rPr>
            </w:pPr>
            <w:r>
              <w:rPr>
                <w:rFonts w:eastAsia="Times New Roman"/>
                <w:lang w:val="en-US"/>
              </w:rPr>
              <w:t>Indicates the type of specific unit contained within a building or complex</w:t>
            </w:r>
            <w:del w:id="212" w:author="David Fallas" w:date="2015-09-03T14:35:00Z">
              <w:r w:rsidDel="00FC7268">
                <w:rPr>
                  <w:rFonts w:eastAsia="Times New Roman"/>
                  <w:lang w:val="en-US"/>
                </w:rPr>
                <w:delText>. E</w:delText>
              </w:r>
            </w:del>
            <w:ins w:id="213" w:author="David Fallas" w:date="2015-09-03T14:35:00Z">
              <w:r w:rsidR="00FC7268">
                <w:rPr>
                  <w:rFonts w:eastAsia="Times New Roman"/>
                  <w:lang w:val="en-US"/>
                </w:rPr>
                <w:t xml:space="preserve"> e</w:t>
              </w:r>
            </w:ins>
            <w:r>
              <w:rPr>
                <w:rFonts w:eastAsia="Times New Roman"/>
                <w:lang w:val="en-US"/>
              </w:rPr>
              <w:t>.g. Ap</w:t>
            </w:r>
            <w:del w:id="214" w:author="David Fallas" w:date="2015-09-03T14:35:00Z">
              <w:r w:rsidDel="00FC7268">
                <w:rPr>
                  <w:rFonts w:eastAsia="Times New Roman"/>
                  <w:lang w:val="en-US"/>
                </w:rPr>
                <w:delText>p</w:delText>
              </w:r>
            </w:del>
            <w:r>
              <w:rPr>
                <w:rFonts w:eastAsia="Times New Roman"/>
                <w:lang w:val="en-US"/>
              </w:rPr>
              <w:t>artment, Floor.</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lastRenderedPageBreak/>
        <w:t>http://hl7.org/fhir/StructureDefinition/iso21090-verification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2902"/>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verification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Method value was verified.</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list of verification methods</w:t>
            </w:r>
          </w:p>
        </w:tc>
      </w:tr>
    </w:tbl>
    <w:p w:rsidR="00577A32" w:rsidRDefault="00632F9D">
      <w:pPr>
        <w:pStyle w:val="Heading1"/>
        <w:divId w:val="649358901"/>
        <w:rPr>
          <w:rFonts w:eastAsia="Times New Roman"/>
          <w:lang w:val="en-US"/>
        </w:rPr>
      </w:pPr>
      <w:r>
        <w:rPr>
          <w:rFonts w:eastAsia="Times New Roman"/>
          <w:lang w:val="en-US"/>
        </w:rPr>
        <w:t>Orders and Observations - Structured Data Capture</w:t>
      </w:r>
    </w:p>
    <w:p w:rsidR="00577A32" w:rsidRDefault="00632F9D">
      <w:pPr>
        <w:pStyle w:val="Heading1"/>
        <w:divId w:val="238247770"/>
        <w:rPr>
          <w:rFonts w:eastAsia="Times New Roman"/>
          <w:lang w:val="en-US"/>
        </w:rPr>
      </w:pPr>
      <w:r>
        <w:rPr>
          <w:rFonts w:eastAsia="Times New Roman"/>
          <w:lang w:val="en-US"/>
        </w:rPr>
        <w:t>Orders and Observations - US Lab</w:t>
      </w:r>
    </w:p>
    <w:p w:rsidR="00577A32" w:rsidRDefault="00632F9D">
      <w:pPr>
        <w:pStyle w:val="Heading1"/>
        <w:divId w:val="781845220"/>
        <w:rPr>
          <w:rFonts w:eastAsia="Times New Roman"/>
          <w:lang w:val="en-US"/>
        </w:rPr>
      </w:pPr>
      <w:r>
        <w:rPr>
          <w:rFonts w:eastAsia="Times New Roman"/>
          <w:lang w:val="en-US"/>
        </w:rPr>
        <w:t>Orders and Observations</w:t>
      </w:r>
    </w:p>
    <w:p w:rsidR="00577A32" w:rsidRDefault="00632F9D">
      <w:pPr>
        <w:pStyle w:val="Heading2"/>
        <w:divId w:val="781845220"/>
        <w:rPr>
          <w:rFonts w:eastAsia="Times New Roman"/>
          <w:lang w:val="en-US"/>
        </w:rPr>
      </w:pPr>
      <w:r>
        <w:rPr>
          <w:rFonts w:eastAsia="Times New Roman"/>
          <w:lang w:val="en-US"/>
        </w:rPr>
        <w:t>http://hl7.org/fhir/StructureDefinition/11179-de-contact-address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734"/>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How to mail contact</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Postal address for a contact for the data element.</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http://hl7.org/fhir/StructureDefinition/11179-de-is-data-element-concept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rsidP="00FC7268">
            <w:pPr>
              <w:rPr>
                <w:rFonts w:eastAsia="Times New Roman"/>
                <w:lang w:val="en-US"/>
              </w:rPr>
            </w:pPr>
            <w:del w:id="215" w:author="David Fallas" w:date="2015-09-03T14:36:00Z">
              <w:r w:rsidDel="00FC7268">
                <w:rPr>
                  <w:rFonts w:eastAsia="Times New Roman"/>
                  <w:lang w:val="en-US"/>
                </w:rPr>
                <w:delText xml:space="preserve">Is </w:delText>
              </w:r>
            </w:del>
            <w:ins w:id="216" w:author="David Fallas" w:date="2015-09-03T14:36:00Z">
              <w:r w:rsidR="00FC7268">
                <w:rPr>
                  <w:rFonts w:eastAsia="Times New Roman"/>
                  <w:lang w:val="en-US"/>
                </w:rPr>
                <w:t>Indicates that the</w:t>
              </w:r>
              <w:r w:rsidR="00FC7268">
                <w:rPr>
                  <w:rFonts w:eastAsia="Times New Roman"/>
                  <w:lang w:val="en-US"/>
                </w:rPr>
                <w:t xml:space="preserve"> </w:t>
              </w:r>
            </w:ins>
            <w:r>
              <w:rPr>
                <w:rFonts w:eastAsia="Times New Roman"/>
                <w:lang w:val="en-US"/>
              </w:rPr>
              <w:t>code</w:t>
            </w:r>
            <w:ins w:id="217" w:author="David Fallas" w:date="2015-09-03T14:36:00Z">
              <w:r w:rsidR="00FC7268">
                <w:rPr>
                  <w:rFonts w:eastAsia="Times New Roman"/>
                  <w:lang w:val="en-US"/>
                </w:rPr>
                <w:t xml:space="preserve"> is</w:t>
              </w:r>
            </w:ins>
            <w:r>
              <w:rPr>
                <w:rFonts w:eastAsia="Times New Roman"/>
                <w:lang w:val="en-US"/>
              </w:rPr>
              <w:t xml:space="preserve"> the DEC for the data element</w:t>
            </w:r>
            <w:del w:id="218" w:author="David Fallas" w:date="2015-09-03T14:35:00Z">
              <w:r w:rsidDel="00FC7268">
                <w:rPr>
                  <w:rFonts w:eastAsia="Times New Roman"/>
                  <w:lang w:val="en-US"/>
                </w:rPr>
                <w:delText>?</w:delText>
              </w:r>
            </w:del>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If true, indicates that the specified coding corresponds to the data element concept for the data element.</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http://hl7.org/fhir/StructureDefinition/11179-permitted-value-conceptmap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Mapping from permitted to transmitted</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Expresses the linkage between the internal codes used for storage and the codes used for exchange.</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The permitted value set must have a 1</w:t>
            </w:r>
            <w:proofErr w:type="gramStart"/>
            <w:r>
              <w:rPr>
                <w:rFonts w:eastAsia="Times New Roman"/>
                <w:lang w:val="en-US"/>
              </w:rPr>
              <w:t>..1</w:t>
            </w:r>
            <w:proofErr w:type="gramEnd"/>
            <w:r>
              <w:rPr>
                <w:rFonts w:eastAsia="Times New Roman"/>
                <w:lang w:val="en-US"/>
              </w:rPr>
              <w:t xml:space="preserve"> set of codes for each code in the value meaning value set. The source for the concept map is the value set the extension appears on. The target is the permitted-value-</w:t>
            </w:r>
            <w:proofErr w:type="spellStart"/>
            <w:r>
              <w:rPr>
                <w:rFonts w:eastAsia="Times New Roman"/>
                <w:lang w:val="en-US"/>
              </w:rPr>
              <w:t>valueset</w:t>
            </w:r>
            <w:proofErr w:type="spellEnd"/>
            <w:r>
              <w:rPr>
                <w:rFonts w:eastAsia="Times New Roman"/>
                <w:lang w:val="en-US"/>
              </w:rPr>
              <w:t xml:space="preserve">. </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http://hl7.org/fhir/StructureDefinition/11179-objectClass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Object Class</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concept that represents a set of ideas, abstractions, or things in the real world that can be identified with explicit boundaries and meaning and whose properties and behavior follow the same rules. It may be either a single or a group of associated concepts, abstractions, or things. </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proofErr w:type="spellStart"/>
            <w:r>
              <w:rPr>
                <w:rFonts w:eastAsia="Times New Roman"/>
                <w:lang w:val="en-US"/>
              </w:rPr>
              <w:t>ObjectClass</w:t>
            </w:r>
            <w:proofErr w:type="spellEnd"/>
            <w:r>
              <w:rPr>
                <w:rFonts w:eastAsia="Times New Roman"/>
                <w:lang w:val="en-US"/>
              </w:rPr>
              <w:t xml:space="preserve"> and Property are treated as a data model that can be mapped to like any other. This extension merely captures the </w:t>
            </w:r>
            <w:proofErr w:type="spellStart"/>
            <w:r>
              <w:rPr>
                <w:rFonts w:eastAsia="Times New Roman"/>
                <w:lang w:val="en-US"/>
              </w:rPr>
              <w:t>ObjectClass</w:t>
            </w:r>
            <w:proofErr w:type="spellEnd"/>
            <w:r>
              <w:rPr>
                <w:rFonts w:eastAsia="Times New Roman"/>
                <w:lang w:val="en-US"/>
              </w:rPr>
              <w:t xml:space="preserve"> element as a discrete code. The information conveyed here should also be conveyed in human-readable form in the mapping.map element. </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rsidP="00FC7268">
            <w:pPr>
              <w:rPr>
                <w:rFonts w:eastAsia="Times New Roman"/>
                <w:lang w:val="en-US"/>
              </w:rPr>
            </w:pPr>
            <w:r>
              <w:rPr>
                <w:rFonts w:eastAsia="Times New Roman"/>
                <w:lang w:val="en-US"/>
              </w:rPr>
              <w:t xml:space="preserve">A concept that represents a set of ideas, abstractions, or things in the real world that can be identified with explicit boundaries and meaning and whose properties and behavior follow the same </w:t>
            </w:r>
            <w:proofErr w:type="spellStart"/>
            <w:r>
              <w:rPr>
                <w:rFonts w:eastAsia="Times New Roman"/>
                <w:lang w:val="en-US"/>
              </w:rPr>
              <w:t>rules</w:t>
            </w:r>
            <w:del w:id="219" w:author="David Fallas" w:date="2015-09-03T14:37:00Z">
              <w:r w:rsidDel="00FC7268">
                <w:rPr>
                  <w:rFonts w:eastAsia="Times New Roman"/>
                  <w:lang w:val="en-US"/>
                </w:rPr>
                <w:delText>. E</w:delText>
              </w:r>
            </w:del>
            <w:ins w:id="220" w:author="David Fallas" w:date="2015-09-03T14:37:00Z">
              <w:r w:rsidR="00FC7268">
                <w:rPr>
                  <w:rFonts w:eastAsia="Times New Roman"/>
                  <w:lang w:val="en-US"/>
                </w:rPr>
                <w:t>e</w:t>
              </w:r>
            </w:ins>
            <w:r>
              <w:rPr>
                <w:rFonts w:eastAsia="Times New Roman"/>
                <w:lang w:val="en-US"/>
              </w:rPr>
              <w:t>.g</w:t>
            </w:r>
            <w:proofErr w:type="spellEnd"/>
            <w:r>
              <w:rPr>
                <w:rFonts w:eastAsia="Times New Roman"/>
                <w:lang w:val="en-US"/>
              </w:rPr>
              <w:t xml:space="preserve">. Person, Prescription, Encounter, etc. </w:t>
            </w:r>
          </w:p>
        </w:tc>
      </w:tr>
    </w:tbl>
    <w:p w:rsidR="00577A32" w:rsidRDefault="00632F9D">
      <w:pPr>
        <w:pStyle w:val="Heading2"/>
        <w:divId w:val="781845220"/>
        <w:rPr>
          <w:rFonts w:eastAsia="Times New Roman"/>
          <w:lang w:val="en-US"/>
        </w:rPr>
      </w:pPr>
      <w:r>
        <w:rPr>
          <w:rFonts w:eastAsia="Times New Roman"/>
          <w:lang w:val="en-US"/>
        </w:rPr>
        <w:lastRenderedPageBreak/>
        <w:t>http://hl7.org/fhir/StructureDefinition/11179-objectClassProperty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Object Class Property</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quality common to all members of an object class. A property may be any feature that humans naturally use to distinguish one individual object from another. It is the human perception of a single quality of an object class in the real world. It is conceptual and thus has no particular associated means of representation by which the property can be communicated. </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proofErr w:type="spellStart"/>
            <w:r>
              <w:rPr>
                <w:rFonts w:eastAsia="Times New Roman"/>
                <w:lang w:val="en-US"/>
              </w:rPr>
              <w:t>ObjectClass</w:t>
            </w:r>
            <w:proofErr w:type="spellEnd"/>
            <w:r>
              <w:rPr>
                <w:rFonts w:eastAsia="Times New Roman"/>
                <w:lang w:val="en-US"/>
              </w:rPr>
              <w:t xml:space="preserve"> and Property are treated as a data model that can be mapped to like any other. This extension merely captures the Property element as a discrete code. The information conveyed here should also be conveyed in human-readable form in the mapping.map element. </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rsidP="00FC7268">
            <w:pPr>
              <w:rPr>
                <w:rFonts w:eastAsia="Times New Roman"/>
                <w:lang w:val="en-US"/>
              </w:rPr>
            </w:pPr>
            <w:r>
              <w:rPr>
                <w:rFonts w:eastAsia="Times New Roman"/>
                <w:lang w:val="en-US"/>
              </w:rPr>
              <w:t>A quality common to all members of an object class. A property may be any feature that humans naturally use to distinguish one individual object from another. It is the human perception of a single quality of an object class in the real world</w:t>
            </w:r>
            <w:del w:id="221" w:author="David Fallas" w:date="2015-09-03T14:38:00Z">
              <w:r w:rsidDel="00FC7268">
                <w:rPr>
                  <w:rFonts w:eastAsia="Times New Roman"/>
                  <w:lang w:val="en-US"/>
                </w:rPr>
                <w:delText>. E</w:delText>
              </w:r>
            </w:del>
            <w:ins w:id="222" w:author="David Fallas" w:date="2015-09-03T14:38:00Z">
              <w:r w:rsidR="00FC7268">
                <w:rPr>
                  <w:rFonts w:eastAsia="Times New Roman"/>
                  <w:lang w:val="en-US"/>
                </w:rPr>
                <w:t xml:space="preserve"> e</w:t>
              </w:r>
            </w:ins>
            <w:r>
              <w:rPr>
                <w:rFonts w:eastAsia="Times New Roman"/>
                <w:lang w:val="en-US"/>
              </w:rPr>
              <w:t xml:space="preserve">.g. name, identifier, gender, </w:t>
            </w:r>
            <w:proofErr w:type="spellStart"/>
            <w:r>
              <w:rPr>
                <w:rFonts w:eastAsia="Times New Roman"/>
                <w:lang w:val="en-US"/>
              </w:rPr>
              <w:t>creationDate</w:t>
            </w:r>
            <w:proofErr w:type="spellEnd"/>
            <w:r>
              <w:rPr>
                <w:rFonts w:eastAsia="Times New Roman"/>
                <w:lang w:val="en-US"/>
              </w:rPr>
              <w:t xml:space="preserve"> </w:t>
            </w:r>
          </w:p>
        </w:tc>
      </w:tr>
    </w:tbl>
    <w:p w:rsidR="00577A32" w:rsidRDefault="00632F9D">
      <w:pPr>
        <w:pStyle w:val="Heading2"/>
        <w:divId w:val="781845220"/>
        <w:rPr>
          <w:rFonts w:eastAsia="Times New Roman"/>
          <w:lang w:val="en-US"/>
        </w:rPr>
      </w:pPr>
      <w:r>
        <w:rPr>
          <w:rFonts w:eastAsia="Times New Roman"/>
          <w:lang w:val="en-US"/>
        </w:rPr>
        <w:t>http://hl7.org/fhir/StructureDefinition/11179-de-registry-org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767"/>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Organization responsible for registry</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organization that is the custodian for this data element.</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http://hl7.org/fhir/StructureDefinition/11179-permitted-value-valueset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Permitted values</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Allows expressing the value set that must be stored internally by the </w:t>
            </w:r>
            <w:r>
              <w:rPr>
                <w:rFonts w:eastAsia="Times New Roman"/>
                <w:lang w:val="en-US"/>
              </w:rPr>
              <w:lastRenderedPageBreak/>
              <w:t xml:space="preserve">system (as distinct from the base value set which defines values for exchange). </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Comments</w:t>
            </w:r>
          </w:p>
        </w:tc>
        <w:tc>
          <w:tcPr>
            <w:tcW w:w="0" w:type="auto"/>
            <w:vAlign w:val="center"/>
            <w:hideMark/>
          </w:tcPr>
          <w:p w:rsidR="00577A32" w:rsidRDefault="00632F9D">
            <w:pPr>
              <w:rPr>
                <w:rFonts w:eastAsia="Times New Roman"/>
                <w:lang w:val="en-US"/>
              </w:rPr>
            </w:pPr>
            <w:r>
              <w:rPr>
                <w:rFonts w:eastAsia="Times New Roman"/>
                <w:lang w:val="en-US"/>
              </w:rPr>
              <w:t>The permitted value set must have a 1</w:t>
            </w:r>
            <w:proofErr w:type="gramStart"/>
            <w:r>
              <w:rPr>
                <w:rFonts w:eastAsia="Times New Roman"/>
                <w:lang w:val="en-US"/>
              </w:rPr>
              <w:t>..1</w:t>
            </w:r>
            <w:proofErr w:type="gramEnd"/>
            <w:r>
              <w:rPr>
                <w:rFonts w:eastAsia="Times New Roman"/>
                <w:lang w:val="en-US"/>
              </w:rPr>
              <w:t xml:space="preserve"> set of codes for each code in the value meaning value set.</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http://hl7.org/fhir/StructureDefinition/11179-de-document-reference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Pointer to document related to data element</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a document that conveys some sort of information related to the data element.</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http://hl7.org/fhir/StructureDefinition/11179-de-administrative-status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Status of internal processing</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C7268">
            <w:pPr>
              <w:rPr>
                <w:rFonts w:eastAsia="Times New Roman"/>
                <w:lang w:val="en-US"/>
              </w:rPr>
            </w:pPr>
            <w:r>
              <w:rPr>
                <w:rFonts w:eastAsia="Times New Roman"/>
                <w:lang w:val="en-US"/>
              </w:rPr>
              <w:t>Identifies internal processing status for the data element</w:t>
            </w:r>
            <w:del w:id="223" w:author="David Fallas" w:date="2015-09-03T14:38:00Z">
              <w:r w:rsidDel="00FC7268">
                <w:rPr>
                  <w:rFonts w:eastAsia="Times New Roman"/>
                  <w:lang w:val="en-US"/>
                </w:rPr>
                <w:delText>. E</w:delText>
              </w:r>
            </w:del>
            <w:ins w:id="224" w:author="David Fallas" w:date="2015-09-03T14:38:00Z">
              <w:r w:rsidR="00FC7268">
                <w:rPr>
                  <w:rFonts w:eastAsia="Times New Roman"/>
                  <w:lang w:val="en-US"/>
                </w:rPr>
                <w:t xml:space="preserve"> e</w:t>
              </w:r>
            </w:ins>
            <w:r>
              <w:rPr>
                <w:rFonts w:eastAsia="Times New Roman"/>
                <w:lang w:val="en-US"/>
              </w:rPr>
              <w:t>.g. "Under review".</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rsidP="00FC7268">
            <w:pPr>
              <w:rPr>
                <w:rFonts w:eastAsia="Times New Roman"/>
                <w:lang w:val="en-US"/>
              </w:rPr>
            </w:pPr>
            <w:r>
              <w:rPr>
                <w:rFonts w:eastAsia="Times New Roman"/>
                <w:lang w:val="en-US"/>
              </w:rPr>
              <w:t>Codes identifying the position of the data element within its administrative life-cycle</w:t>
            </w:r>
            <w:del w:id="225" w:author="David Fallas" w:date="2015-09-03T14:38:00Z">
              <w:r w:rsidDel="00FC7268">
                <w:rPr>
                  <w:rFonts w:eastAsia="Times New Roman"/>
                  <w:lang w:val="en-US"/>
                </w:rPr>
                <w:delText>. Examples</w:delText>
              </w:r>
            </w:del>
            <w:ins w:id="226" w:author="David Fallas" w:date="2015-09-03T14:38:00Z">
              <w:r w:rsidR="00FC7268">
                <w:rPr>
                  <w:rFonts w:eastAsia="Times New Roman"/>
                  <w:lang w:val="en-US"/>
                </w:rPr>
                <w:t xml:space="preserve"> e.g.</w:t>
              </w:r>
            </w:ins>
            <w:r>
              <w:rPr>
                <w:rFonts w:eastAsia="Times New Roman"/>
                <w:lang w:val="en-US"/>
              </w:rPr>
              <w:t xml:space="preserve"> include awaiting review, conditionally approved, scheduled for release, etc. </w:t>
            </w:r>
          </w:p>
        </w:tc>
      </w:tr>
    </w:tbl>
    <w:p w:rsidR="00577A32" w:rsidRDefault="00632F9D">
      <w:pPr>
        <w:pStyle w:val="Heading2"/>
        <w:divId w:val="781845220"/>
        <w:rPr>
          <w:rFonts w:eastAsia="Times New Roman"/>
          <w:lang w:val="en-US"/>
        </w:rPr>
      </w:pPr>
      <w:r>
        <w:rPr>
          <w:rFonts w:eastAsia="Times New Roman"/>
          <w:lang w:val="en-US"/>
        </w:rPr>
        <w:t>http://hl7.org/fhir/StructureDefinition/11179-de-change-description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593"/>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rsidP="00FC7268">
            <w:pPr>
              <w:rPr>
                <w:rFonts w:eastAsia="Times New Roman"/>
                <w:lang w:val="en-US"/>
              </w:rPr>
            </w:pPr>
            <w:del w:id="227" w:author="David Fallas" w:date="2015-09-03T14:39:00Z">
              <w:r w:rsidDel="00FC7268">
                <w:rPr>
                  <w:rFonts w:eastAsia="Times New Roman"/>
                  <w:lang w:val="en-US"/>
                </w:rPr>
                <w:delText xml:space="preserve">What's </w:delText>
              </w:r>
            </w:del>
            <w:ins w:id="228" w:author="David Fallas" w:date="2015-09-03T14:39:00Z">
              <w:r w:rsidR="00FC7268">
                <w:rPr>
                  <w:rFonts w:eastAsia="Times New Roman"/>
                  <w:lang w:val="en-US"/>
                </w:rPr>
                <w:t>What has</w:t>
              </w:r>
              <w:r w:rsidR="00FC7268">
                <w:rPr>
                  <w:rFonts w:eastAsia="Times New Roman"/>
                  <w:lang w:val="en-US"/>
                </w:rPr>
                <w:t xml:space="preserve"> </w:t>
              </w:r>
            </w:ins>
            <w:r>
              <w:rPr>
                <w:rFonts w:eastAsia="Times New Roman"/>
                <w:lang w:val="en-US"/>
              </w:rPr>
              <w:t>changed since the last "business" version</w:t>
            </w:r>
            <w:del w:id="229" w:author="David Fallas" w:date="2015-09-03T14:39:00Z">
              <w:r w:rsidDel="00FC7268">
                <w:rPr>
                  <w:rFonts w:eastAsia="Times New Roman"/>
                  <w:lang w:val="en-US"/>
                </w:rPr>
                <w:delText>?</w:delText>
              </w:r>
            </w:del>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Summarizes changes to the data element since the previous version.</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http://hl7.org/fhir/StructureDefinition/11179-de-effective-period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When data element is "valid"</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Identifies the date on which the element became (or is expected to become) active and the date on which the element became (or is expected to become) retired. </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http://hl7.org/fhir/StructureDefinition/11179-de-submitter-org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927"/>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Who submitted data element to registry</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Organization responsible for submitting the data element to its registry.</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http://hl7.org/fhir/StructureDefinition/11179-de-classification-or-context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C7268">
            <w:pPr>
              <w:rPr>
                <w:rFonts w:eastAsia="Times New Roman"/>
                <w:lang w:val="en-US"/>
              </w:rPr>
            </w:pPr>
            <w:del w:id="230" w:author="David Fallas" w:date="2015-09-03T14:40:00Z">
              <w:r w:rsidDel="00FC7268">
                <w:rPr>
                  <w:rFonts w:eastAsia="Times New Roman"/>
                  <w:lang w:val="en-US"/>
                </w:rPr>
                <w:delText>Identifies w</w:delText>
              </w:r>
            </w:del>
            <w:ins w:id="231" w:author="David Fallas" w:date="2015-09-03T14:40:00Z">
              <w:r w:rsidR="00FC7268">
                <w:rPr>
                  <w:rFonts w:eastAsia="Times New Roman"/>
                  <w:lang w:val="en-US"/>
                </w:rPr>
                <w:t>W</w:t>
              </w:r>
            </w:ins>
            <w:r>
              <w:rPr>
                <w:rFonts w:eastAsia="Times New Roman"/>
                <w:lang w:val="en-US"/>
              </w:rPr>
              <w:t xml:space="preserve">hether the </w:t>
            </w:r>
            <w:proofErr w:type="spellStart"/>
            <w:r>
              <w:rPr>
                <w:rFonts w:eastAsia="Times New Roman"/>
                <w:lang w:val="en-US"/>
              </w:rPr>
              <w:t>useContext</w:t>
            </w:r>
            <w:proofErr w:type="spellEnd"/>
            <w:r>
              <w:rPr>
                <w:rFonts w:eastAsia="Times New Roman"/>
                <w:lang w:val="en-US"/>
              </w:rPr>
              <w:t xml:space="preserve"> is a true context or a classification.</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 xml:space="preserve">Identifies whether a </w:t>
            </w:r>
            <w:proofErr w:type="spellStart"/>
            <w:r>
              <w:rPr>
                <w:rFonts w:eastAsia="Times New Roman"/>
                <w:lang w:val="en-US"/>
              </w:rPr>
              <w:t>useContext</w:t>
            </w:r>
            <w:proofErr w:type="spellEnd"/>
            <w:r>
              <w:rPr>
                <w:rFonts w:eastAsia="Times New Roman"/>
                <w:lang w:val="en-US"/>
              </w:rPr>
              <w:t xml:space="preserve"> represents a context or classification for the element</w:t>
            </w:r>
          </w:p>
        </w:tc>
      </w:tr>
    </w:tbl>
    <w:p w:rsidR="00577A32" w:rsidRDefault="00632F9D">
      <w:pPr>
        <w:pStyle w:val="Heading1"/>
        <w:divId w:val="1603995950"/>
        <w:rPr>
          <w:rFonts w:eastAsia="Times New Roman"/>
          <w:lang w:val="en-US"/>
        </w:rPr>
      </w:pPr>
      <w:r>
        <w:rPr>
          <w:rFonts w:eastAsia="Times New Roman"/>
          <w:lang w:val="en-US"/>
        </w:rPr>
        <w:t>Pharmacy</w:t>
      </w:r>
    </w:p>
    <w:p w:rsidR="00577A32" w:rsidRDefault="00632F9D">
      <w:pPr>
        <w:pStyle w:val="Heading2"/>
        <w:divId w:val="1603995950"/>
        <w:rPr>
          <w:rFonts w:eastAsia="Times New Roman"/>
          <w:lang w:val="en-US"/>
        </w:rPr>
      </w:pPr>
      <w:r>
        <w:rPr>
          <w:rFonts w:eastAsia="Times New Roman"/>
          <w:lang w:val="en-US"/>
        </w:rPr>
        <w:t>http://hl7.org/fhir/StructureDefinition/pharmacy-core-rateIncrement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Change in dosing rate per interval</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24101">
            <w:pPr>
              <w:rPr>
                <w:rFonts w:eastAsia="Times New Roman"/>
                <w:lang w:val="en-US"/>
              </w:rPr>
            </w:pPr>
            <w:r>
              <w:rPr>
                <w:rFonts w:eastAsia="Times New Roman"/>
                <w:lang w:val="en-US"/>
              </w:rPr>
              <w:t xml:space="preserve">Change in the dosing rate applied each </w:t>
            </w:r>
            <w:proofErr w:type="spellStart"/>
            <w:r>
              <w:rPr>
                <w:rFonts w:eastAsia="Times New Roman"/>
                <w:lang w:val="en-US"/>
              </w:rPr>
              <w:t>rateIncrementInterval</w:t>
            </w:r>
            <w:proofErr w:type="spellEnd"/>
            <w:r>
              <w:rPr>
                <w:rFonts w:eastAsia="Times New Roman"/>
                <w:lang w:val="en-US"/>
              </w:rPr>
              <w:t>, e.g.</w:t>
            </w:r>
            <w:del w:id="232" w:author="David Fallas" w:date="2015-09-03T14:40:00Z">
              <w:r w:rsidDel="00F24101">
                <w:rPr>
                  <w:rFonts w:eastAsia="Times New Roman"/>
                  <w:lang w:val="en-US"/>
                </w:rPr>
                <w:delText>,</w:delText>
              </w:r>
            </w:del>
            <w:r>
              <w:rPr>
                <w:rFonts w:eastAsia="Times New Roman"/>
                <w:lang w:val="en-US"/>
              </w:rPr>
              <w:t xml:space="preserve"> 20 mL/hour. The rate increment is usually an increase for a patient who is initiating tube feeding. The increase is continued until the </w:t>
            </w:r>
            <w:proofErr w:type="spellStart"/>
            <w:r>
              <w:rPr>
                <w:rFonts w:eastAsia="Times New Roman"/>
                <w:lang w:val="en-US"/>
              </w:rPr>
              <w:t>maxDeliveryRate</w:t>
            </w:r>
            <w:proofErr w:type="spellEnd"/>
            <w:r>
              <w:rPr>
                <w:rFonts w:eastAsia="Times New Roman"/>
                <w:lang w:val="en-US"/>
              </w:rPr>
              <w:t xml:space="preserve"> or </w:t>
            </w:r>
            <w:proofErr w:type="spellStart"/>
            <w:r>
              <w:rPr>
                <w:rFonts w:eastAsia="Times New Roman"/>
                <w:lang w:val="en-US"/>
              </w:rPr>
              <w:t>rateGoal</w:t>
            </w:r>
            <w:proofErr w:type="spellEnd"/>
            <w:r>
              <w:rPr>
                <w:rFonts w:eastAsia="Times New Roman"/>
                <w:lang w:val="en-US"/>
              </w:rPr>
              <w:t xml:space="preserve"> is reached. </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http://hl7.org/fhir/StructureDefinition/pharmacy-core-refillsRemaining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247"/>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Number of refills allowed</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Number of refills allowed or remaining after a dispensing event.</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http://hl7.org/fhir/StructureDefinition/pharmacy-core-infuseOver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length of the infusion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rsidP="00F24101">
            <w:pPr>
              <w:rPr>
                <w:rFonts w:eastAsia="Times New Roman"/>
                <w:lang w:val="en-US"/>
              </w:rPr>
            </w:pPr>
            <w:r>
              <w:rPr>
                <w:rFonts w:eastAsia="Times New Roman"/>
                <w:lang w:val="en-US"/>
              </w:rPr>
              <w:t xml:space="preserve">For infused medications, the length of time the infusion process, as </w:t>
            </w:r>
            <w:proofErr w:type="gramStart"/>
            <w:r>
              <w:rPr>
                <w:rFonts w:eastAsia="Times New Roman"/>
                <w:lang w:val="en-US"/>
              </w:rPr>
              <w:t>a duration</w:t>
            </w:r>
            <w:proofErr w:type="gramEnd"/>
            <w:r>
              <w:rPr>
                <w:rFonts w:eastAsia="Times New Roman"/>
                <w:lang w:val="en-US"/>
              </w:rPr>
              <w:t xml:space="preserve">. Note the difference between </w:t>
            </w:r>
            <w:proofErr w:type="spellStart"/>
            <w:r>
              <w:rPr>
                <w:rFonts w:eastAsia="Times New Roman"/>
                <w:lang w:val="en-US"/>
              </w:rPr>
              <w:t>infuseOver</w:t>
            </w:r>
            <w:proofErr w:type="spellEnd"/>
            <w:r>
              <w:rPr>
                <w:rFonts w:eastAsia="Times New Roman"/>
                <w:lang w:val="en-US"/>
              </w:rPr>
              <w:t xml:space="preserve"> and duration of treatment (specified in </w:t>
            </w:r>
            <w:proofErr w:type="spellStart"/>
            <w:r>
              <w:rPr>
                <w:rFonts w:eastAsia="Times New Roman"/>
                <w:lang w:val="en-US"/>
              </w:rPr>
              <w:t>administrationFrequency</w:t>
            </w:r>
            <w:proofErr w:type="spellEnd"/>
            <w:r>
              <w:rPr>
                <w:rFonts w:eastAsia="Times New Roman"/>
                <w:lang w:val="en-US"/>
              </w:rPr>
              <w:t>)</w:t>
            </w:r>
            <w:del w:id="233" w:author="David Fallas" w:date="2015-09-03T14:41:00Z">
              <w:r w:rsidDel="00F24101">
                <w:rPr>
                  <w:rFonts w:eastAsia="Times New Roman"/>
                  <w:lang w:val="en-US"/>
                </w:rPr>
                <w:delText xml:space="preserve">. </w:delText>
              </w:r>
            </w:del>
            <w:ins w:id="234" w:author="David Fallas" w:date="2015-09-03T14:41:00Z">
              <w:r w:rsidR="00F24101">
                <w:rPr>
                  <w:rFonts w:eastAsia="Times New Roman"/>
                  <w:lang w:val="en-US"/>
                </w:rPr>
                <w:t xml:space="preserve"> e.g. </w:t>
              </w:r>
              <w:proofErr w:type="gramStart"/>
              <w:r w:rsidR="00F24101">
                <w:rPr>
                  <w:rFonts w:eastAsia="Times New Roman"/>
                  <w:lang w:val="en-US"/>
                </w:rPr>
                <w:t>a</w:t>
              </w:r>
            </w:ins>
            <w:proofErr w:type="gramEnd"/>
            <w:del w:id="235" w:author="David Fallas" w:date="2015-09-03T14:41:00Z">
              <w:r w:rsidDel="00F24101">
                <w:rPr>
                  <w:rFonts w:eastAsia="Times New Roman"/>
                  <w:lang w:val="en-US"/>
                </w:rPr>
                <w:delText>A</w:delText>
              </w:r>
            </w:del>
            <w:r>
              <w:rPr>
                <w:rFonts w:eastAsia="Times New Roman"/>
                <w:lang w:val="en-US"/>
              </w:rPr>
              <w:t xml:space="preserve">n order may call for infusing a patient TID for an hour each time over a duration of 5 days. </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http://hl7.org/fhir/StructureDefinition/pharmacy-core-maxDeliveryVolume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5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maximum amount of fluid to infuse</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maximum volume of fluid to administer to a patient.</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http://hl7.org/fhir/StructureDefinition/pharmacy-core-maxDeliveryRate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maximum rate of substance administration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maximum rate of substance administration. For volume medications, the maximum rate is to be expressed as a volume per time period. This value may be used as a stopping condition when a </w:t>
            </w:r>
            <w:proofErr w:type="spellStart"/>
            <w:r>
              <w:rPr>
                <w:rFonts w:eastAsia="Times New Roman"/>
                <w:lang w:val="en-US"/>
              </w:rPr>
              <w:t>deliveryRateIncrement</w:t>
            </w:r>
            <w:proofErr w:type="spellEnd"/>
            <w:r>
              <w:rPr>
                <w:rFonts w:eastAsia="Times New Roman"/>
                <w:lang w:val="en-US"/>
              </w:rPr>
              <w:t xml:space="preserve"> is specified without a count. </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http://hl7.org/fhir/StructureDefinition/pharmacy-core-minDosePerPeriod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The minimum quantity of substance per period</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24101">
            <w:pPr>
              <w:rPr>
                <w:rFonts w:eastAsia="Times New Roman"/>
                <w:lang w:val="en-US"/>
              </w:rPr>
            </w:pPr>
            <w:r>
              <w:rPr>
                <w:rFonts w:eastAsia="Times New Roman"/>
                <w:lang w:val="en-US"/>
              </w:rPr>
              <w:t>The minimum total quantity of a therapeutic substance that may be administered to a subject over the period of time</w:t>
            </w:r>
            <w:del w:id="236" w:author="David Fallas" w:date="2015-09-03T14:41:00Z">
              <w:r w:rsidDel="00F24101">
                <w:rPr>
                  <w:rFonts w:eastAsia="Times New Roman"/>
                  <w:lang w:val="en-US"/>
                </w:rPr>
                <w:delText>. E</w:delText>
              </w:r>
            </w:del>
            <w:ins w:id="237" w:author="David Fallas" w:date="2015-09-03T14:41:00Z">
              <w:r w:rsidR="00F24101">
                <w:rPr>
                  <w:rFonts w:eastAsia="Times New Roman"/>
                  <w:lang w:val="en-US"/>
                </w:rPr>
                <w:t xml:space="preserve"> e</w:t>
              </w:r>
            </w:ins>
            <w:r>
              <w:rPr>
                <w:rFonts w:eastAsia="Times New Roman"/>
                <w:lang w:val="en-US"/>
              </w:rPr>
              <w:t>.g.</w:t>
            </w:r>
            <w:del w:id="238" w:author="David Fallas" w:date="2015-09-03T14:41:00Z">
              <w:r w:rsidDel="00F24101">
                <w:rPr>
                  <w:rFonts w:eastAsia="Times New Roman"/>
                  <w:lang w:val="en-US"/>
                </w:rPr>
                <w:delText>,</w:delText>
              </w:r>
            </w:del>
            <w:r>
              <w:rPr>
                <w:rFonts w:eastAsia="Times New Roman"/>
                <w:lang w:val="en-US"/>
              </w:rPr>
              <w:t xml:space="preserve"> 10 mg in 24 hours. </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http://hl7.org/fhir/StructureDefinition/pharmacy-core-rateIncrementInterval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period of time between rate increments</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24101">
            <w:pPr>
              <w:rPr>
                <w:rFonts w:eastAsia="Times New Roman"/>
                <w:lang w:val="en-US"/>
              </w:rPr>
            </w:pPr>
            <w:r>
              <w:rPr>
                <w:rFonts w:eastAsia="Times New Roman"/>
                <w:lang w:val="en-US"/>
              </w:rPr>
              <w:t>Period of time after which the rate increment should be attempted</w:t>
            </w:r>
            <w:del w:id="239" w:author="David Fallas" w:date="2015-09-03T14:41:00Z">
              <w:r w:rsidDel="00F24101">
                <w:rPr>
                  <w:rFonts w:eastAsia="Times New Roman"/>
                  <w:lang w:val="en-US"/>
                </w:rPr>
                <w:delText xml:space="preserve">, </w:delText>
              </w:r>
            </w:del>
            <w:ins w:id="240" w:author="David Fallas" w:date="2015-09-03T14:41:00Z">
              <w:r w:rsidR="00F24101">
                <w:rPr>
                  <w:rFonts w:eastAsia="Times New Roman"/>
                  <w:lang w:val="en-US"/>
                </w:rPr>
                <w:t xml:space="preserve"> </w:t>
              </w:r>
              <w:r w:rsidR="00F24101">
                <w:rPr>
                  <w:rFonts w:eastAsia="Times New Roman"/>
                  <w:lang w:val="en-US"/>
                </w:rPr>
                <w:t xml:space="preserve"> </w:t>
              </w:r>
            </w:ins>
            <w:r>
              <w:rPr>
                <w:rFonts w:eastAsia="Times New Roman"/>
                <w:lang w:val="en-US"/>
              </w:rPr>
              <w:t>e.g.</w:t>
            </w:r>
            <w:del w:id="241" w:author="David Fallas" w:date="2015-09-03T14:41:00Z">
              <w:r w:rsidDel="00F24101">
                <w:rPr>
                  <w:rFonts w:eastAsia="Times New Roman"/>
                  <w:lang w:val="en-US"/>
                </w:rPr>
                <w:delText>,</w:delText>
              </w:r>
            </w:del>
            <w:r>
              <w:rPr>
                <w:rFonts w:eastAsia="Times New Roman"/>
                <w:lang w:val="en-US"/>
              </w:rPr>
              <w:t xml:space="preserve"> 4 hours.</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http://hl7.org/fhir/StructureDefinition/pharmacy-core-rateGoal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target rate for the infusion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24101">
            <w:pPr>
              <w:rPr>
                <w:rFonts w:eastAsia="Times New Roman"/>
                <w:lang w:val="en-US"/>
              </w:rPr>
            </w:pPr>
            <w:r>
              <w:rPr>
                <w:rFonts w:eastAsia="Times New Roman"/>
                <w:lang w:val="en-US"/>
              </w:rPr>
              <w:t xml:space="preserve">The target rate to reach for this infusion. Note that </w:t>
            </w:r>
            <w:proofErr w:type="spellStart"/>
            <w:r>
              <w:rPr>
                <w:rFonts w:eastAsia="Times New Roman"/>
                <w:lang w:val="en-US"/>
              </w:rPr>
              <w:t>deliveryRateGoal</w:t>
            </w:r>
            <w:proofErr w:type="spellEnd"/>
            <w:r>
              <w:rPr>
                <w:rFonts w:eastAsia="Times New Roman"/>
                <w:lang w:val="en-US"/>
              </w:rPr>
              <w:t xml:space="preserve"> is typically less than the maximum delivery rate which is the rate not to exceed</w:t>
            </w:r>
            <w:del w:id="242" w:author="David Fallas" w:date="2015-09-03T14:41:00Z">
              <w:r w:rsidDel="00F24101">
                <w:rPr>
                  <w:rFonts w:eastAsia="Times New Roman"/>
                  <w:lang w:val="en-US"/>
                </w:rPr>
                <w:delText>. F</w:delText>
              </w:r>
            </w:del>
            <w:ins w:id="243" w:author="David Fallas" w:date="2015-09-03T14:41:00Z">
              <w:r w:rsidR="00F24101">
                <w:rPr>
                  <w:rFonts w:eastAsia="Times New Roman"/>
                  <w:lang w:val="en-US"/>
                </w:rPr>
                <w:t xml:space="preserve"> </w:t>
              </w:r>
              <w:proofErr w:type="spellStart"/>
              <w:r w:rsidR="00F24101">
                <w:rPr>
                  <w:rFonts w:eastAsia="Times New Roman"/>
                  <w:lang w:val="en-US"/>
                </w:rPr>
                <w:t>e.g</w:t>
              </w:r>
              <w:proofErr w:type="spellEnd"/>
              <w:r w:rsidR="00F24101">
                <w:rPr>
                  <w:rFonts w:eastAsia="Times New Roman"/>
                  <w:lang w:val="en-US"/>
                </w:rPr>
                <w:t xml:space="preserve"> f</w:t>
              </w:r>
            </w:ins>
            <w:r>
              <w:rPr>
                <w:rFonts w:eastAsia="Times New Roman"/>
                <w:lang w:val="en-US"/>
              </w:rPr>
              <w:t xml:space="preserve">or enteral feeding </w:t>
            </w:r>
            <w:proofErr w:type="gramStart"/>
            <w:r>
              <w:rPr>
                <w:rFonts w:eastAsia="Times New Roman"/>
                <w:lang w:val="en-US"/>
              </w:rPr>
              <w:t>orders,</w:t>
            </w:r>
            <w:proofErr w:type="gramEnd"/>
            <w:r>
              <w:rPr>
                <w:rFonts w:eastAsia="Times New Roman"/>
                <w:lang w:val="en-US"/>
              </w:rPr>
              <w:t xml:space="preserve"> a target tube feeding rate of 75ml/hour may be specified. </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http://hl7.org/fhir/StructureDefinition/pharmacy-core-doseType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06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rsidP="00F24101">
            <w:pPr>
              <w:rPr>
                <w:rFonts w:eastAsia="Times New Roman"/>
                <w:lang w:val="en-US"/>
              </w:rPr>
            </w:pPr>
            <w:r>
              <w:rPr>
                <w:rFonts w:eastAsia="Times New Roman"/>
                <w:lang w:val="en-US"/>
              </w:rPr>
              <w:t>The type of dose</w:t>
            </w:r>
            <w:del w:id="244" w:author="David Fallas" w:date="2015-09-03T14:42:00Z">
              <w:r w:rsidDel="00F24101">
                <w:rPr>
                  <w:rFonts w:eastAsia="Times New Roman"/>
                  <w:lang w:val="en-US"/>
                </w:rPr>
                <w:delText>,</w:delText>
              </w:r>
            </w:del>
            <w:r>
              <w:rPr>
                <w:rFonts w:eastAsia="Times New Roman"/>
                <w:lang w:val="en-US"/>
              </w:rPr>
              <w:t xml:space="preserve"> e.g.</w:t>
            </w:r>
            <w:del w:id="245" w:author="David Fallas" w:date="2015-09-03T14:42:00Z">
              <w:r w:rsidDel="00F24101">
                <w:rPr>
                  <w:rFonts w:eastAsia="Times New Roman"/>
                  <w:lang w:val="en-US"/>
                </w:rPr>
                <w:delText>,</w:delText>
              </w:r>
            </w:del>
            <w:r>
              <w:rPr>
                <w:rFonts w:eastAsia="Times New Roman"/>
                <w:lang w:val="en-US"/>
              </w:rPr>
              <w:t xml:space="preserve"> loading.</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24101">
            <w:pPr>
              <w:rPr>
                <w:rFonts w:eastAsia="Times New Roman"/>
                <w:lang w:val="en-US"/>
              </w:rPr>
            </w:pPr>
            <w:r>
              <w:rPr>
                <w:rFonts w:eastAsia="Times New Roman"/>
                <w:lang w:val="en-US"/>
              </w:rPr>
              <w:t>The type of dose</w:t>
            </w:r>
            <w:del w:id="246" w:author="David Fallas" w:date="2015-09-03T14:42:00Z">
              <w:r w:rsidDel="00F24101">
                <w:rPr>
                  <w:rFonts w:eastAsia="Times New Roman"/>
                  <w:lang w:val="en-US"/>
                </w:rPr>
                <w:delText>,</w:delText>
              </w:r>
            </w:del>
            <w:r>
              <w:rPr>
                <w:rFonts w:eastAsia="Times New Roman"/>
                <w:lang w:val="en-US"/>
              </w:rPr>
              <w:t xml:space="preserve"> e.g.</w:t>
            </w:r>
            <w:del w:id="247" w:author="David Fallas" w:date="2015-09-03T14:42:00Z">
              <w:r w:rsidDel="00F24101">
                <w:rPr>
                  <w:rFonts w:eastAsia="Times New Roman"/>
                  <w:lang w:val="en-US"/>
                </w:rPr>
                <w:delText>,</w:delText>
              </w:r>
            </w:del>
            <w:r>
              <w:rPr>
                <w:rFonts w:eastAsia="Times New Roman"/>
                <w:lang w:val="en-US"/>
              </w:rPr>
              <w:t xml:space="preserve"> initial, maintenance, loading.</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809134013"/>
        <w:rPr>
          <w:rFonts w:eastAsia="Times New Roman"/>
          <w:lang w:val="en-US"/>
        </w:rPr>
      </w:pPr>
      <w:r>
        <w:rPr>
          <w:rFonts w:eastAsia="Times New Roman"/>
          <w:lang w:val="en-US"/>
        </w:rPr>
        <w:t>US Realm Steering Committee</w:t>
      </w:r>
    </w:p>
    <w:p w:rsidR="00577A32" w:rsidRDefault="00632F9D">
      <w:pPr>
        <w:pStyle w:val="Heading2"/>
        <w:divId w:val="809134013"/>
        <w:rPr>
          <w:rFonts w:eastAsia="Times New Roman"/>
          <w:lang w:val="en-US"/>
        </w:rPr>
      </w:pPr>
      <w:r>
        <w:rPr>
          <w:rFonts w:eastAsia="Times New Roman"/>
          <w:lang w:val="en-US"/>
        </w:rPr>
        <w:t>http://hl7.org/fhir/StructureDefinition/us-core-ethnicity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category of human sharing heritage</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classifying the person into a named category of humans sharing a common real</w:t>
            </w:r>
            <w:ins w:id="248" w:author="David Fallas" w:date="2015-09-03T14:42:00Z">
              <w:r w:rsidR="00F24101">
                <w:rPr>
                  <w:rFonts w:eastAsia="Times New Roman"/>
                  <w:lang w:val="en-US"/>
                </w:rPr>
                <w:t>,</w:t>
              </w:r>
            </w:ins>
            <w:r>
              <w:rPr>
                <w:rFonts w:eastAsia="Times New Roman"/>
                <w:lang w:val="en-US"/>
              </w:rPr>
              <w:t xml:space="preserve"> or presumed</w:t>
            </w:r>
            <w:ins w:id="249" w:author="David Fallas" w:date="2015-09-03T14:42:00Z">
              <w:r w:rsidR="00F24101">
                <w:rPr>
                  <w:rFonts w:eastAsia="Times New Roman"/>
                  <w:lang w:val="en-US"/>
                </w:rPr>
                <w:t>,</w:t>
              </w:r>
            </w:ins>
            <w:r>
              <w:rPr>
                <w:rFonts w:eastAsia="Times New Roman"/>
                <w:lang w:val="en-US"/>
              </w:rPr>
              <w:t xml:space="preserve"> heritage.</w:t>
            </w: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code classifying the person into a named category of humans sharing a common real</w:t>
            </w:r>
            <w:ins w:id="250" w:author="David Fallas" w:date="2015-09-03T14:42:00Z">
              <w:r w:rsidR="00F24101">
                <w:rPr>
                  <w:rFonts w:eastAsia="Times New Roman"/>
                  <w:lang w:val="en-US"/>
                </w:rPr>
                <w:t>,</w:t>
              </w:r>
            </w:ins>
            <w:r>
              <w:rPr>
                <w:rFonts w:eastAsia="Times New Roman"/>
                <w:lang w:val="en-US"/>
              </w:rPr>
              <w:t xml:space="preserve"> or presumed</w:t>
            </w:r>
            <w:ins w:id="251" w:author="David Fallas" w:date="2015-09-03T14:42:00Z">
              <w:r w:rsidR="00F24101">
                <w:rPr>
                  <w:rFonts w:eastAsia="Times New Roman"/>
                  <w:lang w:val="en-US"/>
                </w:rPr>
                <w:t>,</w:t>
              </w:r>
            </w:ins>
            <w:r>
              <w:rPr>
                <w:rFonts w:eastAsia="Times New Roman"/>
                <w:lang w:val="en-US"/>
              </w:rPr>
              <w:t xml:space="preserve"> heritage.</w:t>
            </w:r>
          </w:p>
        </w:tc>
      </w:tr>
    </w:tbl>
    <w:p w:rsidR="00577A32" w:rsidRDefault="00632F9D">
      <w:pPr>
        <w:pStyle w:val="Heading2"/>
        <w:divId w:val="809134013"/>
        <w:rPr>
          <w:rFonts w:eastAsia="Times New Roman"/>
          <w:lang w:val="en-US"/>
        </w:rPr>
      </w:pPr>
      <w:r>
        <w:rPr>
          <w:rFonts w:eastAsia="Times New Roman"/>
          <w:lang w:val="en-US"/>
        </w:rPr>
        <w:t>http://hl7.org/fhir/StructureDefinition/us-core-race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category of humans sharing history, origin or nationality</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classifying the person into a named category of humans sharing common history, traits, geographical origin or nationality.</w:t>
            </w: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code classifying the person into a named category of humans sharing common history, traits, geographical origin or nationality.</w:t>
            </w:r>
          </w:p>
        </w:tc>
      </w:tr>
    </w:tbl>
    <w:p w:rsidR="00577A32" w:rsidRDefault="00632F9D">
      <w:pPr>
        <w:pStyle w:val="Heading2"/>
        <w:divId w:val="809134013"/>
        <w:rPr>
          <w:rFonts w:eastAsia="Times New Roman"/>
          <w:lang w:val="en-US"/>
        </w:rPr>
      </w:pPr>
      <w:r>
        <w:rPr>
          <w:rFonts w:eastAsia="Times New Roman"/>
          <w:lang w:val="en-US"/>
        </w:rPr>
        <w:t>http://hl7.org/fhir/StructureDefinition/us-core-direct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Email is a "direct" email</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This email address is associated with a "direct" service - e.g. http://wiki.directproject.org/Addressing+Specification.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This extension can only be used on contact points where the system = 'email'.</w:t>
            </w: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809134013"/>
        <w:rPr>
          <w:rFonts w:eastAsia="Times New Roman"/>
          <w:lang w:val="en-US"/>
        </w:rPr>
      </w:pPr>
      <w:r>
        <w:rPr>
          <w:rFonts w:eastAsia="Times New Roman"/>
          <w:lang w:val="en-US"/>
        </w:rPr>
        <w:t>http://hl7.org/fhir/StructureDefinition/us-core-county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1682"/>
      </w:tblGrid>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Name of county</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Name of county.</w:t>
            </w: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809134013"/>
        <w:rPr>
          <w:rFonts w:eastAsia="Times New Roman"/>
          <w:lang w:val="en-US"/>
        </w:rPr>
      </w:pPr>
      <w:r>
        <w:rPr>
          <w:rFonts w:eastAsia="Times New Roman"/>
          <w:lang w:val="en-US"/>
        </w:rPr>
        <w:t>http://hl7.org/fhir/StructureDefinition/us-core-religion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711"/>
      </w:tblGrid>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Patient's professed religious affiliation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classifying a person's professed religion.</w:t>
            </w: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code classifying a person's professed religion</w:t>
            </w:r>
          </w:p>
        </w:tc>
      </w:tr>
    </w:tbl>
    <w:p w:rsidR="00577A32" w:rsidRDefault="00632F9D">
      <w:pPr>
        <w:pStyle w:val="Heading2"/>
        <w:divId w:val="809134013"/>
        <w:rPr>
          <w:rFonts w:eastAsia="Times New Roman"/>
          <w:lang w:val="en-US"/>
        </w:rPr>
      </w:pPr>
      <w:r>
        <w:rPr>
          <w:rFonts w:eastAsia="Times New Roman"/>
          <w:lang w:val="en-US"/>
        </w:rPr>
        <w:t>http://hl7.org/fhir/StructureDefinition/us-core-concernStatus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status of a Concern associated with a condition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This communicates the status of the Concern associated with a condition. Values can be Active/Inactive/Resolved.</w:t>
            </w: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782915957"/>
        <w:rPr>
          <w:rFonts w:eastAsia="Times New Roman"/>
          <w:lang w:val="en-US"/>
        </w:rPr>
      </w:pPr>
      <w:r>
        <w:rPr>
          <w:rFonts w:eastAsia="Times New Roman"/>
          <w:lang w:val="en-US"/>
        </w:rPr>
        <w:t xml:space="preserve">Health Level Seven, </w:t>
      </w:r>
      <w:proofErr w:type="spellStart"/>
      <w:r>
        <w:rPr>
          <w:rFonts w:eastAsia="Times New Roman"/>
          <w:lang w:val="en-US"/>
        </w:rPr>
        <w:t>Inc</w:t>
      </w:r>
      <w:proofErr w:type="spellEnd"/>
      <w:r>
        <w:rPr>
          <w:rFonts w:eastAsia="Times New Roman"/>
          <w:lang w:val="en-US"/>
        </w:rPr>
        <w:t xml:space="preserve"> / </w:t>
      </w:r>
      <w:proofErr w:type="spellStart"/>
      <w:r>
        <w:rPr>
          <w:rFonts w:eastAsia="Times New Roman"/>
          <w:lang w:val="en-US"/>
        </w:rPr>
        <w:t>openEHR</w:t>
      </w:r>
      <w:proofErr w:type="spellEnd"/>
      <w:r>
        <w:rPr>
          <w:rFonts w:eastAsia="Times New Roman"/>
          <w:lang w:val="en-US"/>
        </w:rPr>
        <w:t xml:space="preserve"> project</w:t>
      </w:r>
    </w:p>
    <w:p w:rsidR="00577A32" w:rsidRDefault="00632F9D">
      <w:pPr>
        <w:pStyle w:val="Heading2"/>
        <w:divId w:val="1782915957"/>
        <w:rPr>
          <w:rFonts w:eastAsia="Times New Roman"/>
          <w:lang w:val="en-US"/>
        </w:rPr>
      </w:pPr>
      <w:r>
        <w:rPr>
          <w:rFonts w:eastAsia="Times New Roman"/>
          <w:lang w:val="en-US"/>
        </w:rPr>
        <w:t>http://hl7.org/fhir/StructureDefinition/openEHR-administration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Actual medication record, if known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24101">
            <w:pPr>
              <w:rPr>
                <w:rFonts w:eastAsia="Times New Roman"/>
                <w:lang w:val="en-US"/>
              </w:rPr>
            </w:pPr>
            <w:r>
              <w:rPr>
                <w:rFonts w:eastAsia="Times New Roman"/>
                <w:lang w:val="en-US"/>
              </w:rPr>
              <w:t xml:space="preserve">Link to an actual medication administration record with the full details of the administration, if </w:t>
            </w:r>
            <w:del w:id="252" w:author="David Fallas" w:date="2015-09-03T14:43:00Z">
              <w:r w:rsidDel="00F24101">
                <w:rPr>
                  <w:rFonts w:eastAsia="Times New Roman"/>
                  <w:lang w:val="en-US"/>
                </w:rPr>
                <w:delText>a link</w:delText>
              </w:r>
            </w:del>
            <w:ins w:id="253" w:author="David Fallas" w:date="2015-09-03T14:43:00Z">
              <w:r w:rsidR="00F24101">
                <w:rPr>
                  <w:rFonts w:eastAsia="Times New Roman"/>
                  <w:lang w:val="en-US"/>
                </w:rPr>
                <w:t>one</w:t>
              </w:r>
            </w:ins>
            <w:r>
              <w:rPr>
                <w:rFonts w:eastAsia="Times New Roman"/>
                <w:lang w:val="en-US"/>
              </w:rPr>
              <w:t xml:space="preserve"> is known.</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782915957"/>
        <w:rPr>
          <w:rFonts w:eastAsia="Times New Roman"/>
          <w:lang w:val="en-US"/>
        </w:rPr>
      </w:pPr>
      <w:r>
        <w:rPr>
          <w:rFonts w:eastAsia="Times New Roman"/>
          <w:lang w:val="en-US"/>
        </w:rPr>
        <w:t>http://hl7.org/fhir/StructureDefinition/openEHR-exposureDuration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334"/>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Amount of time individual was exposed to Substance</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amount of time the individual was exposed to the Substance.</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782915957"/>
        <w:rPr>
          <w:rFonts w:eastAsia="Times New Roman"/>
          <w:lang w:val="en-US"/>
        </w:rPr>
      </w:pPr>
      <w:r>
        <w:rPr>
          <w:rFonts w:eastAsia="Times New Roman"/>
          <w:lang w:val="en-US"/>
        </w:rPr>
        <w:t>http://hl7.org/fhir/StructureDefinition/openEHR-location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927"/>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Body site of manifestations</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anatomical location / body site(s) where the symptoms manifested.</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Codes describing anatomical locations. May include laterality</w:t>
            </w:r>
          </w:p>
        </w:tc>
      </w:tr>
    </w:tbl>
    <w:p w:rsidR="00577A32" w:rsidRDefault="00632F9D">
      <w:pPr>
        <w:pStyle w:val="Heading2"/>
        <w:divId w:val="1782915957"/>
        <w:rPr>
          <w:rFonts w:eastAsia="Times New Roman"/>
          <w:lang w:val="en-US"/>
        </w:rPr>
      </w:pPr>
      <w:r>
        <w:rPr>
          <w:rFonts w:eastAsia="Times New Roman"/>
          <w:lang w:val="en-US"/>
        </w:rPr>
        <w:t>http://hl7.org/fhir/StructureDefinition/openEHR-management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614"/>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Clinical Management Description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Text description about the clinical management provided.</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782915957"/>
        <w:rPr>
          <w:rFonts w:eastAsia="Times New Roman"/>
          <w:lang w:val="en-US"/>
        </w:rPr>
      </w:pPr>
      <w:r>
        <w:rPr>
          <w:rFonts w:eastAsia="Times New Roman"/>
          <w:lang w:val="en-US"/>
        </w:rPr>
        <w:t>http://hl7.org/fhir/StructureDefinition/openEHR-careplan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Clinical Management Details</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Additional details about the clinical management provided for this Reaction Event.</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782915957"/>
        <w:rPr>
          <w:rFonts w:eastAsia="Times New Roman"/>
          <w:lang w:val="en-US"/>
        </w:rPr>
      </w:pPr>
      <w:r>
        <w:rPr>
          <w:rFonts w:eastAsia="Times New Roman"/>
          <w:lang w:val="en-US"/>
        </w:rPr>
        <w:t>http://hl7.org/fhir/StructureDefinition/openEHR-exposureDate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del w:id="254" w:author="David Fallas" w:date="2015-09-03T14:43:00Z">
              <w:r w:rsidDel="00F24101">
                <w:rPr>
                  <w:rFonts w:eastAsia="Times New Roman"/>
                  <w:lang w:val="en-US"/>
                </w:rPr>
                <w:delText>Date(/time)</w:delText>
              </w:r>
            </w:del>
            <w:ins w:id="255" w:author="David Fallas" w:date="2015-09-03T14:43:00Z">
              <w:r w:rsidR="00F24101">
                <w:rPr>
                  <w:rFonts w:eastAsia="Times New Roman"/>
                  <w:lang w:val="en-US"/>
                </w:rPr>
                <w:t>Timestamp</w:t>
              </w:r>
            </w:ins>
            <w:r>
              <w:rPr>
                <w:rFonts w:eastAsia="Times New Roman"/>
                <w:lang w:val="en-US"/>
              </w:rPr>
              <w:t xml:space="preserve"> of first exposure to Substance</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Record of the date and/or time of the first exposure to the Substance for this Reaction Event.</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Exposure can be more complicated by more than one exposure events leading to a reaction. Further details about the nature of the exposure can be provided in additional extensions, or as text in the Exposure Description extension. </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782915957"/>
        <w:rPr>
          <w:rFonts w:eastAsia="Times New Roman"/>
          <w:lang w:val="en-US"/>
        </w:rPr>
      </w:pPr>
      <w:r>
        <w:rPr>
          <w:rFonts w:eastAsia="Times New Roman"/>
          <w:lang w:val="en-US"/>
        </w:rPr>
        <w:t>http://hl7.org/fhir/StructureDefinition/openEHR-test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314"/>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Observations that confirm or refute</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Observations that confirm or refute the risk and/or the substance.</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782915957"/>
        <w:rPr>
          <w:rFonts w:eastAsia="Times New Roman"/>
          <w:lang w:val="en-US"/>
        </w:rPr>
      </w:pPr>
      <w:r>
        <w:rPr>
          <w:rFonts w:eastAsia="Times New Roman"/>
          <w:lang w:val="en-US"/>
        </w:rPr>
        <w:t>http://hl7.org/fhir/StructureDefinition/openEHR-exposureDescription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854"/>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Text description about exposure to the Substance</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Text description about exposure to the Substance.</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605461092"/>
        <w:rPr>
          <w:rFonts w:eastAsia="Times New Roman"/>
          <w:lang w:val="en-US"/>
        </w:rPr>
      </w:pPr>
      <w:r>
        <w:rPr>
          <w:rFonts w:eastAsia="Times New Roman"/>
          <w:lang w:val="en-US"/>
        </w:rPr>
        <w:t>Health Level Seven, Inc. - CDS WG</w:t>
      </w:r>
    </w:p>
    <w:p w:rsidR="00577A32" w:rsidRDefault="00632F9D">
      <w:pPr>
        <w:pStyle w:val="Heading1"/>
        <w:divId w:val="1671371354"/>
        <w:rPr>
          <w:rFonts w:eastAsia="Times New Roman"/>
          <w:lang w:val="en-US"/>
        </w:rPr>
      </w:pPr>
      <w:r>
        <w:rPr>
          <w:rFonts w:eastAsia="Times New Roman"/>
          <w:lang w:val="en-US"/>
        </w:rPr>
        <w:t>Health Level Seven, Inc. - Clinical Quality Information WG</w:t>
      </w:r>
    </w:p>
    <w:p w:rsidR="00577A32" w:rsidRDefault="00632F9D">
      <w:pPr>
        <w:pStyle w:val="Heading1"/>
        <w:divId w:val="2037928438"/>
        <w:rPr>
          <w:rFonts w:eastAsia="Times New Roman"/>
          <w:lang w:val="en-US"/>
        </w:rPr>
      </w:pPr>
      <w:r>
        <w:rPr>
          <w:rFonts w:eastAsia="Times New Roman"/>
          <w:lang w:val="en-US"/>
        </w:rPr>
        <w:t>Health Level Seven, Inc. - FHIR Core WG</w:t>
      </w:r>
    </w:p>
    <w:p w:rsidR="00577A32" w:rsidRDefault="00632F9D">
      <w:pPr>
        <w:pStyle w:val="Heading2"/>
        <w:divId w:val="2037928438"/>
        <w:rPr>
          <w:rFonts w:eastAsia="Times New Roman"/>
          <w:lang w:val="en-US"/>
        </w:rPr>
      </w:pPr>
      <w:r>
        <w:rPr>
          <w:rFonts w:eastAsia="Times New Roman"/>
          <w:lang w:val="en-US"/>
        </w:rPr>
        <w:t>http://hl7.org/fhir/StructureDefinition/datadictionary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Associates the structure definition with a collection of Data Elements</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24101">
            <w:pPr>
              <w:rPr>
                <w:rFonts w:eastAsia="Times New Roman"/>
                <w:lang w:val="en-US"/>
              </w:rPr>
            </w:pPr>
            <w:r>
              <w:rPr>
                <w:rFonts w:eastAsia="Times New Roman"/>
                <w:lang w:val="en-US"/>
              </w:rPr>
              <w:t xml:space="preserve">This extension associates a structure definition with a data dictionary - a </w:t>
            </w:r>
            <w:r>
              <w:rPr>
                <w:rFonts w:eastAsia="Times New Roman"/>
                <w:lang w:val="en-US"/>
              </w:rPr>
              <w:lastRenderedPageBreak/>
              <w:t xml:space="preserve">collection of data elements that any instance of data that conforms to the structure definition must also conform to. The value of the extension is </w:t>
            </w:r>
            <w:proofErr w:type="gramStart"/>
            <w:r>
              <w:rPr>
                <w:rFonts w:eastAsia="Times New Roman"/>
                <w:lang w:val="en-US"/>
              </w:rPr>
              <w:t>a</w:t>
            </w:r>
            <w:proofErr w:type="gramEnd"/>
            <w:r>
              <w:rPr>
                <w:rFonts w:eastAsia="Times New Roman"/>
                <w:lang w:val="en-US"/>
              </w:rPr>
              <w:t xml:space="preserve"> uri </w:t>
            </w:r>
            <w:del w:id="256" w:author="David Fallas" w:date="2015-09-03T14:44:00Z">
              <w:r w:rsidDel="00F24101">
                <w:rPr>
                  <w:rFonts w:eastAsia="Times New Roman"/>
                  <w:lang w:val="en-US"/>
                </w:rPr>
                <w:delText xml:space="preserve">the </w:delText>
              </w:r>
            </w:del>
            <w:ins w:id="257" w:author="David Fallas" w:date="2015-09-03T14:44:00Z">
              <w:r w:rsidR="00F24101">
                <w:rPr>
                  <w:rFonts w:eastAsia="Times New Roman"/>
                  <w:lang w:val="en-US"/>
                </w:rPr>
                <w:t>that</w:t>
              </w:r>
              <w:r w:rsidR="00F24101">
                <w:rPr>
                  <w:rFonts w:eastAsia="Times New Roman"/>
                  <w:lang w:val="en-US"/>
                </w:rPr>
                <w:t xml:space="preserve"> </w:t>
              </w:r>
            </w:ins>
            <w:r>
              <w:rPr>
                <w:rFonts w:eastAsia="Times New Roman"/>
                <w:lang w:val="en-US"/>
              </w:rPr>
              <w:t>defines a query that identifies the collection of relevant data elements</w:t>
            </w:r>
            <w:ins w:id="258" w:author="David Fallas" w:date="2015-09-03T14:44:00Z">
              <w:r w:rsidR="00F24101">
                <w:rPr>
                  <w:rFonts w:eastAsia="Times New Roman"/>
                  <w:lang w:val="en-US"/>
                </w:rPr>
                <w:t>.</w:t>
              </w:r>
            </w:ins>
            <w:r>
              <w:rPr>
                <w:rFonts w:eastAsia="Times New Roman"/>
                <w:lang w:val="en-US"/>
              </w:rPr>
              <w:t xml:space="preserve"> This extension can be used on any structure definition that is a constraint on the resource types Observation and Questionnaire. T</w:t>
            </w:r>
            <w:del w:id="259" w:author="David Fallas" w:date="2015-09-03T14:44:00Z">
              <w:r w:rsidDel="00F24101">
                <w:rPr>
                  <w:rFonts w:eastAsia="Times New Roman"/>
                  <w:lang w:val="en-US"/>
                </w:rPr>
                <w:delText>H</w:delText>
              </w:r>
            </w:del>
            <w:ins w:id="260" w:author="David Fallas" w:date="2015-09-03T14:44:00Z">
              <w:r w:rsidR="00F24101">
                <w:rPr>
                  <w:rFonts w:eastAsia="Times New Roman"/>
                  <w:lang w:val="en-US"/>
                </w:rPr>
                <w:t>h</w:t>
              </w:r>
            </w:ins>
            <w:r>
              <w:rPr>
                <w:rFonts w:eastAsia="Times New Roman"/>
                <w:lang w:val="en-US"/>
              </w:rPr>
              <w:t xml:space="preserve">e profile specifies which elements are mandatory etc, but any elements in a resource that conforms to the structure definition must also conform to one of the defined data elements. For Observation: * </w:t>
            </w:r>
            <w:proofErr w:type="spellStart"/>
            <w:r>
              <w:rPr>
                <w:rFonts w:eastAsia="Times New Roman"/>
                <w:lang w:val="en-US"/>
              </w:rPr>
              <w:t>Observation.code</w:t>
            </w:r>
            <w:proofErr w:type="spellEnd"/>
            <w:r>
              <w:rPr>
                <w:rFonts w:eastAsia="Times New Roman"/>
                <w:lang w:val="en-US"/>
              </w:rPr>
              <w:t xml:space="preserve"> must be associated with a matching Data Element by </w:t>
            </w:r>
            <w:proofErr w:type="spellStart"/>
            <w:r>
              <w:rPr>
                <w:rFonts w:eastAsia="Times New Roman"/>
                <w:lang w:val="en-US"/>
              </w:rPr>
              <w:t>DataElement.code</w:t>
            </w:r>
            <w:proofErr w:type="spellEnd"/>
            <w:del w:id="261" w:author="David Fallas" w:date="2015-09-03T14:44:00Z">
              <w:r w:rsidDel="00F24101">
                <w:rPr>
                  <w:rFonts w:eastAsia="Times New Roman"/>
                  <w:lang w:val="en-US"/>
                </w:rPr>
                <w:delText>.</w:delText>
              </w:r>
            </w:del>
            <w:r>
              <w:rPr>
                <w:rFonts w:eastAsia="Times New Roman"/>
                <w:lang w:val="en-US"/>
              </w:rPr>
              <w:t xml:space="preserve"> *</w:t>
            </w:r>
            <w:ins w:id="262" w:author="David Fallas" w:date="2015-09-03T14:45:00Z">
              <w:r w:rsidR="00F24101">
                <w:rPr>
                  <w:rFonts w:eastAsia="Times New Roman"/>
                  <w:lang w:val="en-US"/>
                </w:rPr>
                <w:t>.</w:t>
              </w:r>
            </w:ins>
            <w:r>
              <w:rPr>
                <w:rFonts w:eastAsia="Times New Roman"/>
                <w:lang w:val="en-US"/>
              </w:rPr>
              <w:t xml:space="preserve"> The structure definition should bind </w:t>
            </w:r>
            <w:proofErr w:type="spellStart"/>
            <w:r>
              <w:rPr>
                <w:rFonts w:eastAsia="Times New Roman"/>
                <w:lang w:val="en-US"/>
              </w:rPr>
              <w:t>Observation.code</w:t>
            </w:r>
            <w:proofErr w:type="spellEnd"/>
            <w:r>
              <w:rPr>
                <w:rFonts w:eastAsia="Times New Roman"/>
                <w:lang w:val="en-US"/>
              </w:rPr>
              <w:t xml:space="preserve"> to a value set that has the same codes as the collection of data elements (though it can be narrower) * the units and the quantity value should conform to the rules laid down in the matching Data Element</w:t>
            </w:r>
            <w:ins w:id="263" w:author="David Fallas" w:date="2015-09-03T14:45:00Z">
              <w:r w:rsidR="00F24101">
                <w:rPr>
                  <w:rFonts w:eastAsia="Times New Roman"/>
                  <w:lang w:val="en-US"/>
                </w:rPr>
                <w:t>.</w:t>
              </w:r>
            </w:ins>
            <w:r>
              <w:rPr>
                <w:rFonts w:eastAsia="Times New Roman"/>
                <w:lang w:val="en-US"/>
              </w:rPr>
              <w:t xml:space="preserve"> For Questionnaire: </w:t>
            </w:r>
            <w:commentRangeStart w:id="264"/>
            <w:r>
              <w:rPr>
                <w:rFonts w:eastAsia="Times New Roman"/>
                <w:lang w:val="en-US"/>
              </w:rPr>
              <w:t xml:space="preserve">* </w:t>
            </w:r>
            <w:proofErr w:type="spellStart"/>
            <w:r>
              <w:rPr>
                <w:rFonts w:eastAsia="Times New Roman"/>
                <w:lang w:val="en-US"/>
              </w:rPr>
              <w:t>todo</w:t>
            </w:r>
            <w:commentRangeEnd w:id="264"/>
            <w:proofErr w:type="spellEnd"/>
            <w:r w:rsidR="00F24101">
              <w:rPr>
                <w:rStyle w:val="CommentReference"/>
              </w:rPr>
              <w:commentReference w:id="264"/>
            </w:r>
            <w:r>
              <w:rPr>
                <w:rFonts w:eastAsia="Times New Roman"/>
                <w:lang w:val="en-US"/>
              </w:rPr>
              <w:t xml:space="preserve">. </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Comments</w:t>
            </w:r>
          </w:p>
        </w:tc>
        <w:tc>
          <w:tcPr>
            <w:tcW w:w="0" w:type="auto"/>
            <w:vAlign w:val="center"/>
            <w:hideMark/>
          </w:tcPr>
          <w:p w:rsidR="00577A32" w:rsidRDefault="00632F9D">
            <w:pPr>
              <w:rPr>
                <w:rFonts w:eastAsia="Times New Roman"/>
                <w:lang w:val="en-US"/>
              </w:rPr>
            </w:pPr>
            <w:r>
              <w:rPr>
                <w:rFonts w:eastAsia="Times New Roman"/>
                <w:lang w:val="en-US"/>
              </w:rPr>
              <w:t>The query can select a set of data element resources, or identify a bundle that is a collection of data elements.</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t>http://hl7.org/fhir/StructureDefinition/elementdefinition-identifier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External Identifier associated with this element</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External Identifiers associated with this element - these are identifiers that are associated with the concept this element represents. </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t>http://hl7.org/fhir/StructureDefinition/http-response-header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Http header returned by the interaction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In a transaction, every single interaction can have multiple http response headers returned as a result of the interaction.</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t>http://hl7.org/fhir/StructureDefinition/elementdefinition-maxValueSet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Maximum Value Set (when strength = extensible)</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maximum allowable value set, for use when the binding strength is 'extensible'. This value set is the value set from which extensions can be taken from. </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Typically, this will be an entire code system, e.g. SNOMED CT.</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t>http://hl7.org/fhir/StructureDefinition/elementdefinition-minValueSet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Minimum Value Set (what system must support)</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minimum allowable value set, for use when the binding strength is 'required' or 'extensible'. This value set is the minimum value set that any conformant system SHALL support. </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Generally, the context of use of this extension should be specific about what it means to 'support' the value set.</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t>http://hl7.org/fhir/StructureDefinition/elementdefinition-question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Prompt for element phrased as question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24101">
            <w:pPr>
              <w:rPr>
                <w:rFonts w:eastAsia="Times New Roman"/>
                <w:lang w:val="en-US"/>
              </w:rPr>
            </w:pPr>
            <w:r>
              <w:rPr>
                <w:rFonts w:eastAsia="Times New Roman"/>
                <w:lang w:val="en-US"/>
              </w:rPr>
              <w:t xml:space="preserve">The default/suggested phrasing to use when prompting a human to capture the data element in question form (e.g. </w:t>
            </w:r>
            <w:del w:id="265" w:author="David Fallas" w:date="2015-09-03T14:46:00Z">
              <w:r w:rsidDel="00F24101">
                <w:rPr>
                  <w:rFonts w:eastAsia="Times New Roman"/>
                  <w:lang w:val="en-US"/>
                </w:rPr>
                <w:delText>I</w:delText>
              </w:r>
            </w:del>
            <w:ins w:id="266" w:author="David Fallas" w:date="2015-09-03T14:46:00Z">
              <w:r w:rsidR="00F24101">
                <w:rPr>
                  <w:rFonts w:eastAsia="Times New Roman"/>
                  <w:lang w:val="en-US"/>
                </w:rPr>
                <w:t>i</w:t>
              </w:r>
            </w:ins>
            <w:r>
              <w:rPr>
                <w:rFonts w:eastAsia="Times New Roman"/>
                <w:lang w:val="en-US"/>
              </w:rPr>
              <w:t>n a survey).</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Comments</w:t>
            </w:r>
          </w:p>
        </w:tc>
        <w:tc>
          <w:tcPr>
            <w:tcW w:w="0" w:type="auto"/>
            <w:vAlign w:val="center"/>
            <w:hideMark/>
          </w:tcPr>
          <w:p w:rsidR="00577A32" w:rsidRDefault="00632F9D" w:rsidP="00F24101">
            <w:pPr>
              <w:rPr>
                <w:rFonts w:eastAsia="Times New Roman"/>
                <w:lang w:val="en-US"/>
              </w:rPr>
            </w:pPr>
            <w:r>
              <w:rPr>
                <w:rFonts w:eastAsia="Times New Roman"/>
                <w:lang w:val="en-US"/>
              </w:rPr>
              <w:t xml:space="preserve">Question and label serve similar purposes in </w:t>
            </w:r>
            <w:ins w:id="267" w:author="David Fallas" w:date="2015-09-03T14:46:00Z">
              <w:r w:rsidR="00F24101">
                <w:rPr>
                  <w:rFonts w:eastAsia="Times New Roman"/>
                  <w:lang w:val="en-US"/>
                </w:rPr>
                <w:t xml:space="preserve">that </w:t>
              </w:r>
            </w:ins>
            <w:r>
              <w:rPr>
                <w:rFonts w:eastAsia="Times New Roman"/>
                <w:lang w:val="en-US"/>
              </w:rPr>
              <w:t xml:space="preserve">they </w:t>
            </w:r>
            <w:ins w:id="268" w:author="David Fallas" w:date="2015-09-03T14:46:00Z">
              <w:r w:rsidR="00F24101">
                <w:rPr>
                  <w:rFonts w:eastAsia="Times New Roman"/>
                  <w:lang w:val="en-US"/>
                </w:rPr>
                <w:t xml:space="preserve">can </w:t>
              </w:r>
            </w:ins>
            <w:r>
              <w:rPr>
                <w:rFonts w:eastAsia="Times New Roman"/>
                <w:lang w:val="en-US"/>
              </w:rPr>
              <w:t xml:space="preserve">both </w:t>
            </w:r>
            <w:del w:id="269" w:author="David Fallas" w:date="2015-09-03T14:46:00Z">
              <w:r w:rsidDel="00F24101">
                <w:rPr>
                  <w:rFonts w:eastAsia="Times New Roman"/>
                  <w:lang w:val="en-US"/>
                </w:rPr>
                <w:delText xml:space="preserve">can </w:delText>
              </w:r>
            </w:del>
            <w:r>
              <w:rPr>
                <w:rFonts w:eastAsia="Times New Roman"/>
                <w:lang w:val="en-US"/>
              </w:rPr>
              <w:t xml:space="preserve">be used to prompt </w:t>
            </w:r>
            <w:del w:id="270" w:author="David Fallas" w:date="2015-09-03T14:47:00Z">
              <w:r w:rsidDel="00F24101">
                <w:rPr>
                  <w:rFonts w:eastAsia="Times New Roman"/>
                  <w:lang w:val="en-US"/>
                </w:rPr>
                <w:delText xml:space="preserve">for </w:delText>
              </w:r>
            </w:del>
            <w:ins w:id="271" w:author="David Fallas" w:date="2015-09-03T14:47:00Z">
              <w:r w:rsidR="00F24101">
                <w:rPr>
                  <w:rFonts w:eastAsia="Times New Roman"/>
                  <w:lang w:val="en-US"/>
                </w:rPr>
                <w:t>when</w:t>
              </w:r>
              <w:r w:rsidR="00F24101">
                <w:rPr>
                  <w:rFonts w:eastAsia="Times New Roman"/>
                  <w:lang w:val="en-US"/>
                </w:rPr>
                <w:t xml:space="preserve"> </w:t>
              </w:r>
            </w:ins>
            <w:r>
              <w:rPr>
                <w:rFonts w:eastAsia="Times New Roman"/>
                <w:lang w:val="en-US"/>
              </w:rPr>
              <w:t>capturing a data element. Whether the question form or label form should be used will depend on the type of instrument being used to capture the information. The ordering is in order of preference</w:t>
            </w:r>
            <w:del w:id="272" w:author="David Fallas" w:date="2015-09-03T14:47:00Z">
              <w:r w:rsidDel="00F24101">
                <w:rPr>
                  <w:rFonts w:eastAsia="Times New Roman"/>
                  <w:lang w:val="en-US"/>
                </w:rPr>
                <w:delText>. I</w:delText>
              </w:r>
            </w:del>
            <w:ins w:id="273" w:author="David Fallas" w:date="2015-09-03T14:47:00Z">
              <w:r w:rsidR="00F24101">
                <w:rPr>
                  <w:rFonts w:eastAsia="Times New Roman"/>
                  <w:lang w:val="en-US"/>
                </w:rPr>
                <w:t xml:space="preserve"> i</w:t>
              </w:r>
            </w:ins>
            <w:r>
              <w:rPr>
                <w:rFonts w:eastAsia="Times New Roman"/>
                <w:lang w:val="en-US"/>
              </w:rPr>
              <w:t xml:space="preserve">.e. </w:t>
            </w:r>
            <w:del w:id="274" w:author="David Fallas" w:date="2015-09-03T14:47:00Z">
              <w:r w:rsidDel="00F24101">
                <w:rPr>
                  <w:rFonts w:eastAsia="Times New Roman"/>
                  <w:lang w:val="en-US"/>
                </w:rPr>
                <w:delText xml:space="preserve">Most </w:delText>
              </w:r>
            </w:del>
            <w:ins w:id="275" w:author="David Fallas" w:date="2015-09-03T14:47:00Z">
              <w:r w:rsidR="00F24101">
                <w:rPr>
                  <w:rFonts w:eastAsia="Times New Roman"/>
                  <w:lang w:val="en-US"/>
                </w:rPr>
                <w:t>the m</w:t>
              </w:r>
              <w:r w:rsidR="00F24101">
                <w:rPr>
                  <w:rFonts w:eastAsia="Times New Roman"/>
                  <w:lang w:val="en-US"/>
                </w:rPr>
                <w:t xml:space="preserve">ost </w:t>
              </w:r>
            </w:ins>
            <w:r>
              <w:rPr>
                <w:rFonts w:eastAsia="Times New Roman"/>
                <w:lang w:val="en-US"/>
              </w:rPr>
              <w:t xml:space="preserve">preferred question form is listed first. Note that this is for alternate phrasings of the question. Language translations are handled using the ISO 21090 string translation extensions. </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t>http://hl7.org/fhir/StructureDefinition/elementdefinition-allowedUnits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Units to use for measured value</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the units of measure in which the element should be captured or expressed.</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Use a value set if more than one unit of measure is possible. Value sets will typically be short enough to display in a drop-down selection list. </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Units of measure allowed for an element</w:t>
            </w:r>
          </w:p>
        </w:tc>
      </w:tr>
    </w:tbl>
    <w:p w:rsidR="00577A32" w:rsidRDefault="00632F9D">
      <w:pPr>
        <w:pStyle w:val="Heading2"/>
        <w:divId w:val="2037928438"/>
        <w:rPr>
          <w:rFonts w:eastAsia="Times New Roman"/>
          <w:lang w:val="en-US"/>
        </w:rPr>
      </w:pPr>
      <w:r>
        <w:rPr>
          <w:rFonts w:eastAsia="Times New Roman"/>
          <w:lang w:val="en-US"/>
        </w:rPr>
        <w:t>http://hl7.org/fhir/StructureDefinition/mapSourcePublisher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Who published the mapping source</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name of the organization responsible for creating the specification being mapped to.</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lastRenderedPageBreak/>
        <w:t>http://hl7.org/fhir/StructureDefinition/elementdefinition-equivalence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level of equivalence between the element containing the mapping and the element mapped to.</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The degree of equivalence between concepts</w:t>
            </w:r>
          </w:p>
        </w:tc>
      </w:tr>
    </w:tbl>
    <w:p w:rsidR="00577A32" w:rsidRDefault="00632F9D">
      <w:pPr>
        <w:pStyle w:val="Heading1"/>
        <w:divId w:val="1651129651"/>
        <w:rPr>
          <w:rFonts w:eastAsia="Times New Roman"/>
          <w:lang w:val="en-US"/>
        </w:rPr>
      </w:pPr>
      <w:r>
        <w:rPr>
          <w:rFonts w:eastAsia="Times New Roman"/>
          <w:lang w:val="en-US"/>
        </w:rPr>
        <w:t>Health Level Seven, Inc. - FHIR WG</w:t>
      </w:r>
    </w:p>
    <w:p w:rsidR="00577A32" w:rsidRDefault="00632F9D">
      <w:pPr>
        <w:pStyle w:val="Heading2"/>
        <w:divId w:val="1651129651"/>
        <w:rPr>
          <w:rFonts w:eastAsia="Times New Roman"/>
          <w:lang w:val="en-US"/>
        </w:rPr>
      </w:pPr>
      <w:r>
        <w:rPr>
          <w:rFonts w:eastAsia="Times New Roman"/>
          <w:lang w:val="en-US"/>
        </w:rPr>
        <w:t>http://hl7.org/fhir/StructureDefinition/encounter-condition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condition related to this encounter</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24101">
            <w:pPr>
              <w:rPr>
                <w:rFonts w:eastAsia="Times New Roman"/>
                <w:lang w:val="en-US"/>
              </w:rPr>
            </w:pPr>
            <w:r>
              <w:rPr>
                <w:rFonts w:eastAsia="Times New Roman"/>
                <w:lang w:val="en-US"/>
              </w:rPr>
              <w:t xml:space="preserve">The reference to conditions related to this encounter, </w:t>
            </w:r>
            <w:del w:id="276" w:author="David Fallas" w:date="2015-09-03T14:47:00Z">
              <w:r w:rsidDel="00F24101">
                <w:rPr>
                  <w:rFonts w:eastAsia="Times New Roman"/>
                  <w:lang w:val="en-US"/>
                </w:rPr>
                <w:delText xml:space="preserve">aside </w:delText>
              </w:r>
            </w:del>
            <w:ins w:id="277" w:author="David Fallas" w:date="2015-09-03T14:47:00Z">
              <w:r w:rsidR="00F24101">
                <w:rPr>
                  <w:rFonts w:eastAsia="Times New Roman"/>
                  <w:lang w:val="en-US"/>
                </w:rPr>
                <w:t>apart</w:t>
              </w:r>
              <w:r w:rsidR="00F24101">
                <w:rPr>
                  <w:rFonts w:eastAsia="Times New Roman"/>
                  <w:lang w:val="en-US"/>
                </w:rPr>
                <w:t xml:space="preserve"> </w:t>
              </w:r>
            </w:ins>
            <w:r>
              <w:rPr>
                <w:rFonts w:eastAsia="Times New Roman"/>
                <w:lang w:val="en-US"/>
              </w:rPr>
              <w:t>from the primary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http://hl7.org/fhir/StructureDefinition/condition-outcome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consequence of the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result of the condition. The "Cause of death" for a patient is typically captured as an Observation. The "outcome" doesn't imply causality. Some outcomes may not be assessable until the </w:t>
            </w:r>
            <w:proofErr w:type="spellStart"/>
            <w:r>
              <w:rPr>
                <w:rFonts w:eastAsia="Times New Roman"/>
                <w:lang w:val="en-US"/>
              </w:rPr>
              <w:t>condition.clinicalStatus</w:t>
            </w:r>
            <w:proofErr w:type="spellEnd"/>
            <w:r>
              <w:rPr>
                <w:rFonts w:eastAsia="Times New Roman"/>
                <w:lang w:val="en-US"/>
              </w:rPr>
              <w:t xml:space="preserve"> is no longer active.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Codes that describe the assessed outcome of the condition</w:t>
            </w:r>
          </w:p>
        </w:tc>
      </w:tr>
    </w:tbl>
    <w:p w:rsidR="00577A32" w:rsidRDefault="00632F9D">
      <w:pPr>
        <w:pStyle w:val="Heading2"/>
        <w:divId w:val="1651129651"/>
        <w:rPr>
          <w:rFonts w:eastAsia="Times New Roman"/>
          <w:lang w:val="en-US"/>
        </w:rPr>
      </w:pPr>
      <w:r>
        <w:rPr>
          <w:rFonts w:eastAsia="Times New Roman"/>
          <w:lang w:val="en-US"/>
        </w:rPr>
        <w:lastRenderedPageBreak/>
        <w:t>http://hl7.org/fhir/StructureDefinition/procedure-progressStatus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details procedure progress</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to track a detailed progress of a procedure (e.g. In Recovery, Prepared for Surgery).</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code to describe a detailed status/stage of the procedure</w:t>
            </w:r>
          </w:p>
        </w:tc>
      </w:tr>
    </w:tbl>
    <w:p w:rsidR="00577A32" w:rsidRDefault="00632F9D">
      <w:pPr>
        <w:pStyle w:val="Heading2"/>
        <w:divId w:val="1651129651"/>
        <w:rPr>
          <w:rFonts w:eastAsia="Times New Roman"/>
          <w:lang w:val="en-US"/>
        </w:rPr>
      </w:pPr>
      <w:r>
        <w:rPr>
          <w:rFonts w:eastAsia="Times New Roman"/>
          <w:lang w:val="en-US"/>
        </w:rPr>
        <w:t>http://hl7.org/fhir/StructureDefinition/medication-isActiveIngredient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734"/>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Active ingredient indicator</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Flag indicating whether the ingredient is active or inactive.</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http://hl7.org/fhir/StructureDefinition/allergyintolerance-resolutionAge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Age that the allergy or intolerance resolved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estimated patient age at which the allergy or intolerance resolved. Should be specified only if the status is resolved.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Removed Date since it is hard to imagine knowing the date an allergy abated. The assertion date is already captured.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lastRenderedPageBreak/>
        <w:t>http://hl7.org/fhir/StructureDefinition/communicationrequest-orderedBy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967"/>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Agent that ordered the communication.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Agent that ordered the communication.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This may need to be placed into the resource itself.</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http://hl7.org/fhir/StructureDefinition/organization-alias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Alias</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Other names that this Organization is known as.</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F24101">
            <w:pPr>
              <w:rPr>
                <w:rFonts w:eastAsia="Times New Roman"/>
                <w:lang w:val="en-US"/>
              </w:rPr>
            </w:pPr>
            <w:r>
              <w:rPr>
                <w:rFonts w:eastAsia="Times New Roman"/>
                <w:lang w:val="en-US"/>
              </w:rPr>
              <w:t>Note that in the IHE CSD and HPD</w:t>
            </w:r>
            <w:del w:id="278" w:author="David Fallas" w:date="2015-09-03T14:48:00Z">
              <w:r w:rsidDel="00F24101">
                <w:rPr>
                  <w:rFonts w:eastAsia="Times New Roman"/>
                  <w:lang w:val="en-US"/>
                </w:rPr>
                <w:delText> </w:delText>
              </w:r>
            </w:del>
            <w:r>
              <w:rPr>
                <w:rFonts w:eastAsia="Times New Roman"/>
                <w:lang w:val="en-US"/>
              </w:rPr>
              <w:t xml:space="preserve"> standards multiple names for an organization are the norm</w:t>
            </w:r>
            <w:del w:id="279" w:author="David Fallas" w:date="2015-09-03T14:48:00Z">
              <w:r w:rsidDel="00F24101">
                <w:rPr>
                  <w:rFonts w:eastAsia="Times New Roman"/>
                  <w:lang w:val="en-US"/>
                </w:rPr>
                <w:delText>.  E</w:delText>
              </w:r>
            </w:del>
            <w:ins w:id="280" w:author="David Fallas" w:date="2015-09-03T14:48:00Z">
              <w:r w:rsidR="00F24101">
                <w:rPr>
                  <w:rFonts w:eastAsia="Times New Roman"/>
                  <w:lang w:val="en-US"/>
                </w:rPr>
                <w:t xml:space="preserve"> e</w:t>
              </w:r>
            </w:ins>
            <w:r>
              <w:rPr>
                <w:rFonts w:eastAsia="Times New Roman"/>
                <w:lang w:val="en-US"/>
              </w:rPr>
              <w:t xml:space="preserve">.g. with HPD=LDAP </w:t>
            </w:r>
            <w:del w:id="281" w:author="David Fallas" w:date="2015-09-03T14:49:00Z">
              <w:r w:rsidDel="00F24101">
                <w:rPr>
                  <w:rFonts w:eastAsia="Times New Roman"/>
                  <w:lang w:val="en-US"/>
                </w:rPr>
                <w:delText xml:space="preserve">the </w:delText>
              </w:r>
            </w:del>
            <w:proofErr w:type="spellStart"/>
            <w:r>
              <w:rPr>
                <w:rFonts w:eastAsia="Times New Roman"/>
                <w:lang w:val="en-US"/>
              </w:rPr>
              <w:t>commonName</w:t>
            </w:r>
            <w:proofErr w:type="spellEnd"/>
            <w:r>
              <w:rPr>
                <w:rFonts w:eastAsia="Times New Roman"/>
                <w:lang w:val="en-US"/>
              </w:rPr>
              <w:t xml:space="preserve"> is allowed multiple times.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http://hl7.org/fhir/StructureDefinition/encounter-associatedEncounter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579"/>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Associated Encounter</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This encounter occurs within the scope of the referenced encounter.</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http://hl7.org/fhir/StructureDefinition/communication-media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Attached media</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It contains enriched media representation of the alert message, such as a voice recording. This may be used, for example for compliance with jurisdictional accessibility requirements, literacy issues, or translations of the unstructured text content in other languages.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http://hl7.org/fhir/StructureDefinition/procedurerequest-authorizedBy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Authorizer of the request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practitioner who authorized the procedure request, usually the same as the </w:t>
            </w:r>
            <w:proofErr w:type="spellStart"/>
            <w:r>
              <w:rPr>
                <w:rFonts w:eastAsia="Times New Roman"/>
                <w:lang w:val="en-US"/>
              </w:rPr>
              <w:t>orderer</w:t>
            </w:r>
            <w:proofErr w:type="spellEnd"/>
            <w:r>
              <w:rPr>
                <w:rFonts w:eastAsia="Times New Roman"/>
                <w:lang w:val="en-US"/>
              </w:rPr>
              <w:t xml:space="preserve"> when the </w:t>
            </w:r>
            <w:proofErr w:type="spellStart"/>
            <w:r>
              <w:rPr>
                <w:rFonts w:eastAsia="Times New Roman"/>
                <w:lang w:val="en-US"/>
              </w:rPr>
              <w:t>orderer</w:t>
            </w:r>
            <w:proofErr w:type="spellEnd"/>
            <w:r>
              <w:rPr>
                <w:rFonts w:eastAsia="Times New Roman"/>
                <w:lang w:val="en-US"/>
              </w:rPr>
              <w:t xml:space="preserve"> is a practitioner.</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http://hl7.org/fhir/StructureDefinition/condition-dueTo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Causes for this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Further conditions, problems, diagnoses, procedures or events or the substance that caused/triggered this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Although a condition may be caused by a substance, this is not intended to be used to record allergies/adverse reactions to substances.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code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Relationship target by means of a predefined code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Code that identifies the target of this relationship. The code takes the place of a detailed instance target.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rsidP="00F24101">
            <w:pPr>
              <w:rPr>
                <w:rFonts w:eastAsia="Times New Roman"/>
                <w:lang w:val="en-US"/>
              </w:rPr>
            </w:pPr>
            <w:r>
              <w:rPr>
                <w:rFonts w:eastAsia="Times New Roman"/>
                <w:lang w:val="en-US"/>
              </w:rPr>
              <w:t>Codes that describe causes of patient conditions</w:t>
            </w:r>
            <w:del w:id="282" w:author="David Fallas" w:date="2015-09-03T14:49:00Z">
              <w:r w:rsidDel="00F24101">
                <w:rPr>
                  <w:rFonts w:eastAsia="Times New Roman"/>
                  <w:lang w:val="en-US"/>
                </w:rPr>
                <w:delText>. E</w:delText>
              </w:r>
            </w:del>
            <w:ins w:id="283" w:author="David Fallas" w:date="2015-09-03T14:49:00Z">
              <w:r w:rsidR="00F24101">
                <w:rPr>
                  <w:rFonts w:eastAsia="Times New Roman"/>
                  <w:lang w:val="en-US"/>
                </w:rPr>
                <w:t xml:space="preserve"> e</w:t>
              </w:r>
            </w:ins>
            <w:r>
              <w:rPr>
                <w:rFonts w:eastAsia="Times New Roman"/>
                <w:lang w:val="en-US"/>
              </w:rPr>
              <w:t>.g. Surgical mishap, escalation of a previous condition, etc.</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detail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Relationship target resource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Target of the relationship.</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http://hl7.org/fhir/StructureDefinition/allergyintolerance-reasonRefuted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Explanation associated with refuted status</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code capturing the explanation of why the allergy or intolerance has been refuted. Should be specified only if the status is refuted.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http://hl7.org/fhir/StructureDefinition/encounter-reasonCancelled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Explanation for cancellation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F24101">
            <w:pPr>
              <w:rPr>
                <w:rFonts w:eastAsia="Times New Roman"/>
                <w:lang w:val="en-US"/>
              </w:rPr>
            </w:pPr>
            <w:del w:id="284" w:author="David Fallas" w:date="2015-09-03T14:50:00Z">
              <w:r w:rsidDel="00F24101">
                <w:rPr>
                  <w:rFonts w:eastAsia="Times New Roman"/>
                  <w:lang w:val="en-US"/>
                </w:rPr>
                <w:delText xml:space="preserve">If </w:delText>
              </w:r>
            </w:del>
            <w:ins w:id="285" w:author="David Fallas" w:date="2015-09-03T14:50:00Z">
              <w:r w:rsidR="00F24101">
                <w:rPr>
                  <w:rFonts w:eastAsia="Times New Roman"/>
                  <w:lang w:val="en-US"/>
                </w:rPr>
                <w:t>Provides a reason i</w:t>
              </w:r>
              <w:r w:rsidR="00F24101">
                <w:rPr>
                  <w:rFonts w:eastAsia="Times New Roman"/>
                  <w:lang w:val="en-US"/>
                </w:rPr>
                <w:t xml:space="preserve">f </w:t>
              </w:r>
            </w:ins>
            <w:r>
              <w:rPr>
                <w:rFonts w:eastAsia="Times New Roman"/>
                <w:lang w:val="en-US"/>
              </w:rPr>
              <w:t>the encounter</w:t>
            </w:r>
            <w:del w:id="286" w:author="David Fallas" w:date="2015-09-03T14:50:00Z">
              <w:r w:rsidDel="00F24101">
                <w:rPr>
                  <w:rFonts w:eastAsia="Times New Roman"/>
                  <w:lang w:val="en-US"/>
                </w:rPr>
                <w:delText>ed</w:delText>
              </w:r>
            </w:del>
            <w:r>
              <w:rPr>
                <w:rFonts w:eastAsia="Times New Roman"/>
                <w:lang w:val="en-US"/>
              </w:rPr>
              <w:t xml:space="preserve"> was cancelled after it was </w:t>
            </w:r>
            <w:proofErr w:type="spellStart"/>
            <w:r>
              <w:rPr>
                <w:rFonts w:eastAsia="Times New Roman"/>
                <w:lang w:val="en-US"/>
              </w:rPr>
              <w:t>planned</w:t>
            </w:r>
            <w:ins w:id="287" w:author="David Fallas" w:date="2015-09-03T14:50:00Z">
              <w:r w:rsidR="00F24101">
                <w:rPr>
                  <w:rFonts w:eastAsia="Times New Roman"/>
                  <w:lang w:val="en-US"/>
                </w:rPr>
                <w:t>.</w:t>
              </w:r>
            </w:ins>
            <w:del w:id="288" w:author="David Fallas" w:date="2015-09-03T14:50:00Z">
              <w:r w:rsidDel="00F24101">
                <w:rPr>
                  <w:rFonts w:eastAsia="Times New Roman"/>
                  <w:lang w:val="en-US"/>
                </w:rPr>
                <w:delText xml:space="preserve">, why? </w:delText>
              </w:r>
            </w:del>
            <w:r>
              <w:rPr>
                <w:rFonts w:eastAsia="Times New Roman"/>
                <w:lang w:val="en-US"/>
              </w:rPr>
              <w:t>Applies</w:t>
            </w:r>
            <w:proofErr w:type="spellEnd"/>
            <w:r>
              <w:rPr>
                <w:rFonts w:eastAsia="Times New Roman"/>
                <w:lang w:val="en-US"/>
              </w:rPr>
              <w:t xml:space="preserve"> only if the status is cancelled.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lastRenderedPageBreak/>
        <w:t>http://hl7.org/fhir/StructureDefinition/observation-focal-subject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Focal Subject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7D1236">
            <w:pPr>
              <w:rPr>
                <w:rFonts w:eastAsia="Times New Roman"/>
                <w:lang w:val="en-US"/>
              </w:rPr>
            </w:pPr>
            <w:r>
              <w:rPr>
                <w:rFonts w:eastAsia="Times New Roman"/>
                <w:lang w:val="en-US"/>
              </w:rPr>
              <w:t>The focus of an observation when not the patient of record (i.e</w:t>
            </w:r>
            <w:ins w:id="289" w:author="David Fallas" w:date="2015-09-03T14:51:00Z">
              <w:r w:rsidR="007D1236">
                <w:rPr>
                  <w:rFonts w:eastAsia="Times New Roman"/>
                  <w:lang w:val="en-US"/>
                </w:rPr>
                <w:t>.</w:t>
              </w:r>
            </w:ins>
            <w:r>
              <w:rPr>
                <w:rFonts w:eastAsia="Times New Roman"/>
                <w:lang w:val="en-US"/>
              </w:rPr>
              <w:t xml:space="preserve"> different from </w:t>
            </w:r>
            <w:proofErr w:type="spellStart"/>
            <w:r>
              <w:rPr>
                <w:rFonts w:eastAsia="Times New Roman"/>
                <w:lang w:val="en-US"/>
              </w:rPr>
              <w:t>Observation.subject</w:t>
            </w:r>
            <w:proofErr w:type="spellEnd"/>
            <w:r>
              <w:rPr>
                <w:rFonts w:eastAsia="Times New Roman"/>
                <w:lang w:val="en-US"/>
              </w:rPr>
              <w:t>)</w:t>
            </w:r>
            <w:del w:id="290" w:author="David Fallas" w:date="2015-09-03T14:51:00Z">
              <w:r w:rsidDel="007D1236">
                <w:rPr>
                  <w:rFonts w:eastAsia="Times New Roman"/>
                  <w:lang w:val="en-US"/>
                </w:rPr>
                <w:delText xml:space="preserve">. For example, </w:delText>
              </w:r>
            </w:del>
            <w:ins w:id="291" w:author="David Fallas" w:date="2015-09-03T14:51:00Z">
              <w:r w:rsidR="007D1236">
                <w:rPr>
                  <w:rFonts w:eastAsia="Times New Roman"/>
                  <w:lang w:val="en-US"/>
                </w:rPr>
                <w:t xml:space="preserve">, e.g. </w:t>
              </w:r>
            </w:ins>
            <w:r>
              <w:rPr>
                <w:rFonts w:eastAsia="Times New Roman"/>
                <w:lang w:val="en-US"/>
              </w:rPr>
              <w:t xml:space="preserve">the focal subject may be a fetus, or a donor. </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7D1236">
            <w:pPr>
              <w:rPr>
                <w:rFonts w:eastAsia="Times New Roman"/>
                <w:lang w:val="en-US"/>
              </w:rPr>
            </w:pPr>
            <w:r>
              <w:rPr>
                <w:rFonts w:eastAsia="Times New Roman"/>
                <w:lang w:val="en-US"/>
              </w:rPr>
              <w:t xml:space="preserve">Use </w:t>
            </w:r>
            <w:proofErr w:type="spellStart"/>
            <w:r>
              <w:rPr>
                <w:rFonts w:eastAsia="Times New Roman"/>
                <w:lang w:val="en-US"/>
              </w:rPr>
              <w:t>Observation.specimen</w:t>
            </w:r>
            <w:proofErr w:type="spellEnd"/>
            <w:r>
              <w:rPr>
                <w:rFonts w:eastAsia="Times New Roman"/>
                <w:lang w:val="en-US"/>
              </w:rPr>
              <w:t xml:space="preserve"> element to describe the specimen. Only used if not implicit in </w:t>
            </w:r>
            <w:del w:id="292" w:author="David Fallas" w:date="2015-09-03T14:52:00Z">
              <w:r w:rsidDel="007D1236">
                <w:rPr>
                  <w:rFonts w:eastAsia="Times New Roman"/>
                  <w:lang w:val="en-US"/>
                </w:rPr>
                <w:delText xml:space="preserve">code found </w:delText>
              </w:r>
            </w:del>
            <w:r>
              <w:rPr>
                <w:rFonts w:eastAsia="Times New Roman"/>
                <w:lang w:val="en-US"/>
              </w:rPr>
              <w:t xml:space="preserve">in </w:t>
            </w:r>
            <w:proofErr w:type="spellStart"/>
            <w:r>
              <w:rPr>
                <w:rFonts w:eastAsia="Times New Roman"/>
                <w:lang w:val="en-US"/>
              </w:rPr>
              <w:t>Observation.code</w:t>
            </w:r>
            <w:proofErr w:type="spellEnd"/>
            <w:r>
              <w:rPr>
                <w:rFonts w:eastAsia="Times New Roman"/>
                <w:lang w:val="en-US"/>
              </w:rPr>
              <w: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proofErr w:type="gramStart"/>
            <w:r>
              <w:rPr>
                <w:rFonts w:eastAsia="Times New Roman"/>
                <w:lang w:val="en-US"/>
              </w:rPr>
              <w:t>codes</w:t>
            </w:r>
            <w:proofErr w:type="gramEnd"/>
            <w:r>
              <w:rPr>
                <w:rFonts w:eastAsia="Times New Roman"/>
                <w:lang w:val="en-US"/>
              </w:rPr>
              <w:t xml:space="preserve"> for observation targets. Derived from </w:t>
            </w:r>
            <w:proofErr w:type="spellStart"/>
            <w:r>
              <w:rPr>
                <w:rFonts w:eastAsia="Times New Roman"/>
                <w:lang w:val="en-US"/>
              </w:rPr>
              <w:t>from</w:t>
            </w:r>
            <w:proofErr w:type="spellEnd"/>
            <w:r>
              <w:rPr>
                <w:rFonts w:eastAsia="Times New Roman"/>
                <w:lang w:val="en-US"/>
              </w:rPr>
              <w:t xml:space="preserve"> both V3 and SNOMED CT code systems</w:t>
            </w:r>
          </w:p>
        </w:tc>
      </w:tr>
    </w:tbl>
    <w:p w:rsidR="00577A32" w:rsidRDefault="00632F9D">
      <w:pPr>
        <w:pStyle w:val="Heading2"/>
        <w:divId w:val="1651129651"/>
        <w:rPr>
          <w:rFonts w:eastAsia="Times New Roman"/>
          <w:lang w:val="en-US"/>
        </w:rPr>
      </w:pPr>
      <w:r>
        <w:rPr>
          <w:rFonts w:eastAsia="Times New Roman"/>
          <w:lang w:val="en-US"/>
        </w:rPr>
        <w:t>http://hl7.org/fhir/StructureDefinition/goal-relationship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Goals related to this one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Establishes a relationship between this goal and other goals.</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type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what kind of relationship exists between source and target goal.</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Types of relationships between two goals</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target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Related goal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goal the relationship exists with.</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http://hl7.org/fhir/StructureDefinition/allergyintolerance-duration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494"/>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How long Manifestations persisted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amount of time that the Adverse Reaction persisted.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http://hl7.org/fhir/StructureDefinition/deviceuserequest-reasonRejected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del w:id="293" w:author="David Fallas" w:date="2015-09-03T14:52:00Z">
              <w:r w:rsidDel="007D1236">
                <w:rPr>
                  <w:rFonts w:eastAsia="Times New Roman"/>
                  <w:lang w:val="en-US"/>
                </w:rPr>
                <w:delText>If request was rejected, why?</w:delText>
              </w:r>
            </w:del>
            <w:ins w:id="294" w:author="David Fallas" w:date="2015-09-03T14:52:00Z">
              <w:r w:rsidR="007D1236">
                <w:rPr>
                  <w:rFonts w:eastAsia="Times New Roman"/>
                  <w:lang w:val="en-US"/>
                </w:rPr>
                <w:t>Reason for request rejection</w:t>
              </w:r>
            </w:ins>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reason associated with the rejection by the receiver of this device use request. Applicable only if the status is rejected.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http://hl7.org/fhir/StructureDefinition/goal-acceptance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Individual acceptance of goal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Information about the acceptance and relative priority assigned to the goal by the patient, practitioners and other stake-holders.</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individual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Individual whose acceptance is reflected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person whose acceptance/priority is being reflected.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status</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Indicates whether the specified individual has accepted the goal or not.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Codes indicating whether the goal has been accepted by a stakeholder</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priority</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Priority of goal for individual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Indicates the relative priority assigned to the resource by the stakeholder.</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Codes indicating the relative priority assigned to a goal by a stakeholder</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http://hl7.org/fhir/StructureDefinition/familymemberhistory-patient-record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16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Link to patient record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link to one to more patient records for the relation.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lastRenderedPageBreak/>
        <w:t>http://hl7.org/fhir/StructureDefinition/diagnosticReport-locationPerformed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72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Location Performed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Facility location where this report was prepared.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http://hl7.org/fhir/StructureDefinition/encounter-relatedCondition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Other associated conditions</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7D1236">
            <w:pPr>
              <w:rPr>
                <w:rFonts w:eastAsia="Times New Roman"/>
                <w:lang w:val="en-US"/>
              </w:rPr>
            </w:pPr>
            <w:r>
              <w:rPr>
                <w:rFonts w:eastAsia="Times New Roman"/>
                <w:lang w:val="en-US"/>
              </w:rPr>
              <w:t xml:space="preserve">The conditions considered and </w:t>
            </w:r>
            <w:del w:id="295" w:author="David Fallas" w:date="2015-09-03T14:53:00Z">
              <w:r w:rsidDel="007D1236">
                <w:rPr>
                  <w:rFonts w:eastAsia="Times New Roman"/>
                  <w:lang w:val="en-US"/>
                </w:rPr>
                <w:delText>cared for</w:delText>
              </w:r>
            </w:del>
            <w:ins w:id="296" w:author="David Fallas" w:date="2015-09-03T14:53:00Z">
              <w:r w:rsidR="007D1236">
                <w:rPr>
                  <w:rFonts w:eastAsia="Times New Roman"/>
                  <w:lang w:val="en-US"/>
                </w:rPr>
                <w:t>addressed</w:t>
              </w:r>
            </w:ins>
            <w:r>
              <w:rPr>
                <w:rFonts w:eastAsia="Times New Roman"/>
                <w:lang w:val="en-US"/>
              </w:rPr>
              <w:t xml:space="preserve"> within this encounter. This includes items such as reason for visit, admission diagnosis, discharge diagnosis, chief complaint. Do not use reason or indication in the Action class to specify encounter-related diagnoses.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http://hl7.org/fhir/StructureDefinition/organization-period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660"/>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date range that this organization should be considered available.</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http://hl7.org/fhir/StructureDefinition/goal-pertainsToGoal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Pertains to goal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rsidP="007D1236">
            <w:pPr>
              <w:rPr>
                <w:rFonts w:eastAsia="Times New Roman"/>
                <w:lang w:val="en-US"/>
              </w:rPr>
            </w:pPr>
            <w:r>
              <w:rPr>
                <w:rFonts w:eastAsia="Times New Roman"/>
                <w:lang w:val="en-US"/>
              </w:rPr>
              <w:t xml:space="preserve">Indicates that the resource is related to </w:t>
            </w:r>
            <w:del w:id="297" w:author="David Fallas" w:date="2015-09-03T14:53:00Z">
              <w:r w:rsidDel="007D1236">
                <w:rPr>
                  <w:rFonts w:eastAsia="Times New Roman"/>
                  <w:lang w:val="en-US"/>
                </w:rPr>
                <w:delText xml:space="preserve">either </w:delText>
              </w:r>
            </w:del>
            <w:r>
              <w:rPr>
                <w:rFonts w:eastAsia="Times New Roman"/>
                <w:lang w:val="en-US"/>
              </w:rPr>
              <w:t>the measurement, achievement or progress towards</w:t>
            </w:r>
            <w:ins w:id="298" w:author="David Fallas" w:date="2015-09-03T14:53:00Z">
              <w:r w:rsidR="007D1236">
                <w:rPr>
                  <w:rFonts w:eastAsia="Times New Roman"/>
                  <w:lang w:val="en-US"/>
                </w:rPr>
                <w:t>,</w:t>
              </w:r>
            </w:ins>
            <w:r>
              <w:rPr>
                <w:rFonts w:eastAsia="Times New Roman"/>
                <w:lang w:val="en-US"/>
              </w:rPr>
              <w:t xml:space="preserve"> the referenced goal.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7D1236">
            <w:pPr>
              <w:rPr>
                <w:rFonts w:eastAsia="Times New Roman"/>
                <w:lang w:val="en-US"/>
              </w:rPr>
            </w:pPr>
            <w:r>
              <w:rPr>
                <w:rFonts w:eastAsia="Times New Roman"/>
                <w:lang w:val="en-US"/>
              </w:rPr>
              <w:t xml:space="preserve">This extension is limited to subject-specific activity-related resources (events </w:t>
            </w:r>
            <w:del w:id="299" w:author="David Fallas" w:date="2015-09-03T14:54:00Z">
              <w:r w:rsidDel="007D1236">
                <w:rPr>
                  <w:rFonts w:eastAsia="Times New Roman"/>
                  <w:lang w:val="en-US"/>
                </w:rPr>
                <w:delText>&amp;</w:delText>
              </w:r>
            </w:del>
            <w:ins w:id="300" w:author="David Fallas" w:date="2015-09-03T14:54:00Z">
              <w:r w:rsidR="007D1236">
                <w:rPr>
                  <w:rFonts w:eastAsia="Times New Roman"/>
                  <w:lang w:val="en-US"/>
                </w:rPr>
                <w:t>and</w:t>
              </w:r>
            </w:ins>
            <w:r>
              <w:rPr>
                <w:rFonts w:eastAsia="Times New Roman"/>
                <w:lang w:val="en-US"/>
              </w:rPr>
              <w:t xml:space="preserve"> intents)</w:t>
            </w:r>
            <w:del w:id="301" w:author="David Fallas" w:date="2015-09-03T14:54:00Z">
              <w:r w:rsidDel="007D1236">
                <w:rPr>
                  <w:rFonts w:eastAsia="Times New Roman"/>
                  <w:lang w:val="en-US"/>
                </w:rPr>
                <w:delText>. I</w:delText>
              </w:r>
            </w:del>
            <w:ins w:id="302" w:author="David Fallas" w:date="2015-09-03T14:54:00Z">
              <w:r w:rsidR="007D1236">
                <w:rPr>
                  <w:rFonts w:eastAsia="Times New Roman"/>
                  <w:lang w:val="en-US"/>
                </w:rPr>
                <w:t xml:space="preserve"> i</w:t>
              </w:r>
            </w:ins>
            <w:r>
              <w:rPr>
                <w:rFonts w:eastAsia="Times New Roman"/>
                <w:lang w:val="en-US"/>
              </w:rPr>
              <w:t xml:space="preserve">.e. This </w:t>
            </w:r>
            <w:del w:id="303" w:author="David Fallas" w:date="2015-09-03T14:54:00Z">
              <w:r w:rsidDel="007D1236">
                <w:rPr>
                  <w:rFonts w:eastAsia="Times New Roman"/>
                  <w:lang w:val="en-US"/>
                </w:rPr>
                <w:delText xml:space="preserve">can't </w:delText>
              </w:r>
            </w:del>
            <w:ins w:id="304" w:author="David Fallas" w:date="2015-09-03T14:54:00Z">
              <w:r w:rsidR="007D1236">
                <w:rPr>
                  <w:rFonts w:eastAsia="Times New Roman"/>
                  <w:lang w:val="en-US"/>
                </w:rPr>
                <w:t>can</w:t>
              </w:r>
              <w:r w:rsidR="007D1236">
                <w:rPr>
                  <w:rFonts w:eastAsia="Times New Roman"/>
                  <w:lang w:val="en-US"/>
                </w:rPr>
                <w:t>not</w:t>
              </w:r>
              <w:r w:rsidR="007D1236">
                <w:rPr>
                  <w:rFonts w:eastAsia="Times New Roman"/>
                  <w:lang w:val="en-US"/>
                </w:rPr>
                <w:t xml:space="preserve"> </w:t>
              </w:r>
            </w:ins>
            <w:r>
              <w:rPr>
                <w:rFonts w:eastAsia="Times New Roman"/>
                <w:lang w:val="en-US"/>
              </w:rPr>
              <w:t>be put on Goal or Patient. This association is</w:t>
            </w:r>
            <w:ins w:id="305" w:author="David Fallas" w:date="2015-09-03T14:54:00Z">
              <w:r w:rsidR="007D1236">
                <w:rPr>
                  <w:rFonts w:eastAsia="Times New Roman"/>
                  <w:lang w:val="en-US"/>
                </w:rPr>
                <w:t xml:space="preserve"> </w:t>
              </w:r>
            </w:ins>
            <w:r>
              <w:rPr>
                <w:rFonts w:eastAsia="Times New Roman"/>
                <w:lang w:val="en-US"/>
              </w:rPr>
              <w:t>n</w:t>
            </w:r>
            <w:del w:id="306" w:author="David Fallas" w:date="2015-09-03T14:54:00Z">
              <w:r w:rsidDel="007D1236">
                <w:rPr>
                  <w:rFonts w:eastAsia="Times New Roman"/>
                  <w:lang w:val="en-US"/>
                </w:rPr>
                <w:delText>'</w:delText>
              </w:r>
            </w:del>
            <w:ins w:id="307" w:author="David Fallas" w:date="2015-09-03T14:54:00Z">
              <w:r w:rsidR="007D1236">
                <w:rPr>
                  <w:rFonts w:eastAsia="Times New Roman"/>
                  <w:lang w:val="en-US"/>
                </w:rPr>
                <w:t>o</w:t>
              </w:r>
            </w:ins>
            <w:r>
              <w:rPr>
                <w:rFonts w:eastAsia="Times New Roman"/>
                <w:lang w:val="en-US"/>
              </w:rPr>
              <w:t xml:space="preserve">t for the purpose of goal management, but for things such as noting that a particular observation result, prescription or other activity is pertinent to the achievement (or possibly non-achievement) of the referenced goal.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http://hl7.org/fhir/StructureDefinition/condition-criticality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Potential impact of the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Characterizes potential impact of the condition on life, durable physiological function, or quality of life. May include concepts such as self-resolving, life-threatening, requires hospitalization, or potential loss of function or capacity. Different from severity in that a moderate subarachnoid hemorrhage is likely to be highly critical, whereas a moderate headache is not as important. </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commentRangeStart w:id="308"/>
            <w:r>
              <w:rPr>
                <w:rFonts w:eastAsia="Times New Roman"/>
                <w:lang w:val="en-US"/>
              </w:rPr>
              <w:t>What is the value set for this?</w:t>
            </w:r>
            <w:commentRangeEnd w:id="308"/>
            <w:r w:rsidR="007D1236">
              <w:rPr>
                <w:rStyle w:val="CommentReference"/>
              </w:rPr>
              <w:commentReference w:id="308"/>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http://hl7.org/fhir/StructureDefinition/condition-occurredFollowing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Precedent for this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Further conditions, problems, diagnoses, procedures or events or the substance that preceded this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code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Relationship target by means of a predefined code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Code that identifies the target of this relationship. The code </w:t>
            </w:r>
            <w:r>
              <w:rPr>
                <w:rFonts w:eastAsia="Times New Roman"/>
                <w:lang w:val="en-US"/>
              </w:rPr>
              <w:lastRenderedPageBreak/>
              <w:t>takes the place of a detailed instance target.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Codes that describe activities or observations that occurred prior to the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detail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Relationship target resource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Target of the relationship.</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http://hl7.org/fhir/StructureDefinition/organization-preferredContact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7D1236">
            <w:pPr>
              <w:rPr>
                <w:rFonts w:eastAsia="Times New Roman"/>
                <w:lang w:val="en-US"/>
              </w:rPr>
            </w:pPr>
            <w:r>
              <w:rPr>
                <w:rFonts w:eastAsia="Times New Roman"/>
                <w:lang w:val="en-US"/>
              </w:rPr>
              <w:t xml:space="preserve">This Contact is the preferred contact at </w:t>
            </w:r>
            <w:proofErr w:type="gramStart"/>
            <w:r>
              <w:rPr>
                <w:rFonts w:eastAsia="Times New Roman"/>
                <w:lang w:val="en-US"/>
              </w:rPr>
              <w:t xml:space="preserve">this </w:t>
            </w:r>
            <w:proofErr w:type="gramEnd"/>
            <w:del w:id="309" w:author="David Fallas" w:date="2015-09-03T14:56:00Z">
              <w:r w:rsidDel="007D1236">
                <w:rPr>
                  <w:rFonts w:eastAsia="Times New Roman"/>
                  <w:lang w:val="en-US"/>
                </w:rPr>
                <w:delText>organization for the purpose of the contact</w:delText>
              </w:r>
            </w:del>
            <w:ins w:id="310" w:author="David Fallas" w:date="2015-09-03T14:56:00Z">
              <w:r w:rsidR="007D1236">
                <w:rPr>
                  <w:rFonts w:eastAsia="Times New Roman"/>
                  <w:lang w:val="en-US"/>
                </w:rPr>
                <w:t>.</w:t>
              </w:r>
            </w:ins>
            <w:r>
              <w:rPr>
                <w:rFonts w:eastAsia="Times New Roman"/>
                <w:lang w:val="en-US"/>
              </w:rPr>
              <w:t xml:space="preserve"> There can be multiple contacts on an Organizations record with this value set to true, but these should all have different purpose values.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http://hl7.org/fhir/StructureDefinition/encounter-primaryDiagnosis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rsidP="007D1236">
            <w:pPr>
              <w:rPr>
                <w:rFonts w:eastAsia="Times New Roman"/>
                <w:lang w:val="en-US"/>
              </w:rPr>
            </w:pPr>
            <w:r>
              <w:rPr>
                <w:rFonts w:eastAsia="Times New Roman"/>
                <w:lang w:val="en-US"/>
              </w:rPr>
              <w:t>Primary Diagnosis of this encounter</w:t>
            </w:r>
            <w:del w:id="311" w:author="David Fallas" w:date="2015-09-03T14:57:00Z">
              <w:r w:rsidDel="007D1236">
                <w:rPr>
                  <w:rFonts w:eastAsia="Times New Roman"/>
                  <w:lang w:val="en-US"/>
                </w:rPr>
                <w:delText xml:space="preserve"> (priority order - 1 = highest)</w:delText>
              </w:r>
            </w:del>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order of di</w:t>
            </w:r>
            <w:ins w:id="312" w:author="David Fallas" w:date="2015-09-03T14:57:00Z">
              <w:r w:rsidR="007D1236">
                <w:rPr>
                  <w:rFonts w:eastAsia="Times New Roman"/>
                  <w:lang w:val="en-US"/>
                </w:rPr>
                <w:t>a</w:t>
              </w:r>
            </w:ins>
            <w:r>
              <w:rPr>
                <w:rFonts w:eastAsia="Times New Roman"/>
                <w:lang w:val="en-US"/>
              </w:rPr>
              <w:t>gnosis importance (1 = highest in importance), from the clinical perspective, may be used in billing.</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http://hl7.org/fhir/StructureDefinition/observation-delta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Qualitative change or trend in the measurement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qualitative change in the value relative to the previous measurement. Usually only recorded if the change is clinically significant.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http://hl7.org/fhir/StructureDefinition/procedurerequest-reasonRefused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007"/>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Reason for refusal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reason the request was refused. Applies only if the status is refused.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http://hl7.org/fhir/StructureDefinition/diagnosticorder-reason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Reason for this order</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reason for this order, as a code. This is often for billing purposes. May relate to the resources referred to in </w:t>
            </w:r>
            <w:proofErr w:type="spellStart"/>
            <w:r>
              <w:rPr>
                <w:rFonts w:eastAsia="Times New Roman"/>
                <w:lang w:val="en-US"/>
              </w:rPr>
              <w:t>supportingInformation</w:t>
            </w:r>
            <w:proofErr w:type="spellEnd"/>
            <w:r>
              <w:rPr>
                <w:rFonts w:eastAsia="Times New Roman"/>
                <w:lang w:val="en-US"/>
              </w:rPr>
              <w:t xml:space="preserve">, or code the information in the </w:t>
            </w:r>
            <w:proofErr w:type="spellStart"/>
            <w:r>
              <w:rPr>
                <w:rFonts w:eastAsia="Times New Roman"/>
                <w:lang w:val="en-US"/>
              </w:rPr>
              <w:t>clinicalNotes</w:t>
            </w:r>
            <w:proofErr w:type="spellEnd"/>
            <w:r>
              <w:rPr>
                <w:rFonts w:eastAsia="Times New Roman"/>
                <w:lang w:val="en-US"/>
              </w:rPr>
              <w:t xml:space="preserve"> field.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lastRenderedPageBreak/>
        <w:t>http://hl7.org/fhir/StructureDefinition/referralrequest-reasonRefused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Reason referral was refused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reason the referral request was refused. Only applicable when status = refused.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http://hl7.org/fhir/StructureDefinition/specimen-specialHandling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Special handling of the specimen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Special handling during the collection, transport, or storage of the specimen.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http://hl7.org/fhir/StructureDefinition/goal-target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Target for goal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element describing the target for the goal, allowing the progress of the goal to be monitored against an observation.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measure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parameter whose value is being tracked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7D1236">
            <w:pPr>
              <w:rPr>
                <w:rFonts w:eastAsia="Times New Roman"/>
                <w:lang w:val="en-US"/>
              </w:rPr>
            </w:pPr>
            <w:r>
              <w:rPr>
                <w:rFonts w:eastAsia="Times New Roman"/>
                <w:lang w:val="en-US"/>
              </w:rPr>
              <w:t>The parameter whose value is being tracked, e.g.</w:t>
            </w:r>
            <w:del w:id="313" w:author="David Fallas" w:date="2015-09-03T14:58:00Z">
              <w:r w:rsidDel="007D1236">
                <w:rPr>
                  <w:rFonts w:eastAsia="Times New Roman"/>
                  <w:lang w:val="en-US"/>
                </w:rPr>
                <w:delText>,</w:delText>
              </w:r>
            </w:del>
            <w:r>
              <w:rPr>
                <w:rFonts w:eastAsia="Times New Roman"/>
                <w:lang w:val="en-US"/>
              </w:rPr>
              <w:t xml:space="preserve"> body weight, blood pressure, or </w:t>
            </w:r>
            <w:del w:id="314" w:author="David Fallas" w:date="2015-09-03T14:58:00Z">
              <w:r w:rsidDel="007D1236">
                <w:rPr>
                  <w:rFonts w:eastAsia="Times New Roman"/>
                  <w:lang w:val="en-US"/>
                </w:rPr>
                <w:delText xml:space="preserve">hemoglobin </w:delText>
              </w:r>
            </w:del>
            <w:ins w:id="315" w:author="David Fallas" w:date="2015-09-03T14:58:00Z">
              <w:r w:rsidR="007D1236">
                <w:rPr>
                  <w:rFonts w:eastAsia="Times New Roman"/>
                  <w:lang w:val="en-US"/>
                </w:rPr>
                <w:t>H</w:t>
              </w:r>
              <w:r w:rsidR="007D1236">
                <w:rPr>
                  <w:rFonts w:eastAsia="Times New Roman"/>
                  <w:lang w:val="en-US"/>
                </w:rPr>
                <w:t xml:space="preserve">emoglobin </w:t>
              </w:r>
            </w:ins>
            <w:r>
              <w:rPr>
                <w:rFonts w:eastAsia="Times New Roman"/>
                <w:lang w:val="en-US"/>
              </w:rPr>
              <w:t>A1c level.</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detail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target value range to be achieved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7D1236">
            <w:pPr>
              <w:rPr>
                <w:rFonts w:eastAsia="Times New Roman"/>
                <w:lang w:val="en-US"/>
              </w:rPr>
            </w:pPr>
            <w:r>
              <w:rPr>
                <w:rFonts w:eastAsia="Times New Roman"/>
                <w:lang w:val="en-US"/>
              </w:rPr>
              <w:t>The target value range of the focus to be achieved to signify the fulfillment of the goal, e.g.</w:t>
            </w:r>
            <w:del w:id="316" w:author="David Fallas" w:date="2015-09-03T14:58:00Z">
              <w:r w:rsidDel="007D1236">
                <w:rPr>
                  <w:rFonts w:eastAsia="Times New Roman"/>
                  <w:lang w:val="en-US"/>
                </w:rPr>
                <w:delText>,</w:delText>
              </w:r>
            </w:del>
            <w:r>
              <w:rPr>
                <w:rFonts w:eastAsia="Times New Roman"/>
                <w:lang w:val="en-US"/>
              </w:rPr>
              <w:t xml:space="preserve"> 150 pounds, 7.0%. Either the high or low or both values of the range can be specified. When a low value is missing, it indicates that the goal is achieved at any focus value at or below the high value. Similarly, if the high value is missing, it indicates that the goal is achieved at any focus value at or above the low value.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http://hl7.org/fhir/StructureDefinition/procedure-approachBodySite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access point or points used for this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approach body site used for this procedure. Multiple locations are allowed.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http://hl7.org/fhir/StructureDefinition/imagingstudy-radiationDose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728"/>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amount of radiation, as a range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range of radiation to be given for this study.</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http://hl7.org/fhir/StructureDefinition/observation-bodyPosition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body position during the observation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position of the body when the observation was done, e.g.</w:t>
            </w:r>
            <w:del w:id="317" w:author="David Fallas" w:date="2015-09-03T14:59:00Z">
              <w:r w:rsidDel="007D1236">
                <w:rPr>
                  <w:rFonts w:eastAsia="Times New Roman"/>
                  <w:lang w:val="en-US"/>
                </w:rPr>
                <w:delText>,</w:delText>
              </w:r>
            </w:del>
            <w:r>
              <w:rPr>
                <w:rFonts w:eastAsia="Times New Roman"/>
                <w:lang w:val="en-US"/>
              </w:rPr>
              <w:t xml:space="preserve"> standing, sitting. To be used only when the body position in not pre</w:t>
            </w:r>
            <w:ins w:id="318" w:author="David Fallas" w:date="2015-09-03T14:59:00Z">
              <w:r w:rsidR="007D1236">
                <w:rPr>
                  <w:rFonts w:eastAsia="Times New Roman"/>
                  <w:lang w:val="en-US"/>
                </w:rPr>
                <w:t>-</w:t>
              </w:r>
            </w:ins>
            <w:r>
              <w:rPr>
                <w:rFonts w:eastAsia="Times New Roman"/>
                <w:lang w:val="en-US"/>
              </w:rPr>
              <w:t xml:space="preserve">coordinated in the observation code.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http://hl7.org/fhir/StructureDefinition/diagnosticorder-precondition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condition or state of the patient for this test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7D1236">
            <w:pPr>
              <w:rPr>
                <w:rFonts w:eastAsia="Times New Roman"/>
                <w:lang w:val="en-US"/>
              </w:rPr>
            </w:pPr>
            <w:r>
              <w:rPr>
                <w:rFonts w:eastAsia="Times New Roman"/>
                <w:lang w:val="en-US"/>
              </w:rPr>
              <w:t xml:space="preserve">The condition or state of the patient, prior or during the diagnostic procedure or test, </w:t>
            </w:r>
            <w:del w:id="319" w:author="David Fallas" w:date="2015-09-03T14:59:00Z">
              <w:r w:rsidDel="007D1236">
                <w:rPr>
                  <w:rFonts w:eastAsia="Times New Roman"/>
                  <w:lang w:val="en-US"/>
                </w:rPr>
                <w:delText>for example,</w:delText>
              </w:r>
            </w:del>
            <w:ins w:id="320" w:author="David Fallas" w:date="2015-09-03T14:59:00Z">
              <w:r w:rsidR="007D1236">
                <w:rPr>
                  <w:rFonts w:eastAsia="Times New Roman"/>
                  <w:lang w:val="en-US"/>
                </w:rPr>
                <w:t>e.g.</w:t>
              </w:r>
            </w:ins>
            <w:r>
              <w:rPr>
                <w:rFonts w:eastAsia="Times New Roman"/>
                <w:lang w:val="en-US"/>
              </w:rPr>
              <w:t xml:space="preserve"> fasting, at-rest, or post-operative. This captures circumstances that may influence the measured value and have bearing on the interpretation of the result.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http://hl7.org/fhir/StructureDefinition/procedure-incisionDateTime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2875"/>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first incision time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time of the first incision.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http://hl7.org/fhir/StructureDefinition/imagingstudy-radiationDuration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0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length of time for radiation exposure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duration of exposure to radiation for this study.</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294"/>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method used to perform the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method used to perform this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Improve definition. Add mappings.</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http://hl7.org/fhir/StructureDefinition/goal-reasonRejected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reason the goal was not accepted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reason the goal was not accepted. Applies only if the status of the goal is rejected.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http://hl7.org/fhir/StructureDefinition/diagnosticorder-reasonRejected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reason the order was rejected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coded reason why the diagnostic order was rejected. The element must be used only when status is rejected.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http://hl7.org/fhir/StructureDefinition/procedure-causedBy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3440"/>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related item - e.g. a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related item - e.g. a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http://hl7.org/fhir/StructureDefinition/procedurerequest-approachBodySite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requested access point or points used for this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requested approach body site used for this procedure. Multiple locations are allowed.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http://hl7.org/fhir/StructureDefinition/procedurerequest-targetBodySite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requested target point for this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requested target body site for this procedure. Multiple locations are allowed.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http://hl7.org/fhir/StructureDefinition/encounter-conditionRole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role of the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7D1236">
            <w:pPr>
              <w:rPr>
                <w:rFonts w:eastAsia="Times New Roman"/>
                <w:lang w:val="en-US"/>
              </w:rPr>
            </w:pPr>
            <w:r>
              <w:rPr>
                <w:rFonts w:eastAsia="Times New Roman"/>
                <w:lang w:val="en-US"/>
              </w:rPr>
              <w:t>The role of the condition within this encounter, e.g.</w:t>
            </w:r>
            <w:del w:id="321" w:author="David Fallas" w:date="2015-09-03T14:59:00Z">
              <w:r w:rsidDel="007D1236">
                <w:rPr>
                  <w:rFonts w:eastAsia="Times New Roman"/>
                  <w:lang w:val="en-US"/>
                </w:rPr>
                <w:delText>,</w:delText>
              </w:r>
            </w:del>
            <w:r>
              <w:rPr>
                <w:rFonts w:eastAsia="Times New Roman"/>
                <w:lang w:val="en-US"/>
              </w:rPr>
              <w:t xml:space="preserve"> chief complaint, admission diagnosis, discharge diagnosis, comorbidity.</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http://hl7.org/fhir/StructureDefinition/specimen-sequenceNumber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814"/>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sequence number of the sample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An assigned number on the specimen denoting the order of collection.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http://hl7.org/fhir/StructureDefinition/familymemberhistory-severity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seriousness of the family member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qualification of the seriousness or impact on health of the family member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subjective assessment of the severity of the condition as evaluated by the clinician.</w:t>
            </w:r>
          </w:p>
        </w:tc>
      </w:tr>
    </w:tbl>
    <w:p w:rsidR="00577A32" w:rsidRDefault="00632F9D">
      <w:pPr>
        <w:pStyle w:val="Heading2"/>
        <w:divId w:val="1651129651"/>
        <w:rPr>
          <w:rFonts w:eastAsia="Times New Roman"/>
          <w:lang w:val="en-US"/>
        </w:rPr>
      </w:pPr>
      <w:r>
        <w:rPr>
          <w:rFonts w:eastAsia="Times New Roman"/>
          <w:lang w:val="en-US"/>
        </w:rPr>
        <w:t>http://hl7.org/fhir/StructureDefinition/procedure-targetBodySite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target point for this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target body site used for this procedure. Multiple locations are allowed.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http://hl7.org/fhir/StructureDefinition/medicationdispense-validityPeriod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Time interval for medication administration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7D1236">
            <w:pPr>
              <w:rPr>
                <w:rFonts w:eastAsia="Times New Roman"/>
                <w:lang w:val="en-US"/>
              </w:rPr>
            </w:pPr>
            <w:r>
              <w:rPr>
                <w:rFonts w:eastAsia="Times New Roman"/>
                <w:lang w:val="en-US"/>
              </w:rPr>
              <w:t xml:space="preserve">The time interval when the medication must be administered. The start and end times must be expressed as </w:t>
            </w:r>
            <w:del w:id="322" w:author="David Fallas" w:date="2015-09-03T15:00:00Z">
              <w:r w:rsidDel="007D1236">
                <w:rPr>
                  <w:rFonts w:eastAsia="Times New Roman"/>
                  <w:lang w:val="en-US"/>
                </w:rPr>
                <w:delText>dateTimes</w:delText>
              </w:r>
            </w:del>
            <w:ins w:id="323" w:author="David Fallas" w:date="2015-09-03T15:00:00Z">
              <w:r w:rsidR="007D1236">
                <w:rPr>
                  <w:rFonts w:eastAsia="Times New Roman"/>
                  <w:lang w:val="en-US"/>
                </w:rPr>
                <w:t>timestamps</w:t>
              </w:r>
            </w:ins>
            <w:r>
              <w:rPr>
                <w:rFonts w:eastAsia="Times New Roman"/>
                <w:lang w:val="en-US"/>
              </w:rPr>
              <w:t xml:space="preserve">, not times relative to the dispensing time (e.g. use within 24 hours).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http://hl7.org/fhir/StructureDefinition/specimen-treatmentTime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3108"/>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Time of treatment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Period or duration of treatment.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http://hl7.org/fhir/StructureDefinition/medication-usualRoute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974"/>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Typical application route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typical route into the body for this medication.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http://hl7.org/fhir/StructureDefinition/specimen-collectionPriority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Urgency for collection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7D1236">
            <w:pPr>
              <w:rPr>
                <w:rFonts w:eastAsia="Times New Roman"/>
                <w:lang w:val="en-US"/>
              </w:rPr>
            </w:pPr>
            <w:r>
              <w:rPr>
                <w:rFonts w:eastAsia="Times New Roman"/>
                <w:lang w:val="en-US"/>
              </w:rPr>
              <w:t>The urgency of sample collection, such as STAT, ASAP, ASAP-ED, ROUTINE, ROUTINE-AM, etc</w:t>
            </w:r>
            <w:del w:id="324" w:author="David Fallas" w:date="2015-09-03T15:00:00Z">
              <w:r w:rsidDel="007D1236">
                <w:rPr>
                  <w:rFonts w:eastAsia="Times New Roman"/>
                  <w:lang w:val="en-US"/>
                </w:rPr>
                <w:delText>â€¦</w:delText>
              </w:r>
            </w:del>
            <w:r>
              <w:rPr>
                <w:rFonts w:eastAsia="Times New Roman"/>
                <w:lang w:val="en-US"/>
              </w:rPr>
              <w: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Type representing the priority for specimen collection</w:t>
            </w:r>
          </w:p>
        </w:tc>
      </w:tr>
    </w:tbl>
    <w:p w:rsidR="00577A32" w:rsidRDefault="00632F9D">
      <w:pPr>
        <w:pStyle w:val="Heading2"/>
        <w:divId w:val="1651129651"/>
        <w:rPr>
          <w:rFonts w:eastAsia="Times New Roman"/>
          <w:lang w:val="en-US"/>
        </w:rPr>
      </w:pPr>
      <w:r>
        <w:rPr>
          <w:rFonts w:eastAsia="Times New Roman"/>
          <w:lang w:val="en-US"/>
        </w:rPr>
        <w:t>http://hl7.org/fhir/StructureDefinition/familymemberhistory-abatement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rsidP="000F4F21">
            <w:pPr>
              <w:rPr>
                <w:rFonts w:eastAsia="Times New Roman"/>
                <w:lang w:val="en-US"/>
              </w:rPr>
            </w:pPr>
            <w:r>
              <w:rPr>
                <w:rFonts w:eastAsia="Times New Roman"/>
                <w:lang w:val="en-US"/>
              </w:rPr>
              <w:t>When (or if) the family member</w:t>
            </w:r>
            <w:del w:id="325" w:author="David Fallas" w:date="2015-09-03T15:00:00Z">
              <w:r w:rsidDel="000F4F21">
                <w:rPr>
                  <w:rFonts w:eastAsia="Times New Roman"/>
                  <w:lang w:val="en-US"/>
                </w:rPr>
                <w:delText>'</w:delText>
              </w:r>
            </w:del>
            <w:r>
              <w:rPr>
                <w:rFonts w:eastAsia="Times New Roman"/>
                <w:lang w:val="en-US"/>
              </w:rPr>
              <w:t>s condition resolved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approximate date, age, or flag indicating that the condition of the family member resolved. The abatement should only be specified if the condition is stated in the positive sense, i.e., the </w:t>
            </w:r>
            <w:proofErr w:type="spellStart"/>
            <w:r>
              <w:rPr>
                <w:rFonts w:eastAsia="Times New Roman"/>
                <w:lang w:val="en-US"/>
              </w:rPr>
              <w:t>didNotHave</w:t>
            </w:r>
            <w:proofErr w:type="spellEnd"/>
            <w:r>
              <w:rPr>
                <w:rFonts w:eastAsia="Times New Roman"/>
                <w:lang w:val="en-US"/>
              </w:rPr>
              <w:t xml:space="preserve"> flag is false.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lastRenderedPageBreak/>
        <w:t>http://hl7.org/fhir/StructureDefinition/specimen-isDryWeight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Whether quantity is a dry weight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0F4F21" w:rsidP="000F4F21">
            <w:pPr>
              <w:rPr>
                <w:rFonts w:eastAsia="Times New Roman"/>
                <w:lang w:val="en-US"/>
              </w:rPr>
            </w:pPr>
            <w:ins w:id="326" w:author="David Fallas" w:date="2015-09-03T15:01:00Z">
              <w:r>
                <w:rPr>
                  <w:rFonts w:eastAsia="Times New Roman"/>
                  <w:lang w:val="en-US"/>
                </w:rPr>
                <w:t xml:space="preserve">Set to true </w:t>
              </w:r>
            </w:ins>
            <w:del w:id="327" w:author="David Fallas" w:date="2015-09-03T15:01:00Z">
              <w:r w:rsidR="00632F9D" w:rsidDel="000F4F21">
                <w:rPr>
                  <w:rFonts w:eastAsia="Times New Roman"/>
                  <w:lang w:val="en-US"/>
                </w:rPr>
                <w:delText>I</w:delText>
              </w:r>
            </w:del>
            <w:ins w:id="328" w:author="David Fallas" w:date="2015-09-03T15:01:00Z">
              <w:r>
                <w:rPr>
                  <w:rFonts w:eastAsia="Times New Roman"/>
                  <w:lang w:val="en-US"/>
                </w:rPr>
                <w:t>i</w:t>
              </w:r>
            </w:ins>
            <w:r w:rsidR="00632F9D">
              <w:rPr>
                <w:rFonts w:eastAsia="Times New Roman"/>
                <w:lang w:val="en-US"/>
              </w:rPr>
              <w:t xml:space="preserve">f the recorded quantity of the specimen is reported as </w:t>
            </w:r>
            <w:del w:id="329" w:author="David Fallas" w:date="2015-09-03T15:01:00Z">
              <w:r w:rsidR="00632F9D" w:rsidDel="000F4F21">
                <w:rPr>
                  <w:rFonts w:eastAsia="Times New Roman"/>
                  <w:lang w:val="en-US"/>
                </w:rPr>
                <w:delText xml:space="preserve">a weight, if it is a </w:delText>
              </w:r>
            </w:del>
            <w:r w:rsidR="00632F9D">
              <w:rPr>
                <w:rFonts w:eastAsia="Times New Roman"/>
                <w:lang w:val="en-US"/>
              </w:rPr>
              <w:t>dry weight.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http://hl7.org/fhir/StructureDefinition/communication-reasonNotPerformed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Why the communication was not or could not be carried out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Explanation for rejection or failure of the communication. Applicable only if the status is suspended, rejected, or failed.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commentRangeStart w:id="330"/>
            <w:r>
              <w:rPr>
                <w:rFonts w:eastAsia="Times New Roman"/>
                <w:lang w:val="en-US"/>
              </w:rPr>
              <w:t>We need a value set for this field.</w:t>
            </w:r>
            <w:commentRangeEnd w:id="330"/>
            <w:r w:rsidR="000F4F21">
              <w:rPr>
                <w:rStyle w:val="CommentReference"/>
              </w:rPr>
              <w:commentReference w:id="330"/>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http://hl7.org/fhir/StructureDefinition/communicationrequest-reasonRejected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Why the recipient could not be act upon the request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reason associated with the rejection of this communication request by the receiver. Applicable only if the status is rejected.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lastRenderedPageBreak/>
        <w:t>http://hl7.org/fhir/StructureDefinition/condition-targetBodySite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1035"/>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889487941"/>
        <w:rPr>
          <w:rFonts w:eastAsia="Times New Roman"/>
          <w:lang w:val="en-US"/>
        </w:rPr>
      </w:pPr>
      <w:r>
        <w:rPr>
          <w:rFonts w:eastAsia="Times New Roman"/>
          <w:lang w:val="en-US"/>
        </w:rPr>
        <w:t>Health Level Seven, Inc. - Patient Care WG</w:t>
      </w:r>
    </w:p>
    <w:p w:rsidR="00577A32" w:rsidRDefault="00632F9D">
      <w:pPr>
        <w:pStyle w:val="Heading2"/>
        <w:divId w:val="1889487941"/>
        <w:rPr>
          <w:rFonts w:eastAsia="Times New Roman"/>
          <w:lang w:val="en-US"/>
        </w:rPr>
      </w:pPr>
      <w:r>
        <w:rPr>
          <w:rFonts w:eastAsia="Times New Roman"/>
          <w:lang w:val="en-US"/>
        </w:rPr>
        <w:t>http://hl7.org/fhir/StructureDefinition/flag-priority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An alarm code</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0F4F21">
            <w:pPr>
              <w:rPr>
                <w:rFonts w:eastAsia="Times New Roman"/>
                <w:lang w:val="en-US"/>
              </w:rPr>
            </w:pPr>
            <w:r>
              <w:rPr>
                <w:rFonts w:eastAsia="Times New Roman"/>
                <w:lang w:val="en-US"/>
              </w:rPr>
              <w:t xml:space="preserve">A code that identifies the priority of the alert, </w:t>
            </w:r>
            <w:del w:id="331" w:author="David Fallas" w:date="2015-09-03T15:02:00Z">
              <w:r w:rsidDel="000F4F21">
                <w:rPr>
                  <w:rFonts w:eastAsia="Times New Roman"/>
                  <w:lang w:val="en-US"/>
                </w:rPr>
                <w:delText xml:space="preserve">for example </w:delText>
              </w:r>
            </w:del>
            <w:ins w:id="332" w:author="David Fallas" w:date="2015-09-03T15:02:00Z">
              <w:r w:rsidR="000F4F21">
                <w:rPr>
                  <w:rFonts w:eastAsia="Times New Roman"/>
                  <w:lang w:val="en-US"/>
                </w:rPr>
                <w:t xml:space="preserve">e.g. </w:t>
              </w:r>
            </w:ins>
            <w:r>
              <w:rPr>
                <w:rFonts w:eastAsia="Times New Roman"/>
                <w:lang w:val="en-US"/>
              </w:rPr>
              <w:t>the Alert Priority flags column in IHE PCD TF 2 Table B.8-4.</w:t>
            </w:r>
          </w:p>
        </w:tc>
      </w:tr>
      <w:tr w:rsidR="00577A32">
        <w:trPr>
          <w:divId w:val="188948794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code of the alarm</w:t>
            </w:r>
          </w:p>
        </w:tc>
      </w:tr>
    </w:tbl>
    <w:p w:rsidR="00577A32" w:rsidRDefault="00632F9D">
      <w:pPr>
        <w:pStyle w:val="Heading2"/>
        <w:divId w:val="1889487941"/>
        <w:rPr>
          <w:rFonts w:eastAsia="Times New Roman"/>
          <w:lang w:val="en-US"/>
        </w:rPr>
      </w:pPr>
      <w:r>
        <w:rPr>
          <w:rFonts w:eastAsia="Times New Roman"/>
          <w:lang w:val="en-US"/>
        </w:rPr>
        <w:t>http://hl7.org/fhir/StructureDefinition/careplan-activity-title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3734"/>
      </w:tblGrid>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Label for activity</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Human-friendly name for the activity.</w:t>
            </w:r>
          </w:p>
        </w:tc>
      </w:tr>
      <w:tr w:rsidR="00577A32">
        <w:trPr>
          <w:divId w:val="188948794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889487941"/>
        <w:rPr>
          <w:rFonts w:eastAsia="Times New Roman"/>
          <w:lang w:val="en-US"/>
        </w:rPr>
      </w:pPr>
      <w:r>
        <w:rPr>
          <w:rFonts w:eastAsia="Times New Roman"/>
          <w:lang w:val="en-US"/>
        </w:rPr>
        <w:t>http://hl7.org/fhir/StructureDefinition/flag-detail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Resource with details for flag</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 xml:space="preserve">Points to the Observation, </w:t>
            </w:r>
            <w:proofErr w:type="spellStart"/>
            <w:r>
              <w:rPr>
                <w:rFonts w:eastAsia="Times New Roman"/>
                <w:lang w:val="en-US"/>
              </w:rPr>
              <w:t>AllergyIntolerance</w:t>
            </w:r>
            <w:proofErr w:type="spellEnd"/>
            <w:r>
              <w:rPr>
                <w:rFonts w:eastAsia="Times New Roman"/>
                <w:lang w:val="en-US"/>
              </w:rPr>
              <w:t xml:space="preserve"> or other record that provides additional supporting information about this particular flag. </w:t>
            </w:r>
          </w:p>
        </w:tc>
      </w:tr>
      <w:tr w:rsidR="00577A32">
        <w:trPr>
          <w:divId w:val="188948794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554316710"/>
        <w:rPr>
          <w:rFonts w:eastAsia="Times New Roman"/>
          <w:lang w:val="en-US"/>
        </w:rPr>
      </w:pPr>
      <w:r>
        <w:rPr>
          <w:rFonts w:eastAsia="Times New Roman"/>
          <w:lang w:val="en-US"/>
        </w:rPr>
        <w:t>Health Level Seven, Inc. - Structured Documents WG</w:t>
      </w:r>
    </w:p>
    <w:p w:rsidR="00577A32" w:rsidRDefault="00632F9D">
      <w:pPr>
        <w:pStyle w:val="Heading2"/>
        <w:divId w:val="554316710"/>
        <w:rPr>
          <w:rFonts w:eastAsia="Times New Roman"/>
          <w:lang w:val="en-US"/>
        </w:rPr>
      </w:pPr>
      <w:r>
        <w:rPr>
          <w:rFonts w:eastAsia="Times New Roman"/>
          <w:lang w:val="en-US"/>
        </w:rPr>
        <w:t>http://hl7.org/fhir/StructureDefinition/composition-clindoc-otherConfidentiality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55431671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55431671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Additional confidentiality codes</w:t>
            </w:r>
          </w:p>
        </w:tc>
      </w:tr>
      <w:tr w:rsidR="00577A32">
        <w:trPr>
          <w:divId w:val="55431671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Carries additional confidentiality codes beyond the base fixed code specified in the CDA document.</w:t>
            </w:r>
          </w:p>
        </w:tc>
      </w:tr>
      <w:tr w:rsidR="00577A32">
        <w:trPr>
          <w:divId w:val="554316710"/>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Typically this is used where an ins</w:t>
            </w:r>
            <w:ins w:id="333" w:author="David Fallas" w:date="2015-09-03T15:02:00Z">
              <w:r w:rsidR="000F4F21">
                <w:rPr>
                  <w:rFonts w:eastAsia="Times New Roman"/>
                  <w:lang w:val="en-US"/>
                </w:rPr>
                <w:t>t</w:t>
              </w:r>
            </w:ins>
            <w:r>
              <w:rPr>
                <w:rFonts w:eastAsia="Times New Roman"/>
                <w:lang w:val="en-US"/>
              </w:rPr>
              <w:t xml:space="preserve">itution has their own set of confidentiality codes that have different granularity that the base CDA codes, or for legacy reasons. For security related codes other than confidentiality, see </w:t>
            </w:r>
            <w:commentRangeStart w:id="334"/>
            <w:r>
              <w:rPr>
                <w:rFonts w:eastAsia="Times New Roman"/>
                <w:lang w:val="en-US"/>
              </w:rPr>
              <w:t>[[security-labels-html]]</w:t>
            </w:r>
            <w:commentRangeEnd w:id="334"/>
            <w:r w:rsidR="000F4F21">
              <w:rPr>
                <w:rStyle w:val="CommentReference"/>
              </w:rPr>
              <w:commentReference w:id="334"/>
            </w:r>
            <w:r>
              <w:rPr>
                <w:rFonts w:eastAsia="Times New Roman"/>
                <w:lang w:val="en-US"/>
              </w:rPr>
              <w:t xml:space="preserve">. </w:t>
            </w:r>
          </w:p>
        </w:tc>
      </w:tr>
      <w:tr w:rsidR="00577A32">
        <w:trPr>
          <w:divId w:val="55431671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55431671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55431671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55431671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25389855"/>
        <w:rPr>
          <w:rFonts w:eastAsia="Times New Roman"/>
          <w:lang w:val="en-US"/>
        </w:rPr>
      </w:pPr>
      <w:r>
        <w:rPr>
          <w:rFonts w:eastAsia="Times New Roman"/>
          <w:lang w:val="en-US"/>
        </w:rPr>
        <w:t>Health Level Seven, Inc. - [WG Name] WG</w:t>
      </w:r>
    </w:p>
    <w:p w:rsidR="00577A32" w:rsidRDefault="00632F9D">
      <w:pPr>
        <w:pStyle w:val="Heading2"/>
        <w:divId w:val="125389855"/>
        <w:rPr>
          <w:rFonts w:eastAsia="Times New Roman"/>
          <w:lang w:val="en-US"/>
        </w:rPr>
      </w:pPr>
      <w:r>
        <w:rPr>
          <w:rFonts w:eastAsia="Times New Roman"/>
          <w:lang w:val="en-US"/>
        </w:rPr>
        <w:t>http://hl7.org/fhir/StructureDefinition/structuredefinition-explicit-type-name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Advisory - name of Type for implementations</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name to use for the type, in implementations. This is a suggestion; it's not a normative part of the FHIR specification, but it does appear in the UML diagrams, and is used in generated code, schemas, etc to identify the type.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http://hl7.org/fhir/StructureDefinition/conformance-search-parameter-combination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An allowable parameter combination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container for a single allowable parameter combination.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If a search combination is specified, clients should expect that they must submit that required combination or the search will be unsucces</w:t>
            </w:r>
            <w:ins w:id="335" w:author="David Fallas" w:date="2015-09-03T15:03:00Z">
              <w:r w:rsidR="000F4F21">
                <w:rPr>
                  <w:rFonts w:eastAsia="Times New Roman"/>
                  <w:lang w:val="en-US"/>
                </w:rPr>
                <w:t>s</w:t>
              </w:r>
            </w:ins>
            <w:r>
              <w:rPr>
                <w:rFonts w:eastAsia="Times New Roman"/>
                <w:lang w:val="en-US"/>
              </w:rPr>
              <w:t xml:space="preserve">ful. If multiple search parameter combinations are specified, a client may pick between them, and supply the minimal required parameters for any of the combinations.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required</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required search parameter name</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search parameter name in the combination which is required.</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optional</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An optional search parameter name</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search parameter name in the combination which is optional.</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If a defined parameter is not listed as a required or optional parameter, the implication is that the parameter is not supported with this combination. Servers may ignore It, though some may return an error if it is used.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lastRenderedPageBreak/>
        <w:t>http://hl7.org/fhir/StructureDefinition/conformance-supported-system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Code system not defined in a value set</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system that is supported by the system that is not defined in a value set resource.</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Typically, this is a large terminology</w:t>
            </w:r>
            <w:ins w:id="336" w:author="David Fallas" w:date="2015-09-03T15:04:00Z">
              <w:r w:rsidR="000F4F21">
                <w:rPr>
                  <w:rFonts w:eastAsia="Times New Roman"/>
                  <w:lang w:val="en-US"/>
                </w:rPr>
                <w:t xml:space="preserve"> set</w:t>
              </w:r>
            </w:ins>
            <w:r>
              <w:rPr>
                <w:rFonts w:eastAsia="Times New Roman"/>
                <w:lang w:val="en-US"/>
              </w:rPr>
              <w:t xml:space="preserve"> such as LOINC, SNOMED CT.</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http://hl7.org/fhir/StructureDefinition/conformance-expectation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Defines the level of expectation associated with a given system capability.</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If "SHALL NOT" is desired, use the "prohibited" modifier extension. This extension should only be used with conformance profiles documenting requirements, not those documenting actual system capabilities.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 xml:space="preserve">Indicates the degree of adherence to a specified behavior or capability expected in order for a system to be deemed conformant with a specification </w:t>
            </w:r>
          </w:p>
        </w:tc>
      </w:tr>
    </w:tbl>
    <w:p w:rsidR="00577A32" w:rsidRDefault="00632F9D">
      <w:pPr>
        <w:pStyle w:val="Heading2"/>
        <w:divId w:val="125389855"/>
        <w:rPr>
          <w:rFonts w:eastAsia="Times New Roman"/>
          <w:lang w:val="en-US"/>
        </w:rPr>
      </w:pPr>
      <w:r>
        <w:rPr>
          <w:rFonts w:eastAsia="Times New Roman"/>
          <w:lang w:val="en-US"/>
        </w:rPr>
        <w:t>http://hl7.org/fhir/StructureDefinition/structuredefinition-fmm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6513"/>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FMM Level</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FMM level assigned to the artifact.</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Though this is defined for resources, it can be used for any artifact.</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http://hl7.org/fhir/StructureDefinition/structuredefinition-fmm-no-warnings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FMM Level (if no warnings)</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FMM level that would be assigned to the artifact if it had no warnings.</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If an artifact</w:t>
            </w:r>
            <w:ins w:id="337" w:author="David Fallas" w:date="2015-09-03T15:05:00Z">
              <w:r w:rsidR="000F4F21">
                <w:rPr>
                  <w:rFonts w:eastAsia="Times New Roman"/>
                  <w:lang w:val="en-US"/>
                </w:rPr>
                <w:t xml:space="preserve"> FMM</w:t>
              </w:r>
            </w:ins>
            <w:r>
              <w:rPr>
                <w:rFonts w:eastAsia="Times New Roman"/>
                <w:lang w:val="en-US"/>
              </w:rPr>
              <w:t xml:space="preserve"> is higher than level 0, it must have no warnings from the resource/profile validator. This is the logical level that will apply once warnings have been resolved.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http://hl7.org/fhir/StructureDefinition/conformance-prohibited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Functionality not allowed</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0F4F21">
            <w:pPr>
              <w:rPr>
                <w:rFonts w:eastAsia="Times New Roman"/>
                <w:lang w:val="en-US"/>
              </w:rPr>
            </w:pPr>
            <w:r>
              <w:rPr>
                <w:rFonts w:eastAsia="Times New Roman"/>
                <w:lang w:val="en-US"/>
              </w:rPr>
              <w:t>If set to true, indicates that support for the specified behavior would make a system non</w:t>
            </w:r>
            <w:del w:id="338" w:author="David Fallas" w:date="2015-09-03T15:05:00Z">
              <w:r w:rsidDel="000F4F21">
                <w:rPr>
                  <w:rFonts w:eastAsia="Times New Roman"/>
                  <w:lang w:val="en-US"/>
                </w:rPr>
                <w:delText>=</w:delText>
              </w:r>
            </w:del>
            <w:ins w:id="339" w:author="David Fallas" w:date="2015-09-03T15:05:00Z">
              <w:r w:rsidR="000F4F21">
                <w:rPr>
                  <w:rFonts w:eastAsia="Times New Roman"/>
                  <w:lang w:val="en-US"/>
                </w:rPr>
                <w:t>-</w:t>
              </w:r>
            </w:ins>
            <w:r>
              <w:rPr>
                <w:rFonts w:eastAsia="Times New Roman"/>
                <w:lang w:val="en-US"/>
              </w:rPr>
              <w:t>conformant with the specification.</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http://hl7.org/fhir/StructureDefinition/structuredefinition-display-hint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Hinting information for the narrative generator</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Hinting information for the narrative generator - a series of name: value; pairs.</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0F4F21">
            <w:pPr>
              <w:rPr>
                <w:rFonts w:eastAsia="Times New Roman"/>
                <w:lang w:val="en-US"/>
              </w:rPr>
            </w:pPr>
            <w:del w:id="340" w:author="David Fallas" w:date="2015-09-03T15:05:00Z">
              <w:r w:rsidDel="000F4F21">
                <w:rPr>
                  <w:rFonts w:eastAsia="Times New Roman"/>
                  <w:lang w:val="en-US"/>
                </w:rPr>
                <w:delText xml:space="preserve">known </w:delText>
              </w:r>
            </w:del>
            <w:ins w:id="341" w:author="David Fallas" w:date="2015-09-03T15:05:00Z">
              <w:r w:rsidR="000F4F21">
                <w:rPr>
                  <w:rFonts w:eastAsia="Times New Roman"/>
                  <w:lang w:val="en-US"/>
                </w:rPr>
                <w:t>K</w:t>
              </w:r>
              <w:r w:rsidR="000F4F21">
                <w:rPr>
                  <w:rFonts w:eastAsia="Times New Roman"/>
                  <w:lang w:val="en-US"/>
                </w:rPr>
                <w:t xml:space="preserve">nown </w:t>
              </w:r>
            </w:ins>
            <w:r>
              <w:rPr>
                <w:rFonts w:eastAsia="Times New Roman"/>
                <w:lang w:val="en-US"/>
              </w:rPr>
              <w:t xml:space="preserve">names: default (default value </w:t>
            </w:r>
            <w:del w:id="342" w:author="David Fallas" w:date="2015-09-03T15:05:00Z">
              <w:r w:rsidDel="000F4F21">
                <w:rPr>
                  <w:rFonts w:eastAsia="Times New Roman"/>
                  <w:lang w:val="en-US"/>
                </w:rPr>
                <w:delText>-</w:delText>
              </w:r>
            </w:del>
            <w:ins w:id="343" w:author="David Fallas" w:date="2015-09-03T15:05:00Z">
              <w:r w:rsidR="000F4F21">
                <w:rPr>
                  <w:rFonts w:eastAsia="Times New Roman"/>
                  <w:lang w:val="en-US"/>
                </w:rPr>
                <w:t>–</w:t>
              </w:r>
            </w:ins>
            <w:r>
              <w:rPr>
                <w:rFonts w:eastAsia="Times New Roman"/>
                <w:lang w:val="en-US"/>
              </w:rPr>
              <w:t xml:space="preserve"> do</w:t>
            </w:r>
            <w:ins w:id="344" w:author="David Fallas" w:date="2015-09-03T15:05:00Z">
              <w:r w:rsidR="000F4F21">
                <w:rPr>
                  <w:rFonts w:eastAsia="Times New Roman"/>
                  <w:lang w:val="en-US"/>
                </w:rPr>
                <w:t xml:space="preserve"> </w:t>
              </w:r>
            </w:ins>
            <w:r>
              <w:rPr>
                <w:rFonts w:eastAsia="Times New Roman"/>
                <w:lang w:val="en-US"/>
              </w:rPr>
              <w:t>n</w:t>
            </w:r>
            <w:del w:id="345" w:author="David Fallas" w:date="2015-09-03T15:05:00Z">
              <w:r w:rsidDel="000F4F21">
                <w:rPr>
                  <w:rFonts w:eastAsia="Times New Roman"/>
                  <w:lang w:val="en-US"/>
                </w:rPr>
                <w:delText>'</w:delText>
              </w:r>
            </w:del>
            <w:ins w:id="346" w:author="David Fallas" w:date="2015-09-03T15:05:00Z">
              <w:r w:rsidR="000F4F21">
                <w:rPr>
                  <w:rFonts w:eastAsia="Times New Roman"/>
                  <w:lang w:val="en-US"/>
                </w:rPr>
                <w:t>o</w:t>
              </w:r>
            </w:ins>
            <w:r>
              <w:rPr>
                <w:rFonts w:eastAsia="Times New Roman"/>
                <w:lang w:val="en-US"/>
              </w:rPr>
              <w:t>t represent if this value).</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http://hl7.org/fhir/StructureDefinition/operationoutcome-detectedIssue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Reference to a contra-indication that is the basis for this error</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reference to a stored contraindication that is the basis for this issue. A recipient can expect that the item referenced in this extension is being retained for record keeping purposes. </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rsidP="000F4F21">
            <w:pPr>
              <w:rPr>
                <w:rFonts w:eastAsia="Times New Roman"/>
                <w:lang w:val="en-US"/>
              </w:rPr>
            </w:pPr>
            <w:r>
              <w:rPr>
                <w:rFonts w:eastAsia="Times New Roman"/>
                <w:lang w:val="en-US"/>
              </w:rPr>
              <w:t xml:space="preserve">Operation </w:t>
            </w:r>
            <w:del w:id="347" w:author="David Fallas" w:date="2015-09-03T15:06:00Z">
              <w:r w:rsidDel="000F4F21">
                <w:rPr>
                  <w:rFonts w:eastAsia="Times New Roman"/>
                  <w:lang w:val="en-US"/>
                </w:rPr>
                <w:delText xml:space="preserve">Outcome </w:delText>
              </w:r>
            </w:del>
            <w:ins w:id="348" w:author="David Fallas" w:date="2015-09-03T15:06:00Z">
              <w:r w:rsidR="000F4F21">
                <w:rPr>
                  <w:rFonts w:eastAsia="Times New Roman"/>
                  <w:lang w:val="en-US"/>
                </w:rPr>
                <w:t>o</w:t>
              </w:r>
              <w:r w:rsidR="000F4F21">
                <w:rPr>
                  <w:rFonts w:eastAsia="Times New Roman"/>
                  <w:lang w:val="en-US"/>
                </w:rPr>
                <w:t xml:space="preserve">utcome </w:t>
              </w:r>
            </w:ins>
            <w:r>
              <w:rPr>
                <w:rFonts w:eastAsia="Times New Roman"/>
                <w:lang w:val="en-US"/>
              </w:rPr>
              <w:t>records are transient items that are returned in response to specific interactions or operations. Contraindications are items that can be stored in the pa</w:t>
            </w:r>
            <w:del w:id="349" w:author="David Fallas" w:date="2015-09-03T15:06:00Z">
              <w:r w:rsidDel="000F4F21">
                <w:rPr>
                  <w:rFonts w:eastAsia="Times New Roman"/>
                  <w:lang w:val="en-US"/>
                </w:rPr>
                <w:delText>i</w:delText>
              </w:r>
            </w:del>
            <w:r>
              <w:rPr>
                <w:rFonts w:eastAsia="Times New Roman"/>
                <w:lang w:val="en-US"/>
              </w:rPr>
              <w:t>tient</w:t>
            </w:r>
            <w:del w:id="350" w:author="David Fallas" w:date="2015-09-03T15:06:00Z">
              <w:r w:rsidDel="000F4F21">
                <w:rPr>
                  <w:rFonts w:eastAsia="Times New Roman"/>
                  <w:lang w:val="en-US"/>
                </w:rPr>
                <w:delText>'</w:delText>
              </w:r>
            </w:del>
            <w:r>
              <w:rPr>
                <w:rFonts w:eastAsia="Times New Roman"/>
                <w:lang w:val="en-US"/>
              </w:rPr>
              <w:t>s records as reasons that things were not done (or done). This extension</w:t>
            </w:r>
            <w:del w:id="351" w:author="David Fallas" w:date="2015-09-03T15:06:00Z">
              <w:r w:rsidDel="000F4F21">
                <w:rPr>
                  <w:rFonts w:eastAsia="Times New Roman"/>
                  <w:lang w:val="en-US"/>
                </w:rPr>
                <w:delText>s</w:delText>
              </w:r>
            </w:del>
            <w:r>
              <w:rPr>
                <w:rFonts w:eastAsia="Times New Roman"/>
                <w:lang w:val="en-US"/>
              </w:rPr>
              <w:t xml:space="preserve"> allows a transient operation outcome to refer to a persistent entry in the patient record as the basis for the outcome.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http://hl7.org/fhir/StructureDefinition/operationoutcome-authority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Reference to where the rule is defined</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rsidP="000F4F21">
            <w:pPr>
              <w:rPr>
                <w:rFonts w:eastAsia="Times New Roman"/>
                <w:lang w:val="en-US"/>
              </w:rPr>
            </w:pPr>
            <w:r>
              <w:rPr>
                <w:rFonts w:eastAsia="Times New Roman"/>
                <w:lang w:val="en-US"/>
              </w:rPr>
              <w:t>A reference to where the rule is defined (based on the authoritative URLs in the applica</w:t>
            </w:r>
            <w:del w:id="352" w:author="David Fallas" w:date="2015-09-03T15:06:00Z">
              <w:r w:rsidDel="000F4F21">
                <w:rPr>
                  <w:rFonts w:eastAsia="Times New Roman"/>
                  <w:lang w:val="en-US"/>
                </w:rPr>
                <w:delText>n</w:delText>
              </w:r>
            </w:del>
            <w:r>
              <w:rPr>
                <w:rFonts w:eastAsia="Times New Roman"/>
                <w:lang w:val="en-US"/>
              </w:rPr>
              <w:t xml:space="preserve">ble </w:t>
            </w:r>
            <w:del w:id="353" w:author="David Fallas" w:date="2015-09-03T15:06:00Z">
              <w:r w:rsidDel="000F4F21">
                <w:rPr>
                  <w:rFonts w:eastAsia="Times New Roman"/>
                  <w:lang w:val="en-US"/>
                </w:rPr>
                <w:delText xml:space="preserve">conformance </w:delText>
              </w:r>
            </w:del>
            <w:ins w:id="354" w:author="David Fallas" w:date="2015-09-03T15:06:00Z">
              <w:r w:rsidR="000F4F21">
                <w:rPr>
                  <w:rFonts w:eastAsia="Times New Roman"/>
                  <w:lang w:val="en-US"/>
                </w:rPr>
                <w:t>C</w:t>
              </w:r>
              <w:r w:rsidR="000F4F21">
                <w:rPr>
                  <w:rFonts w:eastAsia="Times New Roman"/>
                  <w:lang w:val="en-US"/>
                </w:rPr>
                <w:t xml:space="preserve">onformance </w:t>
              </w:r>
            </w:ins>
            <w:r>
              <w:rPr>
                <w:rFonts w:eastAsia="Times New Roman"/>
                <w:lang w:val="en-US"/>
              </w:rPr>
              <w:t>resource</w:t>
            </w:r>
            <w:ins w:id="355" w:author="David Fallas" w:date="2015-09-03T15:07:00Z">
              <w:r w:rsidR="000F4F21">
                <w:rPr>
                  <w:rFonts w:eastAsia="Times New Roman"/>
                  <w:lang w:val="en-US"/>
                </w:rPr>
                <w:t>(</w:t>
              </w:r>
            </w:ins>
            <w:r>
              <w:rPr>
                <w:rFonts w:eastAsia="Times New Roman"/>
                <w:lang w:val="en-US"/>
              </w:rPr>
              <w:t>s</w:t>
            </w:r>
            <w:ins w:id="356" w:author="David Fallas" w:date="2015-09-03T15:07:00Z">
              <w:r w:rsidR="000F4F21">
                <w:rPr>
                  <w:rFonts w:eastAsia="Times New Roman"/>
                  <w:lang w:val="en-US"/>
                </w:rPr>
                <w:t>)</w:t>
              </w:r>
            </w:ins>
            <w:bookmarkStart w:id="357" w:name="_GoBack"/>
            <w:bookmarkEnd w:id="357"/>
            <w:r>
              <w:rPr>
                <w:rFonts w:eastAsia="Times New Roman"/>
                <w:lang w:val="en-US"/>
              </w:rPr>
              <w:t>).</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http://hl7.org/fhir/StructureDefinition/operationoutcome-issue-source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967"/>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Source of a validation message</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Helps a user track down the source of the problem.</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http://hl7.org/fhir/StructureDefinition/structuredefinition-template-status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Template Status Code (more authoring statuses)</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Status code taken from [HL7 template specification</w:t>
            </w:r>
            <w:proofErr w:type="gramStart"/>
            <w:r>
              <w:rPr>
                <w:rFonts w:eastAsia="Times New Roman"/>
                <w:lang w:val="en-US"/>
              </w:rPr>
              <w:t>](</w:t>
            </w:r>
            <w:proofErr w:type="gramEnd"/>
            <w:r>
              <w:rPr>
                <w:rFonts w:eastAsia="Times New Roman"/>
                <w:lang w:val="en-US"/>
              </w:rPr>
              <w:t xml:space="preserve">http://wiki.hl7.org/images/7/7a/TemplatesDSTU-20140910b-96.pdf.zip) - allows for alignment with the template DSTU, and has more authoring status codes. </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The Profile status has the codes that are relevant to end-users/developers, while this extension has the codes used by profile developers.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The status indicates the level of maturity of the design and may be used to manage the use of the design</w:t>
            </w:r>
          </w:p>
        </w:tc>
      </w:tr>
    </w:tbl>
    <w:p w:rsidR="00632F9D" w:rsidRDefault="00632F9D">
      <w:pPr>
        <w:divId w:val="125389855"/>
        <w:rPr>
          <w:rFonts w:eastAsia="Times New Roman"/>
        </w:rPr>
      </w:pPr>
    </w:p>
    <w:sectPr w:rsidR="00632F9D" w:rsidSect="00577A32">
      <w:footerReference w:type="default" r:id="rId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5" w:author="David Fallas" w:date="2015-09-03T14:17:00Z" w:initials="DF">
    <w:p w:rsidR="00CB4F10" w:rsidRDefault="00CB4F10">
      <w:pPr>
        <w:pStyle w:val="CommentText"/>
      </w:pPr>
      <w:r>
        <w:rPr>
          <w:rStyle w:val="CommentReference"/>
        </w:rPr>
        <w:annotationRef/>
      </w:r>
      <w:r>
        <w:t>This may need to be harmonised to the actual status in the final document</w:t>
      </w:r>
    </w:p>
  </w:comment>
  <w:comment w:id="134" w:author="David Fallas" w:date="2015-09-03T14:18:00Z" w:initials="DF">
    <w:p w:rsidR="00CB4F10" w:rsidRDefault="00CB4F10">
      <w:pPr>
        <w:pStyle w:val="CommentText"/>
      </w:pPr>
      <w:r>
        <w:rPr>
          <w:rStyle w:val="CommentReference"/>
        </w:rPr>
        <w:annotationRef/>
      </w:r>
      <w:r>
        <w:t>As above</w:t>
      </w:r>
    </w:p>
  </w:comment>
  <w:comment w:id="150" w:author="David Fallas" w:date="2015-09-03T14:23:00Z" w:initials="DF">
    <w:p w:rsidR="001E0829" w:rsidRDefault="001E0829">
      <w:pPr>
        <w:pStyle w:val="CommentText"/>
      </w:pPr>
      <w:r>
        <w:rPr>
          <w:rStyle w:val="CommentReference"/>
        </w:rPr>
        <w:annotationRef/>
      </w:r>
      <w:r>
        <w:t>Formatting issue here which is upsetting the left-hand column</w:t>
      </w:r>
    </w:p>
  </w:comment>
  <w:comment w:id="264" w:author="David Fallas" w:date="2015-09-03T14:46:00Z" w:initials="DF">
    <w:p w:rsidR="00F24101" w:rsidRDefault="00F24101">
      <w:pPr>
        <w:pStyle w:val="CommentText"/>
      </w:pPr>
      <w:r>
        <w:rPr>
          <w:rStyle w:val="CommentReference"/>
        </w:rPr>
        <w:annotationRef/>
      </w:r>
      <w:r>
        <w:t>Not sure what the asterisks represent here.</w:t>
      </w:r>
    </w:p>
  </w:comment>
  <w:comment w:id="308" w:author="David Fallas" w:date="2015-09-03T14:56:00Z" w:initials="DF">
    <w:p w:rsidR="007D1236" w:rsidRDefault="007D1236">
      <w:pPr>
        <w:pStyle w:val="CommentText"/>
      </w:pPr>
      <w:r>
        <w:rPr>
          <w:rStyle w:val="CommentReference"/>
        </w:rPr>
        <w:annotationRef/>
      </w:r>
      <w:r>
        <w:t>A TODO perhaps?</w:t>
      </w:r>
    </w:p>
  </w:comment>
  <w:comment w:id="330" w:author="David Fallas" w:date="2015-09-03T15:02:00Z" w:initials="DF">
    <w:p w:rsidR="000F4F21" w:rsidRDefault="000F4F21">
      <w:pPr>
        <w:pStyle w:val="CommentText"/>
      </w:pPr>
      <w:r>
        <w:rPr>
          <w:rStyle w:val="CommentReference"/>
        </w:rPr>
        <w:annotationRef/>
      </w:r>
      <w:r>
        <w:t>Another TODO?</w:t>
      </w:r>
    </w:p>
  </w:comment>
  <w:comment w:id="334" w:author="David Fallas" w:date="2015-09-03T15:03:00Z" w:initials="DF">
    <w:p w:rsidR="000F4F21" w:rsidRDefault="000F4F21">
      <w:pPr>
        <w:pStyle w:val="CommentText"/>
      </w:pPr>
      <w:r>
        <w:rPr>
          <w:rStyle w:val="CommentReference"/>
        </w:rPr>
        <w:annotationRef/>
      </w:r>
      <w:r>
        <w:t>Assume link is defined elsewhere?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0C4" w:rsidRDefault="00E260C4" w:rsidP="004F075E">
      <w:r>
        <w:separator/>
      </w:r>
    </w:p>
  </w:endnote>
  <w:endnote w:type="continuationSeparator" w:id="0">
    <w:p w:rsidR="00E260C4" w:rsidRDefault="00E260C4" w:rsidP="004F0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34"/>
      <w:docPartObj>
        <w:docPartGallery w:val="Page Numbers (Bottom of Page)"/>
        <w:docPartUnique/>
      </w:docPartObj>
    </w:sdtPr>
    <w:sdtContent>
      <w:p w:rsidR="00825A08" w:rsidRDefault="00825A08">
        <w:pPr>
          <w:pStyle w:val="Footer"/>
          <w:jc w:val="right"/>
        </w:pPr>
        <w:r>
          <w:fldChar w:fldCharType="begin"/>
        </w:r>
        <w:r>
          <w:instrText xml:space="preserve"> PAGE   \* MERGEFORMAT </w:instrText>
        </w:r>
        <w:r>
          <w:fldChar w:fldCharType="separate"/>
        </w:r>
        <w:r w:rsidR="000F4F21">
          <w:rPr>
            <w:noProof/>
          </w:rPr>
          <w:t>98</w:t>
        </w:r>
        <w:r>
          <w:rPr>
            <w:noProof/>
          </w:rPr>
          <w:fldChar w:fldCharType="end"/>
        </w:r>
      </w:p>
    </w:sdtContent>
  </w:sdt>
  <w:p w:rsidR="00825A08" w:rsidRDefault="00825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0C4" w:rsidRDefault="00E260C4" w:rsidP="004F075E">
      <w:r>
        <w:separator/>
      </w:r>
    </w:p>
  </w:footnote>
  <w:footnote w:type="continuationSeparator" w:id="0">
    <w:p w:rsidR="00E260C4" w:rsidRDefault="00E260C4" w:rsidP="004F07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81AE3"/>
    <w:rsid w:val="000F4F21"/>
    <w:rsid w:val="001E0829"/>
    <w:rsid w:val="004F075E"/>
    <w:rsid w:val="00577A32"/>
    <w:rsid w:val="00632F9D"/>
    <w:rsid w:val="007D1236"/>
    <w:rsid w:val="00825A08"/>
    <w:rsid w:val="009C0DD9"/>
    <w:rsid w:val="00A24EEA"/>
    <w:rsid w:val="00A316E6"/>
    <w:rsid w:val="00A81AE3"/>
    <w:rsid w:val="00C3290B"/>
    <w:rsid w:val="00CB4F10"/>
    <w:rsid w:val="00E260C4"/>
    <w:rsid w:val="00F24101"/>
    <w:rsid w:val="00FC72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A32"/>
    <w:rPr>
      <w:rFonts w:eastAsiaTheme="minorEastAsia"/>
      <w:sz w:val="24"/>
      <w:szCs w:val="24"/>
    </w:rPr>
  </w:style>
  <w:style w:type="paragraph" w:styleId="Heading1">
    <w:name w:val="heading 1"/>
    <w:basedOn w:val="Normal"/>
    <w:link w:val="Heading1Char"/>
    <w:uiPriority w:val="9"/>
    <w:qFormat/>
    <w:rsid w:val="00577A32"/>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7A3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A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77A3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F075E"/>
    <w:pPr>
      <w:tabs>
        <w:tab w:val="center" w:pos="4680"/>
        <w:tab w:val="right" w:pos="9360"/>
      </w:tabs>
    </w:pPr>
  </w:style>
  <w:style w:type="character" w:customStyle="1" w:styleId="HeaderChar">
    <w:name w:val="Header Char"/>
    <w:basedOn w:val="DefaultParagraphFont"/>
    <w:link w:val="Header"/>
    <w:uiPriority w:val="99"/>
    <w:semiHidden/>
    <w:rsid w:val="004F075E"/>
    <w:rPr>
      <w:rFonts w:eastAsiaTheme="minorEastAsia"/>
      <w:sz w:val="24"/>
      <w:szCs w:val="24"/>
    </w:rPr>
  </w:style>
  <w:style w:type="paragraph" w:styleId="Footer">
    <w:name w:val="footer"/>
    <w:basedOn w:val="Normal"/>
    <w:link w:val="FooterChar"/>
    <w:uiPriority w:val="99"/>
    <w:unhideWhenUsed/>
    <w:rsid w:val="004F075E"/>
    <w:pPr>
      <w:tabs>
        <w:tab w:val="center" w:pos="4680"/>
        <w:tab w:val="right" w:pos="9360"/>
      </w:tabs>
    </w:pPr>
  </w:style>
  <w:style w:type="character" w:customStyle="1" w:styleId="FooterChar">
    <w:name w:val="Footer Char"/>
    <w:basedOn w:val="DefaultParagraphFont"/>
    <w:link w:val="Footer"/>
    <w:uiPriority w:val="99"/>
    <w:rsid w:val="004F075E"/>
    <w:rPr>
      <w:rFonts w:eastAsiaTheme="minorEastAsia"/>
      <w:sz w:val="24"/>
      <w:szCs w:val="24"/>
    </w:rPr>
  </w:style>
  <w:style w:type="paragraph" w:styleId="BalloonText">
    <w:name w:val="Balloon Text"/>
    <w:basedOn w:val="Normal"/>
    <w:link w:val="BalloonTextChar"/>
    <w:uiPriority w:val="99"/>
    <w:semiHidden/>
    <w:unhideWhenUsed/>
    <w:rsid w:val="00825A08"/>
    <w:rPr>
      <w:rFonts w:ascii="Tahoma" w:hAnsi="Tahoma" w:cs="Tahoma"/>
      <w:sz w:val="16"/>
      <w:szCs w:val="16"/>
    </w:rPr>
  </w:style>
  <w:style w:type="character" w:customStyle="1" w:styleId="BalloonTextChar">
    <w:name w:val="Balloon Text Char"/>
    <w:basedOn w:val="DefaultParagraphFont"/>
    <w:link w:val="BalloonText"/>
    <w:uiPriority w:val="99"/>
    <w:semiHidden/>
    <w:rsid w:val="00825A08"/>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CB4F10"/>
    <w:rPr>
      <w:sz w:val="16"/>
      <w:szCs w:val="16"/>
    </w:rPr>
  </w:style>
  <w:style w:type="paragraph" w:styleId="CommentText">
    <w:name w:val="annotation text"/>
    <w:basedOn w:val="Normal"/>
    <w:link w:val="CommentTextChar"/>
    <w:uiPriority w:val="99"/>
    <w:semiHidden/>
    <w:unhideWhenUsed/>
    <w:rsid w:val="00CB4F10"/>
    <w:rPr>
      <w:sz w:val="20"/>
      <w:szCs w:val="20"/>
    </w:rPr>
  </w:style>
  <w:style w:type="character" w:customStyle="1" w:styleId="CommentTextChar">
    <w:name w:val="Comment Text Char"/>
    <w:basedOn w:val="DefaultParagraphFont"/>
    <w:link w:val="CommentText"/>
    <w:uiPriority w:val="99"/>
    <w:semiHidden/>
    <w:rsid w:val="00CB4F10"/>
    <w:rPr>
      <w:rFonts w:eastAsiaTheme="minorEastAsia"/>
    </w:rPr>
  </w:style>
  <w:style w:type="paragraph" w:styleId="CommentSubject">
    <w:name w:val="annotation subject"/>
    <w:basedOn w:val="CommentText"/>
    <w:next w:val="CommentText"/>
    <w:link w:val="CommentSubjectChar"/>
    <w:uiPriority w:val="99"/>
    <w:semiHidden/>
    <w:unhideWhenUsed/>
    <w:rsid w:val="00CB4F10"/>
    <w:rPr>
      <w:b/>
      <w:bCs/>
    </w:rPr>
  </w:style>
  <w:style w:type="character" w:customStyle="1" w:styleId="CommentSubjectChar">
    <w:name w:val="Comment Subject Char"/>
    <w:basedOn w:val="CommentTextChar"/>
    <w:link w:val="CommentSubject"/>
    <w:uiPriority w:val="99"/>
    <w:semiHidden/>
    <w:rsid w:val="00CB4F10"/>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19811">
      <w:marLeft w:val="0"/>
      <w:marRight w:val="0"/>
      <w:marTop w:val="0"/>
      <w:marBottom w:val="0"/>
      <w:divBdr>
        <w:top w:val="none" w:sz="0" w:space="0" w:color="auto"/>
        <w:left w:val="none" w:sz="0" w:space="0" w:color="auto"/>
        <w:bottom w:val="none" w:sz="0" w:space="0" w:color="auto"/>
        <w:right w:val="none" w:sz="0" w:space="0" w:color="auto"/>
      </w:divBdr>
    </w:div>
    <w:div w:id="125389855">
      <w:marLeft w:val="0"/>
      <w:marRight w:val="0"/>
      <w:marTop w:val="0"/>
      <w:marBottom w:val="0"/>
      <w:divBdr>
        <w:top w:val="none" w:sz="0" w:space="0" w:color="auto"/>
        <w:left w:val="none" w:sz="0" w:space="0" w:color="auto"/>
        <w:bottom w:val="none" w:sz="0" w:space="0" w:color="auto"/>
        <w:right w:val="none" w:sz="0" w:space="0" w:color="auto"/>
      </w:divBdr>
    </w:div>
    <w:div w:id="238247770">
      <w:marLeft w:val="0"/>
      <w:marRight w:val="0"/>
      <w:marTop w:val="0"/>
      <w:marBottom w:val="0"/>
      <w:divBdr>
        <w:top w:val="none" w:sz="0" w:space="0" w:color="auto"/>
        <w:left w:val="none" w:sz="0" w:space="0" w:color="auto"/>
        <w:bottom w:val="none" w:sz="0" w:space="0" w:color="auto"/>
        <w:right w:val="none" w:sz="0" w:space="0" w:color="auto"/>
      </w:divBdr>
    </w:div>
    <w:div w:id="554316710">
      <w:marLeft w:val="0"/>
      <w:marRight w:val="0"/>
      <w:marTop w:val="0"/>
      <w:marBottom w:val="0"/>
      <w:divBdr>
        <w:top w:val="none" w:sz="0" w:space="0" w:color="auto"/>
        <w:left w:val="none" w:sz="0" w:space="0" w:color="auto"/>
        <w:bottom w:val="none" w:sz="0" w:space="0" w:color="auto"/>
        <w:right w:val="none" w:sz="0" w:space="0" w:color="auto"/>
      </w:divBdr>
    </w:div>
    <w:div w:id="649358901">
      <w:marLeft w:val="0"/>
      <w:marRight w:val="0"/>
      <w:marTop w:val="0"/>
      <w:marBottom w:val="0"/>
      <w:divBdr>
        <w:top w:val="none" w:sz="0" w:space="0" w:color="auto"/>
        <w:left w:val="none" w:sz="0" w:space="0" w:color="auto"/>
        <w:bottom w:val="none" w:sz="0" w:space="0" w:color="auto"/>
        <w:right w:val="none" w:sz="0" w:space="0" w:color="auto"/>
      </w:divBdr>
    </w:div>
    <w:div w:id="781845220">
      <w:marLeft w:val="0"/>
      <w:marRight w:val="0"/>
      <w:marTop w:val="0"/>
      <w:marBottom w:val="0"/>
      <w:divBdr>
        <w:top w:val="none" w:sz="0" w:space="0" w:color="auto"/>
        <w:left w:val="none" w:sz="0" w:space="0" w:color="auto"/>
        <w:bottom w:val="none" w:sz="0" w:space="0" w:color="auto"/>
        <w:right w:val="none" w:sz="0" w:space="0" w:color="auto"/>
      </w:divBdr>
    </w:div>
    <w:div w:id="809134013">
      <w:marLeft w:val="0"/>
      <w:marRight w:val="0"/>
      <w:marTop w:val="0"/>
      <w:marBottom w:val="0"/>
      <w:divBdr>
        <w:top w:val="none" w:sz="0" w:space="0" w:color="auto"/>
        <w:left w:val="none" w:sz="0" w:space="0" w:color="auto"/>
        <w:bottom w:val="none" w:sz="0" w:space="0" w:color="auto"/>
        <w:right w:val="none" w:sz="0" w:space="0" w:color="auto"/>
      </w:divBdr>
    </w:div>
    <w:div w:id="930161083">
      <w:marLeft w:val="0"/>
      <w:marRight w:val="0"/>
      <w:marTop w:val="0"/>
      <w:marBottom w:val="0"/>
      <w:divBdr>
        <w:top w:val="none" w:sz="0" w:space="0" w:color="auto"/>
        <w:left w:val="none" w:sz="0" w:space="0" w:color="auto"/>
        <w:bottom w:val="none" w:sz="0" w:space="0" w:color="auto"/>
        <w:right w:val="none" w:sz="0" w:space="0" w:color="auto"/>
      </w:divBdr>
    </w:div>
    <w:div w:id="1018238496">
      <w:marLeft w:val="0"/>
      <w:marRight w:val="0"/>
      <w:marTop w:val="0"/>
      <w:marBottom w:val="0"/>
      <w:divBdr>
        <w:top w:val="none" w:sz="0" w:space="0" w:color="auto"/>
        <w:left w:val="none" w:sz="0" w:space="0" w:color="auto"/>
        <w:bottom w:val="none" w:sz="0" w:space="0" w:color="auto"/>
        <w:right w:val="none" w:sz="0" w:space="0" w:color="auto"/>
      </w:divBdr>
    </w:div>
    <w:div w:id="1215386451">
      <w:marLeft w:val="0"/>
      <w:marRight w:val="0"/>
      <w:marTop w:val="0"/>
      <w:marBottom w:val="0"/>
      <w:divBdr>
        <w:top w:val="none" w:sz="0" w:space="0" w:color="auto"/>
        <w:left w:val="none" w:sz="0" w:space="0" w:color="auto"/>
        <w:bottom w:val="none" w:sz="0" w:space="0" w:color="auto"/>
        <w:right w:val="none" w:sz="0" w:space="0" w:color="auto"/>
      </w:divBdr>
    </w:div>
    <w:div w:id="1238132074">
      <w:marLeft w:val="0"/>
      <w:marRight w:val="0"/>
      <w:marTop w:val="0"/>
      <w:marBottom w:val="0"/>
      <w:divBdr>
        <w:top w:val="none" w:sz="0" w:space="0" w:color="auto"/>
        <w:left w:val="none" w:sz="0" w:space="0" w:color="auto"/>
        <w:bottom w:val="none" w:sz="0" w:space="0" w:color="auto"/>
        <w:right w:val="none" w:sz="0" w:space="0" w:color="auto"/>
      </w:divBdr>
    </w:div>
    <w:div w:id="1333533880">
      <w:marLeft w:val="0"/>
      <w:marRight w:val="0"/>
      <w:marTop w:val="0"/>
      <w:marBottom w:val="0"/>
      <w:divBdr>
        <w:top w:val="none" w:sz="0" w:space="0" w:color="auto"/>
        <w:left w:val="none" w:sz="0" w:space="0" w:color="auto"/>
        <w:bottom w:val="none" w:sz="0" w:space="0" w:color="auto"/>
        <w:right w:val="none" w:sz="0" w:space="0" w:color="auto"/>
      </w:divBdr>
    </w:div>
    <w:div w:id="1603995950">
      <w:marLeft w:val="0"/>
      <w:marRight w:val="0"/>
      <w:marTop w:val="0"/>
      <w:marBottom w:val="0"/>
      <w:divBdr>
        <w:top w:val="none" w:sz="0" w:space="0" w:color="auto"/>
        <w:left w:val="none" w:sz="0" w:space="0" w:color="auto"/>
        <w:bottom w:val="none" w:sz="0" w:space="0" w:color="auto"/>
        <w:right w:val="none" w:sz="0" w:space="0" w:color="auto"/>
      </w:divBdr>
    </w:div>
    <w:div w:id="1605461092">
      <w:marLeft w:val="0"/>
      <w:marRight w:val="0"/>
      <w:marTop w:val="0"/>
      <w:marBottom w:val="0"/>
      <w:divBdr>
        <w:top w:val="none" w:sz="0" w:space="0" w:color="auto"/>
        <w:left w:val="none" w:sz="0" w:space="0" w:color="auto"/>
        <w:bottom w:val="none" w:sz="0" w:space="0" w:color="auto"/>
        <w:right w:val="none" w:sz="0" w:space="0" w:color="auto"/>
      </w:divBdr>
    </w:div>
    <w:div w:id="1651129651">
      <w:marLeft w:val="0"/>
      <w:marRight w:val="0"/>
      <w:marTop w:val="0"/>
      <w:marBottom w:val="0"/>
      <w:divBdr>
        <w:top w:val="none" w:sz="0" w:space="0" w:color="auto"/>
        <w:left w:val="none" w:sz="0" w:space="0" w:color="auto"/>
        <w:bottom w:val="none" w:sz="0" w:space="0" w:color="auto"/>
        <w:right w:val="none" w:sz="0" w:space="0" w:color="auto"/>
      </w:divBdr>
    </w:div>
    <w:div w:id="1671371354">
      <w:marLeft w:val="0"/>
      <w:marRight w:val="0"/>
      <w:marTop w:val="0"/>
      <w:marBottom w:val="0"/>
      <w:divBdr>
        <w:top w:val="none" w:sz="0" w:space="0" w:color="auto"/>
        <w:left w:val="none" w:sz="0" w:space="0" w:color="auto"/>
        <w:bottom w:val="none" w:sz="0" w:space="0" w:color="auto"/>
        <w:right w:val="none" w:sz="0" w:space="0" w:color="auto"/>
      </w:divBdr>
    </w:div>
    <w:div w:id="1782915957">
      <w:marLeft w:val="0"/>
      <w:marRight w:val="0"/>
      <w:marTop w:val="0"/>
      <w:marBottom w:val="0"/>
      <w:divBdr>
        <w:top w:val="none" w:sz="0" w:space="0" w:color="auto"/>
        <w:left w:val="none" w:sz="0" w:space="0" w:color="auto"/>
        <w:bottom w:val="none" w:sz="0" w:space="0" w:color="auto"/>
        <w:right w:val="none" w:sz="0" w:space="0" w:color="auto"/>
      </w:divBdr>
    </w:div>
    <w:div w:id="1889487941">
      <w:marLeft w:val="0"/>
      <w:marRight w:val="0"/>
      <w:marTop w:val="0"/>
      <w:marBottom w:val="0"/>
      <w:divBdr>
        <w:top w:val="none" w:sz="0" w:space="0" w:color="auto"/>
        <w:left w:val="none" w:sz="0" w:space="0" w:color="auto"/>
        <w:bottom w:val="none" w:sz="0" w:space="0" w:color="auto"/>
        <w:right w:val="none" w:sz="0" w:space="0" w:color="auto"/>
      </w:divBdr>
    </w:div>
    <w:div w:id="1901355597">
      <w:marLeft w:val="0"/>
      <w:marRight w:val="0"/>
      <w:marTop w:val="0"/>
      <w:marBottom w:val="0"/>
      <w:divBdr>
        <w:top w:val="none" w:sz="0" w:space="0" w:color="auto"/>
        <w:left w:val="none" w:sz="0" w:space="0" w:color="auto"/>
        <w:bottom w:val="none" w:sz="0" w:space="0" w:color="auto"/>
        <w:right w:val="none" w:sz="0" w:space="0" w:color="auto"/>
      </w:divBdr>
    </w:div>
    <w:div w:id="20379284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55518-E8BD-4878-9D9D-A3BDB84DA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98</Pages>
  <Words>17892</Words>
  <Characters>101987</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
  <LinksUpToDate>false</LinksUpToDate>
  <CharactersWithSpaces>119640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David Fallas</cp:lastModifiedBy>
  <cp:revision>4</cp:revision>
  <dcterms:created xsi:type="dcterms:W3CDTF">2015-09-01T18:14:00Z</dcterms:created>
  <dcterms:modified xsi:type="dcterms:W3CDTF">2015-09-03T03:07:00Z</dcterms:modified>
</cp:coreProperties>
</file>