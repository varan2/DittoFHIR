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Override PartName="/word/comments.xml" ContentType="application/vnd.openxmlformats-officedocument.wordprocessingml.comment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4004B4">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4004B4">
      <w:pPr>
        <w:numPr>
          <w:ilvl w:val="0"/>
          <w:numId w:val="1"/>
        </w:numPr>
        <w:spacing w:before="100" w:beforeAutospacing="1" w:after="100" w:afterAutospacing="1"/>
        <w:divId w:val="92173121"/>
        <w:rPr>
          <w:rFonts w:eastAsia="Times New Roman"/>
          <w:lang w:val="en-US"/>
        </w:rPr>
      </w:pPr>
      <w:r>
        <w:fldChar w:fldCharType="begin"/>
      </w:r>
      <w:ins w:id="0" w:author="Victor Chai" w:date="2015-09-06T21:14:00Z">
        <w:r w:rsidR="003C2F4D">
          <w:instrText>HYPERLINK "C:\\Users\\chai0622h\\Documents\\Document-Repository\\HL7 Material\\FHIR\\DSTU 2 (QA)\\qa\\patient.html"</w:instrText>
        </w:r>
      </w:ins>
      <w:del w:id="1" w:author="Victor Chai" w:date="2015-09-06T21:14:00Z">
        <w:r w:rsidR="00875EA9" w:rsidDel="003C2F4D">
          <w:delInstrText>HYPERLINK "patient.html"</w:delInstrText>
        </w:r>
      </w:del>
      <w:r>
        <w:fldChar w:fldCharType="separate"/>
      </w:r>
      <w:r w:rsidR="00E43BD9">
        <w:rPr>
          <w:rStyle w:val="Hyperlink"/>
          <w:rFonts w:eastAsia="Times New Roman"/>
          <w:lang w:val="en-US"/>
        </w:rPr>
        <w:t>Patient</w:t>
      </w:r>
      <w:r>
        <w:fldChar w:fldCharType="end"/>
      </w:r>
    </w:p>
    <w:p w:rsidR="00C51368" w:rsidRDefault="004004B4">
      <w:pPr>
        <w:numPr>
          <w:ilvl w:val="0"/>
          <w:numId w:val="1"/>
        </w:numPr>
        <w:spacing w:before="100" w:beforeAutospacing="1" w:after="100" w:afterAutospacing="1"/>
        <w:divId w:val="92173121"/>
        <w:rPr>
          <w:rFonts w:eastAsia="Times New Roman"/>
          <w:lang w:val="en-US"/>
        </w:rPr>
      </w:pPr>
      <w:r>
        <w:fldChar w:fldCharType="begin"/>
      </w:r>
      <w:ins w:id="2" w:author="Victor Chai" w:date="2015-09-06T21:14:00Z">
        <w:r w:rsidR="003C2F4D">
          <w:instrText>HYPERLINK "C:\\Users\\chai0622h\\Documents\\Document-Repository\\HL7 Material\\FHIR\\DSTU 2 (QA)\\qa\\practitioner.html"</w:instrText>
        </w:r>
      </w:ins>
      <w:del w:id="3" w:author="Victor Chai" w:date="2015-09-06T21:14:00Z">
        <w:r w:rsidR="00875EA9" w:rsidDel="003C2F4D">
          <w:delInstrText>HYPERLINK "practitioner.html"</w:delInstrText>
        </w:r>
      </w:del>
      <w:r>
        <w:fldChar w:fldCharType="separate"/>
      </w:r>
      <w:r w:rsidR="00E43BD9">
        <w:rPr>
          <w:rStyle w:val="Hyperlink"/>
          <w:rFonts w:eastAsia="Times New Roman"/>
          <w:lang w:val="en-US"/>
        </w:rPr>
        <w:t>Practitioner</w:t>
      </w:r>
      <w:r>
        <w:fldChar w:fldCharType="end"/>
      </w:r>
    </w:p>
    <w:p w:rsidR="00C51368" w:rsidRDefault="004004B4">
      <w:pPr>
        <w:numPr>
          <w:ilvl w:val="0"/>
          <w:numId w:val="1"/>
        </w:numPr>
        <w:spacing w:before="100" w:beforeAutospacing="1" w:after="100" w:afterAutospacing="1"/>
        <w:divId w:val="92173121"/>
        <w:rPr>
          <w:rFonts w:eastAsia="Times New Roman"/>
          <w:lang w:val="en-US"/>
        </w:rPr>
      </w:pPr>
      <w:r>
        <w:fldChar w:fldCharType="begin"/>
      </w:r>
      <w:ins w:id="4" w:author="Victor Chai" w:date="2015-09-06T21:14:00Z">
        <w:r w:rsidR="003C2F4D">
          <w:instrText>HYPERLINK "C:\\Users\\chai0622h\\Documents\\Document-Repository\\HL7 Material\\FHIR\\DSTU 2 (QA)\\qa\\relatedperson.html"</w:instrText>
        </w:r>
      </w:ins>
      <w:del w:id="5" w:author="Victor Chai" w:date="2015-09-06T21:14:00Z">
        <w:r w:rsidR="00875EA9" w:rsidDel="003C2F4D">
          <w:delInstrText>HYPERLINK "relatedperson.html"</w:delInstrText>
        </w:r>
      </w:del>
      <w:r>
        <w:fldChar w:fldCharType="separate"/>
      </w:r>
      <w:r w:rsidR="00E43BD9">
        <w:rPr>
          <w:rStyle w:val="Hyperlink"/>
          <w:rFonts w:eastAsia="Times New Roman"/>
          <w:lang w:val="en-US"/>
        </w:rPr>
        <w:t>RelatedPerson</w:t>
      </w:r>
      <w:r>
        <w:fldChar w:fldCharType="end"/>
      </w:r>
    </w:p>
    <w:p w:rsidR="00C51368" w:rsidRDefault="00E43BD9">
      <w:pPr>
        <w:pStyle w:val="NormalWeb"/>
        <w:divId w:val="92173121"/>
        <w:rPr>
          <w:lang w:val="en-US"/>
        </w:rPr>
      </w:pPr>
      <w:r>
        <w:rPr>
          <w:b/>
          <w:bCs/>
          <w:lang w:val="en-US"/>
        </w:rPr>
        <w:t>Groups:</w:t>
      </w:r>
    </w:p>
    <w:p w:rsidR="00C51368" w:rsidRDefault="004004B4">
      <w:pPr>
        <w:numPr>
          <w:ilvl w:val="0"/>
          <w:numId w:val="2"/>
        </w:numPr>
        <w:spacing w:before="100" w:beforeAutospacing="1" w:after="100" w:afterAutospacing="1"/>
        <w:divId w:val="92173121"/>
        <w:rPr>
          <w:rFonts w:eastAsia="Times New Roman"/>
          <w:lang w:val="en-US"/>
        </w:rPr>
      </w:pPr>
      <w:r>
        <w:fldChar w:fldCharType="begin"/>
      </w:r>
      <w:ins w:id="6" w:author="Victor Chai" w:date="2015-09-06T21:14:00Z">
        <w:r w:rsidR="003C2F4D">
          <w:instrText>HYPERLINK "C:\\Users\\chai0622h\\Documents\\Document-Repository\\HL7 Material\\FHIR\\DSTU 2 (QA)\\qa\\group.html"</w:instrText>
        </w:r>
      </w:ins>
      <w:del w:id="7" w:author="Victor Chai" w:date="2015-09-06T21:14:00Z">
        <w:r w:rsidR="00875EA9" w:rsidDel="003C2F4D">
          <w:delInstrText>HYPERLINK "group.html"</w:delInstrText>
        </w:r>
      </w:del>
      <w:r>
        <w:fldChar w:fldCharType="separate"/>
      </w:r>
      <w:r w:rsidR="00E43BD9">
        <w:rPr>
          <w:rStyle w:val="Hyperlink"/>
          <w:rFonts w:eastAsia="Times New Roman"/>
          <w:lang w:val="en-US"/>
        </w:rPr>
        <w:t>Group</w:t>
      </w:r>
      <w:r>
        <w:fldChar w:fldCharType="end"/>
      </w:r>
    </w:p>
    <w:p w:rsidR="00C51368" w:rsidRDefault="004004B4">
      <w:pPr>
        <w:numPr>
          <w:ilvl w:val="0"/>
          <w:numId w:val="2"/>
        </w:numPr>
        <w:spacing w:before="100" w:beforeAutospacing="1" w:after="100" w:afterAutospacing="1"/>
        <w:divId w:val="92173121"/>
        <w:rPr>
          <w:rFonts w:eastAsia="Times New Roman"/>
          <w:lang w:val="en-US"/>
        </w:rPr>
      </w:pPr>
      <w:r>
        <w:fldChar w:fldCharType="begin"/>
      </w:r>
      <w:ins w:id="8" w:author="Victor Chai" w:date="2015-09-06T21:14:00Z">
        <w:r w:rsidR="003C2F4D">
          <w:instrText>HYPERLINK "C:\\Users\\chai0622h\\Documents\\Document-Repository\\HL7 Material\\FHIR\\DSTU 2 (QA)\\qa\\healthcareservice.html"</w:instrText>
        </w:r>
      </w:ins>
      <w:del w:id="9" w:author="Victor Chai" w:date="2015-09-06T21:14:00Z">
        <w:r w:rsidR="00875EA9" w:rsidDel="003C2F4D">
          <w:delInstrText>HYPERLINK "healthcareservice.html"</w:delInstrText>
        </w:r>
      </w:del>
      <w:r>
        <w:fldChar w:fldCharType="separate"/>
      </w:r>
      <w:r w:rsidR="00E43BD9">
        <w:rPr>
          <w:rStyle w:val="Hyperlink"/>
          <w:rFonts w:eastAsia="Times New Roman"/>
          <w:lang w:val="en-US"/>
        </w:rPr>
        <w:t>HealthcareService</w:t>
      </w:r>
      <w:r>
        <w:fldChar w:fldCharType="end"/>
      </w:r>
    </w:p>
    <w:p w:rsidR="00C51368" w:rsidRDefault="004004B4">
      <w:pPr>
        <w:numPr>
          <w:ilvl w:val="0"/>
          <w:numId w:val="2"/>
        </w:numPr>
        <w:spacing w:before="100" w:beforeAutospacing="1" w:after="100" w:afterAutospacing="1"/>
        <w:divId w:val="92173121"/>
        <w:rPr>
          <w:rFonts w:eastAsia="Times New Roman"/>
          <w:lang w:val="en-US"/>
        </w:rPr>
      </w:pPr>
      <w:r>
        <w:fldChar w:fldCharType="begin"/>
      </w:r>
      <w:ins w:id="10" w:author="Victor Chai" w:date="2015-09-06T21:14:00Z">
        <w:r w:rsidR="003C2F4D">
          <w:instrText>HYPERLINK "C:\\Users\\chai0622h\\Documents\\Document-Repository\\HL7 Material\\FHIR\\DSTU 2 (QA)\\qa\\organization.html"</w:instrText>
        </w:r>
      </w:ins>
      <w:del w:id="11" w:author="Victor Chai" w:date="2015-09-06T21:14:00Z">
        <w:r w:rsidR="00875EA9" w:rsidDel="003C2F4D">
          <w:delInstrText>HYPERLINK "organization.html"</w:delInstrText>
        </w:r>
      </w:del>
      <w:r>
        <w:fldChar w:fldCharType="separate"/>
      </w:r>
      <w:r w:rsidR="00E43BD9">
        <w:rPr>
          <w:rStyle w:val="Hyperlink"/>
          <w:rFonts w:eastAsia="Times New Roman"/>
          <w:lang w:val="en-US"/>
        </w:rPr>
        <w:t>Organization</w:t>
      </w:r>
      <w:r>
        <w:fldChar w:fldCharType="end"/>
      </w:r>
    </w:p>
    <w:p w:rsidR="00C51368" w:rsidRDefault="00E43BD9">
      <w:pPr>
        <w:pStyle w:val="NormalWeb"/>
        <w:divId w:val="92173121"/>
        <w:rPr>
          <w:lang w:val="en-US"/>
        </w:rPr>
      </w:pPr>
      <w:r>
        <w:rPr>
          <w:b/>
          <w:bCs/>
          <w:lang w:val="en-US"/>
        </w:rPr>
        <w:t>Entities:</w:t>
      </w:r>
    </w:p>
    <w:p w:rsidR="00C51368" w:rsidRDefault="004004B4">
      <w:pPr>
        <w:numPr>
          <w:ilvl w:val="0"/>
          <w:numId w:val="3"/>
        </w:numPr>
        <w:spacing w:before="100" w:beforeAutospacing="1" w:after="100" w:afterAutospacing="1"/>
        <w:divId w:val="92173121"/>
        <w:rPr>
          <w:rFonts w:eastAsia="Times New Roman"/>
          <w:lang w:val="en-US"/>
        </w:rPr>
      </w:pPr>
      <w:r>
        <w:fldChar w:fldCharType="begin"/>
      </w:r>
      <w:ins w:id="12" w:author="Victor Chai" w:date="2015-09-06T21:14:00Z">
        <w:r w:rsidR="003C2F4D">
          <w:instrText>HYPERLINK "C:\\Users\\chai0622h\\Documents\\Document-Repository\\HL7 Material\\FHIR\\DSTU 2 (QA)\\qa\\location.html"</w:instrText>
        </w:r>
      </w:ins>
      <w:del w:id="13" w:author="Victor Chai" w:date="2015-09-06T21:14:00Z">
        <w:r w:rsidR="00875EA9" w:rsidDel="003C2F4D">
          <w:delInstrText>HYPERLINK "location.html"</w:delInstrText>
        </w:r>
      </w:del>
      <w:r>
        <w:fldChar w:fldCharType="separate"/>
      </w:r>
      <w:r w:rsidR="00E43BD9">
        <w:rPr>
          <w:rStyle w:val="Hyperlink"/>
          <w:rFonts w:eastAsia="Times New Roman"/>
          <w:lang w:val="en-US"/>
        </w:rPr>
        <w:t>Location</w:t>
      </w:r>
      <w:r>
        <w:fldChar w:fldCharType="end"/>
      </w:r>
    </w:p>
    <w:p w:rsidR="00C51368" w:rsidRDefault="004004B4">
      <w:pPr>
        <w:numPr>
          <w:ilvl w:val="0"/>
          <w:numId w:val="3"/>
        </w:numPr>
        <w:spacing w:before="100" w:beforeAutospacing="1" w:after="100" w:afterAutospacing="1"/>
        <w:divId w:val="92173121"/>
        <w:rPr>
          <w:rFonts w:eastAsia="Times New Roman"/>
          <w:lang w:val="en-US"/>
        </w:rPr>
      </w:pPr>
      <w:r>
        <w:fldChar w:fldCharType="begin"/>
      </w:r>
      <w:ins w:id="14" w:author="Victor Chai" w:date="2015-09-06T21:14:00Z">
        <w:r w:rsidR="003C2F4D">
          <w:instrText>HYPERLINK "C:\\Users\\chai0622h\\Documents\\Document-Repository\\HL7 Material\\FHIR\\DSTU 2 (QA)\\qa\\person.html"</w:instrText>
        </w:r>
      </w:ins>
      <w:del w:id="15" w:author="Victor Chai" w:date="2015-09-06T21:14:00Z">
        <w:r w:rsidR="00875EA9" w:rsidDel="003C2F4D">
          <w:delInstrText>HYPERLINK "person.html"</w:delInstrText>
        </w:r>
      </w:del>
      <w:r>
        <w:fldChar w:fldCharType="separate"/>
      </w:r>
      <w:r w:rsidR="00E43BD9">
        <w:rPr>
          <w:rStyle w:val="Hyperlink"/>
          <w:rFonts w:eastAsia="Times New Roman"/>
          <w:lang w:val="en-US"/>
        </w:rPr>
        <w:t>Person</w:t>
      </w:r>
      <w:r>
        <w:fldChar w:fldCharType="end"/>
      </w:r>
    </w:p>
    <w:p w:rsidR="00C51368" w:rsidRDefault="004004B4">
      <w:pPr>
        <w:numPr>
          <w:ilvl w:val="0"/>
          <w:numId w:val="3"/>
        </w:numPr>
        <w:spacing w:before="100" w:beforeAutospacing="1" w:after="100" w:afterAutospacing="1"/>
        <w:divId w:val="92173121"/>
        <w:rPr>
          <w:rFonts w:eastAsia="Times New Roman"/>
          <w:lang w:val="en-US"/>
        </w:rPr>
      </w:pPr>
      <w:r>
        <w:fldChar w:fldCharType="begin"/>
      </w:r>
      <w:ins w:id="16" w:author="Victor Chai" w:date="2015-09-06T21:14:00Z">
        <w:r w:rsidR="003C2F4D">
          <w:instrText>HYPERLINK "C:\\Users\\chai0622h\\Documents\\Document-Repository\\HL7 Material\\FHIR\\DSTU 2 (QA)\\qa\\substance.html"</w:instrText>
        </w:r>
      </w:ins>
      <w:del w:id="17" w:author="Victor Chai" w:date="2015-09-06T21:14:00Z">
        <w:r w:rsidR="00875EA9" w:rsidDel="003C2F4D">
          <w:delInstrText>HYPERLINK "substance.html"</w:delInstrText>
        </w:r>
      </w:del>
      <w:r>
        <w:fldChar w:fldCharType="separate"/>
      </w:r>
      <w:r w:rsidR="00E43BD9">
        <w:rPr>
          <w:rStyle w:val="Hyperlink"/>
          <w:rFonts w:eastAsia="Times New Roman"/>
          <w:lang w:val="en-US"/>
        </w:rPr>
        <w:t>Substance</w:t>
      </w:r>
      <w:r>
        <w:fldChar w:fldCharType="end"/>
      </w:r>
    </w:p>
    <w:p w:rsidR="00C51368" w:rsidRDefault="00E43BD9">
      <w:pPr>
        <w:pStyle w:val="NormalWeb"/>
        <w:divId w:val="92173121"/>
        <w:rPr>
          <w:lang w:val="en-US"/>
        </w:rPr>
      </w:pPr>
      <w:r>
        <w:rPr>
          <w:b/>
          <w:bCs/>
          <w:lang w:val="en-US"/>
        </w:rPr>
        <w:t>Devices:</w:t>
      </w:r>
    </w:p>
    <w:p w:rsidR="00C51368" w:rsidRDefault="004004B4">
      <w:pPr>
        <w:numPr>
          <w:ilvl w:val="0"/>
          <w:numId w:val="4"/>
        </w:numPr>
        <w:spacing w:before="100" w:beforeAutospacing="1" w:after="100" w:afterAutospacing="1"/>
        <w:divId w:val="92173121"/>
        <w:rPr>
          <w:rFonts w:eastAsia="Times New Roman"/>
          <w:lang w:val="en-US"/>
        </w:rPr>
      </w:pPr>
      <w:r>
        <w:fldChar w:fldCharType="begin"/>
      </w:r>
      <w:ins w:id="18" w:author="Victor Chai" w:date="2015-09-06T21:14:00Z">
        <w:r w:rsidR="003C2F4D">
          <w:instrText>HYPERLINK "C:\\Users\\chai0622h\\Documents\\Document-Repository\\HL7 Material\\FHIR\\DSTU 2 (QA)\\qa\\device.html"</w:instrText>
        </w:r>
      </w:ins>
      <w:del w:id="19" w:author="Victor Chai" w:date="2015-09-06T21:14:00Z">
        <w:r w:rsidR="00875EA9" w:rsidDel="003C2F4D">
          <w:delInstrText>HYPERLINK "device.html"</w:delInstrText>
        </w:r>
      </w:del>
      <w:r>
        <w:fldChar w:fldCharType="separate"/>
      </w:r>
      <w:r w:rsidR="00E43BD9">
        <w:rPr>
          <w:rStyle w:val="Hyperlink"/>
          <w:rFonts w:eastAsia="Times New Roman"/>
          <w:lang w:val="en-US"/>
        </w:rPr>
        <w:t>Device</w:t>
      </w:r>
      <w:r>
        <w:fldChar w:fldCharType="end"/>
      </w:r>
    </w:p>
    <w:p w:rsidR="00C51368" w:rsidRDefault="004004B4">
      <w:pPr>
        <w:numPr>
          <w:ilvl w:val="0"/>
          <w:numId w:val="4"/>
        </w:numPr>
        <w:spacing w:before="100" w:beforeAutospacing="1" w:after="100" w:afterAutospacing="1"/>
        <w:divId w:val="92173121"/>
        <w:rPr>
          <w:rFonts w:eastAsia="Times New Roman"/>
          <w:lang w:val="en-US"/>
        </w:rPr>
      </w:pPr>
      <w:r>
        <w:fldChar w:fldCharType="begin"/>
      </w:r>
      <w:ins w:id="20" w:author="Victor Chai" w:date="2015-09-06T21:14:00Z">
        <w:r w:rsidR="003C2F4D">
          <w:instrText>HYPERLINK "C:\\Users\\chai0622h\\Documents\\Document-Repository\\HL7 Material\\FHIR\\DSTU 2 (QA)\\qa\\devicecomponent.html"</w:instrText>
        </w:r>
      </w:ins>
      <w:del w:id="21" w:author="Victor Chai" w:date="2015-09-06T21:14:00Z">
        <w:r w:rsidR="00875EA9" w:rsidDel="003C2F4D">
          <w:delInstrText>HYPERLINK "devicecomponent.html"</w:delInstrText>
        </w:r>
      </w:del>
      <w:r>
        <w:fldChar w:fldCharType="separate"/>
      </w:r>
      <w:r w:rsidR="00E43BD9">
        <w:rPr>
          <w:rStyle w:val="Hyperlink"/>
          <w:rFonts w:eastAsia="Times New Roman"/>
          <w:lang w:val="en-US"/>
        </w:rPr>
        <w:t>DeviceComponent</w:t>
      </w:r>
      <w:r>
        <w:fldChar w:fldCharType="end"/>
      </w:r>
    </w:p>
    <w:p w:rsidR="00C51368" w:rsidRDefault="004004B4">
      <w:pPr>
        <w:numPr>
          <w:ilvl w:val="0"/>
          <w:numId w:val="4"/>
        </w:numPr>
        <w:spacing w:before="100" w:beforeAutospacing="1" w:after="100" w:afterAutospacing="1"/>
        <w:divId w:val="92173121"/>
        <w:rPr>
          <w:rFonts w:eastAsia="Times New Roman"/>
          <w:lang w:val="en-US"/>
        </w:rPr>
      </w:pPr>
      <w:r>
        <w:fldChar w:fldCharType="begin"/>
      </w:r>
      <w:ins w:id="22" w:author="Victor Chai" w:date="2015-09-06T21:14:00Z">
        <w:r w:rsidR="003C2F4D">
          <w:instrText>HYPERLINK "C:\\Users\\chai0622h\\Documents\\Document-Repository\\HL7 Material\\FHIR\\DSTU 2 (QA)\\qa\\devicemetric.html"</w:instrText>
        </w:r>
      </w:ins>
      <w:del w:id="23" w:author="Victor Chai" w:date="2015-09-06T21:14:00Z">
        <w:r w:rsidR="00875EA9" w:rsidDel="003C2F4D">
          <w:delInstrText>HYPERLINK "devicemetric.html"</w:delInstrText>
        </w:r>
      </w:del>
      <w:r>
        <w:fldChar w:fldCharType="separate"/>
      </w:r>
      <w:r w:rsidR="00E43BD9">
        <w:rPr>
          <w:rStyle w:val="Hyperlink"/>
          <w:rFonts w:eastAsia="Times New Roman"/>
          <w:lang w:val="en-US"/>
        </w:rPr>
        <w:t>DeviceMetric</w:t>
      </w:r>
      <w:r>
        <w:fldChar w:fldCharType="end"/>
      </w:r>
    </w:p>
    <w:p w:rsidR="00C51368" w:rsidRDefault="004004B4">
      <w:pPr>
        <w:divId w:val="92173121"/>
        <w:rPr>
          <w:rFonts w:eastAsia="Times New Roman"/>
          <w:lang w:val="en-US"/>
        </w:rPr>
      </w:pPr>
      <w:hyperlink r:id="rId8"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4004B4">
      <w:pPr>
        <w:numPr>
          <w:ilvl w:val="0"/>
          <w:numId w:val="5"/>
        </w:numPr>
        <w:spacing w:before="100" w:beforeAutospacing="1" w:after="100" w:afterAutospacing="1"/>
        <w:divId w:val="92173121"/>
        <w:rPr>
          <w:rFonts w:eastAsia="Times New Roman"/>
          <w:lang w:val="en-US"/>
        </w:rPr>
      </w:pPr>
      <w:r>
        <w:fldChar w:fldCharType="begin"/>
      </w:r>
      <w:ins w:id="24" w:author="Victor Chai" w:date="2015-09-06T21:14:00Z">
        <w:r w:rsidR="003C2F4D">
          <w:instrText>HYPERLINK "C:\\Users\\chai0622h\\Documents\\Document-Repository\\HL7 Material\\FHIR\\DSTU 2 (QA)\\qa\\encounter.html"</w:instrText>
        </w:r>
      </w:ins>
      <w:del w:id="25" w:author="Victor Chai" w:date="2015-09-06T21:14:00Z">
        <w:r w:rsidR="00875EA9" w:rsidDel="003C2F4D">
          <w:delInstrText>HYPERLINK "encounter.html"</w:delInstrText>
        </w:r>
      </w:del>
      <w:r>
        <w:fldChar w:fldCharType="separate"/>
      </w:r>
      <w:r w:rsidR="00E43BD9">
        <w:rPr>
          <w:rStyle w:val="Hyperlink"/>
          <w:rFonts w:eastAsia="Times New Roman"/>
          <w:lang w:val="en-US"/>
        </w:rPr>
        <w:t>Encounter</w:t>
      </w:r>
      <w:r>
        <w:fldChar w:fldCharType="end"/>
      </w:r>
    </w:p>
    <w:p w:rsidR="00C51368" w:rsidRDefault="004004B4">
      <w:pPr>
        <w:numPr>
          <w:ilvl w:val="0"/>
          <w:numId w:val="5"/>
        </w:numPr>
        <w:spacing w:before="100" w:beforeAutospacing="1" w:after="100" w:afterAutospacing="1"/>
        <w:divId w:val="92173121"/>
        <w:rPr>
          <w:rFonts w:eastAsia="Times New Roman"/>
          <w:lang w:val="en-US"/>
        </w:rPr>
      </w:pPr>
      <w:r>
        <w:fldChar w:fldCharType="begin"/>
      </w:r>
      <w:ins w:id="26" w:author="Victor Chai" w:date="2015-09-06T21:14:00Z">
        <w:r w:rsidR="003C2F4D">
          <w:instrText>HYPERLINK "C:\\Users\\chai0622h\\Documents\\Document-Repository\\HL7 Material\\FHIR\\DSTU 2 (QA)\\qa\\episodeofcare.html"</w:instrText>
        </w:r>
      </w:ins>
      <w:del w:id="27" w:author="Victor Chai" w:date="2015-09-06T21:14:00Z">
        <w:r w:rsidR="00875EA9" w:rsidDel="003C2F4D">
          <w:delInstrText>HYPERLINK "episodeofcare.html"</w:delInstrText>
        </w:r>
      </w:del>
      <w:r>
        <w:fldChar w:fldCharType="separate"/>
      </w:r>
      <w:r w:rsidR="00E43BD9">
        <w:rPr>
          <w:rStyle w:val="Hyperlink"/>
          <w:rFonts w:eastAsia="Times New Roman"/>
          <w:lang w:val="en-US"/>
        </w:rPr>
        <w:t>EpisodeOfCare</w:t>
      </w:r>
      <w:r>
        <w:fldChar w:fldCharType="end"/>
      </w:r>
    </w:p>
    <w:p w:rsidR="00C51368" w:rsidRDefault="004004B4">
      <w:pPr>
        <w:numPr>
          <w:ilvl w:val="0"/>
          <w:numId w:val="5"/>
        </w:numPr>
        <w:spacing w:before="100" w:beforeAutospacing="1" w:after="100" w:afterAutospacing="1"/>
        <w:divId w:val="92173121"/>
        <w:rPr>
          <w:rFonts w:eastAsia="Times New Roman"/>
          <w:lang w:val="en-US"/>
        </w:rPr>
      </w:pPr>
      <w:r>
        <w:fldChar w:fldCharType="begin"/>
      </w:r>
      <w:ins w:id="28" w:author="Victor Chai" w:date="2015-09-06T21:14:00Z">
        <w:r w:rsidR="003C2F4D">
          <w:instrText>HYPERLINK "C:\\Users\\chai0622h\\Documents\\Document-Repository\\HL7 Material\\FHIR\\DSTU 2 (QA)\\qa\\flag.html"</w:instrText>
        </w:r>
      </w:ins>
      <w:del w:id="29" w:author="Victor Chai" w:date="2015-09-06T21:14:00Z">
        <w:r w:rsidR="00875EA9" w:rsidDel="003C2F4D">
          <w:delInstrText>HYPERLINK "flag.html"</w:delInstrText>
        </w:r>
      </w:del>
      <w:r>
        <w:fldChar w:fldCharType="separate"/>
      </w:r>
      <w:r w:rsidR="00E43BD9">
        <w:rPr>
          <w:rStyle w:val="Hyperlink"/>
          <w:rFonts w:eastAsia="Times New Roman"/>
          <w:lang w:val="en-US"/>
        </w:rPr>
        <w:t>Flag</w:t>
      </w:r>
      <w:r>
        <w:fldChar w:fldCharType="end"/>
      </w:r>
    </w:p>
    <w:p w:rsidR="00C51368" w:rsidRDefault="004004B4">
      <w:pPr>
        <w:numPr>
          <w:ilvl w:val="0"/>
          <w:numId w:val="5"/>
        </w:numPr>
        <w:spacing w:before="100" w:beforeAutospacing="1" w:after="100" w:afterAutospacing="1"/>
        <w:divId w:val="92173121"/>
        <w:rPr>
          <w:rFonts w:eastAsia="Times New Roman"/>
          <w:lang w:val="en-US"/>
        </w:rPr>
      </w:pPr>
      <w:r>
        <w:fldChar w:fldCharType="begin"/>
      </w:r>
      <w:ins w:id="30" w:author="Victor Chai" w:date="2015-09-06T21:14:00Z">
        <w:r w:rsidR="003C2F4D">
          <w:instrText>HYPERLINK "C:\\Users\\chai0622h\\Documents\\Document-Repository\\HL7 Material\\FHIR\\DSTU 2 (QA)\\qa\\communication.html"</w:instrText>
        </w:r>
      </w:ins>
      <w:del w:id="31" w:author="Victor Chai" w:date="2015-09-06T21:14:00Z">
        <w:r w:rsidR="00875EA9" w:rsidDel="003C2F4D">
          <w:delInstrText>HYPERLINK "communication.html"</w:delInstrText>
        </w:r>
      </w:del>
      <w:r>
        <w:fldChar w:fldCharType="separate"/>
      </w:r>
      <w:r w:rsidR="00E43BD9">
        <w:rPr>
          <w:rStyle w:val="Hyperlink"/>
          <w:rFonts w:eastAsia="Times New Roman"/>
          <w:lang w:val="en-US"/>
        </w:rPr>
        <w:t>Communication</w:t>
      </w:r>
      <w:r>
        <w:fldChar w:fldCharType="end"/>
      </w:r>
    </w:p>
    <w:p w:rsidR="00C51368" w:rsidRDefault="00E43BD9">
      <w:pPr>
        <w:pStyle w:val="NormalWeb"/>
        <w:divId w:val="92173121"/>
        <w:rPr>
          <w:lang w:val="en-US"/>
        </w:rPr>
      </w:pPr>
      <w:r>
        <w:rPr>
          <w:b/>
          <w:bCs/>
          <w:lang w:val="en-US"/>
        </w:rPr>
        <w:lastRenderedPageBreak/>
        <w:t>Scheduling:</w:t>
      </w:r>
    </w:p>
    <w:p w:rsidR="00C51368" w:rsidRDefault="004004B4">
      <w:pPr>
        <w:numPr>
          <w:ilvl w:val="0"/>
          <w:numId w:val="6"/>
        </w:numPr>
        <w:spacing w:before="100" w:beforeAutospacing="1" w:after="100" w:afterAutospacing="1"/>
        <w:divId w:val="92173121"/>
        <w:rPr>
          <w:rFonts w:eastAsia="Times New Roman"/>
          <w:lang w:val="en-US"/>
        </w:rPr>
      </w:pPr>
      <w:r>
        <w:fldChar w:fldCharType="begin"/>
      </w:r>
      <w:ins w:id="32" w:author="Victor Chai" w:date="2015-09-06T21:14:00Z">
        <w:r w:rsidR="003C2F4D">
          <w:instrText>HYPERLINK "C:\\Users\\chai0622h\\Documents\\Document-Repository\\HL7 Material\\FHIR\\DSTU 2 (QA)\\qa\\appointment.html"</w:instrText>
        </w:r>
      </w:ins>
      <w:del w:id="33" w:author="Victor Chai" w:date="2015-09-06T21:14:00Z">
        <w:r w:rsidR="00875EA9" w:rsidDel="003C2F4D">
          <w:delInstrText>HYPERLINK "appointment.html"</w:delInstrText>
        </w:r>
      </w:del>
      <w:r>
        <w:fldChar w:fldCharType="separate"/>
      </w:r>
      <w:r w:rsidR="00E43BD9">
        <w:rPr>
          <w:rStyle w:val="Hyperlink"/>
          <w:rFonts w:eastAsia="Times New Roman"/>
          <w:lang w:val="en-US"/>
        </w:rPr>
        <w:t>Appointment</w:t>
      </w:r>
      <w:r>
        <w:fldChar w:fldCharType="end"/>
      </w:r>
    </w:p>
    <w:p w:rsidR="00C51368" w:rsidRDefault="004004B4">
      <w:pPr>
        <w:numPr>
          <w:ilvl w:val="0"/>
          <w:numId w:val="6"/>
        </w:numPr>
        <w:spacing w:before="100" w:beforeAutospacing="1" w:after="100" w:afterAutospacing="1"/>
        <w:divId w:val="92173121"/>
        <w:rPr>
          <w:rFonts w:eastAsia="Times New Roman"/>
          <w:lang w:val="en-US"/>
        </w:rPr>
      </w:pPr>
      <w:r>
        <w:fldChar w:fldCharType="begin"/>
      </w:r>
      <w:ins w:id="34" w:author="Victor Chai" w:date="2015-09-06T21:14:00Z">
        <w:r w:rsidR="003C2F4D">
          <w:instrText>HYPERLINK "C:\\Users\\chai0622h\\Documents\\Document-Repository\\HL7 Material\\FHIR\\DSTU 2 (QA)\\qa\\appointmentresponse.html"</w:instrText>
        </w:r>
      </w:ins>
      <w:del w:id="35" w:author="Victor Chai" w:date="2015-09-06T21:14:00Z">
        <w:r w:rsidR="00875EA9" w:rsidDel="003C2F4D">
          <w:delInstrText>HYPERLINK "appointmentresponse.html"</w:delInstrText>
        </w:r>
      </w:del>
      <w:r>
        <w:fldChar w:fldCharType="separate"/>
      </w:r>
      <w:r w:rsidR="00E43BD9">
        <w:rPr>
          <w:rStyle w:val="Hyperlink"/>
          <w:rFonts w:eastAsia="Times New Roman"/>
          <w:lang w:val="en-US"/>
        </w:rPr>
        <w:t>AppointmentResponse</w:t>
      </w:r>
      <w:r>
        <w:fldChar w:fldCharType="end"/>
      </w:r>
    </w:p>
    <w:p w:rsidR="00C51368" w:rsidRDefault="004004B4">
      <w:pPr>
        <w:numPr>
          <w:ilvl w:val="0"/>
          <w:numId w:val="6"/>
        </w:numPr>
        <w:spacing w:before="100" w:beforeAutospacing="1" w:after="100" w:afterAutospacing="1"/>
        <w:divId w:val="92173121"/>
        <w:rPr>
          <w:rFonts w:eastAsia="Times New Roman"/>
          <w:lang w:val="en-US"/>
        </w:rPr>
      </w:pPr>
      <w:r>
        <w:fldChar w:fldCharType="begin"/>
      </w:r>
      <w:ins w:id="36" w:author="Victor Chai" w:date="2015-09-06T21:14:00Z">
        <w:r w:rsidR="003C2F4D">
          <w:instrText>HYPERLINK "C:\\Users\\chai0622h\\Documents\\Document-Repository\\HL7 Material\\FHIR\\DSTU 2 (QA)\\qa\\schedule.html"</w:instrText>
        </w:r>
      </w:ins>
      <w:del w:id="37" w:author="Victor Chai" w:date="2015-09-06T21:14:00Z">
        <w:r w:rsidR="00875EA9" w:rsidDel="003C2F4D">
          <w:delInstrText>HYPERLINK "schedule.html"</w:delInstrText>
        </w:r>
      </w:del>
      <w:r>
        <w:fldChar w:fldCharType="separate"/>
      </w:r>
      <w:r w:rsidR="00E43BD9">
        <w:rPr>
          <w:rStyle w:val="Hyperlink"/>
          <w:rFonts w:eastAsia="Times New Roman"/>
          <w:lang w:val="en-US"/>
        </w:rPr>
        <w:t>Schedule</w:t>
      </w:r>
      <w:r>
        <w:fldChar w:fldCharType="end"/>
      </w:r>
    </w:p>
    <w:p w:rsidR="00C51368" w:rsidRDefault="004004B4">
      <w:pPr>
        <w:numPr>
          <w:ilvl w:val="0"/>
          <w:numId w:val="6"/>
        </w:numPr>
        <w:spacing w:before="100" w:beforeAutospacing="1" w:after="100" w:afterAutospacing="1"/>
        <w:divId w:val="92173121"/>
        <w:rPr>
          <w:rFonts w:eastAsia="Times New Roman"/>
          <w:lang w:val="en-US"/>
        </w:rPr>
      </w:pPr>
      <w:r>
        <w:fldChar w:fldCharType="begin"/>
      </w:r>
      <w:ins w:id="38" w:author="Victor Chai" w:date="2015-09-06T21:14:00Z">
        <w:r w:rsidR="003C2F4D">
          <w:instrText>HYPERLINK "C:\\Users\\chai0622h\\Documents\\Document-Repository\\HL7 Material\\FHIR\\DSTU 2 (QA)\\qa\\slot.html"</w:instrText>
        </w:r>
      </w:ins>
      <w:del w:id="39" w:author="Victor Chai" w:date="2015-09-06T21:14:00Z">
        <w:r w:rsidR="00875EA9" w:rsidDel="003C2F4D">
          <w:delInstrText>HYPERLINK "slot.html"</w:delInstrText>
        </w:r>
      </w:del>
      <w:r>
        <w:fldChar w:fldCharType="separate"/>
      </w:r>
      <w:r w:rsidR="00E43BD9">
        <w:rPr>
          <w:rStyle w:val="Hyperlink"/>
          <w:rFonts w:eastAsia="Times New Roman"/>
          <w:lang w:val="en-US"/>
        </w:rPr>
        <w:t>Slot</w:t>
      </w:r>
      <w:r>
        <w:fldChar w:fldCharType="end"/>
      </w:r>
    </w:p>
    <w:p w:rsidR="00C51368" w:rsidRDefault="00E43BD9">
      <w:pPr>
        <w:pStyle w:val="NormalWeb"/>
        <w:divId w:val="92173121"/>
        <w:rPr>
          <w:lang w:val="en-US"/>
        </w:rPr>
      </w:pPr>
      <w:r>
        <w:rPr>
          <w:b/>
          <w:bCs/>
          <w:lang w:val="en-US"/>
        </w:rPr>
        <w:t>Workflow #1:</w:t>
      </w:r>
    </w:p>
    <w:p w:rsidR="00C51368" w:rsidRDefault="004004B4">
      <w:pPr>
        <w:numPr>
          <w:ilvl w:val="0"/>
          <w:numId w:val="7"/>
        </w:numPr>
        <w:spacing w:before="100" w:beforeAutospacing="1" w:after="100" w:afterAutospacing="1"/>
        <w:divId w:val="92173121"/>
        <w:rPr>
          <w:rFonts w:eastAsia="Times New Roman"/>
          <w:lang w:val="en-US"/>
        </w:rPr>
      </w:pPr>
      <w:r>
        <w:fldChar w:fldCharType="begin"/>
      </w:r>
      <w:ins w:id="40" w:author="Victor Chai" w:date="2015-09-06T21:14:00Z">
        <w:r w:rsidR="003C2F4D">
          <w:instrText>HYPERLINK "C:\\Users\\chai0622h\\Documents\\Document-Repository\\HL7 Material\\FHIR\\DSTU 2 (QA)\\qa\\order.html"</w:instrText>
        </w:r>
      </w:ins>
      <w:del w:id="41" w:author="Victor Chai" w:date="2015-09-06T21:14:00Z">
        <w:r w:rsidR="00875EA9" w:rsidDel="003C2F4D">
          <w:delInstrText>HYPERLINK "order.html"</w:delInstrText>
        </w:r>
      </w:del>
      <w:r>
        <w:fldChar w:fldCharType="separate"/>
      </w:r>
      <w:r w:rsidR="00E43BD9">
        <w:rPr>
          <w:rStyle w:val="Hyperlink"/>
          <w:rFonts w:eastAsia="Times New Roman"/>
          <w:lang w:val="en-US"/>
        </w:rPr>
        <w:t>Order</w:t>
      </w:r>
      <w:r>
        <w:fldChar w:fldCharType="end"/>
      </w:r>
    </w:p>
    <w:p w:rsidR="00C51368" w:rsidRDefault="004004B4">
      <w:pPr>
        <w:numPr>
          <w:ilvl w:val="0"/>
          <w:numId w:val="7"/>
        </w:numPr>
        <w:spacing w:before="100" w:beforeAutospacing="1" w:after="100" w:afterAutospacing="1"/>
        <w:divId w:val="92173121"/>
        <w:rPr>
          <w:rFonts w:eastAsia="Times New Roman"/>
          <w:lang w:val="en-US"/>
        </w:rPr>
      </w:pPr>
      <w:r>
        <w:fldChar w:fldCharType="begin"/>
      </w:r>
      <w:ins w:id="42" w:author="Victor Chai" w:date="2015-09-06T21:14:00Z">
        <w:r w:rsidR="003C2F4D">
          <w:instrText>HYPERLINK "C:\\Users\\chai0622h\\Documents\\Document-Repository\\HL7 Material\\FHIR\\DSTU 2 (QA)\\qa\\orderresponse.html"</w:instrText>
        </w:r>
      </w:ins>
      <w:del w:id="43" w:author="Victor Chai" w:date="2015-09-06T21:14:00Z">
        <w:r w:rsidR="00875EA9" w:rsidDel="003C2F4D">
          <w:delInstrText>HYPERLINK "orderresponse.html"</w:delInstrText>
        </w:r>
      </w:del>
      <w:r>
        <w:fldChar w:fldCharType="separate"/>
      </w:r>
      <w:r w:rsidR="00E43BD9">
        <w:rPr>
          <w:rStyle w:val="Hyperlink"/>
          <w:rFonts w:eastAsia="Times New Roman"/>
          <w:lang w:val="en-US"/>
        </w:rPr>
        <w:t>OrderResponse</w:t>
      </w:r>
      <w:r>
        <w:fldChar w:fldCharType="end"/>
      </w:r>
    </w:p>
    <w:p w:rsidR="00C51368" w:rsidRDefault="004004B4">
      <w:pPr>
        <w:numPr>
          <w:ilvl w:val="0"/>
          <w:numId w:val="7"/>
        </w:numPr>
        <w:spacing w:before="100" w:beforeAutospacing="1" w:after="100" w:afterAutospacing="1"/>
        <w:divId w:val="92173121"/>
        <w:rPr>
          <w:rFonts w:eastAsia="Times New Roman"/>
          <w:lang w:val="en-US"/>
        </w:rPr>
      </w:pPr>
      <w:r>
        <w:fldChar w:fldCharType="begin"/>
      </w:r>
      <w:ins w:id="44" w:author="Victor Chai" w:date="2015-09-06T21:14:00Z">
        <w:r w:rsidR="003C2F4D">
          <w:instrText>HYPERLINK "C:\\Users\\chai0622h\\Documents\\Document-Repository\\HL7 Material\\FHIR\\DSTU 2 (QA)\\qa\\deviceuserequest.html"</w:instrText>
        </w:r>
      </w:ins>
      <w:del w:id="45" w:author="Victor Chai" w:date="2015-09-06T21:14:00Z">
        <w:r w:rsidR="00875EA9" w:rsidDel="003C2F4D">
          <w:delInstrText>HYPERLINK "deviceuserequest.html"</w:delInstrText>
        </w:r>
      </w:del>
      <w:r>
        <w:fldChar w:fldCharType="separate"/>
      </w:r>
      <w:r w:rsidR="00E43BD9">
        <w:rPr>
          <w:rStyle w:val="Hyperlink"/>
          <w:rFonts w:eastAsia="Times New Roman"/>
          <w:lang w:val="en-US"/>
        </w:rPr>
        <w:t>DeviceUseRequest</w:t>
      </w:r>
      <w:r>
        <w:fldChar w:fldCharType="end"/>
      </w:r>
    </w:p>
    <w:p w:rsidR="00C51368" w:rsidRDefault="004004B4">
      <w:pPr>
        <w:numPr>
          <w:ilvl w:val="0"/>
          <w:numId w:val="7"/>
        </w:numPr>
        <w:spacing w:before="100" w:beforeAutospacing="1" w:after="100" w:afterAutospacing="1"/>
        <w:divId w:val="92173121"/>
        <w:rPr>
          <w:rFonts w:eastAsia="Times New Roman"/>
          <w:lang w:val="en-US"/>
        </w:rPr>
      </w:pPr>
      <w:r>
        <w:fldChar w:fldCharType="begin"/>
      </w:r>
      <w:ins w:id="46" w:author="Victor Chai" w:date="2015-09-06T21:14:00Z">
        <w:r w:rsidR="003C2F4D">
          <w:instrText>HYPERLINK "C:\\Users\\chai0622h\\Documents\\Document-Repository\\HL7 Material\\FHIR\\DSTU 2 (QA)\\qa\\deviceusestatement.html"</w:instrText>
        </w:r>
      </w:ins>
      <w:del w:id="47" w:author="Victor Chai" w:date="2015-09-06T21:14:00Z">
        <w:r w:rsidR="00875EA9" w:rsidDel="003C2F4D">
          <w:delInstrText>HYPERLINK "deviceusestatement.html"</w:delInstrText>
        </w:r>
      </w:del>
      <w:r>
        <w:fldChar w:fldCharType="separate"/>
      </w:r>
      <w:r w:rsidR="00E43BD9">
        <w:rPr>
          <w:rStyle w:val="Hyperlink"/>
          <w:rFonts w:eastAsia="Times New Roman"/>
          <w:lang w:val="en-US"/>
        </w:rPr>
        <w:t>DeviceUseStatement</w:t>
      </w:r>
      <w:r>
        <w:fldChar w:fldCharType="end"/>
      </w:r>
    </w:p>
    <w:p w:rsidR="00C51368" w:rsidRDefault="004004B4">
      <w:pPr>
        <w:numPr>
          <w:ilvl w:val="0"/>
          <w:numId w:val="7"/>
        </w:numPr>
        <w:spacing w:before="100" w:beforeAutospacing="1" w:after="100" w:afterAutospacing="1"/>
        <w:divId w:val="92173121"/>
        <w:rPr>
          <w:rFonts w:eastAsia="Times New Roman"/>
          <w:lang w:val="en-US"/>
        </w:rPr>
      </w:pPr>
      <w:r>
        <w:fldChar w:fldCharType="begin"/>
      </w:r>
      <w:ins w:id="48" w:author="Victor Chai" w:date="2015-09-06T21:14:00Z">
        <w:r w:rsidR="003C2F4D">
          <w:instrText>HYPERLINK "C:\\Users\\chai0622h\\Documents\\Document-Repository\\HL7 Material\\FHIR\\DSTU 2 (QA)\\qa\\communicationrequest.html"</w:instrText>
        </w:r>
      </w:ins>
      <w:del w:id="49" w:author="Victor Chai" w:date="2015-09-06T21:14:00Z">
        <w:r w:rsidR="00875EA9" w:rsidDel="003C2F4D">
          <w:delInstrText>HYPERLINK "communicationrequest.html"</w:delInstrText>
        </w:r>
      </w:del>
      <w:r>
        <w:fldChar w:fldCharType="separate"/>
      </w:r>
      <w:r w:rsidR="00E43BD9">
        <w:rPr>
          <w:rStyle w:val="Hyperlink"/>
          <w:rFonts w:eastAsia="Times New Roman"/>
          <w:lang w:val="en-US"/>
        </w:rPr>
        <w:t>CommunicationRequest</w:t>
      </w:r>
      <w:r>
        <w:fldChar w:fldCharType="end"/>
      </w:r>
    </w:p>
    <w:p w:rsidR="00C51368" w:rsidRDefault="00E43BD9">
      <w:pPr>
        <w:pStyle w:val="NormalWeb"/>
        <w:divId w:val="92173121"/>
        <w:rPr>
          <w:lang w:val="en-US"/>
        </w:rPr>
      </w:pPr>
      <w:r>
        <w:rPr>
          <w:b/>
          <w:bCs/>
          <w:lang w:val="en-US"/>
        </w:rPr>
        <w:t>Workflow #2:</w:t>
      </w:r>
    </w:p>
    <w:p w:rsidR="00C51368" w:rsidRDefault="004004B4">
      <w:pPr>
        <w:numPr>
          <w:ilvl w:val="0"/>
          <w:numId w:val="8"/>
        </w:numPr>
        <w:spacing w:before="100" w:beforeAutospacing="1" w:after="100" w:afterAutospacing="1"/>
        <w:divId w:val="92173121"/>
        <w:rPr>
          <w:rFonts w:eastAsia="Times New Roman"/>
          <w:lang w:val="en-US"/>
        </w:rPr>
      </w:pPr>
      <w:r>
        <w:fldChar w:fldCharType="begin"/>
      </w:r>
      <w:ins w:id="50" w:author="Victor Chai" w:date="2015-09-06T21:14:00Z">
        <w:r w:rsidR="003C2F4D">
          <w:instrText>HYPERLINK "C:\\Users\\chai0622h\\Documents\\Document-Repository\\HL7 Material\\FHIR\\DSTU 2 (QA)\\qa\\processrequest.html"</w:instrText>
        </w:r>
      </w:ins>
      <w:del w:id="51" w:author="Victor Chai" w:date="2015-09-06T21:14:00Z">
        <w:r w:rsidR="00875EA9" w:rsidDel="003C2F4D">
          <w:delInstrText>HYPERLINK "processrequest.html"</w:delInstrText>
        </w:r>
      </w:del>
      <w:r>
        <w:fldChar w:fldCharType="separate"/>
      </w:r>
      <w:r w:rsidR="00E43BD9">
        <w:rPr>
          <w:rStyle w:val="Hyperlink"/>
          <w:rFonts w:eastAsia="Times New Roman"/>
          <w:lang w:val="en-US"/>
        </w:rPr>
        <w:t>ProcessRequest</w:t>
      </w:r>
      <w:r>
        <w:fldChar w:fldCharType="end"/>
      </w:r>
    </w:p>
    <w:p w:rsidR="00C51368" w:rsidRDefault="004004B4">
      <w:pPr>
        <w:numPr>
          <w:ilvl w:val="0"/>
          <w:numId w:val="8"/>
        </w:numPr>
        <w:spacing w:before="100" w:beforeAutospacing="1" w:after="100" w:afterAutospacing="1"/>
        <w:divId w:val="92173121"/>
        <w:rPr>
          <w:rFonts w:eastAsia="Times New Roman"/>
          <w:lang w:val="en-US"/>
        </w:rPr>
      </w:pPr>
      <w:r>
        <w:fldChar w:fldCharType="begin"/>
      </w:r>
      <w:ins w:id="52" w:author="Victor Chai" w:date="2015-09-06T21:14:00Z">
        <w:r w:rsidR="003C2F4D">
          <w:instrText>HYPERLINK "C:\\Users\\chai0622h\\Documents\\Document-Repository\\HL7 Material\\FHIR\\DSTU 2 (QA)\\qa\\processresponse.html"</w:instrText>
        </w:r>
      </w:ins>
      <w:del w:id="53" w:author="Victor Chai" w:date="2015-09-06T21:14:00Z">
        <w:r w:rsidR="00875EA9" w:rsidDel="003C2F4D">
          <w:delInstrText>HYPERLINK "processresponse.html"</w:delInstrText>
        </w:r>
      </w:del>
      <w:r>
        <w:fldChar w:fldCharType="separate"/>
      </w:r>
      <w:r w:rsidR="00E43BD9">
        <w:rPr>
          <w:rStyle w:val="Hyperlink"/>
          <w:rFonts w:eastAsia="Times New Roman"/>
          <w:lang w:val="en-US"/>
        </w:rPr>
        <w:t>ProcessResponse</w:t>
      </w:r>
      <w:r>
        <w:fldChar w:fldCharType="end"/>
      </w:r>
    </w:p>
    <w:p w:rsidR="00C51368" w:rsidRDefault="004004B4">
      <w:pPr>
        <w:numPr>
          <w:ilvl w:val="0"/>
          <w:numId w:val="8"/>
        </w:numPr>
        <w:spacing w:before="100" w:beforeAutospacing="1" w:after="100" w:afterAutospacing="1"/>
        <w:divId w:val="92173121"/>
        <w:rPr>
          <w:rFonts w:eastAsia="Times New Roman"/>
          <w:lang w:val="en-US"/>
        </w:rPr>
      </w:pPr>
      <w:r>
        <w:fldChar w:fldCharType="begin"/>
      </w:r>
      <w:ins w:id="54" w:author="Victor Chai" w:date="2015-09-06T21:14:00Z">
        <w:r w:rsidR="003C2F4D">
          <w:instrText>HYPERLINK "C:\\Users\\chai0622h\\Documents\\Document-Repository\\HL7 Material\\FHIR\\DSTU 2 (QA)\\qa\\supplyrequest.html"</w:instrText>
        </w:r>
      </w:ins>
      <w:del w:id="55" w:author="Victor Chai" w:date="2015-09-06T21:14:00Z">
        <w:r w:rsidR="00875EA9" w:rsidDel="003C2F4D">
          <w:delInstrText>HYPERLINK "supplyrequest.html"</w:delInstrText>
        </w:r>
      </w:del>
      <w:r>
        <w:fldChar w:fldCharType="separate"/>
      </w:r>
      <w:r w:rsidR="00E43BD9">
        <w:rPr>
          <w:rStyle w:val="Hyperlink"/>
          <w:rFonts w:eastAsia="Times New Roman"/>
          <w:lang w:val="en-US"/>
        </w:rPr>
        <w:t>SupplyRequest</w:t>
      </w:r>
      <w:r>
        <w:fldChar w:fldCharType="end"/>
      </w:r>
    </w:p>
    <w:p w:rsidR="00C51368" w:rsidRDefault="004004B4">
      <w:pPr>
        <w:numPr>
          <w:ilvl w:val="0"/>
          <w:numId w:val="8"/>
        </w:numPr>
        <w:spacing w:before="100" w:beforeAutospacing="1" w:after="100" w:afterAutospacing="1"/>
        <w:divId w:val="92173121"/>
        <w:rPr>
          <w:rFonts w:eastAsia="Times New Roman"/>
          <w:lang w:val="en-US"/>
        </w:rPr>
      </w:pPr>
      <w:r>
        <w:fldChar w:fldCharType="begin"/>
      </w:r>
      <w:ins w:id="56" w:author="Victor Chai" w:date="2015-09-06T21:14:00Z">
        <w:r w:rsidR="003C2F4D">
          <w:instrText>HYPERLINK "C:\\Users\\chai0622h\\Documents\\Document-Repository\\HL7 Material\\FHIR\\DSTU 2 (QA)\\qa\\supplydelivery.html"</w:instrText>
        </w:r>
      </w:ins>
      <w:del w:id="57" w:author="Victor Chai" w:date="2015-09-06T21:14:00Z">
        <w:r w:rsidR="00875EA9" w:rsidDel="003C2F4D">
          <w:delInstrText>HYPERLINK "supplydelivery.html"</w:delInstrText>
        </w:r>
      </w:del>
      <w:r>
        <w:fldChar w:fldCharType="separate"/>
      </w:r>
      <w:r w:rsidR="00E43BD9">
        <w:rPr>
          <w:rStyle w:val="Hyperlink"/>
          <w:rFonts w:eastAsia="Times New Roman"/>
          <w:lang w:val="en-US"/>
        </w:rPr>
        <w:t>SupplyDelivery</w:t>
      </w:r>
      <w:r>
        <w:fldChar w:fldCharType="end"/>
      </w:r>
    </w:p>
    <w:p w:rsidR="00C51368" w:rsidRDefault="00E43BD9">
      <w:pPr>
        <w:pStyle w:val="Heading2"/>
        <w:divId w:val="92173121"/>
        <w:rPr>
          <w:rFonts w:eastAsia="Times New Roman"/>
          <w:lang w:val="en-US"/>
        </w:rPr>
      </w:pPr>
      <w:bookmarkStart w:id="58" w:name="admin"/>
      <w:bookmarkEnd w:id="58"/>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0" w:anchor="status" w:history="1">
              <w:r w:rsidR="00E43BD9">
                <w:rPr>
                  <w:rStyle w:val="Hyperlink"/>
                  <w:rFonts w:eastAsia="Times New Roman"/>
                </w:rPr>
                <w:t>Ballot Status</w:t>
              </w:r>
            </w:hyperlink>
            <w:r w:rsidR="00E43BD9">
              <w:rPr>
                <w:rFonts w:eastAsia="Times New Roman"/>
              </w:rPr>
              <w:t xml:space="preserve">: </w:t>
            </w:r>
            <w:hyperlink r:id="rId1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12" w:history="1">
        <w:r>
          <w:rPr>
            <w:rStyle w:val="Hyperlink"/>
            <w:lang w:val="en-US"/>
          </w:rPr>
          <w:t>HL7 wiki</w:t>
        </w:r>
      </w:hyperlink>
      <w:r>
        <w:rPr>
          <w:lang w:val="en-US"/>
        </w:rPr>
        <w:t xml:space="preserve">. Feel free to add any you think are missing or engage with one of the </w:t>
      </w:r>
      <w:hyperlink r:id="rId13" w:history="1">
        <w:r>
          <w:rPr>
            <w:rStyle w:val="Hyperlink"/>
            <w:lang w:val="en-US"/>
          </w:rPr>
          <w:t>HL7 Work Groups</w:t>
        </w:r>
      </w:hyperlink>
      <w:r>
        <w:rPr>
          <w:lang w:val="en-US"/>
        </w:rPr>
        <w:t xml:space="preserve"> to submit a </w:t>
      </w:r>
      <w:hyperlink r:id="rId1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004B4">
            <w:pPr>
              <w:rPr>
                <w:rFonts w:eastAsia="Times New Roman"/>
              </w:rPr>
            </w:pPr>
            <w:hyperlink r:id="rId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 w:anchor="status" w:history="1">
              <w:r w:rsidR="00E43BD9">
                <w:rPr>
                  <w:rStyle w:val="Hyperlink"/>
                  <w:rFonts w:eastAsia="Times New Roman"/>
                </w:rPr>
                <w:t>Ballot Status</w:t>
              </w:r>
            </w:hyperlink>
            <w:r w:rsidR="00E43BD9">
              <w:rPr>
                <w:rFonts w:eastAsia="Times New Roman"/>
              </w:rPr>
              <w:t xml:space="preserve">: </w:t>
            </w:r>
            <w:hyperlink r:id="rId1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59" w:name="def"/>
      <w:r>
        <w:rPr>
          <w:rFonts w:eastAsia="Times New Roman"/>
          <w:lang w:val="en-US"/>
        </w:rPr>
        <w:t>BackboneElement</w:t>
      </w:r>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9" w:anchor="status" w:history="1">
              <w:r w:rsidR="00E43BD9">
                <w:rPr>
                  <w:rStyle w:val="Hyperlink"/>
                  <w:rFonts w:eastAsia="Times New Roman"/>
                </w:rPr>
                <w:t>Ballot Status</w:t>
              </w:r>
            </w:hyperlink>
            <w:r w:rsidR="00E43BD9">
              <w:rPr>
                <w:rFonts w:eastAsia="Times New Roman"/>
              </w:rPr>
              <w:t xml:space="preserve">: </w:t>
            </w:r>
            <w:hyperlink r:id="rId2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21" w:history="1">
        <w:r>
          <w:rPr>
            <w:rStyle w:val="Hyperlink"/>
            <w:lang w:val="en-US"/>
          </w:rPr>
          <w:t>Data Type</w:t>
        </w:r>
      </w:hyperlink>
      <w:r>
        <w:rPr>
          <w:lang w:val="en-US"/>
        </w:rPr>
        <w:t xml:space="preserve"> elements do not use this type. For instance, </w:t>
      </w:r>
      <w:hyperlink r:id="rId22"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60"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61"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 w:anchor="status" w:history="1">
              <w:r w:rsidR="00E43BD9">
                <w:rPr>
                  <w:rStyle w:val="Hyperlink"/>
                  <w:rFonts w:eastAsia="Times New Roman"/>
                </w:rPr>
                <w:t>Ballot Status</w:t>
              </w:r>
            </w:hyperlink>
            <w:r w:rsidR="00E43BD9">
              <w:rPr>
                <w:rFonts w:eastAsia="Times New Roman"/>
              </w:rPr>
              <w:t xml:space="preserve">: </w:t>
            </w:r>
            <w:hyperlink r:id="rId2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2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del w:id="62" w:author="Victor Chai" w:date="2015-09-10T15:36:00Z">
        <w:r w:rsidDel="00514BFD">
          <w:rPr>
            <w:lang w:val="en-US"/>
          </w:rPr>
          <w:delText>reference</w:delText>
        </w:r>
      </w:del>
      <w:ins w:id="63" w:author="Victor Chai" w:date="2015-09-10T15:36:00Z">
        <w:r w:rsidR="00514BFD">
          <w:rPr>
            <w:lang w:val="en-US"/>
          </w:rPr>
          <w:t>references</w:t>
        </w:r>
      </w:ins>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2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2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2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3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6" w:history="1">
        <w:r>
          <w:rPr>
            <w:rStyle w:val="Hyperlink"/>
            <w:rFonts w:eastAsia="Times New Roman"/>
            <w:lang w:val="en-US"/>
          </w:rPr>
          <w:t>DomainResource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4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4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4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4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64" w:name="draft"/>
      <w:bookmarkEnd w:id="6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w:t>
      </w:r>
      <w:del w:id="65" w:author="Victor Chai" w:date="2015-09-10T15:44:00Z">
        <w:r w:rsidDel="00514BFD">
          <w:rPr>
            <w:rFonts w:eastAsia="Times New Roman"/>
            <w:lang w:val="en-US"/>
          </w:rPr>
          <w:delText>anyhow</w:delText>
        </w:r>
      </w:del>
      <w:ins w:id="66" w:author="Victor Chai" w:date="2015-09-10T15:44:00Z">
        <w:r w:rsidR="00514BFD">
          <w:rPr>
            <w:rFonts w:eastAsia="Times New Roman"/>
            <w:lang w:val="en-US"/>
          </w:rPr>
          <w:t>anyway</w:t>
        </w:r>
      </w:ins>
      <w:r>
        <w:rPr>
          <w:rFonts w:eastAsia="Times New Roman"/>
          <w:lang w:val="en-US"/>
        </w:rPr>
        <w:t xml:space="preserve">, but should proceed with caution and may find that more adaptation or extension will be required than for a typical resource. It is expected that "draft" resources will progress to DSTU as part of the next release. (Implementers may also want to check the </w:t>
      </w:r>
      <w:hyperlink r:id="rId4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del w:id="67" w:author="Victor Chai" w:date="2015-09-10T15:45:00Z">
        <w:r w:rsidDel="00514BFD">
          <w:rPr>
            <w:rFonts w:eastAsia="Times New Roman"/>
            <w:lang w:val="en-US"/>
          </w:rPr>
          <w:delText xml:space="preserve">and much </w:delText>
        </w:r>
      </w:del>
      <w:r>
        <w:rPr>
          <w:rFonts w:eastAsia="Times New Roman"/>
          <w:lang w:val="en-US"/>
        </w:rPr>
        <w:t xml:space="preserve">other content from </w:t>
      </w:r>
      <w:del w:id="68" w:author="Victor Chai" w:date="2015-09-10T15:45:00Z">
        <w:r w:rsidDel="00514BFD">
          <w:rPr>
            <w:rFonts w:eastAsia="Times New Roman"/>
            <w:lang w:val="en-US"/>
          </w:rPr>
          <w:delText xml:space="preserve">from </w:delText>
        </w:r>
      </w:del>
      <w:r>
        <w:rPr>
          <w:rFonts w:eastAsia="Times New Roman"/>
          <w:lang w:val="en-US"/>
        </w:rPr>
        <w:t xml:space="preserve">the Consolidated CDA implementation guide. However, the set of resources is not complete. Resources may evolve and new ones will be introduced over time. Refer to </w:t>
      </w:r>
      <w:hyperlink r:id="rId4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4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47" w:history="1">
        <w:r>
          <w:rPr>
            <w:rStyle w:val="Hyperlink"/>
            <w:lang w:val="en-US"/>
          </w:rPr>
          <w:t>sign up</w:t>
        </w:r>
      </w:hyperlink>
      <w:r>
        <w:rPr>
          <w:lang w:val="en-US"/>
        </w:rPr>
        <w:t xml:space="preserve"> to the FHIR list-server and/or follow the </w:t>
      </w:r>
      <w:hyperlink r:id="rId4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4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5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5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52" w:history="1">
        <w:r>
          <w:rPr>
            <w:rStyle w:val="Hyperlink"/>
            <w:lang w:val="en-US"/>
          </w:rPr>
          <w:t>Lloyd McKenzie</w:t>
        </w:r>
      </w:hyperlink>
      <w:r>
        <w:rPr>
          <w:lang w:val="en-US"/>
        </w:rPr>
        <w:t xml:space="preserve"> or </w:t>
      </w:r>
      <w:hyperlink r:id="rId5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zh-CN"/>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zh-CN"/>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4004B4">
      <w:pPr>
        <w:rPr>
          <w:rFonts w:eastAsia="Times New Roman"/>
          <w:lang w:val="en-US"/>
        </w:rPr>
      </w:pPr>
      <w:r w:rsidRPr="004004B4">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4004B4">
      <w:pPr>
        <w:rPr>
          <w:rFonts w:eastAsia="Times New Roman"/>
          <w:lang w:val="en-US"/>
        </w:rPr>
      </w:pPr>
      <w:r w:rsidRPr="004004B4">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69"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5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4004B4">
            <w:pPr>
              <w:rPr>
                <w:rFonts w:eastAsia="Times New Roman"/>
              </w:rPr>
            </w:pPr>
            <w:hyperlink r:id="rId57" w:anchor="status" w:history="1">
              <w:r w:rsidR="00E43BD9">
                <w:rPr>
                  <w:rStyle w:val="Hyperlink"/>
                  <w:rFonts w:eastAsia="Times New Roman"/>
                </w:rPr>
                <w:t>Ballot Status</w:t>
              </w:r>
            </w:hyperlink>
            <w:r w:rsidR="00E43BD9">
              <w:rPr>
                <w:rFonts w:eastAsia="Times New Roman"/>
              </w:rPr>
              <w:t xml:space="preserve">: </w:t>
            </w:r>
            <w:hyperlink r:id="rId5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5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 xml:space="preserve">Allow cost effective implementation across as </w:t>
      </w:r>
      <w:ins w:id="70" w:author="Victor Chai" w:date="2015-09-12T22:26:00Z">
        <w:r w:rsidR="005D346D">
          <w:rPr>
            <w:rFonts w:eastAsia="Times New Roman"/>
            <w:lang w:val="en-US"/>
          </w:rPr>
          <w:t xml:space="preserve">a </w:t>
        </w:r>
      </w:ins>
      <w:r>
        <w:rPr>
          <w:rFonts w:eastAsia="Times New Roman"/>
          <w:lang w:val="en-US"/>
        </w:rPr>
        <w:t xml:space="preserve">wide </w:t>
      </w:r>
      <w:del w:id="71" w:author="Victor Chai" w:date="2015-09-12T22:26:00Z">
        <w:r w:rsidDel="005D346D">
          <w:rPr>
            <w:rFonts w:eastAsia="Times New Roman"/>
            <w:lang w:val="en-US"/>
          </w:rPr>
          <w:delText>a</w:delText>
        </w:r>
      </w:del>
      <w:r>
        <w:rPr>
          <w:rFonts w:eastAsia="Times New Roman"/>
          <w:lang w:val="en-US"/>
        </w:rPr>
        <w:t xml:space="preserve">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72"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3"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61" w:anchor="status" w:history="1">
              <w:r w:rsidR="00E43BD9">
                <w:rPr>
                  <w:rStyle w:val="Hyperlink"/>
                  <w:rFonts w:eastAsia="Times New Roman"/>
                </w:rPr>
                <w:t>Ballot Status</w:t>
              </w:r>
            </w:hyperlink>
            <w:r w:rsidR="00E43BD9">
              <w:rPr>
                <w:rFonts w:eastAsia="Times New Roman"/>
              </w:rPr>
              <w:t xml:space="preserve">: </w:t>
            </w:r>
            <w:hyperlink r:id="rId6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w:t>
      </w:r>
      <w:del w:id="74" w:author="Victor Chai" w:date="2015-09-10T16:02:00Z">
        <w:r w:rsidDel="00710148">
          <w:rPr>
            <w:lang w:val="en-US"/>
          </w:rPr>
          <w:delText>â€˜</w:delText>
        </w:r>
      </w:del>
      <w:ins w:id="75" w:author="Victor Chai" w:date="2015-09-10T16:02:00Z">
        <w:r w:rsidR="00710148">
          <w:rPr>
            <w:lang w:val="en-US"/>
          </w:rPr>
          <w:t>”</w:t>
        </w:r>
      </w:ins>
      <w:r>
        <w:rPr>
          <w:lang w:val="en-US"/>
        </w:rPr>
        <w:t>all about the people</w:t>
      </w:r>
      <w:ins w:id="76" w:author="Victor Chai" w:date="2015-09-10T16:03:00Z">
        <w:r w:rsidR="00710148">
          <w:rPr>
            <w:lang w:val="en-US"/>
          </w:rPr>
          <w:t>”</w:t>
        </w:r>
      </w:ins>
      <w:del w:id="77" w:author="Victor Chai" w:date="2015-09-10T16:03:00Z">
        <w:r w:rsidDel="00710148">
          <w:rPr>
            <w:lang w:val="en-US"/>
          </w:rPr>
          <w:delText>â€™</w:delText>
        </w:r>
      </w:del>
      <w:r>
        <w:rPr>
          <w:lang w:val="en-US"/>
        </w:rPr>
        <w:t xml:space="preserve">; to get past the peak of inflated expectations to the plateau of productivity on </w:t>
      </w:r>
      <w:hyperlink r:id="rId6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del w:id="78" w:author="Victor Chai" w:date="2015-09-10T16:04:00Z">
        <w:r w:rsidDel="00E22B87">
          <w:rPr>
            <w:lang w:val="en-US"/>
          </w:rPr>
          <w:delText>.</w:delText>
        </w:r>
      </w:del>
      <w:r>
        <w:rPr>
          <w:lang w:val="en-US"/>
        </w:rPr>
        <w:t xml:space="preserve"> FHIR</w:t>
      </w:r>
      <w:ins w:id="79" w:author="Victor Chai" w:date="2015-09-10T16:04:00Z">
        <w:r w:rsidR="00E22B87">
          <w:rPr>
            <w:lang w:val="en-US"/>
          </w:rPr>
          <w:t>’</w:t>
        </w:r>
      </w:ins>
      <w:del w:id="80" w:author="Victor Chai" w:date="2015-09-10T16:04:00Z">
        <w:r w:rsidDel="00E22B87">
          <w:rPr>
            <w:lang w:val="en-US"/>
          </w:rPr>
          <w:delText>â€™</w:delText>
        </w:r>
      </w:del>
      <w:r>
        <w:rPr>
          <w:lang w:val="en-US"/>
        </w:rPr>
        <w:t xml:space="preserve">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Just as John Snow used a branch of informatics</w:t>
      </w:r>
      <w:ins w:id="81" w:author="Victor Chai" w:date="2015-09-10T16:04:00Z">
        <w:r w:rsidR="003F7C88">
          <w:rPr>
            <w:lang w:val="en-US"/>
          </w:rPr>
          <w:t xml:space="preserve"> and</w:t>
        </w:r>
      </w:ins>
      <w:del w:id="82" w:author="Victor Chai" w:date="2015-09-10T16:04:00Z">
        <w:r w:rsidDel="003F7C88">
          <w:rPr>
            <w:lang w:val="en-US"/>
          </w:rPr>
          <w:delText>,</w:delText>
        </w:r>
      </w:del>
      <w:r>
        <w:rPr>
          <w:lang w:val="en-US"/>
        </w:rPr>
        <w:t xml:space="preserve"> geospatial analysis</w:t>
      </w:r>
      <w:del w:id="83" w:author="Victor Chai" w:date="2015-09-10T16:05:00Z">
        <w:r w:rsidDel="003F7C88">
          <w:rPr>
            <w:lang w:val="en-US"/>
          </w:rPr>
          <w:delText>,</w:delText>
        </w:r>
      </w:del>
      <w:r>
        <w:rPr>
          <w:lang w:val="en-US"/>
        </w:rPr>
        <w:t xml:space="preserve"> to identify the source of cholera in London</w:t>
      </w:r>
      <w:ins w:id="84" w:author="Victor Chai" w:date="2015-09-10T16:05:00Z">
        <w:r w:rsidR="003F7C88">
          <w:rPr>
            <w:lang w:val="en-US"/>
          </w:rPr>
          <w:t>,</w:t>
        </w:r>
      </w:ins>
      <w:r>
        <w:rPr>
          <w:lang w:val="en-US"/>
        </w:rPr>
        <w:t xml:space="preserve">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zh-CN"/>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6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6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4004B4">
      <w:pPr>
        <w:divId w:val="1320579058"/>
        <w:rPr>
          <w:rFonts w:eastAsia="Times New Roman"/>
          <w:lang w:val="en-US"/>
        </w:rPr>
      </w:pPr>
      <w:r w:rsidRPr="004004B4">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6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68" w:anchor="status" w:history="1">
              <w:r w:rsidR="00E43BD9">
                <w:rPr>
                  <w:rStyle w:val="Hyperlink"/>
                  <w:rFonts w:eastAsia="Times New Roman"/>
                </w:rPr>
                <w:t>Ballot Status</w:t>
              </w:r>
            </w:hyperlink>
            <w:r w:rsidR="00E43BD9">
              <w:rPr>
                <w:rFonts w:eastAsia="Times New Roman"/>
              </w:rPr>
              <w:t xml:space="preserve">: </w:t>
            </w:r>
            <w:hyperlink r:id="rId6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70" w:history="1">
        <w:r>
          <w:rPr>
            <w:rStyle w:val="Hyperlink"/>
            <w:lang w:val="en-US"/>
          </w:rPr>
          <w:t>HL7 wiki</w:t>
        </w:r>
      </w:hyperlink>
      <w:r>
        <w:rPr>
          <w:lang w:val="en-US"/>
        </w:rPr>
        <w:t xml:space="preserve">. Feel free to add any you think are missing or engage with one of the </w:t>
      </w:r>
      <w:hyperlink r:id="rId71" w:history="1">
        <w:r>
          <w:rPr>
            <w:rStyle w:val="Hyperlink"/>
            <w:lang w:val="en-US"/>
          </w:rPr>
          <w:t>HL7 Work Groups</w:t>
        </w:r>
      </w:hyperlink>
      <w:r>
        <w:rPr>
          <w:lang w:val="en-US"/>
        </w:rPr>
        <w:t xml:space="preserve"> to submit a </w:t>
      </w:r>
      <w:hyperlink r:id="rId7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74" w:anchor="status" w:history="1">
              <w:r w:rsidR="00E43BD9">
                <w:rPr>
                  <w:rStyle w:val="Hyperlink"/>
                  <w:rFonts w:eastAsia="Times New Roman"/>
                </w:rPr>
                <w:t>Ballot Status</w:t>
              </w:r>
            </w:hyperlink>
            <w:r w:rsidR="00E43BD9">
              <w:rPr>
                <w:rFonts w:eastAsia="Times New Roman"/>
              </w:rPr>
              <w:t xml:space="preserve">: </w:t>
            </w:r>
            <w:hyperlink r:id="rId75" w:anchor="pubs" w:history="1">
              <w:r w:rsidR="00E43BD9">
                <w:rPr>
                  <w:rStyle w:val="Hyperlink"/>
                  <w:rFonts w:eastAsia="Times New Roman"/>
                </w:rPr>
                <w:t>DSTU 2</w:t>
              </w:r>
            </w:hyperlink>
          </w:p>
        </w:tc>
      </w:tr>
    </w:tbl>
    <w:bookmarkEnd w:id="69"/>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76" w:history="1">
        <w:r>
          <w:rPr>
            <w:rStyle w:val="Hyperlink"/>
            <w:lang w:val="en-US"/>
          </w:rPr>
          <w:t>documents</w:t>
        </w:r>
      </w:hyperlink>
      <w:r>
        <w:rPr>
          <w:lang w:val="en-US"/>
        </w:rPr>
        <w:t xml:space="preserve"> using the </w:t>
      </w:r>
      <w:hyperlink r:id="rId77" w:history="1">
        <w:r>
          <w:rPr>
            <w:rStyle w:val="Hyperlink"/>
            <w:lang w:val="en-US"/>
          </w:rPr>
          <w:t>Composition Resource</w:t>
        </w:r>
      </w:hyperlink>
      <w:r>
        <w:rPr>
          <w:lang w:val="en-US"/>
        </w:rPr>
        <w:t xml:space="preserve">, FHIR can also be used to exchange traditional CDA R2 documents making use of the </w:t>
      </w:r>
      <w:hyperlink r:id="rId7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w:t>
      </w:r>
      <w:ins w:id="85" w:author="Victor Chai" w:date="2015-09-12T22:30:00Z">
        <w:r w:rsidR="003C25E2">
          <w:rPr>
            <w:lang w:val="en-US"/>
          </w:rPr>
          <w:t xml:space="preserve">to </w:t>
        </w:r>
      </w:ins>
      <w:r>
        <w:rPr>
          <w:lang w:val="en-US"/>
        </w:rPr>
        <w:t xml:space="preserve">"clinical"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7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t>
      </w:r>
      <w:del w:id="86" w:author="Victor Chai" w:date="2015-09-10T16:40:00Z">
        <w:r w:rsidDel="00934BDD">
          <w:rPr>
            <w:lang w:val="en-US"/>
          </w:rPr>
          <w:delText>(</w:delText>
        </w:r>
      </w:del>
      <w:r>
        <w:rPr>
          <w:lang w:val="en-US"/>
        </w:rPr>
        <w:t xml:space="preserve">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8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8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8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83" w:anchor="V3-abstractModels" w:history="1">
        <w:r>
          <w:rPr>
            <w:rStyle w:val="Hyperlink"/>
            <w:lang w:val="en-US"/>
          </w:rPr>
          <w:t>as discussed above</w:t>
        </w:r>
      </w:hyperlink>
      <w:r>
        <w:rPr>
          <w:lang w:val="en-US"/>
        </w:rPr>
        <w:t xml:space="preserve">. While the CDA header can reasonably be mapped to the HL7 </w:t>
      </w:r>
      <w:hyperlink r:id="rId8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8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7" w:name="V2"/>
      <w:bookmarkEnd w:id="87"/>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9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9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9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95" w:history="1">
        <w:r>
          <w:rPr>
            <w:rStyle w:val="Hyperlink"/>
            <w:lang w:val="en-US"/>
          </w:rPr>
          <w:t>Order</w:t>
        </w:r>
      </w:hyperlink>
      <w:r>
        <w:rPr>
          <w:lang w:val="en-US"/>
        </w:rPr>
        <w:t xml:space="preserve"> resource. The </w:t>
      </w:r>
      <w:hyperlink r:id="rId9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r w:rsidR="004004B4">
        <w:fldChar w:fldCharType="begin"/>
      </w:r>
      <w:r w:rsidR="004004B4">
        <w:instrText>HYPERLINK "file:///C:\\Users\\Lloyd\\Documents\\SVN\\FHIR\\build\\qa\\extensibility.html"</w:instrText>
      </w:r>
      <w:r w:rsidR="004004B4">
        <w:fldChar w:fldCharType="separate"/>
      </w:r>
      <w:ins w:id="88" w:author="Victor Chai" w:date="2015-09-13T13:09:00Z">
        <w:r w:rsidR="0096464C">
          <w:rPr>
            <w:rStyle w:val="Hyperlink"/>
            <w:lang w:val="en-US"/>
          </w:rPr>
          <w:t>E</w:t>
        </w:r>
      </w:ins>
      <w:del w:id="89" w:author="Victor Chai" w:date="2015-09-13T13:09:00Z">
        <w:r w:rsidDel="0096464C">
          <w:rPr>
            <w:rStyle w:val="Hyperlink"/>
            <w:lang w:val="en-US"/>
          </w:rPr>
          <w:delText>e</w:delText>
        </w:r>
      </w:del>
      <w:r>
        <w:rPr>
          <w:rStyle w:val="Hyperlink"/>
          <w:lang w:val="en-US"/>
        </w:rPr>
        <w:t>xtensions</w:t>
      </w:r>
      <w:r w:rsidR="004004B4">
        <w:fldChar w:fldCharType="end"/>
      </w:r>
      <w:r>
        <w:rPr>
          <w:lang w:val="en-US"/>
        </w:rPr>
        <w:t xml:space="preserve">, on the other hand, can appear at any level (including within data types). </w:t>
      </w:r>
      <w:hyperlink r:id="rId97" w:anchor="modifierExtension" w:history="1">
        <w:r>
          <w:rPr>
            <w:rStyle w:val="Hyperlink"/>
            <w:lang w:val="en-US"/>
          </w:rPr>
          <w:t>ModifierExtensions</w:t>
        </w:r>
      </w:hyperlink>
      <w:r>
        <w:rPr>
          <w:lang w:val="en-US"/>
        </w:rPr>
        <w:t xml:space="preserve"> may be used </w:t>
      </w:r>
      <w:del w:id="90" w:author="Victor Chai" w:date="2015-09-12T16:12:00Z">
        <w:r w:rsidDel="00910A76">
          <w:rPr>
            <w:lang w:val="en-US"/>
          </w:rPr>
          <w:delText xml:space="preserve">to </w:delText>
        </w:r>
      </w:del>
      <w:ins w:id="91" w:author="Victor Chai" w:date="2015-09-12T16:12:00Z">
        <w:r w:rsidR="00910A76">
          <w:rPr>
            <w:lang w:val="en-US"/>
          </w:rPr>
          <w:t xml:space="preserve">- </w:t>
        </w:r>
      </w:ins>
      <w:r>
        <w:rPr>
          <w:lang w:val="en-US"/>
        </w:rPr>
        <w:t xml:space="preserve">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98"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99"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2" w:name="V2-extensions"/>
      <w:r>
        <w:rPr>
          <w:lang w:val="en-US"/>
        </w:rPr>
        <w:t xml:space="preserve"> </w:t>
      </w:r>
      <w:bookmarkEnd w:id="92"/>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93" w:name="V2-identification"/>
      <w:r>
        <w:rPr>
          <w:lang w:val="en-US"/>
        </w:rPr>
        <w:t xml:space="preserve"> </w:t>
      </w:r>
      <w:bookmarkEnd w:id="93"/>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00"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94" w:name="V2-merging"/>
      <w:r>
        <w:rPr>
          <w:lang w:val="en-US"/>
        </w:rPr>
        <w:t xml:space="preserve"> </w:t>
      </w:r>
      <w:bookmarkEnd w:id="94"/>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95" w:name="V2-contained"/>
      <w:r>
        <w:rPr>
          <w:lang w:val="en-US"/>
        </w:rPr>
        <w:t xml:space="preserve"> </w:t>
      </w:r>
      <w:bookmarkEnd w:id="95"/>
      <w:r>
        <w:rPr>
          <w:lang w:val="en-US"/>
        </w:rPr>
        <w:t xml:space="preserve">Each HL7 V2 message will </w:t>
      </w:r>
      <w:ins w:id="96" w:author="Victor Chai" w:date="2015-09-13T13:12:00Z">
        <w:r w:rsidR="00561F76">
          <w:rPr>
            <w:lang w:val="en-US"/>
          </w:rPr>
          <w:t xml:space="preserve">be </w:t>
        </w:r>
      </w:ins>
      <w:r>
        <w:rPr>
          <w:lang w:val="en-US"/>
        </w:rPr>
        <w:t>map</w:t>
      </w:r>
      <w:ins w:id="97" w:author="Victor Chai" w:date="2015-09-13T13:12:00Z">
        <w:r w:rsidR="00561F76">
          <w:rPr>
            <w:lang w:val="en-US"/>
          </w:rPr>
          <w:t>ped</w:t>
        </w:r>
      </w:ins>
      <w:r>
        <w:rPr>
          <w:lang w:val="en-US"/>
        </w:rPr>
        <w:t xml:space="preserve">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01"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02"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98" w:name="V2-humanReadable"/>
      <w:r>
        <w:rPr>
          <w:lang w:val="en-US"/>
        </w:rPr>
        <w:t xml:space="preserve"> </w:t>
      </w:r>
      <w:bookmarkEnd w:id="98"/>
      <w:r>
        <w:rPr>
          <w:lang w:val="en-US"/>
        </w:rPr>
        <w:t xml:space="preserve">FHIR requires that every resource have a human readable </w:t>
      </w:r>
      <w:hyperlink r:id="rId103"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99" w:name="V2-updateMode"/>
      <w:r>
        <w:rPr>
          <w:lang w:val="en-US"/>
        </w:rPr>
        <w:t xml:space="preserve"> </w:t>
      </w:r>
      <w:bookmarkEnd w:id="99"/>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05" w:anchor="status" w:history="1">
              <w:r w:rsidR="00E43BD9">
                <w:rPr>
                  <w:rStyle w:val="Hyperlink"/>
                  <w:rFonts w:eastAsia="Times New Roman"/>
                </w:rPr>
                <w:t>Ballot Status</w:t>
              </w:r>
            </w:hyperlink>
            <w:r w:rsidR="00E43BD9">
              <w:rPr>
                <w:rFonts w:eastAsia="Times New Roman"/>
              </w:rPr>
              <w:t xml:space="preserve">: </w:t>
            </w:r>
            <w:hyperlink r:id="rId106"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00" w:name="V3"/>
      <w:bookmarkEnd w:id="100"/>
      <w:commentRangeStart w:id="101"/>
      <w:r>
        <w:rPr>
          <w:lang w:val="en-US"/>
        </w:rPr>
        <w:t>HL7 Version 3 (V3) is the next generation of HL7's messaging standards</w:t>
      </w:r>
      <w:commentRangeEnd w:id="101"/>
      <w:r w:rsidR="00FA4808">
        <w:rPr>
          <w:rStyle w:val="CommentReference"/>
        </w:rPr>
        <w:commentReference w:id="101"/>
      </w:r>
      <w:r>
        <w:rPr>
          <w:lang w:val="en-US"/>
        </w:rPr>
        <w:t xml:space="preserve">.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08"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09" w:history="1">
        <w:r>
          <w:rPr>
            <w:rStyle w:val="Hyperlink"/>
            <w:lang w:val="en-US"/>
          </w:rPr>
          <w:t>StructureDefinition</w:t>
        </w:r>
      </w:hyperlink>
      <w:r>
        <w:rPr>
          <w:lang w:val="en-US"/>
        </w:rPr>
        <w:t xml:space="preserve">, </w:t>
      </w:r>
      <w:hyperlink r:id="rId110" w:history="1">
        <w:r>
          <w:rPr>
            <w:rStyle w:val="Hyperlink"/>
            <w:lang w:val="en-US"/>
          </w:rPr>
          <w:t>Conformance</w:t>
        </w:r>
      </w:hyperlink>
      <w:r>
        <w:rPr>
          <w:lang w:val="en-US"/>
        </w:rPr>
        <w:t xml:space="preserve">, </w:t>
      </w:r>
      <w:hyperlink r:id="rId11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12" w:anchor="code" w:history="1">
        <w:r>
          <w:rPr>
            <w:rStyle w:val="Hyperlink"/>
            <w:lang w:val="en-US"/>
          </w:rPr>
          <w:t>code</w:t>
        </w:r>
      </w:hyperlink>
      <w:r>
        <w:rPr>
          <w:lang w:val="en-US"/>
        </w:rPr>
        <w:t xml:space="preserve"> data type. </w:t>
      </w:r>
      <w:commentRangeStart w:id="102"/>
      <w:r>
        <w:rPr>
          <w:lang w:val="en-US"/>
        </w:rPr>
        <w:t>However, these are generally limited to attributes with business meaning - status, contact types, etc</w:t>
      </w:r>
      <w:commentRangeEnd w:id="102"/>
      <w:r w:rsidR="00B51579">
        <w:rPr>
          <w:rStyle w:val="CommentReference"/>
        </w:rPr>
        <w:commentReference w:id="102"/>
      </w:r>
      <w:r>
        <w:rPr>
          <w:lang w:val="en-US"/>
        </w:rPr>
        <w:t xml:space="preserve">.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1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14" w:history="1">
        <w:r>
          <w:rPr>
            <w:rStyle w:val="Hyperlink"/>
            <w:lang w:val="en-US"/>
          </w:rPr>
          <w:t>StructureDefinition</w:t>
        </w:r>
      </w:hyperlink>
      <w:r>
        <w:rPr>
          <w:lang w:val="en-US"/>
        </w:rPr>
        <w:t xml:space="preserve">, </w:t>
      </w:r>
      <w:hyperlink r:id="rId11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1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w:t>
      </w:r>
      <w:ins w:id="103" w:author="Victor Chai" w:date="2015-09-12T16:40:00Z">
        <w:r w:rsidR="003128A0">
          <w:rPr>
            <w:lang w:val="en-US"/>
          </w:rPr>
          <w:t xml:space="preserve"> this way</w:t>
        </w:r>
      </w:ins>
      <w:del w:id="104" w:author="Victor Chai" w:date="2015-09-12T16:40:00Z">
        <w:r w:rsidDel="003128A0">
          <w:rPr>
            <w:lang w:val="en-US"/>
          </w:rPr>
          <w:delText xml:space="preserve"> order</w:delText>
        </w:r>
      </w:del>
      <w:r>
        <w:rPr>
          <w:lang w:val="en-US"/>
        </w:rPr>
        <w:t xml:space="preserve"> to ensure that all possible implementations in the space covered by that model can be proper</w:t>
      </w:r>
      <w:ins w:id="105" w:author="Victor Chai" w:date="2015-09-12T16:41:00Z">
        <w:r w:rsidR="003128A0">
          <w:rPr>
            <w:lang w:val="en-US"/>
          </w:rPr>
          <w:t>ly</w:t>
        </w:r>
      </w:ins>
      <w:r>
        <w:rPr>
          <w:lang w:val="en-US"/>
        </w:rPr>
        <w:t xml:space="preserve"> constrain</w:t>
      </w:r>
      <w:ins w:id="106" w:author="Victor Chai" w:date="2015-09-12T16:41:00Z">
        <w:r w:rsidR="003128A0">
          <w:rPr>
            <w:lang w:val="en-US"/>
          </w:rPr>
          <w:t>ed</w:t>
        </w:r>
      </w:ins>
      <w:del w:id="107" w:author="Victor Chai" w:date="2015-09-12T16:41:00Z">
        <w:r w:rsidDel="003128A0">
          <w:rPr>
            <w:lang w:val="en-US"/>
          </w:rPr>
          <w:delText>ts</w:delText>
        </w:r>
      </w:del>
      <w:r>
        <w:rPr>
          <w:lang w:val="en-US"/>
        </w:rPr>
        <w:t xml:space="preserve"> on </w:t>
      </w:r>
      <w:ins w:id="108" w:author="Victor Chai" w:date="2015-09-12T16:41:00Z">
        <w:r w:rsidR="003128A0">
          <w:rPr>
            <w:lang w:val="en-US"/>
          </w:rPr>
          <w:t>th</w:t>
        </w:r>
      </w:ins>
      <w:ins w:id="109" w:author="Victor Chai" w:date="2015-09-12T16:42:00Z">
        <w:r w:rsidR="003128A0">
          <w:rPr>
            <w:lang w:val="en-US"/>
          </w:rPr>
          <w:t>at</w:t>
        </w:r>
      </w:ins>
      <w:ins w:id="110" w:author="Victor Chai" w:date="2015-09-12T16:41:00Z">
        <w:r w:rsidR="003128A0">
          <w:rPr>
            <w:lang w:val="en-US"/>
          </w:rPr>
          <w:t xml:space="preserve"> model</w:t>
        </w:r>
      </w:ins>
      <w:del w:id="111" w:author="Victor Chai" w:date="2015-09-12T16:41:00Z">
        <w:r w:rsidDel="003128A0">
          <w:rPr>
            <w:lang w:val="en-US"/>
          </w:rPr>
          <w:delText>it</w:delText>
        </w:r>
      </w:del>
      <w:r>
        <w:rPr>
          <w:lang w:val="en-US"/>
        </w:rPr>
        <w:t xml:space="preserve">.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1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w:t>
      </w:r>
      <w:r>
        <w:rPr>
          <w:lang w:val="en-US"/>
        </w:rPr>
        <w:lastRenderedPageBreak/>
        <w:t xml:space="preserve">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FHIR approach</w:t>
      </w:r>
      <w:ins w:id="112" w:author="Victor Chai" w:date="2015-09-12T16:45:00Z">
        <w:r w:rsidR="002229DD">
          <w:rPr>
            <w:lang w:val="en-US"/>
          </w:rPr>
          <w:t>es</w:t>
        </w:r>
      </w:ins>
      <w:del w:id="113" w:author="Victor Chai" w:date="2015-09-12T16:45:00Z">
        <w:r w:rsidDel="002229DD">
          <w:rPr>
            <w:lang w:val="en-US"/>
          </w:rPr>
          <w:delText>ed</w:delText>
        </w:r>
      </w:del>
      <w:r>
        <w:rPr>
          <w:lang w:val="en-US"/>
        </w:rPr>
        <w:t xml:space="preserve">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14" w:name="V3-interoperability"/>
      <w:bookmarkEnd w:id="114"/>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15" w:name="V3-abstractModels"/>
      <w:r>
        <w:rPr>
          <w:lang w:val="en-US"/>
        </w:rPr>
        <w:t xml:space="preserve"> </w:t>
      </w:r>
      <w:bookmarkEnd w:id="115"/>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w:t>
      </w:r>
      <w:r>
        <w:rPr>
          <w:lang w:val="en-US"/>
        </w:rPr>
        <w:lastRenderedPageBreak/>
        <w:t xml:space="preserve">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1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19" w:anchor="V2-extensions" w:history="1">
        <w:r>
          <w:rPr>
            <w:rStyle w:val="Hyperlink"/>
            <w:lang w:val="en-US"/>
          </w:rPr>
          <w:t>Extensions</w:t>
        </w:r>
      </w:hyperlink>
      <w:r>
        <w:rPr>
          <w:lang w:val="en-US"/>
        </w:rPr>
        <w:t xml:space="preserve">, </w:t>
      </w:r>
      <w:hyperlink r:id="rId120" w:anchor="V2-contained" w:history="1">
        <w:r>
          <w:rPr>
            <w:rStyle w:val="Hyperlink"/>
            <w:lang w:val="en-US"/>
          </w:rPr>
          <w:t>Independent vs. Contained resources</w:t>
        </w:r>
      </w:hyperlink>
      <w:r>
        <w:rPr>
          <w:lang w:val="en-US"/>
        </w:rPr>
        <w:t xml:space="preserve">, </w:t>
      </w:r>
      <w:hyperlink r:id="rId121" w:anchor="V2-identification" w:history="1">
        <w:r>
          <w:rPr>
            <w:rStyle w:val="Hyperlink"/>
            <w:lang w:val="en-US"/>
          </w:rPr>
          <w:t>Resource Identification</w:t>
        </w:r>
      </w:hyperlink>
      <w:r>
        <w:rPr>
          <w:lang w:val="en-US"/>
        </w:rPr>
        <w:t xml:space="preserve">, </w:t>
      </w:r>
      <w:hyperlink r:id="rId122" w:anchor="V2-merging" w:history="1">
        <w:r>
          <w:rPr>
            <w:rStyle w:val="Hyperlink"/>
            <w:lang w:val="en-US"/>
          </w:rPr>
          <w:t>Merging references and resources</w:t>
        </w:r>
      </w:hyperlink>
      <w:r>
        <w:rPr>
          <w:lang w:val="en-US"/>
        </w:rPr>
        <w:t xml:space="preserve"> and </w:t>
      </w:r>
      <w:hyperlink r:id="rId12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25" w:anchor="status" w:history="1">
              <w:r w:rsidR="00E43BD9">
                <w:rPr>
                  <w:rStyle w:val="Hyperlink"/>
                  <w:rFonts w:eastAsia="Times New Roman"/>
                </w:rPr>
                <w:t>Ballot Status</w:t>
              </w:r>
            </w:hyperlink>
            <w:r w:rsidR="00E43BD9">
              <w:rPr>
                <w:rFonts w:eastAsia="Times New Roman"/>
              </w:rPr>
              <w:t xml:space="preserve">: </w:t>
            </w:r>
            <w:hyperlink r:id="rId126" w:anchor="pubs" w:history="1">
              <w:r w:rsidR="00E43BD9">
                <w:rPr>
                  <w:rStyle w:val="Hyperlink"/>
                  <w:rFonts w:eastAsia="Times New Roman"/>
                </w:rPr>
                <w:t>DSTU 2</w:t>
              </w:r>
            </w:hyperlink>
          </w:p>
        </w:tc>
      </w:tr>
    </w:tbl>
    <w:p w:rsidR="00C51368" w:rsidRDefault="004004B4">
      <w:pPr>
        <w:pStyle w:val="NormalWeb"/>
        <w:divId w:val="355231085"/>
        <w:rPr>
          <w:lang w:val="en-US"/>
        </w:rPr>
      </w:pPr>
      <w:hyperlink r:id="rId12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4004B4">
      <w:pPr>
        <w:numPr>
          <w:ilvl w:val="0"/>
          <w:numId w:val="22"/>
        </w:numPr>
        <w:spacing w:before="100" w:beforeAutospacing="1" w:after="100" w:afterAutospacing="1"/>
        <w:divId w:val="355231085"/>
        <w:rPr>
          <w:rFonts w:eastAsia="Times New Roman"/>
          <w:lang w:val="en-US"/>
        </w:rPr>
      </w:pPr>
      <w:hyperlink r:id="rId128" w:history="1">
        <w:r w:rsidR="00E43BD9">
          <w:rPr>
            <w:rStyle w:val="Hyperlink"/>
            <w:rFonts w:eastAsia="Times New Roman"/>
            <w:lang w:val="en-US"/>
          </w:rPr>
          <w:t>Version 2.x</w:t>
        </w:r>
      </w:hyperlink>
    </w:p>
    <w:p w:rsidR="00C51368" w:rsidRDefault="004004B4">
      <w:pPr>
        <w:numPr>
          <w:ilvl w:val="0"/>
          <w:numId w:val="22"/>
        </w:numPr>
        <w:spacing w:before="100" w:beforeAutospacing="1" w:after="100" w:afterAutospacing="1"/>
        <w:divId w:val="355231085"/>
        <w:rPr>
          <w:rFonts w:eastAsia="Times New Roman"/>
          <w:lang w:val="en-US"/>
        </w:rPr>
      </w:pPr>
      <w:hyperlink r:id="rId129" w:history="1">
        <w:r w:rsidR="00E43BD9">
          <w:rPr>
            <w:rStyle w:val="Hyperlink"/>
            <w:rFonts w:eastAsia="Times New Roman"/>
            <w:lang w:val="en-US"/>
          </w:rPr>
          <w:t>V3 (RIM / messaging)</w:t>
        </w:r>
      </w:hyperlink>
    </w:p>
    <w:p w:rsidR="00C51368" w:rsidRDefault="004004B4">
      <w:pPr>
        <w:numPr>
          <w:ilvl w:val="0"/>
          <w:numId w:val="22"/>
        </w:numPr>
        <w:spacing w:before="100" w:beforeAutospacing="1" w:after="100" w:afterAutospacing="1"/>
        <w:divId w:val="355231085"/>
        <w:rPr>
          <w:rFonts w:eastAsia="Times New Roman"/>
          <w:lang w:val="en-US"/>
        </w:rPr>
      </w:pPr>
      <w:hyperlink r:id="rId130" w:history="1">
        <w:r w:rsidR="00E43BD9">
          <w:rPr>
            <w:rStyle w:val="Hyperlink"/>
            <w:rFonts w:eastAsia="Times New Roman"/>
            <w:lang w:val="en-US"/>
          </w:rPr>
          <w:t>CDA &amp; CCDA etc</w:t>
        </w:r>
      </w:hyperlink>
    </w:p>
    <w:p w:rsidR="00C51368" w:rsidRDefault="004004B4">
      <w:pPr>
        <w:numPr>
          <w:ilvl w:val="0"/>
          <w:numId w:val="22"/>
        </w:numPr>
        <w:spacing w:before="100" w:beforeAutospacing="1" w:after="100" w:afterAutospacing="1"/>
        <w:divId w:val="355231085"/>
        <w:rPr>
          <w:rFonts w:eastAsia="Times New Roman"/>
          <w:lang w:val="en-US"/>
        </w:rPr>
      </w:pPr>
      <w:hyperlink r:id="rId13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3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33" w:history="1">
        <w:r>
          <w:rPr>
            <w:rStyle w:val="Hyperlink"/>
            <w:rFonts w:eastAsia="Times New Roman"/>
            <w:lang w:val="en-US"/>
          </w:rPr>
          <w:t>DICOM</w:t>
        </w:r>
      </w:hyperlink>
      <w:r>
        <w:rPr>
          <w:rFonts w:eastAsia="Times New Roman"/>
          <w:lang w:val="en-US"/>
        </w:rPr>
        <w:t xml:space="preserve"> (see the </w:t>
      </w:r>
      <w:hyperlink r:id="rId134" w:history="1">
        <w:r>
          <w:rPr>
            <w:rStyle w:val="Hyperlink"/>
            <w:rFonts w:eastAsia="Times New Roman"/>
            <w:lang w:val="en-US"/>
          </w:rPr>
          <w:t>ImagingStudy</w:t>
        </w:r>
      </w:hyperlink>
      <w:r>
        <w:rPr>
          <w:rFonts w:eastAsia="Times New Roman"/>
          <w:lang w:val="en-US"/>
        </w:rPr>
        <w:t xml:space="preserve"> resource) and </w:t>
      </w:r>
      <w:hyperlink r:id="rId135" w:history="1">
        <w:r>
          <w:rPr>
            <w:rStyle w:val="Hyperlink"/>
            <w:rFonts w:eastAsia="Times New Roman"/>
            <w:lang w:val="en-US"/>
          </w:rPr>
          <w:t>IHE</w:t>
        </w:r>
      </w:hyperlink>
      <w:r>
        <w:rPr>
          <w:rFonts w:eastAsia="Times New Roman"/>
          <w:lang w:val="en-US"/>
        </w:rPr>
        <w:t xml:space="preserve"> (e.g. the </w:t>
      </w:r>
      <w:hyperlink r:id="rId136" w:history="1">
        <w:r>
          <w:rPr>
            <w:rStyle w:val="Hyperlink"/>
            <w:rFonts w:eastAsia="Times New Roman"/>
            <w:lang w:val="en-US"/>
          </w:rPr>
          <w:t>AuditEvent</w:t>
        </w:r>
      </w:hyperlink>
      <w:r>
        <w:rPr>
          <w:rFonts w:eastAsia="Times New Roman"/>
          <w:lang w:val="en-US"/>
        </w:rPr>
        <w:t xml:space="preserve"> and </w:t>
      </w:r>
      <w:hyperlink r:id="rId13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3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3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004B4">
            <w:pPr>
              <w:rPr>
                <w:rFonts w:eastAsia="Times New Roman"/>
              </w:rPr>
            </w:pPr>
            <w:hyperlink r:id="rId140" w:anchor="status" w:history="1">
              <w:r w:rsidR="00E43BD9">
                <w:rPr>
                  <w:rStyle w:val="Hyperlink"/>
                  <w:rFonts w:eastAsia="Times New Roman"/>
                </w:rPr>
                <w:t>Ballot Status</w:t>
              </w:r>
            </w:hyperlink>
            <w:r w:rsidR="00E43BD9">
              <w:rPr>
                <w:rFonts w:eastAsia="Times New Roman"/>
              </w:rPr>
              <w:t xml:space="preserve">: </w:t>
            </w:r>
            <w:hyperlink r:id="rId14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16" w:name="compartments"/>
      <w:bookmarkStart w:id="117" w:name="compartment"/>
      <w:bookmarkEnd w:id="116"/>
      <w:bookmarkEnd w:id="117"/>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118" w:name="use"/>
      <w:bookmarkEnd w:id="118"/>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42" w:history="1">
        <w:r>
          <w:rPr>
            <w:rStyle w:val="Hyperlink"/>
            <w:lang w:val="en-US"/>
          </w:rPr>
          <w:t>patient compartment</w:t>
        </w:r>
      </w:hyperlink>
      <w:r>
        <w:rPr>
          <w:lang w:val="en-US"/>
        </w:rPr>
        <w:t xml:space="preserve"> for </w:t>
      </w:r>
      <w:hyperlink r:id="rId143" w:history="1">
        <w:r>
          <w:rPr>
            <w:rStyle w:val="Hyperlink"/>
            <w:lang w:val="en-US"/>
          </w:rPr>
          <w:t>Commnunication</w:t>
        </w:r>
      </w:hyperlink>
      <w:r>
        <w:rPr>
          <w:lang w:val="en-US"/>
        </w:rPr>
        <w:t xml:space="preserve"> says that a</w:t>
      </w:r>
      <w:ins w:id="119" w:author="Victor Chai" w:date="2015-09-13T13:20:00Z">
        <w:r w:rsidR="009B67EC">
          <w:rPr>
            <w:lang w:val="en-US"/>
          </w:rPr>
          <w:t xml:space="preserve"> </w:t>
        </w:r>
      </w:ins>
      <w:r>
        <w:rPr>
          <w:lang w:val="en-US"/>
        </w:rPr>
        <w:t xml:space="preserve">Communication resource is in the patient compartment if the subject, sender, or recipient is the </w:t>
      </w:r>
      <w:proofErr w:type="gramStart"/>
      <w:r>
        <w:rPr>
          <w:lang w:val="en-US"/>
        </w:rPr>
        <w:t>patient</w:t>
      </w:r>
      <w:proofErr w:type="gramEnd"/>
      <w:r>
        <w:rPr>
          <w:lang w:val="en-US"/>
        </w:rPr>
        <w:t xml:space="preserve">,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w:t>
      </w:r>
      <w:del w:id="120" w:author="Victor Chai" w:date="2015-09-13T13:21:00Z">
        <w:r w:rsidDel="009B67EC">
          <w:rPr>
            <w:lang w:val="en-US"/>
          </w:rPr>
          <w:delText>Condition</w:delText>
        </w:r>
      </w:del>
      <w:ins w:id="121" w:author="Victor Chai" w:date="2015-09-13T13:21:00Z">
        <w:r w:rsidR="009B67EC">
          <w:rPr>
            <w:lang w:val="en-US"/>
          </w:rPr>
          <w:t>Communication</w:t>
        </w:r>
      </w:ins>
      <w:r>
        <w:rPr>
          <w:lang w:val="en-US"/>
        </w:rPr>
        <w:t>?subject=[id]</w:t>
      </w:r>
    </w:p>
    <w:p w:rsidR="00C51368" w:rsidRDefault="00E43BD9">
      <w:pPr>
        <w:pStyle w:val="HTMLPreformatted"/>
        <w:divId w:val="1351182352"/>
        <w:rPr>
          <w:lang w:val="en-US"/>
        </w:rPr>
      </w:pPr>
      <w:r>
        <w:rPr>
          <w:lang w:val="en-US"/>
        </w:rPr>
        <w:t xml:space="preserve">  GET [base]/</w:t>
      </w:r>
      <w:del w:id="122" w:author="Victor Chai" w:date="2015-09-13T13:21:00Z">
        <w:r w:rsidDel="009B67EC">
          <w:rPr>
            <w:lang w:val="en-US"/>
          </w:rPr>
          <w:delText>Condition</w:delText>
        </w:r>
      </w:del>
      <w:ins w:id="123" w:author="Victor Chai" w:date="2015-09-13T13:21:00Z">
        <w:r w:rsidR="009B67EC">
          <w:rPr>
            <w:lang w:val="en-US"/>
          </w:rPr>
          <w:t>Communication</w:t>
        </w:r>
      </w:ins>
      <w:r>
        <w:rPr>
          <w:lang w:val="en-US"/>
        </w:rPr>
        <w:t>?sender=[id]</w:t>
      </w:r>
    </w:p>
    <w:p w:rsidR="00C51368" w:rsidRDefault="00E43BD9">
      <w:pPr>
        <w:pStyle w:val="HTMLPreformatted"/>
        <w:divId w:val="1351182352"/>
        <w:rPr>
          <w:lang w:val="en-US"/>
        </w:rPr>
      </w:pPr>
      <w:r>
        <w:rPr>
          <w:lang w:val="en-US"/>
        </w:rPr>
        <w:t xml:space="preserve">  GET [base]/</w:t>
      </w:r>
      <w:del w:id="124" w:author="Victor Chai" w:date="2015-09-13T13:21:00Z">
        <w:r w:rsidDel="009B67EC">
          <w:rPr>
            <w:lang w:val="en-US"/>
          </w:rPr>
          <w:delText>Condition</w:delText>
        </w:r>
      </w:del>
      <w:ins w:id="125" w:author="Victor Chai" w:date="2015-09-13T13:21:00Z">
        <w:r w:rsidR="009B67EC">
          <w:rPr>
            <w:lang w:val="en-US"/>
          </w:rPr>
          <w:t>Communication</w:t>
        </w:r>
      </w:ins>
      <w:r>
        <w:rPr>
          <w:lang w:val="en-US"/>
        </w:rPr>
        <w:t>?recipient=[id]</w:t>
      </w:r>
    </w:p>
    <w:p w:rsidR="00C51368" w:rsidRDefault="00E43BD9">
      <w:pPr>
        <w:pStyle w:val="NormalWeb"/>
        <w:divId w:val="1351182352"/>
        <w:rPr>
          <w:lang w:val="en-US"/>
        </w:rPr>
      </w:pPr>
      <w:r>
        <w:rPr>
          <w:lang w:val="en-US"/>
        </w:rPr>
        <w:t xml:space="preserve">There is no way to do this as a single search, except by using the </w:t>
      </w:r>
      <w:hyperlink r:id="rId14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w:t>
      </w:r>
      <w:del w:id="126" w:author="Victor Chai" w:date="2015-09-13T13:21:00Z">
        <w:r w:rsidDel="009B67EC">
          <w:rPr>
            <w:lang w:val="en-US"/>
          </w:rPr>
          <w:delText>Condition</w:delText>
        </w:r>
      </w:del>
      <w:ins w:id="127" w:author="Victor Chai" w:date="2015-09-13T13:21:00Z">
        <w:r w:rsidR="009B67EC">
          <w:rPr>
            <w:lang w:val="en-US"/>
          </w:rPr>
          <w:t>Communication</w:t>
        </w:r>
      </w:ins>
      <w:r>
        <w:rPr>
          <w:lang w:val="en-US"/>
        </w:rPr>
        <w:t>?_filter=subject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4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4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47" w:history="1">
        <w:r>
          <w:rPr>
            <w:rStyle w:val="Hyperlink"/>
            <w:lang w:val="en-US"/>
          </w:rPr>
          <w:t>Diagnostic Report</w:t>
        </w:r>
      </w:hyperlink>
      <w:r>
        <w:rPr>
          <w:lang w:val="en-US"/>
        </w:rPr>
        <w:t xml:space="preserve"> identifies a subject, but an </w:t>
      </w:r>
      <w:hyperlink r:id="rId148" w:history="1">
        <w:r>
          <w:rPr>
            <w:rStyle w:val="Hyperlink"/>
            <w:lang w:val="en-US"/>
          </w:rPr>
          <w:t>Observation</w:t>
        </w:r>
      </w:hyperlink>
      <w:r>
        <w:rPr>
          <w:lang w:val="en-US"/>
        </w:rPr>
        <w:t xml:space="preserve"> it references identifies a different subject, or where a </w:t>
      </w:r>
      <w:hyperlink r:id="rId14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50" w:history="1">
        <w:r>
          <w:rPr>
            <w:rStyle w:val="Hyperlink"/>
            <w:lang w:val="en-US"/>
          </w:rPr>
          <w:t>Medication</w:t>
        </w:r>
      </w:hyperlink>
      <w:r>
        <w:rPr>
          <w:lang w:val="en-US"/>
        </w:rPr>
        <w:t xml:space="preserve">, </w:t>
      </w:r>
      <w:hyperlink r:id="rId151" w:history="1">
        <w:r>
          <w:rPr>
            <w:rStyle w:val="Hyperlink"/>
            <w:lang w:val="en-US"/>
          </w:rPr>
          <w:t>Substance</w:t>
        </w:r>
      </w:hyperlink>
      <w:r>
        <w:rPr>
          <w:lang w:val="en-US"/>
        </w:rPr>
        <w:t xml:space="preserve">, </w:t>
      </w:r>
      <w:hyperlink r:id="rId152" w:history="1">
        <w:proofErr w:type="gramStart"/>
        <w:r>
          <w:rPr>
            <w:rStyle w:val="Hyperlink"/>
            <w:lang w:val="en-US"/>
          </w:rPr>
          <w:t>Location</w:t>
        </w:r>
        <w:proofErr w:type="gramEnd"/>
      </w:hyperlink>
      <w:r>
        <w:rPr>
          <w:lang w:val="en-US"/>
        </w:rPr>
        <w:t xml:space="preserve">. These resources are not directly to a patient or authored record, and are </w:t>
      </w:r>
      <w:del w:id="128" w:author="Victor Chai" w:date="2015-09-13T13:26:00Z">
        <w:r w:rsidDel="00B61DA3">
          <w:rPr>
            <w:lang w:val="en-US"/>
          </w:rPr>
          <w:delText>some times</w:delText>
        </w:r>
      </w:del>
      <w:ins w:id="129" w:author="Victor Chai" w:date="2015-09-13T13:26:00Z">
        <w:r w:rsidR="00B61DA3">
          <w:rPr>
            <w:lang w:val="en-US"/>
          </w:rPr>
          <w:t>sometimes</w:t>
        </w:r>
      </w:ins>
      <w:r>
        <w:rPr>
          <w:lang w:val="en-US"/>
        </w:rPr>
        <w:t xml:space="preserve">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130" w:name="version"/>
      <w:bookmarkEnd w:id="130"/>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5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5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58" w:history="1">
        <w:r>
          <w:rPr>
            <w:rStyle w:val="Hyperlink"/>
            <w:lang w:val="en-US"/>
          </w:rPr>
          <w:t>Conformance</w:t>
        </w:r>
      </w:hyperlink>
      <w:r>
        <w:rPr>
          <w:lang w:val="en-US"/>
        </w:rPr>
        <w:t xml:space="preserve"> and </w:t>
      </w:r>
      <w:hyperlink r:id="rId15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6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6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del w:id="131" w:author="Victor Chai" w:date="2015-09-12T20:13:00Z">
              <w:r w:rsidDel="007F5E48">
                <w:rPr>
                  <w:rFonts w:eastAsia="Times New Roman"/>
                </w:rPr>
                <w:delText>change,</w:delText>
              </w:r>
            </w:del>
            <w:ins w:id="132" w:author="Victor Chai" w:date="2015-09-12T20:13:00Z">
              <w:r w:rsidR="007F5E48">
                <w:rPr>
                  <w:rFonts w:eastAsia="Times New Roman"/>
                </w:rPr>
                <w:t>change;</w:t>
              </w:r>
            </w:ins>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6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133"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4" w:anchor="status" w:history="1">
              <w:r w:rsidR="00E43BD9">
                <w:rPr>
                  <w:rStyle w:val="Hyperlink"/>
                  <w:rFonts w:eastAsia="Times New Roman"/>
                </w:rPr>
                <w:t>Ballot Status</w:t>
              </w:r>
            </w:hyperlink>
            <w:r w:rsidR="00E43BD9">
              <w:rPr>
                <w:rFonts w:eastAsia="Times New Roman"/>
              </w:rPr>
              <w:t xml:space="preserve">: </w:t>
            </w:r>
            <w:hyperlink r:id="rId16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6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w:t>
      </w:r>
      <w:del w:id="134" w:author="Victor Chai" w:date="2015-09-12T20:15:00Z">
        <w:r w:rsidDel="00312273">
          <w:rPr>
            <w:lang w:val="en-US"/>
          </w:rPr>
          <w:delText xml:space="preserve">be </w:delText>
        </w:r>
      </w:del>
      <w:r>
        <w:rPr>
          <w:lang w:val="en-US"/>
        </w:rPr>
        <w:t xml:space="preserve">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del w:id="135" w:author="Victor Chai" w:date="2015-09-12T20:15:00Z">
        <w:r w:rsidR="004004B4" w:rsidDel="00B7745B">
          <w:fldChar w:fldCharType="begin"/>
        </w:r>
        <w:r w:rsidR="003C3F08" w:rsidDel="00B7745B">
          <w:delInstrText>HYPERLINK "file:///C:\\Users\\Lloyd\\Documents\\SVN\\FHIR\\build\\qa\\http.html"</w:delInstrText>
        </w:r>
        <w:r w:rsidR="004004B4" w:rsidDel="00B7745B">
          <w:fldChar w:fldCharType="separate"/>
        </w:r>
        <w:r w:rsidDel="00B7745B">
          <w:rPr>
            <w:rStyle w:val="Hyperlink"/>
            <w:rFonts w:eastAsia="Times New Roman"/>
            <w:lang w:val="en-US"/>
          </w:rPr>
          <w:delText>RESTful api</w:delText>
        </w:r>
        <w:r w:rsidR="004004B4" w:rsidDel="00B7745B">
          <w:fldChar w:fldCharType="end"/>
        </w:r>
      </w:del>
      <w:ins w:id="136" w:author="Victor Chai" w:date="2015-09-12T20:15:00Z">
        <w:r w:rsidR="004004B4">
          <w:fldChar w:fldCharType="begin"/>
        </w:r>
        <w:r w:rsidR="00B7745B">
          <w:instrText>HYPERLINK "file:///C:\\Users\\Lloyd\\Documents\\SVN\\FHIR\\build\\qa\\http.html"</w:instrText>
        </w:r>
        <w:r w:rsidR="004004B4">
          <w:fldChar w:fldCharType="separate"/>
        </w:r>
        <w:r w:rsidR="00B7745B">
          <w:rPr>
            <w:rStyle w:val="Hyperlink"/>
            <w:rFonts w:eastAsia="Times New Roman"/>
            <w:lang w:val="en-US"/>
          </w:rPr>
          <w:t>RESTful AP</w:t>
        </w:r>
      </w:ins>
      <w:ins w:id="137" w:author="Victor Chai" w:date="2015-09-12T20:16:00Z">
        <w:r w:rsidR="00B7745B">
          <w:rPr>
            <w:rStyle w:val="Hyperlink"/>
            <w:rFonts w:eastAsia="Times New Roman"/>
            <w:lang w:val="en-US"/>
          </w:rPr>
          <w:t>I</w:t>
        </w:r>
      </w:ins>
      <w:ins w:id="138" w:author="Victor Chai" w:date="2015-09-12T20:15:00Z">
        <w:r w:rsidR="004004B4">
          <w:fldChar w:fldCharType="end"/>
        </w:r>
      </w:ins>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r w:rsidR="004004B4">
        <w:fldChar w:fldCharType="begin"/>
      </w:r>
      <w:r w:rsidR="003C3F08">
        <w:instrText>HYPERLINK "file:///C:\\Users\\Lloyd\\Documents\\SVN\\FHIR\\build\\qa\\messaging.html"</w:instrText>
      </w:r>
      <w:r w:rsidR="004004B4">
        <w:fldChar w:fldCharType="separate"/>
      </w:r>
      <w:ins w:id="139" w:author="Victor Chai" w:date="2015-09-12T20:16:00Z">
        <w:r w:rsidR="00B7745B">
          <w:rPr>
            <w:rStyle w:val="Hyperlink"/>
            <w:rFonts w:eastAsia="Times New Roman"/>
            <w:lang w:val="en-US"/>
          </w:rPr>
          <w:t>M</w:t>
        </w:r>
      </w:ins>
      <w:del w:id="140" w:author="Victor Chai" w:date="2015-09-12T20:16:00Z">
        <w:r w:rsidDel="00B7745B">
          <w:rPr>
            <w:rStyle w:val="Hyperlink"/>
            <w:rFonts w:eastAsia="Times New Roman"/>
            <w:lang w:val="en-US"/>
          </w:rPr>
          <w:delText>m</w:delText>
        </w:r>
      </w:del>
      <w:r>
        <w:rPr>
          <w:rStyle w:val="Hyperlink"/>
          <w:rFonts w:eastAsia="Times New Roman"/>
          <w:lang w:val="en-US"/>
        </w:rPr>
        <w:t>essage based exchange</w:t>
      </w:r>
      <w:r w:rsidR="004004B4">
        <w:fldChar w:fldCharType="end"/>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r w:rsidR="004004B4">
        <w:fldChar w:fldCharType="begin"/>
      </w:r>
      <w:r w:rsidR="003C3F08">
        <w:instrText>HYPERLINK "file:///C:\\Users\\Lloyd\\Documents\\SVN\\FHIR\\build\\qa\\documents.html"</w:instrText>
      </w:r>
      <w:r w:rsidR="004004B4">
        <w:fldChar w:fldCharType="separate"/>
      </w:r>
      <w:ins w:id="141" w:author="Victor Chai" w:date="2015-09-12T20:16:00Z">
        <w:r w:rsidR="00B7745B">
          <w:rPr>
            <w:rStyle w:val="Hyperlink"/>
            <w:rFonts w:eastAsia="Times New Roman"/>
            <w:lang w:val="en-US"/>
          </w:rPr>
          <w:t>D</w:t>
        </w:r>
      </w:ins>
      <w:del w:id="142" w:author="Victor Chai" w:date="2015-09-12T20:16:00Z">
        <w:r w:rsidDel="00B7745B">
          <w:rPr>
            <w:rStyle w:val="Hyperlink"/>
            <w:rFonts w:eastAsia="Times New Roman"/>
            <w:lang w:val="en-US"/>
          </w:rPr>
          <w:delText>d</w:delText>
        </w:r>
      </w:del>
      <w:r>
        <w:rPr>
          <w:rStyle w:val="Hyperlink"/>
          <w:rFonts w:eastAsia="Times New Roman"/>
          <w:lang w:val="en-US"/>
        </w:rPr>
        <w:t>ocument based exchange</w:t>
      </w:r>
      <w:r w:rsidR="004004B4">
        <w:fldChar w:fldCharType="end"/>
      </w:r>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67"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4004B4">
            <w:pPr>
              <w:rPr>
                <w:rFonts w:eastAsia="Times New Roman"/>
              </w:rPr>
            </w:pPr>
            <w:hyperlink r:id="rId168"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169"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4004B4">
            <w:pPr>
              <w:rPr>
                <w:rFonts w:eastAsia="Times New Roman"/>
              </w:rPr>
            </w:pPr>
            <w:hyperlink r:id="rId170"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4004B4">
            <w:pPr>
              <w:rPr>
                <w:rFonts w:eastAsia="Times New Roman"/>
              </w:rPr>
            </w:pPr>
            <w:hyperlink r:id="rId171"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4004B4">
            <w:pPr>
              <w:rPr>
                <w:rFonts w:eastAsia="Times New Roman"/>
              </w:rPr>
            </w:pPr>
            <w:hyperlink r:id="rId172"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173"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14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174" w:history="1">
        <w:r>
          <w:rPr>
            <w:rStyle w:val="Hyperlink"/>
            <w:lang w:val="en-US"/>
          </w:rPr>
          <w:t>RFC 2119</w:t>
        </w:r>
      </w:hyperlink>
      <w:r>
        <w:rPr>
          <w:lang w:val="en-US"/>
        </w:rPr>
        <w:t xml:space="preserve">. Unlike RFC 2119, however, this specification allows that different applications may not be able to </w:t>
      </w:r>
      <w:del w:id="144" w:author="Victor Chai" w:date="2015-09-12T20:18:00Z">
        <w:r w:rsidDel="00DE223B">
          <w:rPr>
            <w:lang w:val="en-US"/>
          </w:rPr>
          <w:delText xml:space="preserve">be </w:delText>
        </w:r>
      </w:del>
      <w:r>
        <w:rPr>
          <w:lang w:val="en-US"/>
        </w:rPr>
        <w:t xml:space="preserve">interoperate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14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w:t>
      </w:r>
      <w:commentRangeStart w:id="145"/>
      <w:r>
        <w:rPr>
          <w:lang w:val="en-US"/>
        </w:rPr>
        <w:t>often quite removed from their primary use case</w:t>
      </w:r>
      <w:commentRangeEnd w:id="145"/>
      <w:r w:rsidR="007B78DD">
        <w:rPr>
          <w:rStyle w:val="CommentReference"/>
        </w:rPr>
        <w:commentReference w:id="145"/>
      </w:r>
      <w:r>
        <w:rPr>
          <w:lang w:val="en-US"/>
        </w:rPr>
        <w:t xml:space="preserv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175" w:history="1">
        <w:r>
          <w:rPr>
            <w:rStyle w:val="Hyperlink"/>
            <w:lang w:val="en-US"/>
          </w:rPr>
          <w:t>profile</w:t>
        </w:r>
      </w:hyperlink>
      <w:r>
        <w:rPr>
          <w:lang w:val="en-US"/>
        </w:rPr>
        <w:t xml:space="preserve"> using a </w:t>
      </w:r>
      <w:hyperlink r:id="rId176"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146" w:name="mustUnderstand"/>
      <w:bookmarkStart w:id="147"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177"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178"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17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18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18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004B4">
            <w:pPr>
              <w:jc w:val="center"/>
              <w:rPr>
                <w:rFonts w:ascii="Verdana" w:eastAsia="Times New Roman" w:hAnsi="Verdana"/>
                <w:b/>
                <w:bCs/>
                <w:sz w:val="17"/>
                <w:szCs w:val="17"/>
              </w:rPr>
            </w:pPr>
            <w:hyperlink r:id="rId18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18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zh-CN"/>
              </w:rPr>
              <w:drawing>
                <wp:inline distT="0" distB="0" distL="0" distR="0">
                  <wp:extent cx="304800" cy="304800"/>
                  <wp:effectExtent l="19050" t="0" r="0" b="0"/>
                  <wp:docPr id="7" name="Picture 7" descr="doco">
                    <a:hlinkClick xmlns:a="http://schemas.openxmlformats.org/drawingml/2006/main" r:id="rId184"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185" tooltip="&quot;Legend for this format&quot;"/>
                          </pic:cNvPr>
                          <pic:cNvPicPr>
                            <a:picLocks noChangeAspect="1" noChangeArrowheads="1"/>
                          </pic:cNvPicPr>
                        </pic:nvPicPr>
                        <pic:blipFill>
                          <a:blip r:link="rId1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89"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148" w:name="AllergyIntolerance"/>
            <w:r>
              <w:rPr>
                <w:rFonts w:ascii="Verdana" w:eastAsia="Times New Roman" w:hAnsi="Verdana"/>
                <w:sz w:val="17"/>
                <w:szCs w:val="17"/>
              </w:rPr>
              <w:t xml:space="preserve"> </w:t>
            </w:r>
            <w:bookmarkEnd w:id="148"/>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190"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3"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149" w:name="AllergyIntolerance.onset"/>
            <w:r>
              <w:rPr>
                <w:rFonts w:ascii="Verdana" w:eastAsia="Times New Roman" w:hAnsi="Verdana"/>
                <w:sz w:val="17"/>
                <w:szCs w:val="17"/>
              </w:rPr>
              <w:t xml:space="preserve"> </w:t>
            </w:r>
            <w:bookmarkEnd w:id="14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194"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6"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150" w:name="AllergyIntolerance.patient"/>
            <w:r>
              <w:rPr>
                <w:rFonts w:ascii="Verdana" w:eastAsia="Times New Roman" w:hAnsi="Verdana"/>
                <w:sz w:val="17"/>
                <w:szCs w:val="17"/>
              </w:rPr>
              <w:t xml:space="preserve"> </w:t>
            </w:r>
            <w:bookmarkEnd w:id="15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197"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198"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9"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151" w:name="AllergyIntolerance.status"/>
            <w:r>
              <w:rPr>
                <w:rFonts w:ascii="Verdana" w:eastAsia="Times New Roman" w:hAnsi="Verdana"/>
                <w:sz w:val="17"/>
                <w:szCs w:val="17"/>
              </w:rPr>
              <w:t xml:space="preserve"> </w:t>
            </w:r>
            <w:bookmarkEnd w:id="151"/>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200"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01"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02"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3"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152" w:name="AllergyIntolerance.criticality"/>
            <w:r>
              <w:rPr>
                <w:rFonts w:ascii="Verdana" w:eastAsia="Times New Roman" w:hAnsi="Verdana"/>
                <w:sz w:val="17"/>
                <w:szCs w:val="17"/>
              </w:rPr>
              <w:t xml:space="preserve"> </w:t>
            </w:r>
            <w:bookmarkEnd w:id="152"/>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204"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05"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06"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commentRangeStart w:id="153"/>
      <w:r>
        <w:rPr>
          <w:lang w:val="en-US"/>
        </w:rPr>
        <w:t xml:space="preserve">The </w:t>
      </w:r>
      <w:ins w:id="154" w:author="Victor Chai" w:date="2015-09-12T20:32:00Z">
        <w:r w:rsidR="002B57B3">
          <w:rPr>
            <w:lang w:val="en-US"/>
          </w:rPr>
          <w:t>val</w:t>
        </w:r>
      </w:ins>
      <w:ins w:id="155" w:author="Victor Chai" w:date="2015-09-12T20:33:00Z">
        <w:r w:rsidR="002B57B3">
          <w:rPr>
            <w:lang w:val="en-US"/>
          </w:rPr>
          <w:t xml:space="preserve">ue of </w:t>
        </w:r>
      </w:ins>
      <w:r>
        <w:rPr>
          <w:lang w:val="en-US"/>
        </w:rPr>
        <w:t>element "</w:t>
      </w:r>
      <w:del w:id="156" w:author="Victor Chai" w:date="2015-09-12T20:27:00Z">
        <w:r w:rsidDel="00290996">
          <w:rPr>
            <w:lang w:val="en-US"/>
          </w:rPr>
          <w:delText>didNotOccurFlag</w:delText>
        </w:r>
      </w:del>
      <w:ins w:id="157" w:author="Victor Chai" w:date="2015-09-12T20:27:00Z">
        <w:r w:rsidR="00290996">
          <w:rPr>
            <w:lang w:val="en-US"/>
          </w:rPr>
          <w:t>status</w:t>
        </w:r>
      </w:ins>
      <w:r>
        <w:rPr>
          <w:lang w:val="en-US"/>
        </w:rPr>
        <w:t xml:space="preserve">" </w:t>
      </w:r>
      <w:commentRangeEnd w:id="153"/>
      <w:r w:rsidR="00884402">
        <w:rPr>
          <w:rStyle w:val="CommentReference"/>
        </w:rPr>
        <w:commentReference w:id="153"/>
      </w:r>
      <w:r>
        <w:rPr>
          <w:lang w:val="en-US"/>
        </w:rPr>
        <w:t xml:space="preserve">affects the entire meaning of the resource - if it is set to </w:t>
      </w:r>
      <w:del w:id="158" w:author="Victor Chai" w:date="2015-09-12T20:29:00Z">
        <w:r w:rsidDel="00290996">
          <w:rPr>
            <w:lang w:val="en-US"/>
          </w:rPr>
          <w:delText>true</w:delText>
        </w:r>
      </w:del>
      <w:ins w:id="159" w:author="Victor Chai" w:date="2015-09-12T20:29:00Z">
        <w:r w:rsidR="00290996">
          <w:rPr>
            <w:lang w:val="en-US"/>
          </w:rPr>
          <w:t>”refuted”</w:t>
        </w:r>
      </w:ins>
      <w:r>
        <w:rPr>
          <w:lang w:val="en-US"/>
        </w:rPr>
        <w:t>,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07" w:history="1">
        <w:r>
          <w:rPr>
            <w:rStyle w:val="Hyperlink"/>
            <w:lang w:val="en-US"/>
          </w:rPr>
          <w:t>JSON</w:t>
        </w:r>
      </w:hyperlink>
      <w:r>
        <w:rPr>
          <w:lang w:val="en-US"/>
        </w:rPr>
        <w:t xml:space="preserve"> and </w:t>
      </w:r>
      <w:hyperlink r:id="rId208"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09"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described. I</w:t>
      </w:r>
      <w:del w:id="160" w:author="Victor Chai" w:date="2015-09-13T13:30:00Z">
        <w:r w:rsidDel="008301E1">
          <w:rPr>
            <w:lang w:val="en-US"/>
          </w:rPr>
          <w:delText>i</w:delText>
        </w:r>
      </w:del>
      <w:r>
        <w:rPr>
          <w:lang w:val="en-US"/>
        </w:rPr>
        <w:t xml:space="preserve">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10"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16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11"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162" w:name="constraints"/>
      <w:bookmarkEnd w:id="16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rsidP="00C613AD">
            <w:pPr>
              <w:rPr>
                <w:rFonts w:eastAsia="Times New Roman"/>
              </w:rPr>
            </w:pPr>
            <w:r>
              <w:rPr>
                <w:rFonts w:eastAsia="Times New Roman"/>
              </w:rPr>
              <w:t xml:space="preserve">An XPath expression </w:t>
            </w:r>
            <w:del w:id="163" w:author="Victor Chai" w:date="2015-09-12T21:55:00Z">
              <w:r w:rsidDel="00C613AD">
                <w:rPr>
                  <w:rFonts w:eastAsia="Times New Roman"/>
                </w:rPr>
                <w:delText xml:space="preserve">taht </w:delText>
              </w:r>
            </w:del>
            <w:ins w:id="164" w:author="Victor Chai" w:date="2015-09-12T21:55:00Z">
              <w:r w:rsidR="00C613AD">
                <w:rPr>
                  <w:rFonts w:eastAsia="Times New Roman"/>
                </w:rPr>
                <w:t xml:space="preserve">that </w:t>
              </w:r>
            </w:ins>
            <w:r>
              <w:rPr>
                <w:rFonts w:eastAsia="Times New Roman"/>
              </w:rPr>
              <w:t>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165"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12"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13" w:history="1">
        <w:r>
          <w:rPr>
            <w:rStyle w:val="Hyperlink"/>
            <w:lang w:val="en-US"/>
          </w:rPr>
          <w:t>profiles</w:t>
        </w:r>
      </w:hyperlink>
      <w:r>
        <w:rPr>
          <w:lang w:val="en-US"/>
        </w:rPr>
        <w:t xml:space="preserve"> that apply to resources. Systems are not required to evaluate the constraints, just as they are not required to check for conformance, or schema </w:t>
      </w:r>
      <w:del w:id="166" w:author="Victor Chai" w:date="2015-09-12T21:56:00Z">
        <w:r w:rsidDel="00C613AD">
          <w:rPr>
            <w:lang w:val="en-US"/>
          </w:rPr>
          <w:delText>validatity</w:delText>
        </w:r>
      </w:del>
      <w:ins w:id="167" w:author="Victor Chai" w:date="2015-09-12T21:56:00Z">
        <w:r w:rsidR="00C613AD">
          <w:rPr>
            <w:lang w:val="en-US"/>
          </w:rPr>
          <w:t>validity</w:t>
        </w:r>
      </w:ins>
      <w:r>
        <w:rPr>
          <w:lang w:val="en-US"/>
        </w:rPr>
        <w:t>. However, systems SHOULD alway</w:t>
      </w:r>
      <w:ins w:id="168" w:author="Victor Chai" w:date="2015-09-12T21:57:00Z">
        <w:r w:rsidR="00C613AD">
          <w:rPr>
            <w:lang w:val="en-US"/>
          </w:rPr>
          <w:t>s</w:t>
        </w:r>
      </w:ins>
      <w:r>
        <w:rPr>
          <w:lang w:val="en-US"/>
        </w:rPr>
        <w:t xml:space="preserve">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4004B4">
      <w:pPr>
        <w:pStyle w:val="NormalWeb"/>
        <w:divId w:val="22220021"/>
        <w:rPr>
          <w:lang w:val="en-US"/>
        </w:rPr>
      </w:pPr>
      <w:hyperlink r:id="rId214"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169" w:name="default"/>
      <w:bookmarkStart w:id="170" w:name="meaning-when-missing"/>
      <w:bookmarkEnd w:id="169"/>
      <w:bookmarkEnd w:id="170"/>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15"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16"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171"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18" w:anchor="status" w:history="1">
              <w:r w:rsidR="00E43BD9">
                <w:rPr>
                  <w:rStyle w:val="Hyperlink"/>
                  <w:rFonts w:eastAsia="Times New Roman"/>
                </w:rPr>
                <w:t>Ballot Status</w:t>
              </w:r>
            </w:hyperlink>
            <w:r w:rsidR="00E43BD9">
              <w:rPr>
                <w:rFonts w:eastAsia="Times New Roman"/>
              </w:rPr>
              <w:t xml:space="preserve">: </w:t>
            </w:r>
            <w:hyperlink r:id="rId219"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20"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1"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23" w:anchor="status" w:history="1">
              <w:r w:rsidR="00E43BD9">
                <w:rPr>
                  <w:rStyle w:val="Hyperlink"/>
                  <w:rFonts w:eastAsia="Times New Roman"/>
                </w:rPr>
                <w:t>Ballot Status</w:t>
              </w:r>
            </w:hyperlink>
            <w:r w:rsidR="00E43BD9">
              <w:rPr>
                <w:rFonts w:eastAsia="Times New Roman"/>
              </w:rPr>
              <w:t xml:space="preserve">: </w:t>
            </w:r>
            <w:hyperlink r:id="rId224"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172"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25"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26" w:history="1">
        <w:r>
          <w:rPr>
            <w:rStyle w:val="Hyperlink"/>
            <w:lang w:val="en-US"/>
          </w:rPr>
          <w:t>HL7 wiki</w:t>
        </w:r>
      </w:hyperlink>
      <w:r>
        <w:rPr>
          <w:lang w:val="en-US"/>
        </w:rPr>
        <w:t xml:space="preserve">, and the </w:t>
      </w:r>
      <w:hyperlink r:id="rId227" w:history="1">
        <w:r>
          <w:rPr>
            <w:rStyle w:val="Hyperlink"/>
            <w:lang w:val="en-US"/>
          </w:rPr>
          <w:t>FHIR email list</w:t>
        </w:r>
      </w:hyperlink>
      <w:r>
        <w:rPr>
          <w:lang w:val="en-US"/>
        </w:rPr>
        <w:t xml:space="preserve">. In addition, the community holds regular face to face meetings as part of the </w:t>
      </w:r>
      <w:hyperlink r:id="rId228" w:history="1">
        <w:r>
          <w:rPr>
            <w:rStyle w:val="Hyperlink"/>
            <w:lang w:val="en-US"/>
          </w:rPr>
          <w:t>HL7 Working Group meetings</w:t>
        </w:r>
      </w:hyperlink>
      <w:r>
        <w:rPr>
          <w:lang w:val="en-US"/>
        </w:rPr>
        <w:t xml:space="preserve">. The formal governance arrangements that manage FHIR development are documented on HL7's </w:t>
      </w:r>
      <w:hyperlink r:id="rId229"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173" w:name="credits"/>
      <w:bookmarkEnd w:id="173"/>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0"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1"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32"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33" w:history="1">
        <w:r>
          <w:rPr>
            <w:rStyle w:val="Hyperlink"/>
            <w:rFonts w:eastAsia="Times New Roman"/>
            <w:lang w:val="en-US"/>
          </w:rPr>
          <w:t>Accenture</w:t>
        </w:r>
      </w:hyperlink>
      <w:r>
        <w:rPr>
          <w:rFonts w:eastAsia="Times New Roman"/>
          <w:lang w:val="en-US"/>
        </w:rPr>
        <w:t xml:space="preserve">, </w:t>
      </w:r>
      <w:hyperlink r:id="rId234" w:history="1">
        <w:r>
          <w:rPr>
            <w:rStyle w:val="Hyperlink"/>
            <w:rFonts w:eastAsia="Times New Roman"/>
            <w:lang w:val="en-US"/>
          </w:rPr>
          <w:t>AEGIS.net Inc</w:t>
        </w:r>
      </w:hyperlink>
      <w:r>
        <w:rPr>
          <w:rFonts w:eastAsia="Times New Roman"/>
          <w:lang w:val="en-US"/>
        </w:rPr>
        <w:t xml:space="preserve">, </w:t>
      </w:r>
      <w:hyperlink r:id="rId235" w:history="1">
        <w:r>
          <w:rPr>
            <w:rStyle w:val="Hyperlink"/>
            <w:rFonts w:eastAsia="Times New Roman"/>
            <w:lang w:val="en-US"/>
          </w:rPr>
          <w:t>Agfa Healthcare</w:t>
        </w:r>
      </w:hyperlink>
      <w:r>
        <w:rPr>
          <w:rFonts w:eastAsia="Times New Roman"/>
          <w:lang w:val="en-US"/>
        </w:rPr>
        <w:t xml:space="preserve">, </w:t>
      </w:r>
      <w:hyperlink r:id="rId236" w:history="1">
        <w:r>
          <w:rPr>
            <w:rStyle w:val="Hyperlink"/>
            <w:rFonts w:eastAsia="Times New Roman"/>
            <w:lang w:val="en-US"/>
          </w:rPr>
          <w:t>American Immunization Registry Association</w:t>
        </w:r>
      </w:hyperlink>
      <w:r>
        <w:rPr>
          <w:rFonts w:eastAsia="Times New Roman"/>
          <w:lang w:val="en-US"/>
        </w:rPr>
        <w:t xml:space="preserve">, </w:t>
      </w:r>
      <w:hyperlink r:id="rId237" w:history="1">
        <w:r>
          <w:rPr>
            <w:rStyle w:val="Hyperlink"/>
            <w:rFonts w:eastAsia="Times New Roman"/>
            <w:lang w:val="en-US"/>
          </w:rPr>
          <w:t>American Society of Clinical Oncology</w:t>
        </w:r>
      </w:hyperlink>
      <w:r>
        <w:rPr>
          <w:rFonts w:eastAsia="Times New Roman"/>
          <w:lang w:val="en-US"/>
        </w:rPr>
        <w:t xml:space="preserve">, Apertura, </w:t>
      </w:r>
      <w:hyperlink r:id="rId238" w:history="1">
        <w:r>
          <w:rPr>
            <w:rStyle w:val="Hyperlink"/>
            <w:rFonts w:eastAsia="Times New Roman"/>
            <w:lang w:val="en-US"/>
          </w:rPr>
          <w:t>Blue Wave Informatics</w:t>
        </w:r>
      </w:hyperlink>
      <w:r>
        <w:rPr>
          <w:rFonts w:eastAsia="Times New Roman"/>
          <w:lang w:val="en-US"/>
        </w:rPr>
        <w:t xml:space="preserve">, </w:t>
      </w:r>
      <w:hyperlink r:id="rId239"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40" w:history="1">
        <w:r>
          <w:rPr>
            <w:rStyle w:val="Hyperlink"/>
            <w:rFonts w:eastAsia="Times New Roman"/>
            <w:lang w:val="en-US"/>
          </w:rPr>
          <w:t>BRIT Systems</w:t>
        </w:r>
      </w:hyperlink>
      <w:r>
        <w:rPr>
          <w:rFonts w:eastAsia="Times New Roman"/>
          <w:lang w:val="en-US"/>
        </w:rPr>
        <w:t xml:space="preserve">, </w:t>
      </w:r>
      <w:hyperlink r:id="rId241" w:history="1">
        <w:r>
          <w:rPr>
            <w:rStyle w:val="Hyperlink"/>
            <w:rFonts w:eastAsia="Times New Roman"/>
            <w:lang w:val="en-US"/>
          </w:rPr>
          <w:t>Cambia Health Solutions</w:t>
        </w:r>
      </w:hyperlink>
      <w:r>
        <w:rPr>
          <w:rFonts w:eastAsia="Times New Roman"/>
          <w:lang w:val="en-US"/>
        </w:rPr>
        <w:t xml:space="preserve">, </w:t>
      </w:r>
      <w:hyperlink r:id="rId242" w:history="1">
        <w:r>
          <w:rPr>
            <w:rStyle w:val="Hyperlink"/>
            <w:rFonts w:eastAsia="Times New Roman"/>
            <w:lang w:val="en-US"/>
          </w:rPr>
          <w:t>Canada Health Infoway (CHI)</w:t>
        </w:r>
      </w:hyperlink>
      <w:r>
        <w:rPr>
          <w:rFonts w:eastAsia="Times New Roman"/>
          <w:lang w:val="en-US"/>
        </w:rPr>
        <w:t xml:space="preserve">, </w:t>
      </w:r>
      <w:hyperlink r:id="rId243" w:history="1">
        <w:r>
          <w:rPr>
            <w:rStyle w:val="Hyperlink"/>
            <w:rFonts w:eastAsia="Times New Roman"/>
            <w:lang w:val="en-US"/>
          </w:rPr>
          <w:t>Center for Medical Interoperability</w:t>
        </w:r>
      </w:hyperlink>
      <w:r>
        <w:rPr>
          <w:rFonts w:eastAsia="Times New Roman"/>
          <w:lang w:val="en-US"/>
        </w:rPr>
        <w:t xml:space="preserve">, </w:t>
      </w:r>
      <w:hyperlink r:id="rId244" w:history="1">
        <w:r>
          <w:rPr>
            <w:rStyle w:val="Hyperlink"/>
            <w:rFonts w:eastAsia="Times New Roman"/>
            <w:lang w:val="en-US"/>
          </w:rPr>
          <w:t>Centers for Disease Control and Prevention</w:t>
        </w:r>
      </w:hyperlink>
      <w:r>
        <w:rPr>
          <w:rFonts w:eastAsia="Times New Roman"/>
          <w:lang w:val="en-US"/>
        </w:rPr>
        <w:t xml:space="preserve">, </w:t>
      </w:r>
      <w:hyperlink r:id="rId245" w:history="1">
        <w:r>
          <w:rPr>
            <w:rStyle w:val="Hyperlink"/>
            <w:rFonts w:eastAsia="Times New Roman"/>
            <w:lang w:val="en-US"/>
          </w:rPr>
          <w:t>Choice Hospital Systems</w:t>
        </w:r>
      </w:hyperlink>
      <w:r>
        <w:rPr>
          <w:rFonts w:eastAsia="Times New Roman"/>
          <w:lang w:val="en-US"/>
        </w:rPr>
        <w:t xml:space="preserve">, </w:t>
      </w:r>
      <w:hyperlink r:id="rId246" w:history="1">
        <w:r>
          <w:rPr>
            <w:rStyle w:val="Hyperlink"/>
            <w:rFonts w:eastAsia="Times New Roman"/>
            <w:lang w:val="en-US"/>
          </w:rPr>
          <w:t>Cognitive medical Systems</w:t>
        </w:r>
      </w:hyperlink>
      <w:r>
        <w:rPr>
          <w:rFonts w:eastAsia="Times New Roman"/>
          <w:lang w:val="en-US"/>
        </w:rPr>
        <w:t xml:space="preserve">, </w:t>
      </w:r>
      <w:hyperlink r:id="rId247" w:history="1">
        <w:r>
          <w:rPr>
            <w:rStyle w:val="Hyperlink"/>
            <w:rFonts w:eastAsia="Times New Roman"/>
            <w:lang w:val="en-US"/>
          </w:rPr>
          <w:t>College of American Pathologists</w:t>
        </w:r>
      </w:hyperlink>
      <w:r>
        <w:rPr>
          <w:rFonts w:eastAsia="Times New Roman"/>
          <w:lang w:val="en-US"/>
        </w:rPr>
        <w:t xml:space="preserve">, </w:t>
      </w:r>
      <w:hyperlink r:id="rId248" w:history="1">
        <w:r>
          <w:rPr>
            <w:rStyle w:val="Hyperlink"/>
            <w:rFonts w:eastAsia="Times New Roman"/>
            <w:lang w:val="en-US"/>
          </w:rPr>
          <w:t>Corepoint Health</w:t>
        </w:r>
      </w:hyperlink>
      <w:r>
        <w:rPr>
          <w:rFonts w:eastAsia="Times New Roman"/>
          <w:lang w:val="en-US"/>
        </w:rPr>
        <w:t xml:space="preserve">, </w:t>
      </w:r>
      <w:hyperlink r:id="rId249" w:history="1">
        <w:r>
          <w:rPr>
            <w:rStyle w:val="Hyperlink"/>
            <w:rFonts w:eastAsia="Times New Roman"/>
            <w:lang w:val="en-US"/>
          </w:rPr>
          <w:t>CSIRO ICT</w:t>
        </w:r>
      </w:hyperlink>
      <w:r>
        <w:rPr>
          <w:rFonts w:eastAsia="Times New Roman"/>
          <w:lang w:val="en-US"/>
        </w:rPr>
        <w:t xml:space="preserve">, </w:t>
      </w:r>
      <w:hyperlink r:id="rId250" w:history="1">
        <w:r>
          <w:rPr>
            <w:rStyle w:val="Hyperlink"/>
            <w:rFonts w:eastAsia="Times New Roman"/>
            <w:lang w:val="en-US"/>
          </w:rPr>
          <w:t>DCA Health Solutions</w:t>
        </w:r>
      </w:hyperlink>
      <w:r>
        <w:rPr>
          <w:rFonts w:eastAsia="Times New Roman"/>
          <w:lang w:val="en-US"/>
        </w:rPr>
        <w:t xml:space="preserve">, </w:t>
      </w:r>
      <w:hyperlink r:id="rId251" w:history="1">
        <w:r>
          <w:rPr>
            <w:rStyle w:val="Hyperlink"/>
            <w:rFonts w:eastAsia="Times New Roman"/>
            <w:lang w:val="en-US"/>
          </w:rPr>
          <w:t>Deontik Pty Ltd</w:t>
        </w:r>
      </w:hyperlink>
      <w:r>
        <w:rPr>
          <w:rFonts w:eastAsia="Times New Roman"/>
          <w:lang w:val="en-US"/>
        </w:rPr>
        <w:t xml:space="preserve">, </w:t>
      </w:r>
      <w:hyperlink r:id="rId252" w:history="1">
        <w:r>
          <w:rPr>
            <w:rStyle w:val="Hyperlink"/>
            <w:rFonts w:eastAsia="Times New Roman"/>
            <w:lang w:val="en-US"/>
          </w:rPr>
          <w:t>DIPS</w:t>
        </w:r>
      </w:hyperlink>
      <w:r>
        <w:rPr>
          <w:rFonts w:eastAsia="Times New Roman"/>
          <w:lang w:val="en-US"/>
        </w:rPr>
        <w:t xml:space="preserve">, </w:t>
      </w:r>
      <w:hyperlink r:id="rId253" w:history="1">
        <w:r>
          <w:rPr>
            <w:rStyle w:val="Hyperlink"/>
            <w:rFonts w:eastAsia="Times New Roman"/>
            <w:lang w:val="en-US"/>
          </w:rPr>
          <w:t>Dynamic Health It</w:t>
        </w:r>
      </w:hyperlink>
      <w:r>
        <w:rPr>
          <w:rFonts w:eastAsia="Times New Roman"/>
          <w:lang w:val="en-US"/>
        </w:rPr>
        <w:t xml:space="preserve">, </w:t>
      </w:r>
      <w:hyperlink r:id="rId254" w:history="1">
        <w:r>
          <w:rPr>
            <w:rStyle w:val="Hyperlink"/>
            <w:rFonts w:eastAsia="Times New Roman"/>
            <w:lang w:val="en-US"/>
          </w:rPr>
          <w:t>ecGroup Inc</w:t>
        </w:r>
      </w:hyperlink>
      <w:r>
        <w:rPr>
          <w:rFonts w:eastAsia="Times New Roman"/>
          <w:lang w:val="en-US"/>
        </w:rPr>
        <w:t xml:space="preserve">, Ediden Group Inc., </w:t>
      </w:r>
      <w:hyperlink r:id="rId255" w:history="1">
        <w:r>
          <w:rPr>
            <w:rStyle w:val="Hyperlink"/>
            <w:rFonts w:eastAsia="Times New Roman"/>
            <w:lang w:val="en-US"/>
          </w:rPr>
          <w:t>Edmond Scientific Company</w:t>
        </w:r>
      </w:hyperlink>
      <w:r>
        <w:rPr>
          <w:rFonts w:eastAsia="Times New Roman"/>
          <w:lang w:val="en-US"/>
        </w:rPr>
        <w:t xml:space="preserve">, </w:t>
      </w:r>
      <w:hyperlink r:id="rId256" w:history="1">
        <w:r>
          <w:rPr>
            <w:rStyle w:val="Hyperlink"/>
            <w:rFonts w:eastAsia="Times New Roman"/>
            <w:lang w:val="en-US"/>
          </w:rPr>
          <w:t>Epic</w:t>
        </w:r>
      </w:hyperlink>
      <w:r>
        <w:rPr>
          <w:rFonts w:eastAsia="Times New Roman"/>
          <w:lang w:val="en-US"/>
        </w:rPr>
        <w:t xml:space="preserve">, </w:t>
      </w:r>
      <w:hyperlink r:id="rId257" w:history="1">
        <w:r>
          <w:rPr>
            <w:rStyle w:val="Hyperlink"/>
            <w:rFonts w:eastAsia="Times New Roman"/>
            <w:lang w:val="en-US"/>
          </w:rPr>
          <w:t>GE Healthcare</w:t>
        </w:r>
      </w:hyperlink>
      <w:r>
        <w:rPr>
          <w:rFonts w:eastAsia="Times New Roman"/>
          <w:lang w:val="en-US"/>
        </w:rPr>
        <w:t xml:space="preserve">, </w:t>
      </w:r>
      <w:hyperlink r:id="rId258" w:history="1">
        <w:r>
          <w:rPr>
            <w:rStyle w:val="Hyperlink"/>
            <w:rFonts w:eastAsia="Times New Roman"/>
            <w:lang w:val="en-US"/>
          </w:rPr>
          <w:t>Fujifilm Australia</w:t>
        </w:r>
      </w:hyperlink>
      <w:r>
        <w:rPr>
          <w:rFonts w:eastAsia="Times New Roman"/>
          <w:lang w:val="en-US"/>
        </w:rPr>
        <w:t xml:space="preserve">, </w:t>
      </w:r>
      <w:hyperlink r:id="rId259" w:history="1">
        <w:r>
          <w:rPr>
            <w:rStyle w:val="Hyperlink"/>
            <w:rFonts w:eastAsia="Times New Roman"/>
            <w:lang w:val="en-US"/>
          </w:rPr>
          <w:t>Furore</w:t>
        </w:r>
      </w:hyperlink>
      <w:r>
        <w:rPr>
          <w:rFonts w:eastAsia="Times New Roman"/>
          <w:lang w:val="en-US"/>
        </w:rPr>
        <w:t xml:space="preserve">, </w:t>
      </w:r>
      <w:hyperlink r:id="rId260" w:history="1">
        <w:r>
          <w:rPr>
            <w:rStyle w:val="Hyperlink"/>
            <w:rFonts w:eastAsia="Times New Roman"/>
            <w:lang w:val="en-US"/>
          </w:rPr>
          <w:t>Gea-Interactive</w:t>
        </w:r>
      </w:hyperlink>
      <w:r>
        <w:rPr>
          <w:rFonts w:eastAsia="Times New Roman"/>
          <w:lang w:val="en-US"/>
        </w:rPr>
        <w:t xml:space="preserve">, </w:t>
      </w:r>
      <w:hyperlink r:id="rId261" w:history="1">
        <w:r>
          <w:rPr>
            <w:rStyle w:val="Hyperlink"/>
            <w:rFonts w:eastAsia="Times New Roman"/>
            <w:lang w:val="en-US"/>
          </w:rPr>
          <w:t>Global Village Consulting</w:t>
        </w:r>
      </w:hyperlink>
      <w:r>
        <w:rPr>
          <w:rFonts w:eastAsia="Times New Roman"/>
          <w:lang w:val="en-US"/>
        </w:rPr>
        <w:t xml:space="preserve">, </w:t>
      </w:r>
      <w:hyperlink r:id="rId262" w:history="1">
        <w:r>
          <w:rPr>
            <w:rStyle w:val="Hyperlink"/>
            <w:rFonts w:eastAsia="Times New Roman"/>
            <w:lang w:val="en-US"/>
          </w:rPr>
          <w:t>Gevity</w:t>
        </w:r>
      </w:hyperlink>
      <w:r>
        <w:rPr>
          <w:rFonts w:eastAsia="Times New Roman"/>
          <w:lang w:val="en-US"/>
        </w:rPr>
        <w:t xml:space="preserve">, </w:t>
      </w:r>
      <w:hyperlink r:id="rId263" w:history="1">
        <w:r>
          <w:rPr>
            <w:rStyle w:val="Hyperlink"/>
            <w:rFonts w:eastAsia="Times New Roman"/>
            <w:lang w:val="en-US"/>
          </w:rPr>
          <w:t>Health Intersections</w:t>
        </w:r>
      </w:hyperlink>
      <w:r>
        <w:rPr>
          <w:rFonts w:eastAsia="Times New Roman"/>
          <w:lang w:val="en-US"/>
        </w:rPr>
        <w:t xml:space="preserve">, </w:t>
      </w:r>
      <w:hyperlink r:id="rId264" w:history="1">
        <w:r>
          <w:rPr>
            <w:rStyle w:val="Hyperlink"/>
            <w:rFonts w:eastAsia="Times New Roman"/>
            <w:lang w:val="en-US"/>
          </w:rPr>
          <w:t>Health IQ</w:t>
        </w:r>
      </w:hyperlink>
      <w:r>
        <w:rPr>
          <w:rFonts w:eastAsia="Times New Roman"/>
          <w:lang w:val="en-US"/>
        </w:rPr>
        <w:t xml:space="preserve">, </w:t>
      </w:r>
      <w:hyperlink r:id="rId265" w:history="1">
        <w:r>
          <w:rPr>
            <w:rStyle w:val="Hyperlink"/>
            <w:rFonts w:eastAsia="Times New Roman"/>
            <w:lang w:val="en-US"/>
          </w:rPr>
          <w:t>Healthcentrix</w:t>
        </w:r>
      </w:hyperlink>
      <w:r>
        <w:rPr>
          <w:rFonts w:eastAsia="Times New Roman"/>
          <w:lang w:val="en-US"/>
        </w:rPr>
        <w:t xml:space="preserve">, HealthFire, Healthwise, </w:t>
      </w:r>
      <w:hyperlink r:id="rId266" w:history="1">
        <w:r>
          <w:rPr>
            <w:rStyle w:val="Hyperlink"/>
            <w:rFonts w:eastAsia="Times New Roman"/>
            <w:lang w:val="en-US"/>
          </w:rPr>
          <w:t>Helse Vest IKT AS</w:t>
        </w:r>
      </w:hyperlink>
      <w:r>
        <w:rPr>
          <w:rFonts w:eastAsia="Times New Roman"/>
          <w:lang w:val="en-US"/>
        </w:rPr>
        <w:t xml:space="preserve">, </w:t>
      </w:r>
      <w:hyperlink r:id="rId267" w:history="1">
        <w:r>
          <w:rPr>
            <w:rStyle w:val="Hyperlink"/>
            <w:rFonts w:eastAsia="Times New Roman"/>
            <w:lang w:val="en-US"/>
          </w:rPr>
          <w:t>HL7 Argentina</w:t>
        </w:r>
      </w:hyperlink>
      <w:r>
        <w:rPr>
          <w:rFonts w:eastAsia="Times New Roman"/>
          <w:lang w:val="en-US"/>
        </w:rPr>
        <w:t xml:space="preserve">, </w:t>
      </w:r>
      <w:hyperlink r:id="rId268" w:history="1">
        <w:r>
          <w:rPr>
            <w:rStyle w:val="Hyperlink"/>
            <w:rFonts w:eastAsia="Times New Roman"/>
            <w:lang w:val="en-US"/>
          </w:rPr>
          <w:t>HL7 New Zealand</w:t>
        </w:r>
      </w:hyperlink>
      <w:r>
        <w:rPr>
          <w:rFonts w:eastAsia="Times New Roman"/>
          <w:lang w:val="en-US"/>
        </w:rPr>
        <w:t xml:space="preserve">, </w:t>
      </w:r>
      <w:hyperlink r:id="rId269" w:history="1">
        <w:r>
          <w:rPr>
            <w:rStyle w:val="Hyperlink"/>
            <w:rFonts w:eastAsia="Times New Roman"/>
            <w:lang w:val="en-US"/>
          </w:rPr>
          <w:t>HL7 UK</w:t>
        </w:r>
      </w:hyperlink>
      <w:r>
        <w:rPr>
          <w:rFonts w:eastAsia="Times New Roman"/>
          <w:lang w:val="en-US"/>
        </w:rPr>
        <w:t xml:space="preserve">, </w:t>
      </w:r>
      <w:hyperlink r:id="rId270"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271" w:history="1">
        <w:r>
          <w:rPr>
            <w:rStyle w:val="Hyperlink"/>
            <w:rFonts w:eastAsia="Times New Roman"/>
            <w:lang w:val="en-US"/>
          </w:rPr>
          <w:t>Intelligent Medical Objects (IMO)</w:t>
        </w:r>
      </w:hyperlink>
      <w:r>
        <w:rPr>
          <w:rFonts w:eastAsia="Times New Roman"/>
          <w:lang w:val="en-US"/>
        </w:rPr>
        <w:t xml:space="preserve">, </w:t>
      </w:r>
      <w:hyperlink r:id="rId272" w:history="1">
        <w:r>
          <w:rPr>
            <w:rStyle w:val="Hyperlink"/>
            <w:rFonts w:eastAsia="Times New Roman"/>
            <w:lang w:val="en-US"/>
          </w:rPr>
          <w:t>Interfaceware</w:t>
        </w:r>
      </w:hyperlink>
      <w:r>
        <w:rPr>
          <w:rFonts w:eastAsia="Times New Roman"/>
          <w:lang w:val="en-US"/>
        </w:rPr>
        <w:t xml:space="preserve">, </w:t>
      </w:r>
      <w:hyperlink r:id="rId273" w:history="1">
        <w:r>
          <w:rPr>
            <w:rStyle w:val="Hyperlink"/>
            <w:rFonts w:eastAsia="Times New Roman"/>
            <w:lang w:val="en-US"/>
          </w:rPr>
          <w:t>Inovalon</w:t>
        </w:r>
      </w:hyperlink>
      <w:r>
        <w:rPr>
          <w:rFonts w:eastAsia="Times New Roman"/>
          <w:lang w:val="en-US"/>
        </w:rPr>
        <w:t xml:space="preserve">, </w:t>
      </w:r>
      <w:hyperlink r:id="rId274" w:history="1">
        <w:r>
          <w:rPr>
            <w:rStyle w:val="Hyperlink"/>
            <w:rFonts w:eastAsia="Times New Roman"/>
            <w:lang w:val="en-US"/>
          </w:rPr>
          <w:t>Intermountain Healthcare</w:t>
        </w:r>
      </w:hyperlink>
      <w:r>
        <w:rPr>
          <w:rFonts w:eastAsia="Times New Roman"/>
          <w:lang w:val="en-US"/>
        </w:rPr>
        <w:t xml:space="preserve">, </w:t>
      </w:r>
      <w:hyperlink r:id="rId275" w:history="1">
        <w:r>
          <w:rPr>
            <w:rStyle w:val="Hyperlink"/>
            <w:rFonts w:eastAsia="Times New Roman"/>
            <w:lang w:val="en-US"/>
          </w:rPr>
          <w:t>J P Systems</w:t>
        </w:r>
      </w:hyperlink>
      <w:r>
        <w:rPr>
          <w:rFonts w:eastAsia="Times New Roman"/>
          <w:lang w:val="en-US"/>
        </w:rPr>
        <w:t xml:space="preserve">, </w:t>
      </w:r>
      <w:hyperlink r:id="rId276" w:history="1">
        <w:r>
          <w:rPr>
            <w:rStyle w:val="Hyperlink"/>
            <w:rFonts w:eastAsia="Times New Roman"/>
            <w:lang w:val="en-US"/>
          </w:rPr>
          <w:t>Kestral Computing</w:t>
        </w:r>
      </w:hyperlink>
      <w:r>
        <w:rPr>
          <w:rFonts w:eastAsia="Times New Roman"/>
          <w:lang w:val="en-US"/>
        </w:rPr>
        <w:t xml:space="preserve">, Knapp Consulting Inc., </w:t>
      </w:r>
      <w:hyperlink r:id="rId277" w:history="1">
        <w:r>
          <w:rPr>
            <w:rStyle w:val="Hyperlink"/>
            <w:rFonts w:eastAsia="Times New Roman"/>
            <w:lang w:val="en-US"/>
          </w:rPr>
          <w:t>Lantana Consulting Group</w:t>
        </w:r>
      </w:hyperlink>
      <w:r>
        <w:rPr>
          <w:rFonts w:eastAsia="Times New Roman"/>
          <w:lang w:val="en-US"/>
        </w:rPr>
        <w:t xml:space="preserve">, </w:t>
      </w:r>
      <w:hyperlink r:id="rId278" w:history="1">
        <w:r>
          <w:rPr>
            <w:rStyle w:val="Hyperlink"/>
            <w:rFonts w:eastAsia="Times New Roman"/>
            <w:lang w:val="en-US"/>
          </w:rPr>
          <w:t>The Lazy Company</w:t>
        </w:r>
      </w:hyperlink>
      <w:r>
        <w:rPr>
          <w:rFonts w:eastAsia="Times New Roman"/>
          <w:lang w:val="en-US"/>
        </w:rPr>
        <w:t xml:space="preserve">, </w:t>
      </w:r>
      <w:hyperlink r:id="rId279" w:history="1">
        <w:r>
          <w:rPr>
            <w:rStyle w:val="Hyperlink"/>
            <w:rFonts w:eastAsia="Times New Roman"/>
            <w:lang w:val="en-US"/>
          </w:rPr>
          <w:t>Mater Pathology</w:t>
        </w:r>
      </w:hyperlink>
      <w:r>
        <w:rPr>
          <w:rFonts w:eastAsia="Times New Roman"/>
          <w:lang w:val="en-US"/>
        </w:rPr>
        <w:t xml:space="preserve">, </w:t>
      </w:r>
      <w:hyperlink r:id="rId280" w:history="1">
        <w:r>
          <w:rPr>
            <w:rStyle w:val="Hyperlink"/>
            <w:rFonts w:eastAsia="Times New Roman"/>
            <w:lang w:val="en-US"/>
          </w:rPr>
          <w:t>Mayo Clinic</w:t>
        </w:r>
      </w:hyperlink>
      <w:r>
        <w:rPr>
          <w:rFonts w:eastAsia="Times New Roman"/>
          <w:lang w:val="en-US"/>
        </w:rPr>
        <w:t xml:space="preserve">, </w:t>
      </w:r>
      <w:hyperlink r:id="rId281" w:history="1">
        <w:r>
          <w:rPr>
            <w:rStyle w:val="Hyperlink"/>
            <w:rFonts w:eastAsia="Times New Roman"/>
            <w:lang w:val="en-US"/>
          </w:rPr>
          <w:t>McKesson</w:t>
        </w:r>
      </w:hyperlink>
      <w:r>
        <w:rPr>
          <w:rFonts w:eastAsia="Times New Roman"/>
          <w:lang w:val="en-US"/>
        </w:rPr>
        <w:t xml:space="preserve">, </w:t>
      </w:r>
      <w:hyperlink r:id="rId282" w:history="1">
        <w:r>
          <w:rPr>
            <w:rStyle w:val="Hyperlink"/>
            <w:rFonts w:eastAsia="Times New Roman"/>
            <w:lang w:val="en-US"/>
          </w:rPr>
          <w:t>Mohawk College</w:t>
        </w:r>
      </w:hyperlink>
      <w:r>
        <w:rPr>
          <w:rFonts w:eastAsia="Times New Roman"/>
          <w:lang w:val="en-US"/>
        </w:rPr>
        <w:t xml:space="preserve">, </w:t>
      </w:r>
      <w:hyperlink r:id="rId283" w:history="1">
        <w:r>
          <w:rPr>
            <w:rStyle w:val="Hyperlink"/>
            <w:rFonts w:eastAsia="Times New Roman"/>
            <w:lang w:val="en-US"/>
          </w:rPr>
          <w:t>MSIA Australia</w:t>
        </w:r>
      </w:hyperlink>
      <w:r>
        <w:rPr>
          <w:rFonts w:eastAsia="Times New Roman"/>
          <w:lang w:val="en-US"/>
        </w:rPr>
        <w:t xml:space="preserve">, </w:t>
      </w:r>
      <w:hyperlink r:id="rId284" w:history="1">
        <w:r>
          <w:rPr>
            <w:rStyle w:val="Hyperlink"/>
            <w:rFonts w:eastAsia="Times New Roman"/>
            <w:lang w:val="en-US"/>
          </w:rPr>
          <w:t>National E-Health Transition Authority (NEHTA)</w:t>
        </w:r>
      </w:hyperlink>
      <w:r>
        <w:rPr>
          <w:rFonts w:eastAsia="Times New Roman"/>
          <w:lang w:val="en-US"/>
        </w:rPr>
        <w:t xml:space="preserve">, </w:t>
      </w:r>
      <w:hyperlink r:id="rId285" w:history="1">
        <w:r>
          <w:rPr>
            <w:rStyle w:val="Hyperlink"/>
            <w:rFonts w:eastAsia="Times New Roman"/>
            <w:lang w:val="en-US"/>
          </w:rPr>
          <w:t>National Institute of Standards and Technology (NIST)</w:t>
        </w:r>
      </w:hyperlink>
      <w:r>
        <w:rPr>
          <w:rFonts w:eastAsia="Times New Roman"/>
          <w:lang w:val="en-US"/>
        </w:rPr>
        <w:t xml:space="preserve">, </w:t>
      </w:r>
      <w:hyperlink r:id="rId286" w:history="1">
        <w:r>
          <w:rPr>
            <w:rStyle w:val="Hyperlink"/>
            <w:rFonts w:eastAsia="Times New Roman"/>
            <w:lang w:val="en-US"/>
          </w:rPr>
          <w:t>NProgram</w:t>
        </w:r>
      </w:hyperlink>
      <w:r>
        <w:rPr>
          <w:rFonts w:eastAsia="Times New Roman"/>
          <w:lang w:val="en-US"/>
        </w:rPr>
        <w:t xml:space="preserve">, </w:t>
      </w:r>
      <w:hyperlink r:id="rId287"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288" w:history="1">
        <w:r>
          <w:rPr>
            <w:rStyle w:val="Hyperlink"/>
            <w:rFonts w:eastAsia="Times New Roman"/>
            <w:lang w:val="en-US"/>
          </w:rPr>
          <w:t>Open Mapping Software</w:t>
        </w:r>
      </w:hyperlink>
      <w:r>
        <w:rPr>
          <w:rFonts w:eastAsia="Times New Roman"/>
          <w:lang w:val="en-US"/>
        </w:rPr>
        <w:t xml:space="preserve">, </w:t>
      </w:r>
      <w:hyperlink r:id="rId289" w:history="1">
        <w:r>
          <w:rPr>
            <w:rStyle w:val="Hyperlink"/>
            <w:rFonts w:eastAsia="Times New Roman"/>
            <w:lang w:val="en-US"/>
          </w:rPr>
          <w:t>Oridashi</w:t>
        </w:r>
      </w:hyperlink>
      <w:r>
        <w:rPr>
          <w:rFonts w:eastAsia="Times New Roman"/>
          <w:lang w:val="en-US"/>
        </w:rPr>
        <w:t xml:space="preserve">, </w:t>
      </w:r>
      <w:hyperlink r:id="rId290" w:history="1">
        <w:r>
          <w:rPr>
            <w:rStyle w:val="Hyperlink"/>
            <w:rFonts w:eastAsia="Times New Roman"/>
            <w:lang w:val="en-US"/>
          </w:rPr>
          <w:t>Orion Healthcare</w:t>
        </w:r>
      </w:hyperlink>
      <w:r>
        <w:rPr>
          <w:rFonts w:eastAsia="Times New Roman"/>
          <w:lang w:val="en-US"/>
        </w:rPr>
        <w:t xml:space="preserve">, </w:t>
      </w:r>
      <w:hyperlink r:id="rId291" w:history="1">
        <w:r>
          <w:rPr>
            <w:rStyle w:val="Hyperlink"/>
            <w:rFonts w:eastAsia="Times New Roman"/>
            <w:lang w:val="en-US"/>
          </w:rPr>
          <w:t>Qvera</w:t>
        </w:r>
      </w:hyperlink>
      <w:r>
        <w:rPr>
          <w:rFonts w:eastAsia="Times New Roman"/>
          <w:lang w:val="en-US"/>
        </w:rPr>
        <w:t xml:space="preserve">, </w:t>
      </w:r>
      <w:hyperlink r:id="rId292" w:history="1">
        <w:r>
          <w:rPr>
            <w:rStyle w:val="Hyperlink"/>
            <w:rFonts w:eastAsia="Times New Roman"/>
            <w:lang w:val="en-US"/>
          </w:rPr>
          <w:t>Queensland Health</w:t>
        </w:r>
      </w:hyperlink>
      <w:r>
        <w:rPr>
          <w:rFonts w:eastAsia="Times New Roman"/>
          <w:lang w:val="en-US"/>
        </w:rPr>
        <w:t xml:space="preserve">, </w:t>
      </w:r>
      <w:hyperlink r:id="rId293" w:history="1">
        <w:r>
          <w:rPr>
            <w:rStyle w:val="Hyperlink"/>
            <w:rFonts w:eastAsia="Times New Roman"/>
            <w:lang w:val="en-US"/>
          </w:rPr>
          <w:t>Regenstrief Institute</w:t>
        </w:r>
      </w:hyperlink>
      <w:r>
        <w:rPr>
          <w:rFonts w:eastAsia="Times New Roman"/>
          <w:lang w:val="en-US"/>
        </w:rPr>
        <w:t xml:space="preserve">, </w:t>
      </w:r>
      <w:hyperlink r:id="rId294" w:history="1">
        <w:r>
          <w:rPr>
            <w:rStyle w:val="Hyperlink"/>
            <w:rFonts w:eastAsia="Times New Roman"/>
            <w:lang w:val="en-US"/>
          </w:rPr>
          <w:t>RelayHealth</w:t>
        </w:r>
      </w:hyperlink>
      <w:r>
        <w:rPr>
          <w:rFonts w:eastAsia="Times New Roman"/>
          <w:lang w:val="en-US"/>
        </w:rPr>
        <w:t xml:space="preserve">, </w:t>
      </w:r>
      <w:hyperlink r:id="rId295" w:history="1">
        <w:r>
          <w:rPr>
            <w:rStyle w:val="Hyperlink"/>
            <w:rFonts w:eastAsia="Times New Roman"/>
            <w:lang w:val="en-US"/>
          </w:rPr>
          <w:t>Ringholm</w:t>
        </w:r>
      </w:hyperlink>
      <w:r>
        <w:rPr>
          <w:rFonts w:eastAsia="Times New Roman"/>
          <w:lang w:val="en-US"/>
        </w:rPr>
        <w:t xml:space="preserve">, </w:t>
      </w:r>
      <w:hyperlink r:id="rId296" w:history="1">
        <w:r>
          <w:rPr>
            <w:rStyle w:val="Hyperlink"/>
            <w:rFonts w:eastAsia="Times New Roman"/>
            <w:lang w:val="en-US"/>
          </w:rPr>
          <w:t>Roche Diagnostics International Ltd.</w:t>
        </w:r>
      </w:hyperlink>
      <w:r>
        <w:rPr>
          <w:rFonts w:eastAsia="Times New Roman"/>
          <w:lang w:val="en-US"/>
        </w:rPr>
        <w:t xml:space="preserve">, </w:t>
      </w:r>
      <w:hyperlink r:id="rId297" w:history="1">
        <w:r>
          <w:rPr>
            <w:rStyle w:val="Hyperlink"/>
            <w:rFonts w:eastAsia="Times New Roman"/>
            <w:lang w:val="en-US"/>
          </w:rPr>
          <w:t>Smart Health Solutions</w:t>
        </w:r>
      </w:hyperlink>
      <w:r>
        <w:rPr>
          <w:rFonts w:eastAsia="Times New Roman"/>
          <w:lang w:val="en-US"/>
        </w:rPr>
        <w:t xml:space="preserve">, </w:t>
      </w:r>
      <w:hyperlink r:id="rId298" w:history="1">
        <w:r>
          <w:rPr>
            <w:rStyle w:val="Hyperlink"/>
            <w:rFonts w:eastAsia="Times New Roman"/>
            <w:lang w:val="en-US"/>
          </w:rPr>
          <w:t>Smart Platforms</w:t>
        </w:r>
      </w:hyperlink>
      <w:r>
        <w:rPr>
          <w:rFonts w:eastAsia="Times New Roman"/>
          <w:lang w:val="en-US"/>
        </w:rPr>
        <w:t xml:space="preserve">, </w:t>
      </w:r>
      <w:hyperlink r:id="rId299" w:history="1">
        <w:r>
          <w:rPr>
            <w:rStyle w:val="Hyperlink"/>
            <w:rFonts w:eastAsia="Times New Roman"/>
            <w:lang w:val="en-US"/>
          </w:rPr>
          <w:t>Sysmex AU</w:t>
        </w:r>
      </w:hyperlink>
      <w:r>
        <w:rPr>
          <w:rFonts w:eastAsia="Times New Roman"/>
          <w:lang w:val="en-US"/>
        </w:rPr>
        <w:t xml:space="preserve">, </w:t>
      </w:r>
      <w:hyperlink r:id="rId300" w:history="1">
        <w:r>
          <w:rPr>
            <w:rStyle w:val="Hyperlink"/>
            <w:rFonts w:eastAsia="Times New Roman"/>
            <w:lang w:val="en-US"/>
          </w:rPr>
          <w:t>Sysmex NZ Ltd</w:t>
        </w:r>
      </w:hyperlink>
      <w:r>
        <w:rPr>
          <w:rFonts w:eastAsia="Times New Roman"/>
          <w:lang w:val="en-US"/>
        </w:rPr>
        <w:t xml:space="preserve">, </w:t>
      </w:r>
      <w:hyperlink r:id="rId301" w:history="1">
        <w:r>
          <w:rPr>
            <w:rStyle w:val="Hyperlink"/>
            <w:rFonts w:eastAsia="Times New Roman"/>
            <w:lang w:val="en-US"/>
          </w:rPr>
          <w:t>Systems Made Simple</w:t>
        </w:r>
      </w:hyperlink>
      <w:r>
        <w:rPr>
          <w:rFonts w:eastAsia="Times New Roman"/>
          <w:lang w:val="en-US"/>
        </w:rPr>
        <w:t xml:space="preserve">, </w:t>
      </w:r>
      <w:hyperlink r:id="rId302" w:history="1">
        <w:r>
          <w:rPr>
            <w:rStyle w:val="Hyperlink"/>
            <w:rFonts w:eastAsia="Times New Roman"/>
            <w:lang w:val="en-US"/>
          </w:rPr>
          <w:t>Thrasys</w:t>
        </w:r>
      </w:hyperlink>
      <w:r>
        <w:rPr>
          <w:rFonts w:eastAsia="Times New Roman"/>
          <w:lang w:val="en-US"/>
        </w:rPr>
        <w:t xml:space="preserve">, </w:t>
      </w:r>
      <w:hyperlink r:id="rId303" w:history="1">
        <w:r>
          <w:rPr>
            <w:rStyle w:val="Hyperlink"/>
            <w:rFonts w:eastAsia="Times New Roman"/>
            <w:lang w:val="en-US"/>
          </w:rPr>
          <w:t>U.S. Dept. of Veteran Affairs</w:t>
        </w:r>
      </w:hyperlink>
      <w:r>
        <w:rPr>
          <w:rFonts w:eastAsia="Times New Roman"/>
          <w:lang w:val="en-US"/>
        </w:rPr>
        <w:t xml:space="preserve">, </w:t>
      </w:r>
      <w:hyperlink r:id="rId304" w:history="1">
        <w:r>
          <w:rPr>
            <w:rStyle w:val="Hyperlink"/>
            <w:rFonts w:eastAsia="Times New Roman"/>
            <w:lang w:val="en-US"/>
          </w:rPr>
          <w:t>University Health Network</w:t>
        </w:r>
      </w:hyperlink>
      <w:r>
        <w:rPr>
          <w:rFonts w:eastAsia="Times New Roman"/>
          <w:lang w:val="en-US"/>
        </w:rPr>
        <w:t xml:space="preserve">, </w:t>
      </w:r>
      <w:hyperlink r:id="rId305" w:history="1">
        <w:r>
          <w:rPr>
            <w:rStyle w:val="Hyperlink"/>
            <w:rFonts w:eastAsia="Times New Roman"/>
            <w:lang w:val="en-US"/>
          </w:rPr>
          <w:t>Vanderbilt University Medical Center</w:t>
        </w:r>
      </w:hyperlink>
      <w:r>
        <w:rPr>
          <w:rFonts w:eastAsia="Times New Roman"/>
          <w:lang w:val="en-US"/>
        </w:rPr>
        <w:t xml:space="preserve">, Vermonster, </w:t>
      </w:r>
      <w:hyperlink r:id="rId306" w:history="1">
        <w:r>
          <w:rPr>
            <w:rStyle w:val="Hyperlink"/>
            <w:rFonts w:eastAsia="Times New Roman"/>
            <w:lang w:val="en-US"/>
          </w:rPr>
          <w:t>Web MD Health Services</w:t>
        </w:r>
      </w:hyperlink>
      <w:r>
        <w:rPr>
          <w:rFonts w:eastAsia="Times New Roman"/>
          <w:lang w:val="en-US"/>
        </w:rPr>
        <w:t xml:space="preserve">, </w:t>
      </w:r>
      <w:hyperlink r:id="rId307" w:history="1">
        <w:r>
          <w:rPr>
            <w:rStyle w:val="Hyperlink"/>
            <w:rFonts w:eastAsia="Times New Roman"/>
            <w:lang w:val="en-US"/>
          </w:rPr>
          <w:t>West Health</w:t>
        </w:r>
      </w:hyperlink>
      <w:r>
        <w:rPr>
          <w:rFonts w:eastAsia="Times New Roman"/>
          <w:lang w:val="en-US"/>
        </w:rPr>
        <w:t xml:space="preserve">, </w:t>
      </w:r>
      <w:hyperlink r:id="rId308" w:history="1">
        <w:r>
          <w:rPr>
            <w:rStyle w:val="Hyperlink"/>
            <w:rFonts w:eastAsia="Times New Roman"/>
            <w:lang w:val="en-US"/>
          </w:rPr>
          <w:t>yConsult</w:t>
        </w:r>
      </w:hyperlink>
      <w:r>
        <w:rPr>
          <w:rFonts w:eastAsia="Times New Roman"/>
          <w:lang w:val="en-US"/>
        </w:rPr>
        <w:t xml:space="preserve">, </w:t>
      </w:r>
      <w:hyperlink r:id="rId309" w:history="1">
        <w:r>
          <w:rPr>
            <w:rStyle w:val="Hyperlink"/>
            <w:rFonts w:eastAsia="Times New Roman"/>
            <w:lang w:val="en-US"/>
          </w:rPr>
          <w:t>YouCentric</w:t>
        </w:r>
      </w:hyperlink>
      <w:r>
        <w:rPr>
          <w:rFonts w:eastAsia="Times New Roman"/>
          <w:lang w:val="en-US"/>
        </w:rPr>
        <w:t xml:space="preserve"> and </w:t>
      </w:r>
      <w:hyperlink r:id="rId310"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11"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12" w:history="1">
        <w:r>
          <w:rPr>
            <w:rStyle w:val="Hyperlink"/>
            <w:rFonts w:eastAsia="Times New Roman"/>
            <w:lang w:val="en-US"/>
          </w:rPr>
          <w:t>DICOM</w:t>
        </w:r>
      </w:hyperlink>
      <w:r>
        <w:rPr>
          <w:rFonts w:eastAsia="Times New Roman"/>
          <w:lang w:val="en-US"/>
        </w:rPr>
        <w:t xml:space="preserve"> and </w:t>
      </w:r>
      <w:hyperlink r:id="rId313"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3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315" w:anchor="status" w:history="1">
              <w:r w:rsidR="00E43BD9">
                <w:rPr>
                  <w:rStyle w:val="Hyperlink"/>
                  <w:rFonts w:eastAsia="Times New Roman"/>
                </w:rPr>
                <w:t>Ballot Status</w:t>
              </w:r>
            </w:hyperlink>
            <w:r w:rsidR="00E43BD9">
              <w:rPr>
                <w:rFonts w:eastAsia="Times New Roman"/>
              </w:rPr>
              <w:t xml:space="preserve">: </w:t>
            </w:r>
            <w:hyperlink r:id="rId316"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17"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18"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3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320" w:anchor="status" w:history="1">
              <w:r w:rsidR="00E43BD9">
                <w:rPr>
                  <w:rStyle w:val="Hyperlink"/>
                  <w:rFonts w:eastAsia="Times New Roman"/>
                </w:rPr>
                <w:t>Ballot Status</w:t>
              </w:r>
            </w:hyperlink>
            <w:r w:rsidR="00E43BD9">
              <w:rPr>
                <w:rFonts w:eastAsia="Times New Roman"/>
              </w:rPr>
              <w:t xml:space="preserve">: </w:t>
            </w:r>
            <w:hyperlink r:id="rId321"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174"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2" w:anchor="primitive" w:history="1">
        <w:r>
          <w:rPr>
            <w:rStyle w:val="Hyperlink"/>
            <w:lang w:val="en-US"/>
          </w:rPr>
          <w:t>Base Definition</w:t>
        </w:r>
      </w:hyperlink>
      <w:r>
        <w:rPr>
          <w:lang w:val="en-US"/>
        </w:rPr>
        <w:t xml:space="preserve">, </w:t>
      </w:r>
      <w:hyperlink r:id="rId323" w:anchor="primitive" w:history="1">
        <w:r>
          <w:rPr>
            <w:rStyle w:val="Hyperlink"/>
            <w:lang w:val="en-US"/>
          </w:rPr>
          <w:t>Examples</w:t>
        </w:r>
      </w:hyperlink>
      <w:r>
        <w:rPr>
          <w:lang w:val="en-US"/>
        </w:rPr>
        <w:t xml:space="preserve"> and </w:t>
      </w:r>
      <w:hyperlink r:id="rId324"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175" w:name="boolean"/>
      <w:bookmarkStart w:id="176" w:name="integer"/>
      <w:bookmarkStart w:id="177" w:name="base64Binary"/>
      <w:bookmarkStart w:id="178" w:name="instant"/>
      <w:bookmarkStart w:id="179" w:name="dateTime"/>
      <w:bookmarkStart w:id="180" w:name="time"/>
      <w:bookmarkStart w:id="181" w:name="oid"/>
      <w:bookmarkStart w:id="182" w:name="uuid"/>
      <w:bookmarkStart w:id="183" w:name="patterns"/>
      <w:bookmarkStart w:id="184" w:name="decimal"/>
      <w:bookmarkStart w:id="185" w:name="id"/>
      <w:bookmarkStart w:id="186" w:name="date"/>
      <w:bookmarkStart w:id="187" w:name="string"/>
      <w:bookmarkStart w:id="188" w:name="uri"/>
      <w:bookmarkStart w:id="189"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190"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5" w:anchor="Attachment" w:history="1">
        <w:r>
          <w:rPr>
            <w:rStyle w:val="Hyperlink"/>
            <w:lang w:val="en-US"/>
          </w:rPr>
          <w:t>Base Definition</w:t>
        </w:r>
      </w:hyperlink>
      <w:r>
        <w:rPr>
          <w:lang w:val="en-US"/>
        </w:rPr>
        <w:t xml:space="preserve">, </w:t>
      </w:r>
      <w:hyperlink r:id="rId326" w:anchor="Attachment" w:history="1">
        <w:r>
          <w:rPr>
            <w:rStyle w:val="Hyperlink"/>
            <w:lang w:val="en-US"/>
          </w:rPr>
          <w:t>Examples</w:t>
        </w:r>
      </w:hyperlink>
      <w:r>
        <w:rPr>
          <w:lang w:val="en-US"/>
        </w:rPr>
        <w:t xml:space="preserve"> and </w:t>
      </w:r>
      <w:hyperlink r:id="rId327"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91"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8" w:anchor="identifier" w:history="1">
        <w:r>
          <w:rPr>
            <w:rStyle w:val="Hyperlink"/>
            <w:lang w:val="en-US"/>
          </w:rPr>
          <w:t>Base Definition</w:t>
        </w:r>
      </w:hyperlink>
      <w:r>
        <w:rPr>
          <w:lang w:val="en-US"/>
        </w:rPr>
        <w:t xml:space="preserve">, </w:t>
      </w:r>
      <w:hyperlink r:id="rId329" w:anchor="identifier" w:history="1">
        <w:r>
          <w:rPr>
            <w:rStyle w:val="Hyperlink"/>
            <w:lang w:val="en-US"/>
          </w:rPr>
          <w:t>Examples</w:t>
        </w:r>
      </w:hyperlink>
      <w:r>
        <w:rPr>
          <w:lang w:val="en-US"/>
        </w:rPr>
        <w:t xml:space="preserve"> and </w:t>
      </w:r>
      <w:hyperlink r:id="rId330"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92"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1" w:anchor="Coding" w:history="1">
        <w:r>
          <w:rPr>
            <w:rStyle w:val="Hyperlink"/>
            <w:lang w:val="en-US"/>
          </w:rPr>
          <w:t>Base Definition</w:t>
        </w:r>
      </w:hyperlink>
      <w:r>
        <w:rPr>
          <w:lang w:val="en-US"/>
        </w:rPr>
        <w:t xml:space="preserve">, </w:t>
      </w:r>
      <w:hyperlink r:id="rId332" w:anchor="Coding" w:history="1">
        <w:r>
          <w:rPr>
            <w:rStyle w:val="Hyperlink"/>
            <w:lang w:val="en-US"/>
          </w:rPr>
          <w:t>Examples</w:t>
        </w:r>
      </w:hyperlink>
      <w:r>
        <w:rPr>
          <w:lang w:val="en-US"/>
        </w:rPr>
        <w:t xml:space="preserve"> and </w:t>
      </w:r>
      <w:hyperlink r:id="rId333"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93"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4" w:anchor="CodeableConcept" w:history="1">
        <w:r>
          <w:rPr>
            <w:rStyle w:val="Hyperlink"/>
            <w:lang w:val="en-US"/>
          </w:rPr>
          <w:t>Base Definition</w:t>
        </w:r>
      </w:hyperlink>
      <w:r>
        <w:rPr>
          <w:lang w:val="en-US"/>
        </w:rPr>
        <w:t xml:space="preserve">, </w:t>
      </w:r>
      <w:hyperlink r:id="rId335" w:anchor="CodeableConcept" w:history="1">
        <w:r>
          <w:rPr>
            <w:rStyle w:val="Hyperlink"/>
            <w:lang w:val="en-US"/>
          </w:rPr>
          <w:t>Examples</w:t>
        </w:r>
      </w:hyperlink>
      <w:r>
        <w:rPr>
          <w:lang w:val="en-US"/>
        </w:rPr>
        <w:t xml:space="preserve"> and </w:t>
      </w:r>
      <w:hyperlink r:id="rId336"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94" w:name="simplequantity"/>
      <w:bookmarkStart w:id="195" w:name="age"/>
      <w:bookmarkStart w:id="196" w:name="distance"/>
      <w:bookmarkStart w:id="197" w:name="duration"/>
      <w:bookmarkStart w:id="198" w:name="money"/>
      <w:bookmarkStart w:id="199" w:name="quantity"/>
      <w:bookmarkStart w:id="200"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7" w:anchor="Quantity" w:history="1">
        <w:r>
          <w:rPr>
            <w:rStyle w:val="Hyperlink"/>
            <w:lang w:val="en-US"/>
          </w:rPr>
          <w:t>Base Definition</w:t>
        </w:r>
      </w:hyperlink>
      <w:r>
        <w:rPr>
          <w:lang w:val="en-US"/>
        </w:rPr>
        <w:t xml:space="preserve">, </w:t>
      </w:r>
      <w:hyperlink r:id="rId338" w:anchor="Quantity" w:history="1">
        <w:r>
          <w:rPr>
            <w:rStyle w:val="Hyperlink"/>
            <w:lang w:val="en-US"/>
          </w:rPr>
          <w:t>Examples</w:t>
        </w:r>
      </w:hyperlink>
      <w:r>
        <w:rPr>
          <w:lang w:val="en-US"/>
        </w:rPr>
        <w:t xml:space="preserve"> and </w:t>
      </w:r>
      <w:hyperlink r:id="rId339"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1"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0" w:anchor="Range" w:history="1">
        <w:r>
          <w:rPr>
            <w:rStyle w:val="Hyperlink"/>
            <w:lang w:val="en-US"/>
          </w:rPr>
          <w:t>Base Definition</w:t>
        </w:r>
      </w:hyperlink>
      <w:r>
        <w:rPr>
          <w:lang w:val="en-US"/>
        </w:rPr>
        <w:t xml:space="preserve">, </w:t>
      </w:r>
      <w:hyperlink r:id="rId341" w:anchor="Range" w:history="1">
        <w:r>
          <w:rPr>
            <w:rStyle w:val="Hyperlink"/>
            <w:lang w:val="en-US"/>
          </w:rPr>
          <w:t>Examples</w:t>
        </w:r>
      </w:hyperlink>
      <w:r>
        <w:rPr>
          <w:lang w:val="en-US"/>
        </w:rPr>
        <w:t xml:space="preserve"> and </w:t>
      </w:r>
      <w:hyperlink r:id="rId342"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2"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3" w:anchor="Ratio" w:history="1">
        <w:r>
          <w:rPr>
            <w:rStyle w:val="Hyperlink"/>
            <w:lang w:val="en-US"/>
          </w:rPr>
          <w:t>Base Definition</w:t>
        </w:r>
      </w:hyperlink>
      <w:r>
        <w:rPr>
          <w:lang w:val="en-US"/>
        </w:rPr>
        <w:t xml:space="preserve">, </w:t>
      </w:r>
      <w:hyperlink r:id="rId344" w:anchor="Ratio" w:history="1">
        <w:r>
          <w:rPr>
            <w:rStyle w:val="Hyperlink"/>
            <w:lang w:val="en-US"/>
          </w:rPr>
          <w:t>Examples</w:t>
        </w:r>
      </w:hyperlink>
      <w:r>
        <w:rPr>
          <w:lang w:val="en-US"/>
        </w:rPr>
        <w:t xml:space="preserve"> and </w:t>
      </w:r>
      <w:hyperlink r:id="rId345"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3"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6" w:anchor="Period" w:history="1">
        <w:r>
          <w:rPr>
            <w:rStyle w:val="Hyperlink"/>
            <w:lang w:val="en-US"/>
          </w:rPr>
          <w:t>Base Definition</w:t>
        </w:r>
      </w:hyperlink>
      <w:r>
        <w:rPr>
          <w:lang w:val="en-US"/>
        </w:rPr>
        <w:t xml:space="preserve">, </w:t>
      </w:r>
      <w:hyperlink r:id="rId347" w:anchor="Period" w:history="1">
        <w:r>
          <w:rPr>
            <w:rStyle w:val="Hyperlink"/>
            <w:lang w:val="en-US"/>
          </w:rPr>
          <w:t>Examples</w:t>
        </w:r>
      </w:hyperlink>
      <w:r>
        <w:rPr>
          <w:lang w:val="en-US"/>
        </w:rPr>
        <w:t xml:space="preserve"> and </w:t>
      </w:r>
      <w:hyperlink r:id="rId348"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4"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9" w:anchor="SampledData" w:history="1">
        <w:r>
          <w:rPr>
            <w:rStyle w:val="Hyperlink"/>
            <w:lang w:val="en-US"/>
          </w:rPr>
          <w:t>Base Definition</w:t>
        </w:r>
      </w:hyperlink>
      <w:r>
        <w:rPr>
          <w:lang w:val="en-US"/>
        </w:rPr>
        <w:t xml:space="preserve">, </w:t>
      </w:r>
      <w:hyperlink r:id="rId350" w:anchor="SampledData" w:history="1">
        <w:r>
          <w:rPr>
            <w:rStyle w:val="Hyperlink"/>
            <w:lang w:val="en-US"/>
          </w:rPr>
          <w:t>Examples</w:t>
        </w:r>
      </w:hyperlink>
      <w:r>
        <w:rPr>
          <w:lang w:val="en-US"/>
        </w:rPr>
        <w:t xml:space="preserve"> and </w:t>
      </w:r>
      <w:hyperlink r:id="rId351"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5"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52" w:anchor="HumanName" w:history="1">
        <w:r>
          <w:rPr>
            <w:rStyle w:val="Hyperlink"/>
            <w:lang w:val="en-US"/>
          </w:rPr>
          <w:t>Base Definition</w:t>
        </w:r>
      </w:hyperlink>
      <w:r>
        <w:rPr>
          <w:lang w:val="en-US"/>
        </w:rPr>
        <w:t xml:space="preserve">, </w:t>
      </w:r>
      <w:hyperlink r:id="rId353" w:anchor="HumanName" w:history="1">
        <w:r>
          <w:rPr>
            <w:rStyle w:val="Hyperlink"/>
            <w:lang w:val="en-US"/>
          </w:rPr>
          <w:t>Examples</w:t>
        </w:r>
      </w:hyperlink>
      <w:r>
        <w:rPr>
          <w:lang w:val="en-US"/>
        </w:rPr>
        <w:t xml:space="preserve"> and </w:t>
      </w:r>
      <w:hyperlink r:id="rId354"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6"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Address" w:history="1">
        <w:r>
          <w:rPr>
            <w:rStyle w:val="Hyperlink"/>
            <w:lang w:val="en-US"/>
          </w:rPr>
          <w:t>Base Definition</w:t>
        </w:r>
      </w:hyperlink>
      <w:r>
        <w:rPr>
          <w:lang w:val="en-US"/>
        </w:rPr>
        <w:t xml:space="preserve">, </w:t>
      </w:r>
      <w:hyperlink r:id="rId356" w:anchor="Address" w:history="1">
        <w:r>
          <w:rPr>
            <w:rStyle w:val="Hyperlink"/>
            <w:lang w:val="en-US"/>
          </w:rPr>
          <w:t>Examples</w:t>
        </w:r>
      </w:hyperlink>
      <w:r>
        <w:rPr>
          <w:lang w:val="en-US"/>
        </w:rPr>
        <w:t xml:space="preserve"> and </w:t>
      </w:r>
      <w:hyperlink r:id="rId357"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7"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ContactPoint" w:history="1">
        <w:r>
          <w:rPr>
            <w:rStyle w:val="Hyperlink"/>
            <w:lang w:val="en-US"/>
          </w:rPr>
          <w:t>Base Definition</w:t>
        </w:r>
      </w:hyperlink>
      <w:r>
        <w:rPr>
          <w:lang w:val="en-US"/>
        </w:rPr>
        <w:t xml:space="preserve">, </w:t>
      </w:r>
      <w:hyperlink r:id="rId359" w:anchor="ContactPoint" w:history="1">
        <w:r>
          <w:rPr>
            <w:rStyle w:val="Hyperlink"/>
            <w:lang w:val="en-US"/>
          </w:rPr>
          <w:t>Examples</w:t>
        </w:r>
      </w:hyperlink>
      <w:r>
        <w:rPr>
          <w:lang w:val="en-US"/>
        </w:rPr>
        <w:t xml:space="preserve"> and </w:t>
      </w:r>
      <w:hyperlink r:id="rId360"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8"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Timing" w:history="1">
        <w:r>
          <w:rPr>
            <w:rStyle w:val="Hyperlink"/>
            <w:lang w:val="en-US"/>
          </w:rPr>
          <w:t>Base Definition</w:t>
        </w:r>
      </w:hyperlink>
      <w:r>
        <w:rPr>
          <w:lang w:val="en-US"/>
        </w:rPr>
        <w:t xml:space="preserve">, </w:t>
      </w:r>
      <w:hyperlink r:id="rId362" w:anchor="Timing" w:history="1">
        <w:r>
          <w:rPr>
            <w:rStyle w:val="Hyperlink"/>
            <w:lang w:val="en-US"/>
          </w:rPr>
          <w:t>Examples</w:t>
        </w:r>
      </w:hyperlink>
      <w:r>
        <w:rPr>
          <w:lang w:val="en-US"/>
        </w:rPr>
        <w:t xml:space="preserve"> and </w:t>
      </w:r>
      <w:hyperlink r:id="rId363"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09"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Signature" w:history="1">
        <w:r>
          <w:rPr>
            <w:rStyle w:val="Hyperlink"/>
            <w:lang w:val="en-US"/>
          </w:rPr>
          <w:t>Base Definition</w:t>
        </w:r>
      </w:hyperlink>
      <w:r>
        <w:rPr>
          <w:lang w:val="en-US"/>
        </w:rPr>
        <w:t xml:space="preserve">, </w:t>
      </w:r>
      <w:hyperlink r:id="rId365" w:anchor="Signature" w:history="1">
        <w:r>
          <w:rPr>
            <w:rStyle w:val="Hyperlink"/>
            <w:lang w:val="en-US"/>
          </w:rPr>
          <w:t>Examples</w:t>
        </w:r>
      </w:hyperlink>
      <w:r>
        <w:rPr>
          <w:lang w:val="en-US"/>
        </w:rPr>
        <w:t xml:space="preserve"> and </w:t>
      </w:r>
      <w:hyperlink r:id="rId366"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210"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Annotation" w:history="1">
        <w:r>
          <w:rPr>
            <w:rStyle w:val="Hyperlink"/>
            <w:lang w:val="en-US"/>
          </w:rPr>
          <w:t>Base Definition</w:t>
        </w:r>
      </w:hyperlink>
      <w:r>
        <w:rPr>
          <w:lang w:val="en-US"/>
        </w:rPr>
        <w:t xml:space="preserve">, </w:t>
      </w:r>
      <w:hyperlink r:id="rId368" w:anchor="Annotation" w:history="1">
        <w:r>
          <w:rPr>
            <w:rStyle w:val="Hyperlink"/>
            <w:lang w:val="en-US"/>
          </w:rPr>
          <w:t>Examples</w:t>
        </w:r>
      </w:hyperlink>
      <w:r>
        <w:rPr>
          <w:lang w:val="en-US"/>
        </w:rPr>
        <w:t xml:space="preserve"> and </w:t>
      </w:r>
      <w:hyperlink r:id="rId369"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3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371" w:anchor="status" w:history="1">
              <w:r w:rsidR="00E43BD9">
                <w:rPr>
                  <w:rStyle w:val="Hyperlink"/>
                  <w:rFonts w:eastAsia="Times New Roman"/>
                </w:rPr>
                <w:t>Ballot Status</w:t>
              </w:r>
            </w:hyperlink>
            <w:r w:rsidR="00E43BD9">
              <w:rPr>
                <w:rFonts w:eastAsia="Times New Roman"/>
              </w:rPr>
              <w:t xml:space="preserve">: </w:t>
            </w:r>
            <w:hyperlink r:id="rId372"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211"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3" w:anchor="Attachment" w:history="1">
        <w:r>
          <w:rPr>
            <w:rStyle w:val="Hyperlink"/>
            <w:lang w:val="en-US"/>
          </w:rPr>
          <w:t>Base Definition</w:t>
        </w:r>
      </w:hyperlink>
      <w:r>
        <w:rPr>
          <w:lang w:val="en-US"/>
        </w:rPr>
        <w:t xml:space="preserve">, </w:t>
      </w:r>
      <w:hyperlink r:id="rId374" w:anchor="Attachment" w:history="1">
        <w:r>
          <w:rPr>
            <w:rStyle w:val="Hyperlink"/>
            <w:lang w:val="en-US"/>
          </w:rPr>
          <w:t>Detailed Descriptions</w:t>
        </w:r>
      </w:hyperlink>
      <w:r>
        <w:rPr>
          <w:lang w:val="en-US"/>
        </w:rPr>
        <w:t xml:space="preserve"> and </w:t>
      </w:r>
      <w:hyperlink r:id="rId375"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6" w:anchor="Identifier" w:history="1">
        <w:r>
          <w:rPr>
            <w:rStyle w:val="Hyperlink"/>
            <w:lang w:val="en-US"/>
          </w:rPr>
          <w:t>Base Definition</w:t>
        </w:r>
      </w:hyperlink>
      <w:r>
        <w:rPr>
          <w:lang w:val="en-US"/>
        </w:rPr>
        <w:t xml:space="preserve">, </w:t>
      </w:r>
      <w:hyperlink r:id="rId377" w:anchor="Identifier" w:history="1">
        <w:r>
          <w:rPr>
            <w:rStyle w:val="Hyperlink"/>
            <w:lang w:val="en-US"/>
          </w:rPr>
          <w:t>Detailed Descriptions</w:t>
        </w:r>
      </w:hyperlink>
      <w:r>
        <w:rPr>
          <w:lang w:val="en-US"/>
        </w:rPr>
        <w:t xml:space="preserve"> and </w:t>
      </w:r>
      <w:hyperlink r:id="rId378"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379"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0" w:anchor="Coding" w:history="1">
        <w:r>
          <w:rPr>
            <w:rStyle w:val="Hyperlink"/>
            <w:lang w:val="en-US"/>
          </w:rPr>
          <w:t>Base Definition</w:t>
        </w:r>
      </w:hyperlink>
      <w:r>
        <w:rPr>
          <w:lang w:val="en-US"/>
        </w:rPr>
        <w:t xml:space="preserve">, </w:t>
      </w:r>
      <w:hyperlink r:id="rId381" w:anchor="Coding" w:history="1">
        <w:r>
          <w:rPr>
            <w:rStyle w:val="Hyperlink"/>
            <w:lang w:val="en-US"/>
          </w:rPr>
          <w:t>Detailed Descriptions</w:t>
        </w:r>
      </w:hyperlink>
      <w:r>
        <w:rPr>
          <w:lang w:val="en-US"/>
        </w:rPr>
        <w:t xml:space="preserve"> and </w:t>
      </w:r>
      <w:hyperlink r:id="rId382"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3" w:anchor="CodeableConcept" w:history="1">
        <w:r>
          <w:rPr>
            <w:rStyle w:val="Hyperlink"/>
            <w:lang w:val="en-US"/>
          </w:rPr>
          <w:t>Base Definition</w:t>
        </w:r>
      </w:hyperlink>
      <w:r>
        <w:rPr>
          <w:lang w:val="en-US"/>
        </w:rPr>
        <w:t xml:space="preserve">, </w:t>
      </w:r>
      <w:hyperlink r:id="rId384" w:anchor="CodeableConcept" w:history="1">
        <w:r>
          <w:rPr>
            <w:rStyle w:val="Hyperlink"/>
            <w:lang w:val="en-US"/>
          </w:rPr>
          <w:t>Detailed Descriptions</w:t>
        </w:r>
      </w:hyperlink>
      <w:r>
        <w:rPr>
          <w:lang w:val="en-US"/>
        </w:rPr>
        <w:t xml:space="preserve"> and </w:t>
      </w:r>
      <w:hyperlink r:id="rId385"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6" w:anchor="Quantity" w:history="1">
        <w:r>
          <w:rPr>
            <w:rStyle w:val="Hyperlink"/>
            <w:lang w:val="en-US"/>
          </w:rPr>
          <w:t>Base Definition</w:t>
        </w:r>
      </w:hyperlink>
      <w:r>
        <w:rPr>
          <w:lang w:val="en-US"/>
        </w:rPr>
        <w:t xml:space="preserve">, </w:t>
      </w:r>
      <w:hyperlink r:id="rId387" w:anchor="Quantity" w:history="1">
        <w:r>
          <w:rPr>
            <w:rStyle w:val="Hyperlink"/>
            <w:lang w:val="en-US"/>
          </w:rPr>
          <w:t>Detailed Descriptions</w:t>
        </w:r>
      </w:hyperlink>
      <w:r>
        <w:rPr>
          <w:lang w:val="en-US"/>
        </w:rPr>
        <w:t xml:space="preserve"> and </w:t>
      </w:r>
      <w:hyperlink r:id="rId388"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9" w:anchor="Range" w:history="1">
        <w:r>
          <w:rPr>
            <w:rStyle w:val="Hyperlink"/>
            <w:lang w:val="en-US"/>
          </w:rPr>
          <w:t>Base Definition</w:t>
        </w:r>
      </w:hyperlink>
      <w:r>
        <w:rPr>
          <w:lang w:val="en-US"/>
        </w:rPr>
        <w:t xml:space="preserve">, </w:t>
      </w:r>
      <w:hyperlink r:id="rId390" w:anchor="Range" w:history="1">
        <w:r>
          <w:rPr>
            <w:rStyle w:val="Hyperlink"/>
            <w:lang w:val="en-US"/>
          </w:rPr>
          <w:t>Detailed Descriptions</w:t>
        </w:r>
      </w:hyperlink>
      <w:r>
        <w:rPr>
          <w:lang w:val="en-US"/>
        </w:rPr>
        <w:t xml:space="preserve"> and </w:t>
      </w:r>
      <w:hyperlink r:id="rId391"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2" w:anchor="Ratio" w:history="1">
        <w:r>
          <w:rPr>
            <w:rStyle w:val="Hyperlink"/>
            <w:lang w:val="en-US"/>
          </w:rPr>
          <w:t>Base Definition</w:t>
        </w:r>
      </w:hyperlink>
      <w:r>
        <w:rPr>
          <w:lang w:val="en-US"/>
        </w:rPr>
        <w:t xml:space="preserve">, </w:t>
      </w:r>
      <w:hyperlink r:id="rId393" w:anchor="Ratio" w:history="1">
        <w:r>
          <w:rPr>
            <w:rStyle w:val="Hyperlink"/>
            <w:lang w:val="en-US"/>
          </w:rPr>
          <w:t>Detailed Descriptions</w:t>
        </w:r>
      </w:hyperlink>
      <w:r>
        <w:rPr>
          <w:lang w:val="en-US"/>
        </w:rPr>
        <w:t xml:space="preserve"> and </w:t>
      </w:r>
      <w:hyperlink r:id="rId394"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395" w:anchor="Period" w:history="1">
        <w:r>
          <w:rPr>
            <w:rStyle w:val="Hyperlink"/>
            <w:lang w:val="en-US"/>
          </w:rPr>
          <w:t>Base Definition</w:t>
        </w:r>
      </w:hyperlink>
      <w:r>
        <w:rPr>
          <w:lang w:val="en-US"/>
        </w:rPr>
        <w:t xml:space="preserve">, </w:t>
      </w:r>
      <w:hyperlink r:id="rId396" w:anchor="Period" w:history="1">
        <w:r>
          <w:rPr>
            <w:rStyle w:val="Hyperlink"/>
            <w:lang w:val="en-US"/>
          </w:rPr>
          <w:t>Detailed Descriptions</w:t>
        </w:r>
      </w:hyperlink>
      <w:r>
        <w:rPr>
          <w:lang w:val="en-US"/>
        </w:rPr>
        <w:t xml:space="preserve"> and </w:t>
      </w:r>
      <w:hyperlink r:id="rId397"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8" w:anchor="SampledData" w:history="1">
        <w:r>
          <w:rPr>
            <w:rStyle w:val="Hyperlink"/>
            <w:lang w:val="en-US"/>
          </w:rPr>
          <w:t>Base Definition</w:t>
        </w:r>
      </w:hyperlink>
      <w:r>
        <w:rPr>
          <w:lang w:val="en-US"/>
        </w:rPr>
        <w:t xml:space="preserve">, </w:t>
      </w:r>
      <w:hyperlink r:id="rId399" w:anchor="SampledData" w:history="1">
        <w:r>
          <w:rPr>
            <w:rStyle w:val="Hyperlink"/>
            <w:lang w:val="en-US"/>
          </w:rPr>
          <w:t>Detailed Descriptions</w:t>
        </w:r>
      </w:hyperlink>
      <w:r>
        <w:rPr>
          <w:lang w:val="en-US"/>
        </w:rPr>
        <w:t xml:space="preserve"> and </w:t>
      </w:r>
      <w:hyperlink r:id="rId400"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1" w:anchor="HumanName" w:history="1">
        <w:r>
          <w:rPr>
            <w:rStyle w:val="Hyperlink"/>
            <w:lang w:val="en-US"/>
          </w:rPr>
          <w:t>Base Definition</w:t>
        </w:r>
      </w:hyperlink>
      <w:r>
        <w:rPr>
          <w:lang w:val="en-US"/>
        </w:rPr>
        <w:t xml:space="preserve">, </w:t>
      </w:r>
      <w:hyperlink r:id="rId402" w:anchor="HumanName" w:history="1">
        <w:r>
          <w:rPr>
            <w:rStyle w:val="Hyperlink"/>
            <w:lang w:val="en-US"/>
          </w:rPr>
          <w:t>Detailed Descriptions</w:t>
        </w:r>
      </w:hyperlink>
      <w:r>
        <w:rPr>
          <w:lang w:val="en-US"/>
        </w:rPr>
        <w:t xml:space="preserve"> and </w:t>
      </w:r>
      <w:hyperlink r:id="rId403"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04"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05"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6" w:anchor="Address" w:history="1">
        <w:r>
          <w:rPr>
            <w:rStyle w:val="Hyperlink"/>
            <w:lang w:val="en-US"/>
          </w:rPr>
          <w:t>Base Definition</w:t>
        </w:r>
      </w:hyperlink>
      <w:r>
        <w:rPr>
          <w:lang w:val="en-US"/>
        </w:rPr>
        <w:t xml:space="preserve">, </w:t>
      </w:r>
      <w:hyperlink r:id="rId407" w:anchor="Address" w:history="1">
        <w:r>
          <w:rPr>
            <w:rStyle w:val="Hyperlink"/>
            <w:lang w:val="en-US"/>
          </w:rPr>
          <w:t>Detailed Descriptions</w:t>
        </w:r>
      </w:hyperlink>
      <w:r>
        <w:rPr>
          <w:lang w:val="en-US"/>
        </w:rPr>
        <w:t xml:space="preserve"> and </w:t>
      </w:r>
      <w:hyperlink r:id="rId408"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09"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0" w:anchor="ContactPoint" w:history="1">
        <w:r>
          <w:rPr>
            <w:rStyle w:val="Hyperlink"/>
            <w:lang w:val="en-US"/>
          </w:rPr>
          <w:t>Base Definition</w:t>
        </w:r>
      </w:hyperlink>
      <w:r>
        <w:rPr>
          <w:lang w:val="en-US"/>
        </w:rPr>
        <w:t xml:space="preserve">, </w:t>
      </w:r>
      <w:hyperlink r:id="rId411" w:anchor="ContactPoint" w:history="1">
        <w:r>
          <w:rPr>
            <w:rStyle w:val="Hyperlink"/>
            <w:lang w:val="en-US"/>
          </w:rPr>
          <w:t>Detailed Descriptions</w:t>
        </w:r>
      </w:hyperlink>
      <w:r>
        <w:rPr>
          <w:lang w:val="en-US"/>
        </w:rPr>
        <w:t xml:space="preserve"> and </w:t>
      </w:r>
      <w:hyperlink r:id="rId412"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13"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4" w:anchor="Timing" w:history="1">
        <w:r>
          <w:rPr>
            <w:rStyle w:val="Hyperlink"/>
            <w:lang w:val="en-US"/>
          </w:rPr>
          <w:t>Base Definition</w:t>
        </w:r>
      </w:hyperlink>
      <w:r>
        <w:rPr>
          <w:lang w:val="en-US"/>
        </w:rPr>
        <w:t xml:space="preserve">, </w:t>
      </w:r>
      <w:hyperlink r:id="rId415" w:anchor="Timing" w:history="1">
        <w:r>
          <w:rPr>
            <w:rStyle w:val="Hyperlink"/>
            <w:lang w:val="en-US"/>
          </w:rPr>
          <w:t>Detailed Descriptions</w:t>
        </w:r>
      </w:hyperlink>
      <w:r>
        <w:rPr>
          <w:lang w:val="en-US"/>
        </w:rPr>
        <w:t xml:space="preserve"> and </w:t>
      </w:r>
      <w:hyperlink r:id="rId416"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Signature" w:history="1">
        <w:r>
          <w:rPr>
            <w:rStyle w:val="Hyperlink"/>
            <w:lang w:val="en-US"/>
          </w:rPr>
          <w:t>Base Definition</w:t>
        </w:r>
      </w:hyperlink>
      <w:r>
        <w:rPr>
          <w:lang w:val="en-US"/>
        </w:rPr>
        <w:t xml:space="preserve">, </w:t>
      </w:r>
      <w:hyperlink r:id="rId418" w:anchor="Signature" w:history="1">
        <w:r>
          <w:rPr>
            <w:rStyle w:val="Hyperlink"/>
            <w:lang w:val="en-US"/>
          </w:rPr>
          <w:t>Detailed Descriptions</w:t>
        </w:r>
      </w:hyperlink>
      <w:r>
        <w:rPr>
          <w:lang w:val="en-US"/>
        </w:rPr>
        <w:t xml:space="preserve"> and </w:t>
      </w:r>
      <w:hyperlink r:id="rId419"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Annotation" w:history="1">
        <w:r>
          <w:rPr>
            <w:rStyle w:val="Hyperlink"/>
            <w:lang w:val="en-US"/>
          </w:rPr>
          <w:t>Base Definition</w:t>
        </w:r>
      </w:hyperlink>
      <w:r>
        <w:rPr>
          <w:lang w:val="en-US"/>
        </w:rPr>
        <w:t xml:space="preserve">, </w:t>
      </w:r>
      <w:hyperlink r:id="rId421" w:anchor="Annotation" w:history="1">
        <w:r>
          <w:rPr>
            <w:rStyle w:val="Hyperlink"/>
            <w:lang w:val="en-US"/>
          </w:rPr>
          <w:t>Detailed Descriptions</w:t>
        </w:r>
      </w:hyperlink>
      <w:r>
        <w:rPr>
          <w:lang w:val="en-US"/>
        </w:rPr>
        <w:t xml:space="preserve"> and </w:t>
      </w:r>
      <w:hyperlink r:id="rId422"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4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424" w:anchor="status" w:history="1">
              <w:r w:rsidR="00E43BD9">
                <w:rPr>
                  <w:rStyle w:val="Hyperlink"/>
                  <w:rFonts w:eastAsia="Times New Roman"/>
                </w:rPr>
                <w:t>Ballot Status</w:t>
              </w:r>
            </w:hyperlink>
            <w:r w:rsidR="00E43BD9">
              <w:rPr>
                <w:rFonts w:eastAsia="Times New Roman"/>
              </w:rPr>
              <w:t xml:space="preserve">: </w:t>
            </w:r>
            <w:hyperlink r:id="rId425"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212" w:name="primitives"/>
      <w:bookmarkEnd w:id="212"/>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6" w:anchor="primitive" w:history="1">
        <w:r>
          <w:rPr>
            <w:rStyle w:val="Hyperlink"/>
            <w:lang w:val="en-US"/>
          </w:rPr>
          <w:t>Base Definition</w:t>
        </w:r>
      </w:hyperlink>
      <w:r>
        <w:rPr>
          <w:lang w:val="en-US"/>
        </w:rPr>
        <w:t xml:space="preserve">, </w:t>
      </w:r>
      <w:hyperlink r:id="rId427" w:anchor="primitive" w:history="1">
        <w:r>
          <w:rPr>
            <w:rStyle w:val="Hyperlink"/>
            <w:lang w:val="en-US"/>
          </w:rPr>
          <w:t>Examples</w:t>
        </w:r>
      </w:hyperlink>
      <w:r>
        <w:rPr>
          <w:lang w:val="en-US"/>
        </w:rPr>
        <w:t xml:space="preserve"> and </w:t>
      </w:r>
      <w:hyperlink r:id="rId428"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9" w:anchor="Attachment" w:history="1">
        <w:r>
          <w:rPr>
            <w:rStyle w:val="Hyperlink"/>
            <w:lang w:val="en-US"/>
          </w:rPr>
          <w:t>Base Definition</w:t>
        </w:r>
      </w:hyperlink>
      <w:r>
        <w:rPr>
          <w:lang w:val="en-US"/>
        </w:rPr>
        <w:t xml:space="preserve">, </w:t>
      </w:r>
      <w:hyperlink r:id="rId430" w:anchor="Attachment" w:history="1">
        <w:r>
          <w:rPr>
            <w:rStyle w:val="Hyperlink"/>
            <w:lang w:val="en-US"/>
          </w:rPr>
          <w:t>Examples</w:t>
        </w:r>
      </w:hyperlink>
      <w:r>
        <w:rPr>
          <w:lang w:val="en-US"/>
        </w:rPr>
        <w:t xml:space="preserve"> and </w:t>
      </w:r>
      <w:hyperlink r:id="rId431"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2" w:anchor="identifier" w:history="1">
        <w:r>
          <w:rPr>
            <w:rStyle w:val="Hyperlink"/>
            <w:lang w:val="en-US"/>
          </w:rPr>
          <w:t>Base Definition</w:t>
        </w:r>
      </w:hyperlink>
      <w:r>
        <w:rPr>
          <w:lang w:val="en-US"/>
        </w:rPr>
        <w:t xml:space="preserve">, </w:t>
      </w:r>
      <w:hyperlink r:id="rId433" w:anchor="identifier" w:history="1">
        <w:r>
          <w:rPr>
            <w:rStyle w:val="Hyperlink"/>
            <w:lang w:val="en-US"/>
          </w:rPr>
          <w:t>Examples</w:t>
        </w:r>
      </w:hyperlink>
      <w:r>
        <w:rPr>
          <w:lang w:val="en-US"/>
        </w:rPr>
        <w:t xml:space="preserve"> and </w:t>
      </w:r>
      <w:hyperlink r:id="rId434"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5" w:anchor="Coding" w:history="1">
        <w:r>
          <w:rPr>
            <w:rStyle w:val="Hyperlink"/>
            <w:lang w:val="en-US"/>
          </w:rPr>
          <w:t>Base Definition</w:t>
        </w:r>
      </w:hyperlink>
      <w:r>
        <w:rPr>
          <w:lang w:val="en-US"/>
        </w:rPr>
        <w:t xml:space="preserve">, </w:t>
      </w:r>
      <w:hyperlink r:id="rId436" w:anchor="Coding" w:history="1">
        <w:r>
          <w:rPr>
            <w:rStyle w:val="Hyperlink"/>
            <w:lang w:val="en-US"/>
          </w:rPr>
          <w:t>Examples</w:t>
        </w:r>
      </w:hyperlink>
      <w:r>
        <w:rPr>
          <w:lang w:val="en-US"/>
        </w:rPr>
        <w:t xml:space="preserve"> and </w:t>
      </w:r>
      <w:hyperlink r:id="rId437"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38" w:anchor="CodeableConcept" w:history="1">
        <w:r>
          <w:rPr>
            <w:rStyle w:val="Hyperlink"/>
            <w:lang w:val="en-US"/>
          </w:rPr>
          <w:t>Base Definition</w:t>
        </w:r>
      </w:hyperlink>
      <w:r>
        <w:rPr>
          <w:lang w:val="en-US"/>
        </w:rPr>
        <w:t xml:space="preserve">, </w:t>
      </w:r>
      <w:hyperlink r:id="rId439" w:anchor="CodeableConcept" w:history="1">
        <w:r>
          <w:rPr>
            <w:rStyle w:val="Hyperlink"/>
            <w:lang w:val="en-US"/>
          </w:rPr>
          <w:t>Examples</w:t>
        </w:r>
      </w:hyperlink>
      <w:r>
        <w:rPr>
          <w:lang w:val="en-US"/>
        </w:rPr>
        <w:t xml:space="preserve"> and </w:t>
      </w:r>
      <w:hyperlink r:id="rId440" w:anchor="CodeableConcept" w:history="1">
        <w:r>
          <w:rPr>
            <w:rStyle w:val="Hyperlink"/>
            <w:lang w:val="en-US"/>
          </w:rPr>
          <w:t>Detailed Descriptions</w:t>
        </w:r>
      </w:hyperlink>
      <w:r>
        <w:rPr>
          <w:lang w:val="en-US"/>
        </w:rPr>
        <w:t xml:space="preserve">. </w:t>
      </w:r>
    </w:p>
    <w:bookmarkEnd w:id="194"/>
    <w:bookmarkEnd w:id="195"/>
    <w:bookmarkEnd w:id="196"/>
    <w:bookmarkEnd w:id="197"/>
    <w:bookmarkEnd w:id="198"/>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1" w:anchor="Quantity" w:history="1">
        <w:r>
          <w:rPr>
            <w:rStyle w:val="Hyperlink"/>
            <w:lang w:val="en-US"/>
          </w:rPr>
          <w:t>Base Definition</w:t>
        </w:r>
      </w:hyperlink>
      <w:r>
        <w:rPr>
          <w:lang w:val="en-US"/>
        </w:rPr>
        <w:t xml:space="preserve">, </w:t>
      </w:r>
      <w:hyperlink r:id="rId442" w:anchor="Quantity" w:history="1">
        <w:r>
          <w:rPr>
            <w:rStyle w:val="Hyperlink"/>
            <w:lang w:val="en-US"/>
          </w:rPr>
          <w:t>Examples</w:t>
        </w:r>
      </w:hyperlink>
      <w:r>
        <w:rPr>
          <w:lang w:val="en-US"/>
        </w:rPr>
        <w:t xml:space="preserve"> and </w:t>
      </w:r>
      <w:hyperlink r:id="rId443"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4" w:anchor="Range" w:history="1">
        <w:r>
          <w:rPr>
            <w:rStyle w:val="Hyperlink"/>
            <w:lang w:val="en-US"/>
          </w:rPr>
          <w:t>Base Definition</w:t>
        </w:r>
      </w:hyperlink>
      <w:r>
        <w:rPr>
          <w:lang w:val="en-US"/>
        </w:rPr>
        <w:t xml:space="preserve">, </w:t>
      </w:r>
      <w:hyperlink r:id="rId445" w:anchor="Range" w:history="1">
        <w:r>
          <w:rPr>
            <w:rStyle w:val="Hyperlink"/>
            <w:lang w:val="en-US"/>
          </w:rPr>
          <w:t>Examples</w:t>
        </w:r>
      </w:hyperlink>
      <w:r>
        <w:rPr>
          <w:lang w:val="en-US"/>
        </w:rPr>
        <w:t xml:space="preserve"> and </w:t>
      </w:r>
      <w:hyperlink r:id="rId446"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7" w:anchor="Ratio" w:history="1">
        <w:r>
          <w:rPr>
            <w:rStyle w:val="Hyperlink"/>
            <w:lang w:val="en-US"/>
          </w:rPr>
          <w:t>Base Definition</w:t>
        </w:r>
      </w:hyperlink>
      <w:r>
        <w:rPr>
          <w:lang w:val="en-US"/>
        </w:rPr>
        <w:t xml:space="preserve">, </w:t>
      </w:r>
      <w:hyperlink r:id="rId448" w:anchor="Ratio" w:history="1">
        <w:r>
          <w:rPr>
            <w:rStyle w:val="Hyperlink"/>
            <w:lang w:val="en-US"/>
          </w:rPr>
          <w:t>Examples</w:t>
        </w:r>
      </w:hyperlink>
      <w:r>
        <w:rPr>
          <w:lang w:val="en-US"/>
        </w:rPr>
        <w:t xml:space="preserve"> and </w:t>
      </w:r>
      <w:hyperlink r:id="rId449"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0" w:anchor="Period" w:history="1">
        <w:r>
          <w:rPr>
            <w:rStyle w:val="Hyperlink"/>
            <w:lang w:val="en-US"/>
          </w:rPr>
          <w:t>Base Definition</w:t>
        </w:r>
      </w:hyperlink>
      <w:r>
        <w:rPr>
          <w:lang w:val="en-US"/>
        </w:rPr>
        <w:t xml:space="preserve">, </w:t>
      </w:r>
      <w:hyperlink r:id="rId451" w:anchor="Period" w:history="1">
        <w:r>
          <w:rPr>
            <w:rStyle w:val="Hyperlink"/>
            <w:lang w:val="en-US"/>
          </w:rPr>
          <w:t>Examples</w:t>
        </w:r>
      </w:hyperlink>
      <w:r>
        <w:rPr>
          <w:lang w:val="en-US"/>
        </w:rPr>
        <w:t xml:space="preserve"> and </w:t>
      </w:r>
      <w:hyperlink r:id="rId452"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3" w:anchor="SampledData" w:history="1">
        <w:r>
          <w:rPr>
            <w:rStyle w:val="Hyperlink"/>
            <w:lang w:val="en-US"/>
          </w:rPr>
          <w:t>Base Definition</w:t>
        </w:r>
      </w:hyperlink>
      <w:r>
        <w:rPr>
          <w:lang w:val="en-US"/>
        </w:rPr>
        <w:t xml:space="preserve">, </w:t>
      </w:r>
      <w:hyperlink r:id="rId454" w:anchor="SampledData" w:history="1">
        <w:r>
          <w:rPr>
            <w:rStyle w:val="Hyperlink"/>
            <w:lang w:val="en-US"/>
          </w:rPr>
          <w:t>Examples</w:t>
        </w:r>
      </w:hyperlink>
      <w:r>
        <w:rPr>
          <w:lang w:val="en-US"/>
        </w:rPr>
        <w:t xml:space="preserve"> and </w:t>
      </w:r>
      <w:hyperlink r:id="rId455"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6" w:anchor="HumanName" w:history="1">
        <w:r>
          <w:rPr>
            <w:rStyle w:val="Hyperlink"/>
            <w:lang w:val="en-US"/>
          </w:rPr>
          <w:t>Base Definition</w:t>
        </w:r>
      </w:hyperlink>
      <w:r>
        <w:rPr>
          <w:lang w:val="en-US"/>
        </w:rPr>
        <w:t xml:space="preserve">, </w:t>
      </w:r>
      <w:hyperlink r:id="rId457" w:anchor="HumanName" w:history="1">
        <w:r>
          <w:rPr>
            <w:rStyle w:val="Hyperlink"/>
            <w:lang w:val="en-US"/>
          </w:rPr>
          <w:t>Examples</w:t>
        </w:r>
      </w:hyperlink>
      <w:r>
        <w:rPr>
          <w:lang w:val="en-US"/>
        </w:rPr>
        <w:t xml:space="preserve"> and </w:t>
      </w:r>
      <w:hyperlink r:id="rId458" w:anchor="HumanName" w:history="1">
        <w:r>
          <w:rPr>
            <w:rStyle w:val="Hyperlink"/>
            <w:lang w:val="en-US"/>
          </w:rPr>
          <w:t>Detailed Descriptions</w:t>
        </w:r>
      </w:hyperlink>
      <w:r>
        <w:rPr>
          <w:lang w:val="en-US"/>
        </w:rPr>
        <w:t xml:space="preserve">. </w:t>
      </w:r>
    </w:p>
    <w:p w:rsidR="00C51368" w:rsidRDefault="004004B4">
      <w:pPr>
        <w:pStyle w:val="NormalWeb"/>
        <w:divId w:val="695083224"/>
        <w:rPr>
          <w:lang w:val="en-US"/>
        </w:rPr>
      </w:pPr>
      <w:hyperlink r:id="rId459"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0" w:anchor="Address" w:history="1">
        <w:r>
          <w:rPr>
            <w:rStyle w:val="Hyperlink"/>
            <w:lang w:val="en-US"/>
          </w:rPr>
          <w:t>Base Definition</w:t>
        </w:r>
      </w:hyperlink>
      <w:r>
        <w:rPr>
          <w:lang w:val="en-US"/>
        </w:rPr>
        <w:t xml:space="preserve">, </w:t>
      </w:r>
      <w:hyperlink r:id="rId461" w:anchor="Address" w:history="1">
        <w:r>
          <w:rPr>
            <w:rStyle w:val="Hyperlink"/>
            <w:lang w:val="en-US"/>
          </w:rPr>
          <w:t>Examples</w:t>
        </w:r>
      </w:hyperlink>
      <w:r>
        <w:rPr>
          <w:lang w:val="en-US"/>
        </w:rPr>
        <w:t xml:space="preserve"> and </w:t>
      </w:r>
      <w:hyperlink r:id="rId462"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ContactPoint" w:history="1">
        <w:r>
          <w:rPr>
            <w:rStyle w:val="Hyperlink"/>
            <w:lang w:val="en-US"/>
          </w:rPr>
          <w:t>Base Definition</w:t>
        </w:r>
      </w:hyperlink>
      <w:r>
        <w:rPr>
          <w:lang w:val="en-US"/>
        </w:rPr>
        <w:t xml:space="preserve">, </w:t>
      </w:r>
      <w:hyperlink r:id="rId464" w:anchor="ContactPoint" w:history="1">
        <w:r>
          <w:rPr>
            <w:rStyle w:val="Hyperlink"/>
            <w:lang w:val="en-US"/>
          </w:rPr>
          <w:t>Examples</w:t>
        </w:r>
      </w:hyperlink>
      <w:r>
        <w:rPr>
          <w:lang w:val="en-US"/>
        </w:rPr>
        <w:t xml:space="preserve"> and </w:t>
      </w:r>
      <w:hyperlink r:id="rId465"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Timing" w:history="1">
        <w:r>
          <w:rPr>
            <w:rStyle w:val="Hyperlink"/>
            <w:lang w:val="en-US"/>
          </w:rPr>
          <w:t>Base Definition</w:t>
        </w:r>
      </w:hyperlink>
      <w:r>
        <w:rPr>
          <w:lang w:val="en-US"/>
        </w:rPr>
        <w:t xml:space="preserve">, </w:t>
      </w:r>
      <w:hyperlink r:id="rId467" w:anchor="Timing" w:history="1">
        <w:r>
          <w:rPr>
            <w:rStyle w:val="Hyperlink"/>
            <w:lang w:val="en-US"/>
          </w:rPr>
          <w:t>Examples</w:t>
        </w:r>
      </w:hyperlink>
      <w:r>
        <w:rPr>
          <w:lang w:val="en-US"/>
        </w:rPr>
        <w:t xml:space="preserve"> and </w:t>
      </w:r>
      <w:hyperlink r:id="rId468"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Signature" w:history="1">
        <w:r>
          <w:rPr>
            <w:rStyle w:val="Hyperlink"/>
            <w:lang w:val="en-US"/>
          </w:rPr>
          <w:t>Base Definition</w:t>
        </w:r>
      </w:hyperlink>
      <w:r>
        <w:rPr>
          <w:lang w:val="en-US"/>
        </w:rPr>
        <w:t xml:space="preserve">, </w:t>
      </w:r>
      <w:hyperlink r:id="rId470" w:anchor="Signature" w:history="1">
        <w:r>
          <w:rPr>
            <w:rStyle w:val="Hyperlink"/>
            <w:lang w:val="en-US"/>
          </w:rPr>
          <w:t>Examples</w:t>
        </w:r>
      </w:hyperlink>
      <w:r>
        <w:rPr>
          <w:lang w:val="en-US"/>
        </w:rPr>
        <w:t xml:space="preserve"> and </w:t>
      </w:r>
      <w:hyperlink r:id="rId471"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Annotation" w:history="1">
        <w:r>
          <w:rPr>
            <w:rStyle w:val="Hyperlink"/>
            <w:lang w:val="en-US"/>
          </w:rPr>
          <w:t>Base Definition</w:t>
        </w:r>
      </w:hyperlink>
      <w:r>
        <w:rPr>
          <w:lang w:val="en-US"/>
        </w:rPr>
        <w:t xml:space="preserve">, </w:t>
      </w:r>
      <w:hyperlink r:id="rId473" w:anchor="Annotation" w:history="1">
        <w:r>
          <w:rPr>
            <w:rStyle w:val="Hyperlink"/>
            <w:lang w:val="en-US"/>
          </w:rPr>
          <w:t>Examples</w:t>
        </w:r>
      </w:hyperlink>
      <w:r>
        <w:rPr>
          <w:lang w:val="en-US"/>
        </w:rPr>
        <w:t xml:space="preserve"> and </w:t>
      </w:r>
      <w:hyperlink r:id="rId474"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47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476" w:anchor="status" w:history="1">
              <w:r w:rsidR="00E43BD9">
                <w:rPr>
                  <w:rStyle w:val="Hyperlink"/>
                  <w:rFonts w:eastAsia="Times New Roman"/>
                </w:rPr>
                <w:t>Ballot Status</w:t>
              </w:r>
            </w:hyperlink>
            <w:r w:rsidR="00E43BD9">
              <w:rPr>
                <w:rFonts w:eastAsia="Times New Roman"/>
              </w:rPr>
              <w:t xml:space="preserve">: </w:t>
            </w:r>
            <w:hyperlink r:id="rId477"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478" w:history="1">
        <w:r>
          <w:rPr>
            <w:rStyle w:val="Hyperlink"/>
            <w:lang w:val="en-US"/>
          </w:rPr>
          <w:t>Examples</w:t>
        </w:r>
      </w:hyperlink>
      <w:r>
        <w:rPr>
          <w:lang w:val="en-US"/>
        </w:rPr>
        <w:t xml:space="preserve">, </w:t>
      </w:r>
      <w:hyperlink r:id="rId479" w:history="1">
        <w:r>
          <w:rPr>
            <w:rStyle w:val="Hyperlink"/>
            <w:lang w:val="en-US"/>
          </w:rPr>
          <w:t>Detailed Descriptions</w:t>
        </w:r>
      </w:hyperlink>
      <w:r>
        <w:rPr>
          <w:lang w:val="en-US"/>
        </w:rPr>
        <w:t xml:space="preserve"> and </w:t>
      </w:r>
      <w:hyperlink r:id="rId480"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481"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213" w:name="imports"/>
      <w:bookmarkEnd w:id="213"/>
      <w:r>
        <w:rPr>
          <w:lang w:val="en-US"/>
        </w:rPr>
        <w:t xml:space="preserve">The following table describes the primitive types that are used in this specification. Primitive types are those with only a value, and no additional elements as children (though, like all types, they have </w:t>
      </w:r>
      <w:hyperlink r:id="rId482"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175"/>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176"/>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483"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484"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177"/>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178"/>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179"/>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180"/>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485" w:history="1">
        <w:r>
          <w:rPr>
            <w:rStyle w:val="Hyperlink"/>
            <w:rFonts w:eastAsia="Times New Roman"/>
            <w:lang w:val="en-US"/>
          </w:rPr>
          <w:t>HL7 v2 2 Table 0136</w:t>
        </w:r>
      </w:hyperlink>
      <w:r>
        <w:rPr>
          <w:rFonts w:eastAsia="Times New Roman"/>
          <w:lang w:val="en-US"/>
        </w:rPr>
        <w:t xml:space="preserve">). See </w:t>
      </w:r>
      <w:hyperlink r:id="rId486"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214" w:name="precision"/>
      <w:r>
        <w:rPr>
          <w:rFonts w:eastAsia="Times New Roman"/>
          <w:lang w:val="en-US"/>
        </w:rPr>
        <w:t xml:space="preserve"> </w:t>
      </w:r>
      <w:bookmarkEnd w:id="214"/>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487" w:anchor="schema-gen" w:history="1">
        <w:r>
          <w:rPr>
            <w:rStyle w:val="Hyperlink"/>
            <w:rFonts w:eastAsia="Times New Roman"/>
            <w:lang w:val="en-US"/>
          </w:rPr>
          <w:t>XML</w:t>
        </w:r>
      </w:hyperlink>
      <w:r>
        <w:rPr>
          <w:rFonts w:eastAsia="Times New Roman"/>
          <w:lang w:val="en-US"/>
        </w:rPr>
        <w:t xml:space="preserve">, </w:t>
      </w:r>
      <w:hyperlink r:id="rId488" w:anchor="decimal" w:history="1">
        <w:r>
          <w:rPr>
            <w:rStyle w:val="Hyperlink"/>
            <w:rFonts w:eastAsia="Times New Roman"/>
            <w:lang w:val="en-US"/>
          </w:rPr>
          <w:t>JSON</w:t>
        </w:r>
      </w:hyperlink>
      <w:r>
        <w:rPr>
          <w:rFonts w:eastAsia="Times New Roman"/>
          <w:lang w:val="en-US"/>
        </w:rPr>
        <w:t xml:space="preserve"> and </w:t>
      </w:r>
      <w:hyperlink r:id="rId489"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490"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491" w:history="1">
        <w:r>
          <w:rPr>
            <w:rStyle w:val="Hyperlink"/>
            <w:lang w:val="en-US"/>
          </w:rPr>
          <w:t>XML</w:t>
        </w:r>
      </w:hyperlink>
      <w:r>
        <w:rPr>
          <w:lang w:val="en-US"/>
        </w:rPr>
        <w:t xml:space="preserve"> and </w:t>
      </w:r>
      <w:hyperlink r:id="rId492"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493"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215" w:name="unsignedInt"/>
            <w:bookmarkStart w:id="216" w:name="positiveInt"/>
            <w:bookmarkStart w:id="217" w:name="markdown"/>
            <w:bookmarkEnd w:id="181"/>
            <w:bookmarkEnd w:id="182"/>
            <w:bookmarkEnd w:id="215"/>
            <w:bookmarkEnd w:id="216"/>
            <w:bookmarkEnd w:id="217"/>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494"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495"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496"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497" w:history="1">
        <w:r>
          <w:rPr>
            <w:rStyle w:val="Hyperlink"/>
            <w:rFonts w:eastAsia="Times New Roman"/>
            <w:lang w:val="en-US"/>
          </w:rPr>
          <w:t>http://daringfireball.net/projects/markdown/syntax</w:t>
        </w:r>
      </w:hyperlink>
      <w:r>
        <w:rPr>
          <w:rFonts w:eastAsia="Times New Roman"/>
          <w:lang w:val="en-US"/>
        </w:rPr>
        <w:t xml:space="preserve"> (see tests here: </w:t>
      </w:r>
      <w:hyperlink r:id="rId498"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499"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00" w:history="1">
        <w:r>
          <w:rPr>
            <w:rStyle w:val="Hyperlink"/>
            <w:lang w:val="en-US"/>
          </w:rPr>
          <w:t>here</w:t>
        </w:r>
      </w:hyperlink>
      <w:r>
        <w:rPr>
          <w:lang w:val="en-US"/>
        </w:rPr>
        <w:t xml:space="preserve">. </w:t>
      </w:r>
    </w:p>
    <w:p w:rsidR="00C51368" w:rsidRDefault="004004B4">
      <w:pPr>
        <w:divId w:val="1885365110"/>
        <w:rPr>
          <w:rFonts w:eastAsia="Times New Roman"/>
          <w:lang w:val="en-US"/>
        </w:rPr>
      </w:pPr>
      <w:r w:rsidRPr="004004B4">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218" w:name="Types"/>
      <w:bookmarkStart w:id="219" w:name="complex"/>
      <w:bookmarkEnd w:id="218"/>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01"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02"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03"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190"/>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4" w:anchor="Attachment" w:history="1">
        <w:r>
          <w:rPr>
            <w:rStyle w:val="Hyperlink"/>
            <w:lang w:val="en-US"/>
          </w:rPr>
          <w:t>Examples</w:t>
        </w:r>
      </w:hyperlink>
      <w:r>
        <w:rPr>
          <w:lang w:val="en-US"/>
        </w:rPr>
        <w:t xml:space="preserve">, </w:t>
      </w:r>
      <w:hyperlink r:id="rId505" w:anchor="Attachment" w:history="1">
        <w:r>
          <w:rPr>
            <w:rStyle w:val="Hyperlink"/>
            <w:lang w:val="en-US"/>
          </w:rPr>
          <w:t>Detailed Descriptions</w:t>
        </w:r>
      </w:hyperlink>
      <w:r>
        <w:rPr>
          <w:lang w:val="en-US"/>
        </w:rPr>
        <w:t xml:space="preserve"> and </w:t>
      </w:r>
      <w:hyperlink r:id="rId506"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07"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08"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220" w:name="codesystem"/>
      <w:bookmarkEnd w:id="192"/>
      <w:bookmarkEnd w:id="220"/>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9" w:anchor="Coding" w:history="1">
        <w:r>
          <w:rPr>
            <w:rStyle w:val="Hyperlink"/>
            <w:lang w:val="en-US"/>
          </w:rPr>
          <w:t>Examples</w:t>
        </w:r>
      </w:hyperlink>
      <w:r>
        <w:rPr>
          <w:lang w:val="en-US"/>
        </w:rPr>
        <w:t xml:space="preserve">, </w:t>
      </w:r>
      <w:hyperlink r:id="rId510" w:anchor="Coding" w:history="1">
        <w:r>
          <w:rPr>
            <w:rStyle w:val="Hyperlink"/>
            <w:lang w:val="en-US"/>
          </w:rPr>
          <w:t>Detailed Descriptions</w:t>
        </w:r>
      </w:hyperlink>
      <w:r>
        <w:rPr>
          <w:lang w:val="en-US"/>
        </w:rPr>
        <w:t xml:space="preserve"> and </w:t>
      </w:r>
      <w:hyperlink r:id="rId511"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12"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13"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14"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15"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16"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193"/>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17" w:anchor="CodeableConcept" w:history="1">
        <w:r>
          <w:rPr>
            <w:rStyle w:val="Hyperlink"/>
            <w:lang w:val="en-US"/>
          </w:rPr>
          <w:t>Examples</w:t>
        </w:r>
      </w:hyperlink>
      <w:r>
        <w:rPr>
          <w:lang w:val="en-US"/>
        </w:rPr>
        <w:t xml:space="preserve">, </w:t>
      </w:r>
      <w:hyperlink r:id="rId518" w:anchor="CodeableConcept" w:history="1">
        <w:r>
          <w:rPr>
            <w:rStyle w:val="Hyperlink"/>
            <w:lang w:val="en-US"/>
          </w:rPr>
          <w:t>Detailed Descriptions</w:t>
        </w:r>
      </w:hyperlink>
      <w:r>
        <w:rPr>
          <w:lang w:val="en-US"/>
        </w:rPr>
        <w:t xml:space="preserve"> and </w:t>
      </w:r>
      <w:hyperlink r:id="rId519"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20"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1" w:anchor="Quantity" w:history="1">
        <w:r>
          <w:rPr>
            <w:rStyle w:val="Hyperlink"/>
            <w:lang w:val="en-US"/>
          </w:rPr>
          <w:t>Examples</w:t>
        </w:r>
      </w:hyperlink>
      <w:r>
        <w:rPr>
          <w:lang w:val="en-US"/>
        </w:rPr>
        <w:t xml:space="preserve">, </w:t>
      </w:r>
      <w:hyperlink r:id="rId522" w:anchor="Quantity" w:history="1">
        <w:r>
          <w:rPr>
            <w:rStyle w:val="Hyperlink"/>
            <w:lang w:val="en-US"/>
          </w:rPr>
          <w:t>Detailed Descriptions</w:t>
        </w:r>
      </w:hyperlink>
      <w:r>
        <w:rPr>
          <w:lang w:val="en-US"/>
        </w:rPr>
        <w:t xml:space="preserve"> and </w:t>
      </w:r>
      <w:hyperlink r:id="rId523"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201"/>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4" w:anchor="Range" w:history="1">
        <w:r>
          <w:rPr>
            <w:rStyle w:val="Hyperlink"/>
            <w:lang w:val="en-US"/>
          </w:rPr>
          <w:t>Examples</w:t>
        </w:r>
      </w:hyperlink>
      <w:r>
        <w:rPr>
          <w:lang w:val="en-US"/>
        </w:rPr>
        <w:t xml:space="preserve">, </w:t>
      </w:r>
      <w:hyperlink r:id="rId525" w:anchor="Range" w:history="1">
        <w:r>
          <w:rPr>
            <w:rStyle w:val="Hyperlink"/>
            <w:lang w:val="en-US"/>
          </w:rPr>
          <w:t>Detailed Descriptions</w:t>
        </w:r>
      </w:hyperlink>
      <w:r>
        <w:rPr>
          <w:lang w:val="en-US"/>
        </w:rPr>
        <w:t xml:space="preserve"> and </w:t>
      </w:r>
      <w:hyperlink r:id="rId526"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202"/>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7" w:anchor="Ratio" w:history="1">
        <w:r>
          <w:rPr>
            <w:rStyle w:val="Hyperlink"/>
            <w:lang w:val="en-US"/>
          </w:rPr>
          <w:t>Examples</w:t>
        </w:r>
      </w:hyperlink>
      <w:r>
        <w:rPr>
          <w:lang w:val="en-US"/>
        </w:rPr>
        <w:t xml:space="preserve">, </w:t>
      </w:r>
      <w:hyperlink r:id="rId528" w:anchor="Ratio" w:history="1">
        <w:r>
          <w:rPr>
            <w:rStyle w:val="Hyperlink"/>
            <w:lang w:val="en-US"/>
          </w:rPr>
          <w:t>Detailed Descriptions</w:t>
        </w:r>
      </w:hyperlink>
      <w:r>
        <w:rPr>
          <w:lang w:val="en-US"/>
        </w:rPr>
        <w:t xml:space="preserve"> and </w:t>
      </w:r>
      <w:hyperlink r:id="rId529"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203"/>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0" w:anchor="Period" w:history="1">
        <w:r>
          <w:rPr>
            <w:rStyle w:val="Hyperlink"/>
            <w:lang w:val="en-US"/>
          </w:rPr>
          <w:t>Examples</w:t>
        </w:r>
      </w:hyperlink>
      <w:r>
        <w:rPr>
          <w:lang w:val="en-US"/>
        </w:rPr>
        <w:t xml:space="preserve">, </w:t>
      </w:r>
      <w:hyperlink r:id="rId531" w:anchor="Period" w:history="1">
        <w:r>
          <w:rPr>
            <w:rStyle w:val="Hyperlink"/>
            <w:lang w:val="en-US"/>
          </w:rPr>
          <w:t>Detailed Descriptions</w:t>
        </w:r>
      </w:hyperlink>
      <w:r>
        <w:rPr>
          <w:lang w:val="en-US"/>
        </w:rPr>
        <w:t xml:space="preserve"> and </w:t>
      </w:r>
      <w:hyperlink r:id="rId532"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204"/>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3" w:anchor="SampledData" w:history="1">
        <w:r>
          <w:rPr>
            <w:rStyle w:val="Hyperlink"/>
            <w:lang w:val="en-US"/>
          </w:rPr>
          <w:t>Examples</w:t>
        </w:r>
      </w:hyperlink>
      <w:r>
        <w:rPr>
          <w:lang w:val="en-US"/>
        </w:rPr>
        <w:t xml:space="preserve">, </w:t>
      </w:r>
      <w:hyperlink r:id="rId534" w:anchor="SampledData" w:history="1">
        <w:r>
          <w:rPr>
            <w:rStyle w:val="Hyperlink"/>
            <w:lang w:val="en-US"/>
          </w:rPr>
          <w:t>Detailed Descriptions</w:t>
        </w:r>
      </w:hyperlink>
      <w:r>
        <w:rPr>
          <w:lang w:val="en-US"/>
        </w:rPr>
        <w:t xml:space="preserve"> and </w:t>
      </w:r>
      <w:hyperlink r:id="rId535"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191"/>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Identifier" w:history="1">
        <w:r>
          <w:rPr>
            <w:rStyle w:val="Hyperlink"/>
            <w:lang w:val="en-US"/>
          </w:rPr>
          <w:t>Examples</w:t>
        </w:r>
      </w:hyperlink>
      <w:r>
        <w:rPr>
          <w:lang w:val="en-US"/>
        </w:rPr>
        <w:t xml:space="preserve">, </w:t>
      </w:r>
      <w:hyperlink r:id="rId537" w:anchor="Identifier" w:history="1">
        <w:r>
          <w:rPr>
            <w:rStyle w:val="Hyperlink"/>
            <w:lang w:val="en-US"/>
          </w:rPr>
          <w:t>Detailed Descriptions</w:t>
        </w:r>
      </w:hyperlink>
      <w:r>
        <w:rPr>
          <w:lang w:val="en-US"/>
        </w:rPr>
        <w:t xml:space="preserve"> and </w:t>
      </w:r>
      <w:hyperlink r:id="rId538"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39"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40"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205"/>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1" w:anchor="HumanName" w:history="1">
        <w:r>
          <w:rPr>
            <w:rStyle w:val="Hyperlink"/>
            <w:lang w:val="en-US"/>
          </w:rPr>
          <w:t>Examples</w:t>
        </w:r>
      </w:hyperlink>
      <w:r>
        <w:rPr>
          <w:lang w:val="en-US"/>
        </w:rPr>
        <w:t xml:space="preserve">, </w:t>
      </w:r>
      <w:hyperlink r:id="rId542" w:anchor="HumanName" w:history="1">
        <w:r>
          <w:rPr>
            <w:rStyle w:val="Hyperlink"/>
            <w:lang w:val="en-US"/>
          </w:rPr>
          <w:t>Detailed Descriptions</w:t>
        </w:r>
      </w:hyperlink>
      <w:r>
        <w:rPr>
          <w:lang w:val="en-US"/>
        </w:rPr>
        <w:t xml:space="preserve"> and </w:t>
      </w:r>
      <w:hyperlink r:id="rId543"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44" w:history="1">
        <w:r>
          <w:rPr>
            <w:rStyle w:val="Hyperlink"/>
            <w:lang w:val="en-US"/>
          </w:rPr>
          <w:t>W3C International Examples</w:t>
        </w:r>
      </w:hyperlink>
      <w:r>
        <w:rPr>
          <w:lang w:val="en-US"/>
        </w:rPr>
        <w:t xml:space="preserve">, consult the </w:t>
      </w:r>
      <w:hyperlink r:id="rId545"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206"/>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6" w:anchor="Address" w:history="1">
        <w:r>
          <w:rPr>
            <w:rStyle w:val="Hyperlink"/>
            <w:lang w:val="en-US"/>
          </w:rPr>
          <w:t>Examples</w:t>
        </w:r>
      </w:hyperlink>
      <w:r>
        <w:rPr>
          <w:lang w:val="en-US"/>
        </w:rPr>
        <w:t xml:space="preserve">, </w:t>
      </w:r>
      <w:hyperlink r:id="rId547" w:anchor="Address" w:history="1">
        <w:r>
          <w:rPr>
            <w:rStyle w:val="Hyperlink"/>
            <w:lang w:val="en-US"/>
          </w:rPr>
          <w:t>Detailed Descriptions</w:t>
        </w:r>
      </w:hyperlink>
      <w:r>
        <w:rPr>
          <w:lang w:val="en-US"/>
        </w:rPr>
        <w:t xml:space="preserve"> and </w:t>
      </w:r>
      <w:hyperlink r:id="rId548"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207"/>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ContactPoint" w:history="1">
        <w:r>
          <w:rPr>
            <w:rStyle w:val="Hyperlink"/>
            <w:lang w:val="en-US"/>
          </w:rPr>
          <w:t>Examples</w:t>
        </w:r>
      </w:hyperlink>
      <w:r>
        <w:rPr>
          <w:lang w:val="en-US"/>
        </w:rPr>
        <w:t xml:space="preserve">, </w:t>
      </w:r>
      <w:hyperlink r:id="rId550" w:anchor="ContactPoint" w:history="1">
        <w:r>
          <w:rPr>
            <w:rStyle w:val="Hyperlink"/>
            <w:lang w:val="en-US"/>
          </w:rPr>
          <w:t>Detailed Descriptions</w:t>
        </w:r>
      </w:hyperlink>
      <w:r>
        <w:rPr>
          <w:lang w:val="en-US"/>
        </w:rPr>
        <w:t xml:space="preserve"> and </w:t>
      </w:r>
      <w:hyperlink r:id="rId551"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52"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208"/>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3" w:anchor="Timing" w:history="1">
        <w:r>
          <w:rPr>
            <w:rStyle w:val="Hyperlink"/>
            <w:lang w:val="en-US"/>
          </w:rPr>
          <w:t>Examples</w:t>
        </w:r>
      </w:hyperlink>
      <w:r>
        <w:rPr>
          <w:lang w:val="en-US"/>
        </w:rPr>
        <w:t xml:space="preserve">, </w:t>
      </w:r>
      <w:hyperlink r:id="rId554" w:anchor="Timing" w:history="1">
        <w:r>
          <w:rPr>
            <w:rStyle w:val="Hyperlink"/>
            <w:lang w:val="en-US"/>
          </w:rPr>
          <w:t>Detailed Descriptions</w:t>
        </w:r>
      </w:hyperlink>
      <w:r>
        <w:rPr>
          <w:lang w:val="en-US"/>
        </w:rPr>
        <w:t xml:space="preserve"> and </w:t>
      </w:r>
      <w:hyperlink r:id="rId555"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56"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209"/>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7" w:anchor="Signature" w:history="1">
        <w:r>
          <w:rPr>
            <w:rStyle w:val="Hyperlink"/>
            <w:lang w:val="en-US"/>
          </w:rPr>
          <w:t>Examples</w:t>
        </w:r>
      </w:hyperlink>
      <w:r>
        <w:rPr>
          <w:lang w:val="en-US"/>
        </w:rPr>
        <w:t xml:space="preserve">, </w:t>
      </w:r>
      <w:hyperlink r:id="rId558" w:anchor="Signature" w:history="1">
        <w:r>
          <w:rPr>
            <w:rStyle w:val="Hyperlink"/>
            <w:lang w:val="en-US"/>
          </w:rPr>
          <w:t>Detailed Descriptions</w:t>
        </w:r>
      </w:hyperlink>
      <w:r>
        <w:rPr>
          <w:lang w:val="en-US"/>
        </w:rPr>
        <w:t xml:space="preserve"> and </w:t>
      </w:r>
      <w:hyperlink r:id="rId559"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60"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61"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62"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63"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210"/>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4" w:anchor="Annotation" w:history="1">
        <w:r>
          <w:rPr>
            <w:rStyle w:val="Hyperlink"/>
            <w:lang w:val="en-US"/>
          </w:rPr>
          <w:t>Examples</w:t>
        </w:r>
      </w:hyperlink>
      <w:r>
        <w:rPr>
          <w:lang w:val="en-US"/>
        </w:rPr>
        <w:t xml:space="preserve">, </w:t>
      </w:r>
      <w:hyperlink r:id="rId565" w:anchor="Annotation" w:history="1">
        <w:r>
          <w:rPr>
            <w:rStyle w:val="Hyperlink"/>
            <w:lang w:val="en-US"/>
          </w:rPr>
          <w:t>Detailed Descriptions</w:t>
        </w:r>
      </w:hyperlink>
      <w:r>
        <w:rPr>
          <w:lang w:val="en-US"/>
        </w:rPr>
        <w:t xml:space="preserve"> and </w:t>
      </w:r>
      <w:hyperlink r:id="rId566"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221" w:name="open"/>
      <w:bookmarkEnd w:id="221"/>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4004B4">
      <w:pPr>
        <w:numPr>
          <w:ilvl w:val="0"/>
          <w:numId w:val="41"/>
        </w:numPr>
        <w:spacing w:before="100" w:beforeAutospacing="1" w:after="100" w:afterAutospacing="1"/>
        <w:divId w:val="1885365110"/>
        <w:rPr>
          <w:rFonts w:eastAsia="Times New Roman"/>
          <w:lang w:val="en-US"/>
        </w:rPr>
      </w:pPr>
      <w:hyperlink r:id="rId567" w:anchor="boolean" w:history="1">
        <w:r w:rsidR="00E43BD9">
          <w:rPr>
            <w:rStyle w:val="Hyperlink"/>
            <w:rFonts w:eastAsia="Times New Roman"/>
            <w:lang w:val="en-US"/>
          </w:rPr>
          <w:t>boolean</w:t>
        </w:r>
      </w:hyperlink>
    </w:p>
    <w:p w:rsidR="00C51368" w:rsidRDefault="004004B4">
      <w:pPr>
        <w:numPr>
          <w:ilvl w:val="0"/>
          <w:numId w:val="41"/>
        </w:numPr>
        <w:spacing w:before="100" w:beforeAutospacing="1" w:after="100" w:afterAutospacing="1"/>
        <w:divId w:val="1885365110"/>
        <w:rPr>
          <w:rFonts w:eastAsia="Times New Roman"/>
          <w:lang w:val="en-US"/>
        </w:rPr>
      </w:pPr>
      <w:hyperlink r:id="rId568" w:anchor="integer" w:history="1">
        <w:r w:rsidR="00E43BD9">
          <w:rPr>
            <w:rStyle w:val="Hyperlink"/>
            <w:rFonts w:eastAsia="Times New Roman"/>
            <w:lang w:val="en-US"/>
          </w:rPr>
          <w:t>integer</w:t>
        </w:r>
      </w:hyperlink>
    </w:p>
    <w:p w:rsidR="00C51368" w:rsidRDefault="004004B4">
      <w:pPr>
        <w:numPr>
          <w:ilvl w:val="0"/>
          <w:numId w:val="41"/>
        </w:numPr>
        <w:spacing w:before="100" w:beforeAutospacing="1" w:after="100" w:afterAutospacing="1"/>
        <w:divId w:val="1885365110"/>
        <w:rPr>
          <w:rFonts w:eastAsia="Times New Roman"/>
          <w:lang w:val="en-US"/>
        </w:rPr>
      </w:pPr>
      <w:hyperlink r:id="rId569" w:anchor="decimal" w:history="1">
        <w:r w:rsidR="00E43BD9">
          <w:rPr>
            <w:rStyle w:val="Hyperlink"/>
            <w:rFonts w:eastAsia="Times New Roman"/>
            <w:lang w:val="en-US"/>
          </w:rPr>
          <w:t>decimal</w:t>
        </w:r>
      </w:hyperlink>
    </w:p>
    <w:p w:rsidR="00C51368" w:rsidRDefault="004004B4">
      <w:pPr>
        <w:numPr>
          <w:ilvl w:val="0"/>
          <w:numId w:val="41"/>
        </w:numPr>
        <w:spacing w:before="100" w:beforeAutospacing="1" w:after="100" w:afterAutospacing="1"/>
        <w:divId w:val="1885365110"/>
        <w:rPr>
          <w:rFonts w:eastAsia="Times New Roman"/>
          <w:lang w:val="en-US"/>
        </w:rPr>
      </w:pPr>
      <w:hyperlink r:id="rId570" w:anchor="base64Binary" w:history="1">
        <w:r w:rsidR="00E43BD9">
          <w:rPr>
            <w:rStyle w:val="Hyperlink"/>
            <w:rFonts w:eastAsia="Times New Roman"/>
            <w:lang w:val="en-US"/>
          </w:rPr>
          <w:t>base64Binary</w:t>
        </w:r>
      </w:hyperlink>
    </w:p>
    <w:p w:rsidR="00C51368" w:rsidRDefault="004004B4">
      <w:pPr>
        <w:numPr>
          <w:ilvl w:val="0"/>
          <w:numId w:val="41"/>
        </w:numPr>
        <w:spacing w:before="100" w:beforeAutospacing="1" w:after="100" w:afterAutospacing="1"/>
        <w:divId w:val="1885365110"/>
        <w:rPr>
          <w:rFonts w:eastAsia="Times New Roman"/>
          <w:lang w:val="en-US"/>
        </w:rPr>
      </w:pPr>
      <w:hyperlink r:id="rId571" w:anchor="instant" w:history="1">
        <w:r w:rsidR="00E43BD9">
          <w:rPr>
            <w:rStyle w:val="Hyperlink"/>
            <w:rFonts w:eastAsia="Times New Roman"/>
            <w:lang w:val="en-US"/>
          </w:rPr>
          <w:t>instant</w:t>
        </w:r>
      </w:hyperlink>
    </w:p>
    <w:p w:rsidR="00C51368" w:rsidRDefault="004004B4">
      <w:pPr>
        <w:numPr>
          <w:ilvl w:val="0"/>
          <w:numId w:val="41"/>
        </w:numPr>
        <w:spacing w:before="100" w:beforeAutospacing="1" w:after="100" w:afterAutospacing="1"/>
        <w:divId w:val="1885365110"/>
        <w:rPr>
          <w:rFonts w:eastAsia="Times New Roman"/>
          <w:lang w:val="en-US"/>
        </w:rPr>
      </w:pPr>
      <w:hyperlink r:id="rId572" w:anchor="string" w:history="1">
        <w:r w:rsidR="00E43BD9">
          <w:rPr>
            <w:rStyle w:val="Hyperlink"/>
            <w:rFonts w:eastAsia="Times New Roman"/>
            <w:lang w:val="en-US"/>
          </w:rPr>
          <w:t>string</w:t>
        </w:r>
      </w:hyperlink>
    </w:p>
    <w:p w:rsidR="00C51368" w:rsidRDefault="004004B4">
      <w:pPr>
        <w:numPr>
          <w:ilvl w:val="0"/>
          <w:numId w:val="41"/>
        </w:numPr>
        <w:spacing w:before="100" w:beforeAutospacing="1" w:after="100" w:afterAutospacing="1"/>
        <w:divId w:val="1885365110"/>
        <w:rPr>
          <w:rFonts w:eastAsia="Times New Roman"/>
          <w:lang w:val="en-US"/>
        </w:rPr>
      </w:pPr>
      <w:hyperlink r:id="rId573" w:anchor="uri" w:history="1">
        <w:r w:rsidR="00E43BD9">
          <w:rPr>
            <w:rStyle w:val="Hyperlink"/>
            <w:rFonts w:eastAsia="Times New Roman"/>
            <w:lang w:val="en-US"/>
          </w:rPr>
          <w:t>uri</w:t>
        </w:r>
      </w:hyperlink>
    </w:p>
    <w:p w:rsidR="00C51368" w:rsidRDefault="004004B4">
      <w:pPr>
        <w:numPr>
          <w:ilvl w:val="0"/>
          <w:numId w:val="41"/>
        </w:numPr>
        <w:spacing w:before="100" w:beforeAutospacing="1" w:after="100" w:afterAutospacing="1"/>
        <w:divId w:val="1885365110"/>
        <w:rPr>
          <w:rFonts w:eastAsia="Times New Roman"/>
          <w:lang w:val="en-US"/>
        </w:rPr>
      </w:pPr>
      <w:hyperlink r:id="rId574" w:anchor="date" w:history="1">
        <w:r w:rsidR="00E43BD9">
          <w:rPr>
            <w:rStyle w:val="Hyperlink"/>
            <w:rFonts w:eastAsia="Times New Roman"/>
            <w:lang w:val="en-US"/>
          </w:rPr>
          <w:t>date</w:t>
        </w:r>
      </w:hyperlink>
    </w:p>
    <w:p w:rsidR="00C51368" w:rsidRDefault="004004B4">
      <w:pPr>
        <w:numPr>
          <w:ilvl w:val="0"/>
          <w:numId w:val="41"/>
        </w:numPr>
        <w:spacing w:before="100" w:beforeAutospacing="1" w:after="100" w:afterAutospacing="1"/>
        <w:divId w:val="1885365110"/>
        <w:rPr>
          <w:rFonts w:eastAsia="Times New Roman"/>
          <w:lang w:val="en-US"/>
        </w:rPr>
      </w:pPr>
      <w:hyperlink r:id="rId575" w:anchor="dateTime" w:history="1">
        <w:r w:rsidR="00E43BD9">
          <w:rPr>
            <w:rStyle w:val="Hyperlink"/>
            <w:rFonts w:eastAsia="Times New Roman"/>
            <w:lang w:val="en-US"/>
          </w:rPr>
          <w:t>dateTime</w:t>
        </w:r>
      </w:hyperlink>
    </w:p>
    <w:p w:rsidR="00C51368" w:rsidRDefault="004004B4">
      <w:pPr>
        <w:numPr>
          <w:ilvl w:val="0"/>
          <w:numId w:val="41"/>
        </w:numPr>
        <w:spacing w:before="100" w:beforeAutospacing="1" w:after="100" w:afterAutospacing="1"/>
        <w:divId w:val="1885365110"/>
        <w:rPr>
          <w:rFonts w:eastAsia="Times New Roman"/>
          <w:lang w:val="en-US"/>
        </w:rPr>
      </w:pPr>
      <w:hyperlink r:id="rId576" w:anchor="time" w:history="1">
        <w:r w:rsidR="00E43BD9">
          <w:rPr>
            <w:rStyle w:val="Hyperlink"/>
            <w:rFonts w:eastAsia="Times New Roman"/>
            <w:lang w:val="en-US"/>
          </w:rPr>
          <w:t>time</w:t>
        </w:r>
      </w:hyperlink>
    </w:p>
    <w:p w:rsidR="00C51368" w:rsidRDefault="004004B4">
      <w:pPr>
        <w:numPr>
          <w:ilvl w:val="0"/>
          <w:numId w:val="41"/>
        </w:numPr>
        <w:spacing w:before="100" w:beforeAutospacing="1" w:after="100" w:afterAutospacing="1"/>
        <w:divId w:val="1885365110"/>
        <w:rPr>
          <w:rFonts w:eastAsia="Times New Roman"/>
          <w:lang w:val="en-US"/>
        </w:rPr>
      </w:pPr>
      <w:hyperlink r:id="rId577" w:anchor="code" w:history="1">
        <w:r w:rsidR="00E43BD9">
          <w:rPr>
            <w:rStyle w:val="Hyperlink"/>
            <w:rFonts w:eastAsia="Times New Roman"/>
            <w:lang w:val="en-US"/>
          </w:rPr>
          <w:t>code</w:t>
        </w:r>
      </w:hyperlink>
    </w:p>
    <w:p w:rsidR="00C51368" w:rsidRDefault="004004B4">
      <w:pPr>
        <w:numPr>
          <w:ilvl w:val="0"/>
          <w:numId w:val="41"/>
        </w:numPr>
        <w:spacing w:before="100" w:beforeAutospacing="1" w:after="100" w:afterAutospacing="1"/>
        <w:divId w:val="1885365110"/>
        <w:rPr>
          <w:rFonts w:eastAsia="Times New Roman"/>
          <w:lang w:val="en-US"/>
        </w:rPr>
      </w:pPr>
      <w:hyperlink r:id="rId578" w:anchor="oid" w:history="1">
        <w:r w:rsidR="00E43BD9">
          <w:rPr>
            <w:rStyle w:val="Hyperlink"/>
            <w:rFonts w:eastAsia="Times New Roman"/>
            <w:lang w:val="en-US"/>
          </w:rPr>
          <w:t>oid</w:t>
        </w:r>
      </w:hyperlink>
    </w:p>
    <w:p w:rsidR="00C51368" w:rsidRDefault="004004B4">
      <w:pPr>
        <w:numPr>
          <w:ilvl w:val="0"/>
          <w:numId w:val="41"/>
        </w:numPr>
        <w:spacing w:before="100" w:beforeAutospacing="1" w:after="100" w:afterAutospacing="1"/>
        <w:divId w:val="1885365110"/>
        <w:rPr>
          <w:rFonts w:eastAsia="Times New Roman"/>
          <w:lang w:val="en-US"/>
        </w:rPr>
      </w:pPr>
      <w:hyperlink r:id="rId579" w:anchor="id" w:history="1">
        <w:r w:rsidR="00E43BD9">
          <w:rPr>
            <w:rStyle w:val="Hyperlink"/>
            <w:rFonts w:eastAsia="Times New Roman"/>
            <w:lang w:val="en-US"/>
          </w:rPr>
          <w:t>id</w:t>
        </w:r>
      </w:hyperlink>
    </w:p>
    <w:p w:rsidR="00C51368" w:rsidRDefault="004004B4">
      <w:pPr>
        <w:numPr>
          <w:ilvl w:val="0"/>
          <w:numId w:val="41"/>
        </w:numPr>
        <w:spacing w:before="100" w:beforeAutospacing="1" w:after="100" w:afterAutospacing="1"/>
        <w:divId w:val="1885365110"/>
        <w:rPr>
          <w:rFonts w:eastAsia="Times New Roman"/>
          <w:lang w:val="en-US"/>
        </w:rPr>
      </w:pPr>
      <w:hyperlink r:id="rId580" w:anchor="unsignedInt" w:history="1">
        <w:r w:rsidR="00E43BD9">
          <w:rPr>
            <w:rStyle w:val="Hyperlink"/>
            <w:rFonts w:eastAsia="Times New Roman"/>
            <w:lang w:val="en-US"/>
          </w:rPr>
          <w:t>unsignedInt</w:t>
        </w:r>
      </w:hyperlink>
    </w:p>
    <w:p w:rsidR="00C51368" w:rsidRDefault="004004B4">
      <w:pPr>
        <w:numPr>
          <w:ilvl w:val="0"/>
          <w:numId w:val="41"/>
        </w:numPr>
        <w:spacing w:before="100" w:beforeAutospacing="1" w:after="100" w:afterAutospacing="1"/>
        <w:divId w:val="1885365110"/>
        <w:rPr>
          <w:rFonts w:eastAsia="Times New Roman"/>
          <w:lang w:val="en-US"/>
        </w:rPr>
      </w:pPr>
      <w:hyperlink r:id="rId581" w:anchor="positiveInt" w:history="1">
        <w:r w:rsidR="00E43BD9">
          <w:rPr>
            <w:rStyle w:val="Hyperlink"/>
            <w:rFonts w:eastAsia="Times New Roman"/>
            <w:lang w:val="en-US"/>
          </w:rPr>
          <w:t>positiveInt</w:t>
        </w:r>
      </w:hyperlink>
    </w:p>
    <w:p w:rsidR="00C51368" w:rsidRDefault="004004B4">
      <w:pPr>
        <w:numPr>
          <w:ilvl w:val="0"/>
          <w:numId w:val="41"/>
        </w:numPr>
        <w:spacing w:before="100" w:beforeAutospacing="1" w:after="100" w:afterAutospacing="1"/>
        <w:divId w:val="1885365110"/>
        <w:rPr>
          <w:rFonts w:eastAsia="Times New Roman"/>
          <w:lang w:val="en-US"/>
        </w:rPr>
      </w:pPr>
      <w:hyperlink r:id="rId582" w:anchor="markdown" w:history="1">
        <w:r w:rsidR="00E43BD9">
          <w:rPr>
            <w:rStyle w:val="Hyperlink"/>
            <w:rFonts w:eastAsia="Times New Roman"/>
            <w:lang w:val="en-US"/>
          </w:rPr>
          <w:t>markdown</w:t>
        </w:r>
      </w:hyperlink>
    </w:p>
    <w:p w:rsidR="00C51368" w:rsidRDefault="004004B4">
      <w:pPr>
        <w:numPr>
          <w:ilvl w:val="0"/>
          <w:numId w:val="41"/>
        </w:numPr>
        <w:spacing w:before="100" w:beforeAutospacing="1" w:after="100" w:afterAutospacing="1"/>
        <w:divId w:val="1885365110"/>
        <w:rPr>
          <w:rFonts w:eastAsia="Times New Roman"/>
          <w:lang w:val="en-US"/>
        </w:rPr>
      </w:pPr>
      <w:hyperlink r:id="rId583" w:anchor="Annotation" w:history="1">
        <w:r w:rsidR="00E43BD9">
          <w:rPr>
            <w:rStyle w:val="Hyperlink"/>
            <w:rFonts w:eastAsia="Times New Roman"/>
            <w:lang w:val="en-US"/>
          </w:rPr>
          <w:t>Annotation</w:t>
        </w:r>
      </w:hyperlink>
    </w:p>
    <w:p w:rsidR="00C51368" w:rsidRDefault="004004B4">
      <w:pPr>
        <w:numPr>
          <w:ilvl w:val="0"/>
          <w:numId w:val="41"/>
        </w:numPr>
        <w:spacing w:before="100" w:beforeAutospacing="1" w:after="100" w:afterAutospacing="1"/>
        <w:divId w:val="1885365110"/>
        <w:rPr>
          <w:rFonts w:eastAsia="Times New Roman"/>
          <w:lang w:val="en-US"/>
        </w:rPr>
      </w:pPr>
      <w:hyperlink r:id="rId584" w:anchor="Attachment" w:history="1">
        <w:r w:rsidR="00E43BD9">
          <w:rPr>
            <w:rStyle w:val="Hyperlink"/>
            <w:rFonts w:eastAsia="Times New Roman"/>
            <w:lang w:val="en-US"/>
          </w:rPr>
          <w:t>Attachment</w:t>
        </w:r>
      </w:hyperlink>
    </w:p>
    <w:p w:rsidR="00C51368" w:rsidRDefault="004004B4">
      <w:pPr>
        <w:numPr>
          <w:ilvl w:val="0"/>
          <w:numId w:val="41"/>
        </w:numPr>
        <w:spacing w:before="100" w:beforeAutospacing="1" w:after="100" w:afterAutospacing="1"/>
        <w:divId w:val="1885365110"/>
        <w:rPr>
          <w:rFonts w:eastAsia="Times New Roman"/>
          <w:lang w:val="en-US"/>
        </w:rPr>
      </w:pPr>
      <w:hyperlink r:id="rId585" w:anchor="Identifier" w:history="1">
        <w:r w:rsidR="00E43BD9">
          <w:rPr>
            <w:rStyle w:val="Hyperlink"/>
            <w:rFonts w:eastAsia="Times New Roman"/>
            <w:lang w:val="en-US"/>
          </w:rPr>
          <w:t>Identifier</w:t>
        </w:r>
      </w:hyperlink>
    </w:p>
    <w:p w:rsidR="00C51368" w:rsidRDefault="004004B4">
      <w:pPr>
        <w:numPr>
          <w:ilvl w:val="0"/>
          <w:numId w:val="41"/>
        </w:numPr>
        <w:spacing w:before="100" w:beforeAutospacing="1" w:after="100" w:afterAutospacing="1"/>
        <w:divId w:val="1885365110"/>
        <w:rPr>
          <w:rFonts w:eastAsia="Times New Roman"/>
          <w:lang w:val="en-US"/>
        </w:rPr>
      </w:pPr>
      <w:hyperlink r:id="rId586" w:anchor="CodeableConcept" w:history="1">
        <w:r w:rsidR="00E43BD9">
          <w:rPr>
            <w:rStyle w:val="Hyperlink"/>
            <w:rFonts w:eastAsia="Times New Roman"/>
            <w:lang w:val="en-US"/>
          </w:rPr>
          <w:t>CodeableConcept</w:t>
        </w:r>
      </w:hyperlink>
    </w:p>
    <w:p w:rsidR="00C51368" w:rsidRDefault="004004B4">
      <w:pPr>
        <w:numPr>
          <w:ilvl w:val="0"/>
          <w:numId w:val="41"/>
        </w:numPr>
        <w:spacing w:before="100" w:beforeAutospacing="1" w:after="100" w:afterAutospacing="1"/>
        <w:divId w:val="1885365110"/>
        <w:rPr>
          <w:rFonts w:eastAsia="Times New Roman"/>
          <w:lang w:val="en-US"/>
        </w:rPr>
      </w:pPr>
      <w:hyperlink r:id="rId587" w:anchor="Coding" w:history="1">
        <w:r w:rsidR="00E43BD9">
          <w:rPr>
            <w:rStyle w:val="Hyperlink"/>
            <w:rFonts w:eastAsia="Times New Roman"/>
            <w:lang w:val="en-US"/>
          </w:rPr>
          <w:t>Coding</w:t>
        </w:r>
      </w:hyperlink>
    </w:p>
    <w:p w:rsidR="00C51368" w:rsidRDefault="004004B4">
      <w:pPr>
        <w:numPr>
          <w:ilvl w:val="0"/>
          <w:numId w:val="41"/>
        </w:numPr>
        <w:spacing w:before="100" w:beforeAutospacing="1" w:after="100" w:afterAutospacing="1"/>
        <w:divId w:val="1885365110"/>
        <w:rPr>
          <w:rFonts w:eastAsia="Times New Roman"/>
          <w:lang w:val="en-US"/>
        </w:rPr>
      </w:pPr>
      <w:hyperlink r:id="rId588" w:anchor="Quantity" w:history="1">
        <w:r w:rsidR="00E43BD9">
          <w:rPr>
            <w:rStyle w:val="Hyperlink"/>
            <w:rFonts w:eastAsia="Times New Roman"/>
            <w:lang w:val="en-US"/>
          </w:rPr>
          <w:t>Quantity</w:t>
        </w:r>
      </w:hyperlink>
    </w:p>
    <w:p w:rsidR="00C51368" w:rsidRDefault="004004B4">
      <w:pPr>
        <w:numPr>
          <w:ilvl w:val="0"/>
          <w:numId w:val="41"/>
        </w:numPr>
        <w:spacing w:before="100" w:beforeAutospacing="1" w:after="100" w:afterAutospacing="1"/>
        <w:divId w:val="1885365110"/>
        <w:rPr>
          <w:rFonts w:eastAsia="Times New Roman"/>
          <w:lang w:val="en-US"/>
        </w:rPr>
      </w:pPr>
      <w:hyperlink r:id="rId589" w:anchor="Range" w:history="1">
        <w:r w:rsidR="00E43BD9">
          <w:rPr>
            <w:rStyle w:val="Hyperlink"/>
            <w:rFonts w:eastAsia="Times New Roman"/>
            <w:lang w:val="en-US"/>
          </w:rPr>
          <w:t>Range</w:t>
        </w:r>
      </w:hyperlink>
    </w:p>
    <w:p w:rsidR="00C51368" w:rsidRDefault="004004B4">
      <w:pPr>
        <w:numPr>
          <w:ilvl w:val="0"/>
          <w:numId w:val="41"/>
        </w:numPr>
        <w:spacing w:before="100" w:beforeAutospacing="1" w:after="100" w:afterAutospacing="1"/>
        <w:divId w:val="1885365110"/>
        <w:rPr>
          <w:rFonts w:eastAsia="Times New Roman"/>
          <w:lang w:val="en-US"/>
        </w:rPr>
      </w:pPr>
      <w:hyperlink r:id="rId590" w:anchor="Period" w:history="1">
        <w:r w:rsidR="00E43BD9">
          <w:rPr>
            <w:rStyle w:val="Hyperlink"/>
            <w:rFonts w:eastAsia="Times New Roman"/>
            <w:lang w:val="en-US"/>
          </w:rPr>
          <w:t>Period</w:t>
        </w:r>
      </w:hyperlink>
    </w:p>
    <w:p w:rsidR="00C51368" w:rsidRDefault="004004B4">
      <w:pPr>
        <w:numPr>
          <w:ilvl w:val="0"/>
          <w:numId w:val="41"/>
        </w:numPr>
        <w:spacing w:before="100" w:beforeAutospacing="1" w:after="100" w:afterAutospacing="1"/>
        <w:divId w:val="1885365110"/>
        <w:rPr>
          <w:rFonts w:eastAsia="Times New Roman"/>
          <w:lang w:val="en-US"/>
        </w:rPr>
      </w:pPr>
      <w:hyperlink r:id="rId591" w:anchor="Ratio" w:history="1">
        <w:r w:rsidR="00E43BD9">
          <w:rPr>
            <w:rStyle w:val="Hyperlink"/>
            <w:rFonts w:eastAsia="Times New Roman"/>
            <w:lang w:val="en-US"/>
          </w:rPr>
          <w:t>Ratio</w:t>
        </w:r>
      </w:hyperlink>
    </w:p>
    <w:p w:rsidR="00C51368" w:rsidRDefault="004004B4">
      <w:pPr>
        <w:numPr>
          <w:ilvl w:val="0"/>
          <w:numId w:val="41"/>
        </w:numPr>
        <w:spacing w:before="100" w:beforeAutospacing="1" w:after="100" w:afterAutospacing="1"/>
        <w:divId w:val="1885365110"/>
        <w:rPr>
          <w:rFonts w:eastAsia="Times New Roman"/>
          <w:lang w:val="en-US"/>
        </w:rPr>
      </w:pPr>
      <w:hyperlink r:id="rId592" w:anchor="SampledData" w:history="1">
        <w:r w:rsidR="00E43BD9">
          <w:rPr>
            <w:rStyle w:val="Hyperlink"/>
            <w:rFonts w:eastAsia="Times New Roman"/>
            <w:lang w:val="en-US"/>
          </w:rPr>
          <w:t>SampledData</w:t>
        </w:r>
      </w:hyperlink>
    </w:p>
    <w:p w:rsidR="00C51368" w:rsidRDefault="004004B4">
      <w:pPr>
        <w:numPr>
          <w:ilvl w:val="0"/>
          <w:numId w:val="41"/>
        </w:numPr>
        <w:spacing w:before="100" w:beforeAutospacing="1" w:after="100" w:afterAutospacing="1"/>
        <w:divId w:val="1885365110"/>
        <w:rPr>
          <w:rFonts w:eastAsia="Times New Roman"/>
          <w:lang w:val="en-US"/>
        </w:rPr>
      </w:pPr>
      <w:hyperlink r:id="rId593" w:anchor="Signature" w:history="1">
        <w:r w:rsidR="00E43BD9">
          <w:rPr>
            <w:rStyle w:val="Hyperlink"/>
            <w:rFonts w:eastAsia="Times New Roman"/>
            <w:lang w:val="en-US"/>
          </w:rPr>
          <w:t>Signature</w:t>
        </w:r>
      </w:hyperlink>
    </w:p>
    <w:p w:rsidR="00C51368" w:rsidRDefault="004004B4">
      <w:pPr>
        <w:numPr>
          <w:ilvl w:val="0"/>
          <w:numId w:val="41"/>
        </w:numPr>
        <w:spacing w:before="100" w:beforeAutospacing="1" w:after="100" w:afterAutospacing="1"/>
        <w:divId w:val="1885365110"/>
        <w:rPr>
          <w:rFonts w:eastAsia="Times New Roman"/>
          <w:lang w:val="en-US"/>
        </w:rPr>
      </w:pPr>
      <w:hyperlink r:id="rId594" w:anchor="HumanName" w:history="1">
        <w:r w:rsidR="00E43BD9">
          <w:rPr>
            <w:rStyle w:val="Hyperlink"/>
            <w:rFonts w:eastAsia="Times New Roman"/>
            <w:lang w:val="en-US"/>
          </w:rPr>
          <w:t>HumanName</w:t>
        </w:r>
      </w:hyperlink>
    </w:p>
    <w:p w:rsidR="00C51368" w:rsidRDefault="004004B4">
      <w:pPr>
        <w:numPr>
          <w:ilvl w:val="0"/>
          <w:numId w:val="41"/>
        </w:numPr>
        <w:spacing w:before="100" w:beforeAutospacing="1" w:after="100" w:afterAutospacing="1"/>
        <w:divId w:val="1885365110"/>
        <w:rPr>
          <w:rFonts w:eastAsia="Times New Roman"/>
          <w:lang w:val="en-US"/>
        </w:rPr>
      </w:pPr>
      <w:hyperlink r:id="rId595" w:anchor="Address" w:history="1">
        <w:r w:rsidR="00E43BD9">
          <w:rPr>
            <w:rStyle w:val="Hyperlink"/>
            <w:rFonts w:eastAsia="Times New Roman"/>
            <w:lang w:val="en-US"/>
          </w:rPr>
          <w:t>Address</w:t>
        </w:r>
      </w:hyperlink>
    </w:p>
    <w:p w:rsidR="00C51368" w:rsidRDefault="004004B4">
      <w:pPr>
        <w:numPr>
          <w:ilvl w:val="0"/>
          <w:numId w:val="41"/>
        </w:numPr>
        <w:spacing w:before="100" w:beforeAutospacing="1" w:after="100" w:afterAutospacing="1"/>
        <w:divId w:val="1885365110"/>
        <w:rPr>
          <w:rFonts w:eastAsia="Times New Roman"/>
          <w:lang w:val="en-US"/>
        </w:rPr>
      </w:pPr>
      <w:hyperlink r:id="rId596" w:anchor="ContactPoint" w:history="1">
        <w:r w:rsidR="00E43BD9">
          <w:rPr>
            <w:rStyle w:val="Hyperlink"/>
            <w:rFonts w:eastAsia="Times New Roman"/>
            <w:lang w:val="en-US"/>
          </w:rPr>
          <w:t>ContactPoint</w:t>
        </w:r>
      </w:hyperlink>
    </w:p>
    <w:p w:rsidR="00C51368" w:rsidRDefault="004004B4">
      <w:pPr>
        <w:numPr>
          <w:ilvl w:val="0"/>
          <w:numId w:val="41"/>
        </w:numPr>
        <w:spacing w:before="100" w:beforeAutospacing="1" w:after="100" w:afterAutospacing="1"/>
        <w:divId w:val="1885365110"/>
        <w:rPr>
          <w:rFonts w:eastAsia="Times New Roman"/>
          <w:lang w:val="en-US"/>
        </w:rPr>
      </w:pPr>
      <w:hyperlink r:id="rId597" w:anchor="Timing" w:history="1">
        <w:r w:rsidR="00E43BD9">
          <w:rPr>
            <w:rStyle w:val="Hyperlink"/>
            <w:rFonts w:eastAsia="Times New Roman"/>
            <w:lang w:val="en-US"/>
          </w:rPr>
          <w:t>Timing</w:t>
        </w:r>
      </w:hyperlink>
    </w:p>
    <w:p w:rsidR="00C51368" w:rsidRDefault="004004B4">
      <w:pPr>
        <w:numPr>
          <w:ilvl w:val="0"/>
          <w:numId w:val="41"/>
        </w:numPr>
        <w:spacing w:before="100" w:beforeAutospacing="1" w:after="100" w:afterAutospacing="1"/>
        <w:divId w:val="1885365110"/>
        <w:rPr>
          <w:rFonts w:eastAsia="Times New Roman"/>
          <w:lang w:val="en-US"/>
        </w:rPr>
      </w:pPr>
      <w:hyperlink r:id="rId598"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4004B4">
      <w:pPr>
        <w:numPr>
          <w:ilvl w:val="0"/>
          <w:numId w:val="41"/>
        </w:numPr>
        <w:spacing w:before="100" w:beforeAutospacing="1" w:after="100" w:afterAutospacing="1"/>
        <w:divId w:val="1885365110"/>
        <w:rPr>
          <w:rFonts w:eastAsia="Times New Roman"/>
          <w:lang w:val="en-US"/>
        </w:rPr>
      </w:pPr>
      <w:hyperlink r:id="rId599"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222"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4004B4">
      <w:pPr>
        <w:numPr>
          <w:ilvl w:val="0"/>
          <w:numId w:val="42"/>
        </w:numPr>
        <w:spacing w:before="100" w:beforeAutospacing="1" w:after="100" w:afterAutospacing="1"/>
        <w:divId w:val="1885365110"/>
        <w:rPr>
          <w:rFonts w:eastAsia="Times New Roman"/>
          <w:lang w:val="en-US"/>
        </w:rPr>
      </w:pPr>
      <w:hyperlink r:id="rId600"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4004B4">
      <w:pPr>
        <w:numPr>
          <w:ilvl w:val="0"/>
          <w:numId w:val="42"/>
        </w:numPr>
        <w:spacing w:before="100" w:beforeAutospacing="1" w:after="100" w:afterAutospacing="1"/>
        <w:divId w:val="1885365110"/>
        <w:rPr>
          <w:rFonts w:eastAsia="Times New Roman"/>
          <w:lang w:val="en-US"/>
        </w:rPr>
      </w:pPr>
      <w:hyperlink r:id="rId601"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4004B4">
      <w:pPr>
        <w:numPr>
          <w:ilvl w:val="0"/>
          <w:numId w:val="42"/>
        </w:numPr>
        <w:spacing w:before="100" w:beforeAutospacing="1" w:after="100" w:afterAutospacing="1"/>
        <w:divId w:val="1885365110"/>
        <w:rPr>
          <w:rFonts w:eastAsia="Times New Roman"/>
          <w:lang w:val="en-US"/>
        </w:rPr>
      </w:pPr>
      <w:hyperlink r:id="rId602"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4004B4">
      <w:pPr>
        <w:numPr>
          <w:ilvl w:val="0"/>
          <w:numId w:val="42"/>
        </w:numPr>
        <w:spacing w:before="100" w:beforeAutospacing="1" w:after="100" w:afterAutospacing="1"/>
        <w:divId w:val="1885365110"/>
        <w:rPr>
          <w:rFonts w:eastAsia="Times New Roman"/>
          <w:lang w:val="en-US"/>
        </w:rPr>
      </w:pPr>
      <w:hyperlink r:id="rId603"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6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605" w:anchor="status" w:history="1">
              <w:r w:rsidR="00E43BD9">
                <w:rPr>
                  <w:rStyle w:val="Hyperlink"/>
                  <w:rFonts w:eastAsia="Times New Roman"/>
                </w:rPr>
                <w:t>Ballot Status</w:t>
              </w:r>
            </w:hyperlink>
            <w:r w:rsidR="00E43BD9">
              <w:rPr>
                <w:rFonts w:eastAsia="Times New Roman"/>
              </w:rPr>
              <w:t xml:space="preserve">: </w:t>
            </w:r>
            <w:hyperlink r:id="rId606"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07" w:history="1">
        <w:r>
          <w:rPr>
            <w:rStyle w:val="Hyperlink"/>
            <w:lang w:val="en-US"/>
          </w:rPr>
          <w:t>StructureDefinition</w:t>
        </w:r>
      </w:hyperlink>
      <w:r>
        <w:rPr>
          <w:lang w:val="en-US"/>
        </w:rPr>
        <w:t xml:space="preserve">. A resource can be </w:t>
      </w:r>
      <w:hyperlink r:id="rId608"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09"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10" w:history="1">
        <w:r>
          <w:rPr>
            <w:rStyle w:val="Hyperlink"/>
            <w:lang w:val="en-US"/>
          </w:rPr>
          <w:t>FHIR RESTful server</w:t>
        </w:r>
      </w:hyperlink>
      <w:r>
        <w:rPr>
          <w:lang w:val="en-US"/>
        </w:rPr>
        <w:t xml:space="preserve"> supporting the Resources Profile, or a logical reference (e.g. using a </w:t>
      </w:r>
      <w:proofErr w:type="gramStart"/>
      <w:r>
        <w:rPr>
          <w:lang w:val="en-US"/>
        </w:rPr>
        <w:t>urn:</w:t>
      </w:r>
      <w:proofErr w:type="gramEnd"/>
      <w:r>
        <w:rPr>
          <w:lang w:val="en-US"/>
        </w:rPr>
        <w:t xml:space="preserve">)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223"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4004B4">
      <w:pPr>
        <w:pStyle w:val="NormalWeb"/>
        <w:divId w:val="372968052"/>
        <w:rPr>
          <w:lang w:val="en-US"/>
        </w:rPr>
      </w:pPr>
      <w:hyperlink r:id="rId611"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12"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224" w:name="context"/>
      <w:bookmarkEnd w:id="224"/>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225" w:name="registration"/>
      <w:bookmarkEnd w:id="225"/>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13"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14"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4004B4">
            <w:pPr>
              <w:rPr>
                <w:rFonts w:eastAsia="Times New Roman"/>
              </w:rPr>
            </w:pPr>
            <w:hyperlink r:id="rId615"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4004B4">
            <w:pPr>
              <w:rPr>
                <w:rFonts w:eastAsia="Times New Roman"/>
              </w:rPr>
            </w:pPr>
            <w:hyperlink r:id="rId616"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4004B4">
            <w:pPr>
              <w:rPr>
                <w:rFonts w:eastAsia="Times New Roman"/>
              </w:rPr>
            </w:pPr>
            <w:hyperlink r:id="rId617"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4004B4">
            <w:pPr>
              <w:rPr>
                <w:rFonts w:eastAsia="Times New Roman"/>
              </w:rPr>
            </w:pPr>
            <w:hyperlink r:id="rId618"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4004B4">
            <w:pPr>
              <w:rPr>
                <w:rFonts w:eastAsia="Times New Roman"/>
              </w:rPr>
            </w:pPr>
            <w:hyperlink r:id="rId619"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4004B4">
            <w:pPr>
              <w:rPr>
                <w:rFonts w:eastAsia="Times New Roman"/>
              </w:rPr>
            </w:pPr>
            <w:hyperlink r:id="rId620"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4004B4">
            <w:pPr>
              <w:rPr>
                <w:rFonts w:eastAsia="Times New Roman"/>
              </w:rPr>
            </w:pPr>
            <w:hyperlink r:id="rId621"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4004B4">
            <w:pPr>
              <w:rPr>
                <w:rFonts w:eastAsia="Times New Roman"/>
              </w:rPr>
            </w:pPr>
            <w:hyperlink r:id="rId622"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4004B4">
            <w:pPr>
              <w:rPr>
                <w:rFonts w:eastAsia="Times New Roman"/>
              </w:rPr>
            </w:pPr>
            <w:hyperlink r:id="rId623"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24" w:history="1">
        <w:r>
          <w:rPr>
            <w:rStyle w:val="Hyperlink"/>
            <w:lang w:val="en-US"/>
          </w:rPr>
          <w:t>implementation assistance</w:t>
        </w:r>
      </w:hyperlink>
      <w:r>
        <w:rPr>
          <w:lang w:val="en-US"/>
        </w:rPr>
        <w:t xml:space="preserve"> (which has important information about how to use FHIR in practice), and the </w:t>
      </w:r>
      <w:hyperlink r:id="rId625"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4004B4">
            <w:pPr>
              <w:numPr>
                <w:ilvl w:val="0"/>
                <w:numId w:val="44"/>
              </w:numPr>
              <w:spacing w:before="100" w:beforeAutospacing="1" w:after="100" w:afterAutospacing="1"/>
              <w:rPr>
                <w:rFonts w:eastAsia="Times New Roman"/>
              </w:rPr>
            </w:pPr>
            <w:hyperlink r:id="rId626" w:history="1">
              <w:r w:rsidR="00E43BD9">
                <w:rPr>
                  <w:rStyle w:val="Hyperlink"/>
                  <w:rFonts w:eastAsia="Times New Roman"/>
                </w:rPr>
                <w:t>Full Table of Contents</w:t>
              </w:r>
            </w:hyperlink>
          </w:p>
          <w:p w:rsidR="00C51368" w:rsidRDefault="004004B4">
            <w:pPr>
              <w:numPr>
                <w:ilvl w:val="0"/>
                <w:numId w:val="44"/>
              </w:numPr>
              <w:spacing w:before="100" w:beforeAutospacing="1" w:after="100" w:afterAutospacing="1"/>
              <w:rPr>
                <w:rFonts w:eastAsia="Times New Roman"/>
              </w:rPr>
            </w:pPr>
            <w:hyperlink r:id="rId627" w:history="1">
              <w:r w:rsidR="00E43BD9">
                <w:rPr>
                  <w:rStyle w:val="Hyperlink"/>
                  <w:rFonts w:eastAsia="Times New Roman"/>
                </w:rPr>
                <w:t>Documentation Guidance &amp; Glossary</w:t>
              </w:r>
            </w:hyperlink>
          </w:p>
          <w:p w:rsidR="00C51368" w:rsidRDefault="004004B4">
            <w:pPr>
              <w:numPr>
                <w:ilvl w:val="0"/>
                <w:numId w:val="44"/>
              </w:numPr>
              <w:spacing w:before="100" w:beforeAutospacing="1" w:after="100" w:afterAutospacing="1"/>
              <w:rPr>
                <w:rFonts w:eastAsia="Times New Roman"/>
              </w:rPr>
            </w:pPr>
            <w:hyperlink r:id="rId628" w:history="1">
              <w:r w:rsidR="00E43BD9">
                <w:rPr>
                  <w:rStyle w:val="Hyperlink"/>
                  <w:rFonts w:eastAsia="Times New Roman"/>
                </w:rPr>
                <w:t>License and Legal Terms</w:t>
              </w:r>
            </w:hyperlink>
          </w:p>
          <w:p w:rsidR="00C51368" w:rsidRDefault="004004B4">
            <w:pPr>
              <w:numPr>
                <w:ilvl w:val="0"/>
                <w:numId w:val="44"/>
              </w:numPr>
              <w:spacing w:before="100" w:beforeAutospacing="1" w:after="100" w:afterAutospacing="1"/>
              <w:rPr>
                <w:rFonts w:eastAsia="Times New Roman"/>
              </w:rPr>
            </w:pPr>
            <w:hyperlink r:id="rId629" w:history="1">
              <w:r w:rsidR="00E43BD9">
                <w:rPr>
                  <w:rStyle w:val="Hyperlink"/>
                  <w:rFonts w:eastAsia="Times New Roman"/>
                </w:rPr>
                <w:t>Community &amp; Credits</w:t>
              </w:r>
            </w:hyperlink>
          </w:p>
          <w:p w:rsidR="00C51368" w:rsidRDefault="004004B4">
            <w:pPr>
              <w:numPr>
                <w:ilvl w:val="0"/>
                <w:numId w:val="44"/>
              </w:numPr>
              <w:spacing w:before="100" w:beforeAutospacing="1" w:after="100" w:afterAutospacing="1"/>
              <w:rPr>
                <w:rFonts w:eastAsia="Times New Roman"/>
              </w:rPr>
            </w:pPr>
            <w:hyperlink r:id="rId630" w:history="1">
              <w:r w:rsidR="00E43BD9">
                <w:rPr>
                  <w:rStyle w:val="Hyperlink"/>
                  <w:rFonts w:eastAsia="Times New Roman"/>
                </w:rPr>
                <w:t>Version History</w:t>
              </w:r>
            </w:hyperlink>
          </w:p>
          <w:p w:rsidR="00C51368" w:rsidRDefault="004004B4">
            <w:pPr>
              <w:numPr>
                <w:ilvl w:val="0"/>
                <w:numId w:val="44"/>
              </w:numPr>
              <w:spacing w:before="100" w:beforeAutospacing="1" w:after="100" w:afterAutospacing="1"/>
              <w:rPr>
                <w:rFonts w:eastAsia="Times New Roman"/>
              </w:rPr>
            </w:pPr>
            <w:hyperlink r:id="rId631" w:history="1">
              <w:r w:rsidR="00E43BD9">
                <w:rPr>
                  <w:rStyle w:val="Hyperlink"/>
                  <w:rFonts w:eastAsia="Times New Roman"/>
                </w:rPr>
                <w:t>Outstanding Issues</w:t>
              </w:r>
            </w:hyperlink>
          </w:p>
          <w:p w:rsidR="00C51368" w:rsidRDefault="004004B4">
            <w:pPr>
              <w:rPr>
                <w:rFonts w:eastAsia="Times New Roman"/>
              </w:rPr>
            </w:pPr>
            <w:r w:rsidRPr="004004B4">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4004B4">
            <w:pPr>
              <w:numPr>
                <w:ilvl w:val="0"/>
                <w:numId w:val="45"/>
              </w:numPr>
              <w:spacing w:before="100" w:beforeAutospacing="1" w:after="100" w:afterAutospacing="1"/>
              <w:rPr>
                <w:rFonts w:eastAsia="Times New Roman"/>
              </w:rPr>
            </w:pPr>
            <w:hyperlink r:id="rId632" w:history="1">
              <w:r w:rsidR="00E43BD9">
                <w:rPr>
                  <w:rStyle w:val="Hyperlink"/>
                  <w:rFonts w:eastAsia="Times New Roman"/>
                </w:rPr>
                <w:t>1 page Summary (Glossy)</w:t>
              </w:r>
            </w:hyperlink>
          </w:p>
          <w:p w:rsidR="00C51368" w:rsidRDefault="004004B4">
            <w:pPr>
              <w:numPr>
                <w:ilvl w:val="0"/>
                <w:numId w:val="45"/>
              </w:numPr>
              <w:spacing w:before="100" w:beforeAutospacing="1" w:after="100" w:afterAutospacing="1"/>
              <w:rPr>
                <w:rFonts w:eastAsia="Times New Roman"/>
              </w:rPr>
            </w:pPr>
            <w:hyperlink r:id="rId633" w:history="1">
              <w:r w:rsidR="00E43BD9">
                <w:rPr>
                  <w:rStyle w:val="Hyperlink"/>
                  <w:rFonts w:eastAsia="Times New Roman"/>
                </w:rPr>
                <w:t>Overview &amp; Roadmap</w:t>
              </w:r>
            </w:hyperlink>
          </w:p>
          <w:p w:rsidR="00C51368" w:rsidRDefault="004004B4">
            <w:pPr>
              <w:numPr>
                <w:ilvl w:val="0"/>
                <w:numId w:val="45"/>
              </w:numPr>
              <w:spacing w:before="100" w:beforeAutospacing="1" w:after="100" w:afterAutospacing="1"/>
              <w:rPr>
                <w:rFonts w:eastAsia="Times New Roman"/>
              </w:rPr>
            </w:pPr>
            <w:hyperlink r:id="rId634" w:history="1">
              <w:r w:rsidR="00E43BD9">
                <w:rPr>
                  <w:rStyle w:val="Hyperlink"/>
                  <w:rFonts w:eastAsia="Times New Roman"/>
                </w:rPr>
                <w:t>Developer's Introduction</w:t>
              </w:r>
            </w:hyperlink>
          </w:p>
          <w:p w:rsidR="00C51368" w:rsidRDefault="004004B4">
            <w:pPr>
              <w:numPr>
                <w:ilvl w:val="0"/>
                <w:numId w:val="45"/>
              </w:numPr>
              <w:spacing w:before="100" w:beforeAutospacing="1" w:after="100" w:afterAutospacing="1"/>
              <w:rPr>
                <w:rFonts w:eastAsia="Times New Roman"/>
              </w:rPr>
            </w:pPr>
            <w:hyperlink r:id="rId635" w:history="1">
              <w:r w:rsidR="00E43BD9">
                <w:rPr>
                  <w:rStyle w:val="Hyperlink"/>
                  <w:rFonts w:eastAsia="Times New Roman"/>
                </w:rPr>
                <w:t>Clinical Introduction</w:t>
              </w:r>
            </w:hyperlink>
          </w:p>
          <w:p w:rsidR="00C51368" w:rsidRDefault="004004B4">
            <w:pPr>
              <w:numPr>
                <w:ilvl w:val="0"/>
                <w:numId w:val="45"/>
              </w:numPr>
              <w:spacing w:before="100" w:beforeAutospacing="1" w:after="100" w:afterAutospacing="1"/>
              <w:rPr>
                <w:rFonts w:eastAsia="Times New Roman"/>
              </w:rPr>
            </w:pPr>
            <w:hyperlink r:id="rId636" w:history="1">
              <w:r w:rsidR="00E43BD9">
                <w:rPr>
                  <w:rStyle w:val="Hyperlink"/>
                  <w:rFonts w:eastAsia="Times New Roman"/>
                  <w:b/>
                  <w:bCs/>
                </w:rPr>
                <w:t>FHIR Timelines</w:t>
              </w:r>
            </w:hyperlink>
          </w:p>
          <w:p w:rsidR="00C51368" w:rsidRDefault="004004B4">
            <w:pPr>
              <w:numPr>
                <w:ilvl w:val="0"/>
                <w:numId w:val="45"/>
              </w:numPr>
              <w:spacing w:before="100" w:beforeAutospacing="1" w:after="100" w:afterAutospacing="1"/>
              <w:rPr>
                <w:rFonts w:eastAsia="Times New Roman"/>
              </w:rPr>
            </w:pPr>
            <w:hyperlink r:id="rId637"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4004B4">
            <w:pPr>
              <w:numPr>
                <w:ilvl w:val="0"/>
                <w:numId w:val="46"/>
              </w:numPr>
              <w:spacing w:before="100" w:beforeAutospacing="1" w:after="100" w:afterAutospacing="1"/>
              <w:rPr>
                <w:rFonts w:eastAsia="Times New Roman"/>
              </w:rPr>
            </w:pPr>
            <w:hyperlink r:id="rId638" w:history="1">
              <w:r w:rsidR="00E43BD9">
                <w:rPr>
                  <w:rStyle w:val="Hyperlink"/>
                  <w:rFonts w:eastAsia="Times New Roman"/>
                  <w:b/>
                  <w:bCs/>
                </w:rPr>
                <w:t>Base Resource</w:t>
              </w:r>
            </w:hyperlink>
          </w:p>
          <w:p w:rsidR="00C51368" w:rsidRDefault="004004B4">
            <w:pPr>
              <w:numPr>
                <w:ilvl w:val="0"/>
                <w:numId w:val="46"/>
              </w:numPr>
              <w:spacing w:before="100" w:beforeAutospacing="1" w:after="100" w:afterAutospacing="1"/>
              <w:rPr>
                <w:rFonts w:eastAsia="Times New Roman"/>
              </w:rPr>
            </w:pPr>
            <w:hyperlink r:id="rId639" w:history="1">
              <w:r w:rsidR="00E43BD9">
                <w:rPr>
                  <w:rStyle w:val="Hyperlink"/>
                  <w:rFonts w:eastAsia="Times New Roman"/>
                </w:rPr>
                <w:t>Conformance Rules</w:t>
              </w:r>
            </w:hyperlink>
          </w:p>
          <w:p w:rsidR="00C51368" w:rsidRDefault="004004B4">
            <w:pPr>
              <w:numPr>
                <w:ilvl w:val="0"/>
                <w:numId w:val="46"/>
              </w:numPr>
              <w:spacing w:before="100" w:beforeAutospacing="1" w:after="100" w:afterAutospacing="1"/>
              <w:rPr>
                <w:rFonts w:eastAsia="Times New Roman"/>
              </w:rPr>
            </w:pPr>
            <w:hyperlink r:id="rId640" w:history="1">
              <w:r w:rsidR="00E43BD9">
                <w:rPr>
                  <w:rStyle w:val="Hyperlink"/>
                  <w:rFonts w:eastAsia="Times New Roman"/>
                </w:rPr>
                <w:t>Resource Life Cycles</w:t>
              </w:r>
            </w:hyperlink>
          </w:p>
          <w:p w:rsidR="00C51368" w:rsidRDefault="004004B4">
            <w:pPr>
              <w:numPr>
                <w:ilvl w:val="0"/>
                <w:numId w:val="46"/>
              </w:numPr>
              <w:spacing w:before="100" w:beforeAutospacing="1" w:after="100" w:afterAutospacing="1"/>
              <w:rPr>
                <w:rFonts w:eastAsia="Times New Roman"/>
              </w:rPr>
            </w:pPr>
            <w:hyperlink r:id="rId641" w:history="1">
              <w:r w:rsidR="00E43BD9">
                <w:rPr>
                  <w:rStyle w:val="Hyperlink"/>
                  <w:rFonts w:eastAsia="Times New Roman"/>
                </w:rPr>
                <w:t>References between Resources</w:t>
              </w:r>
            </w:hyperlink>
          </w:p>
          <w:p w:rsidR="00C51368" w:rsidRDefault="004004B4">
            <w:pPr>
              <w:numPr>
                <w:ilvl w:val="0"/>
                <w:numId w:val="46"/>
              </w:numPr>
              <w:spacing w:before="100" w:beforeAutospacing="1" w:after="100" w:afterAutospacing="1"/>
              <w:rPr>
                <w:rFonts w:eastAsia="Times New Roman"/>
              </w:rPr>
            </w:pPr>
            <w:hyperlink r:id="rId642" w:history="1">
              <w:r w:rsidR="00E43BD9">
                <w:rPr>
                  <w:rStyle w:val="Hyperlink"/>
                  <w:rFonts w:eastAsia="Times New Roman"/>
                </w:rPr>
                <w:t>Compartments (Patient based access)</w:t>
              </w:r>
            </w:hyperlink>
          </w:p>
          <w:p w:rsidR="00C51368" w:rsidRDefault="004004B4">
            <w:pPr>
              <w:numPr>
                <w:ilvl w:val="0"/>
                <w:numId w:val="46"/>
              </w:numPr>
              <w:spacing w:before="100" w:beforeAutospacing="1" w:after="100" w:afterAutospacing="1"/>
              <w:rPr>
                <w:rFonts w:eastAsia="Times New Roman"/>
              </w:rPr>
            </w:pPr>
            <w:hyperlink r:id="rId643" w:history="1">
              <w:r w:rsidR="00E43BD9">
                <w:rPr>
                  <w:rStyle w:val="Hyperlink"/>
                  <w:rFonts w:eastAsia="Times New Roman"/>
                </w:rPr>
                <w:t>Narrative</w:t>
              </w:r>
            </w:hyperlink>
          </w:p>
          <w:p w:rsidR="00C51368" w:rsidRDefault="004004B4">
            <w:pPr>
              <w:numPr>
                <w:ilvl w:val="0"/>
                <w:numId w:val="46"/>
              </w:numPr>
              <w:spacing w:before="100" w:beforeAutospacing="1" w:after="100" w:afterAutospacing="1"/>
              <w:rPr>
                <w:rFonts w:eastAsia="Times New Roman"/>
              </w:rPr>
            </w:pPr>
            <w:hyperlink r:id="rId644" w:history="1">
              <w:r w:rsidR="00E43BD9">
                <w:rPr>
                  <w:rStyle w:val="Hyperlink"/>
                  <w:rFonts w:eastAsia="Times New Roman"/>
                </w:rPr>
                <w:t>Extensibility</w:t>
              </w:r>
            </w:hyperlink>
            <w:r w:rsidR="00E43BD9">
              <w:rPr>
                <w:rFonts w:eastAsia="Times New Roman"/>
              </w:rPr>
              <w:t xml:space="preserve"> &amp; </w:t>
            </w:r>
            <w:hyperlink r:id="rId645" w:history="1">
              <w:r w:rsidR="00E43BD9">
                <w:rPr>
                  <w:rStyle w:val="Hyperlink"/>
                  <w:rFonts w:eastAsia="Times New Roman"/>
                </w:rPr>
                <w:t>Extension Registry</w:t>
              </w:r>
            </w:hyperlink>
          </w:p>
          <w:p w:rsidR="00C51368" w:rsidRDefault="004004B4">
            <w:pPr>
              <w:numPr>
                <w:ilvl w:val="0"/>
                <w:numId w:val="46"/>
              </w:numPr>
              <w:spacing w:before="100" w:beforeAutospacing="1" w:after="100" w:afterAutospacing="1"/>
              <w:rPr>
                <w:rFonts w:eastAsia="Times New Roman"/>
              </w:rPr>
            </w:pPr>
            <w:hyperlink r:id="rId646" w:history="1">
              <w:r w:rsidR="00E43BD9">
                <w:rPr>
                  <w:rStyle w:val="Hyperlink"/>
                  <w:rFonts w:eastAsia="Times New Roman"/>
                </w:rPr>
                <w:t>Formats:</w:t>
              </w:r>
            </w:hyperlink>
            <w:r w:rsidR="00E43BD9">
              <w:rPr>
                <w:rFonts w:eastAsia="Times New Roman"/>
              </w:rPr>
              <w:t xml:space="preserve"> </w:t>
            </w:r>
          </w:p>
          <w:p w:rsidR="00C51368" w:rsidRDefault="004004B4">
            <w:pPr>
              <w:numPr>
                <w:ilvl w:val="1"/>
                <w:numId w:val="46"/>
              </w:numPr>
              <w:spacing w:before="100" w:beforeAutospacing="1" w:after="100" w:afterAutospacing="1"/>
              <w:rPr>
                <w:rFonts w:eastAsia="Times New Roman"/>
              </w:rPr>
            </w:pPr>
            <w:hyperlink r:id="rId647" w:history="1">
              <w:r w:rsidR="00E43BD9">
                <w:rPr>
                  <w:rStyle w:val="Hyperlink"/>
                  <w:rFonts w:eastAsia="Times New Roman"/>
                </w:rPr>
                <w:t>XML</w:t>
              </w:r>
            </w:hyperlink>
          </w:p>
          <w:p w:rsidR="00C51368" w:rsidRDefault="004004B4">
            <w:pPr>
              <w:numPr>
                <w:ilvl w:val="1"/>
                <w:numId w:val="46"/>
              </w:numPr>
              <w:spacing w:before="100" w:beforeAutospacing="1" w:after="100" w:afterAutospacing="1"/>
              <w:rPr>
                <w:rFonts w:eastAsia="Times New Roman"/>
              </w:rPr>
            </w:pPr>
            <w:hyperlink r:id="rId648" w:history="1">
              <w:r w:rsidR="00E43BD9">
                <w:rPr>
                  <w:rStyle w:val="Hyperlink"/>
                  <w:rFonts w:eastAsia="Times New Roman"/>
                </w:rPr>
                <w:t>JSON</w:t>
              </w:r>
            </w:hyperlink>
          </w:p>
          <w:p w:rsidR="00C51368" w:rsidRDefault="004004B4">
            <w:pPr>
              <w:numPr>
                <w:ilvl w:val="1"/>
                <w:numId w:val="46"/>
              </w:numPr>
              <w:spacing w:before="100" w:beforeAutospacing="1" w:after="100" w:afterAutospacing="1"/>
              <w:rPr>
                <w:rFonts w:eastAsia="Times New Roman"/>
              </w:rPr>
            </w:pPr>
            <w:hyperlink r:id="rId649" w:history="1">
              <w:r w:rsidR="00E43BD9">
                <w:rPr>
                  <w:rStyle w:val="Hyperlink"/>
                  <w:rFonts w:eastAsia="Times New Roman"/>
                </w:rPr>
                <w:t>RDF</w:t>
              </w:r>
            </w:hyperlink>
          </w:p>
          <w:p w:rsidR="00C51368" w:rsidRDefault="004004B4">
            <w:pPr>
              <w:numPr>
                <w:ilvl w:val="0"/>
                <w:numId w:val="46"/>
              </w:numPr>
              <w:spacing w:before="100" w:beforeAutospacing="1" w:after="100" w:afterAutospacing="1"/>
              <w:rPr>
                <w:rFonts w:eastAsia="Times New Roman"/>
              </w:rPr>
            </w:pPr>
            <w:hyperlink r:id="rId650"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4004B4">
            <w:pPr>
              <w:numPr>
                <w:ilvl w:val="1"/>
                <w:numId w:val="46"/>
              </w:numPr>
              <w:spacing w:before="100" w:beforeAutospacing="1" w:after="100" w:afterAutospacing="1"/>
              <w:rPr>
                <w:rFonts w:eastAsia="Times New Roman"/>
              </w:rPr>
            </w:pPr>
            <w:hyperlink r:id="rId651" w:history="1">
              <w:r w:rsidR="00E43BD9">
                <w:rPr>
                  <w:rStyle w:val="Hyperlink"/>
                  <w:rFonts w:eastAsia="Times New Roman"/>
                </w:rPr>
                <w:t>DomainResource</w:t>
              </w:r>
            </w:hyperlink>
          </w:p>
          <w:p w:rsidR="00C51368" w:rsidRDefault="004004B4">
            <w:pPr>
              <w:numPr>
                <w:ilvl w:val="1"/>
                <w:numId w:val="46"/>
              </w:numPr>
              <w:spacing w:before="100" w:beforeAutospacing="1" w:after="100" w:afterAutospacing="1"/>
              <w:rPr>
                <w:rFonts w:eastAsia="Times New Roman"/>
              </w:rPr>
            </w:pPr>
            <w:hyperlink r:id="rId652" w:history="1">
              <w:r w:rsidR="00E43BD9">
                <w:rPr>
                  <w:rStyle w:val="Hyperlink"/>
                  <w:rFonts w:eastAsia="Times New Roman"/>
                </w:rPr>
                <w:t>Element</w:t>
              </w:r>
            </w:hyperlink>
          </w:p>
          <w:p w:rsidR="00C51368" w:rsidRDefault="004004B4">
            <w:pPr>
              <w:numPr>
                <w:ilvl w:val="1"/>
                <w:numId w:val="46"/>
              </w:numPr>
              <w:spacing w:before="100" w:beforeAutospacing="1" w:after="100" w:afterAutospacing="1"/>
              <w:rPr>
                <w:rFonts w:eastAsia="Times New Roman"/>
              </w:rPr>
            </w:pPr>
            <w:hyperlink r:id="rId653" w:history="1">
              <w:r w:rsidR="00E43BD9">
                <w:rPr>
                  <w:rStyle w:val="Hyperlink"/>
                  <w:rFonts w:eastAsia="Times New Roman"/>
                </w:rPr>
                <w:t>BackboneElement</w:t>
              </w:r>
            </w:hyperlink>
          </w:p>
          <w:p w:rsidR="00C51368" w:rsidRDefault="004004B4">
            <w:pPr>
              <w:numPr>
                <w:ilvl w:val="1"/>
                <w:numId w:val="46"/>
              </w:numPr>
              <w:spacing w:before="100" w:beforeAutospacing="1" w:after="100" w:afterAutospacing="1"/>
              <w:rPr>
                <w:rFonts w:eastAsia="Times New Roman"/>
              </w:rPr>
            </w:pPr>
            <w:hyperlink r:id="rId654" w:history="1">
              <w:r w:rsidR="00E43BD9">
                <w:rPr>
                  <w:rStyle w:val="Hyperlink"/>
                  <w:rFonts w:eastAsia="Times New Roman"/>
                </w:rPr>
                <w:t>ElementDefinition</w:t>
              </w:r>
            </w:hyperlink>
          </w:p>
          <w:p w:rsidR="00C51368" w:rsidRDefault="004004B4">
            <w:pPr>
              <w:numPr>
                <w:ilvl w:val="0"/>
                <w:numId w:val="46"/>
              </w:numPr>
              <w:spacing w:before="100" w:beforeAutospacing="1" w:after="100" w:afterAutospacing="1"/>
              <w:rPr>
                <w:rFonts w:eastAsia="Times New Roman"/>
              </w:rPr>
            </w:pPr>
            <w:hyperlink r:id="rId655"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4004B4">
            <w:pPr>
              <w:rPr>
                <w:rFonts w:eastAsia="Times New Roman"/>
              </w:rPr>
            </w:pPr>
            <w:r w:rsidRPr="004004B4">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4004B4">
            <w:pPr>
              <w:numPr>
                <w:ilvl w:val="0"/>
                <w:numId w:val="47"/>
              </w:numPr>
              <w:spacing w:before="100" w:beforeAutospacing="1" w:after="100" w:afterAutospacing="1"/>
              <w:rPr>
                <w:rFonts w:eastAsia="Times New Roman"/>
              </w:rPr>
            </w:pPr>
            <w:hyperlink r:id="rId656" w:history="1">
              <w:r w:rsidR="00E43BD9">
                <w:rPr>
                  <w:rStyle w:val="Hyperlink"/>
                  <w:rFonts w:eastAsia="Times New Roman"/>
                </w:rPr>
                <w:t>Using Codes in Resources</w:t>
              </w:r>
            </w:hyperlink>
          </w:p>
          <w:p w:rsidR="00C51368" w:rsidRDefault="004004B4">
            <w:pPr>
              <w:numPr>
                <w:ilvl w:val="0"/>
                <w:numId w:val="47"/>
              </w:numPr>
              <w:spacing w:before="100" w:beforeAutospacing="1" w:after="100" w:afterAutospacing="1"/>
              <w:rPr>
                <w:rFonts w:eastAsia="Times New Roman"/>
              </w:rPr>
            </w:pPr>
            <w:hyperlink r:id="rId657" w:history="1">
              <w:r w:rsidR="00E43BD9">
                <w:rPr>
                  <w:rStyle w:val="Hyperlink"/>
                  <w:rFonts w:eastAsia="Times New Roman"/>
                </w:rPr>
                <w:t>System List</w:t>
              </w:r>
            </w:hyperlink>
          </w:p>
          <w:p w:rsidR="00C51368" w:rsidRDefault="004004B4">
            <w:pPr>
              <w:numPr>
                <w:ilvl w:val="0"/>
                <w:numId w:val="47"/>
              </w:numPr>
              <w:spacing w:before="100" w:beforeAutospacing="1" w:after="100" w:afterAutospacing="1"/>
              <w:rPr>
                <w:rFonts w:eastAsia="Times New Roman"/>
              </w:rPr>
            </w:pPr>
            <w:hyperlink r:id="rId658" w:history="1">
              <w:r w:rsidR="00E43BD9">
                <w:rPr>
                  <w:rStyle w:val="Hyperlink"/>
                  <w:rFonts w:eastAsia="Times New Roman"/>
                </w:rPr>
                <w:t>Value Set List</w:t>
              </w:r>
            </w:hyperlink>
          </w:p>
          <w:p w:rsidR="00C51368" w:rsidRDefault="004004B4">
            <w:pPr>
              <w:numPr>
                <w:ilvl w:val="0"/>
                <w:numId w:val="47"/>
              </w:numPr>
              <w:spacing w:before="100" w:beforeAutospacing="1" w:after="100" w:afterAutospacing="1"/>
              <w:rPr>
                <w:rFonts w:eastAsia="Times New Roman"/>
              </w:rPr>
            </w:pPr>
            <w:hyperlink r:id="rId659" w:history="1">
              <w:r w:rsidR="00E43BD9">
                <w:rPr>
                  <w:rStyle w:val="Hyperlink"/>
                  <w:rFonts w:eastAsia="Times New Roman"/>
                </w:rPr>
                <w:t>V2 Table List</w:t>
              </w:r>
            </w:hyperlink>
          </w:p>
          <w:p w:rsidR="00C51368" w:rsidRDefault="004004B4">
            <w:pPr>
              <w:numPr>
                <w:ilvl w:val="0"/>
                <w:numId w:val="47"/>
              </w:numPr>
              <w:spacing w:before="100" w:beforeAutospacing="1" w:after="100" w:afterAutospacing="1"/>
              <w:rPr>
                <w:rFonts w:eastAsia="Times New Roman"/>
              </w:rPr>
            </w:pPr>
            <w:hyperlink r:id="rId660" w:history="1">
              <w:r w:rsidR="00E43BD9">
                <w:rPr>
                  <w:rStyle w:val="Hyperlink"/>
                  <w:rFonts w:eastAsia="Times New Roman"/>
                </w:rPr>
                <w:t>V3 Code System / Value set List</w:t>
              </w:r>
            </w:hyperlink>
          </w:p>
          <w:p w:rsidR="00C51368" w:rsidRDefault="004004B4">
            <w:pPr>
              <w:numPr>
                <w:ilvl w:val="0"/>
                <w:numId w:val="47"/>
              </w:numPr>
              <w:spacing w:before="100" w:beforeAutospacing="1" w:after="100" w:afterAutospacing="1"/>
              <w:rPr>
                <w:rFonts w:eastAsia="Times New Roman"/>
              </w:rPr>
            </w:pPr>
            <w:hyperlink r:id="rId661" w:history="1">
              <w:r w:rsidR="00E43BD9">
                <w:rPr>
                  <w:rStyle w:val="Hyperlink"/>
                  <w:rFonts w:eastAsia="Times New Roman"/>
                </w:rPr>
                <w:t>Mappings between Value sets</w:t>
              </w:r>
            </w:hyperlink>
          </w:p>
          <w:p w:rsidR="00C51368" w:rsidRDefault="004004B4">
            <w:pPr>
              <w:numPr>
                <w:ilvl w:val="0"/>
                <w:numId w:val="47"/>
              </w:numPr>
              <w:spacing w:before="100" w:beforeAutospacing="1" w:after="100" w:afterAutospacing="1"/>
              <w:rPr>
                <w:rFonts w:eastAsia="Times New Roman"/>
              </w:rPr>
            </w:pPr>
            <w:hyperlink r:id="rId662"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63"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4004B4">
            <w:pPr>
              <w:numPr>
                <w:ilvl w:val="0"/>
                <w:numId w:val="48"/>
              </w:numPr>
              <w:spacing w:before="100" w:beforeAutospacing="1" w:after="100" w:afterAutospacing="1"/>
              <w:rPr>
                <w:rFonts w:eastAsia="Times New Roman"/>
              </w:rPr>
            </w:pPr>
            <w:hyperlink r:id="rId664" w:history="1">
              <w:r w:rsidR="00E43BD9">
                <w:rPr>
                  <w:rStyle w:val="Hyperlink"/>
                  <w:rFonts w:eastAsia="Times New Roman"/>
                </w:rPr>
                <w:t>Comparison with other HL7 Specifications</w:t>
              </w:r>
            </w:hyperlink>
          </w:p>
          <w:p w:rsidR="00C51368" w:rsidRDefault="004004B4">
            <w:pPr>
              <w:numPr>
                <w:ilvl w:val="0"/>
                <w:numId w:val="48"/>
              </w:numPr>
              <w:spacing w:before="100" w:beforeAutospacing="1" w:after="100" w:afterAutospacing="1"/>
              <w:rPr>
                <w:rFonts w:eastAsia="Times New Roman"/>
              </w:rPr>
            </w:pPr>
            <w:hyperlink r:id="rId665" w:history="1">
              <w:r w:rsidR="00E43BD9">
                <w:rPr>
                  <w:rStyle w:val="Hyperlink"/>
                  <w:rFonts w:eastAsia="Times New Roman"/>
                </w:rPr>
                <w:t>How FHIR fits into an EHR</w:t>
              </w:r>
            </w:hyperlink>
          </w:p>
          <w:p w:rsidR="00C51368" w:rsidRDefault="004004B4">
            <w:pPr>
              <w:numPr>
                <w:ilvl w:val="0"/>
                <w:numId w:val="48"/>
              </w:numPr>
              <w:spacing w:before="100" w:beforeAutospacing="1" w:after="100" w:afterAutospacing="1"/>
              <w:rPr>
                <w:rFonts w:eastAsia="Times New Roman"/>
              </w:rPr>
            </w:pPr>
            <w:hyperlink r:id="rId666"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226" w:name="uml"/>
      <w:r>
        <w:rPr>
          <w:noProof/>
          <w:lang w:val="en-US" w:eastAsia="zh-CN"/>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6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6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669" w:anchor="status" w:history="1">
              <w:r w:rsidR="00E43BD9">
                <w:rPr>
                  <w:rStyle w:val="Hyperlink"/>
                  <w:rFonts w:eastAsia="Times New Roman"/>
                </w:rPr>
                <w:t>Ballot Status</w:t>
              </w:r>
            </w:hyperlink>
            <w:r w:rsidR="00E43BD9">
              <w:rPr>
                <w:rFonts w:eastAsia="Times New Roman"/>
              </w:rPr>
              <w:t xml:space="preserve">: </w:t>
            </w:r>
            <w:hyperlink r:id="rId670"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671"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672"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4004B4">
      <w:pPr>
        <w:numPr>
          <w:ilvl w:val="0"/>
          <w:numId w:val="50"/>
        </w:numPr>
        <w:spacing w:before="100" w:beforeAutospacing="1" w:after="100" w:afterAutospacing="1"/>
        <w:divId w:val="1821531929"/>
        <w:rPr>
          <w:rFonts w:eastAsia="Times New Roman"/>
          <w:lang w:val="en-US"/>
        </w:rPr>
      </w:pPr>
      <w:hyperlink r:id="rId673" w:history="1">
        <w:r w:rsidR="00E43BD9">
          <w:rPr>
            <w:rStyle w:val="Hyperlink"/>
            <w:rFonts w:eastAsia="Times New Roman"/>
            <w:lang w:val="en-US"/>
          </w:rPr>
          <w:t>Example discharge summary</w:t>
        </w:r>
      </w:hyperlink>
      <w:r w:rsidR="00E43BD9">
        <w:rPr>
          <w:rFonts w:eastAsia="Times New Roman"/>
          <w:lang w:val="en-US"/>
        </w:rPr>
        <w:t xml:space="preserve">: </w:t>
      </w:r>
      <w:hyperlink r:id="rId674" w:history="1">
        <w:r w:rsidR="00E43BD9">
          <w:rPr>
            <w:rStyle w:val="Hyperlink"/>
            <w:rFonts w:eastAsia="Times New Roman"/>
            <w:lang w:val="en-US"/>
          </w:rPr>
          <w:t>XML</w:t>
        </w:r>
      </w:hyperlink>
      <w:r w:rsidR="00E43BD9">
        <w:rPr>
          <w:rFonts w:eastAsia="Times New Roman"/>
          <w:lang w:val="en-US"/>
        </w:rPr>
        <w:t xml:space="preserve"> or </w:t>
      </w:r>
      <w:hyperlink r:id="rId675"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227"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676" w:history="1">
        <w:r>
          <w:rPr>
            <w:rStyle w:val="Hyperlink"/>
            <w:lang w:val="en-US"/>
          </w:rPr>
          <w:t>Bundle</w:t>
        </w:r>
      </w:hyperlink>
      <w:r>
        <w:rPr>
          <w:lang w:val="en-US"/>
        </w:rPr>
        <w:t xml:space="preserve"> of resources of </w:t>
      </w:r>
      <w:hyperlink r:id="rId677" w:anchor="Bundle.type" w:history="1">
        <w:r>
          <w:rPr>
            <w:rStyle w:val="Hyperlink"/>
            <w:lang w:val="en-US"/>
          </w:rPr>
          <w:t>type</w:t>
        </w:r>
      </w:hyperlink>
      <w:r>
        <w:rPr>
          <w:lang w:val="en-US"/>
        </w:rPr>
        <w:t xml:space="preserve"> "document" that has a </w:t>
      </w:r>
      <w:hyperlink r:id="rId678"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679" w:history="1">
        <w:r>
          <w:rPr>
            <w:rStyle w:val="Hyperlink"/>
            <w:lang w:val="en-US"/>
          </w:rPr>
          <w:t>CSS stylesheets</w:t>
        </w:r>
      </w:hyperlink>
      <w:r>
        <w:rPr>
          <w:lang w:val="en-US"/>
        </w:rPr>
        <w:t xml:space="preserve">, </w:t>
      </w:r>
      <w:hyperlink r:id="rId680"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681" w:history="1">
        <w:r>
          <w:rPr>
            <w:rStyle w:val="Hyperlink"/>
            <w:lang w:val="en-US"/>
          </w:rPr>
          <w:t>digital signatures</w:t>
        </w:r>
      </w:hyperlink>
      <w:r>
        <w:rPr>
          <w:lang w:val="en-US"/>
        </w:rPr>
        <w:t xml:space="preserve"> page. The signature SHOULD be provided by a listed attester of the document and the signature SHOULD contain a </w:t>
      </w:r>
      <w:hyperlink r:id="rId682" w:anchor="sec-KeyInfo" w:tgtFrame="_blank" w:history="1">
        <w:r>
          <w:rPr>
            <w:rStyle w:val="Hyperlink"/>
            <w:lang w:val="en-US"/>
          </w:rPr>
          <w:t>KeyInfo element</w:t>
        </w:r>
      </w:hyperlink>
      <w:r>
        <w:rPr>
          <w:lang w:val="en-US"/>
        </w:rPr>
        <w:t xml:space="preserve"> that contains a KeyName element whose value is a URI that matches the </w:t>
      </w:r>
      <w:hyperlink r:id="rId683"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228" w:name="presentation"/>
      <w:bookmarkEnd w:id="228"/>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4"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5"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6"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687"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229" w:name="css"/>
      <w:r>
        <w:rPr>
          <w:lang w:val="en-US"/>
        </w:rPr>
        <w:t xml:space="preserve">In addition to the </w:t>
      </w:r>
      <w:hyperlink r:id="rId688"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689"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230" w:name="profiles"/>
      <w:bookmarkEnd w:id="230"/>
      <w:r>
        <w:rPr>
          <w:rFonts w:eastAsia="Times New Roman"/>
          <w:lang w:val="en-US"/>
        </w:rPr>
        <w:t>Document Profiles</w:t>
      </w:r>
    </w:p>
    <w:p w:rsidR="00C51368" w:rsidRDefault="004004B4">
      <w:pPr>
        <w:pStyle w:val="NormalWeb"/>
        <w:divId w:val="1821531929"/>
        <w:rPr>
          <w:lang w:val="en-US"/>
        </w:rPr>
      </w:pPr>
      <w:hyperlink r:id="rId690"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691"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692"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231" w:name="obligations"/>
      <w:bookmarkEnd w:id="231"/>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693"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232" w:name="bundle"/>
      <w:bookmarkEnd w:id="232"/>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4004B4">
            <w:pPr>
              <w:rPr>
                <w:rFonts w:eastAsia="Times New Roman"/>
              </w:rPr>
            </w:pPr>
            <w:hyperlink r:id="rId694"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695"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4004B4">
            <w:pPr>
              <w:rPr>
                <w:rFonts w:eastAsia="Times New Roman"/>
              </w:rPr>
            </w:pPr>
            <w:hyperlink r:id="rId696"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697"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698"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700" w:anchor="status" w:history="1">
              <w:r w:rsidR="00E43BD9">
                <w:rPr>
                  <w:rStyle w:val="Hyperlink"/>
                  <w:rFonts w:eastAsia="Times New Roman"/>
                </w:rPr>
                <w:t>Ballot Status</w:t>
              </w:r>
            </w:hyperlink>
            <w:r w:rsidR="00E43BD9">
              <w:rPr>
                <w:rFonts w:eastAsia="Times New Roman"/>
              </w:rPr>
              <w:t xml:space="preserve">: </w:t>
            </w:r>
            <w:hyperlink r:id="rId701"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4004B4">
            <w:pPr>
              <w:numPr>
                <w:ilvl w:val="0"/>
                <w:numId w:val="59"/>
              </w:numPr>
              <w:spacing w:before="100" w:beforeAutospacing="1" w:after="100" w:afterAutospacing="1"/>
              <w:rPr>
                <w:rFonts w:eastAsia="Times New Roman"/>
              </w:rPr>
            </w:pPr>
            <w:hyperlink r:id="rId702"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4004B4">
            <w:pPr>
              <w:numPr>
                <w:ilvl w:val="0"/>
                <w:numId w:val="59"/>
              </w:numPr>
              <w:spacing w:before="100" w:beforeAutospacing="1" w:after="100" w:afterAutospacing="1"/>
              <w:rPr>
                <w:rFonts w:eastAsia="Times New Roman"/>
              </w:rPr>
            </w:pPr>
            <w:hyperlink r:id="rId703" w:history="1">
              <w:r w:rsidR="00E43BD9">
                <w:rPr>
                  <w:rStyle w:val="Hyperlink"/>
                  <w:rFonts w:eastAsia="Times New Roman"/>
                </w:rPr>
                <w:t>Code Generation Schemas</w:t>
              </w:r>
            </w:hyperlink>
            <w:r w:rsidR="00E43BD9">
              <w:rPr>
                <w:rFonts w:eastAsia="Times New Roman"/>
              </w:rPr>
              <w:t xml:space="preserve"> (See </w:t>
            </w:r>
            <w:hyperlink r:id="rId704"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05"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06" w:history="1">
              <w:r>
                <w:rPr>
                  <w:rStyle w:val="Hyperlink"/>
                  <w:rFonts w:eastAsia="Times New Roman"/>
                </w:rPr>
                <w:t>with text</w:t>
              </w:r>
            </w:hyperlink>
            <w:r>
              <w:rPr>
                <w:rFonts w:eastAsia="Times New Roman"/>
              </w:rPr>
              <w:t xml:space="preserve"> and </w:t>
            </w:r>
            <w:hyperlink r:id="rId707"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08" w:history="1">
              <w:r>
                <w:rPr>
                  <w:rStyle w:val="Hyperlink"/>
                  <w:rFonts w:eastAsia="Times New Roman"/>
                </w:rPr>
                <w:t>with text</w:t>
              </w:r>
            </w:hyperlink>
            <w:r>
              <w:rPr>
                <w:rFonts w:eastAsia="Times New Roman"/>
              </w:rPr>
              <w:t xml:space="preserve"> and </w:t>
            </w:r>
            <w:hyperlink r:id="rId709"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4004B4">
            <w:pPr>
              <w:numPr>
                <w:ilvl w:val="0"/>
                <w:numId w:val="61"/>
              </w:numPr>
              <w:spacing w:before="100" w:beforeAutospacing="1" w:after="100" w:afterAutospacing="1"/>
              <w:rPr>
                <w:rFonts w:eastAsia="Times New Roman"/>
              </w:rPr>
            </w:pPr>
            <w:hyperlink r:id="rId710" w:history="1">
              <w:r w:rsidR="00E43BD9">
                <w:rPr>
                  <w:rStyle w:val="Hyperlink"/>
                  <w:rFonts w:eastAsia="Times New Roman"/>
                </w:rPr>
                <w:t>XML format</w:t>
              </w:r>
            </w:hyperlink>
          </w:p>
          <w:p w:rsidR="00C51368" w:rsidRDefault="004004B4">
            <w:pPr>
              <w:numPr>
                <w:ilvl w:val="0"/>
                <w:numId w:val="61"/>
              </w:numPr>
              <w:spacing w:before="100" w:beforeAutospacing="1" w:after="100" w:afterAutospacing="1"/>
              <w:rPr>
                <w:rFonts w:eastAsia="Times New Roman"/>
              </w:rPr>
            </w:pPr>
            <w:hyperlink r:id="rId711"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4004B4">
            <w:pPr>
              <w:numPr>
                <w:ilvl w:val="0"/>
                <w:numId w:val="62"/>
              </w:numPr>
              <w:spacing w:before="100" w:beforeAutospacing="1" w:after="100" w:afterAutospacing="1"/>
              <w:rPr>
                <w:rFonts w:eastAsia="Times New Roman"/>
              </w:rPr>
            </w:pPr>
            <w:hyperlink r:id="rId712" w:history="1">
              <w:r w:rsidR="00E43BD9">
                <w:rPr>
                  <w:rStyle w:val="Hyperlink"/>
                  <w:rFonts w:eastAsia="Times New Roman"/>
                </w:rPr>
                <w:t>Turtle</w:t>
              </w:r>
            </w:hyperlink>
          </w:p>
          <w:p w:rsidR="00C51368" w:rsidRDefault="004004B4">
            <w:pPr>
              <w:numPr>
                <w:ilvl w:val="0"/>
                <w:numId w:val="62"/>
              </w:numPr>
              <w:spacing w:before="100" w:beforeAutospacing="1" w:after="100" w:afterAutospacing="1"/>
              <w:rPr>
                <w:rFonts w:eastAsia="Times New Roman"/>
              </w:rPr>
            </w:pPr>
            <w:hyperlink r:id="rId713"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4004B4">
            <w:pPr>
              <w:rPr>
                <w:rFonts w:eastAsia="Times New Roman"/>
              </w:rPr>
            </w:pPr>
            <w:hyperlink r:id="rId714"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4004B4">
            <w:pPr>
              <w:rPr>
                <w:rFonts w:eastAsia="Times New Roman"/>
              </w:rPr>
            </w:pPr>
            <w:hyperlink r:id="rId715"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16"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4004B4">
            <w:pPr>
              <w:rPr>
                <w:rFonts w:eastAsia="Times New Roman"/>
              </w:rPr>
            </w:pPr>
            <w:hyperlink r:id="rId717"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18"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4004B4">
            <w:pPr>
              <w:rPr>
                <w:rFonts w:eastAsia="Times New Roman"/>
              </w:rPr>
            </w:pPr>
            <w:hyperlink r:id="rId719"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233" w:name="refimpl"/>
            <w:r>
              <w:rPr>
                <w:rFonts w:eastAsia="Times New Roman"/>
              </w:rPr>
              <w:t xml:space="preserve"> </w:t>
            </w:r>
            <w:bookmarkEnd w:id="233"/>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4004B4">
      <w:pPr>
        <w:numPr>
          <w:ilvl w:val="0"/>
          <w:numId w:val="63"/>
        </w:numPr>
        <w:spacing w:before="100" w:beforeAutospacing="1" w:after="100" w:afterAutospacing="1"/>
        <w:divId w:val="2107384337"/>
        <w:rPr>
          <w:rFonts w:eastAsia="Times New Roman"/>
          <w:lang w:val="en-US"/>
        </w:rPr>
      </w:pPr>
      <w:hyperlink r:id="rId720"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21" w:history="1">
        <w:r w:rsidR="00E43BD9">
          <w:rPr>
            <w:rStyle w:val="Hyperlink"/>
            <w:rFonts w:eastAsia="Times New Roman"/>
            <w:lang w:val="en-US"/>
          </w:rPr>
          <w:t>Swift</w:t>
        </w:r>
      </w:hyperlink>
    </w:p>
    <w:p w:rsidR="00C51368" w:rsidRDefault="004004B4">
      <w:pPr>
        <w:numPr>
          <w:ilvl w:val="0"/>
          <w:numId w:val="63"/>
        </w:numPr>
        <w:spacing w:before="100" w:beforeAutospacing="1" w:after="100" w:afterAutospacing="1"/>
        <w:divId w:val="2107384337"/>
        <w:rPr>
          <w:rFonts w:eastAsia="Times New Roman"/>
          <w:lang w:val="en-US"/>
        </w:rPr>
      </w:pPr>
      <w:hyperlink r:id="rId722"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23" w:history="1">
        <w:r w:rsidR="00E43BD9">
          <w:rPr>
            <w:rStyle w:val="Hyperlink"/>
            <w:rFonts w:eastAsia="Times New Roman"/>
            <w:lang w:val="en-US"/>
          </w:rPr>
          <w:t>Java</w:t>
        </w:r>
      </w:hyperlink>
    </w:p>
    <w:p w:rsidR="00C51368" w:rsidRDefault="004004B4">
      <w:pPr>
        <w:divId w:val="2107384337"/>
        <w:rPr>
          <w:rFonts w:eastAsia="Times New Roman"/>
          <w:lang w:val="en-US"/>
        </w:rPr>
      </w:pPr>
      <w:r w:rsidRPr="004004B4">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24"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234" w:name="ehr-fm"/>
      <w:bookmarkEnd w:id="234"/>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7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726" w:anchor="status" w:history="1">
              <w:r w:rsidR="00E43BD9">
                <w:rPr>
                  <w:rStyle w:val="Hyperlink"/>
                  <w:rFonts w:eastAsia="Times New Roman"/>
                </w:rPr>
                <w:t>Ballot Status</w:t>
              </w:r>
            </w:hyperlink>
            <w:r w:rsidR="00E43BD9">
              <w:rPr>
                <w:rFonts w:eastAsia="Times New Roman"/>
              </w:rPr>
              <w:t xml:space="preserve">: </w:t>
            </w:r>
            <w:hyperlink r:id="rId727"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28"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29"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30"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31"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32"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33"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34"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35" w:history="1">
              <w:r>
                <w:rPr>
                  <w:rStyle w:val="Hyperlink"/>
                  <w:rFonts w:eastAsia="Times New Roman"/>
                </w:rPr>
                <w:t>data types</w:t>
              </w:r>
            </w:hyperlink>
            <w:r>
              <w:rPr>
                <w:rFonts w:eastAsia="Times New Roman"/>
              </w:rPr>
              <w:t xml:space="preserve">. FHIR defines </w:t>
            </w:r>
            <w:hyperlink r:id="rId736" w:history="1">
              <w:r>
                <w:rPr>
                  <w:rStyle w:val="Hyperlink"/>
                  <w:rFonts w:eastAsia="Times New Roman"/>
                </w:rPr>
                <w:t>a terminology service infrastructure</w:t>
              </w:r>
            </w:hyperlink>
            <w:r>
              <w:rPr>
                <w:rFonts w:eastAsia="Times New Roman"/>
              </w:rPr>
              <w:t xml:space="preserve">. Also, see </w:t>
            </w:r>
            <w:hyperlink r:id="rId737"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38"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39"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40"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41" w:history="1">
        <w:r>
          <w:rPr>
            <w:rStyle w:val="Hyperlink"/>
            <w:lang w:val="en-US"/>
          </w:rPr>
          <w:t>AuditEvent</w:t>
        </w:r>
      </w:hyperlink>
      <w:r>
        <w:rPr>
          <w:lang w:val="en-US"/>
        </w:rPr>
        <w:t xml:space="preserve"> and </w:t>
      </w:r>
      <w:hyperlink r:id="rId742"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7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744" w:anchor="status" w:history="1">
              <w:r w:rsidR="00E43BD9">
                <w:rPr>
                  <w:rStyle w:val="Hyperlink"/>
                  <w:rFonts w:eastAsia="Times New Roman"/>
                </w:rPr>
                <w:t>Ballot Status</w:t>
              </w:r>
            </w:hyperlink>
            <w:r w:rsidR="00E43BD9">
              <w:rPr>
                <w:rFonts w:eastAsia="Times New Roman"/>
              </w:rPr>
              <w:t xml:space="preserve">: </w:t>
            </w:r>
            <w:hyperlink r:id="rId745"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747" w:anchor="status" w:history="1">
              <w:r w:rsidR="00E43BD9">
                <w:rPr>
                  <w:rStyle w:val="Hyperlink"/>
                  <w:rFonts w:eastAsia="Times New Roman"/>
                </w:rPr>
                <w:t>Ballot Status</w:t>
              </w:r>
            </w:hyperlink>
            <w:r w:rsidR="00E43BD9">
              <w:rPr>
                <w:rFonts w:eastAsia="Times New Roman"/>
              </w:rPr>
              <w:t xml:space="preserve">: </w:t>
            </w:r>
            <w:hyperlink r:id="rId748"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49" w:history="1">
        <w:r>
          <w:rPr>
            <w:rStyle w:val="Hyperlink"/>
            <w:lang w:val="en-US"/>
          </w:rPr>
          <w:t>Data Type</w:t>
        </w:r>
      </w:hyperlink>
      <w:r>
        <w:rPr>
          <w:lang w:val="en-US"/>
        </w:rPr>
        <w:t xml:space="preserve"> (including primitives) or as part of a resource structure, have this base content: </w:t>
      </w:r>
    </w:p>
    <w:p w:rsidR="00C51368" w:rsidRDefault="004004B4">
      <w:pPr>
        <w:numPr>
          <w:ilvl w:val="0"/>
          <w:numId w:val="68"/>
        </w:numPr>
        <w:spacing w:before="100" w:beforeAutospacing="1" w:after="100" w:afterAutospacing="1"/>
        <w:divId w:val="1560163854"/>
        <w:rPr>
          <w:rFonts w:eastAsia="Times New Roman"/>
          <w:lang w:val="en-US"/>
        </w:rPr>
      </w:pPr>
      <w:hyperlink r:id="rId750"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4004B4">
      <w:pPr>
        <w:numPr>
          <w:ilvl w:val="0"/>
          <w:numId w:val="69"/>
        </w:numPr>
        <w:spacing w:before="100" w:beforeAutospacing="1" w:after="100" w:afterAutospacing="1"/>
        <w:divId w:val="1560163854"/>
        <w:rPr>
          <w:rFonts w:eastAsia="Times New Roman"/>
          <w:lang w:val="en-US"/>
        </w:rPr>
      </w:pPr>
      <w:hyperlink r:id="rId751"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4004B4">
      <w:pPr>
        <w:numPr>
          <w:ilvl w:val="0"/>
          <w:numId w:val="69"/>
        </w:numPr>
        <w:spacing w:before="100" w:beforeAutospacing="1" w:after="100" w:afterAutospacing="1"/>
        <w:divId w:val="1560163854"/>
        <w:rPr>
          <w:rFonts w:eastAsia="Times New Roman"/>
          <w:lang w:val="en-US"/>
        </w:rPr>
      </w:pPr>
      <w:hyperlink r:id="rId752"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4004B4">
      <w:pPr>
        <w:numPr>
          <w:ilvl w:val="0"/>
          <w:numId w:val="69"/>
        </w:numPr>
        <w:spacing w:before="100" w:beforeAutospacing="1" w:after="100" w:afterAutospacing="1"/>
        <w:divId w:val="1560163854"/>
        <w:rPr>
          <w:rFonts w:eastAsia="Times New Roman"/>
          <w:lang w:val="en-US"/>
        </w:rPr>
      </w:pPr>
      <w:hyperlink r:id="rId753"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54"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55"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4004B4">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4004B4">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4004B4">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4004B4">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4004B4">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56"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57"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58"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004B4">
            <w:pPr>
              <w:jc w:val="center"/>
              <w:rPr>
                <w:rFonts w:ascii="Verdana" w:eastAsia="Times New Roman" w:hAnsi="Verdana"/>
                <w:b/>
                <w:bCs/>
                <w:sz w:val="17"/>
                <w:szCs w:val="17"/>
              </w:rPr>
            </w:pPr>
            <w:hyperlink r:id="rId759"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60"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zh-CN"/>
              </w:rPr>
              <w:drawing>
                <wp:inline distT="0" distB="0" distL="0" distR="0">
                  <wp:extent cx="304800" cy="304800"/>
                  <wp:effectExtent l="19050" t="0" r="0" b="0"/>
                  <wp:docPr id="27" name="Picture 27" descr="doco">
                    <a:hlinkClick xmlns:a="http://schemas.openxmlformats.org/drawingml/2006/main" r:id="rId184"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185" tooltip="&quot;Legend for this format&quot;"/>
                          </pic:cNvPr>
                          <pic:cNvPicPr>
                            <a:picLocks noChangeAspect="1" noChangeArrowheads="1"/>
                          </pic:cNvPicPr>
                        </pic:nvPicPr>
                        <pic:blipFill>
                          <a:blip r:link="rId1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2" w:anchor="Element" w:tooltip="Element : Base definition for all elements in a resource." w:history="1">
              <w:r>
                <w:rPr>
                  <w:rStyle w:val="Hyperlink"/>
                  <w:rFonts w:ascii="Verdana" w:eastAsia="Times New Roman" w:hAnsi="Verdana"/>
                  <w:sz w:val="17"/>
                  <w:szCs w:val="17"/>
                </w:rPr>
                <w:t>Element</w:t>
              </w:r>
            </w:hyperlink>
            <w:bookmarkStart w:id="235"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763"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4" w:anchor="Element.id" w:tooltip="Element.id : unique id for the element within a resource (for internal references)." w:history="1">
              <w:r>
                <w:rPr>
                  <w:rStyle w:val="Hyperlink"/>
                  <w:rFonts w:ascii="Verdana" w:eastAsia="Times New Roman" w:hAnsi="Verdana"/>
                  <w:sz w:val="17"/>
                  <w:szCs w:val="17"/>
                </w:rPr>
                <w:t>id</w:t>
              </w:r>
            </w:hyperlink>
            <w:bookmarkStart w:id="236"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765"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6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8"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237"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769"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770" w:anchor="table" w:tooltip="Legend for this format" w:history="1">
              <w:r>
                <w:rPr>
                  <w:rFonts w:ascii="Verdana" w:eastAsia="Times New Roman" w:hAnsi="Verdana"/>
                  <w:noProof/>
                  <w:color w:val="0000FF"/>
                  <w:sz w:val="17"/>
                  <w:szCs w:val="17"/>
                  <w:lang w:val="en-US" w:eastAsia="zh-CN"/>
                </w:rPr>
                <w:drawing>
                  <wp:inline distT="0" distB="0" distL="0" distR="0">
                    <wp:extent cx="304800" cy="304800"/>
                    <wp:effectExtent l="19050" t="0" r="0" b="0"/>
                    <wp:docPr id="36" name="Picture 36" descr="doco">
                      <a:hlinkClick xmlns:a="http://schemas.openxmlformats.org/drawingml/2006/main" r:id="rId184"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185" tooltip="&quot;Legend for this format&quot;"/>
                            </pic:cNvPr>
                            <pic:cNvPicPr>
                              <a:picLocks noChangeAspect="1" noChangeArrowheads="1"/>
                            </pic:cNvPicPr>
                          </pic:nvPicPr>
                          <pic:blipFill>
                            <a:blip r:link="rId1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771"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772" w:anchor="id" w:history="1">
        <w:r>
          <w:rPr>
            <w:rStyle w:val="Hyperlink"/>
            <w:lang w:val="en-US"/>
          </w:rPr>
          <w:t>id</w:t>
        </w:r>
      </w:hyperlink>
      <w:r>
        <w:rPr>
          <w:lang w:val="en-US"/>
        </w:rPr>
        <w:t xml:space="preserve">)"&gt; </w:t>
      </w:r>
      <w:r>
        <w:rPr>
          <w:color w:val="0000FF"/>
          <w:lang w:val="en-US" w:eastAsia="zh-CN"/>
        </w:rPr>
        <w:drawing>
          <wp:inline distT="0" distB="0" distL="0" distR="0">
            <wp:extent cx="304800" cy="304800"/>
            <wp:effectExtent l="19050" t="0" r="0" b="0"/>
            <wp:docPr id="37" name="Picture 37" descr="doco">
              <a:hlinkClick xmlns:a="http://schemas.openxmlformats.org/drawingml/2006/main" r:id="rId20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773"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775"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776" w:anchor="Extension" w:history="1">
        <w:r>
          <w:rPr>
            <w:rStyle w:val="Hyperlink"/>
            <w:lang w:val="en-US"/>
          </w:rPr>
          <w:t>Extension</w:t>
        </w:r>
      </w:hyperlink>
      <w:r>
        <w:rPr>
          <w:lang w:val="en-US"/>
        </w:rPr>
        <w:t xml:space="preserve"> </w:t>
      </w:r>
      <w:hyperlink r:id="rId777"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zh-CN"/>
        </w:rPr>
        <w:drawing>
          <wp:inline distT="0" distB="0" distL="0" distR="0">
            <wp:extent cx="304800" cy="304800"/>
            <wp:effectExtent l="19050" t="0" r="0" b="0"/>
            <wp:docPr id="38" name="Picture 38" descr="doco">
              <a:hlinkClick xmlns:a="http://schemas.openxmlformats.org/drawingml/2006/main" r:id="rId48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778"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779" w:anchor="Element.id" w:tooltip="Internal ID" w:history="1">
        <w:r>
          <w:rPr>
            <w:rStyle w:val="Hyperlink"/>
            <w:lang w:val="en-US"/>
          </w:rPr>
          <w:t>id</w:t>
        </w:r>
      </w:hyperlink>
      <w:r>
        <w:rPr>
          <w:lang w:val="en-US"/>
        </w:rPr>
        <w:t>" : "&lt;</w:t>
      </w:r>
      <w:hyperlink r:id="rId780"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8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82"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83"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84" w:anchor="Extension.url" w:tooltip="Source of the definition for the extension code - a logical name or a URL." w:history="1">
        <w:r>
          <w:rPr>
            <w:rStyle w:val="Hyperlink"/>
            <w:lang w:val="en-US"/>
          </w:rPr>
          <w:t>url</w:t>
        </w:r>
      </w:hyperlink>
      <w:r>
        <w:rPr>
          <w:lang w:val="en-US"/>
        </w:rPr>
        <w:t>" : "&lt;</w:t>
      </w:r>
      <w:hyperlink r:id="rId785"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86"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87"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zh-CN"/>
        </w:rPr>
        <w:drawing>
          <wp:inline distT="0" distB="0" distL="0" distR="0">
            <wp:extent cx="304800" cy="304800"/>
            <wp:effectExtent l="19050" t="0" r="0" b="0"/>
            <wp:docPr id="39" name="Picture 39" descr="doco">
              <a:hlinkClick xmlns:a="http://schemas.openxmlformats.org/drawingml/2006/main" r:id="rId48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778"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788" w:anchor="Element.id" w:tooltip="Internal ID" w:history="1">
        <w:r>
          <w:rPr>
            <w:rStyle w:val="Hyperlink"/>
            <w:lang w:val="en-US"/>
          </w:rPr>
          <w:t>id</w:t>
        </w:r>
      </w:hyperlink>
      <w:r>
        <w:rPr>
          <w:lang w:val="en-US"/>
        </w:rPr>
        <w:t>" : "&lt;</w:t>
      </w:r>
      <w:hyperlink r:id="rId789"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90"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91"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92"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93" w:anchor="Extension.url" w:tooltip="Source of the definition for the extension code - a logical name or a URL." w:history="1">
        <w:r>
          <w:rPr>
            <w:rStyle w:val="Hyperlink"/>
            <w:lang w:val="en-US"/>
          </w:rPr>
          <w:t>url</w:t>
        </w:r>
      </w:hyperlink>
      <w:r>
        <w:rPr>
          <w:lang w:val="en-US"/>
        </w:rPr>
        <w:t>" : "&lt;</w:t>
      </w:r>
      <w:hyperlink r:id="rId794"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95"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6"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238"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97"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98"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799"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4004B4">
            <w:pPr>
              <w:jc w:val="center"/>
              <w:rPr>
                <w:rFonts w:ascii="Verdana" w:eastAsia="Times New Roman" w:hAnsi="Verdana"/>
                <w:b/>
                <w:bCs/>
                <w:sz w:val="17"/>
                <w:szCs w:val="17"/>
              </w:rPr>
            </w:pPr>
            <w:hyperlink r:id="rId800"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b/>
                <w:bCs/>
                <w:sz w:val="17"/>
                <w:szCs w:val="17"/>
              </w:rPr>
            </w:pPr>
            <w:hyperlink r:id="rId801"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zh-CN"/>
              </w:rPr>
              <w:drawing>
                <wp:inline distT="0" distB="0" distL="0" distR="0">
                  <wp:extent cx="304800" cy="304800"/>
                  <wp:effectExtent l="19050" t="0" r="0" b="0"/>
                  <wp:docPr id="40" name="Picture 40" descr="doco">
                    <a:hlinkClick xmlns:a="http://schemas.openxmlformats.org/drawingml/2006/main" r:id="rId184"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185" tooltip="&quot;Legend for this format&quot;"/>
                          </pic:cNvPr>
                          <pic:cNvPicPr>
                            <a:picLocks noChangeAspect="1" noChangeArrowheads="1"/>
                          </pic:cNvPicPr>
                        </pic:nvPicPr>
                        <pic:blipFill>
                          <a:blip r:link="rId1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2"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803"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235"/>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4"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805"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236"/>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6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6"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807"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237"/>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8" w:anchor="table" w:tooltip="Legend for this format" w:history="1">
              <w:r>
                <w:rPr>
                  <w:rFonts w:ascii="Verdana" w:eastAsia="Times New Roman" w:hAnsi="Verdana"/>
                  <w:noProof/>
                  <w:color w:val="0000FF"/>
                  <w:sz w:val="17"/>
                  <w:szCs w:val="17"/>
                  <w:lang w:val="en-US" w:eastAsia="zh-CN"/>
                </w:rPr>
                <w:drawing>
                  <wp:inline distT="0" distB="0" distL="0" distR="0">
                    <wp:extent cx="304800" cy="304800"/>
                    <wp:effectExtent l="19050" t="0" r="0" b="0"/>
                    <wp:docPr id="49" name="Picture 49" descr="doco">
                      <a:hlinkClick xmlns:a="http://schemas.openxmlformats.org/drawingml/2006/main" r:id="rId184"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185" tooltip="&quot;Legend for this format&quot;"/>
                            </pic:cNvPr>
                            <pic:cNvPicPr>
                              <a:picLocks noChangeAspect="1" noChangeArrowheads="1"/>
                            </pic:cNvPicPr>
                          </pic:nvPicPr>
                          <pic:blipFill>
                            <a:blip r:link="rId1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239"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09"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10" w:anchor="id" w:history="1">
        <w:r>
          <w:rPr>
            <w:rStyle w:val="Hyperlink"/>
            <w:lang w:val="en-US"/>
          </w:rPr>
          <w:t>id</w:t>
        </w:r>
      </w:hyperlink>
      <w:r>
        <w:rPr>
          <w:lang w:val="en-US"/>
        </w:rPr>
        <w:t xml:space="preserve">)"&gt; </w:t>
      </w:r>
      <w:r>
        <w:rPr>
          <w:color w:val="0000FF"/>
          <w:lang w:val="en-US" w:eastAsia="zh-CN"/>
        </w:rPr>
        <w:drawing>
          <wp:inline distT="0" distB="0" distL="0" distR="0">
            <wp:extent cx="304800" cy="304800"/>
            <wp:effectExtent l="19050" t="0" r="0" b="0"/>
            <wp:docPr id="50" name="Picture 50" descr="doco">
              <a:hlinkClick xmlns:a="http://schemas.openxmlformats.org/drawingml/2006/main" r:id="rId20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773"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1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12" w:anchor="Extension" w:history="1">
        <w:r>
          <w:rPr>
            <w:rStyle w:val="Hyperlink"/>
            <w:lang w:val="en-US"/>
          </w:rPr>
          <w:t>Extension</w:t>
        </w:r>
      </w:hyperlink>
      <w:r>
        <w:rPr>
          <w:lang w:val="en-US"/>
        </w:rPr>
        <w:t xml:space="preserve"> </w:t>
      </w:r>
      <w:hyperlink r:id="rId813"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240"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zh-CN"/>
        </w:rPr>
        <w:drawing>
          <wp:inline distT="0" distB="0" distL="0" distR="0">
            <wp:extent cx="304800" cy="304800"/>
            <wp:effectExtent l="19050" t="0" r="0" b="0"/>
            <wp:docPr id="51" name="Picture 51" descr="doco">
              <a:hlinkClick xmlns:a="http://schemas.openxmlformats.org/drawingml/2006/main" r:id="rId48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778"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14" w:anchor="Element.id" w:tooltip="Internal ID" w:history="1">
        <w:r>
          <w:rPr>
            <w:rStyle w:val="Hyperlink"/>
            <w:lang w:val="en-US"/>
          </w:rPr>
          <w:t>id</w:t>
        </w:r>
      </w:hyperlink>
      <w:r>
        <w:rPr>
          <w:lang w:val="en-US"/>
        </w:rPr>
        <w:t>" : "&lt;</w:t>
      </w:r>
      <w:hyperlink r:id="rId815"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1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7"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18"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19" w:anchor="Extension.url" w:tooltip="Source of the definition for the extension code - a logical name or a URL." w:history="1">
        <w:r>
          <w:rPr>
            <w:rStyle w:val="Hyperlink"/>
            <w:lang w:val="en-US"/>
          </w:rPr>
          <w:t>url</w:t>
        </w:r>
      </w:hyperlink>
      <w:r>
        <w:rPr>
          <w:lang w:val="en-US"/>
        </w:rPr>
        <w:t>" : "&lt;</w:t>
      </w:r>
      <w:hyperlink r:id="rId820"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21"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2"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zh-CN"/>
        </w:rPr>
        <w:drawing>
          <wp:inline distT="0" distB="0" distL="0" distR="0">
            <wp:extent cx="304800" cy="304800"/>
            <wp:effectExtent l="19050" t="0" r="0" b="0"/>
            <wp:docPr id="52" name="Picture 52" descr="doco">
              <a:hlinkClick xmlns:a="http://schemas.openxmlformats.org/drawingml/2006/main" r:id="rId488"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778"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23" w:anchor="Element.id" w:tooltip="Internal ID" w:history="1">
        <w:r>
          <w:rPr>
            <w:rStyle w:val="Hyperlink"/>
            <w:lang w:val="en-US"/>
          </w:rPr>
          <w:t>id</w:t>
        </w:r>
      </w:hyperlink>
      <w:r>
        <w:rPr>
          <w:lang w:val="en-US"/>
        </w:rPr>
        <w:t>" : "&lt;</w:t>
      </w:r>
      <w:hyperlink r:id="rId824"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25"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6"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27"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28" w:anchor="Extension.url" w:tooltip="Source of the definition for the extension code - a logical name or a URL." w:history="1">
        <w:r>
          <w:rPr>
            <w:rStyle w:val="Hyperlink"/>
            <w:lang w:val="en-US"/>
          </w:rPr>
          <w:t>url</w:t>
        </w:r>
      </w:hyperlink>
      <w:r>
        <w:rPr>
          <w:lang w:val="en-US"/>
        </w:rPr>
        <w:t>" : "&lt;</w:t>
      </w:r>
      <w:hyperlink r:id="rId829"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30"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31"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241" w:name="its"/>
      <w:bookmarkEnd w:id="241"/>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32"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33"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34"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36" w:anchor="status" w:history="1">
              <w:r w:rsidR="00E43BD9">
                <w:rPr>
                  <w:rStyle w:val="Hyperlink"/>
                  <w:rFonts w:eastAsia="Times New Roman"/>
                </w:rPr>
                <w:t>Ballot Status</w:t>
              </w:r>
            </w:hyperlink>
            <w:r w:rsidR="00E43BD9">
              <w:rPr>
                <w:rFonts w:eastAsia="Times New Roman"/>
              </w:rPr>
              <w:t xml:space="preserve">: </w:t>
            </w:r>
            <w:hyperlink r:id="rId837"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39" w:anchor="status" w:history="1">
              <w:r w:rsidR="00E43BD9">
                <w:rPr>
                  <w:rStyle w:val="Hyperlink"/>
                  <w:rFonts w:eastAsia="Times New Roman"/>
                </w:rPr>
                <w:t>Ballot Status</w:t>
              </w:r>
            </w:hyperlink>
            <w:r w:rsidR="00E43BD9">
              <w:rPr>
                <w:rFonts w:eastAsia="Times New Roman"/>
              </w:rPr>
              <w:t xml:space="preserve">: </w:t>
            </w:r>
            <w:hyperlink r:id="rId840"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41"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43" w:anchor="status" w:history="1">
              <w:r w:rsidR="00E43BD9">
                <w:rPr>
                  <w:rStyle w:val="Hyperlink"/>
                  <w:rFonts w:eastAsia="Times New Roman"/>
                </w:rPr>
                <w:t>Ballot Status</w:t>
              </w:r>
            </w:hyperlink>
            <w:r w:rsidR="00E43BD9">
              <w:rPr>
                <w:rFonts w:eastAsia="Times New Roman"/>
              </w:rPr>
              <w:t xml:space="preserve">: </w:t>
            </w:r>
            <w:hyperlink r:id="rId844"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46" w:anchor="status" w:history="1">
              <w:r w:rsidR="00E43BD9">
                <w:rPr>
                  <w:rStyle w:val="Hyperlink"/>
                  <w:rFonts w:eastAsia="Times New Roman"/>
                </w:rPr>
                <w:t>Ballot Status</w:t>
              </w:r>
            </w:hyperlink>
            <w:r w:rsidR="00E43BD9">
              <w:rPr>
                <w:rFonts w:eastAsia="Times New Roman"/>
              </w:rPr>
              <w:t xml:space="preserve">: </w:t>
            </w:r>
            <w:hyperlink r:id="rId847"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48"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49" w:anchor="iso11179" w:history="1">
        <w:r>
          <w:rPr>
            <w:rStyle w:val="Hyperlink"/>
            <w:lang w:val="en-US"/>
          </w:rPr>
          <w:t>ISO 11179</w:t>
        </w:r>
      </w:hyperlink>
      <w:r>
        <w:rPr>
          <w:lang w:val="en-US"/>
        </w:rPr>
        <w:t xml:space="preserve">. The </w:t>
      </w:r>
      <w:hyperlink r:id="rId850"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51" w:history="1">
        <w:r>
          <w:rPr>
            <w:rStyle w:val="Hyperlink"/>
            <w:lang w:val="en-US"/>
          </w:rPr>
          <w:t>XML</w:t>
        </w:r>
      </w:hyperlink>
      <w:r>
        <w:rPr>
          <w:lang w:val="en-US"/>
        </w:rPr>
        <w:t xml:space="preserve"> or </w:t>
      </w:r>
      <w:hyperlink r:id="rId852"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242" w:name="interpretation"/>
      <w:bookmarkEnd w:id="242"/>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53" w:history="1">
        <w:r>
          <w:rPr>
            <w:rStyle w:val="Hyperlink"/>
            <w:lang w:val="en-US"/>
          </w:rPr>
          <w:t>StructureDefinition</w:t>
        </w:r>
      </w:hyperlink>
      <w:r>
        <w:rPr>
          <w:lang w:val="en-US"/>
        </w:rPr>
        <w:t xml:space="preserve"> and </w:t>
      </w:r>
      <w:hyperlink r:id="rId854"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55" w:anchor="Quantity" w:history="1">
              <w:r>
                <w:rPr>
                  <w:rStyle w:val="Hyperlink"/>
                  <w:rFonts w:eastAsia="Times New Roman"/>
                </w:rPr>
                <w:t>Quantity</w:t>
              </w:r>
            </w:hyperlink>
            <w:r>
              <w:rPr>
                <w:rFonts w:eastAsia="Times New Roman"/>
              </w:rPr>
              <w:t xml:space="preserve"> - </w:t>
            </w:r>
            <w:hyperlink r:id="rId856" w:history="1">
              <w:r>
                <w:rPr>
                  <w:rStyle w:val="Hyperlink"/>
                  <w:rFonts w:eastAsia="Times New Roman"/>
                </w:rPr>
                <w:t>XML</w:t>
              </w:r>
            </w:hyperlink>
            <w:r>
              <w:rPr>
                <w:rFonts w:eastAsia="Times New Roman"/>
              </w:rPr>
              <w:t xml:space="preserve">, </w:t>
            </w:r>
            <w:hyperlink r:id="rId857"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58" w:anchor="Money" w:history="1">
              <w:r>
                <w:rPr>
                  <w:rStyle w:val="Hyperlink"/>
                  <w:rFonts w:eastAsia="Times New Roman"/>
                </w:rPr>
                <w:t>Money</w:t>
              </w:r>
            </w:hyperlink>
            <w:r>
              <w:rPr>
                <w:rFonts w:eastAsia="Times New Roman"/>
              </w:rPr>
              <w:t xml:space="preserve"> - </w:t>
            </w:r>
            <w:hyperlink r:id="rId859" w:history="1">
              <w:r>
                <w:rPr>
                  <w:rStyle w:val="Hyperlink"/>
                  <w:rFonts w:eastAsia="Times New Roman"/>
                </w:rPr>
                <w:t>XML</w:t>
              </w:r>
            </w:hyperlink>
            <w:r>
              <w:rPr>
                <w:rFonts w:eastAsia="Times New Roman"/>
              </w:rPr>
              <w:t xml:space="preserve">, </w:t>
            </w:r>
            <w:hyperlink r:id="rId86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61" w:history="1">
              <w:r>
                <w:rPr>
                  <w:rStyle w:val="Hyperlink"/>
                  <w:rFonts w:eastAsia="Times New Roman"/>
                </w:rPr>
                <w:t>Patient</w:t>
              </w:r>
            </w:hyperlink>
            <w:r>
              <w:rPr>
                <w:rFonts w:eastAsia="Times New Roman"/>
              </w:rPr>
              <w:t xml:space="preserve"> - </w:t>
            </w:r>
            <w:hyperlink r:id="rId862" w:history="1">
              <w:r>
                <w:rPr>
                  <w:rStyle w:val="Hyperlink"/>
                  <w:rFonts w:eastAsia="Times New Roman"/>
                </w:rPr>
                <w:t>XML</w:t>
              </w:r>
            </w:hyperlink>
            <w:r>
              <w:rPr>
                <w:rFonts w:eastAsia="Times New Roman"/>
              </w:rPr>
              <w:t xml:space="preserve">, </w:t>
            </w:r>
            <w:hyperlink r:id="rId86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64" w:history="1">
              <w:r>
                <w:rPr>
                  <w:rStyle w:val="Hyperlink"/>
                  <w:rFonts w:eastAsia="Times New Roman"/>
                </w:rPr>
                <w:t>DAF Patient</w:t>
              </w:r>
            </w:hyperlink>
            <w:r>
              <w:rPr>
                <w:rFonts w:eastAsia="Times New Roman"/>
              </w:rPr>
              <w:t xml:space="preserve"> - </w:t>
            </w:r>
            <w:hyperlink r:id="rId865" w:history="1">
              <w:r>
                <w:rPr>
                  <w:rStyle w:val="Hyperlink"/>
                  <w:rFonts w:eastAsia="Times New Roman"/>
                </w:rPr>
                <w:t>XML</w:t>
              </w:r>
            </w:hyperlink>
            <w:r>
              <w:rPr>
                <w:rFonts w:eastAsia="Times New Roman"/>
              </w:rPr>
              <w:t xml:space="preserve">, </w:t>
            </w:r>
            <w:hyperlink r:id="rId86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67" w:anchor="Extension" w:history="1">
              <w:r>
                <w:rPr>
                  <w:rStyle w:val="Hyperlink"/>
                  <w:rFonts w:eastAsia="Times New Roman"/>
                </w:rPr>
                <w:t>Extension</w:t>
              </w:r>
            </w:hyperlink>
            <w:r>
              <w:rPr>
                <w:rFonts w:eastAsia="Times New Roman"/>
              </w:rPr>
              <w:t xml:space="preserve"> - </w:t>
            </w:r>
            <w:hyperlink r:id="rId868" w:history="1">
              <w:r>
                <w:rPr>
                  <w:rStyle w:val="Hyperlink"/>
                  <w:rFonts w:eastAsia="Times New Roman"/>
                </w:rPr>
                <w:t>XML</w:t>
              </w:r>
            </w:hyperlink>
            <w:r>
              <w:rPr>
                <w:rFonts w:eastAsia="Times New Roman"/>
              </w:rPr>
              <w:t xml:space="preserve">, </w:t>
            </w:r>
            <w:hyperlink r:id="rId86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870" w:history="1">
              <w:r>
                <w:rPr>
                  <w:rStyle w:val="Hyperlink"/>
                  <w:rFonts w:eastAsia="Times New Roman"/>
                </w:rPr>
                <w:t>Extension</w:t>
              </w:r>
            </w:hyperlink>
            <w:r>
              <w:rPr>
                <w:rFonts w:eastAsia="Times New Roman"/>
              </w:rPr>
              <w:t xml:space="preserve"> - </w:t>
            </w:r>
            <w:hyperlink r:id="rId871" w:history="1">
              <w:r>
                <w:rPr>
                  <w:rStyle w:val="Hyperlink"/>
                  <w:rFonts w:eastAsia="Times New Roman"/>
                </w:rPr>
                <w:t>XML</w:t>
              </w:r>
            </w:hyperlink>
            <w:r>
              <w:rPr>
                <w:rFonts w:eastAsia="Times New Roman"/>
              </w:rPr>
              <w:t xml:space="preserve">, </w:t>
            </w:r>
            <w:hyperlink r:id="rId87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243"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244" w:name="min-max"/>
      <w:bookmarkEnd w:id="244"/>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873"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874"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245" w:name="missing"/>
      <w:bookmarkEnd w:id="245"/>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76" w:anchor="status" w:history="1">
              <w:r w:rsidR="00E43BD9">
                <w:rPr>
                  <w:rStyle w:val="Hyperlink"/>
                  <w:rFonts w:eastAsia="Times New Roman"/>
                </w:rPr>
                <w:t>Ballot Status</w:t>
              </w:r>
            </w:hyperlink>
            <w:r w:rsidR="00E43BD9">
              <w:rPr>
                <w:rFonts w:eastAsia="Times New Roman"/>
              </w:rPr>
              <w:t xml:space="preserve">: </w:t>
            </w:r>
            <w:hyperlink r:id="rId877"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246" w:name="consent"/>
      <w:bookmarkEnd w:id="246"/>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881"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247" w:name="sliceextensions"/>
      <w:bookmarkEnd w:id="247"/>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248" w:name="name-parts"/>
      <w:bookmarkEnd w:id="248"/>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882"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3"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884"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885"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886"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887"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888"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88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890" w:anchor="status" w:history="1">
              <w:r w:rsidR="00E43BD9">
                <w:rPr>
                  <w:rStyle w:val="Hyperlink"/>
                  <w:rFonts w:eastAsia="Times New Roman"/>
                </w:rPr>
                <w:t>Ballot Status</w:t>
              </w:r>
            </w:hyperlink>
            <w:r w:rsidR="00E43BD9">
              <w:rPr>
                <w:rFonts w:eastAsia="Times New Roman"/>
              </w:rPr>
              <w:t xml:space="preserve">: </w:t>
            </w:r>
            <w:hyperlink r:id="rId891"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249" w:name="extension"/>
      <w:bookmarkEnd w:id="249"/>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892"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4004B4">
      <w:pPr>
        <w:numPr>
          <w:ilvl w:val="1"/>
          <w:numId w:val="78"/>
        </w:numPr>
        <w:spacing w:before="100" w:beforeAutospacing="1" w:after="100" w:afterAutospacing="1"/>
        <w:divId w:val="423767666"/>
        <w:rPr>
          <w:rFonts w:eastAsia="Times New Roman"/>
          <w:lang w:val="en-US"/>
        </w:rPr>
      </w:pPr>
      <w:hyperlink r:id="rId893" w:anchor="integer" w:history="1">
        <w:r w:rsidR="00E43BD9">
          <w:rPr>
            <w:rStyle w:val="Hyperlink"/>
            <w:rFonts w:eastAsia="Times New Roman"/>
            <w:lang w:val="en-US"/>
          </w:rPr>
          <w:t>Integer</w:t>
        </w:r>
      </w:hyperlink>
    </w:p>
    <w:p w:rsidR="00C51368" w:rsidRDefault="004004B4">
      <w:pPr>
        <w:numPr>
          <w:ilvl w:val="1"/>
          <w:numId w:val="78"/>
        </w:numPr>
        <w:spacing w:before="100" w:beforeAutospacing="1" w:after="100" w:afterAutospacing="1"/>
        <w:divId w:val="423767666"/>
        <w:rPr>
          <w:rFonts w:eastAsia="Times New Roman"/>
          <w:lang w:val="en-US"/>
        </w:rPr>
      </w:pPr>
      <w:hyperlink r:id="rId894" w:anchor="decimal" w:history="1">
        <w:r w:rsidR="00E43BD9">
          <w:rPr>
            <w:rStyle w:val="Hyperlink"/>
            <w:rFonts w:eastAsia="Times New Roman"/>
            <w:lang w:val="en-US"/>
          </w:rPr>
          <w:t>Decimal</w:t>
        </w:r>
      </w:hyperlink>
    </w:p>
    <w:p w:rsidR="00C51368" w:rsidRDefault="004004B4">
      <w:pPr>
        <w:numPr>
          <w:ilvl w:val="1"/>
          <w:numId w:val="78"/>
        </w:numPr>
        <w:spacing w:before="100" w:beforeAutospacing="1" w:after="100" w:afterAutospacing="1"/>
        <w:divId w:val="423767666"/>
        <w:rPr>
          <w:rFonts w:eastAsia="Times New Roman"/>
          <w:lang w:val="en-US"/>
        </w:rPr>
      </w:pPr>
      <w:hyperlink r:id="rId895" w:anchor="dateTime" w:history="1">
        <w:r w:rsidR="00E43BD9">
          <w:rPr>
            <w:rStyle w:val="Hyperlink"/>
            <w:rFonts w:eastAsia="Times New Roman"/>
            <w:lang w:val="en-US"/>
          </w:rPr>
          <w:t>DateTime</w:t>
        </w:r>
      </w:hyperlink>
    </w:p>
    <w:p w:rsidR="00C51368" w:rsidRDefault="004004B4">
      <w:pPr>
        <w:numPr>
          <w:ilvl w:val="1"/>
          <w:numId w:val="78"/>
        </w:numPr>
        <w:spacing w:before="100" w:beforeAutospacing="1" w:after="100" w:afterAutospacing="1"/>
        <w:divId w:val="423767666"/>
        <w:rPr>
          <w:rFonts w:eastAsia="Times New Roman"/>
          <w:lang w:val="en-US"/>
        </w:rPr>
      </w:pPr>
      <w:hyperlink r:id="rId896" w:anchor="date" w:history="1">
        <w:r w:rsidR="00E43BD9">
          <w:rPr>
            <w:rStyle w:val="Hyperlink"/>
            <w:rFonts w:eastAsia="Times New Roman"/>
            <w:lang w:val="en-US"/>
          </w:rPr>
          <w:t>Date</w:t>
        </w:r>
      </w:hyperlink>
    </w:p>
    <w:p w:rsidR="00C51368" w:rsidRDefault="004004B4">
      <w:pPr>
        <w:numPr>
          <w:ilvl w:val="1"/>
          <w:numId w:val="78"/>
        </w:numPr>
        <w:spacing w:before="100" w:beforeAutospacing="1" w:after="100" w:afterAutospacing="1"/>
        <w:divId w:val="423767666"/>
        <w:rPr>
          <w:rFonts w:eastAsia="Times New Roman"/>
          <w:lang w:val="en-US"/>
        </w:rPr>
      </w:pPr>
      <w:hyperlink r:id="rId897" w:anchor="instant" w:history="1">
        <w:r w:rsidR="00E43BD9">
          <w:rPr>
            <w:rStyle w:val="Hyperlink"/>
            <w:rFonts w:eastAsia="Times New Roman"/>
            <w:lang w:val="en-US"/>
          </w:rPr>
          <w:t>Instant</w:t>
        </w:r>
      </w:hyperlink>
    </w:p>
    <w:p w:rsidR="00C51368" w:rsidRDefault="004004B4">
      <w:pPr>
        <w:numPr>
          <w:ilvl w:val="1"/>
          <w:numId w:val="78"/>
        </w:numPr>
        <w:spacing w:before="100" w:beforeAutospacing="1" w:after="100" w:afterAutospacing="1"/>
        <w:divId w:val="423767666"/>
        <w:rPr>
          <w:rFonts w:eastAsia="Times New Roman"/>
          <w:lang w:val="en-US"/>
        </w:rPr>
      </w:pPr>
      <w:hyperlink r:id="rId898" w:anchor="string" w:history="1">
        <w:r w:rsidR="00E43BD9">
          <w:rPr>
            <w:rStyle w:val="Hyperlink"/>
            <w:rFonts w:eastAsia="Times New Roman"/>
            <w:lang w:val="en-US"/>
          </w:rPr>
          <w:t>String</w:t>
        </w:r>
      </w:hyperlink>
    </w:p>
    <w:p w:rsidR="00C51368" w:rsidRDefault="004004B4">
      <w:pPr>
        <w:numPr>
          <w:ilvl w:val="1"/>
          <w:numId w:val="78"/>
        </w:numPr>
        <w:spacing w:before="100" w:beforeAutospacing="1" w:after="100" w:afterAutospacing="1"/>
        <w:divId w:val="423767666"/>
        <w:rPr>
          <w:rFonts w:eastAsia="Times New Roman"/>
          <w:lang w:val="en-US"/>
        </w:rPr>
      </w:pPr>
      <w:hyperlink r:id="rId899" w:anchor="uri" w:history="1">
        <w:r w:rsidR="00E43BD9">
          <w:rPr>
            <w:rStyle w:val="Hyperlink"/>
            <w:rFonts w:eastAsia="Times New Roman"/>
            <w:lang w:val="en-US"/>
          </w:rPr>
          <w:t>Uri</w:t>
        </w:r>
      </w:hyperlink>
    </w:p>
    <w:p w:rsidR="00C51368" w:rsidRDefault="004004B4">
      <w:pPr>
        <w:numPr>
          <w:ilvl w:val="1"/>
          <w:numId w:val="78"/>
        </w:numPr>
        <w:spacing w:before="100" w:beforeAutospacing="1" w:after="100" w:afterAutospacing="1"/>
        <w:divId w:val="423767666"/>
        <w:rPr>
          <w:rFonts w:eastAsia="Times New Roman"/>
          <w:lang w:val="en-US"/>
        </w:rPr>
      </w:pPr>
      <w:hyperlink r:id="rId900" w:anchor="boolean" w:history="1">
        <w:r w:rsidR="00E43BD9">
          <w:rPr>
            <w:rStyle w:val="Hyperlink"/>
            <w:rFonts w:eastAsia="Times New Roman"/>
            <w:lang w:val="en-US"/>
          </w:rPr>
          <w:t>Boolean</w:t>
        </w:r>
      </w:hyperlink>
    </w:p>
    <w:p w:rsidR="00C51368" w:rsidRDefault="004004B4">
      <w:pPr>
        <w:numPr>
          <w:ilvl w:val="1"/>
          <w:numId w:val="78"/>
        </w:numPr>
        <w:spacing w:before="100" w:beforeAutospacing="1" w:after="100" w:afterAutospacing="1"/>
        <w:divId w:val="423767666"/>
        <w:rPr>
          <w:rFonts w:eastAsia="Times New Roman"/>
          <w:lang w:val="en-US"/>
        </w:rPr>
      </w:pPr>
      <w:hyperlink r:id="rId901"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02"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4004B4">
      <w:pPr>
        <w:numPr>
          <w:ilvl w:val="1"/>
          <w:numId w:val="78"/>
        </w:numPr>
        <w:spacing w:before="100" w:beforeAutospacing="1" w:after="100" w:afterAutospacing="1"/>
        <w:divId w:val="423767666"/>
        <w:rPr>
          <w:rFonts w:eastAsia="Times New Roman"/>
          <w:lang w:val="en-US"/>
        </w:rPr>
      </w:pPr>
      <w:hyperlink r:id="rId903" w:anchor="markdown" w:history="1">
        <w:r w:rsidR="00E43BD9">
          <w:rPr>
            <w:rStyle w:val="Hyperlink"/>
            <w:rFonts w:eastAsia="Times New Roman"/>
            <w:lang w:val="en-US"/>
          </w:rPr>
          <w:t>markdown</w:t>
        </w:r>
      </w:hyperlink>
    </w:p>
    <w:p w:rsidR="00C51368" w:rsidRDefault="004004B4">
      <w:pPr>
        <w:numPr>
          <w:ilvl w:val="1"/>
          <w:numId w:val="78"/>
        </w:numPr>
        <w:spacing w:before="100" w:beforeAutospacing="1" w:after="100" w:afterAutospacing="1"/>
        <w:divId w:val="423767666"/>
        <w:rPr>
          <w:rFonts w:eastAsia="Times New Roman"/>
          <w:lang w:val="en-US"/>
        </w:rPr>
      </w:pPr>
      <w:hyperlink r:id="rId904" w:anchor="base64Binary" w:history="1">
        <w:r w:rsidR="00E43BD9">
          <w:rPr>
            <w:rStyle w:val="Hyperlink"/>
            <w:rFonts w:eastAsia="Times New Roman"/>
            <w:lang w:val="en-US"/>
          </w:rPr>
          <w:t>Base64Binary</w:t>
        </w:r>
      </w:hyperlink>
    </w:p>
    <w:p w:rsidR="00C51368" w:rsidRDefault="004004B4">
      <w:pPr>
        <w:numPr>
          <w:ilvl w:val="1"/>
          <w:numId w:val="78"/>
        </w:numPr>
        <w:spacing w:before="100" w:beforeAutospacing="1" w:after="100" w:afterAutospacing="1"/>
        <w:divId w:val="423767666"/>
        <w:rPr>
          <w:rFonts w:eastAsia="Times New Roman"/>
          <w:lang w:val="en-US"/>
        </w:rPr>
      </w:pPr>
      <w:hyperlink r:id="rId905" w:anchor="Coding" w:history="1">
        <w:r w:rsidR="00E43BD9">
          <w:rPr>
            <w:rStyle w:val="Hyperlink"/>
            <w:rFonts w:eastAsia="Times New Roman"/>
            <w:lang w:val="en-US"/>
          </w:rPr>
          <w:t>Coding</w:t>
        </w:r>
      </w:hyperlink>
    </w:p>
    <w:p w:rsidR="00C51368" w:rsidRDefault="004004B4">
      <w:pPr>
        <w:numPr>
          <w:ilvl w:val="1"/>
          <w:numId w:val="78"/>
        </w:numPr>
        <w:spacing w:before="100" w:beforeAutospacing="1" w:after="100" w:afterAutospacing="1"/>
        <w:divId w:val="423767666"/>
        <w:rPr>
          <w:rFonts w:eastAsia="Times New Roman"/>
          <w:lang w:val="en-US"/>
        </w:rPr>
      </w:pPr>
      <w:hyperlink r:id="rId906" w:anchor="CodeableConcept" w:history="1">
        <w:r w:rsidR="00E43BD9">
          <w:rPr>
            <w:rStyle w:val="Hyperlink"/>
            <w:rFonts w:eastAsia="Times New Roman"/>
            <w:lang w:val="en-US"/>
          </w:rPr>
          <w:t>CodeableConcept</w:t>
        </w:r>
      </w:hyperlink>
    </w:p>
    <w:p w:rsidR="00C51368" w:rsidRDefault="004004B4">
      <w:pPr>
        <w:numPr>
          <w:ilvl w:val="1"/>
          <w:numId w:val="78"/>
        </w:numPr>
        <w:spacing w:before="100" w:beforeAutospacing="1" w:after="100" w:afterAutospacing="1"/>
        <w:divId w:val="423767666"/>
        <w:rPr>
          <w:rFonts w:eastAsia="Times New Roman"/>
          <w:lang w:val="en-US"/>
        </w:rPr>
      </w:pPr>
      <w:hyperlink r:id="rId907" w:anchor="Attachment" w:history="1">
        <w:r w:rsidR="00E43BD9">
          <w:rPr>
            <w:rStyle w:val="Hyperlink"/>
            <w:rFonts w:eastAsia="Times New Roman"/>
            <w:lang w:val="en-US"/>
          </w:rPr>
          <w:t>Attachment</w:t>
        </w:r>
      </w:hyperlink>
    </w:p>
    <w:p w:rsidR="00C51368" w:rsidRDefault="004004B4">
      <w:pPr>
        <w:numPr>
          <w:ilvl w:val="1"/>
          <w:numId w:val="78"/>
        </w:numPr>
        <w:spacing w:before="100" w:beforeAutospacing="1" w:after="100" w:afterAutospacing="1"/>
        <w:divId w:val="423767666"/>
        <w:rPr>
          <w:rFonts w:eastAsia="Times New Roman"/>
          <w:lang w:val="en-US"/>
        </w:rPr>
      </w:pPr>
      <w:hyperlink r:id="rId908" w:anchor="Identifier" w:history="1">
        <w:r w:rsidR="00E43BD9">
          <w:rPr>
            <w:rStyle w:val="Hyperlink"/>
            <w:rFonts w:eastAsia="Times New Roman"/>
            <w:lang w:val="en-US"/>
          </w:rPr>
          <w:t>Identifier</w:t>
        </w:r>
      </w:hyperlink>
    </w:p>
    <w:p w:rsidR="00C51368" w:rsidRDefault="004004B4">
      <w:pPr>
        <w:numPr>
          <w:ilvl w:val="1"/>
          <w:numId w:val="78"/>
        </w:numPr>
        <w:spacing w:before="100" w:beforeAutospacing="1" w:after="100" w:afterAutospacing="1"/>
        <w:divId w:val="423767666"/>
        <w:rPr>
          <w:rFonts w:eastAsia="Times New Roman"/>
          <w:lang w:val="en-US"/>
        </w:rPr>
      </w:pPr>
      <w:hyperlink r:id="rId909" w:anchor="Quantity" w:history="1">
        <w:r w:rsidR="00E43BD9">
          <w:rPr>
            <w:rStyle w:val="Hyperlink"/>
            <w:rFonts w:eastAsia="Times New Roman"/>
            <w:lang w:val="en-US"/>
          </w:rPr>
          <w:t>Quantity</w:t>
        </w:r>
      </w:hyperlink>
    </w:p>
    <w:p w:rsidR="00C51368" w:rsidRDefault="004004B4">
      <w:pPr>
        <w:numPr>
          <w:ilvl w:val="1"/>
          <w:numId w:val="78"/>
        </w:numPr>
        <w:spacing w:before="100" w:beforeAutospacing="1" w:after="100" w:afterAutospacing="1"/>
        <w:divId w:val="423767666"/>
        <w:rPr>
          <w:rFonts w:eastAsia="Times New Roman"/>
          <w:lang w:val="en-US"/>
        </w:rPr>
      </w:pPr>
      <w:hyperlink r:id="rId910" w:anchor="Range" w:history="1">
        <w:r w:rsidR="00E43BD9">
          <w:rPr>
            <w:rStyle w:val="Hyperlink"/>
            <w:rFonts w:eastAsia="Times New Roman"/>
            <w:lang w:val="en-US"/>
          </w:rPr>
          <w:t>Range</w:t>
        </w:r>
      </w:hyperlink>
    </w:p>
    <w:p w:rsidR="00C51368" w:rsidRDefault="004004B4">
      <w:pPr>
        <w:numPr>
          <w:ilvl w:val="1"/>
          <w:numId w:val="78"/>
        </w:numPr>
        <w:spacing w:before="100" w:beforeAutospacing="1" w:after="100" w:afterAutospacing="1"/>
        <w:divId w:val="423767666"/>
        <w:rPr>
          <w:rFonts w:eastAsia="Times New Roman"/>
          <w:lang w:val="en-US"/>
        </w:rPr>
      </w:pPr>
      <w:hyperlink r:id="rId911" w:anchor="Period" w:history="1">
        <w:r w:rsidR="00E43BD9">
          <w:rPr>
            <w:rStyle w:val="Hyperlink"/>
            <w:rFonts w:eastAsia="Times New Roman"/>
            <w:lang w:val="en-US"/>
          </w:rPr>
          <w:t>Period</w:t>
        </w:r>
      </w:hyperlink>
    </w:p>
    <w:p w:rsidR="00C51368" w:rsidRDefault="004004B4">
      <w:pPr>
        <w:numPr>
          <w:ilvl w:val="1"/>
          <w:numId w:val="78"/>
        </w:numPr>
        <w:spacing w:before="100" w:beforeAutospacing="1" w:after="100" w:afterAutospacing="1"/>
        <w:divId w:val="423767666"/>
        <w:rPr>
          <w:rFonts w:eastAsia="Times New Roman"/>
          <w:lang w:val="en-US"/>
        </w:rPr>
      </w:pPr>
      <w:hyperlink r:id="rId912" w:anchor="Ratio" w:history="1">
        <w:r w:rsidR="00E43BD9">
          <w:rPr>
            <w:rStyle w:val="Hyperlink"/>
            <w:rFonts w:eastAsia="Times New Roman"/>
            <w:lang w:val="en-US"/>
          </w:rPr>
          <w:t>Ratio</w:t>
        </w:r>
      </w:hyperlink>
    </w:p>
    <w:p w:rsidR="00C51368" w:rsidRDefault="004004B4">
      <w:pPr>
        <w:numPr>
          <w:ilvl w:val="1"/>
          <w:numId w:val="78"/>
        </w:numPr>
        <w:spacing w:before="100" w:beforeAutospacing="1" w:after="100" w:afterAutospacing="1"/>
        <w:divId w:val="423767666"/>
        <w:rPr>
          <w:rFonts w:eastAsia="Times New Roman"/>
          <w:lang w:val="en-US"/>
        </w:rPr>
      </w:pPr>
      <w:hyperlink r:id="rId913" w:anchor="HumanName" w:history="1">
        <w:r w:rsidR="00E43BD9">
          <w:rPr>
            <w:rStyle w:val="Hyperlink"/>
            <w:rFonts w:eastAsia="Times New Roman"/>
            <w:lang w:val="en-US"/>
          </w:rPr>
          <w:t>HumanName</w:t>
        </w:r>
      </w:hyperlink>
    </w:p>
    <w:p w:rsidR="00C51368" w:rsidRDefault="004004B4">
      <w:pPr>
        <w:numPr>
          <w:ilvl w:val="1"/>
          <w:numId w:val="78"/>
        </w:numPr>
        <w:spacing w:before="100" w:beforeAutospacing="1" w:after="100" w:afterAutospacing="1"/>
        <w:divId w:val="423767666"/>
        <w:rPr>
          <w:rFonts w:eastAsia="Times New Roman"/>
          <w:lang w:val="en-US"/>
        </w:rPr>
      </w:pPr>
      <w:hyperlink r:id="rId914" w:anchor="Address" w:history="1">
        <w:r w:rsidR="00E43BD9">
          <w:rPr>
            <w:rStyle w:val="Hyperlink"/>
            <w:rFonts w:eastAsia="Times New Roman"/>
            <w:lang w:val="en-US"/>
          </w:rPr>
          <w:t>Address</w:t>
        </w:r>
      </w:hyperlink>
    </w:p>
    <w:p w:rsidR="00C51368" w:rsidRDefault="004004B4">
      <w:pPr>
        <w:numPr>
          <w:ilvl w:val="1"/>
          <w:numId w:val="78"/>
        </w:numPr>
        <w:spacing w:before="100" w:beforeAutospacing="1" w:after="100" w:afterAutospacing="1"/>
        <w:divId w:val="423767666"/>
        <w:rPr>
          <w:rFonts w:eastAsia="Times New Roman"/>
          <w:lang w:val="en-US"/>
        </w:rPr>
      </w:pPr>
      <w:hyperlink r:id="rId915" w:anchor="ContactPoint" w:history="1">
        <w:r w:rsidR="00E43BD9">
          <w:rPr>
            <w:rStyle w:val="Hyperlink"/>
            <w:rFonts w:eastAsia="Times New Roman"/>
            <w:lang w:val="en-US"/>
          </w:rPr>
          <w:t>ContactPoint</w:t>
        </w:r>
      </w:hyperlink>
    </w:p>
    <w:p w:rsidR="00C51368" w:rsidRDefault="004004B4">
      <w:pPr>
        <w:numPr>
          <w:ilvl w:val="1"/>
          <w:numId w:val="78"/>
        </w:numPr>
        <w:spacing w:before="100" w:beforeAutospacing="1" w:after="100" w:afterAutospacing="1"/>
        <w:divId w:val="423767666"/>
        <w:rPr>
          <w:rFonts w:eastAsia="Times New Roman"/>
          <w:lang w:val="en-US"/>
        </w:rPr>
      </w:pPr>
      <w:hyperlink r:id="rId916" w:anchor="Timing" w:history="1">
        <w:r w:rsidR="00E43BD9">
          <w:rPr>
            <w:rStyle w:val="Hyperlink"/>
            <w:rFonts w:eastAsia="Times New Roman"/>
            <w:lang w:val="en-US"/>
          </w:rPr>
          <w:t>Timing</w:t>
        </w:r>
      </w:hyperlink>
    </w:p>
    <w:p w:rsidR="00C51368" w:rsidRDefault="004004B4">
      <w:pPr>
        <w:numPr>
          <w:ilvl w:val="1"/>
          <w:numId w:val="78"/>
        </w:numPr>
        <w:spacing w:before="100" w:beforeAutospacing="1" w:after="100" w:afterAutospacing="1"/>
        <w:divId w:val="423767666"/>
        <w:rPr>
          <w:rFonts w:eastAsia="Times New Roman"/>
          <w:lang w:val="en-US"/>
        </w:rPr>
      </w:pPr>
      <w:hyperlink r:id="rId917" w:anchor="Signature" w:history="1">
        <w:r w:rsidR="00E43BD9">
          <w:rPr>
            <w:rStyle w:val="Hyperlink"/>
            <w:rFonts w:eastAsia="Times New Roman"/>
            <w:lang w:val="en-US"/>
          </w:rPr>
          <w:t>Signature</w:t>
        </w:r>
      </w:hyperlink>
    </w:p>
    <w:p w:rsidR="00C51368" w:rsidRDefault="004004B4">
      <w:pPr>
        <w:numPr>
          <w:ilvl w:val="1"/>
          <w:numId w:val="78"/>
        </w:numPr>
        <w:spacing w:before="100" w:beforeAutospacing="1" w:after="100" w:afterAutospacing="1"/>
        <w:divId w:val="423767666"/>
        <w:rPr>
          <w:rFonts w:eastAsia="Times New Roman"/>
          <w:lang w:val="en-US"/>
        </w:rPr>
      </w:pPr>
      <w:hyperlink r:id="rId918"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19"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20"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250" w:name="modifierExtension"/>
      <w:bookmarkEnd w:id="146"/>
      <w:bookmarkEnd w:id="147"/>
      <w:bookmarkEnd w:id="250"/>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21"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22"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23"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24"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25"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zh-CN"/>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27"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251" w:name="exchange"/>
      <w:bookmarkEnd w:id="251"/>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004B4">
            <w:pPr>
              <w:rPr>
                <w:rFonts w:eastAsia="Times New Roman"/>
              </w:rPr>
            </w:pPr>
            <w:hyperlink r:id="rId9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929" w:anchor="status" w:history="1">
              <w:r w:rsidR="00E43BD9">
                <w:rPr>
                  <w:rStyle w:val="Hyperlink"/>
                  <w:rFonts w:eastAsia="Times New Roman"/>
                </w:rPr>
                <w:t>Ballot Status</w:t>
              </w:r>
            </w:hyperlink>
            <w:r w:rsidR="00E43BD9">
              <w:rPr>
                <w:rFonts w:eastAsia="Times New Roman"/>
              </w:rPr>
              <w:t xml:space="preserve">: </w:t>
            </w:r>
            <w:hyperlink r:id="rId930"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4004B4">
            <w:pPr>
              <w:rPr>
                <w:rFonts w:eastAsia="Times New Roman"/>
              </w:rPr>
            </w:pPr>
            <w:hyperlink r:id="rId931" w:history="1">
              <w:r w:rsidR="00E43BD9">
                <w:rPr>
                  <w:rStyle w:val="Hyperlink"/>
                  <w:rFonts w:eastAsia="Times New Roman"/>
                </w:rPr>
                <w:t>EligibilityRequest</w:t>
              </w:r>
            </w:hyperlink>
          </w:p>
        </w:tc>
        <w:tc>
          <w:tcPr>
            <w:tcW w:w="0" w:type="auto"/>
            <w:vAlign w:val="center"/>
            <w:hideMark/>
          </w:tcPr>
          <w:p w:rsidR="00C51368" w:rsidRDefault="004004B4">
            <w:pPr>
              <w:rPr>
                <w:rFonts w:eastAsia="Times New Roman"/>
              </w:rPr>
            </w:pPr>
            <w:hyperlink r:id="rId932"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4004B4">
            <w:pPr>
              <w:rPr>
                <w:rFonts w:eastAsia="Times New Roman"/>
              </w:rPr>
            </w:pPr>
            <w:hyperlink r:id="rId933" w:history="1">
              <w:r w:rsidR="00E43BD9">
                <w:rPr>
                  <w:rStyle w:val="Hyperlink"/>
                  <w:rFonts w:eastAsia="Times New Roman"/>
                </w:rPr>
                <w:t>EnrollmentRequest</w:t>
              </w:r>
            </w:hyperlink>
          </w:p>
        </w:tc>
        <w:tc>
          <w:tcPr>
            <w:tcW w:w="0" w:type="auto"/>
            <w:vAlign w:val="center"/>
            <w:hideMark/>
          </w:tcPr>
          <w:p w:rsidR="00C51368" w:rsidRDefault="004004B4">
            <w:pPr>
              <w:rPr>
                <w:rFonts w:eastAsia="Times New Roman"/>
              </w:rPr>
            </w:pPr>
            <w:hyperlink r:id="rId934"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4004B4">
            <w:pPr>
              <w:rPr>
                <w:rFonts w:eastAsia="Times New Roman"/>
              </w:rPr>
            </w:pPr>
            <w:hyperlink r:id="rId935"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4004B4">
            <w:pPr>
              <w:rPr>
                <w:rFonts w:eastAsia="Times New Roman"/>
              </w:rPr>
            </w:pPr>
            <w:hyperlink r:id="rId93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4004B4">
            <w:pPr>
              <w:rPr>
                <w:rFonts w:eastAsia="Times New Roman"/>
              </w:rPr>
            </w:pPr>
            <w:hyperlink r:id="rId937"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4004B4">
            <w:pPr>
              <w:rPr>
                <w:rFonts w:eastAsia="Times New Roman"/>
              </w:rPr>
            </w:pPr>
            <w:hyperlink r:id="rId938"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4004B4">
            <w:pPr>
              <w:rPr>
                <w:rFonts w:eastAsia="Times New Roman"/>
              </w:rPr>
            </w:pPr>
            <w:hyperlink r:id="rId939"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4004B4">
            <w:pPr>
              <w:rPr>
                <w:rFonts w:eastAsia="Times New Roman"/>
              </w:rPr>
            </w:pPr>
            <w:hyperlink r:id="rId940"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4004B4">
            <w:pPr>
              <w:rPr>
                <w:rFonts w:eastAsia="Times New Roman"/>
              </w:rPr>
            </w:pPr>
            <w:hyperlink r:id="rId941"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4004B4">
            <w:pPr>
              <w:rPr>
                <w:rFonts w:eastAsia="Times New Roman"/>
              </w:rPr>
            </w:pPr>
            <w:hyperlink r:id="rId942"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4004B4">
            <w:pPr>
              <w:rPr>
                <w:rFonts w:eastAsia="Times New Roman"/>
              </w:rPr>
            </w:pPr>
            <w:hyperlink r:id="rId943"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4004B4">
            <w:pPr>
              <w:rPr>
                <w:rFonts w:eastAsia="Times New Roman"/>
              </w:rPr>
            </w:pPr>
            <w:hyperlink r:id="rId944"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4004B4">
            <w:pPr>
              <w:rPr>
                <w:rFonts w:eastAsia="Times New Roman"/>
              </w:rPr>
            </w:pPr>
            <w:hyperlink r:id="rId945"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4004B4">
            <w:pPr>
              <w:rPr>
                <w:rFonts w:eastAsia="Times New Roman"/>
              </w:rPr>
            </w:pPr>
            <w:hyperlink r:id="rId946"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4004B4">
            <w:pPr>
              <w:rPr>
                <w:rFonts w:eastAsia="Times New Roman"/>
              </w:rPr>
            </w:pPr>
            <w:hyperlink r:id="rId947"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4004B4">
            <w:pPr>
              <w:rPr>
                <w:rFonts w:eastAsia="Times New Roman"/>
              </w:rPr>
            </w:pPr>
            <w:hyperlink r:id="rId948"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4004B4">
            <w:pPr>
              <w:rPr>
                <w:rFonts w:eastAsia="Times New Roman"/>
              </w:rPr>
            </w:pPr>
            <w:hyperlink r:id="rId949"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4004B4">
            <w:pPr>
              <w:rPr>
                <w:rFonts w:eastAsia="Times New Roman"/>
              </w:rPr>
            </w:pPr>
            <w:hyperlink r:id="rId950" w:history="1">
              <w:r w:rsidR="00E43BD9">
                <w:rPr>
                  <w:rStyle w:val="Hyperlink"/>
                  <w:rFonts w:eastAsia="Times New Roman"/>
                </w:rPr>
                <w:t>{Resource</w:t>
              </w:r>
            </w:hyperlink>
            <w:r w:rsidR="00E43BD9">
              <w:rPr>
                <w:rFonts w:eastAsia="Times New Roman"/>
              </w:rPr>
              <w:t xml:space="preserve">} or </w:t>
            </w:r>
            <w:hyperlink r:id="rId95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4004B4">
            <w:pPr>
              <w:rPr>
                <w:rFonts w:eastAsia="Times New Roman"/>
              </w:rPr>
            </w:pPr>
            <w:hyperlink r:id="rId952" w:history="1">
              <w:r w:rsidR="00E43BD9">
                <w:rPr>
                  <w:rStyle w:val="Hyperlink"/>
                  <w:rFonts w:eastAsia="Times New Roman"/>
                </w:rPr>
                <w:t>PaymentNotice</w:t>
              </w:r>
            </w:hyperlink>
          </w:p>
        </w:tc>
        <w:tc>
          <w:tcPr>
            <w:tcW w:w="0" w:type="auto"/>
            <w:vAlign w:val="center"/>
            <w:hideMark/>
          </w:tcPr>
          <w:p w:rsidR="00C51368" w:rsidRDefault="004004B4">
            <w:pPr>
              <w:rPr>
                <w:rFonts w:eastAsia="Times New Roman"/>
              </w:rPr>
            </w:pPr>
            <w:hyperlink r:id="rId953"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4004B4">
            <w:pPr>
              <w:rPr>
                <w:rFonts w:eastAsia="Times New Roman"/>
              </w:rPr>
            </w:pPr>
            <w:hyperlink r:id="rId954" w:history="1">
              <w:r w:rsidR="00E43BD9">
                <w:rPr>
                  <w:rStyle w:val="Hyperlink"/>
                  <w:rFonts w:eastAsia="Times New Roman"/>
                </w:rPr>
                <w:t>ProcessRequest</w:t>
              </w:r>
            </w:hyperlink>
            <w:r w:rsidR="00E43BD9">
              <w:rPr>
                <w:rFonts w:eastAsia="Times New Roman"/>
              </w:rPr>
              <w:t xml:space="preserve"> (action=poll, include=</w:t>
            </w:r>
            <w:hyperlink r:id="rId955"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4004B4">
            <w:pPr>
              <w:rPr>
                <w:rFonts w:eastAsia="Times New Roman"/>
              </w:rPr>
            </w:pPr>
            <w:hyperlink r:id="rId956"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4004B4">
            <w:pPr>
              <w:rPr>
                <w:rFonts w:eastAsia="Times New Roman"/>
              </w:rPr>
            </w:pPr>
            <w:hyperlink r:id="rId957" w:history="1">
              <w:r w:rsidR="00E43BD9">
                <w:rPr>
                  <w:rStyle w:val="Hyperlink"/>
                  <w:rFonts w:eastAsia="Times New Roman"/>
                </w:rPr>
                <w:t>DocumentManifest</w:t>
              </w:r>
            </w:hyperlink>
          </w:p>
        </w:tc>
        <w:tc>
          <w:tcPr>
            <w:tcW w:w="0" w:type="auto"/>
            <w:vAlign w:val="center"/>
            <w:hideMark/>
          </w:tcPr>
          <w:p w:rsidR="00C51368" w:rsidRDefault="004004B4">
            <w:pPr>
              <w:rPr>
                <w:rFonts w:eastAsia="Times New Roman"/>
              </w:rPr>
            </w:pPr>
            <w:hyperlink r:id="rId958"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4004B4">
            <w:pPr>
              <w:rPr>
                <w:rFonts w:eastAsia="Times New Roman"/>
              </w:rPr>
            </w:pPr>
            <w:hyperlink r:id="rId959" w:history="1">
              <w:r w:rsidR="00E43BD9">
                <w:rPr>
                  <w:rStyle w:val="Hyperlink"/>
                  <w:rFonts w:eastAsia="Times New Roman"/>
                </w:rPr>
                <w:t>ProcessRequest</w:t>
              </w:r>
            </w:hyperlink>
            <w:r w:rsidR="00E43BD9">
              <w:rPr>
                <w:rFonts w:eastAsia="Times New Roman"/>
              </w:rPr>
              <w:t xml:space="preserve"> (action=poll, include=</w:t>
            </w:r>
            <w:hyperlink r:id="rId960"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4004B4">
            <w:pPr>
              <w:rPr>
                <w:rFonts w:eastAsia="Times New Roman"/>
              </w:rPr>
            </w:pPr>
            <w:hyperlink r:id="rId961"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62" w:history="1">
        <w:r>
          <w:rPr>
            <w:rStyle w:val="Hyperlink"/>
            <w:lang w:val="en-US"/>
          </w:rPr>
          <w:t>HL7 wiki</w:t>
        </w:r>
      </w:hyperlink>
      <w:r>
        <w:rPr>
          <w:lang w:val="en-US"/>
        </w:rPr>
        <w:t xml:space="preserve">. Feel free to add any you think are missing or engage with one of the </w:t>
      </w:r>
      <w:hyperlink r:id="rId963" w:history="1">
        <w:r>
          <w:rPr>
            <w:rStyle w:val="Hyperlink"/>
            <w:lang w:val="en-US"/>
          </w:rPr>
          <w:t>HL7 Work Groups</w:t>
        </w:r>
      </w:hyperlink>
      <w:r>
        <w:rPr>
          <w:lang w:val="en-US"/>
        </w:rPr>
        <w:t xml:space="preserve"> to submit a </w:t>
      </w:r>
      <w:hyperlink r:id="rId96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4004B4">
      <w:pPr>
        <w:rPr>
          <w:rFonts w:eastAsia="Times New Roman"/>
          <w:lang w:val="en-US"/>
        </w:rPr>
      </w:pPr>
      <w:r w:rsidRPr="004004B4">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zh-CN"/>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5"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4004B4">
      <w:pPr>
        <w:rPr>
          <w:rFonts w:eastAsia="Times New Roman"/>
          <w:lang w:val="en-US"/>
        </w:rPr>
      </w:pPr>
      <w:r w:rsidRPr="004004B4">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zh-CN"/>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7"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4004B4">
      <w:pPr>
        <w:rPr>
          <w:rFonts w:eastAsia="Times New Roman"/>
          <w:lang w:val="en-US"/>
        </w:rPr>
      </w:pPr>
      <w:r w:rsidRPr="004004B4">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zh-CN"/>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6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9"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4004B4">
      <w:pPr>
        <w:rPr>
          <w:rFonts w:eastAsia="Times New Roman"/>
          <w:lang w:val="en-US"/>
        </w:rPr>
      </w:pPr>
      <w:r w:rsidRPr="004004B4">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zh-CN"/>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9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1"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97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973" w:anchor="status" w:history="1">
              <w:r w:rsidR="00E43BD9">
                <w:rPr>
                  <w:rStyle w:val="Hyperlink"/>
                  <w:rFonts w:eastAsia="Times New Roman"/>
                </w:rPr>
                <w:t>Ballot Status</w:t>
              </w:r>
            </w:hyperlink>
            <w:r w:rsidR="00E43BD9">
              <w:rPr>
                <w:rFonts w:eastAsia="Times New Roman"/>
              </w:rPr>
              <w:t xml:space="preserve">: </w:t>
            </w:r>
            <w:hyperlink r:id="rId974"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975" w:history="1">
        <w:r>
          <w:rPr>
            <w:rStyle w:val="Hyperlink"/>
            <w:lang w:val="en-US"/>
          </w:rPr>
          <w:t>XML</w:t>
        </w:r>
      </w:hyperlink>
      <w:r>
        <w:rPr>
          <w:lang w:val="en-US"/>
        </w:rPr>
        <w:t xml:space="preserve"> and </w:t>
      </w:r>
      <w:hyperlink r:id="rId976"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252" w:name="defn"/>
      <w:bookmarkEnd w:id="252"/>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977"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253"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r:id="rId978"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97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9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98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98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zh-CN"/>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6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zh-CN"/>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97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4004B4">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254" w:name="legend"/>
      <w:bookmarkEnd w:id="254"/>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983"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9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97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984"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9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9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987"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9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989"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9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991"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6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99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zh-CN"/>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994"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995"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996"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997"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998"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999"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00"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255" w:name="element-rules"/>
      <w:bookmarkEnd w:id="255"/>
      <w:r>
        <w:rPr>
          <w:rFonts w:eastAsia="Times New Roman"/>
          <w:lang w:val="en-US"/>
        </w:rPr>
        <w:t xml:space="preserve">FHIR elements can never be empty. If an element is present in the resource, it SHALL have either a value, child elements as defined for its type, or 1 or more </w:t>
      </w:r>
      <w:hyperlink r:id="rId1001"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02" w:history="1">
        <w:r>
          <w:rPr>
            <w:rStyle w:val="Hyperlink"/>
            <w:rFonts w:eastAsia="Times New Roman"/>
            <w:lang w:val="en-US"/>
          </w:rPr>
          <w:t>Resource</w:t>
        </w:r>
      </w:hyperlink>
      <w:r>
        <w:rPr>
          <w:rFonts w:eastAsia="Times New Roman"/>
          <w:lang w:val="en-US"/>
        </w:rPr>
        <w:t xml:space="preserve">, and </w:t>
      </w:r>
      <w:hyperlink r:id="rId1003"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256" w:name="choice"/>
      <w:bookmarkEnd w:id="256"/>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257" w:name="umlchoice"/>
      <w:bookmarkEnd w:id="257"/>
      <w:r>
        <w:rPr>
          <w:lang w:val="en-US"/>
        </w:rPr>
        <w:t xml:space="preserve">Where an element can have a choice of data types, or is a </w:t>
      </w:r>
      <w:hyperlink r:id="rId1004"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258" w:name="wire"/>
      <w:bookmarkEnd w:id="258"/>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4004B4">
      <w:pPr>
        <w:numPr>
          <w:ilvl w:val="0"/>
          <w:numId w:val="87"/>
        </w:numPr>
        <w:spacing w:before="100" w:beforeAutospacing="1" w:after="100" w:afterAutospacing="1"/>
        <w:divId w:val="261954901"/>
        <w:rPr>
          <w:rFonts w:eastAsia="Times New Roman"/>
          <w:lang w:val="en-US"/>
        </w:rPr>
      </w:pPr>
      <w:hyperlink r:id="rId1005" w:history="1">
        <w:r w:rsidR="00E43BD9">
          <w:rPr>
            <w:rStyle w:val="Hyperlink"/>
            <w:rFonts w:eastAsia="Times New Roman"/>
            <w:lang w:val="en-US"/>
          </w:rPr>
          <w:t>XML</w:t>
        </w:r>
      </w:hyperlink>
    </w:p>
    <w:p w:rsidR="00C51368" w:rsidRDefault="004004B4">
      <w:pPr>
        <w:numPr>
          <w:ilvl w:val="0"/>
          <w:numId w:val="87"/>
        </w:numPr>
        <w:spacing w:before="100" w:beforeAutospacing="1" w:after="100" w:afterAutospacing="1"/>
        <w:divId w:val="261954901"/>
        <w:rPr>
          <w:rFonts w:eastAsia="Times New Roman"/>
          <w:lang w:val="en-US"/>
        </w:rPr>
      </w:pPr>
      <w:hyperlink r:id="rId1006" w:history="1">
        <w:r w:rsidR="00E43BD9">
          <w:rPr>
            <w:rStyle w:val="Hyperlink"/>
            <w:rFonts w:eastAsia="Times New Roman"/>
            <w:lang w:val="en-US"/>
          </w:rPr>
          <w:t>JSON</w:t>
        </w:r>
      </w:hyperlink>
    </w:p>
    <w:p w:rsidR="00C51368" w:rsidRDefault="004004B4">
      <w:pPr>
        <w:numPr>
          <w:ilvl w:val="0"/>
          <w:numId w:val="87"/>
        </w:numPr>
        <w:spacing w:before="100" w:beforeAutospacing="1" w:after="100" w:afterAutospacing="1"/>
        <w:divId w:val="261954901"/>
        <w:rPr>
          <w:rFonts w:eastAsia="Times New Roman"/>
          <w:lang w:val="en-US"/>
        </w:rPr>
      </w:pPr>
      <w:hyperlink r:id="rId1007"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08"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259"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0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010" w:anchor="status" w:history="1">
              <w:r w:rsidR="00E43BD9">
                <w:rPr>
                  <w:rStyle w:val="Hyperlink"/>
                  <w:rFonts w:eastAsia="Times New Roman"/>
                </w:rPr>
                <w:t>Ballot Status</w:t>
              </w:r>
            </w:hyperlink>
            <w:r w:rsidR="00E43BD9">
              <w:rPr>
                <w:rFonts w:eastAsia="Times New Roman"/>
              </w:rPr>
              <w:t xml:space="preserve">: </w:t>
            </w:r>
            <w:hyperlink r:id="rId1011"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260"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12" w:history="1">
        <w:r>
          <w:rPr>
            <w:rStyle w:val="Hyperlink"/>
            <w:lang w:val="en-US"/>
          </w:rPr>
          <w:t>DSTU #1 Version History</w:t>
        </w:r>
      </w:hyperlink>
      <w:r>
        <w:rPr>
          <w:lang w:val="en-US"/>
        </w:rPr>
        <w:t xml:space="preserve">. Note that a full archive history of everything is available </w:t>
      </w:r>
      <w:hyperlink r:id="rId1013"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261" w:name="rules"/>
      <w:bookmarkEnd w:id="261"/>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14"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15"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16"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17"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18" w:anchor="maturity" w:history="1">
              <w:r>
                <w:rPr>
                  <w:rStyle w:val="Hyperlink"/>
                  <w:rFonts w:eastAsia="Times New Roman"/>
                </w:rPr>
                <w:t>maturity framework</w:t>
              </w:r>
            </w:hyperlink>
          </w:p>
          <w:p w:rsidR="00C51368" w:rsidRDefault="004004B4">
            <w:pPr>
              <w:numPr>
                <w:ilvl w:val="0"/>
                <w:numId w:val="96"/>
              </w:numPr>
              <w:spacing w:before="100" w:beforeAutospacing="1" w:after="100" w:afterAutospacing="1"/>
              <w:rPr>
                <w:rFonts w:eastAsia="Times New Roman"/>
              </w:rPr>
            </w:pPr>
            <w:hyperlink r:id="rId1019"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4004B4">
            <w:pPr>
              <w:numPr>
                <w:ilvl w:val="0"/>
                <w:numId w:val="96"/>
              </w:numPr>
              <w:spacing w:before="100" w:beforeAutospacing="1" w:after="100" w:afterAutospacing="1"/>
              <w:rPr>
                <w:rFonts w:eastAsia="Times New Roman"/>
              </w:rPr>
            </w:pPr>
            <w:hyperlink r:id="rId1020"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21" w:history="1">
              <w:r>
                <w:rPr>
                  <w:rStyle w:val="Hyperlink"/>
                  <w:rFonts w:eastAsia="Times New Roman"/>
                </w:rPr>
                <w:t>note about whitespace in XML</w:t>
              </w:r>
            </w:hyperlink>
            <w:r>
              <w:rPr>
                <w:rFonts w:eastAsia="Times New Roman"/>
              </w:rPr>
              <w:t xml:space="preserve">, added </w:t>
            </w:r>
            <w:hyperlink r:id="rId1022"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23" w:anchor="markdown" w:history="1">
              <w:r>
                <w:rPr>
                  <w:rStyle w:val="Hyperlink"/>
                  <w:rFonts w:eastAsia="Times New Roman"/>
                </w:rPr>
                <w:t>markdown</w:t>
              </w:r>
            </w:hyperlink>
            <w:r>
              <w:rPr>
                <w:rFonts w:eastAsia="Times New Roman"/>
              </w:rPr>
              <w:t xml:space="preserve">, </w:t>
            </w:r>
            <w:hyperlink r:id="rId1024"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25" w:anchor="Coding" w:history="1">
              <w:r>
                <w:rPr>
                  <w:rStyle w:val="Hyperlink"/>
                  <w:rFonts w:eastAsia="Times New Roman"/>
                </w:rPr>
                <w:t>Coding</w:t>
              </w:r>
            </w:hyperlink>
            <w:r>
              <w:rPr>
                <w:rFonts w:eastAsia="Times New Roman"/>
              </w:rPr>
              <w:t xml:space="preserve">, </w:t>
            </w:r>
            <w:hyperlink r:id="rId1026" w:anchor="Quantity" w:history="1">
              <w:r>
                <w:rPr>
                  <w:rStyle w:val="Hyperlink"/>
                  <w:rFonts w:eastAsia="Times New Roman"/>
                </w:rPr>
                <w:t>Quantity</w:t>
              </w:r>
            </w:hyperlink>
            <w:r>
              <w:rPr>
                <w:rFonts w:eastAsia="Times New Roman"/>
              </w:rPr>
              <w:t xml:space="preserve">, </w:t>
            </w:r>
            <w:hyperlink r:id="rId1027" w:anchor="Signature" w:history="1">
              <w:r>
                <w:rPr>
                  <w:rStyle w:val="Hyperlink"/>
                  <w:rFonts w:eastAsia="Times New Roman"/>
                </w:rPr>
                <w:t>Signature</w:t>
              </w:r>
            </w:hyperlink>
            <w:r>
              <w:rPr>
                <w:rFonts w:eastAsia="Times New Roman"/>
              </w:rPr>
              <w:t xml:space="preserve">, </w:t>
            </w:r>
            <w:hyperlink r:id="rId1028" w:anchor="Timing" w:history="1">
              <w:r>
                <w:rPr>
                  <w:rStyle w:val="Hyperlink"/>
                  <w:rFonts w:eastAsia="Times New Roman"/>
                </w:rPr>
                <w:t>Timing</w:t>
              </w:r>
            </w:hyperlink>
            <w:r>
              <w:rPr>
                <w:rFonts w:eastAsia="Times New Roman"/>
              </w:rPr>
              <w:t xml:space="preserve">, </w:t>
            </w:r>
            <w:hyperlink r:id="rId1029" w:anchor="Address" w:history="1">
              <w:r>
                <w:rPr>
                  <w:rStyle w:val="Hyperlink"/>
                  <w:rFonts w:eastAsia="Times New Roman"/>
                </w:rPr>
                <w:t>Address</w:t>
              </w:r>
            </w:hyperlink>
            <w:r>
              <w:rPr>
                <w:rFonts w:eastAsia="Times New Roman"/>
              </w:rPr>
              <w:t xml:space="preserve">, </w:t>
            </w:r>
            <w:hyperlink r:id="rId1030"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31"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32" w:history="1">
              <w:r>
                <w:rPr>
                  <w:rStyle w:val="Hyperlink"/>
                  <w:rFonts w:eastAsia="Times New Roman"/>
                </w:rPr>
                <w:t>Account</w:t>
              </w:r>
            </w:hyperlink>
            <w:r>
              <w:rPr>
                <w:rFonts w:eastAsia="Times New Roman"/>
              </w:rPr>
              <w:t xml:space="preserve">, </w:t>
            </w:r>
            <w:hyperlink r:id="rId1033" w:history="1">
              <w:r>
                <w:rPr>
                  <w:rStyle w:val="Hyperlink"/>
                  <w:rFonts w:eastAsia="Times New Roman"/>
                </w:rPr>
                <w:t>ImplementationGuide</w:t>
              </w:r>
            </w:hyperlink>
            <w:r>
              <w:rPr>
                <w:rFonts w:eastAsia="Times New Roman"/>
              </w:rPr>
              <w:t xml:space="preserve">, </w:t>
            </w:r>
            <w:hyperlink r:id="rId1034"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35" w:history="1">
              <w:r>
                <w:rPr>
                  <w:rStyle w:val="Hyperlink"/>
                  <w:rFonts w:eastAsia="Times New Roman"/>
                </w:rPr>
                <w:t>DetectedIssue</w:t>
              </w:r>
            </w:hyperlink>
            <w:r>
              <w:rPr>
                <w:rFonts w:eastAsia="Times New Roman"/>
              </w:rPr>
              <w:t xml:space="preserve">, MedicationPrescription -&gt; </w:t>
            </w:r>
            <w:hyperlink r:id="rId1036" w:history="1">
              <w:r>
                <w:rPr>
                  <w:rStyle w:val="Hyperlink"/>
                  <w:rFonts w:eastAsia="Times New Roman"/>
                </w:rPr>
                <w:t>MedicationOrder</w:t>
              </w:r>
            </w:hyperlink>
            <w:r>
              <w:rPr>
                <w:rFonts w:eastAsia="Times New Roman"/>
              </w:rPr>
              <w:t xml:space="preserve">, QuestinnaireAnswers -&gt; </w:t>
            </w:r>
            <w:hyperlink r:id="rId1037"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38"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39"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4004B4">
            <w:pPr>
              <w:numPr>
                <w:ilvl w:val="0"/>
                <w:numId w:val="98"/>
              </w:numPr>
              <w:spacing w:before="100" w:beforeAutospacing="1" w:after="100" w:afterAutospacing="1"/>
              <w:rPr>
                <w:rFonts w:eastAsia="Times New Roman"/>
              </w:rPr>
            </w:pPr>
            <w:hyperlink r:id="rId1040" w:anchor="unsignedInt" w:history="1">
              <w:r w:rsidR="00E43BD9">
                <w:rPr>
                  <w:rStyle w:val="Hyperlink"/>
                  <w:rFonts w:eastAsia="Times New Roman"/>
                </w:rPr>
                <w:t>unsignedInt</w:t>
              </w:r>
            </w:hyperlink>
          </w:p>
          <w:p w:rsidR="00C51368" w:rsidRDefault="004004B4">
            <w:pPr>
              <w:numPr>
                <w:ilvl w:val="0"/>
                <w:numId w:val="98"/>
              </w:numPr>
              <w:spacing w:before="100" w:beforeAutospacing="1" w:after="100" w:afterAutospacing="1"/>
              <w:rPr>
                <w:rFonts w:eastAsia="Times New Roman"/>
              </w:rPr>
            </w:pPr>
            <w:hyperlink r:id="rId1041" w:anchor="positiveInt" w:history="1">
              <w:r w:rsidR="00E43BD9">
                <w:rPr>
                  <w:rStyle w:val="Hyperlink"/>
                  <w:rFonts w:eastAsia="Times New Roman"/>
                </w:rPr>
                <w:t>positiveInt</w:t>
              </w:r>
            </w:hyperlink>
          </w:p>
          <w:p w:rsidR="00C51368" w:rsidRDefault="004004B4">
            <w:pPr>
              <w:numPr>
                <w:ilvl w:val="0"/>
                <w:numId w:val="98"/>
              </w:numPr>
              <w:spacing w:before="100" w:beforeAutospacing="1" w:after="100" w:afterAutospacing="1"/>
              <w:rPr>
                <w:rFonts w:eastAsia="Times New Roman"/>
              </w:rPr>
            </w:pPr>
            <w:hyperlink r:id="rId1042" w:anchor="Signature" w:history="1">
              <w:r w:rsidR="00E43BD9">
                <w:rPr>
                  <w:rStyle w:val="Hyperlink"/>
                  <w:rFonts w:eastAsia="Times New Roman"/>
                </w:rPr>
                <w:t>Signature</w:t>
              </w:r>
            </w:hyperlink>
          </w:p>
          <w:p w:rsidR="00C51368" w:rsidRDefault="004004B4">
            <w:pPr>
              <w:numPr>
                <w:ilvl w:val="0"/>
                <w:numId w:val="98"/>
              </w:numPr>
              <w:spacing w:before="100" w:beforeAutospacing="1" w:after="100" w:afterAutospacing="1"/>
              <w:rPr>
                <w:rFonts w:eastAsia="Times New Roman"/>
              </w:rPr>
            </w:pPr>
            <w:hyperlink r:id="rId1043"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4004B4">
            <w:pPr>
              <w:numPr>
                <w:ilvl w:val="0"/>
                <w:numId w:val="99"/>
              </w:numPr>
              <w:spacing w:before="100" w:beforeAutospacing="1" w:after="100" w:afterAutospacing="1"/>
              <w:rPr>
                <w:rFonts w:eastAsia="Times New Roman"/>
              </w:rPr>
            </w:pPr>
            <w:hyperlink r:id="rId1044" w:anchor="Coding" w:history="1">
              <w:r w:rsidR="00E43BD9">
                <w:rPr>
                  <w:rStyle w:val="Hyperlink"/>
                  <w:rFonts w:eastAsia="Times New Roman"/>
                </w:rPr>
                <w:t>Coding</w:t>
              </w:r>
            </w:hyperlink>
            <w:r w:rsidR="00E43BD9">
              <w:rPr>
                <w:rFonts w:eastAsia="Times New Roman"/>
              </w:rPr>
              <w:t xml:space="preserve"> - remove valueSet </w:t>
            </w:r>
          </w:p>
          <w:p w:rsidR="00C51368" w:rsidRDefault="004004B4">
            <w:pPr>
              <w:numPr>
                <w:ilvl w:val="0"/>
                <w:numId w:val="99"/>
              </w:numPr>
              <w:spacing w:before="100" w:beforeAutospacing="1" w:after="100" w:afterAutospacing="1"/>
              <w:rPr>
                <w:rFonts w:eastAsia="Times New Roman"/>
              </w:rPr>
            </w:pPr>
            <w:hyperlink r:id="rId1045" w:anchor="Attachment" w:history="1">
              <w:r w:rsidR="00E43BD9">
                <w:rPr>
                  <w:rStyle w:val="Hyperlink"/>
                  <w:rFonts w:eastAsia="Times New Roman"/>
                </w:rPr>
                <w:t>Attachment</w:t>
              </w:r>
            </w:hyperlink>
            <w:r w:rsidR="00E43BD9">
              <w:rPr>
                <w:rFonts w:eastAsia="Times New Roman"/>
              </w:rPr>
              <w:t xml:space="preserve"> - add creation</w:t>
            </w:r>
          </w:p>
          <w:p w:rsidR="00C51368" w:rsidRDefault="004004B4">
            <w:pPr>
              <w:numPr>
                <w:ilvl w:val="0"/>
                <w:numId w:val="99"/>
              </w:numPr>
              <w:spacing w:before="100" w:beforeAutospacing="1" w:after="100" w:afterAutospacing="1"/>
              <w:rPr>
                <w:rFonts w:eastAsia="Times New Roman"/>
              </w:rPr>
            </w:pPr>
            <w:hyperlink r:id="rId1046"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4004B4">
            <w:pPr>
              <w:numPr>
                <w:ilvl w:val="0"/>
                <w:numId w:val="99"/>
              </w:numPr>
              <w:spacing w:before="100" w:beforeAutospacing="1" w:after="100" w:afterAutospacing="1"/>
              <w:rPr>
                <w:rFonts w:eastAsia="Times New Roman"/>
              </w:rPr>
            </w:pPr>
            <w:hyperlink r:id="rId1047"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4004B4">
            <w:pPr>
              <w:numPr>
                <w:ilvl w:val="0"/>
                <w:numId w:val="99"/>
              </w:numPr>
              <w:spacing w:before="100" w:beforeAutospacing="1" w:after="100" w:afterAutospacing="1"/>
              <w:rPr>
                <w:rFonts w:eastAsia="Times New Roman"/>
              </w:rPr>
            </w:pPr>
            <w:hyperlink r:id="rId1048"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4004B4">
            <w:pPr>
              <w:numPr>
                <w:ilvl w:val="0"/>
                <w:numId w:val="100"/>
              </w:numPr>
              <w:spacing w:before="100" w:beforeAutospacing="1" w:after="100" w:afterAutospacing="1"/>
              <w:rPr>
                <w:rFonts w:eastAsia="Times New Roman"/>
              </w:rPr>
            </w:pPr>
            <w:hyperlink r:id="rId1049" w:history="1">
              <w:r w:rsidR="00E43BD9">
                <w:rPr>
                  <w:rStyle w:val="Hyperlink"/>
                  <w:rFonts w:eastAsia="Times New Roman"/>
                </w:rPr>
                <w:t>BodySite</w:t>
              </w:r>
            </w:hyperlink>
          </w:p>
          <w:p w:rsidR="00C51368" w:rsidRDefault="004004B4">
            <w:pPr>
              <w:numPr>
                <w:ilvl w:val="0"/>
                <w:numId w:val="100"/>
              </w:numPr>
              <w:spacing w:before="100" w:beforeAutospacing="1" w:after="100" w:afterAutospacing="1"/>
              <w:rPr>
                <w:rFonts w:eastAsia="Times New Roman"/>
              </w:rPr>
            </w:pPr>
            <w:hyperlink r:id="rId1050" w:history="1">
              <w:r w:rsidR="00E43BD9">
                <w:rPr>
                  <w:rStyle w:val="Hyperlink"/>
                  <w:rFonts w:eastAsia="Times New Roman"/>
                </w:rPr>
                <w:t>Claim</w:t>
              </w:r>
            </w:hyperlink>
          </w:p>
          <w:p w:rsidR="00C51368" w:rsidRDefault="004004B4">
            <w:pPr>
              <w:numPr>
                <w:ilvl w:val="0"/>
                <w:numId w:val="100"/>
              </w:numPr>
              <w:spacing w:before="100" w:beforeAutospacing="1" w:after="100" w:afterAutospacing="1"/>
              <w:rPr>
                <w:rFonts w:eastAsia="Times New Roman"/>
              </w:rPr>
            </w:pPr>
            <w:hyperlink r:id="rId1051" w:history="1">
              <w:r w:rsidR="00E43BD9">
                <w:rPr>
                  <w:rStyle w:val="Hyperlink"/>
                  <w:rFonts w:eastAsia="Times New Roman"/>
                </w:rPr>
                <w:t>ProcessRequest</w:t>
              </w:r>
            </w:hyperlink>
          </w:p>
          <w:p w:rsidR="00C51368" w:rsidRDefault="004004B4">
            <w:pPr>
              <w:numPr>
                <w:ilvl w:val="0"/>
                <w:numId w:val="100"/>
              </w:numPr>
              <w:spacing w:before="100" w:beforeAutospacing="1" w:after="100" w:afterAutospacing="1"/>
              <w:rPr>
                <w:rFonts w:eastAsia="Times New Roman"/>
              </w:rPr>
            </w:pPr>
            <w:hyperlink r:id="rId1052"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4004B4">
            <w:pPr>
              <w:numPr>
                <w:ilvl w:val="0"/>
                <w:numId w:val="103"/>
              </w:numPr>
              <w:spacing w:before="100" w:beforeAutospacing="1" w:after="100" w:afterAutospacing="1"/>
              <w:rPr>
                <w:rFonts w:eastAsia="Times New Roman"/>
              </w:rPr>
            </w:pPr>
            <w:hyperlink r:id="rId1053"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4004B4">
            <w:pPr>
              <w:numPr>
                <w:ilvl w:val="0"/>
                <w:numId w:val="103"/>
              </w:numPr>
              <w:spacing w:before="100" w:beforeAutospacing="1" w:after="100" w:afterAutospacing="1"/>
              <w:rPr>
                <w:rFonts w:eastAsia="Times New Roman"/>
              </w:rPr>
            </w:pPr>
            <w:hyperlink r:id="rId1054"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4004B4">
            <w:pPr>
              <w:numPr>
                <w:ilvl w:val="0"/>
                <w:numId w:val="103"/>
              </w:numPr>
              <w:spacing w:before="100" w:beforeAutospacing="1" w:after="100" w:afterAutospacing="1"/>
              <w:rPr>
                <w:rFonts w:eastAsia="Times New Roman"/>
              </w:rPr>
            </w:pPr>
            <w:hyperlink r:id="rId1055"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4004B4">
            <w:pPr>
              <w:numPr>
                <w:ilvl w:val="0"/>
                <w:numId w:val="103"/>
              </w:numPr>
              <w:spacing w:before="100" w:beforeAutospacing="1" w:after="100" w:afterAutospacing="1"/>
              <w:rPr>
                <w:rFonts w:eastAsia="Times New Roman"/>
              </w:rPr>
            </w:pPr>
            <w:hyperlink r:id="rId1056"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4004B4">
            <w:pPr>
              <w:numPr>
                <w:ilvl w:val="0"/>
                <w:numId w:val="103"/>
              </w:numPr>
              <w:spacing w:before="100" w:beforeAutospacing="1" w:after="100" w:afterAutospacing="1"/>
              <w:rPr>
                <w:rFonts w:eastAsia="Times New Roman"/>
              </w:rPr>
            </w:pPr>
            <w:hyperlink r:id="rId1057"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4004B4">
            <w:pPr>
              <w:numPr>
                <w:ilvl w:val="0"/>
                <w:numId w:val="103"/>
              </w:numPr>
              <w:spacing w:before="100" w:beforeAutospacing="1" w:after="100" w:afterAutospacing="1"/>
              <w:rPr>
                <w:rFonts w:eastAsia="Times New Roman"/>
              </w:rPr>
            </w:pPr>
            <w:hyperlink r:id="rId1058" w:history="1">
              <w:r w:rsidR="00E43BD9">
                <w:rPr>
                  <w:rStyle w:val="Hyperlink"/>
                  <w:rFonts w:eastAsia="Times New Roman"/>
                </w:rPr>
                <w:t>Bundle</w:t>
              </w:r>
            </w:hyperlink>
            <w:r w:rsidR="00E43BD9">
              <w:rPr>
                <w:rFonts w:eastAsia="Times New Roman"/>
              </w:rPr>
              <w:t xml:space="preserve"> - major reorganization</w:t>
            </w:r>
          </w:p>
          <w:p w:rsidR="00C51368" w:rsidRDefault="004004B4">
            <w:pPr>
              <w:numPr>
                <w:ilvl w:val="0"/>
                <w:numId w:val="103"/>
              </w:numPr>
              <w:spacing w:before="100" w:beforeAutospacing="1" w:after="100" w:afterAutospacing="1"/>
              <w:rPr>
                <w:rFonts w:eastAsia="Times New Roman"/>
              </w:rPr>
            </w:pPr>
            <w:hyperlink r:id="rId1059"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4004B4">
            <w:pPr>
              <w:numPr>
                <w:ilvl w:val="0"/>
                <w:numId w:val="103"/>
              </w:numPr>
              <w:spacing w:before="100" w:beforeAutospacing="1" w:after="100" w:afterAutospacing="1"/>
              <w:rPr>
                <w:rFonts w:eastAsia="Times New Roman"/>
              </w:rPr>
            </w:pPr>
            <w:hyperlink r:id="rId1060"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4004B4">
            <w:pPr>
              <w:numPr>
                <w:ilvl w:val="0"/>
                <w:numId w:val="103"/>
              </w:numPr>
              <w:spacing w:before="100" w:beforeAutospacing="1" w:after="100" w:afterAutospacing="1"/>
              <w:rPr>
                <w:rFonts w:eastAsia="Times New Roman"/>
              </w:rPr>
            </w:pPr>
            <w:hyperlink r:id="rId1061"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4004B4">
            <w:pPr>
              <w:numPr>
                <w:ilvl w:val="0"/>
                <w:numId w:val="103"/>
              </w:numPr>
              <w:spacing w:before="100" w:beforeAutospacing="1" w:after="100" w:afterAutospacing="1"/>
              <w:rPr>
                <w:rFonts w:eastAsia="Times New Roman"/>
              </w:rPr>
            </w:pPr>
            <w:hyperlink r:id="rId1062"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4004B4">
            <w:pPr>
              <w:numPr>
                <w:ilvl w:val="0"/>
                <w:numId w:val="103"/>
              </w:numPr>
              <w:spacing w:before="100" w:beforeAutospacing="1" w:after="100" w:afterAutospacing="1"/>
              <w:rPr>
                <w:rFonts w:eastAsia="Times New Roman"/>
              </w:rPr>
            </w:pPr>
            <w:hyperlink r:id="rId1063"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4004B4">
            <w:pPr>
              <w:numPr>
                <w:ilvl w:val="0"/>
                <w:numId w:val="103"/>
              </w:numPr>
              <w:spacing w:before="100" w:beforeAutospacing="1" w:after="100" w:afterAutospacing="1"/>
              <w:rPr>
                <w:rFonts w:eastAsia="Times New Roman"/>
              </w:rPr>
            </w:pPr>
            <w:hyperlink r:id="rId1064"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4004B4">
            <w:pPr>
              <w:numPr>
                <w:ilvl w:val="0"/>
                <w:numId w:val="103"/>
              </w:numPr>
              <w:spacing w:before="100" w:beforeAutospacing="1" w:after="100" w:afterAutospacing="1"/>
              <w:rPr>
                <w:rFonts w:eastAsia="Times New Roman"/>
              </w:rPr>
            </w:pPr>
            <w:hyperlink r:id="rId1065" w:history="1">
              <w:r w:rsidR="00E43BD9">
                <w:rPr>
                  <w:rStyle w:val="Hyperlink"/>
                  <w:rFonts w:eastAsia="Times New Roman"/>
                </w:rPr>
                <w:t>Contract</w:t>
              </w:r>
            </w:hyperlink>
            <w:r w:rsidR="00E43BD9">
              <w:rPr>
                <w:rFonts w:eastAsia="Times New Roman"/>
              </w:rPr>
              <w:t xml:space="preserve"> - extensive rewrite</w:t>
            </w:r>
          </w:p>
          <w:p w:rsidR="00C51368" w:rsidRDefault="004004B4">
            <w:pPr>
              <w:numPr>
                <w:ilvl w:val="0"/>
                <w:numId w:val="103"/>
              </w:numPr>
              <w:spacing w:before="100" w:beforeAutospacing="1" w:after="100" w:afterAutospacing="1"/>
              <w:rPr>
                <w:rFonts w:eastAsia="Times New Roman"/>
              </w:rPr>
            </w:pPr>
            <w:hyperlink r:id="rId1066" w:history="1">
              <w:r w:rsidR="00E43BD9">
                <w:rPr>
                  <w:rStyle w:val="Hyperlink"/>
                  <w:rFonts w:eastAsia="Times New Roman"/>
                </w:rPr>
                <w:t>Coverage</w:t>
              </w:r>
            </w:hyperlink>
            <w:r w:rsidR="00E43BD9">
              <w:rPr>
                <w:rFonts w:eastAsia="Times New Roman"/>
              </w:rPr>
              <w:t xml:space="preserve"> - add bin, subscriberId</w:t>
            </w:r>
          </w:p>
          <w:p w:rsidR="00C51368" w:rsidRDefault="004004B4">
            <w:pPr>
              <w:numPr>
                <w:ilvl w:val="0"/>
                <w:numId w:val="103"/>
              </w:numPr>
              <w:spacing w:before="100" w:beforeAutospacing="1" w:after="100" w:afterAutospacing="1"/>
              <w:rPr>
                <w:rFonts w:eastAsia="Times New Roman"/>
              </w:rPr>
            </w:pPr>
            <w:hyperlink r:id="rId1067"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4004B4">
            <w:pPr>
              <w:numPr>
                <w:ilvl w:val="0"/>
                <w:numId w:val="103"/>
              </w:numPr>
              <w:spacing w:before="100" w:beforeAutospacing="1" w:after="100" w:afterAutospacing="1"/>
              <w:rPr>
                <w:rFonts w:eastAsia="Times New Roman"/>
              </w:rPr>
            </w:pPr>
            <w:hyperlink r:id="rId1068" w:history="1">
              <w:r w:rsidR="00E43BD9">
                <w:rPr>
                  <w:rStyle w:val="Hyperlink"/>
                  <w:rFonts w:eastAsia="Times New Roman"/>
                </w:rPr>
                <w:t>Device</w:t>
              </w:r>
            </w:hyperlink>
            <w:r w:rsidR="00E43BD9">
              <w:rPr>
                <w:rFonts w:eastAsia="Times New Roman"/>
              </w:rPr>
              <w:t xml:space="preserve"> - add status, manufactureDate</w:t>
            </w:r>
          </w:p>
          <w:p w:rsidR="00C51368" w:rsidRDefault="004004B4">
            <w:pPr>
              <w:numPr>
                <w:ilvl w:val="0"/>
                <w:numId w:val="103"/>
              </w:numPr>
              <w:spacing w:before="100" w:beforeAutospacing="1" w:after="100" w:afterAutospacing="1"/>
              <w:rPr>
                <w:rFonts w:eastAsia="Times New Roman"/>
              </w:rPr>
            </w:pPr>
            <w:hyperlink r:id="rId1069"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4004B4">
            <w:pPr>
              <w:numPr>
                <w:ilvl w:val="0"/>
                <w:numId w:val="103"/>
              </w:numPr>
              <w:spacing w:before="100" w:beforeAutospacing="1" w:after="100" w:afterAutospacing="1"/>
              <w:rPr>
                <w:rFonts w:eastAsia="Times New Roman"/>
              </w:rPr>
            </w:pPr>
            <w:hyperlink r:id="rId1070" w:history="1">
              <w:r w:rsidR="00E43BD9">
                <w:rPr>
                  <w:rStyle w:val="Hyperlink"/>
                  <w:rFonts w:eastAsia="Times New Roman"/>
                </w:rPr>
                <w:t>DeviceUseRequest</w:t>
              </w:r>
            </w:hyperlink>
            <w:r w:rsidR="00E43BD9">
              <w:rPr>
                <w:rFonts w:eastAsia="Times New Roman"/>
              </w:rPr>
              <w:t>/</w:t>
            </w:r>
            <w:hyperlink r:id="rId1071"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4004B4">
            <w:pPr>
              <w:numPr>
                <w:ilvl w:val="0"/>
                <w:numId w:val="103"/>
              </w:numPr>
              <w:spacing w:before="100" w:beforeAutospacing="1" w:after="100" w:afterAutospacing="1"/>
              <w:rPr>
                <w:rFonts w:eastAsia="Times New Roman"/>
              </w:rPr>
            </w:pPr>
            <w:hyperlink r:id="rId1072"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4004B4">
            <w:pPr>
              <w:numPr>
                <w:ilvl w:val="0"/>
                <w:numId w:val="103"/>
              </w:numPr>
              <w:spacing w:before="100" w:beforeAutospacing="1" w:after="100" w:afterAutospacing="1"/>
              <w:rPr>
                <w:rFonts w:eastAsia="Times New Roman"/>
              </w:rPr>
            </w:pPr>
            <w:hyperlink r:id="rId1073" w:history="1">
              <w:r w:rsidR="00E43BD9">
                <w:rPr>
                  <w:rStyle w:val="Hyperlink"/>
                  <w:rFonts w:eastAsia="Times New Roman"/>
                </w:rPr>
                <w:t>DiagnosticReport</w:t>
              </w:r>
            </w:hyperlink>
            <w:r w:rsidR="00E43BD9">
              <w:rPr>
                <w:rFonts w:eastAsia="Times New Roman"/>
              </w:rPr>
              <w:t xml:space="preserve"> - add encounter</w:t>
            </w:r>
          </w:p>
          <w:p w:rsidR="00C51368" w:rsidRDefault="004004B4">
            <w:pPr>
              <w:numPr>
                <w:ilvl w:val="0"/>
                <w:numId w:val="103"/>
              </w:numPr>
              <w:spacing w:before="100" w:beforeAutospacing="1" w:after="100" w:afterAutospacing="1"/>
              <w:rPr>
                <w:rFonts w:eastAsia="Times New Roman"/>
              </w:rPr>
            </w:pPr>
            <w:hyperlink r:id="rId1074"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4004B4">
            <w:pPr>
              <w:numPr>
                <w:ilvl w:val="0"/>
                <w:numId w:val="103"/>
              </w:numPr>
              <w:spacing w:before="100" w:beforeAutospacing="1" w:after="100" w:afterAutospacing="1"/>
              <w:rPr>
                <w:rFonts w:eastAsia="Times New Roman"/>
              </w:rPr>
            </w:pPr>
            <w:hyperlink r:id="rId1075"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4004B4">
            <w:pPr>
              <w:numPr>
                <w:ilvl w:val="0"/>
                <w:numId w:val="103"/>
              </w:numPr>
              <w:spacing w:before="100" w:beforeAutospacing="1" w:after="100" w:afterAutospacing="1"/>
              <w:rPr>
                <w:rFonts w:eastAsia="Times New Roman"/>
              </w:rPr>
            </w:pPr>
            <w:hyperlink r:id="rId1076"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4004B4">
            <w:pPr>
              <w:numPr>
                <w:ilvl w:val="0"/>
                <w:numId w:val="103"/>
              </w:numPr>
              <w:spacing w:before="100" w:beforeAutospacing="1" w:after="100" w:afterAutospacing="1"/>
              <w:rPr>
                <w:rFonts w:eastAsia="Times New Roman"/>
              </w:rPr>
            </w:pPr>
            <w:hyperlink r:id="rId1077"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4004B4">
            <w:pPr>
              <w:numPr>
                <w:ilvl w:val="0"/>
                <w:numId w:val="103"/>
              </w:numPr>
              <w:spacing w:before="100" w:beforeAutospacing="1" w:after="100" w:afterAutospacing="1"/>
              <w:rPr>
                <w:rFonts w:eastAsia="Times New Roman"/>
              </w:rPr>
            </w:pPr>
            <w:hyperlink r:id="rId1078"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4004B4">
            <w:pPr>
              <w:numPr>
                <w:ilvl w:val="0"/>
                <w:numId w:val="103"/>
              </w:numPr>
              <w:spacing w:before="100" w:beforeAutospacing="1" w:after="100" w:afterAutospacing="1"/>
              <w:rPr>
                <w:rFonts w:eastAsia="Times New Roman"/>
              </w:rPr>
            </w:pPr>
            <w:hyperlink r:id="rId1079"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4004B4">
            <w:pPr>
              <w:numPr>
                <w:ilvl w:val="0"/>
                <w:numId w:val="103"/>
              </w:numPr>
              <w:spacing w:before="100" w:beforeAutospacing="1" w:after="100" w:afterAutospacing="1"/>
              <w:rPr>
                <w:rFonts w:eastAsia="Times New Roman"/>
              </w:rPr>
            </w:pPr>
            <w:hyperlink r:id="rId1080" w:history="1">
              <w:r w:rsidR="00E43BD9">
                <w:rPr>
                  <w:rStyle w:val="Hyperlink"/>
                  <w:rFonts w:eastAsia="Times New Roman"/>
                </w:rPr>
                <w:t>HealthcareService</w:t>
              </w:r>
            </w:hyperlink>
            <w:r w:rsidR="00E43BD9">
              <w:rPr>
                <w:rFonts w:eastAsia="Times New Roman"/>
              </w:rPr>
              <w:t xml:space="preserve"> - extensive rewrite</w:t>
            </w:r>
          </w:p>
          <w:p w:rsidR="00C51368" w:rsidRDefault="004004B4">
            <w:pPr>
              <w:numPr>
                <w:ilvl w:val="0"/>
                <w:numId w:val="103"/>
              </w:numPr>
              <w:spacing w:before="100" w:beforeAutospacing="1" w:after="100" w:afterAutospacing="1"/>
              <w:rPr>
                <w:rFonts w:eastAsia="Times New Roman"/>
              </w:rPr>
            </w:pPr>
            <w:hyperlink r:id="rId1081"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4004B4">
            <w:pPr>
              <w:numPr>
                <w:ilvl w:val="0"/>
                <w:numId w:val="103"/>
              </w:numPr>
              <w:spacing w:before="100" w:beforeAutospacing="1" w:after="100" w:afterAutospacing="1"/>
              <w:rPr>
                <w:rFonts w:eastAsia="Times New Roman"/>
              </w:rPr>
            </w:pPr>
            <w:hyperlink r:id="rId1082"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4004B4">
            <w:pPr>
              <w:numPr>
                <w:ilvl w:val="0"/>
                <w:numId w:val="103"/>
              </w:numPr>
              <w:spacing w:before="100" w:beforeAutospacing="1" w:after="100" w:afterAutospacing="1"/>
              <w:rPr>
                <w:rFonts w:eastAsia="Times New Roman"/>
              </w:rPr>
            </w:pPr>
            <w:hyperlink r:id="rId1083"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4004B4">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4004B4">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4004B4">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Location</w:t>
              </w:r>
            </w:hyperlink>
            <w:r w:rsidR="00E43BD9">
              <w:rPr>
                <w:rFonts w:eastAsia="Times New Roman"/>
              </w:rPr>
              <w:t xml:space="preserve"> - remove status</w:t>
            </w:r>
          </w:p>
          <w:p w:rsidR="00C51368" w:rsidRDefault="004004B4">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Media</w:t>
              </w:r>
            </w:hyperlink>
            <w:r w:rsidR="00E43BD9">
              <w:rPr>
                <w:rFonts w:eastAsia="Times New Roman"/>
              </w:rPr>
              <w:t xml:space="preserve"> - remove created (-&gt; Attachment)</w:t>
            </w:r>
          </w:p>
          <w:p w:rsidR="00C51368" w:rsidRDefault="004004B4">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Medication</w:t>
              </w:r>
            </w:hyperlink>
            <w:r w:rsidR="00E43BD9">
              <w:rPr>
                <w:rFonts w:eastAsia="Times New Roman"/>
              </w:rPr>
              <w:t xml:space="preserve"> - add batch</w:t>
            </w:r>
          </w:p>
          <w:p w:rsidR="00C51368" w:rsidRDefault="004004B4">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4004B4">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4004B4">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4004B4">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4004B4">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NamingSystem</w:t>
              </w:r>
            </w:hyperlink>
            <w:r w:rsidR="00E43BD9">
              <w:rPr>
                <w:rFonts w:eastAsia="Times New Roman"/>
              </w:rPr>
              <w:t xml:space="preserve"> - add date, publisher, </w:t>
            </w:r>
          </w:p>
          <w:p w:rsidR="00C51368" w:rsidRDefault="004004B4">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NutritionOrder</w:t>
              </w:r>
            </w:hyperlink>
            <w:r w:rsidR="00E43BD9">
              <w:rPr>
                <w:rFonts w:eastAsia="Times New Roman"/>
              </w:rPr>
              <w:t xml:space="preserve"> - extensive rewrite</w:t>
            </w:r>
          </w:p>
          <w:p w:rsidR="00C51368" w:rsidRDefault="004004B4">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4004B4">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4004B4">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OperationOutcome</w:t>
              </w:r>
            </w:hyperlink>
            <w:r w:rsidR="00E43BD9">
              <w:rPr>
                <w:rFonts w:eastAsia="Times New Roman"/>
              </w:rPr>
              <w:t xml:space="preserve"> - change type of .issue.type</w:t>
            </w:r>
          </w:p>
          <w:p w:rsidR="00C51368" w:rsidRDefault="004004B4">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OrderResponse</w:t>
              </w:r>
            </w:hyperlink>
            <w:r w:rsidR="00E43BD9">
              <w:rPr>
                <w:rFonts w:eastAsia="Times New Roman"/>
              </w:rPr>
              <w:t xml:space="preserve"> - rename code to orderStatus</w:t>
            </w:r>
          </w:p>
          <w:p w:rsidR="00C51368" w:rsidRDefault="004004B4">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4004B4">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Patient</w:t>
              </w:r>
            </w:hyperlink>
            <w:r w:rsidR="00E43BD9">
              <w:rPr>
                <w:rFonts w:eastAsia="Times New Roman"/>
              </w:rPr>
              <w:t xml:space="preserve"> - communication to allow 'preferred'</w:t>
            </w:r>
          </w:p>
          <w:p w:rsidR="00C51368" w:rsidRDefault="004004B4">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Person</w:t>
              </w:r>
            </w:hyperlink>
            <w:r w:rsidR="00E43BD9">
              <w:rPr>
                <w:rFonts w:eastAsia="Times New Roman"/>
              </w:rPr>
              <w:t xml:space="preserve"> - rename other to target</w:t>
            </w:r>
          </w:p>
          <w:p w:rsidR="00C51368" w:rsidRDefault="004004B4">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4004B4">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4004B4">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4004B4">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4004B4">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Questionnaire</w:t>
              </w:r>
            </w:hyperlink>
            <w:r w:rsidR="00E43BD9">
              <w:rPr>
                <w:rFonts w:eastAsia="Times New Roman"/>
              </w:rPr>
              <w:t xml:space="preserve"> - add telecom</w:t>
            </w:r>
          </w:p>
          <w:p w:rsidR="00C51368" w:rsidRDefault="004004B4">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Schedule</w:t>
              </w:r>
            </w:hyperlink>
            <w:r w:rsidR="00E43BD9">
              <w:rPr>
                <w:rFonts w:eastAsia="Times New Roman"/>
              </w:rPr>
              <w:t xml:space="preserve"> - move lastModified</w:t>
            </w:r>
          </w:p>
          <w:p w:rsidR="00C51368" w:rsidRDefault="004004B4">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4004B4">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Slot</w:t>
              </w:r>
            </w:hyperlink>
            <w:r w:rsidR="00E43BD9">
              <w:rPr>
                <w:rFonts w:eastAsia="Times New Roman"/>
              </w:rPr>
              <w:t xml:space="preserve"> - move lastModified</w:t>
            </w:r>
          </w:p>
          <w:p w:rsidR="00C51368" w:rsidRDefault="004004B4">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4004B4">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StructureDefinition</w:t>
              </w:r>
            </w:hyperlink>
            <w:r w:rsidR="00E43BD9">
              <w:rPr>
                <w:rFonts w:eastAsia="Times New Roman"/>
              </w:rPr>
              <w:t xml:space="preserve"> - complete rewrite</w:t>
            </w:r>
          </w:p>
          <w:p w:rsidR="00C51368" w:rsidRDefault="004004B4">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4004B4">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14" w:history="1">
              <w:r>
                <w:rPr>
                  <w:rStyle w:val="Hyperlink"/>
                  <w:rFonts w:eastAsia="Times New Roman"/>
                </w:rPr>
                <w:t>Bundle</w:t>
              </w:r>
            </w:hyperlink>
            <w:r>
              <w:rPr>
                <w:rFonts w:eastAsia="Times New Roman"/>
              </w:rPr>
              <w:t xml:space="preserve"> format (</w:t>
            </w:r>
            <w:hyperlink r:id="rId1115" w:history="1">
              <w:r>
                <w:rPr>
                  <w:rStyle w:val="Hyperlink"/>
                  <w:rFonts w:eastAsia="Times New Roman"/>
                </w:rPr>
                <w:t>3728</w:t>
              </w:r>
            </w:hyperlink>
            <w:r>
              <w:rPr>
                <w:rFonts w:eastAsia="Times New Roman"/>
              </w:rPr>
              <w:t xml:space="preserve">, </w:t>
            </w:r>
            <w:hyperlink r:id="rId1116" w:history="1">
              <w:r>
                <w:rPr>
                  <w:rStyle w:val="Hyperlink"/>
                  <w:rFonts w:eastAsia="Times New Roman"/>
                </w:rPr>
                <w:t>3558</w:t>
              </w:r>
            </w:hyperlink>
            <w:r>
              <w:rPr>
                <w:rFonts w:eastAsia="Times New Roman"/>
              </w:rPr>
              <w:t xml:space="preserve">, </w:t>
            </w:r>
            <w:hyperlink r:id="rId1117" w:history="1">
              <w:r>
                <w:rPr>
                  <w:rStyle w:val="Hyperlink"/>
                  <w:rFonts w:eastAsia="Times New Roman"/>
                </w:rPr>
                <w:t>2889</w:t>
              </w:r>
            </w:hyperlink>
            <w:r>
              <w:rPr>
                <w:rFonts w:eastAsia="Times New Roman"/>
              </w:rPr>
              <w:t xml:space="preserve">) (and also </w:t>
            </w:r>
            <w:hyperlink r:id="rId1118"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19"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20"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21" w:anchor="Timing" w:history="1">
              <w:r>
                <w:rPr>
                  <w:rStyle w:val="Hyperlink"/>
                  <w:rFonts w:eastAsia="Times New Roman"/>
                </w:rPr>
                <w:t>Timing</w:t>
              </w:r>
            </w:hyperlink>
            <w:r>
              <w:rPr>
                <w:rFonts w:eastAsia="Times New Roman"/>
              </w:rPr>
              <w:t xml:space="preserve"> (</w:t>
            </w:r>
            <w:hyperlink r:id="rId1122" w:history="1">
              <w:r>
                <w:rPr>
                  <w:rStyle w:val="Hyperlink"/>
                  <w:rFonts w:eastAsia="Times New Roman"/>
                </w:rPr>
                <w:t>3536</w:t>
              </w:r>
            </w:hyperlink>
            <w:r>
              <w:rPr>
                <w:rFonts w:eastAsia="Times New Roman"/>
              </w:rPr>
              <w:t xml:space="preserve">, </w:t>
            </w:r>
            <w:hyperlink r:id="rId1123"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24" w:anchor="ContactPoint" w:history="1">
              <w:r>
                <w:rPr>
                  <w:rStyle w:val="Hyperlink"/>
                  <w:rFonts w:eastAsia="Times New Roman"/>
                </w:rPr>
                <w:t>ContactPoint</w:t>
              </w:r>
            </w:hyperlink>
            <w:r>
              <w:rPr>
                <w:rFonts w:eastAsia="Times New Roman"/>
              </w:rPr>
              <w:t xml:space="preserve"> (</w:t>
            </w:r>
            <w:hyperlink r:id="rId1125" w:history="1">
              <w:r>
                <w:rPr>
                  <w:rStyle w:val="Hyperlink"/>
                  <w:rFonts w:eastAsia="Times New Roman"/>
                </w:rPr>
                <w:t>3533</w:t>
              </w:r>
            </w:hyperlink>
            <w:r>
              <w:rPr>
                <w:rFonts w:eastAsia="Times New Roman"/>
              </w:rPr>
              <w:t>) and swap order of elements (</w:t>
            </w:r>
            <w:hyperlink r:id="rId1126" w:history="1">
              <w:r>
                <w:rPr>
                  <w:rStyle w:val="Hyperlink"/>
                  <w:rFonts w:eastAsia="Times New Roman"/>
                </w:rPr>
                <w:t>3108</w:t>
              </w:r>
            </w:hyperlink>
            <w:r>
              <w:rPr>
                <w:rFonts w:eastAsia="Times New Roman"/>
              </w:rPr>
              <w:t>))</w:t>
            </w:r>
          </w:p>
          <w:p w:rsidR="00C51368" w:rsidRDefault="004004B4">
            <w:pPr>
              <w:numPr>
                <w:ilvl w:val="0"/>
                <w:numId w:val="104"/>
              </w:numPr>
              <w:spacing w:before="100" w:beforeAutospacing="1" w:after="100" w:afterAutospacing="1"/>
              <w:rPr>
                <w:rFonts w:eastAsia="Times New Roman"/>
              </w:rPr>
            </w:pPr>
            <w:hyperlink r:id="rId1127" w:anchor="Address" w:history="1">
              <w:r w:rsidR="00E43BD9">
                <w:rPr>
                  <w:rStyle w:val="Hyperlink"/>
                  <w:rFonts w:eastAsia="Times New Roman"/>
                </w:rPr>
                <w:t>Address</w:t>
              </w:r>
            </w:hyperlink>
            <w:r w:rsidR="00E43BD9">
              <w:rPr>
                <w:rFonts w:eastAsia="Times New Roman"/>
              </w:rPr>
              <w:t xml:space="preserve"> - change zip to postCode (</w:t>
            </w:r>
            <w:hyperlink r:id="rId1128" w:history="1">
              <w:r w:rsidR="00E43BD9">
                <w:rPr>
                  <w:rStyle w:val="Hyperlink"/>
                  <w:rFonts w:eastAsia="Times New Roman"/>
                </w:rPr>
                <w:t>2888</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29" w:anchor="Quantity" w:history="1">
              <w:r w:rsidR="00E43BD9">
                <w:rPr>
                  <w:rStyle w:val="Hyperlink"/>
                  <w:rFonts w:eastAsia="Times New Roman"/>
                </w:rPr>
                <w:t>Quantity</w:t>
              </w:r>
            </w:hyperlink>
            <w:r w:rsidR="00E43BD9">
              <w:rPr>
                <w:rFonts w:eastAsia="Times New Roman"/>
              </w:rPr>
              <w:t>: Correct schema spelling for "QuantityCompararator" (</w:t>
            </w:r>
            <w:hyperlink r:id="rId1130"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31" w:anchor="id" w:history="1">
              <w:r>
                <w:rPr>
                  <w:rStyle w:val="Hyperlink"/>
                  <w:rFonts w:eastAsia="Times New Roman"/>
                </w:rPr>
                <w:t>id</w:t>
              </w:r>
            </w:hyperlink>
            <w:r>
              <w:rPr>
                <w:rFonts w:eastAsia="Times New Roman"/>
              </w:rPr>
              <w:t xml:space="preserve"> type to include capital letters, and allow up to 64 chars (</w:t>
            </w:r>
            <w:hyperlink r:id="rId1132"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33" w:history="1">
              <w:r>
                <w:rPr>
                  <w:rStyle w:val="Hyperlink"/>
                  <w:rFonts w:eastAsia="Times New Roman"/>
                </w:rPr>
                <w:t>Profile</w:t>
              </w:r>
            </w:hyperlink>
            <w:r>
              <w:rPr>
                <w:rFonts w:eastAsia="Times New Roman"/>
              </w:rPr>
              <w:t xml:space="preserve"> - only one structure, and pull </w:t>
            </w:r>
            <w:hyperlink r:id="rId1134" w:history="1">
              <w:r>
                <w:rPr>
                  <w:rStyle w:val="Hyperlink"/>
                  <w:rFonts w:eastAsia="Times New Roman"/>
                </w:rPr>
                <w:t>ExtensionDefinition</w:t>
              </w:r>
            </w:hyperlink>
            <w:r>
              <w:rPr>
                <w:rFonts w:eastAsia="Times New Roman"/>
              </w:rPr>
              <w:t xml:space="preserve"> out of Profile (3647, 3498), and pull </w:t>
            </w:r>
            <w:hyperlink r:id="rId1135" w:history="1">
              <w:r>
                <w:rPr>
                  <w:rStyle w:val="Hyperlink"/>
                  <w:rFonts w:eastAsia="Times New Roman"/>
                </w:rPr>
                <w:t>SearchParameter</w:t>
              </w:r>
            </w:hyperlink>
            <w:r>
              <w:rPr>
                <w:rFonts w:eastAsia="Times New Roman"/>
              </w:rPr>
              <w:t xml:space="preserve"> out (</w:t>
            </w:r>
            <w:hyperlink r:id="rId1136" w:history="1">
              <w:r>
                <w:rPr>
                  <w:rStyle w:val="Hyperlink"/>
                  <w:rFonts w:eastAsia="Times New Roman"/>
                </w:rPr>
                <w:t>3626</w:t>
              </w:r>
            </w:hyperlink>
            <w:r>
              <w:rPr>
                <w:rFonts w:eastAsia="Times New Roman"/>
              </w:rPr>
              <w:t>)</w:t>
            </w:r>
          </w:p>
          <w:p w:rsidR="00C51368" w:rsidRDefault="004004B4">
            <w:pPr>
              <w:numPr>
                <w:ilvl w:val="0"/>
                <w:numId w:val="104"/>
              </w:numPr>
              <w:spacing w:before="100" w:beforeAutospacing="1" w:after="100" w:afterAutospacing="1"/>
              <w:rPr>
                <w:rFonts w:eastAsia="Times New Roman"/>
              </w:rPr>
            </w:pPr>
            <w:hyperlink r:id="rId1137" w:history="1">
              <w:r w:rsidR="00E43BD9">
                <w:rPr>
                  <w:rStyle w:val="Hyperlink"/>
                  <w:rFonts w:eastAsia="Times New Roman"/>
                </w:rPr>
                <w:t>Profile</w:t>
              </w:r>
            </w:hyperlink>
            <w:r w:rsidR="00E43BD9">
              <w:rPr>
                <w:rFonts w:eastAsia="Times New Roman"/>
              </w:rPr>
              <w:t>: allow 0..* discriminator (</w:t>
            </w:r>
            <w:hyperlink r:id="rId1138" w:history="1">
              <w:r w:rsidR="00E43BD9">
                <w:rPr>
                  <w:rStyle w:val="Hyperlink"/>
                  <w:rFonts w:eastAsia="Times New Roman"/>
                </w:rPr>
                <w:t>3131</w:t>
              </w:r>
            </w:hyperlink>
            <w:r w:rsidR="00E43BD9">
              <w:rPr>
                <w:rFonts w:eastAsia="Times New Roman"/>
              </w:rPr>
              <w:t>), and change the way discriminators work across resource boundaries (</w:t>
            </w:r>
            <w:hyperlink r:id="rId1139" w:history="1">
              <w:r w:rsidR="00E43BD9">
                <w:rPr>
                  <w:rStyle w:val="Hyperlink"/>
                  <w:rFonts w:eastAsia="Times New Roman"/>
                </w:rPr>
                <w:t>3124</w:t>
              </w:r>
            </w:hyperlink>
            <w:r w:rsidR="00E43BD9">
              <w:rPr>
                <w:rFonts w:eastAsia="Times New Roman"/>
              </w:rPr>
              <w:t>) + generate multiple types properly (</w:t>
            </w:r>
            <w:hyperlink r:id="rId1140"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41" w:history="1">
              <w:r>
                <w:rPr>
                  <w:rStyle w:val="Hyperlink"/>
                  <w:rFonts w:eastAsia="Times New Roman"/>
                </w:rPr>
                <w:t>3686</w:t>
              </w:r>
            </w:hyperlink>
            <w:r>
              <w:rPr>
                <w:rFonts w:eastAsia="Times New Roman"/>
              </w:rPr>
              <w:t>)</w:t>
            </w:r>
          </w:p>
          <w:p w:rsidR="00C51368" w:rsidRDefault="004004B4">
            <w:pPr>
              <w:numPr>
                <w:ilvl w:val="0"/>
                <w:numId w:val="104"/>
              </w:numPr>
              <w:spacing w:before="100" w:beforeAutospacing="1" w:after="100" w:afterAutospacing="1"/>
              <w:rPr>
                <w:rFonts w:eastAsia="Times New Roman"/>
              </w:rPr>
            </w:pPr>
            <w:hyperlink r:id="rId1142" w:history="1">
              <w:r w:rsidR="00E43BD9">
                <w:rPr>
                  <w:rStyle w:val="Hyperlink"/>
                  <w:rFonts w:eastAsia="Times New Roman"/>
                </w:rPr>
                <w:t>Patient</w:t>
              </w:r>
            </w:hyperlink>
            <w:r w:rsidR="00E43BD9">
              <w:rPr>
                <w:rFonts w:eastAsia="Times New Roman"/>
              </w:rPr>
              <w:t>: separate birth time from birthDate (</w:t>
            </w:r>
            <w:hyperlink r:id="rId1143"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44" w:history="1">
              <w:r w:rsidR="00E43BD9">
                <w:rPr>
                  <w:rStyle w:val="Hyperlink"/>
                  <w:rFonts w:eastAsia="Times New Roman"/>
                </w:rPr>
                <w:t>3070</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45" w:history="1">
              <w:r w:rsidR="00E43BD9">
                <w:rPr>
                  <w:rStyle w:val="Hyperlink"/>
                  <w:rFonts w:eastAsia="Times New Roman"/>
                </w:rPr>
                <w:t>DocumentReference</w:t>
              </w:r>
            </w:hyperlink>
            <w:r w:rsidR="00E43BD9">
              <w:rPr>
                <w:rFonts w:eastAsia="Times New Roman"/>
              </w:rPr>
              <w:t>: change encoding of Hash to Base64 (</w:t>
            </w:r>
            <w:hyperlink r:id="rId1146" w:history="1">
              <w:r w:rsidR="00E43BD9">
                <w:rPr>
                  <w:rStyle w:val="Hyperlink"/>
                  <w:rFonts w:eastAsia="Times New Roman"/>
                </w:rPr>
                <w:t>3291</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47" w:history="1">
              <w:r w:rsidR="00E43BD9">
                <w:rPr>
                  <w:rStyle w:val="Hyperlink"/>
                  <w:rFonts w:eastAsia="Times New Roman"/>
                </w:rPr>
                <w:t>Group</w:t>
              </w:r>
            </w:hyperlink>
            <w:r w:rsidR="00E43BD9">
              <w:rPr>
                <w:rFonts w:eastAsia="Times New Roman"/>
              </w:rPr>
              <w:t>: rename header to title (</w:t>
            </w:r>
            <w:hyperlink r:id="rId1148" w:history="1">
              <w:r w:rsidR="00E43BD9">
                <w:rPr>
                  <w:rStyle w:val="Hyperlink"/>
                  <w:rFonts w:eastAsia="Times New Roman"/>
                </w:rPr>
                <w:t>3126</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49" w:history="1">
              <w:r w:rsidR="00E43BD9">
                <w:rPr>
                  <w:rStyle w:val="Hyperlink"/>
                  <w:rFonts w:eastAsia="Times New Roman"/>
                </w:rPr>
                <w:t>Condition</w:t>
              </w:r>
            </w:hyperlink>
            <w:r w:rsidR="00E43BD9">
              <w:rPr>
                <w:rFonts w:eastAsia="Times New Roman"/>
              </w:rPr>
              <w:t>: split relatedItem into two (</w:t>
            </w:r>
            <w:hyperlink r:id="rId1150" w:history="1">
              <w:r w:rsidR="00E43BD9">
                <w:rPr>
                  <w:rStyle w:val="Hyperlink"/>
                  <w:rFonts w:eastAsia="Times New Roman"/>
                </w:rPr>
                <w:t>3111</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51" w:history="1">
              <w:r w:rsidR="00E43BD9">
                <w:rPr>
                  <w:rStyle w:val="Hyperlink"/>
                  <w:rFonts w:eastAsia="Times New Roman"/>
                </w:rPr>
                <w:t>Questionnaire</w:t>
              </w:r>
            </w:hyperlink>
            <w:r w:rsidR="00E43BD9">
              <w:rPr>
                <w:rFonts w:eastAsia="Times New Roman"/>
              </w:rPr>
              <w:t>: drop questionnaire.group.question.remarks (</w:t>
            </w:r>
            <w:hyperlink r:id="rId1152" w:history="1">
              <w:r w:rsidR="00E43BD9">
                <w:rPr>
                  <w:rStyle w:val="Hyperlink"/>
                  <w:rFonts w:eastAsia="Times New Roman"/>
                </w:rPr>
                <w:t>3255</w:t>
              </w:r>
            </w:hyperlink>
            <w:r w:rsidR="00E43BD9">
              <w:rPr>
                <w:rFonts w:eastAsia="Times New Roman"/>
              </w:rPr>
              <w:t>) and move omitReason from extension to base resource (</w:t>
            </w:r>
            <w:hyperlink r:id="rId1153" w:history="1">
              <w:r w:rsidR="00E43BD9">
                <w:rPr>
                  <w:rStyle w:val="Hyperlink"/>
                  <w:rFonts w:eastAsia="Times New Roman"/>
                </w:rPr>
                <w:t>3260</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54" w:history="1">
              <w:r w:rsidR="00E43BD9">
                <w:rPr>
                  <w:rStyle w:val="Hyperlink"/>
                  <w:rFonts w:eastAsia="Times New Roman"/>
                </w:rPr>
                <w:t>QuestionnaireResponse</w:t>
              </w:r>
            </w:hyperlink>
            <w:r w:rsidR="00E43BD9">
              <w:rPr>
                <w:rFonts w:eastAsia="Times New Roman"/>
              </w:rPr>
              <w:t>: allow multiple answers (</w:t>
            </w:r>
            <w:hyperlink r:id="rId1155" w:history="1">
              <w:r w:rsidR="00E43BD9">
                <w:rPr>
                  <w:rStyle w:val="Hyperlink"/>
                  <w:rFonts w:eastAsia="Times New Roman"/>
                </w:rPr>
                <w:t>3146</w:t>
              </w:r>
            </w:hyperlink>
            <w:r w:rsidR="00E43BD9">
              <w:rPr>
                <w:rFonts w:eastAsia="Times New Roman"/>
              </w:rPr>
              <w:t xml:space="preserve">) </w:t>
            </w:r>
          </w:p>
          <w:p w:rsidR="00C51368" w:rsidRDefault="004004B4">
            <w:pPr>
              <w:numPr>
                <w:ilvl w:val="0"/>
                <w:numId w:val="104"/>
              </w:numPr>
              <w:spacing w:before="100" w:beforeAutospacing="1" w:after="100" w:afterAutospacing="1"/>
              <w:rPr>
                <w:rFonts w:eastAsia="Times New Roman"/>
              </w:rPr>
            </w:pPr>
            <w:hyperlink r:id="rId1156"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57" w:history="1">
              <w:r w:rsidR="00E43BD9">
                <w:rPr>
                  <w:rStyle w:val="Hyperlink"/>
                  <w:rFonts w:eastAsia="Times New Roman"/>
                </w:rPr>
                <w:t>3258</w:t>
              </w:r>
            </w:hyperlink>
            <w:r w:rsidR="00E43BD9">
              <w:rPr>
                <w:rFonts w:eastAsia="Times New Roman"/>
              </w:rPr>
              <w:t>), added new rules about expansion content (</w:t>
            </w:r>
            <w:hyperlink r:id="rId1158" w:history="1">
              <w:r w:rsidR="00E43BD9">
                <w:rPr>
                  <w:rStyle w:val="Hyperlink"/>
                  <w:rFonts w:eastAsia="Times New Roman"/>
                </w:rPr>
                <w:t>3138</w:t>
              </w:r>
            </w:hyperlink>
            <w:r w:rsidR="00E43BD9">
              <w:rPr>
                <w:rFonts w:eastAsia="Times New Roman"/>
              </w:rPr>
              <w:t>)</w:t>
            </w:r>
          </w:p>
          <w:p w:rsidR="00C51368" w:rsidRDefault="004004B4">
            <w:pPr>
              <w:numPr>
                <w:ilvl w:val="0"/>
                <w:numId w:val="104"/>
              </w:numPr>
              <w:spacing w:before="100" w:beforeAutospacing="1" w:after="100" w:afterAutospacing="1"/>
              <w:rPr>
                <w:rFonts w:eastAsia="Times New Roman"/>
              </w:rPr>
            </w:pPr>
            <w:hyperlink r:id="rId1159" w:history="1">
              <w:r w:rsidR="00E43BD9">
                <w:rPr>
                  <w:rStyle w:val="Hyperlink"/>
                  <w:rFonts w:eastAsia="Times New Roman"/>
                </w:rPr>
                <w:t>Media</w:t>
              </w:r>
            </w:hyperlink>
            <w:r w:rsidR="00E43BD9">
              <w:rPr>
                <w:rFonts w:eastAsia="Times New Roman"/>
              </w:rPr>
              <w:t>: Rename element 'dateTime' to 'created' (</w:t>
            </w:r>
            <w:hyperlink r:id="rId1160" w:history="1">
              <w:r w:rsidR="00E43BD9">
                <w:rPr>
                  <w:rStyle w:val="Hyperlink"/>
                  <w:rFonts w:eastAsia="Times New Roman"/>
                </w:rPr>
                <w:t>3174</w:t>
              </w:r>
            </w:hyperlink>
            <w:r w:rsidR="00E43BD9">
              <w:rPr>
                <w:rFonts w:eastAsia="Times New Roman"/>
              </w:rPr>
              <w:t>) and length to duration (</w:t>
            </w:r>
            <w:hyperlink r:id="rId1161"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62" w:history="1">
              <w:r>
                <w:rPr>
                  <w:rStyle w:val="Hyperlink"/>
                  <w:rFonts w:eastAsia="Times New Roman"/>
                </w:rPr>
                <w:t>AllergyIntolerance</w:t>
              </w:r>
            </w:hyperlink>
          </w:p>
          <w:p w:rsidR="00C51368" w:rsidRDefault="004004B4">
            <w:pPr>
              <w:numPr>
                <w:ilvl w:val="0"/>
                <w:numId w:val="104"/>
              </w:numPr>
              <w:spacing w:before="100" w:beforeAutospacing="1" w:after="100" w:afterAutospacing="1"/>
              <w:rPr>
                <w:rFonts w:eastAsia="Times New Roman"/>
              </w:rPr>
            </w:pPr>
            <w:hyperlink r:id="rId1163"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4004B4">
            <w:pPr>
              <w:numPr>
                <w:ilvl w:val="0"/>
                <w:numId w:val="104"/>
              </w:numPr>
              <w:spacing w:before="100" w:beforeAutospacing="1" w:after="100" w:afterAutospacing="1"/>
              <w:rPr>
                <w:rFonts w:eastAsia="Times New Roman"/>
              </w:rPr>
            </w:pPr>
            <w:hyperlink r:id="rId1164" w:history="1">
              <w:r w:rsidR="00E43BD9">
                <w:rPr>
                  <w:rStyle w:val="Hyperlink"/>
                  <w:rFonts w:eastAsia="Times New Roman"/>
                </w:rPr>
                <w:t>FamilyMemberHistory</w:t>
              </w:r>
            </w:hyperlink>
            <w:r w:rsidR="00E43BD9">
              <w:rPr>
                <w:rFonts w:eastAsia="Times New Roman"/>
              </w:rPr>
              <w:t xml:space="preserve"> combined with </w:t>
            </w:r>
            <w:hyperlink r:id="rId1165"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4004B4">
            <w:pPr>
              <w:numPr>
                <w:ilvl w:val="0"/>
                <w:numId w:val="104"/>
              </w:numPr>
              <w:spacing w:before="100" w:beforeAutospacing="1" w:after="100" w:afterAutospacing="1"/>
              <w:rPr>
                <w:rFonts w:eastAsia="Times New Roman"/>
              </w:rPr>
            </w:pPr>
            <w:hyperlink r:id="rId1166"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4004B4">
            <w:pPr>
              <w:numPr>
                <w:ilvl w:val="0"/>
                <w:numId w:val="104"/>
              </w:numPr>
              <w:spacing w:before="100" w:beforeAutospacing="1" w:after="100" w:afterAutospacing="1"/>
              <w:rPr>
                <w:rFonts w:eastAsia="Times New Roman"/>
              </w:rPr>
            </w:pPr>
            <w:hyperlink r:id="rId1167"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4004B4">
            <w:pPr>
              <w:numPr>
                <w:ilvl w:val="0"/>
                <w:numId w:val="105"/>
              </w:numPr>
              <w:spacing w:before="100" w:beforeAutospacing="1" w:after="100" w:afterAutospacing="1"/>
              <w:rPr>
                <w:rFonts w:eastAsia="Times New Roman"/>
              </w:rPr>
            </w:pPr>
            <w:hyperlink r:id="rId1168" w:history="1">
              <w:r w:rsidR="00E43BD9">
                <w:rPr>
                  <w:rStyle w:val="Hyperlink"/>
                  <w:rFonts w:eastAsia="Times New Roman"/>
                </w:rPr>
                <w:t>Appointment</w:t>
              </w:r>
            </w:hyperlink>
          </w:p>
          <w:p w:rsidR="00C51368" w:rsidRDefault="004004B4">
            <w:pPr>
              <w:numPr>
                <w:ilvl w:val="0"/>
                <w:numId w:val="105"/>
              </w:numPr>
              <w:spacing w:before="100" w:beforeAutospacing="1" w:after="100" w:afterAutospacing="1"/>
              <w:rPr>
                <w:rFonts w:eastAsia="Times New Roman"/>
              </w:rPr>
            </w:pPr>
            <w:hyperlink r:id="rId1169" w:history="1">
              <w:r w:rsidR="00E43BD9">
                <w:rPr>
                  <w:rStyle w:val="Hyperlink"/>
                  <w:rFonts w:eastAsia="Times New Roman"/>
                </w:rPr>
                <w:t>AppointmentResponse</w:t>
              </w:r>
            </w:hyperlink>
          </w:p>
          <w:p w:rsidR="00C51368" w:rsidRDefault="004004B4">
            <w:pPr>
              <w:numPr>
                <w:ilvl w:val="0"/>
                <w:numId w:val="105"/>
              </w:numPr>
              <w:spacing w:before="100" w:beforeAutospacing="1" w:after="100" w:afterAutospacing="1"/>
              <w:rPr>
                <w:rFonts w:eastAsia="Times New Roman"/>
              </w:rPr>
            </w:pPr>
            <w:hyperlink r:id="rId1170" w:history="1">
              <w:r w:rsidR="00E43BD9">
                <w:rPr>
                  <w:rStyle w:val="Hyperlink"/>
                  <w:rFonts w:eastAsia="Times New Roman"/>
                </w:rPr>
                <w:t>Basic</w:t>
              </w:r>
            </w:hyperlink>
          </w:p>
          <w:p w:rsidR="00C51368" w:rsidRDefault="004004B4">
            <w:pPr>
              <w:numPr>
                <w:ilvl w:val="0"/>
                <w:numId w:val="105"/>
              </w:numPr>
              <w:spacing w:before="100" w:beforeAutospacing="1" w:after="100" w:afterAutospacing="1"/>
              <w:rPr>
                <w:rFonts w:eastAsia="Times New Roman"/>
              </w:rPr>
            </w:pPr>
            <w:hyperlink r:id="rId1171" w:history="1">
              <w:r w:rsidR="00E43BD9">
                <w:rPr>
                  <w:rStyle w:val="Hyperlink"/>
                  <w:rFonts w:eastAsia="Times New Roman"/>
                </w:rPr>
                <w:t>ClaimResponse</w:t>
              </w:r>
            </w:hyperlink>
          </w:p>
          <w:p w:rsidR="00C51368" w:rsidRDefault="004004B4">
            <w:pPr>
              <w:numPr>
                <w:ilvl w:val="0"/>
                <w:numId w:val="105"/>
              </w:numPr>
              <w:spacing w:before="100" w:beforeAutospacing="1" w:after="100" w:afterAutospacing="1"/>
              <w:rPr>
                <w:rFonts w:eastAsia="Times New Roman"/>
              </w:rPr>
            </w:pPr>
            <w:hyperlink r:id="rId1172" w:history="1">
              <w:r w:rsidR="00E43BD9">
                <w:rPr>
                  <w:rStyle w:val="Hyperlink"/>
                  <w:rFonts w:eastAsia="Times New Roman"/>
                </w:rPr>
                <w:t>ClinicalImpression</w:t>
              </w:r>
            </w:hyperlink>
          </w:p>
          <w:p w:rsidR="00C51368" w:rsidRDefault="004004B4">
            <w:pPr>
              <w:numPr>
                <w:ilvl w:val="0"/>
                <w:numId w:val="105"/>
              </w:numPr>
              <w:spacing w:before="100" w:beforeAutospacing="1" w:after="100" w:afterAutospacing="1"/>
              <w:rPr>
                <w:rFonts w:eastAsia="Times New Roman"/>
              </w:rPr>
            </w:pPr>
            <w:hyperlink r:id="rId1173" w:history="1">
              <w:r w:rsidR="00E43BD9">
                <w:rPr>
                  <w:rStyle w:val="Hyperlink"/>
                  <w:rFonts w:eastAsia="Times New Roman"/>
                </w:rPr>
                <w:t>Communication</w:t>
              </w:r>
            </w:hyperlink>
          </w:p>
          <w:p w:rsidR="00C51368" w:rsidRDefault="004004B4">
            <w:pPr>
              <w:numPr>
                <w:ilvl w:val="0"/>
                <w:numId w:val="105"/>
              </w:numPr>
              <w:spacing w:before="100" w:beforeAutospacing="1" w:after="100" w:afterAutospacing="1"/>
              <w:rPr>
                <w:rFonts w:eastAsia="Times New Roman"/>
              </w:rPr>
            </w:pPr>
            <w:hyperlink r:id="rId1174" w:history="1">
              <w:r w:rsidR="00E43BD9">
                <w:rPr>
                  <w:rStyle w:val="Hyperlink"/>
                  <w:rFonts w:eastAsia="Times New Roman"/>
                </w:rPr>
                <w:t>CommunicationRequest</w:t>
              </w:r>
            </w:hyperlink>
          </w:p>
          <w:p w:rsidR="00C51368" w:rsidRDefault="004004B4">
            <w:pPr>
              <w:numPr>
                <w:ilvl w:val="0"/>
                <w:numId w:val="105"/>
              </w:numPr>
              <w:spacing w:before="100" w:beforeAutospacing="1" w:after="100" w:afterAutospacing="1"/>
              <w:rPr>
                <w:rFonts w:eastAsia="Times New Roman"/>
              </w:rPr>
            </w:pPr>
            <w:hyperlink r:id="rId1175" w:history="1">
              <w:r w:rsidR="00E43BD9">
                <w:rPr>
                  <w:rStyle w:val="Hyperlink"/>
                  <w:rFonts w:eastAsia="Times New Roman"/>
                </w:rPr>
                <w:t>Contract</w:t>
              </w:r>
            </w:hyperlink>
          </w:p>
          <w:p w:rsidR="00C51368" w:rsidRDefault="004004B4">
            <w:pPr>
              <w:numPr>
                <w:ilvl w:val="0"/>
                <w:numId w:val="105"/>
              </w:numPr>
              <w:spacing w:before="100" w:beforeAutospacing="1" w:after="100" w:afterAutospacing="1"/>
              <w:rPr>
                <w:rFonts w:eastAsia="Times New Roman"/>
              </w:rPr>
            </w:pPr>
            <w:hyperlink r:id="rId1176" w:history="1">
              <w:r w:rsidR="00E43BD9">
                <w:rPr>
                  <w:rStyle w:val="Hyperlink"/>
                  <w:rFonts w:eastAsia="Times New Roman"/>
                </w:rPr>
                <w:t>Contraindication</w:t>
              </w:r>
            </w:hyperlink>
          </w:p>
          <w:p w:rsidR="00C51368" w:rsidRDefault="004004B4">
            <w:pPr>
              <w:numPr>
                <w:ilvl w:val="0"/>
                <w:numId w:val="105"/>
              </w:numPr>
              <w:spacing w:before="100" w:beforeAutospacing="1" w:after="100" w:afterAutospacing="1"/>
              <w:rPr>
                <w:rFonts w:eastAsia="Times New Roman"/>
              </w:rPr>
            </w:pPr>
            <w:hyperlink r:id="rId1177" w:history="1">
              <w:r w:rsidR="00E43BD9">
                <w:rPr>
                  <w:rStyle w:val="Hyperlink"/>
                  <w:rFonts w:eastAsia="Times New Roman"/>
                </w:rPr>
                <w:t>Coverage</w:t>
              </w:r>
            </w:hyperlink>
          </w:p>
          <w:p w:rsidR="00C51368" w:rsidRDefault="004004B4">
            <w:pPr>
              <w:numPr>
                <w:ilvl w:val="0"/>
                <w:numId w:val="105"/>
              </w:numPr>
              <w:spacing w:before="100" w:beforeAutospacing="1" w:after="100" w:afterAutospacing="1"/>
              <w:rPr>
                <w:rFonts w:eastAsia="Times New Roman"/>
              </w:rPr>
            </w:pPr>
            <w:hyperlink r:id="rId1178" w:history="1">
              <w:r w:rsidR="00E43BD9">
                <w:rPr>
                  <w:rStyle w:val="Hyperlink"/>
                  <w:rFonts w:eastAsia="Times New Roman"/>
                </w:rPr>
                <w:t>DataElement</w:t>
              </w:r>
            </w:hyperlink>
          </w:p>
          <w:p w:rsidR="00C51368" w:rsidRDefault="004004B4">
            <w:pPr>
              <w:numPr>
                <w:ilvl w:val="0"/>
                <w:numId w:val="105"/>
              </w:numPr>
              <w:spacing w:before="100" w:beforeAutospacing="1" w:after="100" w:afterAutospacing="1"/>
              <w:rPr>
                <w:rFonts w:eastAsia="Times New Roman"/>
              </w:rPr>
            </w:pPr>
            <w:hyperlink r:id="rId1179" w:history="1">
              <w:r w:rsidR="00E43BD9">
                <w:rPr>
                  <w:rStyle w:val="Hyperlink"/>
                  <w:rFonts w:eastAsia="Times New Roman"/>
                </w:rPr>
                <w:t>DeviceComponent</w:t>
              </w:r>
            </w:hyperlink>
          </w:p>
          <w:p w:rsidR="00C51368" w:rsidRDefault="004004B4">
            <w:pPr>
              <w:numPr>
                <w:ilvl w:val="0"/>
                <w:numId w:val="105"/>
              </w:numPr>
              <w:spacing w:before="100" w:beforeAutospacing="1" w:after="100" w:afterAutospacing="1"/>
              <w:rPr>
                <w:rFonts w:eastAsia="Times New Roman"/>
              </w:rPr>
            </w:pPr>
            <w:hyperlink r:id="rId1180" w:history="1">
              <w:r w:rsidR="00E43BD9">
                <w:rPr>
                  <w:rStyle w:val="Hyperlink"/>
                  <w:rFonts w:eastAsia="Times New Roman"/>
                </w:rPr>
                <w:t>DeviceMetric</w:t>
              </w:r>
            </w:hyperlink>
          </w:p>
          <w:p w:rsidR="00C51368" w:rsidRDefault="004004B4">
            <w:pPr>
              <w:numPr>
                <w:ilvl w:val="0"/>
                <w:numId w:val="105"/>
              </w:numPr>
              <w:spacing w:before="100" w:beforeAutospacing="1" w:after="100" w:afterAutospacing="1"/>
              <w:rPr>
                <w:rFonts w:eastAsia="Times New Roman"/>
              </w:rPr>
            </w:pPr>
            <w:hyperlink r:id="rId1181" w:history="1">
              <w:r w:rsidR="00E43BD9">
                <w:rPr>
                  <w:rStyle w:val="Hyperlink"/>
                  <w:rFonts w:eastAsia="Times New Roman"/>
                </w:rPr>
                <w:t>DeviceUseRequest</w:t>
              </w:r>
            </w:hyperlink>
            <w:r w:rsidR="00E43BD9">
              <w:rPr>
                <w:rFonts w:eastAsia="Times New Roman"/>
              </w:rPr>
              <w:t xml:space="preserve"> </w:t>
            </w:r>
          </w:p>
          <w:p w:rsidR="00C51368" w:rsidRDefault="004004B4">
            <w:pPr>
              <w:numPr>
                <w:ilvl w:val="0"/>
                <w:numId w:val="105"/>
              </w:numPr>
              <w:spacing w:before="100" w:beforeAutospacing="1" w:after="100" w:afterAutospacing="1"/>
              <w:rPr>
                <w:rFonts w:eastAsia="Times New Roman"/>
              </w:rPr>
            </w:pPr>
            <w:hyperlink r:id="rId1182" w:history="1">
              <w:r w:rsidR="00E43BD9">
                <w:rPr>
                  <w:rStyle w:val="Hyperlink"/>
                  <w:rFonts w:eastAsia="Times New Roman"/>
                </w:rPr>
                <w:t>DeviceUseStatement</w:t>
              </w:r>
            </w:hyperlink>
          </w:p>
          <w:p w:rsidR="00C51368" w:rsidRDefault="004004B4">
            <w:pPr>
              <w:numPr>
                <w:ilvl w:val="0"/>
                <w:numId w:val="105"/>
              </w:numPr>
              <w:spacing w:before="100" w:beforeAutospacing="1" w:after="100" w:afterAutospacing="1"/>
              <w:rPr>
                <w:rFonts w:eastAsia="Times New Roman"/>
              </w:rPr>
            </w:pPr>
            <w:hyperlink r:id="rId1183" w:history="1">
              <w:r w:rsidR="00E43BD9">
                <w:rPr>
                  <w:rStyle w:val="Hyperlink"/>
                  <w:rFonts w:eastAsia="Times New Roman"/>
                </w:rPr>
                <w:t>EligibilityRequest</w:t>
              </w:r>
            </w:hyperlink>
          </w:p>
          <w:p w:rsidR="00C51368" w:rsidRDefault="004004B4">
            <w:pPr>
              <w:numPr>
                <w:ilvl w:val="0"/>
                <w:numId w:val="105"/>
              </w:numPr>
              <w:spacing w:before="100" w:beforeAutospacing="1" w:after="100" w:afterAutospacing="1"/>
              <w:rPr>
                <w:rFonts w:eastAsia="Times New Roman"/>
              </w:rPr>
            </w:pPr>
            <w:hyperlink r:id="rId1184" w:history="1">
              <w:r w:rsidR="00E43BD9">
                <w:rPr>
                  <w:rStyle w:val="Hyperlink"/>
                  <w:rFonts w:eastAsia="Times New Roman"/>
                </w:rPr>
                <w:t>EligibilityResponse</w:t>
              </w:r>
            </w:hyperlink>
          </w:p>
          <w:p w:rsidR="00C51368" w:rsidRDefault="004004B4">
            <w:pPr>
              <w:numPr>
                <w:ilvl w:val="0"/>
                <w:numId w:val="105"/>
              </w:numPr>
              <w:spacing w:before="100" w:beforeAutospacing="1" w:after="100" w:afterAutospacing="1"/>
              <w:rPr>
                <w:rFonts w:eastAsia="Times New Roman"/>
              </w:rPr>
            </w:pPr>
            <w:hyperlink r:id="rId1185" w:history="1">
              <w:r w:rsidR="00E43BD9">
                <w:rPr>
                  <w:rStyle w:val="Hyperlink"/>
                  <w:rFonts w:eastAsia="Times New Roman"/>
                </w:rPr>
                <w:t>EnrollmentRequest</w:t>
              </w:r>
            </w:hyperlink>
          </w:p>
          <w:p w:rsidR="00C51368" w:rsidRDefault="004004B4">
            <w:pPr>
              <w:numPr>
                <w:ilvl w:val="0"/>
                <w:numId w:val="105"/>
              </w:numPr>
              <w:spacing w:before="100" w:beforeAutospacing="1" w:after="100" w:afterAutospacing="1"/>
              <w:rPr>
                <w:rFonts w:eastAsia="Times New Roman"/>
              </w:rPr>
            </w:pPr>
            <w:hyperlink r:id="rId1186" w:history="1">
              <w:r w:rsidR="00E43BD9">
                <w:rPr>
                  <w:rStyle w:val="Hyperlink"/>
                  <w:rFonts w:eastAsia="Times New Roman"/>
                </w:rPr>
                <w:t>EnrollmentResponse</w:t>
              </w:r>
            </w:hyperlink>
          </w:p>
          <w:p w:rsidR="00C51368" w:rsidRDefault="004004B4">
            <w:pPr>
              <w:numPr>
                <w:ilvl w:val="0"/>
                <w:numId w:val="105"/>
              </w:numPr>
              <w:spacing w:before="100" w:beforeAutospacing="1" w:after="100" w:afterAutospacing="1"/>
              <w:rPr>
                <w:rFonts w:eastAsia="Times New Roman"/>
              </w:rPr>
            </w:pPr>
            <w:hyperlink r:id="rId1187" w:history="1">
              <w:r w:rsidR="00E43BD9">
                <w:rPr>
                  <w:rStyle w:val="Hyperlink"/>
                  <w:rFonts w:eastAsia="Times New Roman"/>
                </w:rPr>
                <w:t>EpisodeOfCare</w:t>
              </w:r>
            </w:hyperlink>
          </w:p>
          <w:p w:rsidR="00C51368" w:rsidRDefault="004004B4">
            <w:pPr>
              <w:numPr>
                <w:ilvl w:val="0"/>
                <w:numId w:val="105"/>
              </w:numPr>
              <w:spacing w:before="100" w:beforeAutospacing="1" w:after="100" w:afterAutospacing="1"/>
              <w:rPr>
                <w:rFonts w:eastAsia="Times New Roman"/>
              </w:rPr>
            </w:pPr>
            <w:hyperlink r:id="rId1188" w:history="1">
              <w:r w:rsidR="00E43BD9">
                <w:rPr>
                  <w:rStyle w:val="Hyperlink"/>
                  <w:rFonts w:eastAsia="Times New Roman"/>
                </w:rPr>
                <w:t>ExplanationOfBenefit</w:t>
              </w:r>
            </w:hyperlink>
          </w:p>
          <w:p w:rsidR="00C51368" w:rsidRDefault="004004B4">
            <w:pPr>
              <w:numPr>
                <w:ilvl w:val="0"/>
                <w:numId w:val="105"/>
              </w:numPr>
              <w:spacing w:before="100" w:beforeAutospacing="1" w:after="100" w:afterAutospacing="1"/>
              <w:rPr>
                <w:rFonts w:eastAsia="Times New Roman"/>
              </w:rPr>
            </w:pPr>
            <w:hyperlink r:id="rId1189" w:history="1">
              <w:r w:rsidR="00E43BD9">
                <w:rPr>
                  <w:rStyle w:val="Hyperlink"/>
                  <w:rFonts w:eastAsia="Times New Roman"/>
                </w:rPr>
                <w:t>StructureDefinition</w:t>
              </w:r>
            </w:hyperlink>
          </w:p>
          <w:p w:rsidR="00C51368" w:rsidRDefault="004004B4">
            <w:pPr>
              <w:numPr>
                <w:ilvl w:val="0"/>
                <w:numId w:val="105"/>
              </w:numPr>
              <w:spacing w:before="100" w:beforeAutospacing="1" w:after="100" w:afterAutospacing="1"/>
              <w:rPr>
                <w:rFonts w:eastAsia="Times New Roman"/>
              </w:rPr>
            </w:pPr>
            <w:hyperlink r:id="rId1190" w:history="1">
              <w:r w:rsidR="00E43BD9">
                <w:rPr>
                  <w:rStyle w:val="Hyperlink"/>
                  <w:rFonts w:eastAsia="Times New Roman"/>
                </w:rPr>
                <w:t>Goal</w:t>
              </w:r>
            </w:hyperlink>
            <w:r w:rsidR="00E43BD9">
              <w:rPr>
                <w:rFonts w:eastAsia="Times New Roman"/>
              </w:rPr>
              <w:t xml:space="preserve"> </w:t>
            </w:r>
          </w:p>
          <w:p w:rsidR="00C51368" w:rsidRDefault="004004B4">
            <w:pPr>
              <w:numPr>
                <w:ilvl w:val="0"/>
                <w:numId w:val="105"/>
              </w:numPr>
              <w:spacing w:before="100" w:beforeAutospacing="1" w:after="100" w:afterAutospacing="1"/>
              <w:rPr>
                <w:rFonts w:eastAsia="Times New Roman"/>
              </w:rPr>
            </w:pPr>
            <w:hyperlink r:id="rId1191" w:history="1">
              <w:r w:rsidR="00E43BD9">
                <w:rPr>
                  <w:rStyle w:val="Hyperlink"/>
                  <w:rFonts w:eastAsia="Times New Roman"/>
                </w:rPr>
                <w:t>HealthcareService</w:t>
              </w:r>
            </w:hyperlink>
          </w:p>
          <w:p w:rsidR="00C51368" w:rsidRDefault="004004B4">
            <w:pPr>
              <w:numPr>
                <w:ilvl w:val="0"/>
                <w:numId w:val="105"/>
              </w:numPr>
              <w:spacing w:before="100" w:beforeAutospacing="1" w:after="100" w:afterAutospacing="1"/>
              <w:rPr>
                <w:rFonts w:eastAsia="Times New Roman"/>
              </w:rPr>
            </w:pPr>
            <w:hyperlink r:id="rId1192" w:history="1">
              <w:r w:rsidR="00E43BD9">
                <w:rPr>
                  <w:rStyle w:val="Hyperlink"/>
                  <w:rFonts w:eastAsia="Times New Roman"/>
                </w:rPr>
                <w:t>ImagingObjectSelection</w:t>
              </w:r>
            </w:hyperlink>
          </w:p>
          <w:p w:rsidR="00C51368" w:rsidRDefault="004004B4">
            <w:pPr>
              <w:numPr>
                <w:ilvl w:val="0"/>
                <w:numId w:val="105"/>
              </w:numPr>
              <w:spacing w:before="100" w:beforeAutospacing="1" w:after="100" w:afterAutospacing="1"/>
              <w:rPr>
                <w:rFonts w:eastAsia="Times New Roman"/>
              </w:rPr>
            </w:pPr>
            <w:hyperlink r:id="rId1193" w:history="1">
              <w:r w:rsidR="00E43BD9">
                <w:rPr>
                  <w:rStyle w:val="Hyperlink"/>
                  <w:rFonts w:eastAsia="Times New Roman"/>
                </w:rPr>
                <w:t>InstitutionalClaim</w:t>
              </w:r>
            </w:hyperlink>
          </w:p>
          <w:p w:rsidR="00C51368" w:rsidRDefault="004004B4">
            <w:pPr>
              <w:numPr>
                <w:ilvl w:val="0"/>
                <w:numId w:val="105"/>
              </w:numPr>
              <w:spacing w:before="100" w:beforeAutospacing="1" w:after="100" w:afterAutospacing="1"/>
              <w:rPr>
                <w:rFonts w:eastAsia="Times New Roman"/>
              </w:rPr>
            </w:pPr>
            <w:hyperlink r:id="rId1194" w:history="1">
              <w:r w:rsidR="00E43BD9">
                <w:rPr>
                  <w:rStyle w:val="Hyperlink"/>
                  <w:rFonts w:eastAsia="Times New Roman"/>
                </w:rPr>
                <w:t>NamingSystem</w:t>
              </w:r>
            </w:hyperlink>
          </w:p>
          <w:p w:rsidR="00C51368" w:rsidRDefault="004004B4">
            <w:pPr>
              <w:numPr>
                <w:ilvl w:val="0"/>
                <w:numId w:val="105"/>
              </w:numPr>
              <w:spacing w:before="100" w:beforeAutospacing="1" w:after="100" w:afterAutospacing="1"/>
              <w:rPr>
                <w:rFonts w:eastAsia="Times New Roman"/>
              </w:rPr>
            </w:pPr>
            <w:hyperlink r:id="rId1195" w:history="1">
              <w:r w:rsidR="00E43BD9">
                <w:rPr>
                  <w:rStyle w:val="Hyperlink"/>
                  <w:rFonts w:eastAsia="Times New Roman"/>
                </w:rPr>
                <w:t>NutritionOrder</w:t>
              </w:r>
            </w:hyperlink>
          </w:p>
          <w:p w:rsidR="00C51368" w:rsidRDefault="004004B4">
            <w:pPr>
              <w:numPr>
                <w:ilvl w:val="0"/>
                <w:numId w:val="105"/>
              </w:numPr>
              <w:spacing w:before="100" w:beforeAutospacing="1" w:after="100" w:afterAutospacing="1"/>
              <w:rPr>
                <w:rFonts w:eastAsia="Times New Roman"/>
              </w:rPr>
            </w:pPr>
            <w:hyperlink r:id="rId1196" w:history="1">
              <w:r w:rsidR="00E43BD9">
                <w:rPr>
                  <w:rStyle w:val="Hyperlink"/>
                  <w:rFonts w:eastAsia="Times New Roman"/>
                </w:rPr>
                <w:t>OperationDefinition</w:t>
              </w:r>
            </w:hyperlink>
          </w:p>
          <w:p w:rsidR="00C51368" w:rsidRDefault="004004B4">
            <w:pPr>
              <w:numPr>
                <w:ilvl w:val="0"/>
                <w:numId w:val="105"/>
              </w:numPr>
              <w:spacing w:before="100" w:beforeAutospacing="1" w:after="100" w:afterAutospacing="1"/>
              <w:rPr>
                <w:rFonts w:eastAsia="Times New Roman"/>
              </w:rPr>
            </w:pPr>
            <w:hyperlink r:id="rId1197" w:history="1">
              <w:r w:rsidR="00E43BD9">
                <w:rPr>
                  <w:rStyle w:val="Hyperlink"/>
                  <w:rFonts w:eastAsia="Times New Roman"/>
                </w:rPr>
                <w:t>OralHealthClaim</w:t>
              </w:r>
            </w:hyperlink>
          </w:p>
          <w:p w:rsidR="00C51368" w:rsidRDefault="004004B4">
            <w:pPr>
              <w:numPr>
                <w:ilvl w:val="0"/>
                <w:numId w:val="105"/>
              </w:numPr>
              <w:spacing w:before="100" w:beforeAutospacing="1" w:after="100" w:afterAutospacing="1"/>
              <w:rPr>
                <w:rFonts w:eastAsia="Times New Roman"/>
              </w:rPr>
            </w:pPr>
            <w:hyperlink r:id="rId1198" w:history="1">
              <w:r w:rsidR="00E43BD9">
                <w:rPr>
                  <w:rStyle w:val="Hyperlink"/>
                  <w:rFonts w:eastAsia="Times New Roman"/>
                </w:rPr>
                <w:t>PaymentNotice</w:t>
              </w:r>
            </w:hyperlink>
          </w:p>
          <w:p w:rsidR="00C51368" w:rsidRDefault="004004B4">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PaymentReconciliation</w:t>
              </w:r>
            </w:hyperlink>
          </w:p>
          <w:p w:rsidR="00C51368" w:rsidRDefault="004004B4">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Person</w:t>
              </w:r>
            </w:hyperlink>
          </w:p>
          <w:p w:rsidR="00C51368" w:rsidRDefault="004004B4">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PharmacyClaim</w:t>
              </w:r>
            </w:hyperlink>
          </w:p>
          <w:p w:rsidR="00C51368" w:rsidRDefault="004004B4">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ProcedureRequest</w:t>
              </w:r>
            </w:hyperlink>
            <w:r w:rsidR="00E43BD9">
              <w:rPr>
                <w:rFonts w:eastAsia="Times New Roman"/>
              </w:rPr>
              <w:t xml:space="preserve"> </w:t>
            </w:r>
          </w:p>
          <w:p w:rsidR="00C51368" w:rsidRDefault="004004B4">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ProfessionalClaim</w:t>
              </w:r>
            </w:hyperlink>
          </w:p>
          <w:p w:rsidR="00C51368" w:rsidRDefault="004004B4">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QuestionnaireResponse</w:t>
              </w:r>
            </w:hyperlink>
          </w:p>
          <w:p w:rsidR="00C51368" w:rsidRDefault="004004B4">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ReferralRequest</w:t>
              </w:r>
            </w:hyperlink>
          </w:p>
          <w:p w:rsidR="00C51368" w:rsidRDefault="004004B4">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RiskAssessment</w:t>
              </w:r>
            </w:hyperlink>
          </w:p>
          <w:p w:rsidR="00C51368" w:rsidRDefault="004004B4">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SearchParameter</w:t>
              </w:r>
            </w:hyperlink>
          </w:p>
          <w:p w:rsidR="00C51368" w:rsidRDefault="004004B4">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Schedule</w:t>
              </w:r>
            </w:hyperlink>
          </w:p>
          <w:p w:rsidR="00C51368" w:rsidRDefault="004004B4">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Slot</w:t>
              </w:r>
            </w:hyperlink>
          </w:p>
          <w:p w:rsidR="00C51368" w:rsidRDefault="004004B4">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4004B4">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VisionClaim</w:t>
              </w:r>
            </w:hyperlink>
          </w:p>
          <w:p w:rsidR="00C51368" w:rsidRDefault="004004B4">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13" w:history="1">
              <w:r>
                <w:rPr>
                  <w:rStyle w:val="Hyperlink"/>
                </w:rPr>
                <w:t>discussion of status</w:t>
              </w:r>
            </w:hyperlink>
            <w:r>
              <w:t>)</w:t>
            </w:r>
          </w:p>
          <w:p w:rsidR="00C51368" w:rsidRDefault="004004B4">
            <w:pPr>
              <w:numPr>
                <w:ilvl w:val="0"/>
                <w:numId w:val="106"/>
              </w:numPr>
              <w:spacing w:before="100" w:beforeAutospacing="1" w:after="100" w:afterAutospacing="1"/>
              <w:rPr>
                <w:rFonts w:eastAsia="Times New Roman"/>
              </w:rPr>
            </w:pPr>
            <w:hyperlink r:id="rId1214" w:history="1">
              <w:r w:rsidR="00E43BD9">
                <w:rPr>
                  <w:rStyle w:val="Hyperlink"/>
                  <w:rFonts w:eastAsia="Times New Roman"/>
                </w:rPr>
                <w:t>Argonaut Project</w:t>
              </w:r>
            </w:hyperlink>
          </w:p>
          <w:p w:rsidR="00C51368" w:rsidRDefault="004004B4">
            <w:pPr>
              <w:numPr>
                <w:ilvl w:val="0"/>
                <w:numId w:val="106"/>
              </w:numPr>
              <w:spacing w:before="100" w:beforeAutospacing="1" w:after="100" w:afterAutospacing="1"/>
              <w:rPr>
                <w:rFonts w:eastAsia="Times New Roman"/>
              </w:rPr>
            </w:pPr>
            <w:hyperlink r:id="rId1215" w:history="1">
              <w:r w:rsidR="00E43BD9">
                <w:rPr>
                  <w:rStyle w:val="Hyperlink"/>
                  <w:rFonts w:eastAsia="Times New Roman"/>
                </w:rPr>
                <w:t>Data Access Framework</w:t>
              </w:r>
            </w:hyperlink>
          </w:p>
          <w:p w:rsidR="00C51368" w:rsidRDefault="004004B4">
            <w:pPr>
              <w:numPr>
                <w:ilvl w:val="0"/>
                <w:numId w:val="106"/>
              </w:numPr>
              <w:spacing w:before="100" w:beforeAutospacing="1" w:after="100" w:afterAutospacing="1"/>
              <w:rPr>
                <w:rFonts w:eastAsia="Times New Roman"/>
              </w:rPr>
            </w:pPr>
            <w:hyperlink r:id="rId1216" w:history="1">
              <w:r w:rsidR="00E43BD9">
                <w:rPr>
                  <w:rStyle w:val="Hyperlink"/>
                  <w:rFonts w:eastAsia="Times New Roman"/>
                </w:rPr>
                <w:t>Structured Data Capture</w:t>
              </w:r>
            </w:hyperlink>
            <w:r w:rsidR="00E43BD9">
              <w:rPr>
                <w:rFonts w:eastAsia="Times New Roman"/>
              </w:rPr>
              <w:t xml:space="preserve"> &amp; </w:t>
            </w:r>
            <w:hyperlink r:id="rId1217"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18" w:history="1">
              <w:r>
                <w:rPr>
                  <w:rStyle w:val="Hyperlink"/>
                  <w:rFonts w:eastAsia="Times New Roman"/>
                </w:rPr>
                <w:t>Order</w:t>
              </w:r>
            </w:hyperlink>
            <w:r>
              <w:rPr>
                <w:rFonts w:eastAsia="Times New Roman"/>
              </w:rPr>
              <w:t xml:space="preserve">, </w:t>
            </w:r>
            <w:hyperlink r:id="rId1219" w:history="1">
              <w:r>
                <w:rPr>
                  <w:rStyle w:val="Hyperlink"/>
                  <w:rFonts w:eastAsia="Times New Roman"/>
                </w:rPr>
                <w:t>Report</w:t>
              </w:r>
            </w:hyperlink>
            <w:r>
              <w:rPr>
                <w:rFonts w:eastAsia="Times New Roman"/>
              </w:rPr>
              <w:t xml:space="preserve"> &amp; </w:t>
            </w:r>
            <w:hyperlink r:id="rId1220" w:history="1">
              <w:r>
                <w:rPr>
                  <w:rStyle w:val="Hyperlink"/>
                  <w:rFonts w:eastAsia="Times New Roman"/>
                </w:rPr>
                <w:t>Report to Public Health</w:t>
              </w:r>
            </w:hyperlink>
          </w:p>
          <w:p w:rsidR="00C51368" w:rsidRDefault="004004B4">
            <w:pPr>
              <w:numPr>
                <w:ilvl w:val="0"/>
                <w:numId w:val="106"/>
              </w:numPr>
              <w:spacing w:before="100" w:beforeAutospacing="1" w:after="100" w:afterAutospacing="1"/>
              <w:rPr>
                <w:rFonts w:eastAsia="Times New Roman"/>
              </w:rPr>
            </w:pPr>
            <w:hyperlink r:id="rId1221"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22" w:history="1">
              <w:r>
                <w:rPr>
                  <w:rStyle w:val="Hyperlink"/>
                  <w:rFonts w:eastAsia="Times New Roman"/>
                </w:rPr>
                <w:t>QuestionnaireResponse</w:t>
              </w:r>
            </w:hyperlink>
            <w:r>
              <w:rPr>
                <w:rFonts w:eastAsia="Times New Roman"/>
              </w:rPr>
              <w:t xml:space="preserve"> from </w:t>
            </w:r>
            <w:hyperlink r:id="rId1223" w:history="1">
              <w:r>
                <w:rPr>
                  <w:rStyle w:val="Hyperlink"/>
                  <w:rFonts w:eastAsia="Times New Roman"/>
                </w:rPr>
                <w:t>Questionnaire</w:t>
              </w:r>
            </w:hyperlink>
            <w:r>
              <w:rPr>
                <w:rFonts w:eastAsia="Times New Roman"/>
              </w:rPr>
              <w:t xml:space="preserve"> and significantly revamped the </w:t>
            </w:r>
            <w:hyperlink r:id="rId1224"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25"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26"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27"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28" w:history="1">
              <w:r>
                <w:rPr>
                  <w:rStyle w:val="Hyperlink"/>
                  <w:rFonts w:eastAsia="Times New Roman"/>
                </w:rPr>
                <w:t>operations</w:t>
              </w:r>
            </w:hyperlink>
            <w:r>
              <w:rPr>
                <w:rFonts w:eastAsia="Times New Roman"/>
              </w:rPr>
              <w:t xml:space="preserve"> on the RESTful interface, and add </w:t>
            </w:r>
            <w:hyperlink r:id="rId1229"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30" w:history="1">
              <w:r>
                <w:rPr>
                  <w:rStyle w:val="Hyperlink"/>
                  <w:rFonts w:eastAsia="Times New Roman"/>
                </w:rPr>
                <w:t>ConceptMap</w:t>
              </w:r>
            </w:hyperlink>
            <w:r>
              <w:rPr>
                <w:rFonts w:eastAsia="Times New Roman"/>
              </w:rPr>
              <w:t xml:space="preserve">, </w:t>
            </w:r>
            <w:hyperlink r:id="rId1231" w:history="1">
              <w:r>
                <w:rPr>
                  <w:rStyle w:val="Hyperlink"/>
                  <w:rFonts w:eastAsia="Times New Roman"/>
                </w:rPr>
                <w:t>Questionnaire</w:t>
              </w:r>
            </w:hyperlink>
            <w:r>
              <w:rPr>
                <w:rFonts w:eastAsia="Times New Roman"/>
              </w:rPr>
              <w:t xml:space="preserve"> and </w:t>
            </w:r>
            <w:hyperlink r:id="rId1232" w:history="1">
              <w:r>
                <w:rPr>
                  <w:rStyle w:val="Hyperlink"/>
                  <w:rFonts w:eastAsia="Times New Roman"/>
                </w:rPr>
                <w:t>ValueSet</w:t>
              </w:r>
            </w:hyperlink>
          </w:p>
          <w:p w:rsidR="00C51368" w:rsidRDefault="004004B4">
            <w:pPr>
              <w:numPr>
                <w:ilvl w:val="0"/>
                <w:numId w:val="107"/>
              </w:numPr>
              <w:spacing w:before="100" w:beforeAutospacing="1" w:after="100" w:afterAutospacing="1"/>
              <w:rPr>
                <w:rFonts w:eastAsia="Times New Roman"/>
              </w:rPr>
            </w:pPr>
            <w:hyperlink r:id="rId1233"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34" w:history="1">
              <w:r w:rsidR="00E43BD9">
                <w:rPr>
                  <w:rStyle w:val="Hyperlink"/>
                  <w:rFonts w:eastAsia="Times New Roman"/>
                </w:rPr>
                <w:t>Operation Definition</w:t>
              </w:r>
            </w:hyperlink>
          </w:p>
          <w:p w:rsidR="00C51368" w:rsidRDefault="004004B4">
            <w:pPr>
              <w:numPr>
                <w:ilvl w:val="0"/>
                <w:numId w:val="107"/>
              </w:numPr>
              <w:spacing w:before="100" w:beforeAutospacing="1" w:after="100" w:afterAutospacing="1"/>
              <w:rPr>
                <w:rFonts w:eastAsia="Times New Roman"/>
              </w:rPr>
            </w:pPr>
            <w:hyperlink r:id="rId1235"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36" w:history="1">
              <w:r>
                <w:rPr>
                  <w:rStyle w:val="Hyperlink"/>
                  <w:rFonts w:eastAsia="Times New Roman"/>
                </w:rPr>
                <w:t>LOINC</w:t>
              </w:r>
            </w:hyperlink>
            <w:r>
              <w:rPr>
                <w:rFonts w:eastAsia="Times New Roman"/>
              </w:rPr>
              <w:t xml:space="preserve">, </w:t>
            </w:r>
            <w:hyperlink r:id="rId1237" w:history="1">
              <w:r>
                <w:rPr>
                  <w:rStyle w:val="Hyperlink"/>
                  <w:rFonts w:eastAsia="Times New Roman"/>
                </w:rPr>
                <w:t>RxNorm</w:t>
              </w:r>
            </w:hyperlink>
            <w:r>
              <w:rPr>
                <w:rFonts w:eastAsia="Times New Roman"/>
              </w:rPr>
              <w:t xml:space="preserve">, and </w:t>
            </w:r>
            <w:hyperlink r:id="rId1238"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39"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0" w:history="1">
              <w:r>
                <w:rPr>
                  <w:rStyle w:val="Hyperlink"/>
                  <w:rFonts w:eastAsia="Times New Roman"/>
                </w:rPr>
                <w:t>Contraindication</w:t>
              </w:r>
            </w:hyperlink>
            <w:r>
              <w:rPr>
                <w:rFonts w:eastAsia="Times New Roman"/>
              </w:rPr>
              <w:t xml:space="preserve"> and </w:t>
            </w:r>
            <w:hyperlink r:id="rId1241"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2"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43"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44"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45"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6"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7"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8"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49"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50" w:history="1">
              <w:r>
                <w:rPr>
                  <w:rStyle w:val="Hyperlink"/>
                  <w:rFonts w:eastAsia="Times New Roman"/>
                </w:rPr>
                <w:t>Appointment</w:t>
              </w:r>
            </w:hyperlink>
            <w:r>
              <w:rPr>
                <w:rFonts w:eastAsia="Times New Roman"/>
              </w:rPr>
              <w:t xml:space="preserve">, </w:t>
            </w:r>
            <w:hyperlink r:id="rId1251" w:history="1">
              <w:r>
                <w:rPr>
                  <w:rStyle w:val="Hyperlink"/>
                  <w:rFonts w:eastAsia="Times New Roman"/>
                </w:rPr>
                <w:t>Appointment Response</w:t>
              </w:r>
            </w:hyperlink>
            <w:r>
              <w:rPr>
                <w:rFonts w:eastAsia="Times New Roman"/>
              </w:rPr>
              <w:t xml:space="preserve">, </w:t>
            </w:r>
            <w:hyperlink r:id="rId1252" w:history="1">
              <w:r>
                <w:rPr>
                  <w:rStyle w:val="Hyperlink"/>
                  <w:rFonts w:eastAsia="Times New Roman"/>
                </w:rPr>
                <w:t>Schedule</w:t>
              </w:r>
            </w:hyperlink>
            <w:r>
              <w:rPr>
                <w:rFonts w:eastAsia="Times New Roman"/>
              </w:rPr>
              <w:t xml:space="preserve"> and </w:t>
            </w:r>
            <w:hyperlink r:id="rId1253"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54"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2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256" w:anchor="status" w:history="1">
              <w:r w:rsidR="00E43BD9">
                <w:rPr>
                  <w:rStyle w:val="Hyperlink"/>
                  <w:rFonts w:eastAsia="Times New Roman"/>
                </w:rPr>
                <w:t>Ballot Status</w:t>
              </w:r>
            </w:hyperlink>
            <w:r w:rsidR="00E43BD9">
              <w:rPr>
                <w:rFonts w:eastAsia="Times New Roman"/>
              </w:rPr>
              <w:t xml:space="preserve">: </w:t>
            </w:r>
            <w:hyperlink r:id="rId1257"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58"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59"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60"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262" w:name="interactions"/>
            <w:bookmarkStart w:id="263" w:name="operations"/>
            <w:bookmarkEnd w:id="262"/>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4004B4">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4004B4">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4004B4">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4004B4">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4004B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4004B4">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4004B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4004B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4004B4">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4004B4">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4004B4">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4004B4">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61" w:history="1">
        <w:r>
          <w:rPr>
            <w:rStyle w:val="Hyperlink"/>
            <w:lang w:val="en-US"/>
          </w:rPr>
          <w:t>operations framework</w:t>
        </w:r>
      </w:hyperlink>
      <w:r>
        <w:rPr>
          <w:lang w:val="en-US"/>
        </w:rPr>
        <w:t xml:space="preserve">, which includes endpoints for </w:t>
      </w:r>
      <w:hyperlink r:id="rId1262" w:history="1">
        <w:r>
          <w:rPr>
            <w:rStyle w:val="Hyperlink"/>
            <w:lang w:val="en-US"/>
          </w:rPr>
          <w:t>validation</w:t>
        </w:r>
      </w:hyperlink>
      <w:r>
        <w:rPr>
          <w:lang w:val="en-US"/>
        </w:rPr>
        <w:t xml:space="preserve">, </w:t>
      </w:r>
      <w:hyperlink r:id="rId1263" w:anchor="mailbox" w:history="1">
        <w:r>
          <w:rPr>
            <w:rStyle w:val="Hyperlink"/>
            <w:lang w:val="en-US"/>
          </w:rPr>
          <w:t>messaging</w:t>
        </w:r>
      </w:hyperlink>
      <w:r>
        <w:rPr>
          <w:lang w:val="en-US"/>
        </w:rPr>
        <w:t xml:space="preserve"> and </w:t>
      </w:r>
      <w:hyperlink r:id="rId1264"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65"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66"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67"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68"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72"/>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269"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270"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4004B4">
            <w:pPr>
              <w:rPr>
                <w:rFonts w:eastAsia="Times New Roman"/>
              </w:rPr>
            </w:pPr>
            <w:hyperlink r:id="rId1271"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4004B4">
            <w:pPr>
              <w:rPr>
                <w:rFonts w:eastAsia="Times New Roman"/>
              </w:rPr>
            </w:pPr>
            <w:hyperlink r:id="rId1272"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273"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274" w:history="1">
        <w:r>
          <w:rPr>
            <w:rStyle w:val="Hyperlink"/>
            <w:lang w:val="en-US"/>
          </w:rPr>
          <w:t>RBAC</w:t>
        </w:r>
      </w:hyperlink>
      <w:r>
        <w:rPr>
          <w:lang w:val="en-US"/>
        </w:rPr>
        <w:t xml:space="preserve"> and/or </w:t>
      </w:r>
      <w:hyperlink r:id="rId1275"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276"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277"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264"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265" w:name="cread"/>
      <w:bookmarkEnd w:id="265"/>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266" w:name="prefer"/>
      <w:bookmarkEnd w:id="266"/>
      <w:r>
        <w:rPr>
          <w:lang w:val="en-US"/>
        </w:rPr>
        <w:t xml:space="preserve">The client can indicate whether the entire resource is returned using the </w:t>
      </w:r>
      <w:hyperlink r:id="rId1278"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279"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267" w:name="mime-type"/>
      <w:bookmarkEnd w:id="267"/>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280"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268" w:name="versioning"/>
      <w:bookmarkEnd w:id="268"/>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281"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282"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69" w:name="read"/>
      <w:bookmarkEnd w:id="269"/>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283" w:anchor="id" w:history="1">
        <w:r>
          <w:rPr>
            <w:rStyle w:val="Hyperlink"/>
            <w:lang w:val="en-US"/>
          </w:rPr>
          <w:t>Logical Id</w:t>
        </w:r>
      </w:hyperlink>
      <w:r>
        <w:rPr>
          <w:lang w:val="en-US"/>
        </w:rPr>
        <w:t xml:space="preserve"> (id) itself are described in the </w:t>
      </w:r>
      <w:hyperlink r:id="rId1284"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285"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286" w:anchor="SUBSETTED" w:history="1">
        <w:r>
          <w:rPr>
            <w:rStyle w:val="Hyperlink"/>
            <w:lang w:val="en-US"/>
          </w:rPr>
          <w:t>SUBSETTED</w:t>
        </w:r>
      </w:hyperlink>
      <w:r>
        <w:rPr>
          <w:lang w:val="en-US"/>
        </w:rPr>
        <w:t xml:space="preserve"> </w:t>
      </w:r>
      <w:hyperlink r:id="rId1287"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70" w:name="vread"/>
      <w:bookmarkEnd w:id="270"/>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288" w:anchor="metadata" w:history="1">
        <w:r>
          <w:rPr>
            <w:rStyle w:val="Hyperlink"/>
            <w:lang w:val="en-US"/>
          </w:rPr>
          <w:t>Version Id</w:t>
        </w:r>
      </w:hyperlink>
      <w:r>
        <w:rPr>
          <w:lang w:val="en-US"/>
        </w:rPr>
        <w:t xml:space="preserve"> (vid) is an opaque identifier that conforms to the same </w:t>
      </w:r>
      <w:hyperlink r:id="rId1289" w:anchor="id" w:history="1">
        <w:r>
          <w:rPr>
            <w:rStyle w:val="Hyperlink"/>
            <w:lang w:val="en-US"/>
          </w:rPr>
          <w:t>format requirements</w:t>
        </w:r>
      </w:hyperlink>
      <w:r>
        <w:rPr>
          <w:lang w:val="en-US"/>
        </w:rPr>
        <w:t xml:space="preserve"> as a </w:t>
      </w:r>
      <w:hyperlink r:id="rId1290"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71" w:name="update"/>
      <w:bookmarkEnd w:id="271"/>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291"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292"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293"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294"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295"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296"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297"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298"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299"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00"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72" w:name="versionaware"/>
      <w:bookmarkStart w:id="273" w:name="concurrency"/>
      <w:bookmarkEnd w:id="272"/>
      <w:bookmarkEnd w:id="273"/>
      <w:r>
        <w:rPr>
          <w:rFonts w:eastAsia="Times New Roman"/>
          <w:lang w:val="en-US"/>
        </w:rPr>
        <w:t>Managing Resource Contention</w:t>
      </w:r>
    </w:p>
    <w:p w:rsidR="00C51368" w:rsidRDefault="004004B4">
      <w:pPr>
        <w:pStyle w:val="NormalWeb"/>
        <w:divId w:val="1167402462"/>
        <w:rPr>
          <w:lang w:val="en-US"/>
        </w:rPr>
      </w:pPr>
      <w:hyperlink r:id="rId1301"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02" w:anchor="sec14.19" w:history="1">
        <w:r w:rsidR="00E43BD9">
          <w:rPr>
            <w:rStyle w:val="Hyperlink"/>
            <w:lang w:val="en-US"/>
          </w:rPr>
          <w:t>ETag</w:t>
        </w:r>
      </w:hyperlink>
      <w:r w:rsidR="00E43BD9">
        <w:rPr>
          <w:lang w:val="en-US"/>
        </w:rPr>
        <w:t xml:space="preserve"> and </w:t>
      </w:r>
      <w:hyperlink r:id="rId1303"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04"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74" w:name="delete"/>
      <w:bookmarkEnd w:id="274"/>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05"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06"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07"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75" w:name="create"/>
      <w:bookmarkEnd w:id="275"/>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08"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09"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10" w:anchor="metadata" w:history="1">
        <w:r>
          <w:rPr>
            <w:rStyle w:val="Hyperlink"/>
            <w:lang w:val="en-US"/>
          </w:rPr>
          <w:t>Logical Id</w:t>
        </w:r>
      </w:hyperlink>
      <w:r>
        <w:rPr>
          <w:lang w:val="en-US"/>
        </w:rPr>
        <w:t xml:space="preserve"> and </w:t>
      </w:r>
      <w:hyperlink r:id="rId1311"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12"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13"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14"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76" w:name="ccreate"/>
      <w:bookmarkEnd w:id="276"/>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15"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77"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16"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17"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18" w:history="1">
        <w:r>
          <w:rPr>
            <w:rStyle w:val="Hyperlink"/>
            <w:lang w:val="en-US"/>
          </w:rPr>
          <w:t>OperationOutcome</w:t>
        </w:r>
      </w:hyperlink>
      <w:r>
        <w:rPr>
          <w:lang w:val="en-US"/>
        </w:rPr>
        <w:t xml:space="preserve">. If the search succeeds, the return content is a </w:t>
      </w:r>
      <w:hyperlink r:id="rId1319" w:anchor="bundle" w:history="1">
        <w:r>
          <w:rPr>
            <w:rStyle w:val="Hyperlink"/>
            <w:lang w:val="en-US"/>
          </w:rPr>
          <w:t>Bundle</w:t>
        </w:r>
      </w:hyperlink>
      <w:r>
        <w:rPr>
          <w:lang w:val="en-US"/>
        </w:rPr>
        <w:t xml:space="preserve"> with </w:t>
      </w:r>
      <w:hyperlink r:id="rId1320"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21"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22"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78" w:name="vsearch"/>
      <w:bookmarkEnd w:id="278"/>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23"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24" w:anchor="everything" w:history="1">
        <w:r>
          <w:rPr>
            <w:rStyle w:val="Hyperlink"/>
            <w:lang w:val="en-US"/>
          </w:rPr>
          <w:t>an entire patient record</w:t>
        </w:r>
      </w:hyperlink>
      <w:r>
        <w:rPr>
          <w:lang w:val="en-US"/>
        </w:rPr>
        <w:t xml:space="preserve"> or </w:t>
      </w:r>
      <w:hyperlink r:id="rId1325"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26"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27"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28"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79" w:name="transaction"/>
      <w:bookmarkEnd w:id="279"/>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29"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30" w:history="1">
        <w:r>
          <w:rPr>
            <w:rStyle w:val="Hyperlink"/>
            <w:lang w:val="en-US"/>
          </w:rPr>
          <w:t>Bundle</w:t>
        </w:r>
      </w:hyperlink>
      <w:r>
        <w:rPr>
          <w:lang w:val="en-US"/>
        </w:rPr>
        <w:t xml:space="preserve"> with </w:t>
      </w:r>
      <w:hyperlink r:id="rId1331" w:anchor="Bundle.type" w:history="1">
        <w:r>
          <w:rPr>
            <w:rStyle w:val="Hyperlink"/>
            <w:lang w:val="en-US"/>
          </w:rPr>
          <w:t>Bundle.type</w:t>
        </w:r>
      </w:hyperlink>
      <w:r>
        <w:rPr>
          <w:lang w:val="en-US"/>
        </w:rPr>
        <w:t xml:space="preserve"> = </w:t>
      </w:r>
      <w:hyperlink r:id="rId1332" w:anchor="batch" w:history="1">
        <w:r>
          <w:rPr>
            <w:rStyle w:val="Hyperlink"/>
            <w:rFonts w:ascii="Courier New" w:hAnsi="Courier New" w:cs="Courier New"/>
            <w:noProof/>
            <w:sz w:val="20"/>
            <w:szCs w:val="20"/>
            <w:lang w:val="en-US"/>
          </w:rPr>
          <w:t>batch</w:t>
        </w:r>
      </w:hyperlink>
      <w:r>
        <w:rPr>
          <w:lang w:val="en-US"/>
        </w:rPr>
        <w:t xml:space="preserve"> or </w:t>
      </w:r>
      <w:hyperlink r:id="rId1333"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34"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35" w:history="1">
        <w:r>
          <w:rPr>
            <w:rStyle w:val="Hyperlink"/>
            <w:lang w:val="en-US"/>
          </w:rPr>
          <w:t>Operations framework</w:t>
        </w:r>
      </w:hyperlink>
      <w:r>
        <w:rPr>
          <w:lang w:val="en-US"/>
        </w:rPr>
        <w:t xml:space="preserve">. The actions are subject to the the normal processing for each, including the </w:t>
      </w:r>
      <w:hyperlink r:id="rId1336"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4004B4">
      <w:pPr>
        <w:numPr>
          <w:ilvl w:val="0"/>
          <w:numId w:val="121"/>
        </w:numPr>
        <w:spacing w:before="100" w:beforeAutospacing="1" w:after="100" w:afterAutospacing="1"/>
        <w:divId w:val="1167402462"/>
        <w:rPr>
          <w:rFonts w:eastAsia="Times New Roman"/>
          <w:lang w:val="en-US"/>
        </w:rPr>
      </w:pPr>
      <w:hyperlink r:id="rId1337" w:history="1">
        <w:r w:rsidR="00E43BD9">
          <w:rPr>
            <w:rStyle w:val="Hyperlink"/>
            <w:rFonts w:eastAsia="Times New Roman"/>
            <w:lang w:val="en-US"/>
          </w:rPr>
          <w:t>Transaction</w:t>
        </w:r>
      </w:hyperlink>
    </w:p>
    <w:p w:rsidR="00C51368" w:rsidRDefault="004004B4">
      <w:pPr>
        <w:numPr>
          <w:ilvl w:val="0"/>
          <w:numId w:val="121"/>
        </w:numPr>
        <w:spacing w:before="100" w:beforeAutospacing="1" w:after="100" w:afterAutospacing="1"/>
        <w:divId w:val="1167402462"/>
        <w:rPr>
          <w:rFonts w:eastAsia="Times New Roman"/>
          <w:lang w:val="en-US"/>
        </w:rPr>
      </w:pPr>
      <w:hyperlink r:id="rId1338"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39"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80" w:name="transaction-response"/>
      <w:bookmarkEnd w:id="280"/>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40" w:anchor="bundle" w:history="1">
        <w:r>
          <w:rPr>
            <w:rStyle w:val="Hyperlink"/>
            <w:lang w:val="en-US"/>
          </w:rPr>
          <w:t>Bundle</w:t>
        </w:r>
      </w:hyperlink>
      <w:r>
        <w:rPr>
          <w:lang w:val="en-US"/>
        </w:rPr>
        <w:t xml:space="preserve"> with </w:t>
      </w:r>
      <w:hyperlink r:id="rId1341"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81" w:name="other-bundles"/>
      <w:bookmarkEnd w:id="281"/>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259"/>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42" w:anchor="bundle" w:history="1">
        <w:r>
          <w:rPr>
            <w:rStyle w:val="Hyperlink"/>
            <w:lang w:val="en-US"/>
          </w:rPr>
          <w:t>Bundle</w:t>
        </w:r>
      </w:hyperlink>
      <w:r>
        <w:rPr>
          <w:lang w:val="en-US"/>
        </w:rPr>
        <w:t xml:space="preserve"> with </w:t>
      </w:r>
      <w:hyperlink r:id="rId1343"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44"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45"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46"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82" w:name="transactional-integrity"/>
      <w:bookmarkEnd w:id="282"/>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47"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83" w:name="dstu-3"/>
      <w:bookmarkEnd w:id="283"/>
      <w:r>
        <w:rPr>
          <w:b/>
          <w:bCs/>
          <w:lang w:val="en-US"/>
        </w:rPr>
        <w:t>DSTU Note:</w:t>
      </w:r>
      <w:r>
        <w:rPr>
          <w:lang w:val="en-US"/>
        </w:rPr>
        <w:t xml:space="preserve"> For now, the only way to document how transaction integrity is handled is as text in the narrative portions of the </w:t>
      </w:r>
      <w:hyperlink r:id="rId1348"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49"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284" w:name="paging"/>
      <w:bookmarkEnd w:id="284"/>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50" w:history="1">
        <w:r>
          <w:rPr>
            <w:rStyle w:val="Hyperlink"/>
            <w:lang w:val="en-US"/>
          </w:rPr>
          <w:t>RFC 5005 (Feed Paging and Archiving)</w:t>
        </w:r>
      </w:hyperlink>
      <w:r>
        <w:rPr>
          <w:lang w:val="en-US"/>
        </w:rPr>
        <w:t xml:space="preserve"> for sending continuation links to the client when returning a </w:t>
      </w:r>
      <w:hyperlink r:id="rId1351"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52"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53"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85" w:name="hdata"/>
      <w:bookmarkEnd w:id="285"/>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54"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55"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56"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3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358" w:anchor="status" w:history="1">
              <w:r w:rsidR="00E43BD9">
                <w:rPr>
                  <w:rStyle w:val="Hyperlink"/>
                  <w:rFonts w:eastAsia="Times New Roman"/>
                </w:rPr>
                <w:t>Ballot Status</w:t>
              </w:r>
            </w:hyperlink>
            <w:r w:rsidR="00E43BD9">
              <w:rPr>
                <w:rFonts w:eastAsia="Times New Roman"/>
              </w:rPr>
              <w:t xml:space="preserve">: </w:t>
            </w:r>
            <w:hyperlink r:id="rId1359"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60"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61"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62" w:anchor="Coding" w:history="1">
        <w:r>
          <w:rPr>
            <w:rStyle w:val="Hyperlink"/>
            <w:lang w:val="en-US"/>
          </w:rPr>
          <w:t>Coding</w:t>
        </w:r>
      </w:hyperlink>
      <w:r>
        <w:rPr>
          <w:lang w:val="en-US"/>
        </w:rPr>
        <w:t xml:space="preserve"> data type. Additional identifier systems may be registered on the HL7 FHIR registry at </w:t>
      </w:r>
      <w:hyperlink r:id="rId1363"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64"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65"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86" w:name="rn:ietf:rfc:3986"/>
            <w:bookmarkEnd w:id="286"/>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66" w:history="1">
              <w:r>
                <w:rPr>
                  <w:rStyle w:val="Hyperlink"/>
                  <w:rFonts w:eastAsia="Times New Roman"/>
                </w:rPr>
                <w:t>RFC 3986</w:t>
              </w:r>
            </w:hyperlink>
            <w:r>
              <w:rPr>
                <w:rFonts w:eastAsia="Times New Roman"/>
              </w:rPr>
              <w:t xml:space="preserve"> (with many schemes defined in many RFCs). For OIDs and UUIDs, use the URN form (</w:t>
            </w:r>
            <w:hyperlink r:id="rId1367" w:history="1">
              <w:r>
                <w:rPr>
                  <w:rStyle w:val="Hyperlink"/>
                  <w:rFonts w:eastAsia="Times New Roman"/>
                </w:rPr>
                <w:t>urn:oid:</w:t>
              </w:r>
            </w:hyperlink>
            <w:r>
              <w:rPr>
                <w:rFonts w:eastAsia="Times New Roman"/>
              </w:rPr>
              <w:t xml:space="preserve"> (note: lowercase) and </w:t>
            </w:r>
            <w:hyperlink r:id="rId1368"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369"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4004B4">
            <w:pPr>
              <w:rPr>
                <w:rFonts w:eastAsia="Times New Roman"/>
              </w:rPr>
            </w:pPr>
            <w:hyperlink r:id="rId1370"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371"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3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373" w:anchor="status" w:history="1">
              <w:r w:rsidR="00E43BD9">
                <w:rPr>
                  <w:rStyle w:val="Hyperlink"/>
                  <w:rFonts w:eastAsia="Times New Roman"/>
                </w:rPr>
                <w:t>Ballot Status</w:t>
              </w:r>
            </w:hyperlink>
            <w:r w:rsidR="00E43BD9">
              <w:rPr>
                <w:rFonts w:eastAsia="Times New Roman"/>
              </w:rPr>
              <w:t xml:space="preserve">: </w:t>
            </w:r>
            <w:hyperlink r:id="rId1374"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375" w:history="1">
        <w:r>
          <w:rPr>
            <w:rStyle w:val="Hyperlink"/>
            <w:lang w:val="en-US"/>
          </w:rPr>
          <w:t>Profiles</w:t>
        </w:r>
      </w:hyperlink>
      <w:r>
        <w:rPr>
          <w:lang w:val="en-US"/>
        </w:rPr>
        <w:t xml:space="preserve">, that make </w:t>
      </w:r>
      <w:hyperlink r:id="rId1376" w:history="1">
        <w:r>
          <w:rPr>
            <w:rStyle w:val="Hyperlink"/>
            <w:lang w:val="en-US"/>
          </w:rPr>
          <w:t>Conformance</w:t>
        </w:r>
      </w:hyperlink>
      <w:r>
        <w:rPr>
          <w:lang w:val="en-US"/>
        </w:rPr>
        <w:t xml:space="preserve"> rules (technially, </w:t>
      </w:r>
      <w:hyperlink r:id="rId1377" w:history="1">
        <w:r>
          <w:rPr>
            <w:rStyle w:val="Hyperlink"/>
            <w:lang w:val="en-US"/>
          </w:rPr>
          <w:t>Conformance</w:t>
        </w:r>
      </w:hyperlink>
      <w:r>
        <w:rPr>
          <w:lang w:val="en-US"/>
        </w:rPr>
        <w:t xml:space="preserve">, </w:t>
      </w:r>
      <w:hyperlink r:id="rId1378" w:history="1">
        <w:r>
          <w:rPr>
            <w:rStyle w:val="Hyperlink"/>
            <w:lang w:val="en-US"/>
          </w:rPr>
          <w:t>StructureDefinition</w:t>
        </w:r>
      </w:hyperlink>
      <w:r>
        <w:rPr>
          <w:lang w:val="en-US"/>
        </w:rPr>
        <w:t xml:space="preserve">, </w:t>
      </w:r>
      <w:hyperlink r:id="rId1379"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380"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381"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82"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383"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4004B4">
            <w:pPr>
              <w:rPr>
                <w:rFonts w:eastAsia="Times New Roman"/>
              </w:rPr>
            </w:pPr>
            <w:hyperlink r:id="rId1384"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85"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386" w:history="1">
              <w:r>
                <w:rPr>
                  <w:rStyle w:val="Hyperlink"/>
                  <w:rFonts w:eastAsia="Times New Roman"/>
                </w:rPr>
                <w:t>Provenance</w:t>
              </w:r>
            </w:hyperlink>
            <w:r>
              <w:rPr>
                <w:rFonts w:eastAsia="Times New Roman"/>
              </w:rPr>
              <w:t xml:space="preserve"> and </w:t>
            </w:r>
            <w:hyperlink r:id="rId1387"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88"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89"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90"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391" w:history="1">
              <w:r>
                <w:rPr>
                  <w:rStyle w:val="Hyperlink"/>
                  <w:rFonts w:eastAsia="Times New Roman"/>
                </w:rPr>
                <w:t>Data Elements</w:t>
              </w:r>
            </w:hyperlink>
            <w:r>
              <w:rPr>
                <w:rFonts w:eastAsia="Times New Roman"/>
              </w:rPr>
              <w:t xml:space="preserve">, </w:t>
            </w:r>
            <w:hyperlink r:id="rId1392" w:history="1">
              <w:r>
                <w:rPr>
                  <w:rStyle w:val="Hyperlink"/>
                  <w:rFonts w:eastAsia="Times New Roman"/>
                </w:rPr>
                <w:t>Questionnaires</w:t>
              </w:r>
            </w:hyperlink>
            <w:r>
              <w:rPr>
                <w:rFonts w:eastAsia="Times New Roman"/>
              </w:rPr>
              <w:t xml:space="preserve"> and </w:t>
            </w:r>
            <w:hyperlink r:id="rId1393"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94"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395"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4004B4">
            <w:pPr>
              <w:rPr>
                <w:rFonts w:eastAsia="Times New Roman"/>
              </w:rPr>
            </w:pPr>
            <w:hyperlink r:id="rId1396"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397" w:history="1">
              <w:r>
                <w:rPr>
                  <w:rStyle w:val="Hyperlink"/>
                  <w:rFonts w:eastAsia="Times New Roman"/>
                </w:rPr>
                <w:t>Diagnostic Order</w:t>
              </w:r>
            </w:hyperlink>
            <w:r>
              <w:rPr>
                <w:rFonts w:eastAsia="Times New Roman"/>
              </w:rPr>
              <w:t xml:space="preserve">, </w:t>
            </w:r>
            <w:hyperlink r:id="rId1398"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3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400" w:anchor="status" w:history="1">
              <w:r w:rsidR="00E43BD9">
                <w:rPr>
                  <w:rStyle w:val="Hyperlink"/>
                  <w:rFonts w:eastAsia="Times New Roman"/>
                </w:rPr>
                <w:t>Ballot Status</w:t>
              </w:r>
            </w:hyperlink>
            <w:r w:rsidR="00E43BD9">
              <w:rPr>
                <w:rFonts w:eastAsia="Times New Roman"/>
              </w:rPr>
              <w:t xml:space="preserve">: </w:t>
            </w:r>
            <w:hyperlink r:id="rId1401"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4004B4">
            <w:pPr>
              <w:numPr>
                <w:ilvl w:val="0"/>
                <w:numId w:val="128"/>
              </w:numPr>
              <w:spacing w:before="100" w:beforeAutospacing="1" w:after="100" w:afterAutospacing="1"/>
              <w:rPr>
                <w:rFonts w:eastAsia="Times New Roman"/>
              </w:rPr>
            </w:pPr>
            <w:hyperlink r:id="rId1402" w:history="1">
              <w:r w:rsidR="00E43BD9">
                <w:rPr>
                  <w:rStyle w:val="Hyperlink"/>
                  <w:rFonts w:eastAsia="Times New Roman"/>
                  <w:b/>
                  <w:bCs/>
                </w:rPr>
                <w:t>RESTful API (HTTP)</w:t>
              </w:r>
            </w:hyperlink>
          </w:p>
          <w:p w:rsidR="00C51368" w:rsidRDefault="004004B4">
            <w:pPr>
              <w:numPr>
                <w:ilvl w:val="0"/>
                <w:numId w:val="128"/>
              </w:numPr>
              <w:spacing w:before="100" w:beforeAutospacing="1" w:after="100" w:afterAutospacing="1"/>
              <w:rPr>
                <w:rFonts w:eastAsia="Times New Roman"/>
              </w:rPr>
            </w:pPr>
            <w:hyperlink r:id="rId1403" w:history="1">
              <w:r w:rsidR="00E43BD9">
                <w:rPr>
                  <w:rStyle w:val="Hyperlink"/>
                  <w:rFonts w:eastAsia="Times New Roman"/>
                </w:rPr>
                <w:t>Search</w:t>
              </w:r>
            </w:hyperlink>
          </w:p>
          <w:p w:rsidR="00C51368" w:rsidRDefault="004004B4">
            <w:pPr>
              <w:numPr>
                <w:ilvl w:val="0"/>
                <w:numId w:val="128"/>
              </w:numPr>
              <w:spacing w:before="100" w:beforeAutospacing="1" w:after="100" w:afterAutospacing="1"/>
              <w:rPr>
                <w:rFonts w:eastAsia="Times New Roman"/>
              </w:rPr>
            </w:pPr>
            <w:hyperlink r:id="rId1404" w:history="1">
              <w:r w:rsidR="00E43BD9">
                <w:rPr>
                  <w:rStyle w:val="Hyperlink"/>
                  <w:rFonts w:eastAsia="Times New Roman"/>
                </w:rPr>
                <w:t>Operations</w:t>
              </w:r>
            </w:hyperlink>
          </w:p>
          <w:p w:rsidR="00C51368" w:rsidRDefault="004004B4">
            <w:pPr>
              <w:numPr>
                <w:ilvl w:val="0"/>
                <w:numId w:val="128"/>
              </w:numPr>
              <w:spacing w:before="100" w:beforeAutospacing="1" w:after="100" w:afterAutospacing="1"/>
              <w:rPr>
                <w:rFonts w:eastAsia="Times New Roman"/>
              </w:rPr>
            </w:pPr>
            <w:hyperlink r:id="rId1405" w:history="1">
              <w:r w:rsidR="00E43BD9">
                <w:rPr>
                  <w:rStyle w:val="Hyperlink"/>
                  <w:rFonts w:eastAsia="Times New Roman"/>
                </w:rPr>
                <w:t>Documents</w:t>
              </w:r>
            </w:hyperlink>
          </w:p>
          <w:p w:rsidR="00C51368" w:rsidRDefault="004004B4">
            <w:pPr>
              <w:numPr>
                <w:ilvl w:val="0"/>
                <w:numId w:val="128"/>
              </w:numPr>
              <w:spacing w:before="100" w:beforeAutospacing="1" w:after="100" w:afterAutospacing="1"/>
              <w:rPr>
                <w:rFonts w:eastAsia="Times New Roman"/>
              </w:rPr>
            </w:pPr>
            <w:hyperlink r:id="rId1406" w:history="1">
              <w:r w:rsidR="00E43BD9">
                <w:rPr>
                  <w:rStyle w:val="Hyperlink"/>
                  <w:rFonts w:eastAsia="Times New Roman"/>
                </w:rPr>
                <w:t>Messaging</w:t>
              </w:r>
            </w:hyperlink>
          </w:p>
          <w:p w:rsidR="00C51368" w:rsidRDefault="004004B4">
            <w:pPr>
              <w:numPr>
                <w:ilvl w:val="0"/>
                <w:numId w:val="128"/>
              </w:numPr>
              <w:spacing w:before="100" w:beforeAutospacing="1" w:after="100" w:afterAutospacing="1"/>
              <w:rPr>
                <w:rFonts w:eastAsia="Times New Roman"/>
              </w:rPr>
            </w:pPr>
            <w:hyperlink r:id="rId1407" w:history="1">
              <w:r w:rsidR="00E43BD9">
                <w:rPr>
                  <w:rStyle w:val="Hyperlink"/>
                  <w:rFonts w:eastAsia="Times New Roman"/>
                </w:rPr>
                <w:t>Services:</w:t>
              </w:r>
            </w:hyperlink>
            <w:r w:rsidR="00E43BD9">
              <w:rPr>
                <w:rFonts w:eastAsia="Times New Roman"/>
              </w:rPr>
              <w:t xml:space="preserve"> </w:t>
            </w:r>
          </w:p>
          <w:p w:rsidR="00C51368" w:rsidRDefault="004004B4">
            <w:pPr>
              <w:numPr>
                <w:ilvl w:val="1"/>
                <w:numId w:val="128"/>
              </w:numPr>
              <w:spacing w:before="100" w:beforeAutospacing="1" w:after="100" w:afterAutospacing="1"/>
              <w:rPr>
                <w:rFonts w:eastAsia="Times New Roman"/>
              </w:rPr>
            </w:pPr>
            <w:hyperlink r:id="rId1408" w:history="1">
              <w:r w:rsidR="00E43BD9">
                <w:rPr>
                  <w:rStyle w:val="Hyperlink"/>
                  <w:rFonts w:eastAsia="Times New Roman"/>
                </w:rPr>
                <w:t>Terminology Service</w:t>
              </w:r>
            </w:hyperlink>
          </w:p>
          <w:p w:rsidR="00C51368" w:rsidRDefault="004004B4">
            <w:pPr>
              <w:numPr>
                <w:ilvl w:val="1"/>
                <w:numId w:val="128"/>
              </w:numPr>
              <w:spacing w:before="100" w:beforeAutospacing="1" w:after="100" w:afterAutospacing="1"/>
              <w:rPr>
                <w:rFonts w:eastAsia="Times New Roman"/>
              </w:rPr>
            </w:pPr>
            <w:hyperlink r:id="rId1409"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4004B4">
            <w:pPr>
              <w:numPr>
                <w:ilvl w:val="0"/>
                <w:numId w:val="129"/>
              </w:numPr>
              <w:spacing w:before="100" w:beforeAutospacing="1" w:after="100" w:afterAutospacing="1"/>
              <w:rPr>
                <w:rFonts w:eastAsia="Times New Roman"/>
              </w:rPr>
            </w:pPr>
            <w:hyperlink r:id="rId1410" w:history="1">
              <w:r w:rsidR="00E43BD9">
                <w:rPr>
                  <w:rStyle w:val="Hyperlink"/>
                  <w:rFonts w:eastAsia="Times New Roman"/>
                </w:rPr>
                <w:t>Downloads - Schemas, Code, Tools</w:t>
              </w:r>
            </w:hyperlink>
          </w:p>
          <w:p w:rsidR="00C51368" w:rsidRDefault="004004B4">
            <w:pPr>
              <w:numPr>
                <w:ilvl w:val="0"/>
                <w:numId w:val="129"/>
              </w:numPr>
              <w:spacing w:before="100" w:beforeAutospacing="1" w:after="100" w:afterAutospacing="1"/>
              <w:rPr>
                <w:rFonts w:eastAsia="Times New Roman"/>
              </w:rPr>
            </w:pPr>
            <w:hyperlink r:id="rId1411" w:history="1">
              <w:r w:rsidR="00E43BD9">
                <w:rPr>
                  <w:rStyle w:val="Hyperlink"/>
                  <w:rFonts w:eastAsia="Times New Roman"/>
                </w:rPr>
                <w:t>FHIR Wiki</w:t>
              </w:r>
            </w:hyperlink>
          </w:p>
          <w:p w:rsidR="00C51368" w:rsidRDefault="004004B4">
            <w:pPr>
              <w:numPr>
                <w:ilvl w:val="0"/>
                <w:numId w:val="129"/>
              </w:numPr>
              <w:spacing w:before="100" w:beforeAutospacing="1" w:after="100" w:afterAutospacing="1"/>
              <w:rPr>
                <w:rFonts w:eastAsia="Times New Roman"/>
              </w:rPr>
            </w:pPr>
            <w:hyperlink r:id="rId1412" w:history="1">
              <w:r w:rsidR="00E43BD9">
                <w:rPr>
                  <w:rStyle w:val="Hyperlink"/>
                  <w:rFonts w:eastAsia="Times New Roman"/>
                </w:rPr>
                <w:t>Validating Resources</w:t>
              </w:r>
            </w:hyperlink>
          </w:p>
          <w:p w:rsidR="00C51368" w:rsidRDefault="004004B4">
            <w:pPr>
              <w:numPr>
                <w:ilvl w:val="0"/>
                <w:numId w:val="129"/>
              </w:numPr>
              <w:spacing w:before="100" w:beforeAutospacing="1" w:after="100" w:afterAutospacing="1"/>
              <w:rPr>
                <w:rFonts w:eastAsia="Times New Roman"/>
              </w:rPr>
            </w:pPr>
            <w:hyperlink r:id="rId1413" w:history="1">
              <w:r w:rsidR="00E43BD9">
                <w:rPr>
                  <w:rStyle w:val="Hyperlink"/>
                  <w:rFonts w:eastAsia="Times New Roman"/>
                </w:rPr>
                <w:t>Security</w:t>
              </w:r>
            </w:hyperlink>
            <w:r w:rsidR="00E43BD9">
              <w:rPr>
                <w:rFonts w:eastAsia="Times New Roman"/>
              </w:rPr>
              <w:t xml:space="preserve"> &amp; </w:t>
            </w:r>
            <w:hyperlink r:id="rId1414" w:history="1">
              <w:r w:rsidR="00E43BD9">
                <w:rPr>
                  <w:rStyle w:val="Hyperlink"/>
                  <w:rFonts w:eastAsia="Times New Roman"/>
                </w:rPr>
                <w:t>Security Labels</w:t>
              </w:r>
            </w:hyperlink>
          </w:p>
          <w:p w:rsidR="00C51368" w:rsidRDefault="004004B4">
            <w:pPr>
              <w:numPr>
                <w:ilvl w:val="0"/>
                <w:numId w:val="129"/>
              </w:numPr>
              <w:spacing w:before="100" w:beforeAutospacing="1" w:after="100" w:afterAutospacing="1"/>
              <w:rPr>
                <w:rFonts w:eastAsia="Times New Roman"/>
              </w:rPr>
            </w:pPr>
            <w:hyperlink r:id="rId1415" w:history="1">
              <w:r w:rsidR="00E43BD9">
                <w:rPr>
                  <w:rStyle w:val="Hyperlink"/>
                  <w:rFonts w:eastAsia="Times New Roman"/>
                </w:rPr>
                <w:t>Variations between Submitted data and Retrieved data</w:t>
              </w:r>
            </w:hyperlink>
          </w:p>
          <w:p w:rsidR="00C51368" w:rsidRDefault="004004B4">
            <w:pPr>
              <w:numPr>
                <w:ilvl w:val="0"/>
                <w:numId w:val="129"/>
              </w:numPr>
              <w:spacing w:before="100" w:beforeAutospacing="1" w:after="100" w:afterAutospacing="1"/>
              <w:rPr>
                <w:rFonts w:eastAsia="Times New Roman"/>
              </w:rPr>
            </w:pPr>
            <w:hyperlink r:id="rId1416" w:history="1">
              <w:r w:rsidR="00E43BD9">
                <w:rPr>
                  <w:rStyle w:val="Hyperlink"/>
                  <w:rFonts w:eastAsia="Times New Roman"/>
                </w:rPr>
                <w:t>Managing Resource Identity</w:t>
              </w:r>
            </w:hyperlink>
          </w:p>
          <w:p w:rsidR="00C51368" w:rsidRDefault="004004B4">
            <w:pPr>
              <w:numPr>
                <w:ilvl w:val="0"/>
                <w:numId w:val="129"/>
              </w:numPr>
              <w:spacing w:before="100" w:beforeAutospacing="1" w:after="100" w:afterAutospacing="1"/>
              <w:rPr>
                <w:rFonts w:eastAsia="Times New Roman"/>
              </w:rPr>
            </w:pPr>
            <w:hyperlink r:id="rId1417" w:history="1">
              <w:r w:rsidR="00E43BD9">
                <w:rPr>
                  <w:rStyle w:val="Hyperlink"/>
                  <w:rFonts w:eastAsia="Times New Roman"/>
                </w:rPr>
                <w:t>Push vs Pull</w:t>
              </w:r>
            </w:hyperlink>
          </w:p>
          <w:p w:rsidR="00C51368" w:rsidRDefault="004004B4">
            <w:pPr>
              <w:numPr>
                <w:ilvl w:val="0"/>
                <w:numId w:val="129"/>
              </w:numPr>
              <w:spacing w:before="100" w:beforeAutospacing="1" w:after="100" w:afterAutospacing="1"/>
              <w:rPr>
                <w:rFonts w:eastAsia="Times New Roman"/>
              </w:rPr>
            </w:pPr>
            <w:hyperlink r:id="rId1418" w:history="1">
              <w:r w:rsidR="00E43BD9">
                <w:rPr>
                  <w:rStyle w:val="Hyperlink"/>
                  <w:rFonts w:eastAsia="Times New Roman"/>
                </w:rPr>
                <w:t>Integrated Examples</w:t>
              </w:r>
            </w:hyperlink>
          </w:p>
          <w:p w:rsidR="00C51368" w:rsidRDefault="004004B4">
            <w:pPr>
              <w:numPr>
                <w:ilvl w:val="0"/>
                <w:numId w:val="129"/>
              </w:numPr>
              <w:spacing w:before="100" w:beforeAutospacing="1" w:after="100" w:afterAutospacing="1"/>
              <w:rPr>
                <w:rFonts w:eastAsia="Times New Roman"/>
              </w:rPr>
            </w:pPr>
            <w:hyperlink r:id="rId1419"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4004B4">
            <w:pPr>
              <w:numPr>
                <w:ilvl w:val="0"/>
                <w:numId w:val="130"/>
              </w:numPr>
              <w:spacing w:before="100" w:beforeAutospacing="1" w:after="100" w:afterAutospacing="1"/>
              <w:rPr>
                <w:rFonts w:eastAsia="Times New Roman"/>
              </w:rPr>
            </w:pPr>
            <w:hyperlink r:id="rId1420" w:history="1">
              <w:r w:rsidR="00E43BD9">
                <w:rPr>
                  <w:rStyle w:val="Hyperlink"/>
                  <w:rFonts w:eastAsia="Times New Roman"/>
                </w:rPr>
                <w:t>Profiling FHIR</w:t>
              </w:r>
            </w:hyperlink>
          </w:p>
          <w:p w:rsidR="00C51368" w:rsidRDefault="004004B4">
            <w:pPr>
              <w:numPr>
                <w:ilvl w:val="0"/>
                <w:numId w:val="130"/>
              </w:numPr>
              <w:spacing w:before="100" w:beforeAutospacing="1" w:after="100" w:afterAutospacing="1"/>
              <w:rPr>
                <w:rFonts w:eastAsia="Times New Roman"/>
              </w:rPr>
            </w:pPr>
            <w:hyperlink r:id="rId1421" w:history="1">
              <w:r w:rsidR="00E43BD9">
                <w:rPr>
                  <w:rStyle w:val="Hyperlink"/>
                  <w:rFonts w:eastAsia="Times New Roman"/>
                </w:rPr>
                <w:t>Implementation Guides</w:t>
              </w:r>
            </w:hyperlink>
          </w:p>
          <w:p w:rsidR="00C51368" w:rsidRDefault="004004B4">
            <w:pPr>
              <w:numPr>
                <w:ilvl w:val="0"/>
                <w:numId w:val="130"/>
              </w:numPr>
              <w:spacing w:before="100" w:beforeAutospacing="1" w:after="100" w:afterAutospacing="1"/>
              <w:rPr>
                <w:rFonts w:eastAsia="Times New Roman"/>
              </w:rPr>
            </w:pPr>
            <w:hyperlink r:id="rId1422" w:history="1">
              <w:r w:rsidR="00E43BD9">
                <w:rPr>
                  <w:rStyle w:val="Hyperlink"/>
                  <w:rFonts w:eastAsia="Times New Roman"/>
                </w:rPr>
                <w:t>Profiles Defined as part of FHIR</w:t>
              </w:r>
            </w:hyperlink>
          </w:p>
          <w:p w:rsidR="00C51368" w:rsidRDefault="004004B4">
            <w:pPr>
              <w:numPr>
                <w:ilvl w:val="0"/>
                <w:numId w:val="130"/>
              </w:numPr>
              <w:spacing w:before="100" w:beforeAutospacing="1" w:after="100" w:afterAutospacing="1"/>
              <w:rPr>
                <w:rFonts w:eastAsia="Times New Roman"/>
              </w:rPr>
            </w:pPr>
            <w:hyperlink r:id="rId1423"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4pt;height:18.35pt" o:ole="">
            <v:imagedata r:id="rId1424" o:title=""/>
          </v:shape>
          <w:control r:id="rId1425" w:name="DefaultOcxName" w:shapeid="_x0000_i1070"/>
        </w:object>
      </w:r>
      <w:r w:rsidR="00E43BD9">
        <w:rPr>
          <w:rFonts w:eastAsia="Times New Roman"/>
          <w:lang w:val="en-US"/>
        </w:rPr>
        <w:t xml:space="preserve">Production exchange of patient or other sensitive data will always use some form of </w:t>
      </w:r>
      <w:hyperlink r:id="rId1426" w:anchor="http" w:history="1">
        <w:r w:rsidR="00E43BD9">
          <w:rPr>
            <w:rStyle w:val="Hyperlink"/>
            <w:rFonts w:eastAsia="Times New Roman"/>
            <w:lang w:val="en-US"/>
          </w:rPr>
          <w:t>encryption on the wire</w:t>
        </w:r>
      </w:hyperlink>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225" w:dyaOrig="225">
          <v:shape id="_x0000_i1073" type="#_x0000_t75" style="width:20.4pt;height:18.35pt" o:ole="">
            <v:imagedata r:id="rId1424" o:title=""/>
          </v:shape>
          <w:control r:id="rId1427" w:name="DefaultOcxName1" w:shapeid="_x0000_i1073"/>
        </w:object>
      </w:r>
      <w:r w:rsidR="00E43BD9">
        <w:rPr>
          <w:rFonts w:eastAsia="Times New Roman"/>
          <w:lang w:val="en-US"/>
        </w:rPr>
        <w:t xml:space="preserve">For each resource that my system handles, I've reviewed the </w:t>
      </w:r>
      <w:hyperlink r:id="rId1428" w:anchor="isModifier" w:history="1">
        <w:r w:rsidR="00E43BD9">
          <w:rPr>
            <w:rStyle w:val="Hyperlink"/>
            <w:rFonts w:eastAsia="Times New Roman"/>
            <w:lang w:val="en-US"/>
          </w:rPr>
          <w:t>Modifier elements</w:t>
        </w:r>
      </w:hyperlink>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6" type="#_x0000_t75" style="width:20.4pt;height:18.35pt" o:ole="">
            <v:imagedata r:id="rId1424" o:title=""/>
          </v:shape>
          <w:control r:id="rId1429" w:name="DefaultOcxName2" w:shapeid="_x0000_i1076"/>
        </w:object>
      </w:r>
      <w:r w:rsidR="00E43BD9">
        <w:rPr>
          <w:rFonts w:eastAsia="Times New Roman"/>
          <w:lang w:val="en-US"/>
        </w:rPr>
        <w:t xml:space="preserve">My system checks for </w:t>
      </w:r>
      <w:hyperlink r:id="rId1430"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9" type="#_x0000_t75" style="width:20.4pt;height:18.35pt" o:ole="">
            <v:imagedata r:id="rId1424" o:title=""/>
          </v:shape>
          <w:control r:id="rId1431" w:name="DefaultOcxName3" w:shapeid="_x0000_i1079"/>
        </w:object>
      </w:r>
      <w:r w:rsidR="00E43BD9">
        <w:rPr>
          <w:rFonts w:eastAsia="Times New Roman"/>
          <w:lang w:val="en-US"/>
        </w:rPr>
        <w:t xml:space="preserve">My system supports </w:t>
      </w:r>
      <w:hyperlink r:id="rId1432"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33"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2" type="#_x0000_t75" style="width:20.4pt;height:18.35pt" o:ole="">
            <v:imagedata r:id="rId1424" o:title=""/>
          </v:shape>
          <w:control r:id="rId1434" w:name="DefaultOcxName4" w:shapeid="_x0000_i1082"/>
        </w:object>
      </w:r>
      <w:r w:rsidR="00E43BD9">
        <w:rPr>
          <w:rFonts w:eastAsia="Times New Roman"/>
          <w:lang w:val="en-US"/>
        </w:rPr>
        <w:t xml:space="preserve">For each resource that my system handles, my system handles the full </w:t>
      </w:r>
      <w:hyperlink r:id="rId1435"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5" type="#_x0000_t75" style="width:20.4pt;height:18.35pt" o:ole="">
            <v:imagedata r:id="rId1424" o:title=""/>
          </v:shape>
          <w:control r:id="rId1436" w:name="DefaultOcxName5" w:shapeid="_x0000_i1085"/>
        </w:object>
      </w:r>
      <w:r w:rsidR="00E43BD9">
        <w:rPr>
          <w:rFonts w:eastAsia="Times New Roman"/>
          <w:lang w:val="en-US"/>
        </w:rPr>
        <w:t xml:space="preserve">My system can </w:t>
      </w:r>
      <w:hyperlink r:id="rId1437"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8" type="#_x0000_t75" style="width:20.4pt;height:18.35pt" o:ole="">
            <v:imagedata r:id="rId1424" o:title=""/>
          </v:shape>
          <w:control r:id="rId1438" w:name="DefaultOcxName6" w:shapeid="_x0000_i1088"/>
        </w:object>
      </w:r>
      <w:r w:rsidR="00E43BD9">
        <w:rPr>
          <w:rFonts w:eastAsia="Times New Roman"/>
          <w:lang w:val="en-US"/>
        </w:rPr>
        <w:t xml:space="preserve">My system has documented how </w:t>
      </w:r>
      <w:hyperlink r:id="rId1439"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40"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1" type="#_x0000_t75" style="width:20.4pt;height:18.35pt" o:ole="">
            <v:imagedata r:id="rId1424" o:title=""/>
          </v:shape>
          <w:control r:id="rId1441" w:name="DefaultOcxName7" w:shapeid="_x0000_i1091"/>
        </w:object>
      </w:r>
      <w:r w:rsidR="00E43BD9">
        <w:rPr>
          <w:rFonts w:eastAsia="Times New Roman"/>
          <w:lang w:val="en-US"/>
        </w:rPr>
        <w:t xml:space="preserve">My system manages lists of </w:t>
      </w:r>
      <w:hyperlink r:id="rId1442"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4" type="#_x0000_t75" style="width:20.4pt;height:18.35pt" o:ole="">
            <v:imagedata r:id="rId1424" o:title=""/>
          </v:shape>
          <w:control r:id="rId1443" w:name="DefaultOcxName8" w:shapeid="_x0000_i1094"/>
        </w:object>
      </w:r>
      <w:r w:rsidR="00E43BD9">
        <w:rPr>
          <w:rFonts w:eastAsia="Times New Roman"/>
          <w:lang w:val="en-US"/>
        </w:rPr>
        <w:t xml:space="preserve">My system makes the right </w:t>
      </w:r>
      <w:hyperlink r:id="rId1444" w:history="1">
        <w:r w:rsidR="00E43BD9">
          <w:rPr>
            <w:rStyle w:val="Hyperlink"/>
            <w:rFonts w:eastAsia="Times New Roman"/>
            <w:lang w:val="en-US"/>
          </w:rPr>
          <w:t>Provenance</w:t>
        </w:r>
      </w:hyperlink>
      <w:r w:rsidR="00E43BD9">
        <w:rPr>
          <w:rFonts w:eastAsia="Times New Roman"/>
          <w:lang w:val="en-US"/>
        </w:rPr>
        <w:t xml:space="preserve"> statements and </w:t>
      </w:r>
      <w:hyperlink r:id="rId1445"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46"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7" type="#_x0000_t75" style="width:20.4pt;height:18.35pt" o:ole="">
            <v:imagedata r:id="rId1424" o:title=""/>
          </v:shape>
          <w:control r:id="rId1447" w:name="DefaultOcxName9" w:shapeid="_x0000_i1097"/>
        </w:object>
      </w:r>
      <w:r w:rsidR="00E43BD9">
        <w:rPr>
          <w:rFonts w:eastAsia="Times New Roman"/>
          <w:lang w:val="en-US"/>
        </w:rPr>
        <w:t xml:space="preserve">My system checks that the right </w:t>
      </w:r>
      <w:hyperlink r:id="rId1448"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0" type="#_x0000_t75" style="width:20.4pt;height:18.35pt" o:ole="">
            <v:imagedata r:id="rId1424" o:title=""/>
          </v:shape>
          <w:control r:id="rId1449" w:name="DefaultOcxName10" w:shapeid="_x0000_i1100"/>
        </w:object>
      </w:r>
      <w:r w:rsidR="00E43BD9">
        <w:rPr>
          <w:rFonts w:eastAsia="Times New Roman"/>
          <w:lang w:val="en-US"/>
        </w:rPr>
        <w:t xml:space="preserve">When other systems </w:t>
      </w:r>
      <w:hyperlink r:id="rId1450"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51" w:history="1">
        <w:r w:rsidR="00E43BD9">
          <w:rPr>
            <w:rStyle w:val="Hyperlink"/>
            <w:rFonts w:eastAsia="Times New Roman"/>
            <w:lang w:val="en-US"/>
          </w:rPr>
          <w:t>Operations</w:t>
        </w:r>
      </w:hyperlink>
      <w:r w:rsidR="00E43BD9">
        <w:rPr>
          <w:rFonts w:eastAsia="Times New Roman"/>
          <w:lang w:val="en-US"/>
        </w:rPr>
        <w:t xml:space="preserve"> (perhaps using </w:t>
      </w:r>
      <w:hyperlink r:id="rId1452"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4004B4">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3" type="#_x0000_t75" style="width:20.4pt;height:18.35pt" o:ole="">
            <v:imagedata r:id="rId1424" o:title=""/>
          </v:shape>
          <w:control r:id="rId1453" w:name="DefaultOcxName11" w:shapeid="_x0000_i1103"/>
        </w:object>
      </w:r>
      <w:r w:rsidR="00E43BD9">
        <w:rPr>
          <w:rFonts w:eastAsia="Times New Roman"/>
          <w:lang w:val="en-US"/>
        </w:rPr>
        <w:t xml:space="preserve">My system publishes a </w:t>
      </w:r>
      <w:hyperlink r:id="rId1454" w:history="1">
        <w:r w:rsidR="00E43BD9">
          <w:rPr>
            <w:rStyle w:val="Hyperlink"/>
            <w:rFonts w:eastAsia="Times New Roman"/>
            <w:lang w:val="en-US"/>
          </w:rPr>
          <w:t>conformance statement</w:t>
        </w:r>
      </w:hyperlink>
      <w:r w:rsidR="00E43BD9">
        <w:rPr>
          <w:rFonts w:eastAsia="Times New Roman"/>
          <w:lang w:val="en-US"/>
        </w:rPr>
        <w:t xml:space="preserve"> with </w:t>
      </w:r>
      <w:hyperlink r:id="rId1455" w:history="1">
        <w:r w:rsidR="00E43BD9">
          <w:rPr>
            <w:rStyle w:val="Hyperlink"/>
            <w:rFonts w:eastAsia="Times New Roman"/>
            <w:lang w:val="en-US"/>
          </w:rPr>
          <w:t>StructureDefinitions</w:t>
        </w:r>
      </w:hyperlink>
      <w:r w:rsidR="00E43BD9">
        <w:rPr>
          <w:rFonts w:eastAsia="Times New Roman"/>
          <w:lang w:val="en-US"/>
        </w:rPr>
        <w:t xml:space="preserve">, </w:t>
      </w:r>
      <w:hyperlink r:id="rId1456" w:history="1">
        <w:r w:rsidR="00E43BD9">
          <w:rPr>
            <w:rStyle w:val="Hyperlink"/>
            <w:rFonts w:eastAsia="Times New Roman"/>
            <w:lang w:val="en-US"/>
          </w:rPr>
          <w:t>ValueSets</w:t>
        </w:r>
      </w:hyperlink>
      <w:r w:rsidR="00E43BD9">
        <w:rPr>
          <w:rFonts w:eastAsia="Times New Roman"/>
          <w:lang w:val="en-US"/>
        </w:rPr>
        <w:t xml:space="preserve">, and </w:t>
      </w:r>
      <w:hyperlink r:id="rId1457"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58" w:history="1">
        <w:r>
          <w:rPr>
            <w:rStyle w:val="Hyperlink"/>
            <w:lang w:val="en-US"/>
          </w:rPr>
          <w:t>executive summary</w:t>
        </w:r>
      </w:hyperlink>
      <w:r>
        <w:rPr>
          <w:lang w:val="en-US"/>
        </w:rPr>
        <w:t xml:space="preserve">, the </w:t>
      </w:r>
      <w:hyperlink r:id="rId1459" w:history="1">
        <w:r>
          <w:rPr>
            <w:rStyle w:val="Hyperlink"/>
            <w:lang w:val="en-US"/>
          </w:rPr>
          <w:t>developer's introduction</w:t>
        </w:r>
      </w:hyperlink>
      <w:r>
        <w:rPr>
          <w:lang w:val="en-US"/>
        </w:rPr>
        <w:t xml:space="preserve">, or the </w:t>
      </w:r>
      <w:hyperlink r:id="rId1460" w:history="1">
        <w:r>
          <w:rPr>
            <w:rStyle w:val="Hyperlink"/>
            <w:lang w:val="en-US"/>
          </w:rPr>
          <w:t>clinical introduction</w:t>
        </w:r>
      </w:hyperlink>
      <w:r>
        <w:rPr>
          <w:lang w:val="en-US"/>
        </w:rPr>
        <w:t xml:space="preserve">, and then the </w:t>
      </w:r>
      <w:hyperlink r:id="rId1461" w:history="1">
        <w:r>
          <w:rPr>
            <w:rStyle w:val="Hyperlink"/>
            <w:lang w:val="en-US"/>
          </w:rPr>
          <w:t>FHIR overview / roadmap</w:t>
        </w:r>
      </w:hyperlink>
      <w:r>
        <w:rPr>
          <w:lang w:val="en-US"/>
        </w:rPr>
        <w:t xml:space="preserve">. See also the </w:t>
      </w:r>
      <w:hyperlink r:id="rId1462" w:history="1">
        <w:r>
          <w:rPr>
            <w:rStyle w:val="Hyperlink"/>
            <w:lang w:val="en-US"/>
          </w:rPr>
          <w:t>open license</w:t>
        </w:r>
      </w:hyperlink>
      <w:r>
        <w:rPr>
          <w:lang w:val="en-US"/>
        </w:rPr>
        <w:t xml:space="preserve"> (and don't miss the full </w:t>
      </w:r>
      <w:hyperlink r:id="rId1463"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4004B4">
            <w:pPr>
              <w:jc w:val="center"/>
              <w:rPr>
                <w:rFonts w:eastAsia="Times New Roman"/>
              </w:rPr>
            </w:pPr>
            <w:hyperlink r:id="rId1464" w:history="1">
              <w:r w:rsidR="00E43BD9">
                <w:rPr>
                  <w:rFonts w:eastAsia="Times New Roman"/>
                  <w:noProof/>
                  <w:color w:val="0000FF"/>
                  <w:lang w:val="en-US" w:eastAsia="zh-CN"/>
                </w:rPr>
                <w:drawing>
                  <wp:inline distT="0" distB="0" distL="0" distR="0">
                    <wp:extent cx="1219200" cy="1219200"/>
                    <wp:effectExtent l="19050" t="0" r="0" b="0"/>
                    <wp:docPr id="109" name="Picture 109" descr="C:\Users\Lloyd\Documents\SVN\FHIR\build\qa\icon-documentatio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65"/>
                            </pic:cNvPr>
                            <pic:cNvPicPr>
                              <a:picLocks noChangeAspect="1" noChangeArrowheads="1"/>
                            </pic:cNvPicPr>
                          </pic:nvPicPr>
                          <pic:blipFill>
                            <a:blip r:link="rId146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4004B4">
            <w:pPr>
              <w:jc w:val="center"/>
              <w:rPr>
                <w:rFonts w:eastAsia="Times New Roman"/>
              </w:rPr>
            </w:pPr>
            <w:hyperlink r:id="rId1467" w:history="1">
              <w:r w:rsidR="00E43BD9">
                <w:rPr>
                  <w:rFonts w:eastAsia="Times New Roman"/>
                  <w:noProof/>
                  <w:color w:val="0000FF"/>
                  <w:lang w:val="en-US" w:eastAsia="zh-CN"/>
                </w:rPr>
                <w:drawing>
                  <wp:inline distT="0" distB="0" distL="0" distR="0">
                    <wp:extent cx="1219200" cy="1219200"/>
                    <wp:effectExtent l="19050" t="0" r="0" b="0"/>
                    <wp:docPr id="110" name="Picture 110" descr="C:\Users\Lloyd\Documents\SVN\FHIR\build\qa\icon-implementation.png">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68"/>
                            </pic:cNvPr>
                            <pic:cNvPicPr>
                              <a:picLocks noChangeAspect="1" noChangeArrowheads="1"/>
                            </pic:cNvPicPr>
                          </pic:nvPicPr>
                          <pic:blipFill>
                            <a:blip r:link="rId146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4004B4">
            <w:pPr>
              <w:jc w:val="center"/>
              <w:rPr>
                <w:rFonts w:eastAsia="Times New Roman"/>
              </w:rPr>
            </w:pPr>
            <w:hyperlink r:id="rId1470" w:history="1">
              <w:r w:rsidR="00E43BD9">
                <w:rPr>
                  <w:rFonts w:eastAsia="Times New Roman"/>
                  <w:noProof/>
                  <w:color w:val="0000FF"/>
                  <w:lang w:val="en-US" w:eastAsia="zh-CN"/>
                </w:rPr>
                <w:drawing>
                  <wp:inline distT="0" distB="0" distL="0" distR="0">
                    <wp:extent cx="1219200" cy="1219200"/>
                    <wp:effectExtent l="19050" t="0" r="0" b="0"/>
                    <wp:docPr id="111" name="Picture 111" descr="C:\Users\Lloyd\Documents\SVN\FHIR\build\qa\icon-clinical.png">
                      <a:hlinkClick xmlns:a="http://schemas.openxmlformats.org/drawingml/2006/main" r:id="rId1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71"/>
                            </pic:cNvPr>
                            <pic:cNvPicPr>
                              <a:picLocks noChangeAspect="1" noChangeArrowheads="1"/>
                            </pic:cNvPicPr>
                          </pic:nvPicPr>
                          <pic:blipFill>
                            <a:blip r:link="rId147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4004B4">
            <w:pPr>
              <w:jc w:val="center"/>
              <w:rPr>
                <w:rFonts w:eastAsia="Times New Roman"/>
              </w:rPr>
            </w:pPr>
            <w:hyperlink r:id="rId1473" w:history="1">
              <w:r w:rsidR="00E43BD9">
                <w:rPr>
                  <w:rFonts w:eastAsia="Times New Roman"/>
                  <w:noProof/>
                  <w:color w:val="0000FF"/>
                  <w:lang w:val="en-US" w:eastAsia="zh-CN"/>
                </w:rPr>
                <w:drawing>
                  <wp:inline distT="0" distB="0" distL="0" distR="0">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74"/>
                            </pic:cNvPr>
                            <pic:cNvPicPr>
                              <a:picLocks noChangeAspect="1" noChangeArrowheads="1"/>
                            </pic:cNvPicPr>
                          </pic:nvPicPr>
                          <pic:blipFill>
                            <a:blip r:link="rId147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4004B4">
            <w:pPr>
              <w:jc w:val="center"/>
              <w:rPr>
                <w:rFonts w:eastAsia="Times New Roman"/>
              </w:rPr>
            </w:pPr>
            <w:hyperlink r:id="rId1476" w:history="1">
              <w:r w:rsidR="00E43BD9">
                <w:rPr>
                  <w:rFonts w:eastAsia="Times New Roman"/>
                  <w:noProof/>
                  <w:color w:val="0000FF"/>
                  <w:lang w:val="en-US" w:eastAsia="zh-CN"/>
                </w:rPr>
                <w:drawing>
                  <wp:inline distT="0" distB="0" distL="0" distR="0">
                    <wp:extent cx="1219200" cy="1219200"/>
                    <wp:effectExtent l="19050" t="0" r="0" b="0"/>
                    <wp:docPr id="113" name="Picture 113" descr="C:\Users\Lloyd\Documents\SVN\FHIR\build\qa\icon-infrastructure.png">
                      <a:hlinkClick xmlns:a="http://schemas.openxmlformats.org/drawingml/2006/main" r:id="rId1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77"/>
                            </pic:cNvPr>
                            <pic:cNvPicPr>
                              <a:picLocks noChangeAspect="1" noChangeArrowheads="1"/>
                            </pic:cNvPicPr>
                          </pic:nvPicPr>
                          <pic:blipFill>
                            <a:blip r:link="rId147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87" w:name="links"/>
      <w:bookmarkEnd w:id="287"/>
      <w:r>
        <w:rPr>
          <w:b/>
          <w:bCs/>
          <w:lang w:val="en-US"/>
        </w:rPr>
        <w:lastRenderedPageBreak/>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4004B4">
            <w:pPr>
              <w:numPr>
                <w:ilvl w:val="0"/>
                <w:numId w:val="132"/>
              </w:numPr>
              <w:spacing w:before="100" w:beforeAutospacing="1" w:after="100" w:afterAutospacing="1"/>
              <w:rPr>
                <w:rFonts w:eastAsia="Times New Roman"/>
              </w:rPr>
            </w:pPr>
            <w:hyperlink r:id="rId1479" w:history="1">
              <w:r w:rsidR="00E43BD9">
                <w:rPr>
                  <w:rStyle w:val="Hyperlink"/>
                  <w:rFonts w:eastAsia="Times New Roman"/>
                </w:rPr>
                <w:t>Resource List</w:t>
              </w:r>
            </w:hyperlink>
          </w:p>
          <w:p w:rsidR="00C51368" w:rsidRDefault="004004B4">
            <w:pPr>
              <w:numPr>
                <w:ilvl w:val="0"/>
                <w:numId w:val="132"/>
              </w:numPr>
              <w:spacing w:before="100" w:beforeAutospacing="1" w:after="100" w:afterAutospacing="1"/>
              <w:rPr>
                <w:rFonts w:eastAsia="Times New Roman"/>
              </w:rPr>
            </w:pPr>
            <w:hyperlink r:id="rId1480" w:history="1">
              <w:r w:rsidR="00E43BD9">
                <w:rPr>
                  <w:rStyle w:val="Hyperlink"/>
                  <w:rFonts w:eastAsia="Times New Roman"/>
                </w:rPr>
                <w:t>JSON</w:t>
              </w:r>
            </w:hyperlink>
            <w:r w:rsidR="00E43BD9">
              <w:rPr>
                <w:rFonts w:eastAsia="Times New Roman"/>
              </w:rPr>
              <w:t xml:space="preserve">, </w:t>
            </w:r>
            <w:hyperlink r:id="rId1481" w:history="1">
              <w:r w:rsidR="00E43BD9">
                <w:rPr>
                  <w:rStyle w:val="Hyperlink"/>
                  <w:rFonts w:eastAsia="Times New Roman"/>
                </w:rPr>
                <w:t>XML</w:t>
              </w:r>
            </w:hyperlink>
            <w:r w:rsidR="00E43BD9">
              <w:rPr>
                <w:rFonts w:eastAsia="Times New Roman"/>
              </w:rPr>
              <w:t xml:space="preserve"> &amp; </w:t>
            </w:r>
            <w:hyperlink r:id="rId1482" w:history="1">
              <w:r w:rsidR="00E43BD9">
                <w:rPr>
                  <w:rStyle w:val="Hyperlink"/>
                  <w:rFonts w:eastAsia="Times New Roman"/>
                </w:rPr>
                <w:t>RDF</w:t>
              </w:r>
            </w:hyperlink>
          </w:p>
          <w:p w:rsidR="00C51368" w:rsidRDefault="004004B4">
            <w:pPr>
              <w:numPr>
                <w:ilvl w:val="0"/>
                <w:numId w:val="132"/>
              </w:numPr>
              <w:spacing w:before="100" w:beforeAutospacing="1" w:after="100" w:afterAutospacing="1"/>
              <w:rPr>
                <w:rFonts w:eastAsia="Times New Roman"/>
              </w:rPr>
            </w:pPr>
            <w:hyperlink r:id="rId1483" w:history="1">
              <w:r w:rsidR="00E43BD9">
                <w:rPr>
                  <w:rStyle w:val="Hyperlink"/>
                  <w:rFonts w:eastAsia="Times New Roman"/>
                </w:rPr>
                <w:t>REST API</w:t>
              </w:r>
            </w:hyperlink>
            <w:r w:rsidR="00E43BD9">
              <w:rPr>
                <w:rFonts w:eastAsia="Times New Roman"/>
              </w:rPr>
              <w:t xml:space="preserve"> &amp; </w:t>
            </w:r>
            <w:hyperlink r:id="rId1484" w:history="1">
              <w:r w:rsidR="00E43BD9">
                <w:rPr>
                  <w:rStyle w:val="Hyperlink"/>
                  <w:rFonts w:eastAsia="Times New Roman"/>
                </w:rPr>
                <w:t>Search</w:t>
              </w:r>
            </w:hyperlink>
          </w:p>
          <w:p w:rsidR="00C51368" w:rsidRDefault="004004B4">
            <w:pPr>
              <w:numPr>
                <w:ilvl w:val="0"/>
                <w:numId w:val="132"/>
              </w:numPr>
              <w:spacing w:before="100" w:beforeAutospacing="1" w:after="100" w:afterAutospacing="1"/>
              <w:rPr>
                <w:rFonts w:eastAsia="Times New Roman"/>
              </w:rPr>
            </w:pPr>
            <w:hyperlink r:id="rId1485" w:history="1">
              <w:r w:rsidR="00E43BD9">
                <w:rPr>
                  <w:rStyle w:val="Hyperlink"/>
                  <w:rFonts w:eastAsia="Times New Roman"/>
                </w:rPr>
                <w:t>Data Types</w:t>
              </w:r>
            </w:hyperlink>
          </w:p>
          <w:p w:rsidR="00C51368" w:rsidRDefault="004004B4">
            <w:pPr>
              <w:numPr>
                <w:ilvl w:val="0"/>
                <w:numId w:val="132"/>
              </w:numPr>
              <w:spacing w:before="100" w:beforeAutospacing="1" w:after="100" w:afterAutospacing="1"/>
              <w:rPr>
                <w:rFonts w:eastAsia="Times New Roman"/>
              </w:rPr>
            </w:pPr>
            <w:hyperlink r:id="rId1486" w:history="1">
              <w:r w:rsidR="00E43BD9">
                <w:rPr>
                  <w:rStyle w:val="Hyperlink"/>
                  <w:rFonts w:eastAsia="Times New Roman"/>
                </w:rPr>
                <w:t>Using Terminologies</w:t>
              </w:r>
            </w:hyperlink>
          </w:p>
          <w:p w:rsidR="00C51368" w:rsidRDefault="004004B4">
            <w:pPr>
              <w:numPr>
                <w:ilvl w:val="0"/>
                <w:numId w:val="132"/>
              </w:numPr>
              <w:spacing w:before="100" w:beforeAutospacing="1" w:after="100" w:afterAutospacing="1"/>
              <w:rPr>
                <w:rFonts w:eastAsia="Times New Roman"/>
              </w:rPr>
            </w:pPr>
            <w:hyperlink r:id="rId1487" w:history="1">
              <w:r w:rsidR="00E43BD9">
                <w:rPr>
                  <w:rStyle w:val="Hyperlink"/>
                  <w:rFonts w:eastAsia="Times New Roman"/>
                </w:rPr>
                <w:t>Extensions</w:t>
              </w:r>
            </w:hyperlink>
          </w:p>
          <w:p w:rsidR="00C51368" w:rsidRDefault="004004B4">
            <w:pPr>
              <w:numPr>
                <w:ilvl w:val="0"/>
                <w:numId w:val="132"/>
              </w:numPr>
              <w:spacing w:before="100" w:beforeAutospacing="1" w:after="100" w:afterAutospacing="1"/>
              <w:rPr>
                <w:rFonts w:eastAsia="Times New Roman"/>
              </w:rPr>
            </w:pPr>
            <w:hyperlink r:id="rId1488"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4004B4">
            <w:pPr>
              <w:numPr>
                <w:ilvl w:val="0"/>
                <w:numId w:val="133"/>
              </w:numPr>
              <w:spacing w:before="100" w:beforeAutospacing="1" w:after="100" w:afterAutospacing="1"/>
              <w:rPr>
                <w:rFonts w:eastAsia="Times New Roman"/>
              </w:rPr>
            </w:pPr>
            <w:hyperlink r:id="rId1489" w:history="1">
              <w:r w:rsidR="00E43BD9">
                <w:rPr>
                  <w:rStyle w:val="Hyperlink"/>
                  <w:rFonts w:eastAsia="Times New Roman"/>
                </w:rPr>
                <w:t>Downloads</w:t>
              </w:r>
            </w:hyperlink>
          </w:p>
          <w:p w:rsidR="00C51368" w:rsidRDefault="004004B4">
            <w:pPr>
              <w:numPr>
                <w:ilvl w:val="0"/>
                <w:numId w:val="133"/>
              </w:numPr>
              <w:spacing w:before="100" w:beforeAutospacing="1" w:after="100" w:afterAutospacing="1"/>
              <w:rPr>
                <w:rFonts w:eastAsia="Times New Roman"/>
              </w:rPr>
            </w:pPr>
            <w:hyperlink r:id="rId1490" w:history="1">
              <w:r w:rsidR="00E43BD9">
                <w:rPr>
                  <w:rStyle w:val="Hyperlink"/>
                  <w:rFonts w:eastAsia="Times New Roman"/>
                </w:rPr>
                <w:t>Adapting FHIR for local use</w:t>
              </w:r>
            </w:hyperlink>
          </w:p>
          <w:p w:rsidR="00C51368" w:rsidRDefault="004004B4">
            <w:pPr>
              <w:numPr>
                <w:ilvl w:val="0"/>
                <w:numId w:val="133"/>
              </w:numPr>
              <w:spacing w:before="100" w:beforeAutospacing="1" w:after="100" w:afterAutospacing="1"/>
              <w:rPr>
                <w:rFonts w:eastAsia="Times New Roman"/>
              </w:rPr>
            </w:pPr>
            <w:hyperlink r:id="rId1491" w:history="1">
              <w:r w:rsidR="00E43BD9">
                <w:rPr>
                  <w:rStyle w:val="Hyperlink"/>
                  <w:rFonts w:eastAsia="Times New Roman"/>
                </w:rPr>
                <w:t>Implementation Guides</w:t>
              </w:r>
            </w:hyperlink>
          </w:p>
          <w:p w:rsidR="00C51368" w:rsidRDefault="004004B4">
            <w:pPr>
              <w:numPr>
                <w:ilvl w:val="0"/>
                <w:numId w:val="133"/>
              </w:numPr>
              <w:spacing w:before="100" w:beforeAutospacing="1" w:after="100" w:afterAutospacing="1"/>
              <w:rPr>
                <w:rFonts w:eastAsia="Times New Roman"/>
              </w:rPr>
            </w:pPr>
            <w:hyperlink r:id="rId1492"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493" w:history="1">
              <w:r>
                <w:rPr>
                  <w:rStyle w:val="Hyperlink"/>
                  <w:rFonts w:eastAsia="Times New Roman"/>
                </w:rPr>
                <w:t>XML</w:t>
              </w:r>
            </w:hyperlink>
            <w:r>
              <w:rPr>
                <w:rFonts w:eastAsia="Times New Roman"/>
              </w:rPr>
              <w:t xml:space="preserve">, </w:t>
            </w:r>
            <w:hyperlink r:id="rId1494"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4004B4">
            <w:pPr>
              <w:numPr>
                <w:ilvl w:val="0"/>
                <w:numId w:val="133"/>
              </w:numPr>
              <w:spacing w:before="100" w:beforeAutospacing="1" w:after="100" w:afterAutospacing="1"/>
              <w:rPr>
                <w:rFonts w:eastAsia="Times New Roman"/>
              </w:rPr>
            </w:pPr>
            <w:hyperlink r:id="rId1495" w:history="1">
              <w:r w:rsidR="00E43BD9">
                <w:rPr>
                  <w:rStyle w:val="Hyperlink"/>
                  <w:rFonts w:eastAsia="Times New Roman"/>
                </w:rPr>
                <w:t>Common Use Cases</w:t>
              </w:r>
            </w:hyperlink>
            <w:r w:rsidR="00E43BD9">
              <w:rPr>
                <w:rFonts w:eastAsia="Times New Roman"/>
              </w:rPr>
              <w:t xml:space="preserve"> &amp; </w:t>
            </w:r>
            <w:hyperlink r:id="rId1496" w:history="1">
              <w:r w:rsidR="00E43BD9">
                <w:rPr>
                  <w:rStyle w:val="Hyperlink"/>
                  <w:rFonts w:eastAsia="Times New Roman"/>
                </w:rPr>
                <w:t>Profiles</w:t>
              </w:r>
            </w:hyperlink>
          </w:p>
          <w:p w:rsidR="00C51368" w:rsidRDefault="004004B4">
            <w:pPr>
              <w:numPr>
                <w:ilvl w:val="0"/>
                <w:numId w:val="133"/>
              </w:numPr>
              <w:spacing w:before="100" w:beforeAutospacing="1" w:after="100" w:afterAutospacing="1"/>
              <w:rPr>
                <w:rFonts w:eastAsia="Times New Roman"/>
              </w:rPr>
            </w:pPr>
            <w:hyperlink r:id="rId1497"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4004B4">
            <w:pPr>
              <w:numPr>
                <w:ilvl w:val="0"/>
                <w:numId w:val="134"/>
              </w:numPr>
              <w:spacing w:before="100" w:beforeAutospacing="1" w:after="100" w:afterAutospacing="1"/>
              <w:rPr>
                <w:rFonts w:eastAsia="Times New Roman"/>
              </w:rPr>
            </w:pPr>
            <w:hyperlink r:id="rId1498" w:history="1">
              <w:r w:rsidR="00E43BD9">
                <w:rPr>
                  <w:rStyle w:val="Hyperlink"/>
                  <w:rFonts w:eastAsia="Times New Roman"/>
                </w:rPr>
                <w:t>Support Links</w:t>
              </w:r>
            </w:hyperlink>
            <w:r w:rsidR="00E43BD9">
              <w:rPr>
                <w:rFonts w:eastAsia="Times New Roman"/>
              </w:rPr>
              <w:t xml:space="preserve"> (StackOverflow, Forum, etc)</w:t>
            </w:r>
          </w:p>
          <w:p w:rsidR="00C51368" w:rsidRDefault="004004B4">
            <w:pPr>
              <w:numPr>
                <w:ilvl w:val="0"/>
                <w:numId w:val="134"/>
              </w:numPr>
              <w:spacing w:before="100" w:beforeAutospacing="1" w:after="100" w:afterAutospacing="1"/>
              <w:rPr>
                <w:rFonts w:eastAsia="Times New Roman"/>
              </w:rPr>
            </w:pPr>
            <w:hyperlink r:id="rId1499" w:history="1">
              <w:r w:rsidR="00E43BD9">
                <w:rPr>
                  <w:rStyle w:val="Hyperlink"/>
                  <w:rFonts w:eastAsia="Times New Roman"/>
                </w:rPr>
                <w:t>Public Test Servers &amp; Software</w:t>
              </w:r>
            </w:hyperlink>
          </w:p>
          <w:p w:rsidR="00C51368" w:rsidRDefault="004004B4">
            <w:pPr>
              <w:numPr>
                <w:ilvl w:val="0"/>
                <w:numId w:val="134"/>
              </w:numPr>
              <w:spacing w:before="100" w:beforeAutospacing="1" w:after="100" w:afterAutospacing="1"/>
              <w:rPr>
                <w:rFonts w:eastAsia="Times New Roman"/>
              </w:rPr>
            </w:pPr>
            <w:hyperlink r:id="rId1500" w:history="1">
              <w:r w:rsidR="00E43BD9">
                <w:rPr>
                  <w:rStyle w:val="Hyperlink"/>
                  <w:rFonts w:eastAsia="Times New Roman"/>
                </w:rPr>
                <w:t>How FHIR is developed</w:t>
              </w:r>
            </w:hyperlink>
          </w:p>
          <w:p w:rsidR="00C51368" w:rsidRDefault="004004B4">
            <w:pPr>
              <w:numPr>
                <w:ilvl w:val="0"/>
                <w:numId w:val="134"/>
              </w:numPr>
              <w:spacing w:before="100" w:beforeAutospacing="1" w:after="100" w:afterAutospacing="1"/>
              <w:rPr>
                <w:rFonts w:eastAsia="Times New Roman"/>
              </w:rPr>
            </w:pPr>
            <w:hyperlink r:id="rId1501" w:history="1">
              <w:r w:rsidR="00E43BD9">
                <w:rPr>
                  <w:rStyle w:val="Hyperlink"/>
                  <w:rFonts w:eastAsia="Times New Roman"/>
                </w:rPr>
                <w:t>FHIR Wiki</w:t>
              </w:r>
            </w:hyperlink>
          </w:p>
          <w:p w:rsidR="00C51368" w:rsidRDefault="004004B4">
            <w:pPr>
              <w:numPr>
                <w:ilvl w:val="0"/>
                <w:numId w:val="134"/>
              </w:numPr>
              <w:spacing w:before="100" w:beforeAutospacing="1" w:after="100" w:afterAutospacing="1"/>
              <w:rPr>
                <w:rFonts w:eastAsia="Times New Roman"/>
              </w:rPr>
            </w:pPr>
            <w:hyperlink r:id="rId1502" w:history="1">
              <w:r w:rsidR="00E43BD9">
                <w:rPr>
                  <w:rStyle w:val="Hyperlink"/>
                  <w:rFonts w:eastAsia="Times New Roman"/>
                </w:rPr>
                <w:t>Implementation guide registry</w:t>
              </w:r>
            </w:hyperlink>
          </w:p>
          <w:p w:rsidR="00C51368" w:rsidRDefault="004004B4">
            <w:pPr>
              <w:numPr>
                <w:ilvl w:val="0"/>
                <w:numId w:val="134"/>
              </w:numPr>
              <w:spacing w:before="100" w:beforeAutospacing="1" w:after="100" w:afterAutospacing="1"/>
              <w:rPr>
                <w:rFonts w:eastAsia="Times New Roman"/>
              </w:rPr>
            </w:pPr>
            <w:hyperlink r:id="rId1503"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04" w:history="1">
              <w:r>
                <w:rPr>
                  <w:rStyle w:val="Hyperlink"/>
                  <w:rFonts w:eastAsia="Times New Roman"/>
                </w:rPr>
                <w:t>Russian</w:t>
              </w:r>
            </w:hyperlink>
            <w:r>
              <w:rPr>
                <w:rFonts w:eastAsia="Times New Roman"/>
              </w:rPr>
              <w:t xml:space="preserve">, </w:t>
            </w:r>
            <w:hyperlink r:id="rId1505"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5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507" w:anchor="status" w:history="1">
              <w:r w:rsidR="00E43BD9">
                <w:rPr>
                  <w:rStyle w:val="Hyperlink"/>
                  <w:rFonts w:eastAsia="Times New Roman"/>
                </w:rPr>
                <w:t>Ballot Status</w:t>
              </w:r>
            </w:hyperlink>
            <w:r w:rsidR="00E43BD9">
              <w:rPr>
                <w:rFonts w:eastAsia="Times New Roman"/>
              </w:rPr>
              <w:t xml:space="preserve">: </w:t>
            </w:r>
            <w:hyperlink r:id="rId1508"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4004B4">
            <w:pPr>
              <w:rPr>
                <w:rFonts w:eastAsia="Times New Roman"/>
              </w:rPr>
            </w:pPr>
            <w:hyperlink r:id="rId1509"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10" w:history="1">
        <w:r>
          <w:rPr>
            <w:rStyle w:val="Hyperlink"/>
            <w:lang w:val="en-US"/>
          </w:rPr>
          <w:t>HL7 wiki</w:t>
        </w:r>
      </w:hyperlink>
      <w:r>
        <w:rPr>
          <w:lang w:val="en-US"/>
        </w:rPr>
        <w:t xml:space="preserve">. Feel free to add any you think are missing or engage with one of the </w:t>
      </w:r>
      <w:hyperlink r:id="rId1511" w:history="1">
        <w:r>
          <w:rPr>
            <w:rStyle w:val="Hyperlink"/>
            <w:lang w:val="en-US"/>
          </w:rPr>
          <w:t>HL7 Work Groups</w:t>
        </w:r>
      </w:hyperlink>
      <w:r>
        <w:rPr>
          <w:lang w:val="en-US"/>
        </w:rPr>
        <w:t xml:space="preserve"> to submit a </w:t>
      </w:r>
      <w:hyperlink r:id="rId151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5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514" w:anchor="status" w:history="1">
              <w:r w:rsidR="00E43BD9">
                <w:rPr>
                  <w:rStyle w:val="Hyperlink"/>
                  <w:rFonts w:eastAsia="Times New Roman"/>
                </w:rPr>
                <w:t>Ballot Status</w:t>
              </w:r>
            </w:hyperlink>
            <w:r w:rsidR="00E43BD9">
              <w:rPr>
                <w:rFonts w:eastAsia="Times New Roman"/>
              </w:rPr>
              <w:t xml:space="preserve">: </w:t>
            </w:r>
            <w:hyperlink r:id="rId1515"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16"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17"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18"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19"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0"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1"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2"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3"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4"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5"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6"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7"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8"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29"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0"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1"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2"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3"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4"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5"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6"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7"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8"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39"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0"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1"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2"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3"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4"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5"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6"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7"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8"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49"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0"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1"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2"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3"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4"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5"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6"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7"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8"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59"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0"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61"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4"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5"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6"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7"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8"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6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0"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1"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2"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3"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4"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7"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8"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7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0"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2"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3"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4"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5"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6"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7"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8"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8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0"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1"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4"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5"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6"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8"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599"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0"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1"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2"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3"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4"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5"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6"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7"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09"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1"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3"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4"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4004B4">
            <w:pPr>
              <w:rPr>
                <w:rFonts w:eastAsia="Times New Roman"/>
              </w:rPr>
            </w:pPr>
            <w:hyperlink r:id="rId1615"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1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1617" w:anchor="status" w:history="1">
              <w:r w:rsidR="00E43BD9">
                <w:rPr>
                  <w:rStyle w:val="Hyperlink"/>
                  <w:rFonts w:eastAsia="Times New Roman"/>
                </w:rPr>
                <w:t>Ballot Status</w:t>
              </w:r>
            </w:hyperlink>
            <w:r w:rsidR="00E43BD9">
              <w:rPr>
                <w:rFonts w:eastAsia="Times New Roman"/>
              </w:rPr>
              <w:t xml:space="preserve">: </w:t>
            </w:r>
            <w:hyperlink r:id="rId1618"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19"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20" w:history="1">
        <w:r>
          <w:rPr>
            <w:rStyle w:val="Hyperlink"/>
            <w:lang w:val="en-US"/>
          </w:rPr>
          <w:t>Source</w:t>
        </w:r>
      </w:hyperlink>
      <w:r>
        <w:rPr>
          <w:lang w:val="en-US"/>
        </w:rPr>
        <w:t xml:space="preserve">: </w:t>
      </w:r>
      <w:hyperlink r:id="rId1621"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22" w:tooltip="long description" w:history="1">
        <w:r>
          <w:rPr>
            <w:rStyle w:val="Hyperlink"/>
            <w:lang w:val="en-US"/>
          </w:rPr>
          <w:t>property1</w:t>
        </w:r>
      </w:hyperlink>
      <w:r>
        <w:rPr>
          <w:lang w:val="en-US"/>
        </w:rPr>
        <w:t>" : "&lt;</w:t>
      </w:r>
      <w:hyperlink r:id="rId1623"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4" w:tooltip="long description" w:history="1">
        <w:r>
          <w:rPr>
            <w:rStyle w:val="Hyperlink"/>
            <w:lang w:val="en-US"/>
          </w:rPr>
          <w:t>property2</w:t>
        </w:r>
      </w:hyperlink>
      <w:r>
        <w:rPr>
          <w:lang w:val="en-US"/>
        </w:rPr>
        <w:t xml:space="preserve">" : { </w:t>
      </w:r>
      <w:hyperlink r:id="rId1625"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6"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7" w:tooltip="long description" w:history="1">
        <w:r>
          <w:rPr>
            <w:rStyle w:val="Hyperlink"/>
            <w:lang w:val="en-US"/>
          </w:rPr>
          <w:t>propertyA</w:t>
        </w:r>
      </w:hyperlink>
      <w:r>
        <w:rPr>
          <w:lang w:val="en-US"/>
        </w:rPr>
        <w:t xml:space="preserve">" : { </w:t>
      </w:r>
      <w:hyperlink r:id="rId1628"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29" w:history="1">
        <w:r>
          <w:rPr>
            <w:rStyle w:val="Hyperlink"/>
            <w:color w:val="000080"/>
            <w:lang w:val="en-US"/>
          </w:rPr>
          <w:t>Short Description</w:t>
        </w:r>
      </w:hyperlink>
      <w:r>
        <w:rPr>
          <w:color w:val="000080"/>
          <w:lang w:val="en-US"/>
        </w:rPr>
        <w:t xml:space="preserve"> (</w:t>
      </w:r>
      <w:hyperlink r:id="rId1630"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31"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2" w:tooltip="long description" w:history="1">
        <w:r>
          <w:rPr>
            <w:rStyle w:val="Hyperlink"/>
            <w:lang w:val="en-US"/>
          </w:rPr>
          <w:t>propertyB</w:t>
        </w:r>
      </w:hyperlink>
      <w:r>
        <w:rPr>
          <w:lang w:val="en-US"/>
        </w:rPr>
        <w:t xml:space="preserve">" : { </w:t>
      </w:r>
      <w:hyperlink r:id="rId1633" w:anchor="Reference" w:history="1">
        <w:r>
          <w:rPr>
            <w:rStyle w:val="Hyperlink"/>
            <w:lang w:val="en-US"/>
          </w:rPr>
          <w:t>Reference</w:t>
        </w:r>
      </w:hyperlink>
      <w:r>
        <w:rPr>
          <w:color w:val="006400"/>
          <w:lang w:val="en-US"/>
        </w:rPr>
        <w:t>(</w:t>
      </w:r>
      <w:hyperlink r:id="rId1634"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35"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36"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37"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38"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39"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40"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88" w:name="repeat"/>
      <w:bookmarkEnd w:id="288"/>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174"/>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41" w:anchor="integer" w:history="1">
        <w:r>
          <w:rPr>
            <w:rStyle w:val="Hyperlink"/>
            <w:lang w:val="en-US"/>
          </w:rPr>
          <w:t>integer</w:t>
        </w:r>
      </w:hyperlink>
      <w:r>
        <w:rPr>
          <w:lang w:val="en-US"/>
        </w:rPr>
        <w:t xml:space="preserve"> and </w:t>
      </w:r>
      <w:hyperlink r:id="rId1642" w:anchor="decimal" w:history="1">
        <w:r>
          <w:rPr>
            <w:rStyle w:val="Hyperlink"/>
            <w:lang w:val="en-US"/>
          </w:rPr>
          <w:t>decimal</w:t>
        </w:r>
      </w:hyperlink>
      <w:r>
        <w:rPr>
          <w:lang w:val="en-US"/>
        </w:rPr>
        <w:t xml:space="preserve"> are represented as a JSON number, the FHIR type </w:t>
      </w:r>
      <w:hyperlink r:id="rId1643"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44"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89" w:name="null"/>
      <w:bookmarkEnd w:id="289"/>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219"/>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45"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90"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46"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47"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91" w:name="sig"/>
      <w:bookmarkStart w:id="292" w:name="canonical"/>
      <w:bookmarkEnd w:id="291"/>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48" w:history="1">
        <w:r>
          <w:rPr>
            <w:rStyle w:val="Hyperlink"/>
            <w:lang w:val="en-US"/>
          </w:rPr>
          <w:t>Bundle</w:t>
        </w:r>
      </w:hyperlink>
      <w:r>
        <w:rPr>
          <w:lang w:val="en-US"/>
        </w:rPr>
        <w:t xml:space="preserve"> and </w:t>
      </w:r>
      <w:hyperlink r:id="rId1649"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50"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5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52"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54" w:anchor="status" w:history="1">
              <w:r w:rsidR="00E43BD9">
                <w:rPr>
                  <w:rStyle w:val="Hyperlink"/>
                  <w:rFonts w:eastAsia="Times New Roman"/>
                </w:rPr>
                <w:t>Ballot Status</w:t>
              </w:r>
            </w:hyperlink>
            <w:r w:rsidR="00E43BD9">
              <w:rPr>
                <w:rFonts w:eastAsia="Times New Roman"/>
              </w:rPr>
              <w:t xml:space="preserve">: </w:t>
            </w:r>
            <w:hyperlink r:id="rId1655"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93" w:name="disclaimer"/>
      <w:bookmarkEnd w:id="293"/>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94" w:name="ballotstatus"/>
      <w:bookmarkEnd w:id="294"/>
      <w:r>
        <w:rPr>
          <w:lang w:val="en-US"/>
        </w:rPr>
        <w:t xml:space="preserve">See also the specific warnings associated with </w:t>
      </w:r>
      <w:hyperlink r:id="rId1656"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95" w:name="license"/>
      <w:bookmarkEnd w:id="295"/>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57"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58"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zh-CN"/>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5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60"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zh-CN"/>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5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61"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62"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96" w:name="loinc"/>
            <w:bookmarkEnd w:id="296"/>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63"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64"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65"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66"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67"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004B4">
            <w:pPr>
              <w:rPr>
                <w:rFonts w:eastAsia="Times New Roman"/>
              </w:rPr>
            </w:pPr>
            <w:hyperlink r:id="rId1668"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004B4">
            <w:pPr>
              <w:rPr>
                <w:rFonts w:eastAsia="Times New Roman"/>
              </w:rPr>
            </w:pPr>
            <w:hyperlink r:id="rId1669" w:anchor="status" w:history="1">
              <w:r w:rsidR="00E43BD9">
                <w:rPr>
                  <w:rStyle w:val="Hyperlink"/>
                  <w:rFonts w:eastAsia="Times New Roman"/>
                </w:rPr>
                <w:t>Ballot Status</w:t>
              </w:r>
            </w:hyperlink>
            <w:r w:rsidR="00E43BD9">
              <w:rPr>
                <w:rFonts w:eastAsia="Times New Roman"/>
              </w:rPr>
              <w:t xml:space="preserve">: </w:t>
            </w:r>
            <w:hyperlink r:id="rId1670"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4004B4">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4004B4">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4004B4">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260"/>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97" w:name="clinical"/>
      <w:bookmarkEnd w:id="297"/>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98" w:name="order"/>
      <w:bookmarkEnd w:id="298"/>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99" w:name="entity"/>
      <w:bookmarkEnd w:id="299"/>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300" w:name="cstatus"/>
      <w:bookmarkEnd w:id="300"/>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4004B4">
      <w:pPr>
        <w:divId w:val="1863779081"/>
        <w:rPr>
          <w:rFonts w:eastAsia="Times New Roman"/>
          <w:lang w:val="en-US"/>
        </w:rPr>
      </w:pPr>
      <w:r w:rsidRPr="004004B4">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301" w:name="current"/>
      <w:bookmarkEnd w:id="301"/>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71"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72" w:history="1">
        <w:r>
          <w:rPr>
            <w:rStyle w:val="Hyperlink"/>
            <w:rFonts w:eastAsia="Times New Roman"/>
            <w:lang w:val="en-US"/>
          </w:rPr>
          <w:t>DiagnosticOrder</w:t>
        </w:r>
      </w:hyperlink>
      <w:r>
        <w:rPr>
          <w:rFonts w:eastAsia="Times New Roman"/>
          <w:lang w:val="en-US"/>
        </w:rPr>
        <w:t>/</w:t>
      </w:r>
      <w:hyperlink r:id="rId1673"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674"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75"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302" w:name="lists"/>
      <w:bookmarkEnd w:id="302"/>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4004B4">
            <w:pPr>
              <w:rPr>
                <w:rFonts w:eastAsia="Times New Roman"/>
              </w:rPr>
            </w:pPr>
            <w:hyperlink r:id="rId1676"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4004B4">
            <w:pPr>
              <w:rPr>
                <w:rFonts w:eastAsia="Times New Roman"/>
              </w:rPr>
            </w:pPr>
            <w:hyperlink r:id="rId1677" w:history="1">
              <w:r w:rsidR="00E43BD9">
                <w:rPr>
                  <w:rStyle w:val="Hyperlink"/>
                  <w:rFonts w:eastAsia="Times New Roman"/>
                </w:rPr>
                <w:t>MedicationStatement</w:t>
              </w:r>
            </w:hyperlink>
            <w:r w:rsidR="00E43BD9">
              <w:rPr>
                <w:rFonts w:eastAsia="Times New Roman"/>
              </w:rPr>
              <w:t xml:space="preserve">/ </w:t>
            </w:r>
            <w:hyperlink r:id="rId1678"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79" w:history="1">
              <w:r>
                <w:rPr>
                  <w:rStyle w:val="Hyperlink"/>
                  <w:rFonts w:eastAsia="Times New Roman"/>
                </w:rPr>
                <w:t>prescriptions</w:t>
              </w:r>
            </w:hyperlink>
            <w:r>
              <w:rPr>
                <w:rFonts w:eastAsia="Times New Roman"/>
              </w:rPr>
              <w:t xml:space="preserve"> and more general </w:t>
            </w:r>
            <w:hyperlink r:id="rId1680"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4004B4">
            <w:pPr>
              <w:rPr>
                <w:rFonts w:eastAsia="Times New Roman"/>
              </w:rPr>
            </w:pPr>
            <w:hyperlink r:id="rId1681"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4004B4">
            <w:pPr>
              <w:rPr>
                <w:rFonts w:eastAsia="Times New Roman"/>
              </w:rPr>
            </w:pPr>
            <w:hyperlink r:id="rId1682"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4004B4">
      <w:pPr>
        <w:divId w:val="1863779081"/>
        <w:rPr>
          <w:rFonts w:eastAsia="Times New Roman"/>
          <w:lang w:val="en-US"/>
        </w:rPr>
      </w:pPr>
      <w:r w:rsidRPr="004004B4">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303" w:name="error"/>
      <w:bookmarkEnd w:id="303"/>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8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84" w:anchor="status" w:history="1">
              <w:r w:rsidR="00E43BD9">
                <w:rPr>
                  <w:rStyle w:val="Hyperlink"/>
                  <w:rFonts w:eastAsia="Times New Roman"/>
                </w:rPr>
                <w:t>Ballot Status</w:t>
              </w:r>
            </w:hyperlink>
            <w:r w:rsidR="00E43BD9">
              <w:rPr>
                <w:rFonts w:eastAsia="Times New Roman"/>
              </w:rPr>
              <w:t xml:space="preserve">: </w:t>
            </w:r>
            <w:hyperlink r:id="rId1685"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689" w:history="1">
              <w:r>
                <w:rPr>
                  <w:rStyle w:val="Hyperlink"/>
                  <w:rFonts w:eastAsia="Times New Roman"/>
                </w:rPr>
                <w:t>Regenstrief Institute</w:t>
              </w:r>
            </w:hyperlink>
            <w:r>
              <w:rPr>
                <w:rFonts w:eastAsia="Times New Roman"/>
              </w:rPr>
              <w:t xml:space="preserve"> at </w:t>
            </w:r>
            <w:hyperlink r:id="rId1690"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691"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692"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693"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694"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695"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304" w:name="alist"/>
      <w:bookmarkEnd w:id="304"/>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305"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6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697" w:anchor="status" w:history="1">
              <w:r w:rsidR="00E43BD9">
                <w:rPr>
                  <w:rStyle w:val="Hyperlink"/>
                  <w:rFonts w:eastAsia="Times New Roman"/>
                </w:rPr>
                <w:t>Ballot Status</w:t>
              </w:r>
            </w:hyperlink>
            <w:r w:rsidR="00E43BD9">
              <w:rPr>
                <w:rFonts w:eastAsia="Times New Roman"/>
              </w:rPr>
              <w:t xml:space="preserve">: </w:t>
            </w:r>
            <w:hyperlink r:id="rId1698"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699" w:history="1">
        <w:r>
          <w:rPr>
            <w:rStyle w:val="Hyperlink"/>
            <w:lang w:val="en-US"/>
          </w:rPr>
          <w:t>bundle</w:t>
        </w:r>
      </w:hyperlink>
      <w:r>
        <w:rPr>
          <w:lang w:val="en-US"/>
        </w:rPr>
        <w:t xml:space="preserve"> (e.g. for </w:t>
      </w:r>
      <w:hyperlink r:id="rId1700" w:history="1">
        <w:r>
          <w:rPr>
            <w:rStyle w:val="Hyperlink"/>
            <w:lang w:val="en-US"/>
          </w:rPr>
          <w:t>messages</w:t>
        </w:r>
      </w:hyperlink>
      <w:r>
        <w:rPr>
          <w:lang w:val="en-US"/>
        </w:rPr>
        <w:t xml:space="preserve"> or </w:t>
      </w:r>
      <w:hyperlink r:id="rId1701" w:history="1">
        <w:r>
          <w:rPr>
            <w:rStyle w:val="Hyperlink"/>
            <w:lang w:val="en-US"/>
          </w:rPr>
          <w:t>documents</w:t>
        </w:r>
      </w:hyperlink>
      <w:r>
        <w:rPr>
          <w:lang w:val="en-US"/>
        </w:rPr>
        <w:t xml:space="preserve">, or </w:t>
      </w:r>
      <w:hyperlink r:id="rId1702"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03" w:history="1">
        <w:r>
          <w:rPr>
            <w:rStyle w:val="Hyperlink"/>
            <w:lang w:val="en-US"/>
          </w:rPr>
          <w:t>Patient</w:t>
        </w:r>
      </w:hyperlink>
      <w:r>
        <w:rPr>
          <w:lang w:val="en-US"/>
        </w:rPr>
        <w:t xml:space="preserve"> resource. This can even exist within a single system, such as in the case of </w:t>
      </w:r>
      <w:hyperlink r:id="rId1704"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306" w:name="using"/>
      <w:bookmarkEnd w:id="306"/>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05"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307" w:name="distributed"/>
      <w:bookmarkEnd w:id="307"/>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06"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07"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09" w:anchor="status" w:history="1">
              <w:r w:rsidR="00E43BD9">
                <w:rPr>
                  <w:rStyle w:val="Hyperlink"/>
                  <w:rFonts w:eastAsia="Times New Roman"/>
                </w:rPr>
                <w:t>Ballot Status</w:t>
              </w:r>
            </w:hyperlink>
            <w:r w:rsidR="00E43BD9">
              <w:rPr>
                <w:rFonts w:eastAsia="Times New Roman"/>
              </w:rPr>
              <w:t xml:space="preserve">: </w:t>
            </w:r>
            <w:hyperlink r:id="rId1710"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11" w:history="1">
        <w:r>
          <w:rPr>
            <w:rStyle w:val="Hyperlink"/>
            <w:lang w:val="en-US"/>
          </w:rPr>
          <w:t>detailed comparison</w:t>
        </w:r>
      </w:hyperlink>
      <w:r>
        <w:rPr>
          <w:lang w:val="en-US"/>
        </w:rPr>
        <w:t xml:space="preserve">). Applications asserting conformance to this framework claim to be conformant to "FHIR messaging" (see </w:t>
      </w:r>
      <w:hyperlink r:id="rId1712"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13" w:history="1">
        <w:r>
          <w:rPr>
            <w:rStyle w:val="Hyperlink"/>
            <w:lang w:val="en-US"/>
          </w:rPr>
          <w:t>Bundle</w:t>
        </w:r>
      </w:hyperlink>
      <w:r>
        <w:rPr>
          <w:lang w:val="en-US"/>
        </w:rPr>
        <w:t xml:space="preserve"> identified by the </w:t>
      </w:r>
      <w:hyperlink r:id="rId1714" w:anchor="Bundle.type" w:history="1">
        <w:r>
          <w:rPr>
            <w:rStyle w:val="Hyperlink"/>
            <w:lang w:val="en-US"/>
          </w:rPr>
          <w:t>type</w:t>
        </w:r>
      </w:hyperlink>
      <w:r>
        <w:rPr>
          <w:lang w:val="en-US"/>
        </w:rPr>
        <w:t xml:space="preserve"> "message", with the first resource in the bundle being a </w:t>
      </w:r>
      <w:hyperlink r:id="rId1715"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16" w:history="1">
        <w:r>
          <w:rPr>
            <w:rStyle w:val="Hyperlink"/>
            <w:lang w:val="en-US"/>
          </w:rPr>
          <w:t>bundle</w:t>
        </w:r>
      </w:hyperlink>
      <w:r>
        <w:rPr>
          <w:lang w:val="en-US"/>
        </w:rPr>
        <w:t xml:space="preserve"> of resources identified by the </w:t>
      </w:r>
      <w:hyperlink r:id="rId1717" w:anchor="Bundle.type" w:history="1">
        <w:r>
          <w:rPr>
            <w:rStyle w:val="Hyperlink"/>
            <w:lang w:val="en-US"/>
          </w:rPr>
          <w:t>type</w:t>
        </w:r>
      </w:hyperlink>
      <w:r>
        <w:rPr>
          <w:lang w:val="en-US"/>
        </w:rPr>
        <w:t xml:space="preserve"> "message", with the first resource in each bundle being a </w:t>
      </w:r>
      <w:hyperlink r:id="rId1718"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308" w:name="basic"/>
      <w:bookmarkEnd w:id="308"/>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309" w:name="synchronous"/>
      <w:bookmarkEnd w:id="183"/>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19"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20"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310" w:name="reliable"/>
      <w:bookmarkEnd w:id="310"/>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21"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311" w:name="conf"/>
      <w:bookmarkEnd w:id="311"/>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22"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312" w:name="process"/>
      <w:bookmarkEnd w:id="312"/>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23" w:history="1">
        <w:r>
          <w:rPr>
            <w:rStyle w:val="Hyperlink"/>
            <w:lang w:val="en-US"/>
          </w:rPr>
          <w:t>RESTful interactions</w:t>
        </w:r>
      </w:hyperlink>
      <w:r>
        <w:rPr>
          <w:lang w:val="en-US"/>
        </w:rPr>
        <w:t xml:space="preserve"> occurring is to use the </w:t>
      </w:r>
      <w:hyperlink r:id="rId1724"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25"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26" w:history="1">
        <w:r>
          <w:rPr>
            <w:rStyle w:val="Hyperlink"/>
            <w:rFonts w:eastAsia="Times New Roman"/>
            <w:lang w:val="en-US"/>
          </w:rPr>
          <w:t>a Bundle</w:t>
        </w:r>
      </w:hyperlink>
      <w:r>
        <w:rPr>
          <w:rFonts w:eastAsia="Times New Roman"/>
          <w:lang w:val="en-US"/>
        </w:rPr>
        <w:t xml:space="preserve"> with type "message" containing a </w:t>
      </w:r>
      <w:hyperlink r:id="rId1727"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28" w:history="1">
        <w:r>
          <w:rPr>
            <w:rStyle w:val="Hyperlink"/>
            <w:rFonts w:eastAsia="Times New Roman"/>
            <w:lang w:val="en-US"/>
          </w:rPr>
          <w:t>a Bundle</w:t>
        </w:r>
      </w:hyperlink>
      <w:r>
        <w:rPr>
          <w:rFonts w:eastAsia="Times New Roman"/>
          <w:lang w:val="en-US"/>
        </w:rPr>
        <w:t xml:space="preserve"> with type "message" containing a </w:t>
      </w:r>
      <w:hyperlink r:id="rId1729"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30"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31"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32"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313" w:name="endpoints"/>
      <w:bookmarkEnd w:id="313"/>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33"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34"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35" w:anchor="history" w:history="1">
        <w:r>
          <w:rPr>
            <w:rStyle w:val="Hyperlink"/>
            <w:lang w:val="en-US"/>
          </w:rPr>
          <w:t>history</w:t>
        </w:r>
      </w:hyperlink>
      <w:r>
        <w:rPr>
          <w:lang w:val="en-US"/>
        </w:rPr>
        <w:t xml:space="preserve"> and </w:t>
      </w:r>
      <w:hyperlink r:id="rId1736"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314" w:name="rest"/>
      <w:bookmarkEnd w:id="314"/>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37"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38"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315" w:name="events"/>
      <w:bookmarkEnd w:id="315"/>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39"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40"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41" w:history="1">
        <w:r>
          <w:rPr>
            <w:rStyle w:val="Hyperlink"/>
            <w:lang w:val="en-US"/>
          </w:rPr>
          <w:t>here</w:t>
        </w:r>
      </w:hyperlink>
      <w:r>
        <w:rPr>
          <w:lang w:val="en-US"/>
        </w:rPr>
        <w:t xml:space="preserve">. </w:t>
      </w:r>
    </w:p>
    <w:bookmarkEnd w:id="263"/>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2"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3"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44"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46" w:anchor="status" w:history="1">
              <w:r w:rsidR="00E43BD9">
                <w:rPr>
                  <w:rStyle w:val="Hyperlink"/>
                  <w:rFonts w:eastAsia="Times New Roman"/>
                </w:rPr>
                <w:t>Ballot Status</w:t>
              </w:r>
            </w:hyperlink>
            <w:r w:rsidR="00E43BD9">
              <w:rPr>
                <w:rFonts w:eastAsia="Times New Roman"/>
              </w:rPr>
              <w:t xml:space="preserve">: </w:t>
            </w:r>
            <w:hyperlink r:id="rId1747"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49" w:anchor="status" w:history="1">
              <w:r w:rsidR="00E43BD9">
                <w:rPr>
                  <w:rStyle w:val="Hyperlink"/>
                  <w:rFonts w:eastAsia="Times New Roman"/>
                </w:rPr>
                <w:t>Ballot Status</w:t>
              </w:r>
            </w:hyperlink>
            <w:r w:rsidR="00E43BD9">
              <w:rPr>
                <w:rFonts w:eastAsia="Times New Roman"/>
              </w:rPr>
              <w:t xml:space="preserve">: </w:t>
            </w:r>
            <w:hyperlink r:id="rId1750"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4004B4">
      <w:pPr>
        <w:divId w:val="339935964"/>
        <w:rPr>
          <w:rFonts w:eastAsia="Times New Roman"/>
          <w:lang w:val="en-US"/>
        </w:rPr>
      </w:pPr>
      <w:r w:rsidRPr="004004B4">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316" w:name="link"/>
      <w:r>
        <w:rPr>
          <w:lang w:val="en-US"/>
        </w:rPr>
        <w:t>Link Target</w:t>
      </w:r>
      <w:bookmarkEnd w:id="316"/>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317" w:name="xhtml"/>
      <w:bookmarkStart w:id="318" w:name="narrative"/>
      <w:bookmarkEnd w:id="317"/>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5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4004B4">
            <w:pPr>
              <w:rPr>
                <w:rFonts w:eastAsia="Times New Roman"/>
              </w:rPr>
            </w:pPr>
            <w:hyperlink r:id="rId1752" w:anchor="status" w:history="1">
              <w:r w:rsidR="00E43BD9">
                <w:rPr>
                  <w:rStyle w:val="Hyperlink"/>
                  <w:rFonts w:eastAsia="Times New Roman"/>
                </w:rPr>
                <w:t>Ballot Status</w:t>
              </w:r>
            </w:hyperlink>
            <w:r w:rsidR="00E43BD9">
              <w:rPr>
                <w:rFonts w:eastAsia="Times New Roman"/>
              </w:rPr>
              <w:t xml:space="preserve">: </w:t>
            </w:r>
            <w:hyperlink r:id="rId1753"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54"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55"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319"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56"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57"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58"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59"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60" w:history="1">
        <w:r>
          <w:rPr>
            <w:rStyle w:val="Hyperlink"/>
            <w:lang w:val="en-US"/>
          </w:rPr>
          <w:t>Media</w:t>
        </w:r>
      </w:hyperlink>
      <w:r>
        <w:rPr>
          <w:lang w:val="en-US"/>
        </w:rPr>
        <w:t xml:space="preserve"> or </w:t>
      </w:r>
      <w:hyperlink r:id="rId1761"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62"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63" w:history="1">
        <w:r>
          <w:rPr>
            <w:rStyle w:val="Hyperlink"/>
            <w:lang w:val="en-US"/>
          </w:rPr>
          <w:t>data: url</w:t>
        </w:r>
      </w:hyperlink>
      <w:r>
        <w:rPr>
          <w:lang w:val="en-US"/>
        </w:rPr>
        <w:t xml:space="preserve">, in an attachment or a contained resource. </w:t>
      </w:r>
    </w:p>
    <w:bookmarkEnd w:id="229"/>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64" w:history="1">
        <w:r>
          <w:rPr>
            <w:rStyle w:val="Hyperlink"/>
            <w:lang w:val="en-US"/>
          </w:rPr>
          <w:t>example resource</w:t>
        </w:r>
      </w:hyperlink>
      <w:r>
        <w:rPr>
          <w:lang w:val="en-US"/>
        </w:rPr>
        <w:t xml:space="preserve"> that includes all these styles. It's also available </w:t>
      </w:r>
      <w:hyperlink r:id="rId1765" w:history="1">
        <w:r>
          <w:rPr>
            <w:rStyle w:val="Hyperlink"/>
            <w:lang w:val="en-US"/>
          </w:rPr>
          <w:t>as XHTML</w:t>
        </w:r>
      </w:hyperlink>
      <w:r>
        <w:rPr>
          <w:lang w:val="en-US"/>
        </w:rPr>
        <w:t xml:space="preserve"> and a </w:t>
      </w:r>
      <w:hyperlink r:id="rId1766"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67"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320" w:name="safety"/>
      <w:bookmarkEnd w:id="320"/>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004B4">
            <w:pPr>
              <w:rPr>
                <w:rFonts w:eastAsia="Times New Roman"/>
              </w:rPr>
            </w:pPr>
            <w:hyperlink r:id="rId17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69" w:anchor="status" w:history="1">
              <w:r w:rsidR="00E43BD9">
                <w:rPr>
                  <w:rStyle w:val="Hyperlink"/>
                  <w:rFonts w:eastAsia="Times New Roman"/>
                </w:rPr>
                <w:t>Ballot Status</w:t>
              </w:r>
            </w:hyperlink>
            <w:r w:rsidR="00E43BD9">
              <w:rPr>
                <w:rFonts w:eastAsia="Times New Roman"/>
              </w:rPr>
              <w:t xml:space="preserve">: </w:t>
            </w:r>
            <w:hyperlink r:id="rId1770"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771"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72"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773"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75" w:anchor="status" w:history="1">
              <w:r w:rsidR="00E43BD9">
                <w:rPr>
                  <w:rStyle w:val="Hyperlink"/>
                  <w:rFonts w:eastAsia="Times New Roman"/>
                </w:rPr>
                <w:t>Ballot Status</w:t>
              </w:r>
            </w:hyperlink>
            <w:r w:rsidR="00E43BD9">
              <w:rPr>
                <w:rFonts w:eastAsia="Times New Roman"/>
              </w:rPr>
              <w:t xml:space="preserve">: </w:t>
            </w:r>
            <w:hyperlink r:id="rId1776"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77"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4004B4">
            <w:pPr>
              <w:rPr>
                <w:rFonts w:eastAsia="Times New Roman"/>
              </w:rPr>
            </w:pPr>
            <w:hyperlink r:id="rId1778" w:history="1">
              <w:r w:rsidR="00E43BD9">
                <w:rPr>
                  <w:rStyle w:val="Hyperlink"/>
                  <w:rFonts w:eastAsia="Times New Roman"/>
                </w:rPr>
                <w:t>National Drug Code Directory</w:t>
              </w:r>
            </w:hyperlink>
            <w:r w:rsidR="00E43BD9">
              <w:rPr>
                <w:rFonts w:eastAsia="Times New Roman"/>
              </w:rPr>
              <w:t xml:space="preserve"> and the </w:t>
            </w:r>
            <w:hyperlink r:id="rId1779"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780"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7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782" w:anchor="status" w:history="1">
              <w:r w:rsidR="00E43BD9">
                <w:rPr>
                  <w:rStyle w:val="Hyperlink"/>
                  <w:rFonts w:eastAsia="Times New Roman"/>
                </w:rPr>
                <w:t>Ballot Status</w:t>
              </w:r>
            </w:hyperlink>
            <w:r w:rsidR="00E43BD9">
              <w:rPr>
                <w:rFonts w:eastAsia="Times New Roman"/>
              </w:rPr>
              <w:t xml:space="preserve">: </w:t>
            </w:r>
            <w:hyperlink r:id="rId1783"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784" w:history="1">
              <w:r>
                <w:rPr>
                  <w:rStyle w:val="Hyperlink"/>
                  <w:rFonts w:eastAsia="Times New Roman"/>
                </w:rPr>
                <w:t>Veterans Health Administration</w:t>
              </w:r>
            </w:hyperlink>
            <w:r>
              <w:rPr>
                <w:rFonts w:eastAsia="Times New Roman"/>
              </w:rPr>
              <w:t xml:space="preserve">, and distributed as part of </w:t>
            </w:r>
            <w:hyperlink r:id="rId1785" w:history="1">
              <w:r>
                <w:rPr>
                  <w:rStyle w:val="Hyperlink"/>
                  <w:rFonts w:eastAsia="Times New Roman"/>
                </w:rPr>
                <w:t>UMLS</w:t>
              </w:r>
            </w:hyperlink>
            <w:r>
              <w:rPr>
                <w:rFonts w:eastAsia="Times New Roman"/>
              </w:rPr>
              <w:t xml:space="preserve"> by the </w:t>
            </w:r>
            <w:hyperlink r:id="rId1786" w:history="1">
              <w:r>
                <w:rPr>
                  <w:rStyle w:val="Hyperlink"/>
                  <w:rFonts w:eastAsia="Times New Roman"/>
                </w:rPr>
                <w:t>NLM</w:t>
              </w:r>
            </w:hyperlink>
            <w:r>
              <w:rPr>
                <w:rFonts w:eastAsia="Times New Roman"/>
              </w:rPr>
              <w:t xml:space="preserve"> (</w:t>
            </w:r>
            <w:hyperlink r:id="rId1787"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788"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789" w:history="1">
        <w:r>
          <w:rPr>
            <w:rStyle w:val="Hyperlink"/>
            <w:color w:val="81BEF7"/>
            <w:lang w:val="en-US"/>
          </w:rPr>
          <w:t>What's a DSTU?</w:t>
        </w:r>
      </w:hyperlink>
      <w:r>
        <w:rPr>
          <w:color w:val="FFFF77"/>
          <w:lang w:val="en-US"/>
        </w:rPr>
        <w:t xml:space="preserve"> | </w:t>
      </w:r>
      <w:hyperlink r:id="rId1790" w:history="1">
        <w:r>
          <w:rPr>
            <w:rStyle w:val="Hyperlink"/>
            <w:color w:val="81BEF7"/>
            <w:lang w:val="en-US"/>
          </w:rPr>
          <w:t>Version History</w:t>
        </w:r>
      </w:hyperlink>
      <w:r>
        <w:rPr>
          <w:color w:val="FFFF77"/>
          <w:lang w:val="en-US"/>
        </w:rPr>
        <w:t xml:space="preserve"> | </w:t>
      </w:r>
      <w:hyperlink r:id="rId1791" w:history="1">
        <w:r>
          <w:rPr>
            <w:rStyle w:val="Hyperlink"/>
            <w:color w:val="81BEF7"/>
            <w:lang w:val="en-US"/>
          </w:rPr>
          <w:t>Table of Contents</w:t>
        </w:r>
      </w:hyperlink>
      <w:r>
        <w:rPr>
          <w:color w:val="FFFF77"/>
          <w:lang w:val="en-US"/>
        </w:rPr>
        <w:t xml:space="preserve"> | </w:t>
      </w:r>
      <w:hyperlink r:id="rId1792" w:history="1">
        <w:r>
          <w:rPr>
            <w:rStyle w:val="Hyperlink"/>
            <w:color w:val="81BEF7"/>
            <w:lang w:val="en-US"/>
          </w:rPr>
          <w:t>Compare to DSTU</w:t>
        </w:r>
      </w:hyperlink>
      <w:r>
        <w:rPr>
          <w:color w:val="FFFF77"/>
          <w:lang w:val="en-US"/>
        </w:rPr>
        <w:t xml:space="preserve"> | </w:t>
      </w:r>
      <w:r>
        <w:rPr>
          <w:noProof/>
          <w:color w:val="81BEF7"/>
          <w:lang w:val="en-US" w:eastAsia="zh-CN"/>
        </w:rPr>
        <w:drawing>
          <wp:inline distT="0" distB="0" distL="0" distR="0">
            <wp:extent cx="304800" cy="304800"/>
            <wp:effectExtent l="19050" t="0" r="0" b="0"/>
            <wp:docPr id="119" name="Picture 119" descr="CC0">
              <a:hlinkClick xmlns:a="http://schemas.openxmlformats.org/drawingml/2006/main" r:id="rId6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793"/>
                    </pic:cNvPr>
                    <pic:cNvPicPr>
                      <a:picLocks noChangeAspect="1" noChangeArrowheads="1"/>
                    </pic:cNvPicPr>
                  </pic:nvPicPr>
                  <pic:blipFill>
                    <a:blip r:link="rId1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795"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zh-CN"/>
        </w:rPr>
        <w:drawing>
          <wp:inline distT="0" distB="0" distL="0" distR="0">
            <wp:extent cx="304800" cy="304800"/>
            <wp:effectExtent l="19050" t="0" r="0" b="0"/>
            <wp:docPr id="120" name="Picture 120" descr="logo fhir">
              <a:hlinkClick xmlns:a="http://schemas.openxmlformats.org/drawingml/2006/main" r:id="rId17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796"/>
                    </pic:cNvPr>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zh-CN"/>
        </w:rPr>
        <w:drawing>
          <wp:inline distT="0" distB="0" distL="0" distR="0">
            <wp:extent cx="400050" cy="476250"/>
            <wp:effectExtent l="19050" t="0" r="0" b="0"/>
            <wp:docPr id="121" name="Picture 121" descr="visit the hl7 website">
              <a:hlinkClick xmlns:a="http://schemas.openxmlformats.org/drawingml/2006/main" r:id="rId1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797"/>
                    </pic:cNvPr>
                    <pic:cNvPicPr>
                      <a:picLocks noChangeAspect="1" noChangeArrowheads="1"/>
                    </pic:cNvPicPr>
                  </pic:nvPicPr>
                  <pic:blipFill>
                    <a:blip r:link="rId1798"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4004B4">
      <w:pPr>
        <w:divId w:val="723143638"/>
        <w:rPr>
          <w:rFonts w:eastAsia="Times New Roman"/>
          <w:lang w:val="en-US"/>
        </w:rPr>
      </w:pPr>
      <w:hyperlink r:id="rId1799"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01" w:anchor="status" w:history="1">
              <w:r w:rsidR="00E43BD9">
                <w:rPr>
                  <w:rStyle w:val="Hyperlink"/>
                  <w:rFonts w:eastAsia="Times New Roman"/>
                </w:rPr>
                <w:t>Ballot Status</w:t>
              </w:r>
            </w:hyperlink>
            <w:r w:rsidR="00E43BD9">
              <w:rPr>
                <w:rFonts w:eastAsia="Times New Roman"/>
              </w:rPr>
              <w:t xml:space="preserve">: </w:t>
            </w:r>
            <w:hyperlink r:id="rId1802"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321"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04" w:anchor="status" w:history="1">
              <w:r w:rsidR="00E43BD9">
                <w:rPr>
                  <w:rStyle w:val="Hyperlink"/>
                  <w:rFonts w:eastAsia="Times New Roman"/>
                </w:rPr>
                <w:t>Ballot Status</w:t>
              </w:r>
            </w:hyperlink>
            <w:r w:rsidR="00E43BD9">
              <w:rPr>
                <w:rFonts w:eastAsia="Times New Roman"/>
              </w:rPr>
              <w:t xml:space="preserve">: </w:t>
            </w:r>
            <w:hyperlink r:id="rId1805"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322"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09"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323"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10"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324" w:name="defined"/>
      <w:bookmarkEnd w:id="324"/>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325" w:name="extensibility"/>
      <w:bookmarkEnd w:id="325"/>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11"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326" w:name="defining"/>
      <w:bookmarkEnd w:id="326"/>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12"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327" w:name="extending"/>
      <w:bookmarkEnd w:id="327"/>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13"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323"/>
    <w:bookmarkEnd w:id="309"/>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328" w:name="request"/>
      <w:bookmarkEnd w:id="328"/>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14" w:history="1">
        <w:r>
          <w:rPr>
            <w:rStyle w:val="Hyperlink"/>
            <w:lang w:val="en-US"/>
          </w:rPr>
          <w:t>Parameters</w:t>
        </w:r>
      </w:hyperlink>
      <w:r>
        <w:rPr>
          <w:lang w:val="en-US"/>
        </w:rPr>
        <w:t xml:space="preserve"> format - a list of named parameters (the "in" parameters). For an example, see </w:t>
      </w:r>
      <w:hyperlink r:id="rId1815"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16"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17"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329" w:name="response"/>
      <w:bookmarkEnd w:id="329"/>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18"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19"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330" w:name="asynchronous"/>
      <w:bookmarkEnd w:id="330"/>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20"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21"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23" w:anchor="status" w:history="1">
              <w:r w:rsidR="00E43BD9">
                <w:rPr>
                  <w:rStyle w:val="Hyperlink"/>
                  <w:rFonts w:eastAsia="Times New Roman"/>
                </w:rPr>
                <w:t>Ballot Status</w:t>
              </w:r>
            </w:hyperlink>
            <w:r w:rsidR="00E43BD9">
              <w:rPr>
                <w:rFonts w:eastAsia="Times New Roman"/>
              </w:rPr>
              <w:t xml:space="preserve">: </w:t>
            </w:r>
            <w:hyperlink r:id="rId1824"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25"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26"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27"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28" w:history="1">
        <w:r>
          <w:rPr>
            <w:rStyle w:val="Hyperlink"/>
            <w:lang w:val="en-US"/>
          </w:rPr>
          <w:t>Clinical</w:t>
        </w:r>
      </w:hyperlink>
      <w:r>
        <w:rPr>
          <w:lang w:val="en-US"/>
        </w:rPr>
        <w:t xml:space="preserve"> and </w:t>
      </w:r>
      <w:hyperlink r:id="rId1829" w:history="1">
        <w:r>
          <w:rPr>
            <w:rStyle w:val="Hyperlink"/>
            <w:lang w:val="en-US"/>
          </w:rPr>
          <w:t>Administrative</w:t>
        </w:r>
      </w:hyperlink>
      <w:r>
        <w:rPr>
          <w:lang w:val="en-US"/>
        </w:rPr>
        <w:t xml:space="preserve"> pages. Instructions on how to interpret the information found on the resource pages can be found </w:t>
      </w:r>
      <w:hyperlink r:id="rId1830"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4004B4">
            <w:pPr>
              <w:rPr>
                <w:rFonts w:eastAsia="Times New Roman"/>
              </w:rPr>
            </w:pPr>
            <w:hyperlink r:id="rId1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32" w:anchor="status" w:history="1">
              <w:r w:rsidR="00E43BD9">
                <w:rPr>
                  <w:rStyle w:val="Hyperlink"/>
                  <w:rFonts w:eastAsia="Times New Roman"/>
                </w:rPr>
                <w:t>Ballot Status</w:t>
              </w:r>
            </w:hyperlink>
            <w:r w:rsidR="00E43BD9">
              <w:rPr>
                <w:rFonts w:eastAsia="Times New Roman"/>
              </w:rPr>
              <w:t xml:space="preserve">: </w:t>
            </w:r>
            <w:hyperlink r:id="rId1833"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34"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35"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36"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37" w:history="1">
        <w:r>
          <w:rPr>
            <w:rStyle w:val="Hyperlink"/>
            <w:lang w:val="en-US"/>
          </w:rPr>
          <w:t>XML</w:t>
        </w:r>
      </w:hyperlink>
      <w:r>
        <w:rPr>
          <w:lang w:val="en-US"/>
        </w:rPr>
        <w:t xml:space="preserve"> or </w:t>
      </w:r>
      <w:hyperlink r:id="rId1838"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39"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40" w:history="1">
        <w:r>
          <w:rPr>
            <w:rStyle w:val="Hyperlink"/>
            <w:lang w:val="en-US"/>
          </w:rPr>
          <w:t>patient</w:t>
        </w:r>
      </w:hyperlink>
      <w:r>
        <w:rPr>
          <w:lang w:val="en-US"/>
        </w:rPr>
        <w:t xml:space="preserve"> is represented as a FHIR object in </w:t>
      </w:r>
      <w:hyperlink r:id="rId1841" w:history="1">
        <w:r>
          <w:rPr>
            <w:rStyle w:val="Hyperlink"/>
            <w:lang w:val="en-US"/>
          </w:rPr>
          <w:t>JSON</w:t>
        </w:r>
      </w:hyperlink>
      <w:r>
        <w:rPr>
          <w:lang w:val="en-US"/>
        </w:rPr>
        <w:t xml:space="preserve">. An </w:t>
      </w:r>
      <w:hyperlink r:id="rId1842"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43"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44"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45"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46"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47" w:history="1">
        <w:r>
          <w:rPr>
            <w:rStyle w:val="Hyperlink"/>
            <w:lang w:val="en-US"/>
          </w:rPr>
          <w:t>REST API</w:t>
        </w:r>
      </w:hyperlink>
      <w:r>
        <w:rPr>
          <w:lang w:val="en-US"/>
        </w:rPr>
        <w:t xml:space="preserve"> with a rich but simple set of interactions: </w:t>
      </w:r>
    </w:p>
    <w:p w:rsidR="00C51368" w:rsidRDefault="004004B4">
      <w:pPr>
        <w:numPr>
          <w:ilvl w:val="0"/>
          <w:numId w:val="209"/>
        </w:numPr>
        <w:spacing w:before="100" w:beforeAutospacing="1" w:after="100" w:afterAutospacing="1"/>
        <w:divId w:val="1290356145"/>
        <w:rPr>
          <w:rFonts w:eastAsia="Times New Roman"/>
          <w:lang w:val="en-US"/>
        </w:rPr>
      </w:pPr>
      <w:hyperlink r:id="rId1848"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4004B4">
      <w:pPr>
        <w:numPr>
          <w:ilvl w:val="0"/>
          <w:numId w:val="209"/>
        </w:numPr>
        <w:spacing w:before="100" w:beforeAutospacing="1" w:after="100" w:afterAutospacing="1"/>
        <w:divId w:val="1290356145"/>
        <w:rPr>
          <w:rFonts w:eastAsia="Times New Roman"/>
          <w:lang w:val="en-US"/>
        </w:rPr>
      </w:pPr>
      <w:hyperlink r:id="rId1849"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4004B4">
      <w:pPr>
        <w:numPr>
          <w:ilvl w:val="0"/>
          <w:numId w:val="209"/>
        </w:numPr>
        <w:spacing w:before="100" w:beforeAutospacing="1" w:after="100" w:afterAutospacing="1"/>
        <w:divId w:val="1290356145"/>
        <w:rPr>
          <w:rFonts w:eastAsia="Times New Roman"/>
          <w:lang w:val="en-US"/>
        </w:rPr>
      </w:pPr>
      <w:hyperlink r:id="rId1850"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4004B4">
      <w:pPr>
        <w:numPr>
          <w:ilvl w:val="0"/>
          <w:numId w:val="209"/>
        </w:numPr>
        <w:spacing w:before="100" w:beforeAutospacing="1" w:after="100" w:afterAutospacing="1"/>
        <w:divId w:val="1290356145"/>
        <w:rPr>
          <w:rFonts w:eastAsia="Times New Roman"/>
          <w:lang w:val="en-US"/>
        </w:rPr>
      </w:pPr>
      <w:hyperlink r:id="rId1851"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4004B4">
      <w:pPr>
        <w:numPr>
          <w:ilvl w:val="0"/>
          <w:numId w:val="209"/>
        </w:numPr>
        <w:spacing w:before="100" w:beforeAutospacing="1" w:after="100" w:afterAutospacing="1"/>
        <w:divId w:val="1290356145"/>
        <w:rPr>
          <w:rFonts w:eastAsia="Times New Roman"/>
          <w:lang w:val="en-US"/>
        </w:rPr>
      </w:pPr>
      <w:hyperlink r:id="rId1852"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4004B4">
      <w:pPr>
        <w:numPr>
          <w:ilvl w:val="0"/>
          <w:numId w:val="209"/>
        </w:numPr>
        <w:spacing w:before="100" w:beforeAutospacing="1" w:after="100" w:afterAutospacing="1"/>
        <w:divId w:val="1290356145"/>
        <w:rPr>
          <w:rFonts w:eastAsia="Times New Roman"/>
          <w:lang w:val="en-US"/>
        </w:rPr>
      </w:pPr>
      <w:hyperlink r:id="rId1853"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4004B4">
      <w:pPr>
        <w:numPr>
          <w:ilvl w:val="0"/>
          <w:numId w:val="209"/>
        </w:numPr>
        <w:spacing w:before="100" w:beforeAutospacing="1" w:after="100" w:afterAutospacing="1"/>
        <w:divId w:val="1290356145"/>
        <w:rPr>
          <w:rFonts w:eastAsia="Times New Roman"/>
          <w:lang w:val="en-US"/>
        </w:rPr>
      </w:pPr>
      <w:hyperlink r:id="rId1854"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4004B4">
      <w:pPr>
        <w:numPr>
          <w:ilvl w:val="0"/>
          <w:numId w:val="209"/>
        </w:numPr>
        <w:spacing w:before="100" w:beforeAutospacing="1" w:after="100" w:afterAutospacing="1"/>
        <w:divId w:val="1290356145"/>
        <w:rPr>
          <w:rFonts w:eastAsia="Times New Roman"/>
          <w:lang w:val="en-US"/>
        </w:rPr>
      </w:pPr>
      <w:hyperlink r:id="rId1855"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56" w:history="1">
        <w:r>
          <w:rPr>
            <w:rStyle w:val="Hyperlink"/>
            <w:lang w:val="en-US"/>
          </w:rPr>
          <w:t>Documents</w:t>
        </w:r>
      </w:hyperlink>
      <w:r>
        <w:rPr>
          <w:lang w:val="en-US"/>
        </w:rPr>
        <w:t xml:space="preserve">, </w:t>
      </w:r>
      <w:hyperlink r:id="rId1857" w:history="1">
        <w:r>
          <w:rPr>
            <w:rStyle w:val="Hyperlink"/>
            <w:lang w:val="en-US"/>
          </w:rPr>
          <w:t>Messages</w:t>
        </w:r>
      </w:hyperlink>
      <w:r>
        <w:rPr>
          <w:lang w:val="en-US"/>
        </w:rPr>
        <w:t xml:space="preserve">, and by using other kinds of </w:t>
      </w:r>
      <w:hyperlink r:id="rId1858"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59" w:history="1">
        <w:r>
          <w:rPr>
            <w:rStyle w:val="Hyperlink"/>
            <w:lang w:val="en-US"/>
          </w:rPr>
          <w:t>common extension framework</w:t>
        </w:r>
      </w:hyperlink>
      <w:r>
        <w:rPr>
          <w:lang w:val="en-US"/>
        </w:rPr>
        <w:t xml:space="preserve">, and defines </w:t>
      </w:r>
      <w:hyperlink r:id="rId1860"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61"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62"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63"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64"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65"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66"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67"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68"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4004B4">
      <w:pPr>
        <w:pStyle w:val="NormalWeb"/>
        <w:divId w:val="1290356145"/>
        <w:rPr>
          <w:lang w:val="en-US"/>
        </w:rPr>
      </w:pPr>
      <w:hyperlink r:id="rId1869"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70"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71" w:history="1">
        <w:r>
          <w:rPr>
            <w:rStyle w:val="Hyperlink"/>
            <w:rFonts w:eastAsia="Times New Roman"/>
            <w:lang w:val="en-US"/>
          </w:rPr>
          <w:t>http://www.w3.org/Protocols/rfc2616/rfc2616-sec13.html</w:t>
        </w:r>
      </w:hyperlink>
      <w:r>
        <w:rPr>
          <w:rFonts w:eastAsia="Times New Roman"/>
          <w:lang w:val="en-US"/>
        </w:rPr>
        <w:t xml:space="preserve"> or </w:t>
      </w:r>
      <w:hyperlink r:id="rId1872"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873"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874" w:anchor="search" w:history="1">
        <w:r>
          <w:rPr>
            <w:rStyle w:val="Hyperlink"/>
            <w:lang w:val="en-US"/>
          </w:rPr>
          <w:t>searching the resource end point</w:t>
        </w:r>
      </w:hyperlink>
      <w:r>
        <w:rPr>
          <w:lang w:val="en-US"/>
        </w:rPr>
        <w:t xml:space="preserve"> with a </w:t>
      </w:r>
      <w:hyperlink r:id="rId1875"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876"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77"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878"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879" w:anchor="search" w:history="1">
        <w:r>
          <w:rPr>
            <w:rStyle w:val="Hyperlink"/>
            <w:rFonts w:eastAsia="Times New Roman"/>
            <w:lang w:val="en-US"/>
          </w:rPr>
          <w:t>first</w:t>
        </w:r>
      </w:hyperlink>
      <w:r>
        <w:rPr>
          <w:rFonts w:eastAsia="Times New Roman"/>
          <w:lang w:val="en-US"/>
        </w:rPr>
        <w:t xml:space="preserve">, </w:t>
      </w:r>
      <w:hyperlink r:id="rId1880" w:anchor="search" w:history="1">
        <w:r>
          <w:rPr>
            <w:rStyle w:val="Hyperlink"/>
            <w:rFonts w:eastAsia="Times New Roman"/>
            <w:lang w:val="en-US"/>
          </w:rPr>
          <w:t>prev</w:t>
        </w:r>
      </w:hyperlink>
      <w:r>
        <w:rPr>
          <w:rFonts w:eastAsia="Times New Roman"/>
          <w:lang w:val="en-US"/>
        </w:rPr>
        <w:t xml:space="preserve">, </w:t>
      </w:r>
      <w:hyperlink r:id="rId1881" w:anchor="search" w:history="1">
        <w:r>
          <w:rPr>
            <w:rStyle w:val="Hyperlink"/>
            <w:rFonts w:eastAsia="Times New Roman"/>
            <w:lang w:val="en-US"/>
          </w:rPr>
          <w:t>next</w:t>
        </w:r>
      </w:hyperlink>
      <w:r>
        <w:rPr>
          <w:rFonts w:eastAsia="Times New Roman"/>
          <w:lang w:val="en-US"/>
        </w:rPr>
        <w:t xml:space="preserve">, </w:t>
      </w:r>
      <w:hyperlink r:id="rId1882" w:anchor="search" w:history="1">
        <w:r>
          <w:rPr>
            <w:rStyle w:val="Hyperlink"/>
            <w:rFonts w:eastAsia="Times New Roman"/>
            <w:lang w:val="en-US"/>
          </w:rPr>
          <w:t>last</w:t>
        </w:r>
      </w:hyperlink>
      <w:r>
        <w:rPr>
          <w:rFonts w:eastAsia="Times New Roman"/>
          <w:lang w:val="en-US"/>
        </w:rPr>
        <w:t xml:space="preserve">, </w:t>
      </w:r>
      <w:hyperlink r:id="rId1883"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884"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885"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886"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887"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888"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889"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890"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891"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4004B4">
      <w:pPr>
        <w:numPr>
          <w:ilvl w:val="0"/>
          <w:numId w:val="219"/>
        </w:numPr>
        <w:spacing w:before="100" w:beforeAutospacing="1" w:after="100" w:afterAutospacing="1"/>
        <w:divId w:val="1290356145"/>
        <w:rPr>
          <w:rFonts w:eastAsia="Times New Roman"/>
          <w:lang w:val="en-US"/>
        </w:rPr>
      </w:pPr>
      <w:hyperlink r:id="rId1892" w:history="1">
        <w:r w:rsidR="00E43BD9">
          <w:rPr>
            <w:rStyle w:val="Hyperlink"/>
            <w:rFonts w:eastAsia="Times New Roman"/>
            <w:lang w:val="en-US"/>
          </w:rPr>
          <w:t>Resource Index</w:t>
        </w:r>
      </w:hyperlink>
    </w:p>
    <w:p w:rsidR="00C51368" w:rsidRDefault="004004B4">
      <w:pPr>
        <w:numPr>
          <w:ilvl w:val="0"/>
          <w:numId w:val="219"/>
        </w:numPr>
        <w:spacing w:before="100" w:beforeAutospacing="1" w:after="100" w:afterAutospacing="1"/>
        <w:divId w:val="1290356145"/>
        <w:rPr>
          <w:rFonts w:eastAsia="Times New Roman"/>
          <w:lang w:val="en-US"/>
        </w:rPr>
      </w:pPr>
      <w:hyperlink r:id="rId1893" w:history="1">
        <w:r w:rsidR="00E43BD9">
          <w:rPr>
            <w:rStyle w:val="Hyperlink"/>
            <w:rFonts w:eastAsia="Times New Roman"/>
            <w:lang w:val="en-US"/>
          </w:rPr>
          <w:t>Resource Guide</w:t>
        </w:r>
      </w:hyperlink>
    </w:p>
    <w:p w:rsidR="00C51368" w:rsidRDefault="004004B4">
      <w:pPr>
        <w:numPr>
          <w:ilvl w:val="0"/>
          <w:numId w:val="219"/>
        </w:numPr>
        <w:spacing w:before="100" w:beforeAutospacing="1" w:after="100" w:afterAutospacing="1"/>
        <w:divId w:val="1290356145"/>
        <w:rPr>
          <w:rFonts w:eastAsia="Times New Roman"/>
          <w:lang w:val="en-US"/>
        </w:rPr>
      </w:pPr>
      <w:hyperlink r:id="rId1894" w:history="1">
        <w:r w:rsidR="00E43BD9">
          <w:rPr>
            <w:rStyle w:val="Hyperlink"/>
            <w:rFonts w:eastAsia="Times New Roman"/>
            <w:lang w:val="en-US"/>
          </w:rPr>
          <w:t>Implementation Home</w:t>
        </w:r>
      </w:hyperlink>
    </w:p>
    <w:p w:rsidR="00C51368" w:rsidRDefault="004004B4">
      <w:pPr>
        <w:numPr>
          <w:ilvl w:val="0"/>
          <w:numId w:val="219"/>
        </w:numPr>
        <w:spacing w:before="100" w:beforeAutospacing="1" w:after="100" w:afterAutospacing="1"/>
        <w:divId w:val="1290356145"/>
        <w:rPr>
          <w:rFonts w:eastAsia="Times New Roman"/>
          <w:lang w:val="en-US"/>
        </w:rPr>
      </w:pPr>
      <w:hyperlink r:id="rId1895" w:history="1">
        <w:r w:rsidR="00E43BD9">
          <w:rPr>
            <w:rStyle w:val="Hyperlink"/>
            <w:rFonts w:eastAsia="Times New Roman"/>
            <w:lang w:val="en-US"/>
          </w:rPr>
          <w:t>Documentation Index</w:t>
        </w:r>
      </w:hyperlink>
    </w:p>
    <w:p w:rsidR="00C51368" w:rsidRDefault="004004B4">
      <w:pPr>
        <w:numPr>
          <w:ilvl w:val="0"/>
          <w:numId w:val="219"/>
        </w:numPr>
        <w:spacing w:before="100" w:beforeAutospacing="1" w:after="100" w:afterAutospacing="1"/>
        <w:divId w:val="1290356145"/>
        <w:rPr>
          <w:rFonts w:eastAsia="Times New Roman"/>
          <w:lang w:val="en-US"/>
        </w:rPr>
      </w:pPr>
      <w:hyperlink r:id="rId1896"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8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898" w:anchor="status" w:history="1">
              <w:r w:rsidR="00E43BD9">
                <w:rPr>
                  <w:rStyle w:val="Hyperlink"/>
                  <w:rFonts w:eastAsia="Times New Roman"/>
                </w:rPr>
                <w:t>Ballot Status</w:t>
              </w:r>
            </w:hyperlink>
            <w:r w:rsidR="00E43BD9">
              <w:rPr>
                <w:rFonts w:eastAsia="Times New Roman"/>
              </w:rPr>
              <w:t xml:space="preserve">: </w:t>
            </w:r>
            <w:hyperlink r:id="rId1899"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00"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4004B4">
      <w:pPr>
        <w:pStyle w:val="NormalWeb"/>
        <w:divId w:val="718480846"/>
        <w:rPr>
          <w:lang w:val="en-US"/>
        </w:rPr>
      </w:pPr>
      <w:hyperlink r:id="rId1901"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02"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03"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04"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05" w:history="1">
        <w:r>
          <w:rPr>
            <w:rStyle w:val="Hyperlink"/>
            <w:rFonts w:eastAsia="Times New Roman"/>
            <w:lang w:val="en-US"/>
          </w:rPr>
          <w:t>define</w:t>
        </w:r>
      </w:hyperlink>
      <w:r>
        <w:rPr>
          <w:rFonts w:eastAsia="Times New Roman"/>
          <w:lang w:val="en-US"/>
        </w:rPr>
        <w:t xml:space="preserve"> and </w:t>
      </w:r>
      <w:hyperlink r:id="rId1906" w:history="1">
        <w:r>
          <w:rPr>
            <w:rStyle w:val="Hyperlink"/>
            <w:rFonts w:eastAsia="Times New Roman"/>
            <w:lang w:val="en-US"/>
          </w:rPr>
          <w:t>represent</w:t>
        </w:r>
      </w:hyperlink>
      <w:r>
        <w:rPr>
          <w:rFonts w:eastAsia="Times New Roman"/>
          <w:lang w:val="en-US"/>
        </w:rPr>
        <w:t xml:space="preserve"> them, building them from </w:t>
      </w:r>
      <w:hyperlink r:id="rId1907"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08"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09"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10"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11"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12"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4004B4">
      <w:pPr>
        <w:numPr>
          <w:ilvl w:val="0"/>
          <w:numId w:val="221"/>
        </w:numPr>
        <w:spacing w:before="100" w:beforeAutospacing="1" w:after="100" w:afterAutospacing="1"/>
        <w:divId w:val="718480846"/>
        <w:rPr>
          <w:rFonts w:eastAsia="Times New Roman"/>
          <w:lang w:val="en-US"/>
        </w:rPr>
      </w:pPr>
      <w:hyperlink r:id="rId1913"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4004B4">
      <w:pPr>
        <w:numPr>
          <w:ilvl w:val="0"/>
          <w:numId w:val="221"/>
        </w:numPr>
        <w:spacing w:before="100" w:beforeAutospacing="1" w:after="100" w:afterAutospacing="1"/>
        <w:divId w:val="718480846"/>
        <w:rPr>
          <w:rFonts w:eastAsia="Times New Roman"/>
          <w:lang w:val="en-US"/>
        </w:rPr>
      </w:pPr>
      <w:hyperlink r:id="rId1914"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15" w:history="1">
        <w:r>
          <w:rPr>
            <w:rStyle w:val="Hyperlink"/>
            <w:rFonts w:eastAsia="Times New Roman"/>
            <w:lang w:val="en-US"/>
          </w:rPr>
          <w:t>documentation</w:t>
        </w:r>
      </w:hyperlink>
      <w:r>
        <w:rPr>
          <w:rFonts w:eastAsia="Times New Roman"/>
          <w:lang w:val="en-US"/>
        </w:rPr>
        <w:t xml:space="preserve"> that describes how </w:t>
      </w:r>
      <w:hyperlink r:id="rId1916"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17" w:history="1">
        <w:r>
          <w:rPr>
            <w:rStyle w:val="Hyperlink"/>
            <w:rFonts w:eastAsia="Times New Roman"/>
            <w:lang w:val="en-US"/>
          </w:rPr>
          <w:t>data types</w:t>
        </w:r>
      </w:hyperlink>
      <w:r>
        <w:rPr>
          <w:rFonts w:eastAsia="Times New Roman"/>
          <w:lang w:val="en-US"/>
        </w:rPr>
        <w:t xml:space="preserve">, </w:t>
      </w:r>
      <w:hyperlink r:id="rId1918" w:history="1">
        <w:r>
          <w:rPr>
            <w:rStyle w:val="Hyperlink"/>
            <w:rFonts w:eastAsia="Times New Roman"/>
            <w:lang w:val="en-US"/>
          </w:rPr>
          <w:t>codes</w:t>
        </w:r>
      </w:hyperlink>
      <w:r>
        <w:rPr>
          <w:rFonts w:eastAsia="Times New Roman"/>
          <w:lang w:val="en-US"/>
        </w:rPr>
        <w:t xml:space="preserve">, and the </w:t>
      </w:r>
      <w:hyperlink r:id="rId1919" w:history="1">
        <w:r>
          <w:rPr>
            <w:rStyle w:val="Hyperlink"/>
            <w:rFonts w:eastAsia="Times New Roman"/>
            <w:lang w:val="en-US"/>
          </w:rPr>
          <w:t>XML</w:t>
        </w:r>
      </w:hyperlink>
      <w:r>
        <w:rPr>
          <w:rFonts w:eastAsia="Times New Roman"/>
          <w:lang w:val="en-US"/>
        </w:rPr>
        <w:t xml:space="preserve"> and </w:t>
      </w:r>
      <w:hyperlink r:id="rId1920" w:history="1">
        <w:r>
          <w:rPr>
            <w:rStyle w:val="Hyperlink"/>
            <w:rFonts w:eastAsia="Times New Roman"/>
            <w:lang w:val="en-US"/>
          </w:rPr>
          <w:t>JSON formats</w:t>
        </w:r>
      </w:hyperlink>
    </w:p>
    <w:p w:rsidR="00C51368" w:rsidRDefault="004004B4">
      <w:pPr>
        <w:numPr>
          <w:ilvl w:val="0"/>
          <w:numId w:val="222"/>
        </w:numPr>
        <w:spacing w:before="100" w:beforeAutospacing="1" w:after="100" w:afterAutospacing="1"/>
        <w:divId w:val="718480846"/>
        <w:rPr>
          <w:rFonts w:eastAsia="Times New Roman"/>
          <w:lang w:val="en-US"/>
        </w:rPr>
      </w:pPr>
      <w:hyperlink r:id="rId1921"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22" w:history="1">
        <w:r w:rsidR="00E43BD9">
          <w:rPr>
            <w:rStyle w:val="Hyperlink"/>
            <w:rFonts w:eastAsia="Times New Roman"/>
            <w:lang w:val="en-US"/>
          </w:rPr>
          <w:t>REST</w:t>
        </w:r>
      </w:hyperlink>
      <w:r w:rsidR="00E43BD9">
        <w:rPr>
          <w:rFonts w:eastAsia="Times New Roman"/>
          <w:lang w:val="en-US"/>
        </w:rPr>
        <w:t xml:space="preserve">, </w:t>
      </w:r>
      <w:hyperlink r:id="rId1923" w:history="1">
        <w:r w:rsidR="00E43BD9">
          <w:rPr>
            <w:rStyle w:val="Hyperlink"/>
            <w:rFonts w:eastAsia="Times New Roman"/>
            <w:lang w:val="en-US"/>
          </w:rPr>
          <w:t>Messaging</w:t>
        </w:r>
      </w:hyperlink>
      <w:r w:rsidR="00E43BD9">
        <w:rPr>
          <w:rFonts w:eastAsia="Times New Roman"/>
          <w:lang w:val="en-US"/>
        </w:rPr>
        <w:t xml:space="preserve">, as </w:t>
      </w:r>
      <w:hyperlink r:id="rId1924" w:history="1">
        <w:r w:rsidR="00E43BD9">
          <w:rPr>
            <w:rStyle w:val="Hyperlink"/>
            <w:rFonts w:eastAsia="Times New Roman"/>
            <w:lang w:val="en-US"/>
          </w:rPr>
          <w:t>clinical documents</w:t>
        </w:r>
      </w:hyperlink>
      <w:r w:rsidR="00E43BD9">
        <w:rPr>
          <w:rFonts w:eastAsia="Times New Roman"/>
          <w:lang w:val="en-US"/>
        </w:rPr>
        <w:t xml:space="preserve">, or in a </w:t>
      </w:r>
      <w:hyperlink r:id="rId1925"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26"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27" w:history="1">
        <w:r>
          <w:rPr>
            <w:rStyle w:val="Hyperlink"/>
            <w:rFonts w:eastAsia="Times New Roman"/>
            <w:lang w:val="en-US"/>
          </w:rPr>
          <w:t>clinical</w:t>
        </w:r>
      </w:hyperlink>
      <w:r>
        <w:rPr>
          <w:rFonts w:eastAsia="Times New Roman"/>
          <w:lang w:val="en-US"/>
        </w:rPr>
        <w:t xml:space="preserve">, </w:t>
      </w:r>
      <w:hyperlink r:id="rId1928" w:history="1">
        <w:r>
          <w:rPr>
            <w:rStyle w:val="Hyperlink"/>
            <w:rFonts w:eastAsia="Times New Roman"/>
            <w:lang w:val="en-US"/>
          </w:rPr>
          <w:t>administrative</w:t>
        </w:r>
      </w:hyperlink>
      <w:r>
        <w:rPr>
          <w:rFonts w:eastAsia="Times New Roman"/>
          <w:lang w:val="en-US"/>
        </w:rPr>
        <w:t xml:space="preserve"> and </w:t>
      </w:r>
      <w:hyperlink r:id="rId1929"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30" w:history="1">
        <w:r>
          <w:rPr>
            <w:rStyle w:val="Hyperlink"/>
            <w:lang w:val="en-US"/>
          </w:rPr>
          <w:t>care plans</w:t>
        </w:r>
      </w:hyperlink>
      <w:r>
        <w:rPr>
          <w:lang w:val="en-US"/>
        </w:rPr>
        <w:t xml:space="preserve"> and </w:t>
      </w:r>
      <w:hyperlink r:id="rId1931" w:history="1">
        <w:r>
          <w:rPr>
            <w:rStyle w:val="Hyperlink"/>
            <w:lang w:val="en-US"/>
          </w:rPr>
          <w:t>diagnostic reports</w:t>
        </w:r>
      </w:hyperlink>
      <w:r>
        <w:rPr>
          <w:lang w:val="en-US"/>
        </w:rPr>
        <w:t xml:space="preserve"> through to pure infrastructure such as </w:t>
      </w:r>
      <w:hyperlink r:id="rId1932" w:history="1">
        <w:r>
          <w:rPr>
            <w:rStyle w:val="Hyperlink"/>
            <w:lang w:val="en-US"/>
          </w:rPr>
          <w:t>Message Header</w:t>
        </w:r>
      </w:hyperlink>
      <w:r>
        <w:rPr>
          <w:lang w:val="en-US"/>
        </w:rPr>
        <w:t xml:space="preserve"> and </w:t>
      </w:r>
      <w:hyperlink r:id="rId1933"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34" w:history="1">
        <w:r>
          <w:rPr>
            <w:rStyle w:val="Hyperlink"/>
            <w:lang w:val="en-US"/>
          </w:rPr>
          <w:t>Resources</w:t>
        </w:r>
      </w:hyperlink>
      <w:r>
        <w:rPr>
          <w:lang w:val="en-US"/>
        </w:rPr>
        <w:t xml:space="preserve"> list to get a sense of what resources exist and then look at the </w:t>
      </w:r>
      <w:hyperlink r:id="rId1935" w:history="1">
        <w:r>
          <w:rPr>
            <w:rStyle w:val="Hyperlink"/>
            <w:lang w:val="en-US"/>
          </w:rPr>
          <w:t>Patient resource</w:t>
        </w:r>
      </w:hyperlink>
      <w:r>
        <w:rPr>
          <w:lang w:val="en-US"/>
        </w:rPr>
        <w:t xml:space="preserve"> definition to see what resource definitions look like, and then read these background pages: </w:t>
      </w:r>
    </w:p>
    <w:p w:rsidR="00C51368" w:rsidRDefault="004004B4">
      <w:pPr>
        <w:numPr>
          <w:ilvl w:val="0"/>
          <w:numId w:val="223"/>
        </w:numPr>
        <w:spacing w:before="100" w:beforeAutospacing="1" w:after="100" w:afterAutospacing="1"/>
        <w:divId w:val="718480846"/>
        <w:rPr>
          <w:rFonts w:eastAsia="Times New Roman"/>
          <w:lang w:val="en-US"/>
        </w:rPr>
      </w:pPr>
      <w:hyperlink r:id="rId1936"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37" w:history="1">
        <w:r>
          <w:rPr>
            <w:rStyle w:val="Hyperlink"/>
            <w:rFonts w:eastAsia="Times New Roman"/>
            <w:lang w:val="en-US"/>
          </w:rPr>
          <w:t>Narrative</w:t>
        </w:r>
      </w:hyperlink>
      <w:r>
        <w:rPr>
          <w:rFonts w:eastAsia="Times New Roman"/>
          <w:lang w:val="en-US"/>
        </w:rPr>
        <w:t xml:space="preserve"> they all contain, and how </w:t>
      </w:r>
      <w:hyperlink r:id="rId1938" w:history="1">
        <w:r>
          <w:rPr>
            <w:rStyle w:val="Hyperlink"/>
            <w:rFonts w:eastAsia="Times New Roman"/>
            <w:lang w:val="en-US"/>
          </w:rPr>
          <w:t>Resources refer to each other</w:t>
        </w:r>
      </w:hyperlink>
    </w:p>
    <w:p w:rsidR="00C51368" w:rsidRDefault="004004B4">
      <w:pPr>
        <w:numPr>
          <w:ilvl w:val="0"/>
          <w:numId w:val="223"/>
        </w:numPr>
        <w:spacing w:before="100" w:beforeAutospacing="1" w:after="100" w:afterAutospacing="1"/>
        <w:divId w:val="718480846"/>
        <w:rPr>
          <w:rFonts w:eastAsia="Times New Roman"/>
          <w:lang w:val="en-US"/>
        </w:rPr>
      </w:pPr>
      <w:hyperlink r:id="rId1939" w:history="1">
        <w:r w:rsidR="00E43BD9">
          <w:rPr>
            <w:rStyle w:val="Hyperlink"/>
            <w:rFonts w:eastAsia="Times New Roman"/>
            <w:lang w:val="en-US"/>
          </w:rPr>
          <w:t>Formats</w:t>
        </w:r>
      </w:hyperlink>
      <w:r w:rsidR="00E43BD9">
        <w:rPr>
          <w:rFonts w:eastAsia="Times New Roman"/>
          <w:lang w:val="en-US"/>
        </w:rPr>
        <w:t xml:space="preserve">: </w:t>
      </w:r>
      <w:hyperlink r:id="rId1940" w:history="1">
        <w:r w:rsidR="00E43BD9">
          <w:rPr>
            <w:rStyle w:val="Hyperlink"/>
            <w:rFonts w:eastAsia="Times New Roman"/>
            <w:lang w:val="en-US"/>
          </w:rPr>
          <w:t>XML</w:t>
        </w:r>
      </w:hyperlink>
      <w:r w:rsidR="00E43BD9">
        <w:rPr>
          <w:rFonts w:eastAsia="Times New Roman"/>
          <w:lang w:val="en-US"/>
        </w:rPr>
        <w:t xml:space="preserve"> and </w:t>
      </w:r>
      <w:hyperlink r:id="rId1941"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42"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43"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zh-CN"/>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4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45"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46"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47" w:history="1">
        <w:r>
          <w:rPr>
            <w:rStyle w:val="Hyperlink"/>
            <w:lang w:val="en-US"/>
          </w:rPr>
          <w:t>FHIR methodology</w:t>
        </w:r>
      </w:hyperlink>
      <w:r>
        <w:rPr>
          <w:lang w:val="en-US"/>
        </w:rPr>
        <w:t xml:space="preserve">, use of the </w:t>
      </w:r>
      <w:hyperlink r:id="rId1948" w:history="1">
        <w:r>
          <w:rPr>
            <w:rStyle w:val="Hyperlink"/>
            <w:lang w:val="en-US"/>
          </w:rPr>
          <w:t>FHIR design tools</w:t>
        </w:r>
      </w:hyperlink>
      <w:r>
        <w:rPr>
          <w:lang w:val="en-US"/>
        </w:rPr>
        <w:t xml:space="preserve">, etc. To explore the FHIR wiki, you can start at the </w:t>
      </w:r>
      <w:hyperlink r:id="rId1949"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50"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51" w:history="1">
        <w:r>
          <w:rPr>
            <w:rStyle w:val="Hyperlink"/>
            <w:lang w:val="en-US"/>
          </w:rPr>
          <w:t>Support Links</w:t>
        </w:r>
      </w:hyperlink>
      <w:r>
        <w:rPr>
          <w:lang w:val="en-US"/>
        </w:rPr>
        <w:t xml:space="preserve"> (and also </w:t>
      </w:r>
      <w:hyperlink r:id="rId1952"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53"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54"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55" w:history="1">
        <w:r>
          <w:rPr>
            <w:rStyle w:val="Hyperlink"/>
            <w:lang w:val="en-US"/>
          </w:rPr>
          <w:t>Structure Definitions</w:t>
        </w:r>
      </w:hyperlink>
      <w:r>
        <w:rPr>
          <w:lang w:val="en-US"/>
        </w:rPr>
        <w:t xml:space="preserve"> (Constraints or Extensions), </w:t>
      </w:r>
      <w:hyperlink r:id="rId1956"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57"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9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959" w:anchor="status" w:history="1">
              <w:r w:rsidR="00E43BD9">
                <w:rPr>
                  <w:rStyle w:val="Hyperlink"/>
                  <w:rFonts w:eastAsia="Times New Roman"/>
                </w:rPr>
                <w:t>Ballot Status</w:t>
              </w:r>
            </w:hyperlink>
            <w:r w:rsidR="00E43BD9">
              <w:rPr>
                <w:rFonts w:eastAsia="Times New Roman"/>
              </w:rPr>
              <w:t xml:space="preserve">: </w:t>
            </w:r>
            <w:hyperlink r:id="rId1960"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331" w:name="contacts"/>
      <w:bookmarkEnd w:id="331"/>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332" w:name="blood-pressure"/>
      <w:bookmarkEnd w:id="332"/>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333"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34" w:name="lipids"/>
      <w:bookmarkEnd w:id="334"/>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61"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35" w:name="composition"/>
      <w:bookmarkEnd w:id="335"/>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19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1963" w:anchor="status" w:history="1">
              <w:r w:rsidR="00E43BD9">
                <w:rPr>
                  <w:rStyle w:val="Hyperlink"/>
                  <w:rFonts w:eastAsia="Times New Roman"/>
                </w:rPr>
                <w:t>Ballot Status</w:t>
              </w:r>
            </w:hyperlink>
            <w:r w:rsidR="00E43BD9">
              <w:rPr>
                <w:rFonts w:eastAsia="Times New Roman"/>
              </w:rPr>
              <w:t xml:space="preserve">: </w:t>
            </w:r>
            <w:hyperlink r:id="rId1964"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36" w:name="glossary"/>
      <w:bookmarkEnd w:id="336"/>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4004B4">
            <w:pPr>
              <w:rPr>
                <w:rFonts w:eastAsia="Times New Roman"/>
              </w:rPr>
            </w:pPr>
            <w:hyperlink r:id="rId1965"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4004B4">
            <w:pPr>
              <w:rPr>
                <w:rFonts w:eastAsia="Times New Roman"/>
              </w:rPr>
            </w:pPr>
            <w:hyperlink r:id="rId1966"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4004B4">
            <w:pPr>
              <w:rPr>
                <w:rFonts w:eastAsia="Times New Roman"/>
              </w:rPr>
            </w:pPr>
            <w:hyperlink r:id="rId1967"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4004B4">
            <w:pPr>
              <w:rPr>
                <w:rFonts w:eastAsia="Times New Roman"/>
              </w:rPr>
            </w:pPr>
            <w:hyperlink r:id="rId1968"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337" w:name="conf-res"/>
      <w:bookmarkEnd w:id="337"/>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69"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70"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71" w:history="1">
        <w:r>
          <w:rPr>
            <w:rStyle w:val="Hyperlink"/>
            <w:rFonts w:eastAsia="Times New Roman"/>
            <w:lang w:val="en-US"/>
          </w:rPr>
          <w:t>operations</w:t>
        </w:r>
      </w:hyperlink>
      <w:r>
        <w:rPr>
          <w:rFonts w:eastAsia="Times New Roman"/>
          <w:lang w:val="en-US"/>
        </w:rPr>
        <w:t xml:space="preserve"> or </w:t>
      </w:r>
      <w:hyperlink r:id="rId1972" w:history="1">
        <w:r>
          <w:rPr>
            <w:rStyle w:val="Hyperlink"/>
            <w:rFonts w:eastAsia="Times New Roman"/>
            <w:lang w:val="en-US"/>
          </w:rPr>
          <w:t>search parameters</w:t>
        </w:r>
      </w:hyperlink>
      <w:r>
        <w:rPr>
          <w:rFonts w:eastAsia="Times New Roman"/>
          <w:lang w:val="en-US"/>
        </w:rPr>
        <w:t xml:space="preserve"> not in the base specification (using the </w:t>
      </w:r>
      <w:hyperlink r:id="rId1973" w:history="1">
        <w:r>
          <w:rPr>
            <w:rStyle w:val="Hyperlink"/>
            <w:rFonts w:eastAsia="Times New Roman"/>
            <w:lang w:val="en-US"/>
          </w:rPr>
          <w:t>OperationDefinition</w:t>
        </w:r>
      </w:hyperlink>
      <w:r>
        <w:rPr>
          <w:rFonts w:eastAsia="Times New Roman"/>
          <w:lang w:val="en-US"/>
        </w:rPr>
        <w:t xml:space="preserve"> resource or the </w:t>
      </w:r>
      <w:hyperlink r:id="rId1974"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1975"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76"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77"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78"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1979"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80"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38" w:name="profile-uses"/>
      <w:bookmarkEnd w:id="338"/>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1981"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1982"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4004B4">
      <w:pPr>
        <w:numPr>
          <w:ilvl w:val="0"/>
          <w:numId w:val="234"/>
        </w:numPr>
        <w:spacing w:before="100" w:beforeAutospacing="1" w:after="100" w:afterAutospacing="1"/>
        <w:divId w:val="809324418"/>
        <w:rPr>
          <w:rFonts w:eastAsia="Times New Roman"/>
          <w:lang w:val="en-US"/>
        </w:rPr>
      </w:pPr>
      <w:hyperlink r:id="rId1983"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1984"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1985"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339"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1986"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1987"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1988" w:anchor="read" w:history="1">
        <w:r>
          <w:rPr>
            <w:rStyle w:val="Hyperlink"/>
            <w:lang w:val="en-US"/>
          </w:rPr>
          <w:t>read</w:t>
        </w:r>
      </w:hyperlink>
      <w:r>
        <w:rPr>
          <w:lang w:val="en-US"/>
        </w:rPr>
        <w:t xml:space="preserve"> or </w:t>
      </w:r>
      <w:hyperlink r:id="rId1989"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1990"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1991"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1992"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1993"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1994"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340" w:name="snapshot"/>
      <w:bookmarkEnd w:id="340"/>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243"/>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zh-CN"/>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1995"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1996"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1997"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341" w:name="discriminator"/>
      <w:bookmarkEnd w:id="341"/>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1998"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1999"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00"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01"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342" w:name="reslicing"/>
      <w:bookmarkEnd w:id="342"/>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333"/>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02"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03"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343"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04"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05"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344" w:name="tx"/>
      <w:r>
        <w:rPr>
          <w:rFonts w:eastAsia="Times New Roman"/>
          <w:lang w:val="en-US"/>
        </w:rPr>
        <w:t>Mixing Custom and Standard Terminologies</w:t>
      </w:r>
    </w:p>
    <w:p w:rsidR="00C51368" w:rsidRDefault="004004B4">
      <w:pPr>
        <w:pStyle w:val="NormalWeb"/>
        <w:divId w:val="809324418"/>
        <w:rPr>
          <w:lang w:val="en-US"/>
        </w:rPr>
      </w:pPr>
      <w:hyperlink r:id="rId2006" w:history="1">
        <w:r w:rsidR="00E43BD9">
          <w:rPr>
            <w:rStyle w:val="Hyperlink"/>
            <w:lang w:val="en-US"/>
          </w:rPr>
          <w:t>Value Set</w:t>
        </w:r>
      </w:hyperlink>
      <w:r w:rsidR="00E43BD9">
        <w:rPr>
          <w:lang w:val="en-US"/>
        </w:rPr>
        <w:t xml:space="preserve"> resources can be used to carry definitions of local code systems (</w:t>
      </w:r>
      <w:hyperlink r:id="rId2007"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4004B4">
            <w:pPr>
              <w:rPr>
                <w:rFonts w:eastAsia="Times New Roman"/>
              </w:rPr>
            </w:pPr>
            <w:hyperlink r:id="rId2008"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90"/>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16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09"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345" w:name="mixing"/>
      <w:bookmarkEnd w:id="345"/>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10"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11" w:history="1">
        <w:r>
          <w:rPr>
            <w:rStyle w:val="Hyperlink"/>
            <w:lang w:val="en-US"/>
          </w:rPr>
          <w:t>such comparison</w:t>
        </w:r>
      </w:hyperlink>
      <w:r>
        <w:rPr>
          <w:lang w:val="en-US"/>
        </w:rPr>
        <w:t xml:space="preserve"> can be found between </w:t>
      </w:r>
      <w:hyperlink r:id="rId2012" w:history="1">
        <w:r>
          <w:rPr>
            <w:rStyle w:val="Hyperlink"/>
            <w:lang w:val="en-US"/>
          </w:rPr>
          <w:t>DAF</w:t>
        </w:r>
      </w:hyperlink>
      <w:r>
        <w:rPr>
          <w:lang w:val="en-US"/>
        </w:rPr>
        <w:t xml:space="preserve"> and </w:t>
      </w:r>
      <w:hyperlink r:id="rId2013"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0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015" w:anchor="status" w:history="1">
              <w:r w:rsidR="00E43BD9">
                <w:rPr>
                  <w:rStyle w:val="Hyperlink"/>
                  <w:rFonts w:eastAsia="Times New Roman"/>
                </w:rPr>
                <w:t>Ballot Status</w:t>
              </w:r>
            </w:hyperlink>
            <w:r w:rsidR="00E43BD9">
              <w:rPr>
                <w:rFonts w:eastAsia="Times New Roman"/>
              </w:rPr>
              <w:t xml:space="preserve">: </w:t>
            </w:r>
            <w:hyperlink r:id="rId2016"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17" w:anchor="create" w:history="1">
        <w:r>
          <w:rPr>
            <w:rStyle w:val="Hyperlink"/>
            <w:rFonts w:eastAsia="Times New Roman"/>
            <w:lang w:val="en-US"/>
          </w:rPr>
          <w:t>create</w:t>
        </w:r>
      </w:hyperlink>
      <w:r>
        <w:rPr>
          <w:rFonts w:eastAsia="Times New Roman"/>
          <w:lang w:val="en-US"/>
        </w:rPr>
        <w:t xml:space="preserve">, </w:t>
      </w:r>
      <w:hyperlink r:id="rId2018" w:anchor="update" w:history="1">
        <w:r>
          <w:rPr>
            <w:rStyle w:val="Hyperlink"/>
            <w:rFonts w:eastAsia="Times New Roman"/>
            <w:lang w:val="en-US"/>
          </w:rPr>
          <w:t>update</w:t>
        </w:r>
      </w:hyperlink>
      <w:r>
        <w:rPr>
          <w:rFonts w:eastAsia="Times New Roman"/>
          <w:lang w:val="en-US"/>
        </w:rPr>
        <w:t xml:space="preserve">, and </w:t>
      </w:r>
      <w:hyperlink r:id="rId2019"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20" w:anchor="search" w:history="1">
        <w:r>
          <w:rPr>
            <w:rStyle w:val="Hyperlink"/>
            <w:rFonts w:eastAsia="Times New Roman"/>
            <w:lang w:val="en-US"/>
          </w:rPr>
          <w:t>search</w:t>
        </w:r>
      </w:hyperlink>
      <w:r>
        <w:rPr>
          <w:rFonts w:eastAsia="Times New Roman"/>
          <w:lang w:val="en-US"/>
        </w:rPr>
        <w:t xml:space="preserve"> and </w:t>
      </w:r>
      <w:hyperlink r:id="rId2021"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22"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023"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4004B4">
            <w:pPr>
              <w:rPr>
                <w:rFonts w:eastAsia="Times New Roman"/>
              </w:rPr>
            </w:pPr>
            <w:hyperlink r:id="rId2024" w:anchor="status" w:history="1">
              <w:r w:rsidR="00E43BD9">
                <w:rPr>
                  <w:rStyle w:val="Hyperlink"/>
                  <w:rFonts w:eastAsia="Times New Roman"/>
                </w:rPr>
                <w:t>Ballot Status</w:t>
              </w:r>
            </w:hyperlink>
            <w:r w:rsidR="00E43BD9">
              <w:rPr>
                <w:rFonts w:eastAsia="Times New Roman"/>
              </w:rPr>
              <w:t xml:space="preserve">: </w:t>
            </w:r>
            <w:hyperlink r:id="rId2025"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26"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4004B4">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4004B4">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4004B4">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4004B4">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27" w:history="1">
        <w:r>
          <w:rPr>
            <w:rStyle w:val="Hyperlink"/>
            <w:lang w:val="en-US"/>
          </w:rPr>
          <w:t>JSON</w:t>
        </w:r>
      </w:hyperlink>
      <w:r>
        <w:rPr>
          <w:lang w:val="en-US"/>
        </w:rPr>
        <w:t xml:space="preserve"> and </w:t>
      </w:r>
      <w:hyperlink r:id="rId2028"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346" w:name="class"/>
      <w:bookmarkEnd w:id="346"/>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29" w:history="1">
        <w:r>
          <w:rPr>
            <w:rStyle w:val="Hyperlink"/>
            <w:lang w:val="en-US"/>
          </w:rPr>
          <w:t>RIM</w:t>
        </w:r>
      </w:hyperlink>
      <w:r>
        <w:rPr>
          <w:lang w:val="en-US"/>
        </w:rPr>
        <w:t xml:space="preserve"> and </w:t>
      </w:r>
      <w:hyperlink r:id="rId2030"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31" w:anchor="code" w:history="1">
        <w:r>
          <w:rPr>
            <w:rStyle w:val="Hyperlink"/>
            <w:lang w:val="en-US"/>
          </w:rPr>
          <w:t>code data type</w:t>
        </w:r>
      </w:hyperlink>
      <w:r>
        <w:rPr>
          <w:lang w:val="en-US"/>
        </w:rPr>
        <w:t xml:space="preserve"> with a </w:t>
      </w:r>
      <w:hyperlink r:id="rId2032" w:anchor="required" w:history="1">
        <w:proofErr w:type="gramStart"/>
        <w:r>
          <w:rPr>
            <w:rStyle w:val="Hyperlink"/>
            <w:lang w:val="en-US"/>
          </w:rPr>
          <w:t>Required</w:t>
        </w:r>
        <w:proofErr w:type="gramEnd"/>
      </w:hyperlink>
      <w:r>
        <w:rPr>
          <w:lang w:val="en-US"/>
        </w:rPr>
        <w:t xml:space="preserve"> binding to an extensional </w:t>
      </w:r>
      <w:hyperlink r:id="rId2033"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34" w:history="1">
        <w:r>
          <w:rPr>
            <w:rStyle w:val="Hyperlink"/>
            <w:lang w:val="en-US"/>
          </w:rPr>
          <w:t>turtle</w:t>
        </w:r>
      </w:hyperlink>
      <w:r>
        <w:rPr>
          <w:lang w:val="en-US"/>
        </w:rPr>
        <w:t xml:space="preserve"> and </w:t>
      </w:r>
      <w:hyperlink r:id="rId2035"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36"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184"/>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347"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348" w:name="instance"/>
      <w:bookmarkEnd w:id="348"/>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37"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38"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39" w:anchor="Coding" w:history="1">
        <w:r>
          <w:rPr>
            <w:rStyle w:val="Hyperlink"/>
            <w:lang w:val="en-US"/>
          </w:rPr>
          <w:t>Coding</w:t>
        </w:r>
      </w:hyperlink>
      <w:r>
        <w:rPr>
          <w:lang w:val="en-US"/>
        </w:rPr>
        <w:t xml:space="preserve"> and its container </w:t>
      </w:r>
      <w:hyperlink r:id="rId2040"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41"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339"/>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42"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0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044" w:anchor="status" w:history="1">
              <w:r w:rsidR="00E43BD9">
                <w:rPr>
                  <w:rStyle w:val="Hyperlink"/>
                  <w:rFonts w:eastAsia="Times New Roman"/>
                </w:rPr>
                <w:t>Ballot Status</w:t>
              </w:r>
            </w:hyperlink>
            <w:r w:rsidR="00E43BD9">
              <w:rPr>
                <w:rFonts w:eastAsia="Times New Roman"/>
              </w:rPr>
              <w:t xml:space="preserve">: </w:t>
            </w:r>
            <w:hyperlink r:id="rId2045"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349" w:name="Identification"/>
      <w:bookmarkStart w:id="350" w:name="reference"/>
      <w:bookmarkStart w:id="351" w:name="resource"/>
      <w:bookmarkStart w:id="352" w:name="references"/>
      <w:bookmarkEnd w:id="349"/>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49" w:history="1">
        <w:r>
          <w:rPr>
            <w:rStyle w:val="Hyperlink"/>
            <w:lang w:val="en-US"/>
          </w:rPr>
          <w:t>REST API</w:t>
        </w:r>
      </w:hyperlink>
      <w:r>
        <w:rPr>
          <w:lang w:val="en-US"/>
        </w:rPr>
        <w:t xml:space="preserve"> provides one such infrastructure by providing the ability to </w:t>
      </w:r>
      <w:hyperlink r:id="rId2050" w:anchor="search" w:history="1">
        <w:r>
          <w:rPr>
            <w:rStyle w:val="Hyperlink"/>
            <w:lang w:val="en-US"/>
          </w:rPr>
          <w:t>search</w:t>
        </w:r>
      </w:hyperlink>
      <w:r>
        <w:rPr>
          <w:lang w:val="en-US"/>
        </w:rPr>
        <w:t xml:space="preserve"> the reverse relationship by naming search parameters for the references, and by providing support for </w:t>
      </w:r>
      <w:hyperlink r:id="rId2051"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52" w:history="1">
        <w:r>
          <w:rPr>
            <w:rStyle w:val="Hyperlink"/>
            <w:lang w:val="en-US"/>
          </w:rPr>
          <w:t>Condition</w:t>
        </w:r>
      </w:hyperlink>
      <w:r>
        <w:rPr>
          <w:lang w:val="en-US"/>
        </w:rPr>
        <w:t xml:space="preserve"> resource references a particular </w:t>
      </w:r>
      <w:hyperlink r:id="rId2053" w:history="1">
        <w:r>
          <w:rPr>
            <w:rStyle w:val="Hyperlink"/>
            <w:lang w:val="en-US"/>
          </w:rPr>
          <w:t>Patient</w:t>
        </w:r>
      </w:hyperlink>
      <w:r>
        <w:rPr>
          <w:lang w:val="en-US"/>
        </w:rPr>
        <w:t xml:space="preserve"> as its subject, and references a </w:t>
      </w:r>
      <w:hyperlink r:id="rId2054"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55"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56"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353" w:name="regex"/>
      <w:bookmarkEnd w:id="353"/>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57"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58"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59"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60"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61"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354"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62"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63"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64"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0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066" w:anchor="status" w:history="1">
              <w:r w:rsidR="00E43BD9">
                <w:rPr>
                  <w:rStyle w:val="Hyperlink"/>
                  <w:rFonts w:eastAsia="Times New Roman"/>
                </w:rPr>
                <w:t>Ballot Status</w:t>
              </w:r>
            </w:hyperlink>
            <w:r w:rsidR="00E43BD9">
              <w:rPr>
                <w:rFonts w:eastAsia="Times New Roman"/>
              </w:rPr>
              <w:t xml:space="preserve">: </w:t>
            </w:r>
            <w:hyperlink r:id="rId2067"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4004B4">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4004B4">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4004B4">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4004B4">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4004B4">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4004B4">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4004B4">
            <w:pPr>
              <w:rPr>
                <w:rFonts w:eastAsia="Times New Roman"/>
              </w:rPr>
            </w:pPr>
            <w:hyperlink r:id="rId2068" w:history="1">
              <w:r w:rsidR="00E43BD9">
                <w:rPr>
                  <w:rStyle w:val="Hyperlink"/>
                  <w:rFonts w:eastAsia="Times New Roman"/>
                </w:rPr>
                <w:t>DiagnosticReport</w:t>
              </w:r>
            </w:hyperlink>
            <w:r w:rsidR="00E43BD9">
              <w:rPr>
                <w:rFonts w:eastAsia="Times New Roman"/>
              </w:rPr>
              <w:t xml:space="preserve"> with </w:t>
            </w:r>
            <w:hyperlink r:id="rId2069"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4004B4">
            <w:pPr>
              <w:rPr>
                <w:rFonts w:eastAsia="Times New Roman"/>
              </w:rPr>
            </w:pPr>
            <w:hyperlink r:id="rId2070" w:history="1">
              <w:r w:rsidR="00E43BD9">
                <w:rPr>
                  <w:rStyle w:val="Hyperlink"/>
                  <w:rFonts w:eastAsia="Times New Roman"/>
                </w:rPr>
                <w:t>DiagnosticReport</w:t>
              </w:r>
            </w:hyperlink>
            <w:r w:rsidR="00E43BD9">
              <w:rPr>
                <w:rFonts w:eastAsia="Times New Roman"/>
              </w:rPr>
              <w:t xml:space="preserve"> (some with </w:t>
            </w:r>
            <w:hyperlink r:id="rId2071"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4004B4">
            <w:pPr>
              <w:rPr>
                <w:rFonts w:eastAsia="Times New Roman"/>
              </w:rPr>
            </w:pPr>
            <w:hyperlink r:id="rId2072" w:history="1">
              <w:r w:rsidR="00E43BD9">
                <w:rPr>
                  <w:rStyle w:val="Hyperlink"/>
                  <w:rFonts w:eastAsia="Times New Roman"/>
                </w:rPr>
                <w:t>Observations</w:t>
              </w:r>
            </w:hyperlink>
            <w:r w:rsidR="00E43BD9">
              <w:rPr>
                <w:rFonts w:eastAsia="Times New Roman"/>
              </w:rPr>
              <w:t xml:space="preserve"> (and maybe a </w:t>
            </w:r>
            <w:hyperlink r:id="rId2073"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4004B4">
            <w:pPr>
              <w:rPr>
                <w:rFonts w:eastAsia="Times New Roman"/>
              </w:rPr>
            </w:pPr>
            <w:hyperlink r:id="rId2074"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4004B4">
            <w:pPr>
              <w:rPr>
                <w:rFonts w:eastAsia="Times New Roman"/>
              </w:rPr>
            </w:pPr>
            <w:hyperlink r:id="rId2075"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4004B4">
            <w:pPr>
              <w:rPr>
                <w:rFonts w:eastAsia="Times New Roman"/>
              </w:rPr>
            </w:pPr>
            <w:hyperlink r:id="rId2076"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4004B4">
            <w:pPr>
              <w:rPr>
                <w:rFonts w:eastAsia="Times New Roman"/>
              </w:rPr>
            </w:pPr>
            <w:hyperlink r:id="rId2077"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4004B4">
            <w:pPr>
              <w:rPr>
                <w:rFonts w:eastAsia="Times New Roman"/>
              </w:rPr>
            </w:pPr>
            <w:hyperlink r:id="rId2078"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4004B4">
            <w:pPr>
              <w:rPr>
                <w:rFonts w:eastAsia="Times New Roman"/>
              </w:rPr>
            </w:pPr>
            <w:hyperlink r:id="rId207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4004B4">
            <w:pPr>
              <w:rPr>
                <w:rFonts w:eastAsia="Times New Roman"/>
              </w:rPr>
            </w:pPr>
            <w:hyperlink r:id="rId2080"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4004B4">
            <w:pPr>
              <w:rPr>
                <w:rFonts w:eastAsia="Times New Roman"/>
              </w:rPr>
            </w:pPr>
            <w:hyperlink r:id="rId208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4004B4">
            <w:pPr>
              <w:rPr>
                <w:rFonts w:eastAsia="Times New Roman"/>
              </w:rPr>
            </w:pPr>
            <w:hyperlink r:id="rId2082"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4004B4">
            <w:pPr>
              <w:rPr>
                <w:rFonts w:eastAsia="Times New Roman"/>
              </w:rPr>
            </w:pPr>
            <w:hyperlink r:id="rId2083"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4004B4">
            <w:pPr>
              <w:rPr>
                <w:rFonts w:eastAsia="Times New Roman"/>
              </w:rPr>
            </w:pPr>
            <w:hyperlink r:id="rId2084"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4004B4">
            <w:pPr>
              <w:rPr>
                <w:rFonts w:eastAsia="Times New Roman"/>
              </w:rPr>
            </w:pPr>
            <w:hyperlink r:id="rId2085"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4004B4">
            <w:pPr>
              <w:rPr>
                <w:rFonts w:eastAsia="Times New Roman"/>
              </w:rPr>
            </w:pPr>
            <w:hyperlink r:id="rId2086"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4004B4">
            <w:pPr>
              <w:rPr>
                <w:rFonts w:eastAsia="Times New Roman"/>
              </w:rPr>
            </w:pPr>
            <w:hyperlink r:id="rId2087"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4004B4">
            <w:pPr>
              <w:rPr>
                <w:rFonts w:eastAsia="Times New Roman"/>
              </w:rPr>
            </w:pPr>
            <w:hyperlink r:id="rId2088"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4004B4">
            <w:pPr>
              <w:rPr>
                <w:rFonts w:eastAsia="Times New Roman"/>
              </w:rPr>
            </w:pPr>
            <w:hyperlink r:id="rId2089"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4004B4">
            <w:pPr>
              <w:rPr>
                <w:rFonts w:eastAsia="Times New Roman"/>
              </w:rPr>
            </w:pPr>
            <w:hyperlink r:id="rId2090"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4004B4">
            <w:pPr>
              <w:rPr>
                <w:rFonts w:eastAsia="Times New Roman"/>
              </w:rPr>
            </w:pPr>
            <w:hyperlink r:id="rId2091"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4004B4">
            <w:pPr>
              <w:rPr>
                <w:rFonts w:eastAsia="Times New Roman"/>
              </w:rPr>
            </w:pPr>
            <w:hyperlink r:id="rId2092" w:history="1">
              <w:r w:rsidR="00E43BD9">
                <w:rPr>
                  <w:rStyle w:val="Hyperlink"/>
                  <w:rFonts w:eastAsia="Times New Roman"/>
                </w:rPr>
                <w:t>Goal</w:t>
              </w:r>
            </w:hyperlink>
            <w:r w:rsidR="00E43BD9">
              <w:rPr>
                <w:rFonts w:eastAsia="Times New Roman"/>
              </w:rPr>
              <w:t xml:space="preserve"> (as part of a </w:t>
            </w:r>
            <w:hyperlink r:id="rId2093"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4004B4">
            <w:pPr>
              <w:rPr>
                <w:rFonts w:eastAsia="Times New Roman"/>
              </w:rPr>
            </w:pPr>
            <w:hyperlink r:id="rId2094"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095"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355" w:name="w5"/>
      <w:bookmarkEnd w:id="355"/>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356" w:name="Record"/>
            <w:bookmarkEnd w:id="356"/>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357" w:name="Warning"/>
            <w:bookmarkEnd w:id="357"/>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358" w:name="Plan"/>
            <w:bookmarkEnd w:id="358"/>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359"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359"/>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096" w:history="1">
              <w:r w:rsidR="00E43BD9">
                <w:rPr>
                  <w:rStyle w:val="Hyperlink"/>
                  <w:rFonts w:eastAsia="Times New Roman"/>
                </w:rPr>
                <w:t>AllergyIntolerance</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7"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098" w:history="1">
              <w:r w:rsidR="00E43BD9">
                <w:rPr>
                  <w:rStyle w:val="Hyperlink"/>
                  <w:rFonts w:eastAsia="Times New Roman"/>
                </w:rPr>
                <w:t>Condition</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9"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00" w:history="1">
              <w:r w:rsidR="00E43BD9">
                <w:rPr>
                  <w:rStyle w:val="Hyperlink"/>
                  <w:rFonts w:eastAsia="Times New Roman"/>
                </w:rPr>
                <w:t>Procedure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0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02" w:history="1">
              <w:r w:rsidR="00E43BD9">
                <w:rPr>
                  <w:rStyle w:val="Hyperlink"/>
                  <w:rFonts w:eastAsia="Times New Roman"/>
                </w:rPr>
                <w:t>FamilyMemberHistory</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03" w:history="1">
              <w:r w:rsidR="00E43BD9">
                <w:rPr>
                  <w:rStyle w:val="Hyperlink"/>
                  <w:rFonts w:eastAsia="Times New Roman"/>
                </w:rPr>
                <w:t>ClinicalImpression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04" w:history="1">
              <w:r w:rsidR="00E43BD9">
                <w:rPr>
                  <w:rStyle w:val="Hyperlink"/>
                  <w:rFonts w:eastAsia="Times New Roman"/>
                </w:rPr>
                <w:t>RiskAssessment</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05"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06" w:history="1">
              <w:r w:rsidR="00E43BD9">
                <w:rPr>
                  <w:rStyle w:val="Hyperlink"/>
                  <w:rFonts w:eastAsia="Times New Roman"/>
                </w:rPr>
                <w:t>DetectedIssue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07" w:history="1">
              <w:r w:rsidR="00E43BD9">
                <w:rPr>
                  <w:rStyle w:val="Hyperlink"/>
                  <w:rFonts w:eastAsia="Times New Roman"/>
                </w:rPr>
                <w:t>CarePlan</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08" w:history="1">
              <w:r w:rsidR="00E43BD9">
                <w:rPr>
                  <w:rStyle w:val="Hyperlink"/>
                  <w:rFonts w:eastAsia="Times New Roman"/>
                </w:rPr>
                <w:t>Goal</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0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10" w:history="1">
              <w:r w:rsidR="00E43BD9">
                <w:rPr>
                  <w:rStyle w:val="Hyperlink"/>
                  <w:rFonts w:eastAsia="Times New Roman"/>
                </w:rPr>
                <w:t>ReferralRequest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1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12" w:history="1">
              <w:r w:rsidR="00E43BD9">
                <w:rPr>
                  <w:rStyle w:val="Hyperlink"/>
                  <w:rFonts w:eastAsia="Times New Roman"/>
                </w:rPr>
                <w:t>ProcedureRequest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1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14" w:history="1">
              <w:r w:rsidR="00E43BD9">
                <w:rPr>
                  <w:rStyle w:val="Hyperlink"/>
                  <w:rFonts w:eastAsia="Times New Roman"/>
                </w:rPr>
                <w:t>NutritionOrder</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15" w:history="1">
              <w:r w:rsidR="00E43BD9">
                <w:rPr>
                  <w:rStyle w:val="Hyperlink"/>
                  <w:rFonts w:eastAsia="Times New Roman"/>
                </w:rPr>
                <w:t>VisionPrescription</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16" w:history="1">
              <w:r w:rsidR="00E43BD9">
                <w:rPr>
                  <w:rStyle w:val="Hyperlink"/>
                  <w:rFonts w:eastAsia="Times New Roman"/>
                </w:rPr>
                <w:t>Medication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17" w:history="1">
              <w:r w:rsidR="00E43BD9">
                <w:rPr>
                  <w:rStyle w:val="Hyperlink"/>
                  <w:rFonts w:eastAsia="Times New Roman"/>
                </w:rPr>
                <w:t>Medication</w:t>
              </w:r>
            </w:hyperlink>
          </w:p>
        </w:tc>
        <w:tc>
          <w:tcPr>
            <w:tcW w:w="0" w:type="auto"/>
            <w:vAlign w:val="center"/>
            <w:hideMark/>
          </w:tcPr>
          <w:p w:rsidR="00C51368" w:rsidRDefault="004004B4">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1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19" w:history="1">
              <w:r w:rsidR="00E43BD9">
                <w:rPr>
                  <w:rStyle w:val="Hyperlink"/>
                  <w:rFonts w:eastAsia="Times New Roman"/>
                </w:rPr>
                <w:t>MedicationDispense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2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21" w:history="1">
              <w:r w:rsidR="00E43BD9">
                <w:rPr>
                  <w:rStyle w:val="Hyperlink"/>
                  <w:rFonts w:eastAsia="Times New Roman"/>
                </w:rPr>
                <w:t>MedicationOrder</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22" w:anchor="order" w:history="1">
              <w:r w:rsidR="00E43BD9">
                <w:rPr>
                  <w:rStyle w:val="Hyperlink"/>
                  <w:rFonts w:eastAsia="Times New Roman"/>
                </w:rPr>
                <w:t>Request/Order</w:t>
              </w:r>
            </w:hyperlink>
            <w:r w:rsidR="00E43BD9">
              <w:rPr>
                <w:rFonts w:eastAsia="Times New Roman"/>
              </w:rPr>
              <w:t xml:space="preserve">. This has a </w:t>
            </w:r>
            <w:hyperlink r:id="rId2123"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24" w:history="1">
              <w:r w:rsidR="00E43BD9">
                <w:rPr>
                  <w:rStyle w:val="Hyperlink"/>
                  <w:rFonts w:eastAsia="Times New Roman"/>
                </w:rPr>
                <w:t>MedicationStatement</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25" w:anchor="entity" w:history="1">
              <w:r w:rsidR="00E43BD9">
                <w:rPr>
                  <w:rStyle w:val="Hyperlink"/>
                  <w:rFonts w:eastAsia="Times New Roman"/>
                </w:rPr>
                <w:t>Entity Availability Workflow</w:t>
              </w:r>
            </w:hyperlink>
            <w:r w:rsidR="00E43BD9">
              <w:rPr>
                <w:rFonts w:eastAsia="Times New Roman"/>
              </w:rPr>
              <w:t xml:space="preserve">. This has a </w:t>
            </w:r>
            <w:hyperlink r:id="rId212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27" w:history="1">
              <w:r w:rsidR="00E43BD9">
                <w:rPr>
                  <w:rStyle w:val="Hyperlink"/>
                  <w:rFonts w:eastAsia="Times New Roman"/>
                </w:rPr>
                <w:t>Immunization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28" w:history="1">
              <w:r w:rsidR="00E43BD9">
                <w:rPr>
                  <w:rStyle w:val="Hyperlink"/>
                  <w:rFonts w:eastAsia="Times New Roman"/>
                </w:rPr>
                <w:t>ImmunizationRecommendation</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29"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30"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31" w:history="1">
              <w:r w:rsidR="00E43BD9">
                <w:rPr>
                  <w:rStyle w:val="Hyperlink"/>
                  <w:rFonts w:eastAsia="Times New Roman"/>
                </w:rPr>
                <w:t>Observation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32" w:history="1">
              <w:r w:rsidR="00E43BD9">
                <w:rPr>
                  <w:rStyle w:val="Hyperlink"/>
                  <w:rFonts w:eastAsia="Times New Roman"/>
                </w:rPr>
                <w:t>DiagnosticReport</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3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34" w:history="1">
              <w:r w:rsidR="00E43BD9">
                <w:rPr>
                  <w:rStyle w:val="Hyperlink"/>
                  <w:rFonts w:eastAsia="Times New Roman"/>
                </w:rPr>
                <w:t>DiagnosticOrder</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35"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36" w:history="1">
              <w:r w:rsidR="00E43BD9">
                <w:rPr>
                  <w:rStyle w:val="Hyperlink"/>
                  <w:rFonts w:eastAsia="Times New Roman"/>
                </w:rPr>
                <w:t>Specimen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004B4">
            <w:pPr>
              <w:rPr>
                <w:rFonts w:eastAsia="Times New Roman"/>
              </w:rPr>
            </w:pPr>
            <w:hyperlink r:id="rId2137"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38" w:history="1">
              <w:r w:rsidR="00E43BD9">
                <w:rPr>
                  <w:rStyle w:val="Hyperlink"/>
                  <w:rFonts w:eastAsia="Times New Roman"/>
                </w:rPr>
                <w:t>BodySite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39" w:history="1">
              <w:r w:rsidR="00E43BD9">
                <w:rPr>
                  <w:rStyle w:val="Hyperlink"/>
                  <w:rFonts w:eastAsia="Times New Roman"/>
                </w:rPr>
                <w:t>ImagingObjectSelection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40" w:history="1">
              <w:r w:rsidR="00E43BD9">
                <w:rPr>
                  <w:rStyle w:val="Hyperlink"/>
                  <w:rFonts w:eastAsia="Times New Roman"/>
                </w:rPr>
                <w:t>ImagingStudy</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41" w:history="1">
              <w:r w:rsidR="00E43BD9">
                <w:rPr>
                  <w:rStyle w:val="Hyperlink"/>
                  <w:rFonts w:eastAsia="Times New Roman"/>
                </w:rPr>
                <w:t>Patient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004B4">
            <w:pPr>
              <w:rPr>
                <w:rFonts w:eastAsia="Times New Roman"/>
              </w:rPr>
            </w:pPr>
            <w:hyperlink r:id="rId214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43" w:history="1">
              <w:r w:rsidR="00E43BD9">
                <w:rPr>
                  <w:rStyle w:val="Hyperlink"/>
                  <w:rFonts w:eastAsia="Times New Roman"/>
                </w:rPr>
                <w:t>Practitioner</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44" w:history="1">
              <w:r w:rsidR="00E43BD9">
                <w:rPr>
                  <w:rStyle w:val="Hyperlink"/>
                  <w:rFonts w:eastAsia="Times New Roman"/>
                </w:rPr>
                <w:t>RelatedPerson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45" w:history="1">
              <w:r w:rsidR="00E43BD9">
                <w:rPr>
                  <w:rStyle w:val="Hyperlink"/>
                  <w:rFonts w:eastAsia="Times New Roman"/>
                </w:rPr>
                <w:t>Organization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46" w:history="1">
              <w:r w:rsidR="00E43BD9">
                <w:rPr>
                  <w:rStyle w:val="Hyperlink"/>
                  <w:rFonts w:eastAsia="Times New Roman"/>
                </w:rPr>
                <w:t>HealthcareService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47" w:history="1">
              <w:r w:rsidR="00E43BD9">
                <w:rPr>
                  <w:rStyle w:val="Hyperlink"/>
                  <w:rFonts w:eastAsia="Times New Roman"/>
                </w:rPr>
                <w:t>Group</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48" w:history="1">
              <w:r w:rsidR="00E43BD9">
                <w:rPr>
                  <w:rStyle w:val="Hyperlink"/>
                  <w:rFonts w:eastAsia="Times New Roman"/>
                </w:rPr>
                <w:t>Location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4004B4">
            <w:pPr>
              <w:rPr>
                <w:rFonts w:eastAsia="Times New Roman"/>
              </w:rPr>
            </w:pPr>
            <w:hyperlink r:id="rId214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50" w:history="1">
              <w:r w:rsidR="00E43BD9">
                <w:rPr>
                  <w:rStyle w:val="Hyperlink"/>
                  <w:rFonts w:eastAsia="Times New Roman"/>
                </w:rPr>
                <w:t>Substance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51" w:history="1">
              <w:r w:rsidR="00E43BD9">
                <w:rPr>
                  <w:rStyle w:val="Hyperlink"/>
                  <w:rFonts w:eastAsia="Times New Roman"/>
                </w:rPr>
                <w:t>Person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52"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53" w:history="1">
              <w:r w:rsidR="00E43BD9">
                <w:rPr>
                  <w:rStyle w:val="Hyperlink"/>
                  <w:rFonts w:eastAsia="Times New Roman"/>
                </w:rPr>
                <w:t>Device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54" w:history="1">
              <w:r w:rsidR="00E43BD9">
                <w:rPr>
                  <w:rStyle w:val="Hyperlink"/>
                  <w:rFonts w:eastAsia="Times New Roman"/>
                </w:rPr>
                <w:t>DeviceComponent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55" w:history="1">
              <w:r w:rsidR="00E43BD9">
                <w:rPr>
                  <w:rStyle w:val="Hyperlink"/>
                  <w:rFonts w:eastAsia="Times New Roman"/>
                </w:rPr>
                <w:t>DeviceMetric</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56" w:history="1">
              <w:r w:rsidR="00E43BD9">
                <w:rPr>
                  <w:rStyle w:val="Hyperlink"/>
                  <w:rFonts w:eastAsia="Times New Roman"/>
                </w:rPr>
                <w:t>Encounter</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57"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58" w:history="1">
              <w:r w:rsidR="00E43BD9">
                <w:rPr>
                  <w:rStyle w:val="Hyperlink"/>
                  <w:rFonts w:eastAsia="Times New Roman"/>
                </w:rPr>
                <w:t>Communication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5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60" w:history="1">
              <w:r w:rsidR="00E43BD9">
                <w:rPr>
                  <w:rStyle w:val="Hyperlink"/>
                  <w:rFonts w:eastAsia="Times New Roman"/>
                </w:rPr>
                <w:t>Flag</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61"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62" w:history="1">
              <w:r w:rsidR="00E43BD9">
                <w:rPr>
                  <w:rStyle w:val="Hyperlink"/>
                  <w:rFonts w:eastAsia="Times New Roman"/>
                </w:rPr>
                <w:t>Appointment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63" w:history="1">
              <w:r w:rsidR="00E43BD9">
                <w:rPr>
                  <w:rStyle w:val="Hyperlink"/>
                  <w:rFonts w:eastAsia="Times New Roman"/>
                </w:rPr>
                <w:t>AppointmentResponse</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64" w:history="1">
              <w:r w:rsidR="00E43BD9">
                <w:rPr>
                  <w:rStyle w:val="Hyperlink"/>
                  <w:rFonts w:eastAsia="Times New Roman"/>
                </w:rPr>
                <w:t>Schedule</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65" w:history="1">
              <w:r w:rsidR="00E43BD9">
                <w:rPr>
                  <w:rStyle w:val="Hyperlink"/>
                  <w:rFonts w:eastAsia="Times New Roman"/>
                </w:rPr>
                <w:t>Slot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66" w:history="1">
              <w:r w:rsidR="00E43BD9">
                <w:rPr>
                  <w:rStyle w:val="Hyperlink"/>
                  <w:rFonts w:eastAsia="Times New Roman"/>
                </w:rPr>
                <w:t>Order</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67" w:history="1">
              <w:r w:rsidR="00E43BD9">
                <w:rPr>
                  <w:rStyle w:val="Hyperlink"/>
                  <w:rFonts w:eastAsia="Times New Roman"/>
                </w:rPr>
                <w:t>OrderResponse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68" w:history="1">
              <w:r w:rsidR="00E43BD9">
                <w:rPr>
                  <w:rStyle w:val="Hyperlink"/>
                  <w:rFonts w:eastAsia="Times New Roman"/>
                </w:rPr>
                <w:t>CommunicationRequest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69"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70" w:history="1">
              <w:r w:rsidR="00E43BD9">
                <w:rPr>
                  <w:rStyle w:val="Hyperlink"/>
                  <w:rFonts w:eastAsia="Times New Roman"/>
                </w:rPr>
                <w:t>DeviceUseRequest</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7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72" w:history="1">
              <w:r w:rsidR="00E43BD9">
                <w:rPr>
                  <w:rStyle w:val="Hyperlink"/>
                  <w:rFonts w:eastAsia="Times New Roman"/>
                </w:rPr>
                <w:t>DeviceUseStatement</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73" w:history="1">
              <w:r w:rsidR="00E43BD9">
                <w:rPr>
                  <w:rStyle w:val="Hyperlink"/>
                  <w:rFonts w:eastAsia="Times New Roman"/>
                </w:rPr>
                <w:t>ProcessRequest</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4004B4">
            <w:pPr>
              <w:rPr>
                <w:rFonts w:eastAsia="Times New Roman"/>
              </w:rPr>
            </w:pPr>
            <w:hyperlink r:id="rId2174"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75" w:history="1">
              <w:r w:rsidR="00E43BD9">
                <w:rPr>
                  <w:rStyle w:val="Hyperlink"/>
                  <w:rFonts w:eastAsia="Times New Roman"/>
                </w:rPr>
                <w:t>ProcessResponse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76" w:history="1">
              <w:r w:rsidR="00E43BD9">
                <w:rPr>
                  <w:rStyle w:val="Hyperlink"/>
                  <w:rFonts w:eastAsia="Times New Roman"/>
                </w:rPr>
                <w:t>SupplyDelivery</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77" w:history="1">
              <w:r w:rsidR="00E43BD9">
                <w:rPr>
                  <w:rStyle w:val="Hyperlink"/>
                  <w:rFonts w:eastAsia="Times New Roman"/>
                </w:rPr>
                <w:t>SupplyRequest</w:t>
              </w:r>
            </w:hyperlink>
          </w:p>
        </w:tc>
        <w:tc>
          <w:tcPr>
            <w:tcW w:w="0" w:type="auto"/>
            <w:vAlign w:val="center"/>
            <w:hideMark/>
          </w:tcPr>
          <w:p w:rsidR="00C51368" w:rsidRDefault="004004B4">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78" w:history="1">
        <w:r>
          <w:rPr>
            <w:rStyle w:val="Hyperlink"/>
            <w:lang w:val="en-US"/>
          </w:rPr>
          <w:t>RESTful API</w:t>
        </w:r>
      </w:hyperlink>
      <w:r>
        <w:rPr>
          <w:lang w:val="en-US"/>
        </w:rPr>
        <w:t xml:space="preserve">, </w:t>
      </w:r>
      <w:hyperlink r:id="rId2179" w:history="1">
        <w:r>
          <w:rPr>
            <w:rStyle w:val="Hyperlink"/>
            <w:lang w:val="en-US"/>
          </w:rPr>
          <w:t>messaging</w:t>
        </w:r>
      </w:hyperlink>
      <w:r>
        <w:rPr>
          <w:lang w:val="en-US"/>
        </w:rPr>
        <w:t xml:space="preserve">, </w:t>
      </w:r>
      <w:hyperlink r:id="rId2180"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81" w:history="1">
              <w:r w:rsidR="00E43BD9">
                <w:rPr>
                  <w:rStyle w:val="Hyperlink"/>
                  <w:rFonts w:eastAsia="Times New Roman"/>
                </w:rPr>
                <w:t>Questionnaire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82" w:history="1">
              <w:r w:rsidR="00E43BD9">
                <w:rPr>
                  <w:rStyle w:val="Hyperlink"/>
                  <w:rFonts w:eastAsia="Times New Roman"/>
                </w:rPr>
                <w:t>QuestionnaireResponse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83" w:history="1">
              <w:r w:rsidR="00E43BD9">
                <w:rPr>
                  <w:rStyle w:val="Hyperlink"/>
                  <w:rFonts w:eastAsia="Times New Roman"/>
                </w:rPr>
                <w:t>Provenance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84" w:history="1">
              <w:r w:rsidR="00E43BD9">
                <w:rPr>
                  <w:rStyle w:val="Hyperlink"/>
                  <w:rFonts w:eastAsia="Times New Roman"/>
                </w:rPr>
                <w:t>AuditEvent</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185"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86" w:history="1">
              <w:r w:rsidR="00E43BD9">
                <w:rPr>
                  <w:rStyle w:val="Hyperlink"/>
                  <w:rFonts w:eastAsia="Times New Roman"/>
                </w:rPr>
                <w:t>Composition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87" w:history="1">
              <w:r w:rsidR="00E43BD9">
                <w:rPr>
                  <w:rStyle w:val="Hyperlink"/>
                  <w:rFonts w:eastAsia="Times New Roman"/>
                </w:rPr>
                <w:t>DocumentManifest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4004B4">
            <w:pPr>
              <w:rPr>
                <w:rFonts w:eastAsia="Times New Roman"/>
              </w:rPr>
            </w:pPr>
            <w:hyperlink r:id="rId218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89"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4004B4">
            <w:pPr>
              <w:rPr>
                <w:rFonts w:eastAsia="Times New Roman"/>
              </w:rPr>
            </w:pPr>
            <w:hyperlink r:id="rId219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4004B4">
            <w:pPr>
              <w:rPr>
                <w:rFonts w:eastAsia="Times New Roman"/>
              </w:rPr>
            </w:pPr>
            <w:hyperlink r:id="rId2191" w:history="1">
              <w:r w:rsidR="00E43BD9">
                <w:rPr>
                  <w:rStyle w:val="Hyperlink"/>
                  <w:rFonts w:eastAsia="Times New Roman"/>
                </w:rPr>
                <w:t>List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92" w:history="1">
              <w:r w:rsidR="00E43BD9">
                <w:rPr>
                  <w:rStyle w:val="Hyperlink"/>
                  <w:rFonts w:eastAsia="Times New Roman"/>
                </w:rPr>
                <w:t>Media</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93" w:history="1">
              <w:r w:rsidR="00E43BD9">
                <w:rPr>
                  <w:rStyle w:val="Hyperlink"/>
                  <w:rFonts w:eastAsia="Times New Roman"/>
                </w:rPr>
                <w:t>Binary</w:t>
              </w:r>
            </w:hyperlink>
          </w:p>
        </w:tc>
        <w:tc>
          <w:tcPr>
            <w:tcW w:w="0" w:type="auto"/>
            <w:vAlign w:val="center"/>
            <w:hideMark/>
          </w:tcPr>
          <w:p w:rsidR="00C51368" w:rsidRDefault="004004B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94" w:history="1">
              <w:r w:rsidR="00E43BD9">
                <w:rPr>
                  <w:rStyle w:val="Hyperlink"/>
                  <w:rFonts w:eastAsia="Times New Roman"/>
                </w:rPr>
                <w:t>Bundle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95" w:history="1">
              <w:r w:rsidR="00E43BD9">
                <w:rPr>
                  <w:rStyle w:val="Hyperlink"/>
                  <w:rFonts w:eastAsia="Times New Roman"/>
                </w:rPr>
                <w:t>Basic</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196"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197" w:history="1">
              <w:r w:rsidR="00E43BD9">
                <w:rPr>
                  <w:rStyle w:val="Hyperlink"/>
                  <w:rFonts w:eastAsia="Times New Roman"/>
                </w:rPr>
                <w:t>MessageHeader</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98" w:history="1">
              <w:r w:rsidR="00E43BD9">
                <w:rPr>
                  <w:rStyle w:val="Hyperlink"/>
                  <w:rFonts w:eastAsia="Times New Roman"/>
                </w:rPr>
                <w:t>OperationOutcome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199" w:history="1">
              <w:r w:rsidR="00E43BD9">
                <w:rPr>
                  <w:rStyle w:val="Hyperlink"/>
                  <w:rFonts w:eastAsia="Times New Roman"/>
                </w:rPr>
                <w:t>Parameters</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00" w:history="1">
              <w:r w:rsidR="00E43BD9">
                <w:rPr>
                  <w:rStyle w:val="Hyperlink"/>
                  <w:rFonts w:eastAsia="Times New Roman"/>
                </w:rPr>
                <w:t>Subscription</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01"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02"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203" w:history="1">
              <w:r w:rsidR="00E43BD9">
                <w:rPr>
                  <w:rStyle w:val="Hyperlink"/>
                  <w:rFonts w:eastAsia="Times New Roman"/>
                </w:rPr>
                <w:t>ValueSet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04" w:history="1">
              <w:r w:rsidR="00E43BD9">
                <w:rPr>
                  <w:rStyle w:val="Hyperlink"/>
                  <w:rFonts w:eastAsia="Times New Roman"/>
                </w:rPr>
                <w:t>ConceptMap</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05" w:history="1">
              <w:r w:rsidR="00E43BD9">
                <w:rPr>
                  <w:rStyle w:val="Hyperlink"/>
                  <w:rFonts w:eastAsia="Times New Roman"/>
                </w:rPr>
                <w:t>NamingSystem</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206" w:history="1">
              <w:r w:rsidR="00E43BD9">
                <w:rPr>
                  <w:rStyle w:val="Hyperlink"/>
                  <w:rFonts w:eastAsia="Times New Roman"/>
                </w:rPr>
                <w:t>StructureDefinition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07" w:history="1">
              <w:r w:rsidR="00E43BD9">
                <w:rPr>
                  <w:rStyle w:val="Hyperlink"/>
                  <w:rFonts w:eastAsia="Times New Roman"/>
                </w:rPr>
                <w:t>DataElement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208" w:history="1">
              <w:r w:rsidR="00E43BD9">
                <w:rPr>
                  <w:rStyle w:val="Hyperlink"/>
                  <w:rFonts w:eastAsia="Times New Roman"/>
                </w:rPr>
                <w:t>Conformance</w:t>
              </w:r>
            </w:hyperlink>
          </w:p>
        </w:tc>
        <w:tc>
          <w:tcPr>
            <w:tcW w:w="0" w:type="auto"/>
            <w:vAlign w:val="center"/>
            <w:hideMark/>
          </w:tcPr>
          <w:p w:rsidR="00C51368" w:rsidRDefault="004004B4">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09" w:history="1">
              <w:r w:rsidR="00E43BD9">
                <w:rPr>
                  <w:rStyle w:val="Hyperlink"/>
                  <w:rFonts w:eastAsia="Times New Roman"/>
                </w:rPr>
                <w:t>OperationDefinition</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0" w:history="1">
              <w:r w:rsidR="00E43BD9">
                <w:rPr>
                  <w:rStyle w:val="Hyperlink"/>
                  <w:rFonts w:eastAsia="Times New Roman"/>
                </w:rPr>
                <w:t>SearchParameter</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211" w:history="1">
              <w:r w:rsidR="00E43BD9">
                <w:rPr>
                  <w:rStyle w:val="Hyperlink"/>
                  <w:rFonts w:eastAsia="Times New Roman"/>
                </w:rPr>
                <w:t>ImplementationGuide</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2" w:history="1">
              <w:r w:rsidR="00E43BD9">
                <w:rPr>
                  <w:rStyle w:val="Hyperlink"/>
                  <w:rFonts w:eastAsia="Times New Roman"/>
                </w:rPr>
                <w:t>TestScript</w:t>
              </w:r>
            </w:hyperlink>
          </w:p>
        </w:tc>
        <w:tc>
          <w:tcPr>
            <w:tcW w:w="0" w:type="auto"/>
            <w:vAlign w:val="center"/>
            <w:hideMark/>
          </w:tcPr>
          <w:p w:rsidR="00C51368" w:rsidRDefault="004004B4">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4004B4">
            <w:pPr>
              <w:rPr>
                <w:rFonts w:eastAsia="Times New Roman"/>
              </w:rPr>
            </w:pPr>
            <w:hyperlink r:id="rId2213" w:history="1">
              <w:r w:rsidR="00E43BD9">
                <w:rPr>
                  <w:rStyle w:val="Hyperlink"/>
                  <w:rFonts w:eastAsia="Times New Roman"/>
                </w:rPr>
                <w:t>Coverage</w:t>
              </w:r>
            </w:hyperlink>
          </w:p>
        </w:tc>
        <w:tc>
          <w:tcPr>
            <w:tcW w:w="0" w:type="auto"/>
            <w:vAlign w:val="center"/>
            <w:hideMark/>
          </w:tcPr>
          <w:p w:rsidR="00C51368" w:rsidRDefault="004004B4">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4" w:history="1">
              <w:r w:rsidR="00E43BD9">
                <w:rPr>
                  <w:rStyle w:val="Hyperlink"/>
                  <w:rFonts w:eastAsia="Times New Roman"/>
                </w:rPr>
                <w:t>EligibilityRequest</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5" w:history="1">
              <w:r w:rsidR="00E43BD9">
                <w:rPr>
                  <w:rStyle w:val="Hyperlink"/>
                  <w:rFonts w:eastAsia="Times New Roman"/>
                </w:rPr>
                <w:t>EligibilityResponse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6" w:history="1">
              <w:r w:rsidR="00E43BD9">
                <w:rPr>
                  <w:rStyle w:val="Hyperlink"/>
                  <w:rFonts w:eastAsia="Times New Roman"/>
                </w:rPr>
                <w:t>EnrollmentRequest</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7" w:history="1">
              <w:r w:rsidR="00E43BD9">
                <w:rPr>
                  <w:rStyle w:val="Hyperlink"/>
                  <w:rFonts w:eastAsia="Times New Roman"/>
                </w:rPr>
                <w:t>EnrollmentResponse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8" w:history="1">
              <w:r w:rsidR="00E43BD9">
                <w:rPr>
                  <w:rStyle w:val="Hyperlink"/>
                  <w:rFonts w:eastAsia="Times New Roman"/>
                </w:rPr>
                <w:t>Claim</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19" w:history="1">
              <w:r w:rsidR="00E43BD9">
                <w:rPr>
                  <w:rStyle w:val="Hyperlink"/>
                  <w:rFonts w:eastAsia="Times New Roman"/>
                </w:rPr>
                <w:t>ClaimResponse</w:t>
              </w:r>
            </w:hyperlink>
          </w:p>
        </w:tc>
        <w:tc>
          <w:tcPr>
            <w:tcW w:w="0" w:type="auto"/>
            <w:vAlign w:val="center"/>
            <w:hideMark/>
          </w:tcPr>
          <w:p w:rsidR="00C51368" w:rsidRDefault="004004B4">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20" w:history="1">
              <w:r w:rsidR="00E43BD9">
                <w:rPr>
                  <w:rStyle w:val="Hyperlink"/>
                  <w:rFonts w:eastAsia="Times New Roman"/>
                </w:rPr>
                <w:t>PaymentNotice</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21" w:history="1">
              <w:r w:rsidR="00E43BD9">
                <w:rPr>
                  <w:rStyle w:val="Hyperlink"/>
                  <w:rFonts w:eastAsia="Times New Roman"/>
                </w:rPr>
                <w:t>PaymentReconciliation</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4004B4">
            <w:pPr>
              <w:rPr>
                <w:rFonts w:eastAsia="Times New Roman"/>
              </w:rPr>
            </w:pPr>
            <w:hyperlink r:id="rId2222" w:history="1">
              <w:r w:rsidR="00E43BD9">
                <w:rPr>
                  <w:rStyle w:val="Hyperlink"/>
                  <w:rFonts w:eastAsia="Times New Roman"/>
                </w:rPr>
                <w:t>ExplanationOfBenefit</w:t>
              </w:r>
            </w:hyperlink>
          </w:p>
        </w:tc>
        <w:tc>
          <w:tcPr>
            <w:tcW w:w="0" w:type="auto"/>
            <w:vAlign w:val="center"/>
            <w:hideMark/>
          </w:tcPr>
          <w:p w:rsidR="00C51368" w:rsidRDefault="004004B4">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4004B4">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4004B4">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23"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4004B4">
            <w:pPr>
              <w:rPr>
                <w:rFonts w:eastAsia="Times New Roman"/>
              </w:rPr>
            </w:pPr>
            <w:hyperlink r:id="rId2224"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4004B4">
            <w:pPr>
              <w:numPr>
                <w:ilvl w:val="0"/>
                <w:numId w:val="262"/>
              </w:numPr>
              <w:spacing w:before="100" w:beforeAutospacing="1" w:after="100" w:afterAutospacing="1"/>
              <w:rPr>
                <w:rFonts w:eastAsia="Times New Roman"/>
              </w:rPr>
            </w:pPr>
            <w:r>
              <w:fldChar w:fldCharType="begin"/>
            </w:r>
            <w:ins w:id="360" w:author="Victor Chai" w:date="2015-09-06T21:14:00Z">
              <w:r w:rsidR="003C2F4D">
                <w:instrText>HYPERLINK "C:\\Users\\chai0622h\\Documents\\Document-Repository\\HL7 Material\\FHIR\\DSTU 2 (QA)\\qa\\allergyintolerance.html"</w:instrText>
              </w:r>
            </w:ins>
            <w:del w:id="361" w:author="Victor Chai" w:date="2015-09-06T21:14:00Z">
              <w:r w:rsidR="00875EA9" w:rsidDel="003C2F4D">
                <w:delInstrText>HYPERLINK "allergyintolerance.html"</w:delInstrText>
              </w:r>
            </w:del>
            <w:r>
              <w:fldChar w:fldCharType="separate"/>
            </w:r>
            <w:r w:rsidR="00E43BD9">
              <w:rPr>
                <w:rStyle w:val="Hyperlink"/>
                <w:rFonts w:eastAsia="Times New Roman"/>
              </w:rPr>
              <w:t>AllergyIntolerance</w:t>
            </w:r>
            <w:r>
              <w:fldChar w:fldCharType="end"/>
            </w:r>
          </w:p>
          <w:p w:rsidR="00C51368" w:rsidRDefault="004004B4">
            <w:pPr>
              <w:numPr>
                <w:ilvl w:val="0"/>
                <w:numId w:val="262"/>
              </w:numPr>
              <w:spacing w:before="100" w:beforeAutospacing="1" w:after="100" w:afterAutospacing="1"/>
              <w:rPr>
                <w:rFonts w:eastAsia="Times New Roman"/>
              </w:rPr>
            </w:pPr>
            <w:r>
              <w:fldChar w:fldCharType="begin"/>
            </w:r>
            <w:ins w:id="362" w:author="Victor Chai" w:date="2015-09-06T21:14:00Z">
              <w:r w:rsidR="003C2F4D">
                <w:instrText>HYPERLINK "C:\\Users\\chai0622h\\Documents\\Document-Repository\\HL7 Material\\FHIR\\DSTU 2 (QA)\\qa\\condition.html"</w:instrText>
              </w:r>
            </w:ins>
            <w:del w:id="363" w:author="Victor Chai" w:date="2015-09-06T21:14:00Z">
              <w:r w:rsidR="00875EA9" w:rsidDel="003C2F4D">
                <w:delInstrText>HYPERLINK "condition.html"</w:delInstrText>
              </w:r>
            </w:del>
            <w:r>
              <w:fldChar w:fldCharType="separate"/>
            </w:r>
            <w:r w:rsidR="00E43BD9">
              <w:rPr>
                <w:rStyle w:val="Hyperlink"/>
                <w:rFonts w:eastAsia="Times New Roman"/>
              </w:rPr>
              <w:t>Condition</w:t>
            </w:r>
            <w:r>
              <w:fldChar w:fldCharType="end"/>
            </w:r>
            <w:r w:rsidR="00E43BD9">
              <w:rPr>
                <w:rFonts w:eastAsia="Times New Roman"/>
              </w:rPr>
              <w:t xml:space="preserve"> (Problem)</w:t>
            </w:r>
          </w:p>
          <w:p w:rsidR="00C51368" w:rsidRDefault="004004B4">
            <w:pPr>
              <w:numPr>
                <w:ilvl w:val="0"/>
                <w:numId w:val="262"/>
              </w:numPr>
              <w:spacing w:before="100" w:beforeAutospacing="1" w:after="100" w:afterAutospacing="1"/>
              <w:rPr>
                <w:rFonts w:eastAsia="Times New Roman"/>
              </w:rPr>
            </w:pPr>
            <w:r>
              <w:fldChar w:fldCharType="begin"/>
            </w:r>
            <w:ins w:id="364" w:author="Victor Chai" w:date="2015-09-06T21:14:00Z">
              <w:r w:rsidR="003C2F4D">
                <w:instrText>HYPERLINK "C:\\Users\\chai0622h\\Documents\\Document-Repository\\HL7 Material\\FHIR\\DSTU 2 (QA)\\qa\\procedure.html"</w:instrText>
              </w:r>
            </w:ins>
            <w:del w:id="365" w:author="Victor Chai" w:date="2015-09-06T21:14:00Z">
              <w:r w:rsidR="00875EA9" w:rsidDel="003C2F4D">
                <w:delInstrText>HYPERLINK "procedure.html"</w:delInstrText>
              </w:r>
            </w:del>
            <w:r>
              <w:fldChar w:fldCharType="separate"/>
            </w:r>
            <w:r w:rsidR="00E43BD9">
              <w:rPr>
                <w:rStyle w:val="Hyperlink"/>
                <w:rFonts w:eastAsia="Times New Roman"/>
              </w:rPr>
              <w:t>Procedure</w:t>
            </w:r>
            <w:r>
              <w:fldChar w:fldCharType="end"/>
            </w:r>
          </w:p>
          <w:p w:rsidR="00C51368" w:rsidRDefault="004004B4">
            <w:pPr>
              <w:numPr>
                <w:ilvl w:val="0"/>
                <w:numId w:val="262"/>
              </w:numPr>
              <w:spacing w:before="100" w:beforeAutospacing="1" w:after="100" w:afterAutospacing="1"/>
              <w:rPr>
                <w:rFonts w:eastAsia="Times New Roman"/>
              </w:rPr>
            </w:pPr>
            <w:r>
              <w:fldChar w:fldCharType="begin"/>
            </w:r>
            <w:ins w:id="366" w:author="Victor Chai" w:date="2015-09-06T21:14:00Z">
              <w:r w:rsidR="003C2F4D">
                <w:instrText>HYPERLINK "C:\\Users\\chai0622h\\Documents\\Document-Repository\\HL7 Material\\FHIR\\DSTU 2 (QA)\\qa\\clinicalimpression.html"</w:instrText>
              </w:r>
            </w:ins>
            <w:del w:id="367" w:author="Victor Chai" w:date="2015-09-06T21:14:00Z">
              <w:r w:rsidR="00875EA9" w:rsidDel="003C2F4D">
                <w:delInstrText>HYPERLINK "clinicalimpression.html"</w:delInstrText>
              </w:r>
            </w:del>
            <w:r>
              <w:fldChar w:fldCharType="separate"/>
            </w:r>
            <w:r w:rsidR="00E43BD9">
              <w:rPr>
                <w:rStyle w:val="Hyperlink"/>
                <w:rFonts w:eastAsia="Times New Roman"/>
              </w:rPr>
              <w:t>ClinicalImpression</w:t>
            </w:r>
            <w:r>
              <w:fldChar w:fldCharType="end"/>
            </w:r>
          </w:p>
          <w:p w:rsidR="00C51368" w:rsidRDefault="004004B4">
            <w:pPr>
              <w:numPr>
                <w:ilvl w:val="0"/>
                <w:numId w:val="262"/>
              </w:numPr>
              <w:spacing w:before="100" w:beforeAutospacing="1" w:after="100" w:afterAutospacing="1"/>
              <w:rPr>
                <w:rFonts w:eastAsia="Times New Roman"/>
              </w:rPr>
            </w:pPr>
            <w:r>
              <w:lastRenderedPageBreak/>
              <w:fldChar w:fldCharType="begin"/>
            </w:r>
            <w:ins w:id="368" w:author="Victor Chai" w:date="2015-09-06T21:14:00Z">
              <w:r w:rsidR="003C2F4D">
                <w:instrText>HYPERLINK "C:\\Users\\chai0622h\\Documents\\Document-Repository\\HL7 Material\\FHIR\\DSTU 2 (QA)\\qa\\familymemberhistory.html"</w:instrText>
              </w:r>
            </w:ins>
            <w:del w:id="369" w:author="Victor Chai" w:date="2015-09-06T21:14:00Z">
              <w:r w:rsidR="00875EA9" w:rsidDel="003C2F4D">
                <w:delInstrText>HYPERLINK "familymemberhistory.html"</w:delInstrText>
              </w:r>
            </w:del>
            <w:r>
              <w:fldChar w:fldCharType="separate"/>
            </w:r>
            <w:r w:rsidR="00E43BD9">
              <w:rPr>
                <w:rStyle w:val="Hyperlink"/>
                <w:rFonts w:eastAsia="Times New Roman"/>
              </w:rPr>
              <w:t>FamilyMemberHistory</w:t>
            </w:r>
            <w:r>
              <w:fldChar w:fldCharType="end"/>
            </w:r>
          </w:p>
          <w:p w:rsidR="00C51368" w:rsidRDefault="004004B4">
            <w:pPr>
              <w:numPr>
                <w:ilvl w:val="0"/>
                <w:numId w:val="262"/>
              </w:numPr>
              <w:spacing w:before="100" w:beforeAutospacing="1" w:after="100" w:afterAutospacing="1"/>
              <w:rPr>
                <w:rFonts w:eastAsia="Times New Roman"/>
              </w:rPr>
            </w:pPr>
            <w:r>
              <w:fldChar w:fldCharType="begin"/>
            </w:r>
            <w:ins w:id="370" w:author="Victor Chai" w:date="2015-09-06T21:14:00Z">
              <w:r w:rsidR="003C2F4D">
                <w:instrText>HYPERLINK "C:\\Users\\chai0622h\\Documents\\Document-Repository\\HL7 Material\\FHIR\\DSTU 2 (QA)\\qa\\riskassessment.html"</w:instrText>
              </w:r>
            </w:ins>
            <w:del w:id="371" w:author="Victor Chai" w:date="2015-09-06T21:14:00Z">
              <w:r w:rsidR="00875EA9" w:rsidDel="003C2F4D">
                <w:delInstrText>HYPERLINK "riskassessment.html"</w:delInstrText>
              </w:r>
            </w:del>
            <w:r>
              <w:fldChar w:fldCharType="separate"/>
            </w:r>
            <w:r w:rsidR="00E43BD9">
              <w:rPr>
                <w:rStyle w:val="Hyperlink"/>
                <w:rFonts w:eastAsia="Times New Roman"/>
              </w:rPr>
              <w:t>RiskAssessment</w:t>
            </w:r>
            <w:r>
              <w:fldChar w:fldCharType="end"/>
            </w:r>
          </w:p>
          <w:p w:rsidR="00C51368" w:rsidRDefault="004004B4">
            <w:pPr>
              <w:numPr>
                <w:ilvl w:val="0"/>
                <w:numId w:val="262"/>
              </w:numPr>
              <w:spacing w:before="100" w:beforeAutospacing="1" w:after="100" w:afterAutospacing="1"/>
              <w:rPr>
                <w:rFonts w:eastAsia="Times New Roman"/>
              </w:rPr>
            </w:pPr>
            <w:r>
              <w:fldChar w:fldCharType="begin"/>
            </w:r>
            <w:ins w:id="372" w:author="Victor Chai" w:date="2015-09-06T21:14:00Z">
              <w:r w:rsidR="003C2F4D">
                <w:instrText>HYPERLINK "C:\\Users\\chai0622h\\Documents\\Document-Repository\\HL7 Material\\FHIR\\DSTU 2 (QA)\\qa\\detectedissue.html"</w:instrText>
              </w:r>
            </w:ins>
            <w:del w:id="373" w:author="Victor Chai" w:date="2015-09-06T21:14:00Z">
              <w:r w:rsidR="00875EA9" w:rsidDel="003C2F4D">
                <w:delInstrText>HYPERLINK "detectedissue.html"</w:delInstrText>
              </w:r>
            </w:del>
            <w:r>
              <w:fldChar w:fldCharType="separate"/>
            </w:r>
            <w:r w:rsidR="00E43BD9">
              <w:rPr>
                <w:rStyle w:val="Hyperlink"/>
                <w:rFonts w:eastAsia="Times New Roman"/>
              </w:rPr>
              <w:t>DetectedIssue</w:t>
            </w:r>
            <w: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4004B4">
            <w:pPr>
              <w:numPr>
                <w:ilvl w:val="0"/>
                <w:numId w:val="263"/>
              </w:numPr>
              <w:spacing w:before="100" w:beforeAutospacing="1" w:after="100" w:afterAutospacing="1"/>
              <w:rPr>
                <w:rFonts w:eastAsia="Times New Roman"/>
              </w:rPr>
            </w:pPr>
            <w:r>
              <w:fldChar w:fldCharType="begin"/>
            </w:r>
            <w:ins w:id="374" w:author="Victor Chai" w:date="2015-09-06T21:14:00Z">
              <w:r w:rsidR="003C2F4D">
                <w:instrText>HYPERLINK "C:\\Users\\chai0622h\\Documents\\Document-Repository\\HL7 Material\\FHIR\\DSTU 2 (QA)\\qa\\careplan.html"</w:instrText>
              </w:r>
            </w:ins>
            <w:del w:id="375" w:author="Victor Chai" w:date="2015-09-06T21:14:00Z">
              <w:r w:rsidR="00875EA9" w:rsidDel="003C2F4D">
                <w:delInstrText>HYPERLINK "careplan.html"</w:delInstrText>
              </w:r>
            </w:del>
            <w:r>
              <w:fldChar w:fldCharType="separate"/>
            </w:r>
            <w:r w:rsidR="00E43BD9">
              <w:rPr>
                <w:rStyle w:val="Hyperlink"/>
                <w:rFonts w:eastAsia="Times New Roman"/>
              </w:rPr>
              <w:t>CarePlan</w:t>
            </w:r>
            <w:r>
              <w:fldChar w:fldCharType="end"/>
            </w:r>
          </w:p>
          <w:p w:rsidR="00C51368" w:rsidRDefault="004004B4">
            <w:pPr>
              <w:numPr>
                <w:ilvl w:val="0"/>
                <w:numId w:val="263"/>
              </w:numPr>
              <w:spacing w:before="100" w:beforeAutospacing="1" w:after="100" w:afterAutospacing="1"/>
              <w:rPr>
                <w:rFonts w:eastAsia="Times New Roman"/>
              </w:rPr>
            </w:pPr>
            <w:r>
              <w:fldChar w:fldCharType="begin"/>
            </w:r>
            <w:ins w:id="376" w:author="Victor Chai" w:date="2015-09-06T21:14:00Z">
              <w:r w:rsidR="003C2F4D">
                <w:instrText>HYPERLINK "C:\\Users\\chai0622h\\Documents\\Document-Repository\\HL7 Material\\FHIR\\DSTU 2 (QA)\\qa\\goal.html"</w:instrText>
              </w:r>
            </w:ins>
            <w:del w:id="377" w:author="Victor Chai" w:date="2015-09-06T21:14:00Z">
              <w:r w:rsidR="00875EA9" w:rsidDel="003C2F4D">
                <w:delInstrText>HYPERLINK "goal.html"</w:delInstrText>
              </w:r>
            </w:del>
            <w:r>
              <w:fldChar w:fldCharType="separate"/>
            </w:r>
            <w:r w:rsidR="00E43BD9">
              <w:rPr>
                <w:rStyle w:val="Hyperlink"/>
                <w:rFonts w:eastAsia="Times New Roman"/>
              </w:rPr>
              <w:t>Goal</w:t>
            </w:r>
            <w:r>
              <w:fldChar w:fldCharType="end"/>
            </w:r>
          </w:p>
          <w:p w:rsidR="00C51368" w:rsidRDefault="004004B4">
            <w:pPr>
              <w:numPr>
                <w:ilvl w:val="0"/>
                <w:numId w:val="263"/>
              </w:numPr>
              <w:spacing w:before="100" w:beforeAutospacing="1" w:after="100" w:afterAutospacing="1"/>
              <w:rPr>
                <w:rFonts w:eastAsia="Times New Roman"/>
              </w:rPr>
            </w:pPr>
            <w:r>
              <w:fldChar w:fldCharType="begin"/>
            </w:r>
            <w:ins w:id="378" w:author="Victor Chai" w:date="2015-09-06T21:14:00Z">
              <w:r w:rsidR="003C2F4D">
                <w:instrText>HYPERLINK "C:\\Users\\chai0622h\\Documents\\Document-Repository\\HL7 Material\\FHIR\\DSTU 2 (QA)\\qa\\referralrequest.html"</w:instrText>
              </w:r>
            </w:ins>
            <w:del w:id="379" w:author="Victor Chai" w:date="2015-09-06T21:14:00Z">
              <w:r w:rsidR="00875EA9" w:rsidDel="003C2F4D">
                <w:delInstrText>HYPERLINK "referralrequest.html"</w:delInstrText>
              </w:r>
            </w:del>
            <w:r>
              <w:fldChar w:fldCharType="separate"/>
            </w:r>
            <w:r w:rsidR="00E43BD9">
              <w:rPr>
                <w:rStyle w:val="Hyperlink"/>
                <w:rFonts w:eastAsia="Times New Roman"/>
              </w:rPr>
              <w:t>ReferralRequest</w:t>
            </w:r>
            <w:r>
              <w:fldChar w:fldCharType="end"/>
            </w:r>
          </w:p>
          <w:p w:rsidR="00C51368" w:rsidRDefault="004004B4">
            <w:pPr>
              <w:numPr>
                <w:ilvl w:val="0"/>
                <w:numId w:val="263"/>
              </w:numPr>
              <w:spacing w:before="100" w:beforeAutospacing="1" w:after="100" w:afterAutospacing="1"/>
              <w:rPr>
                <w:rFonts w:eastAsia="Times New Roman"/>
              </w:rPr>
            </w:pPr>
            <w:r>
              <w:fldChar w:fldCharType="begin"/>
            </w:r>
            <w:ins w:id="380" w:author="Victor Chai" w:date="2015-09-06T21:14:00Z">
              <w:r w:rsidR="003C2F4D">
                <w:instrText>HYPERLINK "C:\\Users\\chai0622h\\Documents\\Document-Repository\\HL7 Material\\FHIR\\DSTU 2 (QA)\\qa\\procedurerequest.html"</w:instrText>
              </w:r>
            </w:ins>
            <w:del w:id="381" w:author="Victor Chai" w:date="2015-09-06T21:14:00Z">
              <w:r w:rsidR="00875EA9" w:rsidDel="003C2F4D">
                <w:delInstrText>HYPERLINK "procedurerequest.html"</w:delInstrText>
              </w:r>
            </w:del>
            <w:r>
              <w:fldChar w:fldCharType="separate"/>
            </w:r>
            <w:r w:rsidR="00E43BD9">
              <w:rPr>
                <w:rStyle w:val="Hyperlink"/>
                <w:rFonts w:eastAsia="Times New Roman"/>
              </w:rPr>
              <w:t>ProcedureRequest</w:t>
            </w:r>
            <w:r>
              <w:fldChar w:fldCharType="end"/>
            </w:r>
          </w:p>
          <w:p w:rsidR="00C51368" w:rsidRDefault="004004B4">
            <w:pPr>
              <w:numPr>
                <w:ilvl w:val="0"/>
                <w:numId w:val="263"/>
              </w:numPr>
              <w:spacing w:before="100" w:beforeAutospacing="1" w:after="100" w:afterAutospacing="1"/>
              <w:rPr>
                <w:rFonts w:eastAsia="Times New Roman"/>
              </w:rPr>
            </w:pPr>
            <w:r>
              <w:fldChar w:fldCharType="begin"/>
            </w:r>
            <w:ins w:id="382" w:author="Victor Chai" w:date="2015-09-06T21:14:00Z">
              <w:r w:rsidR="003C2F4D">
                <w:instrText>HYPERLINK "C:\\Users\\chai0622h\\Documents\\Document-Repository\\HL7 Material\\FHIR\\DSTU 2 (QA)\\qa\\nutritionorder.html"</w:instrText>
              </w:r>
            </w:ins>
            <w:del w:id="383" w:author="Victor Chai" w:date="2015-09-06T21:14:00Z">
              <w:r w:rsidR="00875EA9" w:rsidDel="003C2F4D">
                <w:delInstrText>HYPERLINK "nutritionorder.html"</w:delInstrText>
              </w:r>
            </w:del>
            <w:r>
              <w:fldChar w:fldCharType="separate"/>
            </w:r>
            <w:r w:rsidR="00E43BD9">
              <w:rPr>
                <w:rStyle w:val="Hyperlink"/>
                <w:rFonts w:eastAsia="Times New Roman"/>
              </w:rPr>
              <w:t>NutritionOrde</w:t>
            </w:r>
            <w:r w:rsidR="00E43BD9">
              <w:rPr>
                <w:rStyle w:val="Hyperlink"/>
                <w:rFonts w:eastAsia="Times New Roman"/>
              </w:rPr>
              <w:lastRenderedPageBreak/>
              <w:t>r</w:t>
            </w:r>
            <w:r>
              <w:fldChar w:fldCharType="end"/>
            </w:r>
          </w:p>
          <w:p w:rsidR="00C51368" w:rsidRDefault="004004B4">
            <w:pPr>
              <w:numPr>
                <w:ilvl w:val="0"/>
                <w:numId w:val="263"/>
              </w:numPr>
              <w:spacing w:before="100" w:beforeAutospacing="1" w:after="100" w:afterAutospacing="1"/>
              <w:rPr>
                <w:rFonts w:eastAsia="Times New Roman"/>
              </w:rPr>
            </w:pPr>
            <w:r>
              <w:fldChar w:fldCharType="begin"/>
            </w:r>
            <w:ins w:id="384" w:author="Victor Chai" w:date="2015-09-06T21:14:00Z">
              <w:r w:rsidR="003C2F4D">
                <w:instrText>HYPERLINK "C:\\Users\\chai0622h\\Documents\\Document-Repository\\HL7 Material\\FHIR\\DSTU 2 (QA)\\qa\\visionprescription.html"</w:instrText>
              </w:r>
            </w:ins>
            <w:del w:id="385" w:author="Victor Chai" w:date="2015-09-06T21:14:00Z">
              <w:r w:rsidR="00875EA9" w:rsidDel="003C2F4D">
                <w:delInstrText>HYPERLINK "visionprescription.html"</w:delInstrText>
              </w:r>
            </w:del>
            <w:r>
              <w:fldChar w:fldCharType="separate"/>
            </w:r>
            <w:r w:rsidR="00E43BD9">
              <w:rPr>
                <w:rStyle w:val="Hyperlink"/>
                <w:rFonts w:eastAsia="Times New Roman"/>
              </w:rPr>
              <w:t>VisionPrescription</w:t>
            </w:r>
            <w: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4004B4">
            <w:pPr>
              <w:numPr>
                <w:ilvl w:val="0"/>
                <w:numId w:val="264"/>
              </w:numPr>
              <w:spacing w:before="100" w:beforeAutospacing="1" w:after="100" w:afterAutospacing="1"/>
              <w:rPr>
                <w:rFonts w:eastAsia="Times New Roman"/>
              </w:rPr>
            </w:pPr>
            <w:r>
              <w:fldChar w:fldCharType="begin"/>
            </w:r>
            <w:ins w:id="386" w:author="Victor Chai" w:date="2015-09-06T21:14:00Z">
              <w:r w:rsidR="003C2F4D">
                <w:instrText>HYPERLINK "C:\\Users\\chai0622h\\Documents\\Document-Repository\\HL7 Material\\FHIR\\DSTU 2 (QA)\\qa\\medication.html"</w:instrText>
              </w:r>
            </w:ins>
            <w:del w:id="387" w:author="Victor Chai" w:date="2015-09-06T21:14:00Z">
              <w:r w:rsidR="00875EA9" w:rsidDel="003C2F4D">
                <w:delInstrText>HYPERLINK "medication.html"</w:delInstrText>
              </w:r>
            </w:del>
            <w:r>
              <w:fldChar w:fldCharType="separate"/>
            </w:r>
            <w:r w:rsidR="00E43BD9">
              <w:rPr>
                <w:rStyle w:val="Hyperlink"/>
                <w:rFonts w:eastAsia="Times New Roman"/>
              </w:rPr>
              <w:t>Medication</w:t>
            </w:r>
            <w:r>
              <w:fldChar w:fldCharType="end"/>
            </w:r>
          </w:p>
          <w:p w:rsidR="00C51368" w:rsidRDefault="004004B4">
            <w:pPr>
              <w:numPr>
                <w:ilvl w:val="0"/>
                <w:numId w:val="264"/>
              </w:numPr>
              <w:spacing w:before="100" w:beforeAutospacing="1" w:after="100" w:afterAutospacing="1"/>
              <w:rPr>
                <w:rFonts w:eastAsia="Times New Roman"/>
              </w:rPr>
            </w:pPr>
            <w:r>
              <w:fldChar w:fldCharType="begin"/>
            </w:r>
            <w:ins w:id="388" w:author="Victor Chai" w:date="2015-09-06T21:14:00Z">
              <w:r w:rsidR="003C2F4D">
                <w:instrText>HYPERLINK "C:\\Users\\chai0622h\\Documents\\Document-Repository\\HL7 Material\\FHIR\\DSTU 2 (QA)\\qa\\medicationorder.html"</w:instrText>
              </w:r>
            </w:ins>
            <w:del w:id="389" w:author="Victor Chai" w:date="2015-09-06T21:14:00Z">
              <w:r w:rsidR="00875EA9" w:rsidDel="003C2F4D">
                <w:delInstrText>HYPERLINK "medicationorder.html"</w:delInstrText>
              </w:r>
            </w:del>
            <w:r>
              <w:fldChar w:fldCharType="separate"/>
            </w:r>
            <w:r w:rsidR="00E43BD9">
              <w:rPr>
                <w:rStyle w:val="Hyperlink"/>
                <w:rFonts w:eastAsia="Times New Roman"/>
              </w:rPr>
              <w:t>MedicationOrder</w:t>
            </w:r>
            <w:r>
              <w:fldChar w:fldCharType="end"/>
            </w:r>
          </w:p>
          <w:p w:rsidR="00C51368" w:rsidRDefault="004004B4">
            <w:pPr>
              <w:numPr>
                <w:ilvl w:val="0"/>
                <w:numId w:val="264"/>
              </w:numPr>
              <w:spacing w:before="100" w:beforeAutospacing="1" w:after="100" w:afterAutospacing="1"/>
              <w:rPr>
                <w:rFonts w:eastAsia="Times New Roman"/>
              </w:rPr>
            </w:pPr>
            <w:r>
              <w:fldChar w:fldCharType="begin"/>
            </w:r>
            <w:ins w:id="390" w:author="Victor Chai" w:date="2015-09-06T21:14:00Z">
              <w:r w:rsidR="003C2F4D">
                <w:instrText>HYPERLINK "C:\\Users\\chai0622h\\Documents\\Document-Repository\\HL7 Material\\FHIR\\DSTU 2 (QA)\\qa\\medicationadministration.html"</w:instrText>
              </w:r>
            </w:ins>
            <w:del w:id="391" w:author="Victor Chai" w:date="2015-09-06T21:14:00Z">
              <w:r w:rsidR="00875EA9" w:rsidDel="003C2F4D">
                <w:delInstrText>HYPERLINK "medicationadministration.html"</w:delInstrText>
              </w:r>
            </w:del>
            <w:r>
              <w:fldChar w:fldCharType="separate"/>
            </w:r>
            <w:r w:rsidR="00E43BD9">
              <w:rPr>
                <w:rStyle w:val="Hyperlink"/>
                <w:rFonts w:eastAsia="Times New Roman"/>
              </w:rPr>
              <w:t>MedicationAdministration</w:t>
            </w:r>
            <w:r>
              <w:fldChar w:fldCharType="end"/>
            </w:r>
          </w:p>
          <w:p w:rsidR="00C51368" w:rsidRDefault="004004B4">
            <w:pPr>
              <w:numPr>
                <w:ilvl w:val="0"/>
                <w:numId w:val="264"/>
              </w:numPr>
              <w:spacing w:before="100" w:beforeAutospacing="1" w:after="100" w:afterAutospacing="1"/>
              <w:rPr>
                <w:rFonts w:eastAsia="Times New Roman"/>
              </w:rPr>
            </w:pPr>
            <w:r>
              <w:fldChar w:fldCharType="begin"/>
            </w:r>
            <w:ins w:id="392" w:author="Victor Chai" w:date="2015-09-06T21:14:00Z">
              <w:r w:rsidR="003C2F4D">
                <w:instrText>HYPERLINK "C:\\Users\\chai0622h\\Documents\\Document-Repository\\HL7 Material\\FHIR\\DSTU 2 (QA)\\qa\\medicationdispense.html"</w:instrText>
              </w:r>
            </w:ins>
            <w:del w:id="393" w:author="Victor Chai" w:date="2015-09-06T21:14:00Z">
              <w:r w:rsidR="00875EA9" w:rsidDel="003C2F4D">
                <w:delInstrText>HYPERLINK "medicationdispense.html"</w:delInstrText>
              </w:r>
            </w:del>
            <w:r>
              <w:fldChar w:fldCharType="separate"/>
            </w:r>
            <w:r w:rsidR="00E43BD9">
              <w:rPr>
                <w:rStyle w:val="Hyperlink"/>
                <w:rFonts w:eastAsia="Times New Roman"/>
              </w:rPr>
              <w:t>MedicationDispense</w:t>
            </w:r>
            <w:r>
              <w:fldChar w:fldCharType="end"/>
            </w:r>
          </w:p>
          <w:p w:rsidR="00C51368" w:rsidRDefault="004004B4">
            <w:pPr>
              <w:numPr>
                <w:ilvl w:val="0"/>
                <w:numId w:val="264"/>
              </w:numPr>
              <w:spacing w:before="100" w:beforeAutospacing="1" w:after="100" w:afterAutospacing="1"/>
              <w:rPr>
                <w:rFonts w:eastAsia="Times New Roman"/>
              </w:rPr>
            </w:pPr>
            <w:r>
              <w:lastRenderedPageBreak/>
              <w:fldChar w:fldCharType="begin"/>
            </w:r>
            <w:ins w:id="394" w:author="Victor Chai" w:date="2015-09-06T21:14:00Z">
              <w:r w:rsidR="003C2F4D">
                <w:instrText>HYPERLINK "C:\\Users\\chai0622h\\Documents\\Document-Repository\\HL7 Material\\FHIR\\DSTU 2 (QA)\\qa\\medicationstatement.html"</w:instrText>
              </w:r>
            </w:ins>
            <w:del w:id="395" w:author="Victor Chai" w:date="2015-09-06T21:14:00Z">
              <w:r w:rsidR="00875EA9" w:rsidDel="003C2F4D">
                <w:delInstrText>HYPERLINK "medicationstatement.html"</w:delInstrText>
              </w:r>
            </w:del>
            <w:r>
              <w:fldChar w:fldCharType="separate"/>
            </w:r>
            <w:r w:rsidR="00E43BD9">
              <w:rPr>
                <w:rStyle w:val="Hyperlink"/>
                <w:rFonts w:eastAsia="Times New Roman"/>
              </w:rPr>
              <w:t>MedicationStatement</w:t>
            </w:r>
            <w:r>
              <w:fldChar w:fldCharType="end"/>
            </w:r>
          </w:p>
          <w:p w:rsidR="00C51368" w:rsidRDefault="004004B4">
            <w:pPr>
              <w:numPr>
                <w:ilvl w:val="0"/>
                <w:numId w:val="264"/>
              </w:numPr>
              <w:spacing w:before="100" w:beforeAutospacing="1" w:after="100" w:afterAutospacing="1"/>
              <w:rPr>
                <w:rFonts w:eastAsia="Times New Roman"/>
              </w:rPr>
            </w:pPr>
            <w:r>
              <w:fldChar w:fldCharType="begin"/>
            </w:r>
            <w:ins w:id="396" w:author="Victor Chai" w:date="2015-09-06T21:14:00Z">
              <w:r w:rsidR="003C2F4D">
                <w:instrText>HYPERLINK "C:\\Users\\chai0622h\\Documents\\Document-Repository\\HL7 Material\\FHIR\\DSTU 2 (QA)\\qa\\immunization.html"</w:instrText>
              </w:r>
            </w:ins>
            <w:del w:id="397" w:author="Victor Chai" w:date="2015-09-06T21:14:00Z">
              <w:r w:rsidR="00875EA9" w:rsidDel="003C2F4D">
                <w:delInstrText>HYPERLINK "immunization.html"</w:delInstrText>
              </w:r>
            </w:del>
            <w:r>
              <w:fldChar w:fldCharType="separate"/>
            </w:r>
            <w:r w:rsidR="00E43BD9">
              <w:rPr>
                <w:rStyle w:val="Hyperlink"/>
                <w:rFonts w:eastAsia="Times New Roman"/>
              </w:rPr>
              <w:t>Immunization</w:t>
            </w:r>
            <w:r>
              <w:fldChar w:fldCharType="end"/>
            </w:r>
          </w:p>
          <w:p w:rsidR="00C51368" w:rsidRDefault="004004B4">
            <w:pPr>
              <w:numPr>
                <w:ilvl w:val="0"/>
                <w:numId w:val="264"/>
              </w:numPr>
              <w:spacing w:before="100" w:beforeAutospacing="1" w:after="100" w:afterAutospacing="1"/>
              <w:rPr>
                <w:rFonts w:eastAsia="Times New Roman"/>
              </w:rPr>
            </w:pPr>
            <w:r>
              <w:fldChar w:fldCharType="begin"/>
            </w:r>
            <w:ins w:id="398" w:author="Victor Chai" w:date="2015-09-06T21:14:00Z">
              <w:r w:rsidR="003C2F4D">
                <w:instrText>HYPERLINK "C:\\Users\\chai0622h\\Documents\\Document-Repository\\HL7 Material\\FHIR\\DSTU 2 (QA)\\qa\\immunizationrecommendation.html"</w:instrText>
              </w:r>
            </w:ins>
            <w:del w:id="399" w:author="Victor Chai" w:date="2015-09-06T21:14:00Z">
              <w:r w:rsidR="00875EA9" w:rsidDel="003C2F4D">
                <w:delInstrText>HYPERLINK "immunizationrecommendation.html"</w:delInstrText>
              </w:r>
            </w:del>
            <w:r>
              <w:fldChar w:fldCharType="separate"/>
            </w:r>
            <w:r w:rsidR="00E43BD9">
              <w:rPr>
                <w:rStyle w:val="Hyperlink"/>
                <w:rFonts w:eastAsia="Times New Roman"/>
              </w:rPr>
              <w:t>ImmunizationRecommendation</w:t>
            </w:r>
            <w: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4004B4">
            <w:pPr>
              <w:numPr>
                <w:ilvl w:val="0"/>
                <w:numId w:val="265"/>
              </w:numPr>
              <w:spacing w:before="100" w:beforeAutospacing="1" w:after="100" w:afterAutospacing="1"/>
              <w:rPr>
                <w:rFonts w:eastAsia="Times New Roman"/>
              </w:rPr>
            </w:pPr>
            <w:r>
              <w:fldChar w:fldCharType="begin"/>
            </w:r>
            <w:ins w:id="400" w:author="Victor Chai" w:date="2015-09-06T21:14:00Z">
              <w:r w:rsidR="003C2F4D">
                <w:instrText>HYPERLINK "C:\\Users\\chai0622h\\Documents\\Document-Repository\\HL7 Material\\FHIR\\DSTU 2 (QA)\\qa\\observation.html"</w:instrText>
              </w:r>
            </w:ins>
            <w:del w:id="401" w:author="Victor Chai" w:date="2015-09-06T21:14:00Z">
              <w:r w:rsidR="00875EA9" w:rsidDel="003C2F4D">
                <w:delInstrText>HYPERLINK "observation.html"</w:delInstrText>
              </w:r>
            </w:del>
            <w:r>
              <w:fldChar w:fldCharType="separate"/>
            </w:r>
            <w:r w:rsidR="00E43BD9">
              <w:rPr>
                <w:rStyle w:val="Hyperlink"/>
                <w:rFonts w:eastAsia="Times New Roman"/>
              </w:rPr>
              <w:t>Observation</w:t>
            </w:r>
            <w:r>
              <w:fldChar w:fldCharType="end"/>
            </w:r>
          </w:p>
          <w:p w:rsidR="00C51368" w:rsidRDefault="004004B4">
            <w:pPr>
              <w:numPr>
                <w:ilvl w:val="0"/>
                <w:numId w:val="265"/>
              </w:numPr>
              <w:spacing w:before="100" w:beforeAutospacing="1" w:after="100" w:afterAutospacing="1"/>
              <w:rPr>
                <w:rFonts w:eastAsia="Times New Roman"/>
              </w:rPr>
            </w:pPr>
            <w:r>
              <w:fldChar w:fldCharType="begin"/>
            </w:r>
            <w:ins w:id="402" w:author="Victor Chai" w:date="2015-09-06T21:14:00Z">
              <w:r w:rsidR="003C2F4D">
                <w:instrText>HYPERLINK "C:\\Users\\chai0622h\\Documents\\Document-Repository\\HL7 Material\\FHIR\\DSTU 2 (QA)\\qa\\diagnosticreport.html"</w:instrText>
              </w:r>
            </w:ins>
            <w:del w:id="403" w:author="Victor Chai" w:date="2015-09-06T21:14:00Z">
              <w:r w:rsidR="00875EA9" w:rsidDel="003C2F4D">
                <w:delInstrText>HYPERLINK "diagnosticreport.html"</w:delInstrText>
              </w:r>
            </w:del>
            <w:r>
              <w:fldChar w:fldCharType="separate"/>
            </w:r>
            <w:r w:rsidR="00E43BD9">
              <w:rPr>
                <w:rStyle w:val="Hyperlink"/>
                <w:rFonts w:eastAsia="Times New Roman"/>
              </w:rPr>
              <w:t>DiagnosticReport</w:t>
            </w:r>
            <w:r>
              <w:fldChar w:fldCharType="end"/>
            </w:r>
          </w:p>
          <w:p w:rsidR="00C51368" w:rsidRDefault="004004B4">
            <w:pPr>
              <w:numPr>
                <w:ilvl w:val="0"/>
                <w:numId w:val="265"/>
              </w:numPr>
              <w:spacing w:before="100" w:beforeAutospacing="1" w:after="100" w:afterAutospacing="1"/>
              <w:rPr>
                <w:rFonts w:eastAsia="Times New Roman"/>
              </w:rPr>
            </w:pPr>
            <w:r>
              <w:fldChar w:fldCharType="begin"/>
            </w:r>
            <w:ins w:id="404" w:author="Victor Chai" w:date="2015-09-06T21:14:00Z">
              <w:r w:rsidR="003C2F4D">
                <w:instrText>HYPERLINK "C:\\Users\\chai0622h\\Documents\\Document-Repository\\HL7 Material\\FHIR\\DSTU 2 (QA)\\qa\\diagnosticorder.html"</w:instrText>
              </w:r>
            </w:ins>
            <w:del w:id="405" w:author="Victor Chai" w:date="2015-09-06T21:14:00Z">
              <w:r w:rsidR="00875EA9" w:rsidDel="003C2F4D">
                <w:delInstrText>HYPERLINK "diagnosticorder.html"</w:delInstrText>
              </w:r>
            </w:del>
            <w:r>
              <w:fldChar w:fldCharType="separate"/>
            </w:r>
            <w:r w:rsidR="00E43BD9">
              <w:rPr>
                <w:rStyle w:val="Hyperlink"/>
                <w:rFonts w:eastAsia="Times New Roman"/>
              </w:rPr>
              <w:t>DiagnosticOrder</w:t>
            </w:r>
            <w:r>
              <w:fldChar w:fldCharType="end"/>
            </w:r>
          </w:p>
          <w:p w:rsidR="00C51368" w:rsidRDefault="004004B4">
            <w:pPr>
              <w:numPr>
                <w:ilvl w:val="0"/>
                <w:numId w:val="265"/>
              </w:numPr>
              <w:spacing w:before="100" w:beforeAutospacing="1" w:after="100" w:afterAutospacing="1"/>
              <w:rPr>
                <w:rFonts w:eastAsia="Times New Roman"/>
              </w:rPr>
            </w:pPr>
            <w:r>
              <w:fldChar w:fldCharType="begin"/>
            </w:r>
            <w:ins w:id="406" w:author="Victor Chai" w:date="2015-09-06T21:14:00Z">
              <w:r w:rsidR="003C2F4D">
                <w:instrText>HYPERLINK "C:\\Users\\chai0622h\\Documents\\Document-Repository\\HL7 Material\\FHIR\\DSTU 2 (QA)\\qa\\specimen.html"</w:instrText>
              </w:r>
            </w:ins>
            <w:del w:id="407" w:author="Victor Chai" w:date="2015-09-06T21:14:00Z">
              <w:r w:rsidR="00875EA9" w:rsidDel="003C2F4D">
                <w:delInstrText>HYPERLINK "specimen.html"</w:delInstrText>
              </w:r>
            </w:del>
            <w:r>
              <w:fldChar w:fldCharType="separate"/>
            </w:r>
            <w:r w:rsidR="00E43BD9">
              <w:rPr>
                <w:rStyle w:val="Hyperlink"/>
                <w:rFonts w:eastAsia="Times New Roman"/>
              </w:rPr>
              <w:t>Specimen</w:t>
            </w:r>
            <w:r>
              <w:fldChar w:fldCharType="end"/>
            </w:r>
          </w:p>
          <w:p w:rsidR="00C51368" w:rsidRDefault="004004B4">
            <w:pPr>
              <w:numPr>
                <w:ilvl w:val="0"/>
                <w:numId w:val="265"/>
              </w:numPr>
              <w:spacing w:before="100" w:beforeAutospacing="1" w:after="100" w:afterAutospacing="1"/>
              <w:rPr>
                <w:rFonts w:eastAsia="Times New Roman"/>
              </w:rPr>
            </w:pPr>
            <w:r>
              <w:fldChar w:fldCharType="begin"/>
            </w:r>
            <w:ins w:id="408" w:author="Victor Chai" w:date="2015-09-06T21:14:00Z">
              <w:r w:rsidR="003C2F4D">
                <w:instrText>HYPERLINK "C:\\Users\\chai0622h\\Documents\\Document-Repository\\HL7 Material\\FHIR\\DSTU 2 (QA)\\qa\\bodysite.html"</w:instrText>
              </w:r>
            </w:ins>
            <w:del w:id="409" w:author="Victor Chai" w:date="2015-09-06T21:14:00Z">
              <w:r w:rsidR="00875EA9" w:rsidDel="003C2F4D">
                <w:delInstrText>HYPERLINK "bodysite.html"</w:delInstrText>
              </w:r>
            </w:del>
            <w:r>
              <w:fldChar w:fldCharType="separate"/>
            </w:r>
            <w:r w:rsidR="00E43BD9">
              <w:rPr>
                <w:rStyle w:val="Hyperlink"/>
                <w:rFonts w:eastAsia="Times New Roman"/>
              </w:rPr>
              <w:t>BodySite</w:t>
            </w:r>
            <w:r>
              <w:fldChar w:fldCharType="end"/>
            </w:r>
          </w:p>
          <w:p w:rsidR="00C51368" w:rsidRDefault="004004B4">
            <w:pPr>
              <w:numPr>
                <w:ilvl w:val="0"/>
                <w:numId w:val="265"/>
              </w:numPr>
              <w:spacing w:before="100" w:beforeAutospacing="1" w:after="100" w:afterAutospacing="1"/>
              <w:rPr>
                <w:rFonts w:eastAsia="Times New Roman"/>
              </w:rPr>
            </w:pPr>
            <w:r>
              <w:lastRenderedPageBreak/>
              <w:fldChar w:fldCharType="begin"/>
            </w:r>
            <w:ins w:id="410" w:author="Victor Chai" w:date="2015-09-06T21:14:00Z">
              <w:r w:rsidR="003C2F4D">
                <w:instrText>HYPERLINK "C:\\Users\\chai0622h\\Documents\\Document-Repository\\HL7 Material\\FHIR\\DSTU 2 (QA)\\qa\\imagingstudy.html"</w:instrText>
              </w:r>
            </w:ins>
            <w:del w:id="411" w:author="Victor Chai" w:date="2015-09-06T21:14:00Z">
              <w:r w:rsidR="00875EA9" w:rsidDel="003C2F4D">
                <w:delInstrText>HYPERLINK "imagingstudy.html"</w:delInstrText>
              </w:r>
            </w:del>
            <w:r>
              <w:fldChar w:fldCharType="separate"/>
            </w:r>
            <w:r w:rsidR="00E43BD9">
              <w:rPr>
                <w:rStyle w:val="Hyperlink"/>
                <w:rFonts w:eastAsia="Times New Roman"/>
              </w:rPr>
              <w:t>ImagingStudy</w:t>
            </w:r>
            <w:r>
              <w:fldChar w:fldCharType="end"/>
            </w:r>
          </w:p>
          <w:p w:rsidR="00C51368" w:rsidRDefault="004004B4">
            <w:pPr>
              <w:numPr>
                <w:ilvl w:val="0"/>
                <w:numId w:val="265"/>
              </w:numPr>
              <w:spacing w:before="100" w:beforeAutospacing="1" w:after="100" w:afterAutospacing="1"/>
              <w:rPr>
                <w:rFonts w:eastAsia="Times New Roman"/>
              </w:rPr>
            </w:pPr>
            <w:r>
              <w:fldChar w:fldCharType="begin"/>
            </w:r>
            <w:ins w:id="412" w:author="Victor Chai" w:date="2015-09-06T21:14:00Z">
              <w:r w:rsidR="003C2F4D">
                <w:instrText>HYPERLINK "C:\\Users\\chai0622h\\Documents\\Document-Repository\\HL7 Material\\FHIR\\DSTU 2 (QA)\\qa\\imagingobjectselection.html"</w:instrText>
              </w:r>
            </w:ins>
            <w:del w:id="413" w:author="Victor Chai" w:date="2015-09-06T21:14:00Z">
              <w:r w:rsidR="00875EA9" w:rsidDel="003C2F4D">
                <w:delInstrText>HYPERLINK "imagingobjectselection.html"</w:delInstrText>
              </w:r>
            </w:del>
            <w:r>
              <w:fldChar w:fldCharType="separate"/>
            </w:r>
            <w:r w:rsidR="00E43BD9">
              <w:rPr>
                <w:rStyle w:val="Hyperlink"/>
                <w:rFonts w:eastAsia="Times New Roman"/>
              </w:rPr>
              <w:t>ImagingObjectSelection</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4004B4">
            <w:pPr>
              <w:rPr>
                <w:rFonts w:eastAsia="Times New Roman"/>
              </w:rPr>
            </w:pPr>
            <w:hyperlink r:id="rId2225"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4004B4">
            <w:pPr>
              <w:numPr>
                <w:ilvl w:val="0"/>
                <w:numId w:val="266"/>
              </w:numPr>
              <w:spacing w:before="100" w:beforeAutospacing="1" w:after="100" w:afterAutospacing="1"/>
              <w:rPr>
                <w:rFonts w:eastAsia="Times New Roman"/>
              </w:rPr>
            </w:pPr>
            <w:r>
              <w:fldChar w:fldCharType="begin"/>
            </w:r>
            <w:ins w:id="414" w:author="Victor Chai" w:date="2015-09-06T21:14:00Z">
              <w:r w:rsidR="003C2F4D">
                <w:instrText>HYPERLINK "C:\\Users\\chai0622h\\Documents\\Document-Repository\\HL7 Material\\FHIR\\DSTU 2 (QA)\\qa\\patient.html"</w:instrText>
              </w:r>
            </w:ins>
            <w:del w:id="415" w:author="Victor Chai" w:date="2015-09-06T21:14:00Z">
              <w:r w:rsidR="00875EA9" w:rsidDel="003C2F4D">
                <w:delInstrText>HYPERLINK "patient.html"</w:delInstrText>
              </w:r>
            </w:del>
            <w:r>
              <w:fldChar w:fldCharType="separate"/>
            </w:r>
            <w:r w:rsidR="00E43BD9">
              <w:rPr>
                <w:rStyle w:val="Hyperlink"/>
                <w:rFonts w:eastAsia="Times New Roman"/>
              </w:rPr>
              <w:t>Patient</w:t>
            </w:r>
            <w:r>
              <w:fldChar w:fldCharType="end"/>
            </w:r>
          </w:p>
          <w:p w:rsidR="00C51368" w:rsidRDefault="004004B4">
            <w:pPr>
              <w:numPr>
                <w:ilvl w:val="0"/>
                <w:numId w:val="266"/>
              </w:numPr>
              <w:spacing w:before="100" w:beforeAutospacing="1" w:after="100" w:afterAutospacing="1"/>
              <w:rPr>
                <w:rFonts w:eastAsia="Times New Roman"/>
              </w:rPr>
            </w:pPr>
            <w:r>
              <w:fldChar w:fldCharType="begin"/>
            </w:r>
            <w:ins w:id="416" w:author="Victor Chai" w:date="2015-09-06T21:14:00Z">
              <w:r w:rsidR="003C2F4D">
                <w:instrText>HYPERLINK "C:\\Users\\chai0622h\\Documents\\Document-Repository\\HL7 Material\\FHIR\\DSTU 2 (QA)\\qa\\practitioner.html"</w:instrText>
              </w:r>
            </w:ins>
            <w:del w:id="417" w:author="Victor Chai" w:date="2015-09-06T21:14:00Z">
              <w:r w:rsidR="00875EA9" w:rsidDel="003C2F4D">
                <w:delInstrText>HYPERLINK "practitioner.html"</w:delInstrText>
              </w:r>
            </w:del>
            <w:r>
              <w:fldChar w:fldCharType="separate"/>
            </w:r>
            <w:r w:rsidR="00E43BD9">
              <w:rPr>
                <w:rStyle w:val="Hyperlink"/>
                <w:rFonts w:eastAsia="Times New Roman"/>
              </w:rPr>
              <w:t>Practitioner</w:t>
            </w:r>
            <w:r>
              <w:fldChar w:fldCharType="end"/>
            </w:r>
          </w:p>
          <w:p w:rsidR="00C51368" w:rsidRDefault="004004B4">
            <w:pPr>
              <w:numPr>
                <w:ilvl w:val="0"/>
                <w:numId w:val="266"/>
              </w:numPr>
              <w:spacing w:before="100" w:beforeAutospacing="1" w:after="100" w:afterAutospacing="1"/>
              <w:rPr>
                <w:rFonts w:eastAsia="Times New Roman"/>
              </w:rPr>
            </w:pPr>
            <w:r>
              <w:fldChar w:fldCharType="begin"/>
            </w:r>
            <w:ins w:id="418" w:author="Victor Chai" w:date="2015-09-06T21:14:00Z">
              <w:r w:rsidR="003C2F4D">
                <w:instrText>HYPERLINK "C:\\Users\\chai0622h\\Documents\\Document-Repository\\HL7 Material\\FHIR\\DSTU 2 (QA)\\qa\\relatedperson.html"</w:instrText>
              </w:r>
            </w:ins>
            <w:del w:id="419" w:author="Victor Chai" w:date="2015-09-06T21:14:00Z">
              <w:r w:rsidR="00875EA9" w:rsidDel="003C2F4D">
                <w:delInstrText>HYPERLINK "relatedperson.html"</w:delInstrText>
              </w:r>
            </w:del>
            <w:r>
              <w:fldChar w:fldCharType="separate"/>
            </w:r>
            <w:r w:rsidR="00E43BD9">
              <w:rPr>
                <w:rStyle w:val="Hyperlink"/>
                <w:rFonts w:eastAsia="Times New Roman"/>
              </w:rPr>
              <w:t>RelatedPerson</w:t>
            </w:r>
            <w:r>
              <w:fldChar w:fldCharType="end"/>
            </w:r>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4004B4">
            <w:pPr>
              <w:numPr>
                <w:ilvl w:val="0"/>
                <w:numId w:val="267"/>
              </w:numPr>
              <w:spacing w:before="100" w:beforeAutospacing="1" w:after="100" w:afterAutospacing="1"/>
              <w:rPr>
                <w:rFonts w:eastAsia="Times New Roman"/>
              </w:rPr>
            </w:pPr>
            <w:r>
              <w:fldChar w:fldCharType="begin"/>
            </w:r>
            <w:ins w:id="420" w:author="Victor Chai" w:date="2015-09-06T21:14:00Z">
              <w:r w:rsidR="003C2F4D">
                <w:instrText>HYPERLINK "C:\\Users\\chai0622h\\Documents\\Document-Repository\\HL7 Material\\FHIR\\DSTU 2 (QA)\\qa\\organization.html"</w:instrText>
              </w:r>
            </w:ins>
            <w:del w:id="421" w:author="Victor Chai" w:date="2015-09-06T21:14:00Z">
              <w:r w:rsidR="00875EA9" w:rsidDel="003C2F4D">
                <w:delInstrText>HYPERLINK "organization.html"</w:delInstrText>
              </w:r>
            </w:del>
            <w:r>
              <w:fldChar w:fldCharType="separate"/>
            </w:r>
            <w:r w:rsidR="00E43BD9">
              <w:rPr>
                <w:rStyle w:val="Hyperlink"/>
                <w:rFonts w:eastAsia="Times New Roman"/>
              </w:rPr>
              <w:t>Organization</w:t>
            </w:r>
            <w:r>
              <w:fldChar w:fldCharType="end"/>
            </w:r>
          </w:p>
          <w:p w:rsidR="00C51368" w:rsidRDefault="004004B4">
            <w:pPr>
              <w:numPr>
                <w:ilvl w:val="0"/>
                <w:numId w:val="267"/>
              </w:numPr>
              <w:spacing w:before="100" w:beforeAutospacing="1" w:after="100" w:afterAutospacing="1"/>
              <w:rPr>
                <w:rFonts w:eastAsia="Times New Roman"/>
              </w:rPr>
            </w:pPr>
            <w:r>
              <w:fldChar w:fldCharType="begin"/>
            </w:r>
            <w:ins w:id="422" w:author="Victor Chai" w:date="2015-09-06T21:14:00Z">
              <w:r w:rsidR="003C2F4D">
                <w:instrText>HYPERLINK "C:\\Users\\chai0622h\\Documents\\Document-Repository\\HL7 Material\\FHIR\\DSTU 2 (QA)\\qa\\healthcareservice.html"</w:instrText>
              </w:r>
            </w:ins>
            <w:del w:id="423" w:author="Victor Chai" w:date="2015-09-06T21:14:00Z">
              <w:r w:rsidR="00875EA9" w:rsidDel="003C2F4D">
                <w:delInstrText>HYPERLINK "healthcareservice.html"</w:delInstrText>
              </w:r>
            </w:del>
            <w:r>
              <w:fldChar w:fldCharType="separate"/>
            </w:r>
            <w:r w:rsidR="00E43BD9">
              <w:rPr>
                <w:rStyle w:val="Hyperlink"/>
                <w:rFonts w:eastAsia="Times New Roman"/>
              </w:rPr>
              <w:t>HealthcareService</w:t>
            </w:r>
            <w:r>
              <w:fldChar w:fldCharType="end"/>
            </w:r>
          </w:p>
          <w:p w:rsidR="00C51368" w:rsidRDefault="004004B4">
            <w:pPr>
              <w:numPr>
                <w:ilvl w:val="0"/>
                <w:numId w:val="267"/>
              </w:numPr>
              <w:spacing w:before="100" w:beforeAutospacing="1" w:after="100" w:afterAutospacing="1"/>
              <w:rPr>
                <w:rFonts w:eastAsia="Times New Roman"/>
              </w:rPr>
            </w:pPr>
            <w:r>
              <w:fldChar w:fldCharType="begin"/>
            </w:r>
            <w:ins w:id="424" w:author="Victor Chai" w:date="2015-09-06T21:14:00Z">
              <w:r w:rsidR="003C2F4D">
                <w:instrText>HYPERLINK "C:\\Users\\chai0622h\\Documents\\Document-Repository\\HL7 Material\\FHIR\\DSTU 2 (QA)\\qa\\group.html"</w:instrText>
              </w:r>
            </w:ins>
            <w:del w:id="425" w:author="Victor Chai" w:date="2015-09-06T21:14:00Z">
              <w:r w:rsidR="00875EA9" w:rsidDel="003C2F4D">
                <w:delInstrText>HYPERLINK "group.html"</w:delInstrText>
              </w:r>
            </w:del>
            <w:r>
              <w:fldChar w:fldCharType="separate"/>
            </w:r>
            <w:r w:rsidR="00E43BD9">
              <w:rPr>
                <w:rStyle w:val="Hyperlink"/>
                <w:rFonts w:eastAsia="Times New Roman"/>
              </w:rPr>
              <w:t>Group</w:t>
            </w:r>
            <w:r>
              <w:fldChar w:fldCharType="end"/>
            </w:r>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4004B4">
            <w:pPr>
              <w:numPr>
                <w:ilvl w:val="0"/>
                <w:numId w:val="268"/>
              </w:numPr>
              <w:spacing w:before="100" w:beforeAutospacing="1" w:after="100" w:afterAutospacing="1"/>
              <w:rPr>
                <w:rFonts w:eastAsia="Times New Roman"/>
              </w:rPr>
            </w:pPr>
            <w:r>
              <w:fldChar w:fldCharType="begin"/>
            </w:r>
            <w:ins w:id="426" w:author="Victor Chai" w:date="2015-09-06T21:14:00Z">
              <w:r w:rsidR="003C2F4D">
                <w:instrText>HYPERLINK "C:\\Users\\chai0622h\\Documents\\Document-Repository\\HL7 Material\\FHIR\\DSTU 2 (QA)\\qa\\location.html"</w:instrText>
              </w:r>
            </w:ins>
            <w:del w:id="427" w:author="Victor Chai" w:date="2015-09-06T21:14:00Z">
              <w:r w:rsidR="00875EA9" w:rsidDel="003C2F4D">
                <w:delInstrText>HYPERLINK "location.html"</w:delInstrText>
              </w:r>
            </w:del>
            <w:r>
              <w:fldChar w:fldCharType="separate"/>
            </w:r>
            <w:r w:rsidR="00E43BD9">
              <w:rPr>
                <w:rStyle w:val="Hyperlink"/>
                <w:rFonts w:eastAsia="Times New Roman"/>
              </w:rPr>
              <w:t>Location</w:t>
            </w:r>
            <w:r>
              <w:fldChar w:fldCharType="end"/>
            </w:r>
          </w:p>
          <w:p w:rsidR="00C51368" w:rsidRDefault="004004B4">
            <w:pPr>
              <w:numPr>
                <w:ilvl w:val="0"/>
                <w:numId w:val="268"/>
              </w:numPr>
              <w:spacing w:before="100" w:beforeAutospacing="1" w:after="100" w:afterAutospacing="1"/>
              <w:rPr>
                <w:rFonts w:eastAsia="Times New Roman"/>
              </w:rPr>
            </w:pPr>
            <w:r>
              <w:fldChar w:fldCharType="begin"/>
            </w:r>
            <w:ins w:id="428" w:author="Victor Chai" w:date="2015-09-06T21:14:00Z">
              <w:r w:rsidR="003C2F4D">
                <w:instrText>HYPERLINK "C:\\Users\\chai0622h\\Documents\\Document-Repository\\HL7 Material\\FHIR\\DSTU 2 (QA)\\qa\\substance.html"</w:instrText>
              </w:r>
            </w:ins>
            <w:del w:id="429" w:author="Victor Chai" w:date="2015-09-06T21:14:00Z">
              <w:r w:rsidR="00875EA9" w:rsidDel="003C2F4D">
                <w:delInstrText>HYPERLINK "substance.html"</w:delInstrText>
              </w:r>
            </w:del>
            <w:r>
              <w:fldChar w:fldCharType="separate"/>
            </w:r>
            <w:r w:rsidR="00E43BD9">
              <w:rPr>
                <w:rStyle w:val="Hyperlink"/>
                <w:rFonts w:eastAsia="Times New Roman"/>
              </w:rPr>
              <w:t>Substance</w:t>
            </w:r>
            <w:r>
              <w:fldChar w:fldCharType="end"/>
            </w:r>
          </w:p>
          <w:p w:rsidR="00C51368" w:rsidRDefault="004004B4">
            <w:pPr>
              <w:numPr>
                <w:ilvl w:val="0"/>
                <w:numId w:val="268"/>
              </w:numPr>
              <w:spacing w:before="100" w:beforeAutospacing="1" w:after="100" w:afterAutospacing="1"/>
              <w:rPr>
                <w:rFonts w:eastAsia="Times New Roman"/>
              </w:rPr>
            </w:pPr>
            <w:r>
              <w:fldChar w:fldCharType="begin"/>
            </w:r>
            <w:ins w:id="430" w:author="Victor Chai" w:date="2015-09-06T21:14:00Z">
              <w:r w:rsidR="003C2F4D">
                <w:instrText>HYPERLINK "C:\\Users\\chai0622h\\Documents\\Document-Repository\\HL7 Material\\FHIR\\DSTU 2 (QA)\\qa\\person.html"</w:instrText>
              </w:r>
            </w:ins>
            <w:del w:id="431" w:author="Victor Chai" w:date="2015-09-06T21:14:00Z">
              <w:r w:rsidR="00875EA9" w:rsidDel="003C2F4D">
                <w:delInstrText>HYPERLINK "person.html"</w:delInstrText>
              </w:r>
            </w:del>
            <w:r>
              <w:fldChar w:fldCharType="separate"/>
            </w:r>
            <w:r w:rsidR="00E43BD9">
              <w:rPr>
                <w:rStyle w:val="Hyperlink"/>
                <w:rFonts w:eastAsia="Times New Roman"/>
              </w:rPr>
              <w:t>Person</w:t>
            </w:r>
            <w:r>
              <w:fldChar w:fldCharType="end"/>
            </w:r>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4004B4">
            <w:pPr>
              <w:numPr>
                <w:ilvl w:val="0"/>
                <w:numId w:val="269"/>
              </w:numPr>
              <w:spacing w:before="100" w:beforeAutospacing="1" w:after="100" w:afterAutospacing="1"/>
              <w:rPr>
                <w:rFonts w:eastAsia="Times New Roman"/>
              </w:rPr>
            </w:pPr>
            <w:r>
              <w:fldChar w:fldCharType="begin"/>
            </w:r>
            <w:ins w:id="432" w:author="Victor Chai" w:date="2015-09-06T21:14:00Z">
              <w:r w:rsidR="003C2F4D">
                <w:instrText>HYPERLINK "C:\\Users\\chai0622h\\Documents\\Document-Repository\\HL7 Material\\FHIR\\DSTU 2 (QA)\\qa\\device.html"</w:instrText>
              </w:r>
            </w:ins>
            <w:del w:id="433" w:author="Victor Chai" w:date="2015-09-06T21:14:00Z">
              <w:r w:rsidR="00875EA9" w:rsidDel="003C2F4D">
                <w:delInstrText>HYPERLINK "device.html"</w:delInstrText>
              </w:r>
            </w:del>
            <w:r>
              <w:fldChar w:fldCharType="separate"/>
            </w:r>
            <w:r w:rsidR="00E43BD9">
              <w:rPr>
                <w:rStyle w:val="Hyperlink"/>
                <w:rFonts w:eastAsia="Times New Roman"/>
              </w:rPr>
              <w:t>Device</w:t>
            </w:r>
            <w:r>
              <w:fldChar w:fldCharType="end"/>
            </w:r>
          </w:p>
          <w:p w:rsidR="00C51368" w:rsidRDefault="004004B4">
            <w:pPr>
              <w:numPr>
                <w:ilvl w:val="0"/>
                <w:numId w:val="269"/>
              </w:numPr>
              <w:spacing w:before="100" w:beforeAutospacing="1" w:after="100" w:afterAutospacing="1"/>
              <w:rPr>
                <w:rFonts w:eastAsia="Times New Roman"/>
              </w:rPr>
            </w:pPr>
            <w:r>
              <w:fldChar w:fldCharType="begin"/>
            </w:r>
            <w:ins w:id="434" w:author="Victor Chai" w:date="2015-09-06T21:14:00Z">
              <w:r w:rsidR="003C2F4D">
                <w:instrText>HYPERLINK "C:\\Users\\chai0622h\\Documents\\Document-Repository\\HL7 Material\\FHIR\\DSTU 2 (QA)\\qa\\devicecomponent.html"</w:instrText>
              </w:r>
            </w:ins>
            <w:del w:id="435" w:author="Victor Chai" w:date="2015-09-06T21:14:00Z">
              <w:r w:rsidR="00875EA9" w:rsidDel="003C2F4D">
                <w:delInstrText>HYPERLINK "devicecomponent.html"</w:delInstrText>
              </w:r>
            </w:del>
            <w:r>
              <w:fldChar w:fldCharType="separate"/>
            </w:r>
            <w:r w:rsidR="00E43BD9">
              <w:rPr>
                <w:rStyle w:val="Hyperlink"/>
                <w:rFonts w:eastAsia="Times New Roman"/>
              </w:rPr>
              <w:t>DeviceComponent</w:t>
            </w:r>
            <w:r>
              <w:fldChar w:fldCharType="end"/>
            </w:r>
          </w:p>
          <w:p w:rsidR="00C51368" w:rsidRDefault="004004B4">
            <w:pPr>
              <w:numPr>
                <w:ilvl w:val="0"/>
                <w:numId w:val="269"/>
              </w:numPr>
              <w:spacing w:before="100" w:beforeAutospacing="1" w:after="100" w:afterAutospacing="1"/>
              <w:rPr>
                <w:rFonts w:eastAsia="Times New Roman"/>
              </w:rPr>
            </w:pPr>
            <w:r>
              <w:fldChar w:fldCharType="begin"/>
            </w:r>
            <w:ins w:id="436" w:author="Victor Chai" w:date="2015-09-06T21:14:00Z">
              <w:r w:rsidR="003C2F4D">
                <w:instrText>HYPERLINK "C:\\Users\\chai0622h\\Documents\\Document-Repository\\HL7 Material\\FHIR\\DSTU 2 (QA)\\qa\\devicemetric.html"</w:instrText>
              </w:r>
            </w:ins>
            <w:del w:id="437" w:author="Victor Chai" w:date="2015-09-06T21:14:00Z">
              <w:r w:rsidR="00875EA9" w:rsidDel="003C2F4D">
                <w:delInstrText>HYPERLINK "devicemetric.html"</w:delInstrText>
              </w:r>
            </w:del>
            <w:r>
              <w:fldChar w:fldCharType="separate"/>
            </w:r>
            <w:r w:rsidR="00E43BD9">
              <w:rPr>
                <w:rStyle w:val="Hyperlink"/>
                <w:rFonts w:eastAsia="Times New Roman"/>
              </w:rPr>
              <w:t>DeviceMetric</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4004B4">
            <w:pPr>
              <w:rPr>
                <w:rFonts w:eastAsia="Times New Roman"/>
              </w:rPr>
            </w:pPr>
            <w:hyperlink r:id="rId2226"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4004B4">
            <w:pPr>
              <w:numPr>
                <w:ilvl w:val="0"/>
                <w:numId w:val="270"/>
              </w:numPr>
              <w:spacing w:before="100" w:beforeAutospacing="1" w:after="100" w:afterAutospacing="1"/>
              <w:rPr>
                <w:rFonts w:eastAsia="Times New Roman"/>
              </w:rPr>
            </w:pPr>
            <w:r>
              <w:fldChar w:fldCharType="begin"/>
            </w:r>
            <w:ins w:id="438" w:author="Victor Chai" w:date="2015-09-06T21:14:00Z">
              <w:r w:rsidR="003C2F4D">
                <w:instrText>HYPERLINK "C:\\Users\\chai0622h\\Documents\\Document-Repository\\HL7 Material\\FHIR\\DSTU 2 (QA)\\qa\\encounter.html"</w:instrText>
              </w:r>
            </w:ins>
            <w:del w:id="439" w:author="Victor Chai" w:date="2015-09-06T21:14:00Z">
              <w:r w:rsidR="00875EA9" w:rsidDel="003C2F4D">
                <w:delInstrText>HYPERLINK "encounter.html"</w:delInstrText>
              </w:r>
            </w:del>
            <w:r>
              <w:fldChar w:fldCharType="separate"/>
            </w:r>
            <w:r w:rsidR="00E43BD9">
              <w:rPr>
                <w:rStyle w:val="Hyperlink"/>
                <w:rFonts w:eastAsia="Times New Roman"/>
              </w:rPr>
              <w:t>Encounter</w:t>
            </w:r>
            <w:r>
              <w:fldChar w:fldCharType="end"/>
            </w:r>
          </w:p>
          <w:p w:rsidR="00C51368" w:rsidRDefault="004004B4">
            <w:pPr>
              <w:numPr>
                <w:ilvl w:val="0"/>
                <w:numId w:val="270"/>
              </w:numPr>
              <w:spacing w:before="100" w:beforeAutospacing="1" w:after="100" w:afterAutospacing="1"/>
              <w:rPr>
                <w:rFonts w:eastAsia="Times New Roman"/>
              </w:rPr>
            </w:pPr>
            <w:r>
              <w:fldChar w:fldCharType="begin"/>
            </w:r>
            <w:ins w:id="440" w:author="Victor Chai" w:date="2015-09-06T21:14:00Z">
              <w:r w:rsidR="003C2F4D">
                <w:instrText>HYPERLINK "C:\\Users\\chai0622h\\Documents\\Document-Repository\\HL7 Material\\FHIR\\DSTU 2 (QA)\\qa\\episodeofcare.html"</w:instrText>
              </w:r>
            </w:ins>
            <w:del w:id="441" w:author="Victor Chai" w:date="2015-09-06T21:14:00Z">
              <w:r w:rsidR="00875EA9" w:rsidDel="003C2F4D">
                <w:delInstrText>HYPERLINK "episodeofcare.html"</w:delInstrText>
              </w:r>
            </w:del>
            <w:r>
              <w:fldChar w:fldCharType="separate"/>
            </w:r>
            <w:r w:rsidR="00E43BD9">
              <w:rPr>
                <w:rStyle w:val="Hyperlink"/>
                <w:rFonts w:eastAsia="Times New Roman"/>
              </w:rPr>
              <w:t>EpisodeOfCare</w:t>
            </w:r>
            <w:r>
              <w:fldChar w:fldCharType="end"/>
            </w:r>
          </w:p>
          <w:p w:rsidR="00C51368" w:rsidRDefault="004004B4">
            <w:pPr>
              <w:numPr>
                <w:ilvl w:val="0"/>
                <w:numId w:val="270"/>
              </w:numPr>
              <w:spacing w:before="100" w:beforeAutospacing="1" w:after="100" w:afterAutospacing="1"/>
              <w:rPr>
                <w:rFonts w:eastAsia="Times New Roman"/>
              </w:rPr>
            </w:pPr>
            <w:r>
              <w:fldChar w:fldCharType="begin"/>
            </w:r>
            <w:ins w:id="442" w:author="Victor Chai" w:date="2015-09-06T21:14:00Z">
              <w:r w:rsidR="003C2F4D">
                <w:instrText>HYPERLINK "C:\\Users\\chai0622h\\Documents\\Document-Repository\\HL7 Material\\FHIR\\DSTU 2 (QA)\\qa\\communication.html"</w:instrText>
              </w:r>
            </w:ins>
            <w:del w:id="443" w:author="Victor Chai" w:date="2015-09-06T21:14:00Z">
              <w:r w:rsidR="00875EA9" w:rsidDel="003C2F4D">
                <w:delInstrText>HYPERLINK "communication.html"</w:delInstrText>
              </w:r>
            </w:del>
            <w:r>
              <w:fldChar w:fldCharType="separate"/>
            </w:r>
            <w:r w:rsidR="00E43BD9">
              <w:rPr>
                <w:rStyle w:val="Hyperlink"/>
                <w:rFonts w:eastAsia="Times New Roman"/>
              </w:rPr>
              <w:t>Communication</w:t>
            </w:r>
            <w:r>
              <w:fldChar w:fldCharType="end"/>
            </w:r>
          </w:p>
          <w:p w:rsidR="00C51368" w:rsidRDefault="004004B4">
            <w:pPr>
              <w:numPr>
                <w:ilvl w:val="0"/>
                <w:numId w:val="270"/>
              </w:numPr>
              <w:spacing w:before="100" w:beforeAutospacing="1" w:after="100" w:afterAutospacing="1"/>
              <w:rPr>
                <w:rFonts w:eastAsia="Times New Roman"/>
              </w:rPr>
            </w:pPr>
            <w:r>
              <w:fldChar w:fldCharType="begin"/>
            </w:r>
            <w:ins w:id="444" w:author="Victor Chai" w:date="2015-09-06T21:14:00Z">
              <w:r w:rsidR="003C2F4D">
                <w:instrText>HYPERLINK "C:\\Users\\chai0622h\\Documents\\Document-Repository\\HL7 Material\\FHIR\\DSTU 2 (QA)\\qa\\flag.html"</w:instrText>
              </w:r>
            </w:ins>
            <w:del w:id="445" w:author="Victor Chai" w:date="2015-09-06T21:14:00Z">
              <w:r w:rsidR="00875EA9" w:rsidDel="003C2F4D">
                <w:delInstrText>HYPERLINK "flag.html"</w:delInstrText>
              </w:r>
            </w:del>
            <w:r>
              <w:fldChar w:fldCharType="separate"/>
            </w:r>
            <w:r w:rsidR="00E43BD9">
              <w:rPr>
                <w:rStyle w:val="Hyperlink"/>
                <w:rFonts w:eastAsia="Times New Roman"/>
              </w:rPr>
              <w:t>Flag</w:t>
            </w:r>
            <w:r>
              <w:fldChar w:fldCharType="end"/>
            </w:r>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4004B4">
            <w:pPr>
              <w:numPr>
                <w:ilvl w:val="0"/>
                <w:numId w:val="271"/>
              </w:numPr>
              <w:spacing w:before="100" w:beforeAutospacing="1" w:after="100" w:afterAutospacing="1"/>
              <w:rPr>
                <w:rFonts w:eastAsia="Times New Roman"/>
              </w:rPr>
            </w:pPr>
            <w:r>
              <w:fldChar w:fldCharType="begin"/>
            </w:r>
            <w:ins w:id="446" w:author="Victor Chai" w:date="2015-09-06T21:14:00Z">
              <w:r w:rsidR="003C2F4D">
                <w:instrText>HYPERLINK "C:\\Users\\chai0622h\\Documents\\Document-Repository\\HL7 Material\\FHIR\\DSTU 2 (QA)\\qa\\appointment.html"</w:instrText>
              </w:r>
            </w:ins>
            <w:del w:id="447" w:author="Victor Chai" w:date="2015-09-06T21:14:00Z">
              <w:r w:rsidR="00875EA9" w:rsidDel="003C2F4D">
                <w:delInstrText>HYPERLINK "appointment.html"</w:delInstrText>
              </w:r>
            </w:del>
            <w:r>
              <w:fldChar w:fldCharType="separate"/>
            </w:r>
            <w:r w:rsidR="00E43BD9">
              <w:rPr>
                <w:rStyle w:val="Hyperlink"/>
                <w:rFonts w:eastAsia="Times New Roman"/>
              </w:rPr>
              <w:t>Appointment</w:t>
            </w:r>
            <w:r>
              <w:fldChar w:fldCharType="end"/>
            </w:r>
          </w:p>
          <w:p w:rsidR="00C51368" w:rsidRDefault="004004B4">
            <w:pPr>
              <w:numPr>
                <w:ilvl w:val="0"/>
                <w:numId w:val="271"/>
              </w:numPr>
              <w:spacing w:before="100" w:beforeAutospacing="1" w:after="100" w:afterAutospacing="1"/>
              <w:rPr>
                <w:rFonts w:eastAsia="Times New Roman"/>
              </w:rPr>
            </w:pPr>
            <w:r>
              <w:fldChar w:fldCharType="begin"/>
            </w:r>
            <w:ins w:id="448" w:author="Victor Chai" w:date="2015-09-06T21:14:00Z">
              <w:r w:rsidR="003C2F4D">
                <w:instrText>HYPERLINK "C:\\Users\\chai0622h\\Documents\\Document-Repository\\HL7 Material\\FHIR\\DSTU 2 (QA)\\qa\\appointmentresponse.html"</w:instrText>
              </w:r>
            </w:ins>
            <w:del w:id="449" w:author="Victor Chai" w:date="2015-09-06T21:14:00Z">
              <w:r w:rsidR="00875EA9" w:rsidDel="003C2F4D">
                <w:delInstrText>HYPERLINK "appointmentresponse.html"</w:delInstrText>
              </w:r>
            </w:del>
            <w:r>
              <w:fldChar w:fldCharType="separate"/>
            </w:r>
            <w:r w:rsidR="00E43BD9">
              <w:rPr>
                <w:rStyle w:val="Hyperlink"/>
                <w:rFonts w:eastAsia="Times New Roman"/>
              </w:rPr>
              <w:t>AppointmentResponse</w:t>
            </w:r>
            <w:r>
              <w:fldChar w:fldCharType="end"/>
            </w:r>
          </w:p>
          <w:p w:rsidR="00C51368" w:rsidRDefault="004004B4">
            <w:pPr>
              <w:numPr>
                <w:ilvl w:val="0"/>
                <w:numId w:val="271"/>
              </w:numPr>
              <w:spacing w:before="100" w:beforeAutospacing="1" w:after="100" w:afterAutospacing="1"/>
              <w:rPr>
                <w:rFonts w:eastAsia="Times New Roman"/>
              </w:rPr>
            </w:pPr>
            <w:r>
              <w:fldChar w:fldCharType="begin"/>
            </w:r>
            <w:ins w:id="450" w:author="Victor Chai" w:date="2015-09-06T21:14:00Z">
              <w:r w:rsidR="003C2F4D">
                <w:instrText>HYPERLINK "C:\\Users\\chai0622h\\Documents\\Document-Repository\\HL7 Material\\FHIR\\DSTU 2 (QA)\\qa\\schedule.html"</w:instrText>
              </w:r>
            </w:ins>
            <w:del w:id="451" w:author="Victor Chai" w:date="2015-09-06T21:14:00Z">
              <w:r w:rsidR="00875EA9" w:rsidDel="003C2F4D">
                <w:delInstrText>HYPERLINK "schedule.html"</w:delInstrText>
              </w:r>
            </w:del>
            <w:r>
              <w:fldChar w:fldCharType="separate"/>
            </w:r>
            <w:r w:rsidR="00E43BD9">
              <w:rPr>
                <w:rStyle w:val="Hyperlink"/>
                <w:rFonts w:eastAsia="Times New Roman"/>
              </w:rPr>
              <w:t>Schedule</w:t>
            </w:r>
            <w:r>
              <w:fldChar w:fldCharType="end"/>
            </w:r>
          </w:p>
          <w:p w:rsidR="00C51368" w:rsidRDefault="004004B4">
            <w:pPr>
              <w:numPr>
                <w:ilvl w:val="0"/>
                <w:numId w:val="271"/>
              </w:numPr>
              <w:spacing w:before="100" w:beforeAutospacing="1" w:after="100" w:afterAutospacing="1"/>
              <w:rPr>
                <w:rFonts w:eastAsia="Times New Roman"/>
              </w:rPr>
            </w:pPr>
            <w:r>
              <w:fldChar w:fldCharType="begin"/>
            </w:r>
            <w:ins w:id="452" w:author="Victor Chai" w:date="2015-09-06T21:14:00Z">
              <w:r w:rsidR="003C2F4D">
                <w:instrText>HYPERLINK "C:\\Users\\chai0622h\\Documents\\Document-Repository\\HL7 Material\\FHIR\\DSTU 2 (QA)\\qa\\slot.html"</w:instrText>
              </w:r>
            </w:ins>
            <w:del w:id="453" w:author="Victor Chai" w:date="2015-09-06T21:14:00Z">
              <w:r w:rsidR="00875EA9" w:rsidDel="003C2F4D">
                <w:delInstrText>HYPERLINK "slot.html"</w:delInstrText>
              </w:r>
            </w:del>
            <w:r>
              <w:fldChar w:fldCharType="separate"/>
            </w:r>
            <w:r w:rsidR="00E43BD9">
              <w:rPr>
                <w:rStyle w:val="Hyperlink"/>
                <w:rFonts w:eastAsia="Times New Roman"/>
              </w:rPr>
              <w:t>Slot</w:t>
            </w:r>
            <w:r>
              <w:fldChar w:fldCharType="end"/>
            </w:r>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4004B4">
            <w:pPr>
              <w:numPr>
                <w:ilvl w:val="0"/>
                <w:numId w:val="272"/>
              </w:numPr>
              <w:spacing w:before="100" w:beforeAutospacing="1" w:after="100" w:afterAutospacing="1"/>
              <w:rPr>
                <w:rFonts w:eastAsia="Times New Roman"/>
              </w:rPr>
            </w:pPr>
            <w:r>
              <w:fldChar w:fldCharType="begin"/>
            </w:r>
            <w:ins w:id="454" w:author="Victor Chai" w:date="2015-09-06T21:14:00Z">
              <w:r w:rsidR="003C2F4D">
                <w:instrText>HYPERLINK "C:\\Users\\chai0622h\\Documents\\Document-Repository\\HL7 Material\\FHIR\\DSTU 2 (QA)\\qa\\order.html"</w:instrText>
              </w:r>
            </w:ins>
            <w:del w:id="455" w:author="Victor Chai" w:date="2015-09-06T21:14:00Z">
              <w:r w:rsidR="00875EA9" w:rsidDel="003C2F4D">
                <w:delInstrText>HYPERLINK "order.html"</w:delInstrText>
              </w:r>
            </w:del>
            <w:r>
              <w:fldChar w:fldCharType="separate"/>
            </w:r>
            <w:r w:rsidR="00E43BD9">
              <w:rPr>
                <w:rStyle w:val="Hyperlink"/>
                <w:rFonts w:eastAsia="Times New Roman"/>
              </w:rPr>
              <w:t>Order</w:t>
            </w:r>
            <w:r>
              <w:fldChar w:fldCharType="end"/>
            </w:r>
          </w:p>
          <w:p w:rsidR="00C51368" w:rsidRDefault="004004B4">
            <w:pPr>
              <w:numPr>
                <w:ilvl w:val="0"/>
                <w:numId w:val="272"/>
              </w:numPr>
              <w:spacing w:before="100" w:beforeAutospacing="1" w:after="100" w:afterAutospacing="1"/>
              <w:rPr>
                <w:rFonts w:eastAsia="Times New Roman"/>
              </w:rPr>
            </w:pPr>
            <w:r>
              <w:fldChar w:fldCharType="begin"/>
            </w:r>
            <w:ins w:id="456" w:author="Victor Chai" w:date="2015-09-06T21:14:00Z">
              <w:r w:rsidR="003C2F4D">
                <w:instrText>HYPERLINK "C:\\Users\\chai0622h\\Documents\\Document-Repository\\HL7 Material\\FHIR\\DSTU 2 (QA)\\qa\\orderresponse.html"</w:instrText>
              </w:r>
            </w:ins>
            <w:del w:id="457" w:author="Victor Chai" w:date="2015-09-06T21:14:00Z">
              <w:r w:rsidR="00875EA9" w:rsidDel="003C2F4D">
                <w:delInstrText>HYPERLINK "orderresponse.html"</w:delInstrText>
              </w:r>
            </w:del>
            <w:r>
              <w:fldChar w:fldCharType="separate"/>
            </w:r>
            <w:r w:rsidR="00E43BD9">
              <w:rPr>
                <w:rStyle w:val="Hyperlink"/>
                <w:rFonts w:eastAsia="Times New Roman"/>
              </w:rPr>
              <w:t>OrderResponse</w:t>
            </w:r>
            <w:r>
              <w:fldChar w:fldCharType="end"/>
            </w:r>
          </w:p>
          <w:p w:rsidR="00C51368" w:rsidRDefault="004004B4">
            <w:pPr>
              <w:numPr>
                <w:ilvl w:val="0"/>
                <w:numId w:val="272"/>
              </w:numPr>
              <w:spacing w:before="100" w:beforeAutospacing="1" w:after="100" w:afterAutospacing="1"/>
              <w:rPr>
                <w:rFonts w:eastAsia="Times New Roman"/>
              </w:rPr>
            </w:pPr>
            <w:r>
              <w:fldChar w:fldCharType="begin"/>
            </w:r>
            <w:ins w:id="458" w:author="Victor Chai" w:date="2015-09-06T21:14:00Z">
              <w:r w:rsidR="003C2F4D">
                <w:instrText>HYPERLINK "C:\\Users\\chai0622h\\Documents\\Document-Repository\\HL7 Material\\FHIR\\DSTU 2 (QA)\\qa\\communicationrequest.html"</w:instrText>
              </w:r>
            </w:ins>
            <w:del w:id="459" w:author="Victor Chai" w:date="2015-09-06T21:14:00Z">
              <w:r w:rsidR="00875EA9" w:rsidDel="003C2F4D">
                <w:delInstrText>HYPERLINK "communicationrequest.html"</w:delInstrText>
              </w:r>
            </w:del>
            <w:r>
              <w:fldChar w:fldCharType="separate"/>
            </w:r>
            <w:r w:rsidR="00E43BD9">
              <w:rPr>
                <w:rStyle w:val="Hyperlink"/>
                <w:rFonts w:eastAsia="Times New Roman"/>
              </w:rPr>
              <w:t>CommunicationRequest</w:t>
            </w:r>
            <w:r>
              <w:fldChar w:fldCharType="end"/>
            </w:r>
          </w:p>
          <w:p w:rsidR="00C51368" w:rsidRDefault="004004B4">
            <w:pPr>
              <w:numPr>
                <w:ilvl w:val="0"/>
                <w:numId w:val="272"/>
              </w:numPr>
              <w:spacing w:before="100" w:beforeAutospacing="1" w:after="100" w:afterAutospacing="1"/>
              <w:rPr>
                <w:rFonts w:eastAsia="Times New Roman"/>
              </w:rPr>
            </w:pPr>
            <w:r>
              <w:fldChar w:fldCharType="begin"/>
            </w:r>
            <w:ins w:id="460" w:author="Victor Chai" w:date="2015-09-06T21:14:00Z">
              <w:r w:rsidR="003C2F4D">
                <w:instrText>HYPERLINK "C:\\Users\\chai0622h\\Documents\\Document-Repository\\HL7 Material\\FHIR\\DSTU 2 (QA)\\qa\\deviceuserequest.html"</w:instrText>
              </w:r>
            </w:ins>
            <w:del w:id="461" w:author="Victor Chai" w:date="2015-09-06T21:14:00Z">
              <w:r w:rsidR="00875EA9" w:rsidDel="003C2F4D">
                <w:delInstrText>HYPERLINK "deviceuserequest.html"</w:delInstrText>
              </w:r>
            </w:del>
            <w:r>
              <w:fldChar w:fldCharType="separate"/>
            </w:r>
            <w:r w:rsidR="00E43BD9">
              <w:rPr>
                <w:rStyle w:val="Hyperlink"/>
                <w:rFonts w:eastAsia="Times New Roman"/>
              </w:rPr>
              <w:t>DeviceUseRequest</w:t>
            </w:r>
            <w:r>
              <w:fldChar w:fldCharType="end"/>
            </w:r>
          </w:p>
          <w:p w:rsidR="00C51368" w:rsidRDefault="004004B4">
            <w:pPr>
              <w:numPr>
                <w:ilvl w:val="0"/>
                <w:numId w:val="272"/>
              </w:numPr>
              <w:spacing w:before="100" w:beforeAutospacing="1" w:after="100" w:afterAutospacing="1"/>
              <w:rPr>
                <w:rFonts w:eastAsia="Times New Roman"/>
              </w:rPr>
            </w:pPr>
            <w:r>
              <w:fldChar w:fldCharType="begin"/>
            </w:r>
            <w:ins w:id="462" w:author="Victor Chai" w:date="2015-09-06T21:14:00Z">
              <w:r w:rsidR="003C2F4D">
                <w:instrText>HYPERLINK "C:\\Users\\chai0622h\\Documents\\Document-Repository\\HL7 Material\\FHIR\\DSTU 2 (QA)\\qa\\deviceusestatement.html"</w:instrText>
              </w:r>
            </w:ins>
            <w:del w:id="463" w:author="Victor Chai" w:date="2015-09-06T21:14:00Z">
              <w:r w:rsidR="00875EA9" w:rsidDel="003C2F4D">
                <w:delInstrText>HYPERLINK "deviceusestatement.html"</w:delInstrText>
              </w:r>
            </w:del>
            <w:r>
              <w:fldChar w:fldCharType="separate"/>
            </w:r>
            <w:r w:rsidR="00E43BD9">
              <w:rPr>
                <w:rStyle w:val="Hyperlink"/>
                <w:rFonts w:eastAsia="Times New Roman"/>
              </w:rPr>
              <w:t>DeviceUseStatement</w:t>
            </w:r>
            <w: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4004B4">
            <w:pPr>
              <w:numPr>
                <w:ilvl w:val="0"/>
                <w:numId w:val="273"/>
              </w:numPr>
              <w:spacing w:before="100" w:beforeAutospacing="1" w:after="100" w:afterAutospacing="1"/>
              <w:rPr>
                <w:rFonts w:eastAsia="Times New Roman"/>
              </w:rPr>
            </w:pPr>
            <w:r>
              <w:fldChar w:fldCharType="begin"/>
            </w:r>
            <w:ins w:id="464" w:author="Victor Chai" w:date="2015-09-06T21:14:00Z">
              <w:r w:rsidR="003C2F4D">
                <w:instrText>HYPERLINK "C:\\Users\\chai0622h\\Documents\\Document-Repository\\HL7 Material\\FHIR\\DSTU 2 (QA)\\qa\\processrequest.html"</w:instrText>
              </w:r>
            </w:ins>
            <w:del w:id="465" w:author="Victor Chai" w:date="2015-09-06T21:14:00Z">
              <w:r w:rsidR="00875EA9" w:rsidDel="003C2F4D">
                <w:delInstrText>HYPERLINK "processrequest.html"</w:delInstrText>
              </w:r>
            </w:del>
            <w:r>
              <w:fldChar w:fldCharType="separate"/>
            </w:r>
            <w:r w:rsidR="00E43BD9">
              <w:rPr>
                <w:rStyle w:val="Hyperlink"/>
                <w:rFonts w:eastAsia="Times New Roman"/>
              </w:rPr>
              <w:t>ProcessRequest</w:t>
            </w:r>
            <w:r>
              <w:fldChar w:fldCharType="end"/>
            </w:r>
          </w:p>
          <w:p w:rsidR="00C51368" w:rsidRDefault="004004B4">
            <w:pPr>
              <w:numPr>
                <w:ilvl w:val="0"/>
                <w:numId w:val="273"/>
              </w:numPr>
              <w:spacing w:before="100" w:beforeAutospacing="1" w:after="100" w:afterAutospacing="1"/>
              <w:rPr>
                <w:rFonts w:eastAsia="Times New Roman"/>
              </w:rPr>
            </w:pPr>
            <w:r>
              <w:fldChar w:fldCharType="begin"/>
            </w:r>
            <w:ins w:id="466" w:author="Victor Chai" w:date="2015-09-06T21:14:00Z">
              <w:r w:rsidR="003C2F4D">
                <w:instrText>HYPERLINK "C:\\Users\\chai0622h\\Documents\\Document-Repository\\HL7 Material\\FHIR\\DSTU 2 (QA)\\qa\\processresponse.html"</w:instrText>
              </w:r>
            </w:ins>
            <w:del w:id="467" w:author="Victor Chai" w:date="2015-09-06T21:14:00Z">
              <w:r w:rsidR="00875EA9" w:rsidDel="003C2F4D">
                <w:delInstrText>HYPERLINK "processresponse.html"</w:delInstrText>
              </w:r>
            </w:del>
            <w:r>
              <w:fldChar w:fldCharType="separate"/>
            </w:r>
            <w:r w:rsidR="00E43BD9">
              <w:rPr>
                <w:rStyle w:val="Hyperlink"/>
                <w:rFonts w:eastAsia="Times New Roman"/>
              </w:rPr>
              <w:t>ProcessResponse</w:t>
            </w:r>
            <w:r>
              <w:fldChar w:fldCharType="end"/>
            </w:r>
          </w:p>
          <w:p w:rsidR="00C51368" w:rsidRDefault="004004B4">
            <w:pPr>
              <w:numPr>
                <w:ilvl w:val="0"/>
                <w:numId w:val="273"/>
              </w:numPr>
              <w:spacing w:before="100" w:beforeAutospacing="1" w:after="100" w:afterAutospacing="1"/>
              <w:rPr>
                <w:rFonts w:eastAsia="Times New Roman"/>
              </w:rPr>
            </w:pPr>
            <w:r>
              <w:fldChar w:fldCharType="begin"/>
            </w:r>
            <w:ins w:id="468" w:author="Victor Chai" w:date="2015-09-06T21:14:00Z">
              <w:r w:rsidR="003C2F4D">
                <w:instrText>HYPERLINK "C:\\Users\\chai0622h\\Documents\\Document-Repository\\HL7 Material\\FHIR\\DSTU 2 (QA)\\qa\\supplyrequest.html"</w:instrText>
              </w:r>
            </w:ins>
            <w:del w:id="469" w:author="Victor Chai" w:date="2015-09-06T21:14:00Z">
              <w:r w:rsidR="00875EA9" w:rsidDel="003C2F4D">
                <w:delInstrText>HYPERLINK "supplyrequest.html"</w:delInstrText>
              </w:r>
            </w:del>
            <w:r>
              <w:fldChar w:fldCharType="separate"/>
            </w:r>
            <w:r w:rsidR="00E43BD9">
              <w:rPr>
                <w:rStyle w:val="Hyperlink"/>
                <w:rFonts w:eastAsia="Times New Roman"/>
              </w:rPr>
              <w:t>SupplyRequest</w:t>
            </w:r>
            <w:r>
              <w:fldChar w:fldCharType="end"/>
            </w:r>
          </w:p>
          <w:p w:rsidR="00C51368" w:rsidRDefault="004004B4">
            <w:pPr>
              <w:numPr>
                <w:ilvl w:val="0"/>
                <w:numId w:val="273"/>
              </w:numPr>
              <w:spacing w:before="100" w:beforeAutospacing="1" w:after="100" w:afterAutospacing="1"/>
              <w:rPr>
                <w:rFonts w:eastAsia="Times New Roman"/>
              </w:rPr>
            </w:pPr>
            <w:r>
              <w:fldChar w:fldCharType="begin"/>
            </w:r>
            <w:ins w:id="470" w:author="Victor Chai" w:date="2015-09-06T21:14:00Z">
              <w:r w:rsidR="003C2F4D">
                <w:instrText>HYPERLINK "C:\\Users\\chai0622h\\Documents\\Document-Repository\\HL7 Material\\FHIR\\DSTU 2 (QA)\\qa\\supplydelivery.html"</w:instrText>
              </w:r>
            </w:ins>
            <w:del w:id="471" w:author="Victor Chai" w:date="2015-09-06T21:14:00Z">
              <w:r w:rsidR="00875EA9" w:rsidDel="003C2F4D">
                <w:delInstrText>HYPERLINK "supplydelivery.html"</w:delInstrText>
              </w:r>
            </w:del>
            <w:r>
              <w:fldChar w:fldCharType="separate"/>
            </w:r>
            <w:r w:rsidR="00E43BD9">
              <w:rPr>
                <w:rStyle w:val="Hyperlink"/>
                <w:rFonts w:eastAsia="Times New Roman"/>
              </w:rPr>
              <w:t>SupplyDelivery</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4004B4">
            <w:pPr>
              <w:rPr>
                <w:rFonts w:eastAsia="Times New Roman"/>
              </w:rPr>
            </w:pPr>
            <w:hyperlink r:id="rId2227"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4004B4">
            <w:pPr>
              <w:numPr>
                <w:ilvl w:val="0"/>
                <w:numId w:val="274"/>
              </w:numPr>
              <w:spacing w:before="100" w:beforeAutospacing="1" w:after="100" w:afterAutospacing="1"/>
              <w:rPr>
                <w:rFonts w:eastAsia="Times New Roman"/>
              </w:rPr>
            </w:pPr>
            <w:r>
              <w:fldChar w:fldCharType="begin"/>
            </w:r>
            <w:ins w:id="472" w:author="Victor Chai" w:date="2015-09-06T21:14:00Z">
              <w:r w:rsidR="003C2F4D">
                <w:instrText>HYPERLINK "C:\\Users\\chai0622h\\Documents\\Document-Repository\\HL7 Material\\FHIR\\DSTU 2 (QA)\\qa\\questionnaire.html"</w:instrText>
              </w:r>
            </w:ins>
            <w:del w:id="473" w:author="Victor Chai" w:date="2015-09-06T21:14:00Z">
              <w:r w:rsidR="00875EA9" w:rsidDel="003C2F4D">
                <w:delInstrText>HYPERLINK "questionnaire.html"</w:delInstrText>
              </w:r>
            </w:del>
            <w:r>
              <w:fldChar w:fldCharType="separate"/>
            </w:r>
            <w:r w:rsidR="00E43BD9">
              <w:rPr>
                <w:rStyle w:val="Hyperlink"/>
                <w:rFonts w:eastAsia="Times New Roman"/>
              </w:rPr>
              <w:t>Questionnaire</w:t>
            </w:r>
            <w:r>
              <w:fldChar w:fldCharType="end"/>
            </w:r>
          </w:p>
          <w:p w:rsidR="00C51368" w:rsidRDefault="004004B4">
            <w:pPr>
              <w:numPr>
                <w:ilvl w:val="0"/>
                <w:numId w:val="274"/>
              </w:numPr>
              <w:spacing w:before="100" w:beforeAutospacing="1" w:after="100" w:afterAutospacing="1"/>
              <w:rPr>
                <w:rFonts w:eastAsia="Times New Roman"/>
              </w:rPr>
            </w:pPr>
            <w:r>
              <w:fldChar w:fldCharType="begin"/>
            </w:r>
            <w:ins w:id="474" w:author="Victor Chai" w:date="2015-09-06T21:14:00Z">
              <w:r w:rsidR="003C2F4D">
                <w:instrText>HYPERLINK "C:\\Users\\chai0622h\\Documents\\Document-Repository\\HL7 Material\\FHIR\\DSTU 2 (QA)\\qa\\questionnaireresponse.html"</w:instrText>
              </w:r>
            </w:ins>
            <w:del w:id="475" w:author="Victor Chai" w:date="2015-09-06T21:14:00Z">
              <w:r w:rsidR="00875EA9" w:rsidDel="003C2F4D">
                <w:delInstrText>HYPERLINK "questionnaireresponse.html"</w:delInstrText>
              </w:r>
            </w:del>
            <w:r>
              <w:fldChar w:fldCharType="separate"/>
            </w:r>
            <w:r w:rsidR="00E43BD9">
              <w:rPr>
                <w:rStyle w:val="Hyperlink"/>
                <w:rFonts w:eastAsia="Times New Roman"/>
              </w:rPr>
              <w:t>QuestionnaireResponse</w:t>
            </w:r>
            <w:r>
              <w:fldChar w:fldCharType="end"/>
            </w:r>
          </w:p>
          <w:p w:rsidR="00C51368" w:rsidRDefault="004004B4">
            <w:pPr>
              <w:numPr>
                <w:ilvl w:val="0"/>
                <w:numId w:val="274"/>
              </w:numPr>
              <w:spacing w:before="100" w:beforeAutospacing="1" w:after="100" w:afterAutospacing="1"/>
              <w:rPr>
                <w:rFonts w:eastAsia="Times New Roman"/>
              </w:rPr>
            </w:pPr>
            <w:r>
              <w:fldChar w:fldCharType="begin"/>
            </w:r>
            <w:ins w:id="476" w:author="Victor Chai" w:date="2015-09-06T21:14:00Z">
              <w:r w:rsidR="003C2F4D">
                <w:instrText>HYPERLINK "C:\\Users\\chai0622h\\Documents\\Document-Repository\\HL7 Material\\FHIR\\DSTU 2 (QA)\\qa\\provenance.html"</w:instrText>
              </w:r>
            </w:ins>
            <w:del w:id="477" w:author="Victor Chai" w:date="2015-09-06T21:14:00Z">
              <w:r w:rsidR="00875EA9" w:rsidDel="003C2F4D">
                <w:delInstrText>HYPERLINK "provenance.html"</w:delInstrText>
              </w:r>
            </w:del>
            <w:r>
              <w:fldChar w:fldCharType="separate"/>
            </w:r>
            <w:r w:rsidR="00E43BD9">
              <w:rPr>
                <w:rStyle w:val="Hyperlink"/>
                <w:rFonts w:eastAsia="Times New Roman"/>
              </w:rPr>
              <w:t>Provenance</w:t>
            </w:r>
            <w:r>
              <w:fldChar w:fldCharType="end"/>
            </w:r>
          </w:p>
          <w:p w:rsidR="00C51368" w:rsidRDefault="004004B4">
            <w:pPr>
              <w:numPr>
                <w:ilvl w:val="0"/>
                <w:numId w:val="274"/>
              </w:numPr>
              <w:spacing w:before="100" w:beforeAutospacing="1" w:after="100" w:afterAutospacing="1"/>
              <w:rPr>
                <w:rFonts w:eastAsia="Times New Roman"/>
              </w:rPr>
            </w:pPr>
            <w:r>
              <w:fldChar w:fldCharType="begin"/>
            </w:r>
            <w:ins w:id="478" w:author="Victor Chai" w:date="2015-09-06T21:14:00Z">
              <w:r w:rsidR="003C2F4D">
                <w:instrText>HYPERLINK "C:\\Users\\chai0622h\\Documents\\Document-Repository\\HL7 Material\\FHIR\\DSTU 2 (QA)\\qa\\auditevent.html"</w:instrText>
              </w:r>
            </w:ins>
            <w:del w:id="479" w:author="Victor Chai" w:date="2015-09-06T21:14:00Z">
              <w:r w:rsidR="00875EA9" w:rsidDel="003C2F4D">
                <w:delInstrText>HYPERLINK "auditevent.html"</w:delInstrText>
              </w:r>
            </w:del>
            <w:r>
              <w:fldChar w:fldCharType="separate"/>
            </w:r>
            <w:r w:rsidR="00E43BD9">
              <w:rPr>
                <w:rStyle w:val="Hyperlink"/>
                <w:rFonts w:eastAsia="Times New Roman"/>
              </w:rPr>
              <w:t>AuditEvent</w:t>
            </w:r>
            <w:r>
              <w:fldChar w:fldCharType="end"/>
            </w:r>
          </w:p>
        </w:tc>
        <w:tc>
          <w:tcPr>
            <w:tcW w:w="0" w:type="auto"/>
            <w:tcBorders>
              <w:left w:val="single" w:sz="6" w:space="0" w:color="EEEEEE"/>
            </w:tcBorders>
            <w:vAlign w:val="center"/>
            <w:hideMark/>
          </w:tcPr>
          <w:p w:rsidR="00C51368" w:rsidRDefault="004004B4">
            <w:pPr>
              <w:pStyle w:val="NormalWeb"/>
            </w:pPr>
            <w:hyperlink r:id="rId2228" w:history="1">
              <w:r w:rsidR="00E43BD9">
                <w:rPr>
                  <w:rStyle w:val="Hyperlink"/>
                  <w:b/>
                  <w:bCs/>
                </w:rPr>
                <w:t>Documents</w:t>
              </w:r>
            </w:hyperlink>
            <w:r w:rsidR="00E43BD9">
              <w:rPr>
                <w:b/>
                <w:bCs/>
              </w:rPr>
              <w:t xml:space="preserve"> &amp; Lists:</w:t>
            </w:r>
          </w:p>
          <w:p w:rsidR="00C51368" w:rsidRDefault="004004B4">
            <w:pPr>
              <w:numPr>
                <w:ilvl w:val="0"/>
                <w:numId w:val="275"/>
              </w:numPr>
              <w:spacing w:before="100" w:beforeAutospacing="1" w:after="100" w:afterAutospacing="1"/>
              <w:rPr>
                <w:rFonts w:eastAsia="Times New Roman"/>
              </w:rPr>
            </w:pPr>
            <w:r>
              <w:fldChar w:fldCharType="begin"/>
            </w:r>
            <w:ins w:id="480" w:author="Victor Chai" w:date="2015-09-06T21:14:00Z">
              <w:r w:rsidR="003C2F4D">
                <w:instrText>HYPERLINK "C:\\Users\\chai0622h\\Documents\\Document-Repository\\HL7 Material\\FHIR\\DSTU 2 (QA)\\qa\\composition.html"</w:instrText>
              </w:r>
            </w:ins>
            <w:del w:id="481" w:author="Victor Chai" w:date="2015-09-06T21:14:00Z">
              <w:r w:rsidR="00875EA9" w:rsidDel="003C2F4D">
                <w:delInstrText>HYPERLINK "composition.html"</w:delInstrText>
              </w:r>
            </w:del>
            <w:r>
              <w:fldChar w:fldCharType="separate"/>
            </w:r>
            <w:r w:rsidR="00E43BD9">
              <w:rPr>
                <w:rStyle w:val="Hyperlink"/>
                <w:rFonts w:eastAsia="Times New Roman"/>
              </w:rPr>
              <w:t>Composition</w:t>
            </w:r>
            <w:r>
              <w:fldChar w:fldCharType="end"/>
            </w:r>
          </w:p>
          <w:p w:rsidR="00C51368" w:rsidRDefault="004004B4">
            <w:pPr>
              <w:numPr>
                <w:ilvl w:val="0"/>
                <w:numId w:val="275"/>
              </w:numPr>
              <w:spacing w:before="100" w:beforeAutospacing="1" w:after="100" w:afterAutospacing="1"/>
              <w:rPr>
                <w:rFonts w:eastAsia="Times New Roman"/>
              </w:rPr>
            </w:pPr>
            <w:r>
              <w:fldChar w:fldCharType="begin"/>
            </w:r>
            <w:ins w:id="482" w:author="Victor Chai" w:date="2015-09-06T21:14:00Z">
              <w:r w:rsidR="003C2F4D">
                <w:instrText>HYPERLINK "C:\\Users\\chai0622h\\Documents\\Document-Repository\\HL7 Material\\FHIR\\DSTU 2 (QA)\\qa\\documentmanifest.html"</w:instrText>
              </w:r>
            </w:ins>
            <w:del w:id="483" w:author="Victor Chai" w:date="2015-09-06T21:14:00Z">
              <w:r w:rsidR="00875EA9" w:rsidDel="003C2F4D">
                <w:delInstrText>HYPERLINK "documentmanifest.html"</w:delInstrText>
              </w:r>
            </w:del>
            <w:r>
              <w:fldChar w:fldCharType="separate"/>
            </w:r>
            <w:r w:rsidR="00E43BD9">
              <w:rPr>
                <w:rStyle w:val="Hyperlink"/>
                <w:rFonts w:eastAsia="Times New Roman"/>
              </w:rPr>
              <w:t>DocumentManifest</w:t>
            </w:r>
            <w:r>
              <w:fldChar w:fldCharType="end"/>
            </w:r>
          </w:p>
          <w:p w:rsidR="00C51368" w:rsidRDefault="004004B4">
            <w:pPr>
              <w:numPr>
                <w:ilvl w:val="0"/>
                <w:numId w:val="275"/>
              </w:numPr>
              <w:spacing w:before="100" w:beforeAutospacing="1" w:after="100" w:afterAutospacing="1"/>
              <w:rPr>
                <w:rFonts w:eastAsia="Times New Roman"/>
              </w:rPr>
            </w:pPr>
            <w:r>
              <w:fldChar w:fldCharType="begin"/>
            </w:r>
            <w:ins w:id="484" w:author="Victor Chai" w:date="2015-09-06T21:14:00Z">
              <w:r w:rsidR="003C2F4D">
                <w:instrText>HYPERLINK "C:\\Users\\chai0622h\\Documents\\Document-Repository\\HL7 Material\\FHIR\\DSTU 2 (QA)\\qa\\documentreference.html"</w:instrText>
              </w:r>
            </w:ins>
            <w:del w:id="485" w:author="Victor Chai" w:date="2015-09-06T21:14:00Z">
              <w:r w:rsidR="00875EA9" w:rsidDel="003C2F4D">
                <w:delInstrText>HYPERLINK "documentreference.html"</w:delInstrText>
              </w:r>
            </w:del>
            <w:r>
              <w:fldChar w:fldCharType="separate"/>
            </w:r>
            <w:r w:rsidR="00E43BD9">
              <w:rPr>
                <w:rStyle w:val="Hyperlink"/>
                <w:rFonts w:eastAsia="Times New Roman"/>
              </w:rPr>
              <w:t>DocumentReference</w:t>
            </w:r>
            <w:r>
              <w:fldChar w:fldCharType="end"/>
            </w:r>
          </w:p>
          <w:p w:rsidR="00C51368" w:rsidRDefault="004004B4">
            <w:pPr>
              <w:numPr>
                <w:ilvl w:val="0"/>
                <w:numId w:val="275"/>
              </w:numPr>
              <w:spacing w:before="100" w:beforeAutospacing="1" w:after="100" w:afterAutospacing="1"/>
              <w:rPr>
                <w:rFonts w:eastAsia="Times New Roman"/>
              </w:rPr>
            </w:pPr>
            <w:r>
              <w:fldChar w:fldCharType="begin"/>
            </w:r>
            <w:ins w:id="486" w:author="Victor Chai" w:date="2015-09-06T21:14:00Z">
              <w:r w:rsidR="003C2F4D">
                <w:instrText>HYPERLINK "C:\\Users\\chai0622h\\Documents\\Document-Repository\\HL7 Material\\FHIR\\DSTU 2 (QA)\\qa\\list.html"</w:instrText>
              </w:r>
            </w:ins>
            <w:del w:id="487" w:author="Victor Chai" w:date="2015-09-06T21:14:00Z">
              <w:r w:rsidR="00875EA9" w:rsidDel="003C2F4D">
                <w:delInstrText>HYPERLINK "list.html"</w:delInstrText>
              </w:r>
            </w:del>
            <w:r>
              <w:fldChar w:fldCharType="separate"/>
            </w:r>
            <w:r w:rsidR="00E43BD9">
              <w:rPr>
                <w:rStyle w:val="Hyperlink"/>
                <w:rFonts w:eastAsia="Times New Roman"/>
              </w:rPr>
              <w:t>List</w:t>
            </w:r>
            <w: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4004B4">
            <w:pPr>
              <w:numPr>
                <w:ilvl w:val="0"/>
                <w:numId w:val="276"/>
              </w:numPr>
              <w:spacing w:before="100" w:beforeAutospacing="1" w:after="100" w:afterAutospacing="1"/>
              <w:rPr>
                <w:rFonts w:eastAsia="Times New Roman"/>
              </w:rPr>
            </w:pPr>
            <w:r>
              <w:fldChar w:fldCharType="begin"/>
            </w:r>
            <w:ins w:id="488" w:author="Victor Chai" w:date="2015-09-06T21:14:00Z">
              <w:r w:rsidR="003C2F4D">
                <w:instrText>HYPERLINK "C:\\Users\\chai0622h\\Documents\\Document-Repository\\HL7 Material\\FHIR\\DSTU 2 (QA)\\qa\\media.html"</w:instrText>
              </w:r>
            </w:ins>
            <w:del w:id="489" w:author="Victor Chai" w:date="2015-09-06T21:14:00Z">
              <w:r w:rsidR="00875EA9" w:rsidDel="003C2F4D">
                <w:delInstrText>HYPERLINK "media.html"</w:delInstrText>
              </w:r>
            </w:del>
            <w:r>
              <w:fldChar w:fldCharType="separate"/>
            </w:r>
            <w:r w:rsidR="00E43BD9">
              <w:rPr>
                <w:rStyle w:val="Hyperlink"/>
                <w:rFonts w:eastAsia="Times New Roman"/>
              </w:rPr>
              <w:t>Media</w:t>
            </w:r>
            <w:r>
              <w:fldChar w:fldCharType="end"/>
            </w:r>
          </w:p>
          <w:p w:rsidR="00C51368" w:rsidRDefault="004004B4">
            <w:pPr>
              <w:numPr>
                <w:ilvl w:val="0"/>
                <w:numId w:val="276"/>
              </w:numPr>
              <w:spacing w:before="100" w:beforeAutospacing="1" w:after="100" w:afterAutospacing="1"/>
              <w:rPr>
                <w:rFonts w:eastAsia="Times New Roman"/>
              </w:rPr>
            </w:pPr>
            <w:r>
              <w:fldChar w:fldCharType="begin"/>
            </w:r>
            <w:ins w:id="490" w:author="Victor Chai" w:date="2015-09-06T21:14:00Z">
              <w:r w:rsidR="003C2F4D">
                <w:instrText>HYPERLINK "C:\\Users\\chai0622h\\Documents\\Document-Repository\\HL7 Material\\FHIR\\DSTU 2 (QA)\\qa\\binary.html"</w:instrText>
              </w:r>
            </w:ins>
            <w:del w:id="491" w:author="Victor Chai" w:date="2015-09-06T21:14:00Z">
              <w:r w:rsidR="00875EA9" w:rsidDel="003C2F4D">
                <w:delInstrText>HYPERLINK "binary.html"</w:delInstrText>
              </w:r>
            </w:del>
            <w:r>
              <w:fldChar w:fldCharType="separate"/>
            </w:r>
            <w:r w:rsidR="00E43BD9">
              <w:rPr>
                <w:rStyle w:val="Hyperlink"/>
                <w:rFonts w:eastAsia="Times New Roman"/>
              </w:rPr>
              <w:t>Binary</w:t>
            </w:r>
            <w:r>
              <w:fldChar w:fldCharType="end"/>
            </w:r>
          </w:p>
          <w:p w:rsidR="00C51368" w:rsidRDefault="004004B4">
            <w:pPr>
              <w:numPr>
                <w:ilvl w:val="0"/>
                <w:numId w:val="276"/>
              </w:numPr>
              <w:spacing w:before="100" w:beforeAutospacing="1" w:after="100" w:afterAutospacing="1"/>
              <w:rPr>
                <w:rFonts w:eastAsia="Times New Roman"/>
              </w:rPr>
            </w:pPr>
            <w:r>
              <w:fldChar w:fldCharType="begin"/>
            </w:r>
            <w:ins w:id="492" w:author="Victor Chai" w:date="2015-09-06T21:14:00Z">
              <w:r w:rsidR="003C2F4D">
                <w:instrText>HYPERLINK "C:\\Users\\chai0622h\\Documents\\Document-Repository\\HL7 Material\\FHIR\\DSTU 2 (QA)\\qa\\bundle.html"</w:instrText>
              </w:r>
            </w:ins>
            <w:del w:id="493" w:author="Victor Chai" w:date="2015-09-06T21:14:00Z">
              <w:r w:rsidR="00875EA9" w:rsidDel="003C2F4D">
                <w:delInstrText>HYPERLINK "bundle.html"</w:delInstrText>
              </w:r>
            </w:del>
            <w:r>
              <w:fldChar w:fldCharType="separate"/>
            </w:r>
            <w:r w:rsidR="00E43BD9">
              <w:rPr>
                <w:rStyle w:val="Hyperlink"/>
                <w:rFonts w:eastAsia="Times New Roman"/>
              </w:rPr>
              <w:t>Bundle</w:t>
            </w:r>
            <w:r>
              <w:fldChar w:fldCharType="end"/>
            </w:r>
          </w:p>
          <w:p w:rsidR="00C51368" w:rsidRDefault="004004B4">
            <w:pPr>
              <w:numPr>
                <w:ilvl w:val="0"/>
                <w:numId w:val="276"/>
              </w:numPr>
              <w:spacing w:before="100" w:beforeAutospacing="1" w:after="100" w:afterAutospacing="1"/>
              <w:rPr>
                <w:rFonts w:eastAsia="Times New Roman"/>
              </w:rPr>
            </w:pPr>
            <w:r>
              <w:fldChar w:fldCharType="begin"/>
            </w:r>
            <w:ins w:id="494" w:author="Victor Chai" w:date="2015-09-06T21:14:00Z">
              <w:r w:rsidR="003C2F4D">
                <w:instrText>HYPERLINK "C:\\Users\\chai0622h\\Documents\\Document-Repository\\HL7 Material\\FHIR\\DSTU 2 (QA)\\qa\\basic.html"</w:instrText>
              </w:r>
            </w:ins>
            <w:del w:id="495" w:author="Victor Chai" w:date="2015-09-06T21:14:00Z">
              <w:r w:rsidR="00875EA9" w:rsidDel="003C2F4D">
                <w:delInstrText>HYPERLINK "basic.html"</w:delInstrText>
              </w:r>
            </w:del>
            <w:r>
              <w:fldChar w:fldCharType="separate"/>
            </w:r>
            <w:r w:rsidR="00E43BD9">
              <w:rPr>
                <w:rStyle w:val="Hyperlink"/>
                <w:rFonts w:eastAsia="Times New Roman"/>
              </w:rPr>
              <w:t>Basic</w:t>
            </w:r>
            <w: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4004B4">
            <w:pPr>
              <w:numPr>
                <w:ilvl w:val="0"/>
                <w:numId w:val="277"/>
              </w:numPr>
              <w:spacing w:before="100" w:beforeAutospacing="1" w:after="100" w:afterAutospacing="1"/>
              <w:rPr>
                <w:rFonts w:eastAsia="Times New Roman"/>
              </w:rPr>
            </w:pPr>
            <w:r>
              <w:fldChar w:fldCharType="begin"/>
            </w:r>
            <w:ins w:id="496" w:author="Victor Chai" w:date="2015-09-06T21:14:00Z">
              <w:r w:rsidR="003C2F4D">
                <w:instrText>HYPERLINK "C:\\Users\\chai0622h\\Documents\\Document-Repository\\HL7 Material\\FHIR\\DSTU 2 (QA)\\qa\\messageheader.html"</w:instrText>
              </w:r>
            </w:ins>
            <w:del w:id="497" w:author="Victor Chai" w:date="2015-09-06T21:14:00Z">
              <w:r w:rsidR="00875EA9" w:rsidDel="003C2F4D">
                <w:delInstrText>HYPERLINK "messageheader.html"</w:delInstrText>
              </w:r>
            </w:del>
            <w:r>
              <w:fldChar w:fldCharType="separate"/>
            </w:r>
            <w:r w:rsidR="00E43BD9">
              <w:rPr>
                <w:rStyle w:val="Hyperlink"/>
                <w:rFonts w:eastAsia="Times New Roman"/>
              </w:rPr>
              <w:t>MessageHeader</w:t>
            </w:r>
            <w:r>
              <w:fldChar w:fldCharType="end"/>
            </w:r>
          </w:p>
          <w:p w:rsidR="00C51368" w:rsidRDefault="004004B4">
            <w:pPr>
              <w:numPr>
                <w:ilvl w:val="0"/>
                <w:numId w:val="277"/>
              </w:numPr>
              <w:spacing w:before="100" w:beforeAutospacing="1" w:after="100" w:afterAutospacing="1"/>
              <w:rPr>
                <w:rFonts w:eastAsia="Times New Roman"/>
              </w:rPr>
            </w:pPr>
            <w:r>
              <w:fldChar w:fldCharType="begin"/>
            </w:r>
            <w:ins w:id="498" w:author="Victor Chai" w:date="2015-09-06T21:14:00Z">
              <w:r w:rsidR="003C2F4D">
                <w:instrText>HYPERLINK "C:\\Users\\chai0622h\\Documents\\Document-Repository\\HL7 Material\\FHIR\\DSTU 2 (QA)\\qa\\operationoutcome.html"</w:instrText>
              </w:r>
            </w:ins>
            <w:del w:id="499" w:author="Victor Chai" w:date="2015-09-06T21:14:00Z">
              <w:r w:rsidR="00875EA9" w:rsidDel="003C2F4D">
                <w:delInstrText>HYPERLINK "operationoutcome.html"</w:delInstrText>
              </w:r>
            </w:del>
            <w:r>
              <w:fldChar w:fldCharType="separate"/>
            </w:r>
            <w:r w:rsidR="00E43BD9">
              <w:rPr>
                <w:rStyle w:val="Hyperlink"/>
                <w:rFonts w:eastAsia="Times New Roman"/>
              </w:rPr>
              <w:t>OperationOutcome</w:t>
            </w:r>
            <w:r>
              <w:fldChar w:fldCharType="end"/>
            </w:r>
          </w:p>
          <w:p w:rsidR="00C51368" w:rsidRDefault="004004B4">
            <w:pPr>
              <w:numPr>
                <w:ilvl w:val="0"/>
                <w:numId w:val="277"/>
              </w:numPr>
              <w:spacing w:before="100" w:beforeAutospacing="1" w:after="100" w:afterAutospacing="1"/>
              <w:rPr>
                <w:rFonts w:eastAsia="Times New Roman"/>
              </w:rPr>
            </w:pPr>
            <w:r>
              <w:fldChar w:fldCharType="begin"/>
            </w:r>
            <w:ins w:id="500" w:author="Victor Chai" w:date="2015-09-06T21:14:00Z">
              <w:r w:rsidR="003C2F4D">
                <w:instrText>HYPERLINK "C:\\Users\\chai0622h\\Documents\\Document-Repository\\HL7 Material\\FHIR\\DSTU 2 (QA)\\qa\\parameters.html"</w:instrText>
              </w:r>
            </w:ins>
            <w:del w:id="501" w:author="Victor Chai" w:date="2015-09-06T21:14:00Z">
              <w:r w:rsidR="00875EA9" w:rsidDel="003C2F4D">
                <w:delInstrText>HYPERLINK "parameters.html"</w:delInstrText>
              </w:r>
            </w:del>
            <w:r>
              <w:fldChar w:fldCharType="separate"/>
            </w:r>
            <w:r w:rsidR="00E43BD9">
              <w:rPr>
                <w:rStyle w:val="Hyperlink"/>
                <w:rFonts w:eastAsia="Times New Roman"/>
              </w:rPr>
              <w:t>Parameters</w:t>
            </w:r>
            <w:r>
              <w:fldChar w:fldCharType="end"/>
            </w:r>
          </w:p>
          <w:p w:rsidR="00C51368" w:rsidRDefault="004004B4">
            <w:pPr>
              <w:numPr>
                <w:ilvl w:val="0"/>
                <w:numId w:val="277"/>
              </w:numPr>
              <w:spacing w:before="100" w:beforeAutospacing="1" w:after="100" w:afterAutospacing="1"/>
              <w:rPr>
                <w:rFonts w:eastAsia="Times New Roman"/>
              </w:rPr>
            </w:pPr>
            <w:r>
              <w:fldChar w:fldCharType="begin"/>
            </w:r>
            <w:ins w:id="502" w:author="Victor Chai" w:date="2015-09-06T21:14:00Z">
              <w:r w:rsidR="003C2F4D">
                <w:instrText>HYPERLINK "C:\\Users\\chai0622h\\Documents\\Document-Repository\\HL7 Material\\FHIR\\DSTU 2 (QA)\\qa\\subscription.html"</w:instrText>
              </w:r>
            </w:ins>
            <w:del w:id="503" w:author="Victor Chai" w:date="2015-09-06T21:14:00Z">
              <w:r w:rsidR="00875EA9" w:rsidDel="003C2F4D">
                <w:delInstrText>HYPERLINK "subscription.html"</w:delInstrText>
              </w:r>
            </w:del>
            <w:r>
              <w:fldChar w:fldCharType="separate"/>
            </w:r>
            <w:r w:rsidR="00E43BD9">
              <w:rPr>
                <w:rStyle w:val="Hyperlink"/>
                <w:rFonts w:eastAsia="Times New Roman"/>
              </w:rPr>
              <w:t>Subscription</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4004B4">
            <w:pPr>
              <w:rPr>
                <w:rFonts w:eastAsia="Times New Roman"/>
              </w:rPr>
            </w:pPr>
            <w:hyperlink r:id="rId2229"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4004B4">
            <w:pPr>
              <w:numPr>
                <w:ilvl w:val="0"/>
                <w:numId w:val="278"/>
              </w:numPr>
              <w:spacing w:before="100" w:beforeAutospacing="1" w:after="100" w:afterAutospacing="1"/>
              <w:rPr>
                <w:rFonts w:eastAsia="Times New Roman"/>
              </w:rPr>
            </w:pPr>
            <w:r>
              <w:fldChar w:fldCharType="begin"/>
            </w:r>
            <w:ins w:id="504" w:author="Victor Chai" w:date="2015-09-06T21:14:00Z">
              <w:r w:rsidR="003C2F4D">
                <w:instrText>HYPERLINK "C:\\Users\\chai0622h\\Documents\\Document-Repository\\HL7 Material\\FHIR\\DSTU 2 (QA)\\qa\\valueset.html"</w:instrText>
              </w:r>
            </w:ins>
            <w:del w:id="505" w:author="Victor Chai" w:date="2015-09-06T21:14:00Z">
              <w:r w:rsidR="00875EA9" w:rsidDel="003C2F4D">
                <w:delInstrText>HYPERLINK "valueset.html"</w:delInstrText>
              </w:r>
            </w:del>
            <w:r>
              <w:fldChar w:fldCharType="separate"/>
            </w:r>
            <w:r w:rsidR="00E43BD9">
              <w:rPr>
                <w:rStyle w:val="Hyperlink"/>
                <w:rFonts w:eastAsia="Times New Roman"/>
              </w:rPr>
              <w:t>ValueSet</w:t>
            </w:r>
            <w:r>
              <w:fldChar w:fldCharType="end"/>
            </w:r>
          </w:p>
          <w:p w:rsidR="00C51368" w:rsidRDefault="004004B4">
            <w:pPr>
              <w:numPr>
                <w:ilvl w:val="0"/>
                <w:numId w:val="278"/>
              </w:numPr>
              <w:spacing w:before="100" w:beforeAutospacing="1" w:after="100" w:afterAutospacing="1"/>
              <w:rPr>
                <w:rFonts w:eastAsia="Times New Roman"/>
              </w:rPr>
            </w:pPr>
            <w:r>
              <w:fldChar w:fldCharType="begin"/>
            </w:r>
            <w:ins w:id="506" w:author="Victor Chai" w:date="2015-09-06T21:14:00Z">
              <w:r w:rsidR="003C2F4D">
                <w:instrText>HYPERLINK "C:\\Users\\chai0622h\\Documents\\Document-Repository\\HL7 Material\\FHIR\\DSTU 2 (QA)\\qa\\conceptmap.html"</w:instrText>
              </w:r>
            </w:ins>
            <w:del w:id="507" w:author="Victor Chai" w:date="2015-09-06T21:14:00Z">
              <w:r w:rsidR="00875EA9" w:rsidDel="003C2F4D">
                <w:delInstrText>HYPERLINK "conceptmap.html"</w:delInstrText>
              </w:r>
            </w:del>
            <w:r>
              <w:fldChar w:fldCharType="separate"/>
            </w:r>
            <w:r w:rsidR="00E43BD9">
              <w:rPr>
                <w:rStyle w:val="Hyperlink"/>
                <w:rFonts w:eastAsia="Times New Roman"/>
              </w:rPr>
              <w:t>ConceptMap</w:t>
            </w:r>
            <w:r>
              <w:fldChar w:fldCharType="end"/>
            </w:r>
          </w:p>
          <w:p w:rsidR="00C51368" w:rsidRDefault="004004B4">
            <w:pPr>
              <w:numPr>
                <w:ilvl w:val="0"/>
                <w:numId w:val="278"/>
              </w:numPr>
              <w:spacing w:before="100" w:beforeAutospacing="1" w:after="100" w:afterAutospacing="1"/>
              <w:rPr>
                <w:rFonts w:eastAsia="Times New Roman"/>
              </w:rPr>
            </w:pPr>
            <w:r>
              <w:fldChar w:fldCharType="begin"/>
            </w:r>
            <w:ins w:id="508" w:author="Victor Chai" w:date="2015-09-06T21:14:00Z">
              <w:r w:rsidR="003C2F4D">
                <w:instrText>HYPERLINK "C:\\Users\\chai0622h\\Documents\\Document-Repository\\HL7 Material\\FHIR\\DSTU 2 (QA)\\qa\\namingsystem.html"</w:instrText>
              </w:r>
            </w:ins>
            <w:del w:id="509" w:author="Victor Chai" w:date="2015-09-06T21:14:00Z">
              <w:r w:rsidR="00875EA9" w:rsidDel="003C2F4D">
                <w:delInstrText>HYPERLINK "namingsystem.html"</w:delInstrText>
              </w:r>
            </w:del>
            <w:r>
              <w:fldChar w:fldCharType="separate"/>
            </w:r>
            <w:r w:rsidR="00E43BD9">
              <w:rPr>
                <w:rStyle w:val="Hyperlink"/>
                <w:rFonts w:eastAsia="Times New Roman"/>
              </w:rPr>
              <w:t>NamingSystem</w:t>
            </w:r>
            <w: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4004B4">
            <w:pPr>
              <w:numPr>
                <w:ilvl w:val="0"/>
                <w:numId w:val="279"/>
              </w:numPr>
              <w:spacing w:before="100" w:beforeAutospacing="1" w:after="100" w:afterAutospacing="1"/>
              <w:rPr>
                <w:rFonts w:eastAsia="Times New Roman"/>
              </w:rPr>
            </w:pPr>
            <w:r>
              <w:fldChar w:fldCharType="begin"/>
            </w:r>
            <w:ins w:id="510" w:author="Victor Chai" w:date="2015-09-06T21:14:00Z">
              <w:r w:rsidR="003C2F4D">
                <w:instrText>HYPERLINK "C:\\Users\\chai0622h\\Documents\\Document-Repository\\HL7 Material\\FHIR\\DSTU 2 (QA)\\qa\\structuredefinition.html"</w:instrText>
              </w:r>
            </w:ins>
            <w:del w:id="511" w:author="Victor Chai" w:date="2015-09-06T21:14:00Z">
              <w:r w:rsidR="00875EA9" w:rsidDel="003C2F4D">
                <w:delInstrText>HYPERLINK "structuredefinition.html"</w:delInstrText>
              </w:r>
            </w:del>
            <w:r>
              <w:fldChar w:fldCharType="separate"/>
            </w:r>
            <w:r w:rsidR="00E43BD9">
              <w:rPr>
                <w:rStyle w:val="Hyperlink"/>
                <w:rFonts w:eastAsia="Times New Roman"/>
              </w:rPr>
              <w:t>StructureDefinition</w:t>
            </w:r>
            <w:r>
              <w:fldChar w:fldCharType="end"/>
            </w:r>
          </w:p>
          <w:p w:rsidR="00C51368" w:rsidRDefault="004004B4">
            <w:pPr>
              <w:numPr>
                <w:ilvl w:val="0"/>
                <w:numId w:val="279"/>
              </w:numPr>
              <w:spacing w:before="100" w:beforeAutospacing="1" w:after="100" w:afterAutospacing="1"/>
              <w:rPr>
                <w:rFonts w:eastAsia="Times New Roman"/>
              </w:rPr>
            </w:pPr>
            <w:r>
              <w:fldChar w:fldCharType="begin"/>
            </w:r>
            <w:ins w:id="512" w:author="Victor Chai" w:date="2015-09-06T21:14:00Z">
              <w:r w:rsidR="003C2F4D">
                <w:instrText>HYPERLINK "C:\\Users\\chai0622h\\Documents\\Document-Repository\\HL7 Material\\FHIR\\DSTU 2 (QA)\\qa\\dataelement.html"</w:instrText>
              </w:r>
            </w:ins>
            <w:del w:id="513" w:author="Victor Chai" w:date="2015-09-06T21:14:00Z">
              <w:r w:rsidR="00875EA9" w:rsidDel="003C2F4D">
                <w:delInstrText>HYPERLINK "dataelement.html"</w:delInstrText>
              </w:r>
            </w:del>
            <w:r>
              <w:fldChar w:fldCharType="separate"/>
            </w:r>
            <w:r w:rsidR="00E43BD9">
              <w:rPr>
                <w:rStyle w:val="Hyperlink"/>
                <w:rFonts w:eastAsia="Times New Roman"/>
              </w:rPr>
              <w:t>DataElement</w:t>
            </w:r>
            <w: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4004B4">
            <w:pPr>
              <w:numPr>
                <w:ilvl w:val="0"/>
                <w:numId w:val="280"/>
              </w:numPr>
              <w:spacing w:before="100" w:beforeAutospacing="1" w:after="100" w:afterAutospacing="1"/>
              <w:rPr>
                <w:rFonts w:eastAsia="Times New Roman"/>
              </w:rPr>
            </w:pPr>
            <w:r>
              <w:fldChar w:fldCharType="begin"/>
            </w:r>
            <w:ins w:id="514" w:author="Victor Chai" w:date="2015-09-06T21:14:00Z">
              <w:r w:rsidR="003C2F4D">
                <w:instrText>HYPERLINK "C:\\Users\\chai0622h\\Documents\\Document-Repository\\HL7 Material\\FHIR\\DSTU 2 (QA)\\qa\\conformance.html"</w:instrText>
              </w:r>
            </w:ins>
            <w:del w:id="515" w:author="Victor Chai" w:date="2015-09-06T21:14:00Z">
              <w:r w:rsidR="00875EA9" w:rsidDel="003C2F4D">
                <w:delInstrText>HYPERLINK "conformance.html"</w:delInstrText>
              </w:r>
            </w:del>
            <w:r>
              <w:fldChar w:fldCharType="separate"/>
            </w:r>
            <w:r w:rsidR="00E43BD9">
              <w:rPr>
                <w:rStyle w:val="Hyperlink"/>
                <w:rFonts w:eastAsia="Times New Roman"/>
              </w:rPr>
              <w:t>Conformance</w:t>
            </w:r>
            <w:r>
              <w:fldChar w:fldCharType="end"/>
            </w:r>
          </w:p>
          <w:p w:rsidR="00C51368" w:rsidRDefault="004004B4">
            <w:pPr>
              <w:numPr>
                <w:ilvl w:val="0"/>
                <w:numId w:val="280"/>
              </w:numPr>
              <w:spacing w:before="100" w:beforeAutospacing="1" w:after="100" w:afterAutospacing="1"/>
              <w:rPr>
                <w:rFonts w:eastAsia="Times New Roman"/>
              </w:rPr>
            </w:pPr>
            <w:r>
              <w:fldChar w:fldCharType="begin"/>
            </w:r>
            <w:ins w:id="516" w:author="Victor Chai" w:date="2015-09-06T21:14:00Z">
              <w:r w:rsidR="003C2F4D">
                <w:instrText>HYPERLINK "C:\\Users\\chai0622h\\Documents\\Document-Repository\\HL7 Material\\FHIR\\DSTU 2 (QA)\\qa\\operationdefinition.html"</w:instrText>
              </w:r>
            </w:ins>
            <w:del w:id="517" w:author="Victor Chai" w:date="2015-09-06T21:14:00Z">
              <w:r w:rsidR="00875EA9" w:rsidDel="003C2F4D">
                <w:delInstrText>HYPERLINK "operationdefinition.html"</w:delInstrText>
              </w:r>
            </w:del>
            <w:r>
              <w:fldChar w:fldCharType="separate"/>
            </w:r>
            <w:r w:rsidR="00E43BD9">
              <w:rPr>
                <w:rStyle w:val="Hyperlink"/>
                <w:rFonts w:eastAsia="Times New Roman"/>
              </w:rPr>
              <w:t>OperationDefinition</w:t>
            </w:r>
            <w:r>
              <w:fldChar w:fldCharType="end"/>
            </w:r>
          </w:p>
          <w:p w:rsidR="00C51368" w:rsidRDefault="004004B4">
            <w:pPr>
              <w:numPr>
                <w:ilvl w:val="0"/>
                <w:numId w:val="280"/>
              </w:numPr>
              <w:spacing w:before="100" w:beforeAutospacing="1" w:after="100" w:afterAutospacing="1"/>
              <w:rPr>
                <w:rFonts w:eastAsia="Times New Roman"/>
              </w:rPr>
            </w:pPr>
            <w:r>
              <w:fldChar w:fldCharType="begin"/>
            </w:r>
            <w:ins w:id="518" w:author="Victor Chai" w:date="2015-09-06T21:14:00Z">
              <w:r w:rsidR="003C2F4D">
                <w:instrText>HYPERLINK "C:\\Users\\chai0622h\\Documents\\Document-Repository\\HL7 Material\\FHIR\\DSTU 2 (QA)\\qa\\searchparameter.html"</w:instrText>
              </w:r>
            </w:ins>
            <w:del w:id="519" w:author="Victor Chai" w:date="2015-09-06T21:14:00Z">
              <w:r w:rsidR="00875EA9" w:rsidDel="003C2F4D">
                <w:delInstrText>HYPERLINK "searchparameter.html"</w:delInstrText>
              </w:r>
            </w:del>
            <w:r>
              <w:fldChar w:fldCharType="separate"/>
            </w:r>
            <w:r w:rsidR="00E43BD9">
              <w:rPr>
                <w:rStyle w:val="Hyperlink"/>
                <w:rFonts w:eastAsia="Times New Roman"/>
              </w:rPr>
              <w:t>SearchParameter</w:t>
            </w:r>
            <w: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4004B4">
            <w:pPr>
              <w:numPr>
                <w:ilvl w:val="0"/>
                <w:numId w:val="281"/>
              </w:numPr>
              <w:spacing w:before="100" w:beforeAutospacing="1" w:after="100" w:afterAutospacing="1"/>
              <w:rPr>
                <w:rFonts w:eastAsia="Times New Roman"/>
              </w:rPr>
            </w:pPr>
            <w:r>
              <w:fldChar w:fldCharType="begin"/>
            </w:r>
            <w:ins w:id="520" w:author="Victor Chai" w:date="2015-09-06T21:14:00Z">
              <w:r w:rsidR="003C2F4D">
                <w:instrText>HYPERLINK "C:\\Users\\chai0622h\\Documents\\Document-Repository\\HL7 Material\\FHIR\\DSTU 2 (QA)\\qa\\implementationguide.html"</w:instrText>
              </w:r>
            </w:ins>
            <w:del w:id="521" w:author="Victor Chai" w:date="2015-09-06T21:14:00Z">
              <w:r w:rsidR="00875EA9" w:rsidDel="003C2F4D">
                <w:delInstrText>HYPERLINK "implementationguide.html"</w:delInstrText>
              </w:r>
            </w:del>
            <w:r>
              <w:fldChar w:fldCharType="separate"/>
            </w:r>
            <w:r w:rsidR="00E43BD9">
              <w:rPr>
                <w:rStyle w:val="Hyperlink"/>
                <w:rFonts w:eastAsia="Times New Roman"/>
              </w:rPr>
              <w:t>ImplementationGuide</w:t>
            </w:r>
            <w:r>
              <w:fldChar w:fldCharType="end"/>
            </w:r>
          </w:p>
          <w:p w:rsidR="00C51368" w:rsidRDefault="004004B4">
            <w:pPr>
              <w:numPr>
                <w:ilvl w:val="0"/>
                <w:numId w:val="281"/>
              </w:numPr>
              <w:spacing w:before="100" w:beforeAutospacing="1" w:after="100" w:afterAutospacing="1"/>
              <w:rPr>
                <w:rFonts w:eastAsia="Times New Roman"/>
              </w:rPr>
            </w:pPr>
            <w:r>
              <w:fldChar w:fldCharType="begin"/>
            </w:r>
            <w:ins w:id="522" w:author="Victor Chai" w:date="2015-09-06T21:14:00Z">
              <w:r w:rsidR="003C2F4D">
                <w:instrText>HYPERLINK "C:\\Users\\chai0622h\\Documents\\Document-Repository\\HL7 Material\\FHIR\\DSTU 2 (QA)\\qa\\testscript.html"</w:instrText>
              </w:r>
            </w:ins>
            <w:del w:id="523" w:author="Victor Chai" w:date="2015-09-06T21:14:00Z">
              <w:r w:rsidR="00875EA9" w:rsidDel="003C2F4D">
                <w:delInstrText>HYPERLINK "testscript.html"</w:delInstrText>
              </w:r>
            </w:del>
            <w:r>
              <w:fldChar w:fldCharType="separate"/>
            </w:r>
            <w:r w:rsidR="00E43BD9">
              <w:rPr>
                <w:rStyle w:val="Hyperlink"/>
                <w:rFonts w:eastAsia="Times New Roman"/>
              </w:rPr>
              <w:t>TestScript</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4004B4">
            <w:pPr>
              <w:rPr>
                <w:rFonts w:eastAsia="Times New Roman"/>
              </w:rPr>
            </w:pPr>
            <w:hyperlink r:id="rId2230"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4004B4">
            <w:pPr>
              <w:numPr>
                <w:ilvl w:val="0"/>
                <w:numId w:val="282"/>
              </w:numPr>
              <w:spacing w:before="100" w:beforeAutospacing="1" w:after="100" w:afterAutospacing="1"/>
              <w:rPr>
                <w:rFonts w:eastAsia="Times New Roman"/>
              </w:rPr>
            </w:pPr>
            <w:r>
              <w:fldChar w:fldCharType="begin"/>
            </w:r>
            <w:ins w:id="524" w:author="Victor Chai" w:date="2015-09-06T21:14:00Z">
              <w:r w:rsidR="003C2F4D">
                <w:instrText>HYPERLINK "C:\\Users\\chai0622h\\Documents\\Document-Repository\\HL7 Material\\FHIR\\DSTU 2 (QA)\\qa\\coverage.html"</w:instrText>
              </w:r>
            </w:ins>
            <w:del w:id="525" w:author="Victor Chai" w:date="2015-09-06T21:14:00Z">
              <w:r w:rsidR="00875EA9" w:rsidDel="003C2F4D">
                <w:delInstrText>HYPERLINK "coverage.html"</w:delInstrText>
              </w:r>
            </w:del>
            <w:r>
              <w:fldChar w:fldCharType="separate"/>
            </w:r>
            <w:r w:rsidR="00E43BD9">
              <w:rPr>
                <w:rStyle w:val="Hyperlink"/>
                <w:rFonts w:eastAsia="Times New Roman"/>
              </w:rPr>
              <w:t>Coverage</w:t>
            </w:r>
            <w:r>
              <w:fldChar w:fldCharType="end"/>
            </w:r>
          </w:p>
          <w:p w:rsidR="00C51368" w:rsidRDefault="004004B4">
            <w:pPr>
              <w:numPr>
                <w:ilvl w:val="0"/>
                <w:numId w:val="282"/>
              </w:numPr>
              <w:spacing w:before="100" w:beforeAutospacing="1" w:after="100" w:afterAutospacing="1"/>
              <w:rPr>
                <w:rFonts w:eastAsia="Times New Roman"/>
              </w:rPr>
            </w:pPr>
            <w:r>
              <w:fldChar w:fldCharType="begin"/>
            </w:r>
            <w:ins w:id="526" w:author="Victor Chai" w:date="2015-09-06T21:14:00Z">
              <w:r w:rsidR="003C2F4D">
                <w:instrText>HYPERLINK "C:\\Users\\chai0622h\\Documents\\Document-Repository\\HL7 Material\\FHIR\\DSTU 2 (QA)\\qa\\eligibilityrequest.html"</w:instrText>
              </w:r>
            </w:ins>
            <w:del w:id="527" w:author="Victor Chai" w:date="2015-09-06T21:14:00Z">
              <w:r w:rsidR="00875EA9" w:rsidDel="003C2F4D">
                <w:delInstrText>HYPERLINK "eligibilityrequest.html"</w:delInstrText>
              </w:r>
            </w:del>
            <w:r>
              <w:fldChar w:fldCharType="separate"/>
            </w:r>
            <w:r w:rsidR="00E43BD9">
              <w:rPr>
                <w:rStyle w:val="Hyperlink"/>
                <w:rFonts w:eastAsia="Times New Roman"/>
              </w:rPr>
              <w:t>EligibilityRequest</w:t>
            </w:r>
            <w:r>
              <w:fldChar w:fldCharType="end"/>
            </w:r>
          </w:p>
          <w:p w:rsidR="00C51368" w:rsidRDefault="004004B4">
            <w:pPr>
              <w:numPr>
                <w:ilvl w:val="0"/>
                <w:numId w:val="282"/>
              </w:numPr>
              <w:spacing w:before="100" w:beforeAutospacing="1" w:after="100" w:afterAutospacing="1"/>
              <w:rPr>
                <w:rFonts w:eastAsia="Times New Roman"/>
              </w:rPr>
            </w:pPr>
            <w:r>
              <w:fldChar w:fldCharType="begin"/>
            </w:r>
            <w:ins w:id="528" w:author="Victor Chai" w:date="2015-09-06T21:14:00Z">
              <w:r w:rsidR="003C2F4D">
                <w:instrText>HYPERLINK "C:\\Users\\chai0622h\\Documents\\Document-Repository\\HL7 Material\\FHIR\\DSTU 2 (QA)\\qa\\eligibilityresponse.html"</w:instrText>
              </w:r>
            </w:ins>
            <w:del w:id="529" w:author="Victor Chai" w:date="2015-09-06T21:14:00Z">
              <w:r w:rsidR="00875EA9" w:rsidDel="003C2F4D">
                <w:delInstrText>HYPERLINK "eligibilityresponse.html"</w:delInstrText>
              </w:r>
            </w:del>
            <w:r>
              <w:fldChar w:fldCharType="separate"/>
            </w:r>
            <w:r w:rsidR="00E43BD9">
              <w:rPr>
                <w:rStyle w:val="Hyperlink"/>
                <w:rFonts w:eastAsia="Times New Roman"/>
              </w:rPr>
              <w:t>EligibilityResponse</w:t>
            </w:r>
            <w:r>
              <w:fldChar w:fldCharType="end"/>
            </w:r>
          </w:p>
          <w:p w:rsidR="00C51368" w:rsidRDefault="004004B4">
            <w:pPr>
              <w:numPr>
                <w:ilvl w:val="0"/>
                <w:numId w:val="282"/>
              </w:numPr>
              <w:spacing w:before="100" w:beforeAutospacing="1" w:after="100" w:afterAutospacing="1"/>
              <w:rPr>
                <w:rFonts w:eastAsia="Times New Roman"/>
              </w:rPr>
            </w:pPr>
            <w:r>
              <w:fldChar w:fldCharType="begin"/>
            </w:r>
            <w:ins w:id="530" w:author="Victor Chai" w:date="2015-09-06T21:14:00Z">
              <w:r w:rsidR="003C2F4D">
                <w:instrText>HYPERLINK "C:\\Users\\chai0622h\\Documents\\Document-Repository\\HL7 Material\\FHIR\\DSTU 2 (QA)\\qa\\enrollmentrequest.html"</w:instrText>
              </w:r>
            </w:ins>
            <w:del w:id="531" w:author="Victor Chai" w:date="2015-09-06T21:14:00Z">
              <w:r w:rsidR="00875EA9" w:rsidDel="003C2F4D">
                <w:delInstrText>HYPERLINK "enrollmentrequest.html"</w:delInstrText>
              </w:r>
            </w:del>
            <w:r>
              <w:fldChar w:fldCharType="separate"/>
            </w:r>
            <w:r w:rsidR="00E43BD9">
              <w:rPr>
                <w:rStyle w:val="Hyperlink"/>
                <w:rFonts w:eastAsia="Times New Roman"/>
              </w:rPr>
              <w:t>EnrollmentRequest</w:t>
            </w:r>
            <w:r>
              <w:fldChar w:fldCharType="end"/>
            </w:r>
          </w:p>
          <w:p w:rsidR="00C51368" w:rsidRDefault="004004B4">
            <w:pPr>
              <w:numPr>
                <w:ilvl w:val="0"/>
                <w:numId w:val="282"/>
              </w:numPr>
              <w:spacing w:before="100" w:beforeAutospacing="1" w:after="100" w:afterAutospacing="1"/>
              <w:rPr>
                <w:rFonts w:eastAsia="Times New Roman"/>
              </w:rPr>
            </w:pPr>
            <w:r>
              <w:fldChar w:fldCharType="begin"/>
            </w:r>
            <w:ins w:id="532" w:author="Victor Chai" w:date="2015-09-06T21:14:00Z">
              <w:r w:rsidR="003C2F4D">
                <w:instrText>HYPERLINK "C:\\Users\\chai0622h\\Documents\\Document-Repository\\HL7 Material\\FHIR\\DSTU 2 (QA)\\qa\\enrollmentresponse.html"</w:instrText>
              </w:r>
            </w:ins>
            <w:del w:id="533" w:author="Victor Chai" w:date="2015-09-06T21:14:00Z">
              <w:r w:rsidR="00875EA9" w:rsidDel="003C2F4D">
                <w:delInstrText>HYPERLINK "enrollmentresponse.html"</w:delInstrText>
              </w:r>
            </w:del>
            <w:r>
              <w:fldChar w:fldCharType="separate"/>
            </w:r>
            <w:r w:rsidR="00E43BD9">
              <w:rPr>
                <w:rStyle w:val="Hyperlink"/>
                <w:rFonts w:eastAsia="Times New Roman"/>
              </w:rPr>
              <w:t>EnrollmentResponse</w:t>
            </w:r>
            <w: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4004B4">
            <w:pPr>
              <w:numPr>
                <w:ilvl w:val="0"/>
                <w:numId w:val="283"/>
              </w:numPr>
              <w:spacing w:before="100" w:beforeAutospacing="1" w:after="100" w:afterAutospacing="1"/>
              <w:rPr>
                <w:rFonts w:eastAsia="Times New Roman"/>
              </w:rPr>
            </w:pPr>
            <w:r>
              <w:fldChar w:fldCharType="begin"/>
            </w:r>
            <w:ins w:id="534" w:author="Victor Chai" w:date="2015-09-06T21:14:00Z">
              <w:r w:rsidR="003C2F4D">
                <w:instrText>HYPERLINK "C:\\Users\\chai0622h\\Documents\\Document-Repository\\HL7 Material\\FHIR\\DSTU 2 (QA)\\qa\\claim.html"</w:instrText>
              </w:r>
            </w:ins>
            <w:del w:id="535" w:author="Victor Chai" w:date="2015-09-06T21:14:00Z">
              <w:r w:rsidR="00875EA9" w:rsidDel="003C2F4D">
                <w:delInstrText>HYPERLINK "claim.html"</w:delInstrText>
              </w:r>
            </w:del>
            <w:r>
              <w:fldChar w:fldCharType="separate"/>
            </w:r>
            <w:r w:rsidR="00E43BD9">
              <w:rPr>
                <w:rStyle w:val="Hyperlink"/>
                <w:rFonts w:eastAsia="Times New Roman"/>
              </w:rPr>
              <w:t>Claim</w:t>
            </w:r>
            <w:r>
              <w:fldChar w:fldCharType="end"/>
            </w:r>
          </w:p>
          <w:p w:rsidR="00C51368" w:rsidRDefault="004004B4">
            <w:pPr>
              <w:numPr>
                <w:ilvl w:val="0"/>
                <w:numId w:val="283"/>
              </w:numPr>
              <w:spacing w:before="100" w:beforeAutospacing="1" w:after="100" w:afterAutospacing="1"/>
              <w:rPr>
                <w:rFonts w:eastAsia="Times New Roman"/>
              </w:rPr>
            </w:pPr>
            <w:r>
              <w:fldChar w:fldCharType="begin"/>
            </w:r>
            <w:ins w:id="536" w:author="Victor Chai" w:date="2015-09-06T21:14:00Z">
              <w:r w:rsidR="003C2F4D">
                <w:instrText>HYPERLINK "C:\\Users\\chai0622h\\Documents\\Document-Repository\\HL7 Material\\FHIR\\DSTU 2 (QA)\\qa\\claimresponse.html"</w:instrText>
              </w:r>
            </w:ins>
            <w:del w:id="537" w:author="Victor Chai" w:date="2015-09-06T21:14:00Z">
              <w:r w:rsidR="00875EA9" w:rsidDel="003C2F4D">
                <w:delInstrText>HYPERLINK "claimresponse.html"</w:delInstrText>
              </w:r>
            </w:del>
            <w:r>
              <w:fldChar w:fldCharType="separate"/>
            </w:r>
            <w:r w:rsidR="00E43BD9">
              <w:rPr>
                <w:rStyle w:val="Hyperlink"/>
                <w:rFonts w:eastAsia="Times New Roman"/>
              </w:rPr>
              <w:t>ClaimResponse</w:t>
            </w:r>
            <w: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4004B4">
            <w:pPr>
              <w:numPr>
                <w:ilvl w:val="0"/>
                <w:numId w:val="284"/>
              </w:numPr>
              <w:spacing w:before="100" w:beforeAutospacing="1" w:after="100" w:afterAutospacing="1"/>
              <w:rPr>
                <w:rFonts w:eastAsia="Times New Roman"/>
              </w:rPr>
            </w:pPr>
            <w:r>
              <w:fldChar w:fldCharType="begin"/>
            </w:r>
            <w:ins w:id="538" w:author="Victor Chai" w:date="2015-09-06T21:14:00Z">
              <w:r w:rsidR="003C2F4D">
                <w:instrText>HYPERLINK "C:\\Users\\chai0622h\\Documents\\Document-Repository\\HL7 Material\\FHIR\\DSTU 2 (QA)\\qa\\paymentnotice.html"</w:instrText>
              </w:r>
            </w:ins>
            <w:del w:id="539" w:author="Victor Chai" w:date="2015-09-06T21:14:00Z">
              <w:r w:rsidR="00875EA9" w:rsidDel="003C2F4D">
                <w:delInstrText>HYPERLINK "paymentnotice.html"</w:delInstrText>
              </w:r>
            </w:del>
            <w:r>
              <w:fldChar w:fldCharType="separate"/>
            </w:r>
            <w:r w:rsidR="00E43BD9">
              <w:rPr>
                <w:rStyle w:val="Hyperlink"/>
                <w:rFonts w:eastAsia="Times New Roman"/>
              </w:rPr>
              <w:t>PaymentNotice</w:t>
            </w:r>
            <w:r>
              <w:fldChar w:fldCharType="end"/>
            </w:r>
          </w:p>
          <w:p w:rsidR="00C51368" w:rsidRDefault="004004B4">
            <w:pPr>
              <w:numPr>
                <w:ilvl w:val="0"/>
                <w:numId w:val="284"/>
              </w:numPr>
              <w:spacing w:before="100" w:beforeAutospacing="1" w:after="100" w:afterAutospacing="1"/>
              <w:rPr>
                <w:rFonts w:eastAsia="Times New Roman"/>
              </w:rPr>
            </w:pPr>
            <w:r>
              <w:fldChar w:fldCharType="begin"/>
            </w:r>
            <w:ins w:id="540" w:author="Victor Chai" w:date="2015-09-06T21:14:00Z">
              <w:r w:rsidR="003C2F4D">
                <w:instrText>HYPERLINK "C:\\Users\\chai0622h\\Documents\\Document-Repository\\HL7 Material\\FHIR\\DSTU 2 (QA)\\qa\\paymentreconciliation.html"</w:instrText>
              </w:r>
            </w:ins>
            <w:del w:id="541" w:author="Victor Chai" w:date="2015-09-06T21:14:00Z">
              <w:r w:rsidR="00875EA9" w:rsidDel="003C2F4D">
                <w:delInstrText>HYPERLINK "paymentreconciliation.html"</w:delInstrText>
              </w:r>
            </w:del>
            <w:r>
              <w:fldChar w:fldCharType="separate"/>
            </w:r>
            <w:r w:rsidR="00E43BD9">
              <w:rPr>
                <w:rStyle w:val="Hyperlink"/>
                <w:rFonts w:eastAsia="Times New Roman"/>
              </w:rPr>
              <w:t>PaymentReconciliation</w:t>
            </w:r>
            <w: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4004B4">
            <w:pPr>
              <w:numPr>
                <w:ilvl w:val="0"/>
                <w:numId w:val="285"/>
              </w:numPr>
              <w:spacing w:before="100" w:beforeAutospacing="1" w:after="100" w:afterAutospacing="1"/>
              <w:rPr>
                <w:rFonts w:eastAsia="Times New Roman"/>
              </w:rPr>
            </w:pPr>
            <w:r>
              <w:fldChar w:fldCharType="begin"/>
            </w:r>
            <w:ins w:id="542" w:author="Victor Chai" w:date="2015-09-06T21:14:00Z">
              <w:r w:rsidR="003C2F4D">
                <w:instrText>HYPERLINK "C:\\Users\\chai0622h\\Documents\\Document-Repository\\HL7 Material\\FHIR\\DSTU 2 (QA)\\qa\\explanationofbenefit.html"</w:instrText>
              </w:r>
            </w:ins>
            <w:del w:id="543" w:author="Victor Chai" w:date="2015-09-06T21:14:00Z">
              <w:r w:rsidR="00875EA9" w:rsidDel="003C2F4D">
                <w:delInstrText>HYPERLINK "explanationofbenefit.html"</w:delInstrText>
              </w:r>
            </w:del>
            <w:r>
              <w:fldChar w:fldCharType="separate"/>
            </w:r>
            <w:r w:rsidR="00E43BD9">
              <w:rPr>
                <w:rStyle w:val="Hyperlink"/>
                <w:rFonts w:eastAsia="Times New Roman"/>
              </w:rPr>
              <w:t>ExplanationOfBenefit</w:t>
            </w:r>
            <w:r>
              <w:fldChar w:fldCharType="end"/>
            </w:r>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544" w:name="alphabetical"/>
            <w:r>
              <w:rPr>
                <w:rFonts w:eastAsia="Times New Roman"/>
              </w:rPr>
              <w:t xml:space="preserve"> </w:t>
            </w:r>
            <w:bookmarkEnd w:id="544"/>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4004B4">
            <w:pPr>
              <w:numPr>
                <w:ilvl w:val="0"/>
                <w:numId w:val="286"/>
              </w:numPr>
              <w:spacing w:before="100" w:beforeAutospacing="1" w:after="100" w:afterAutospacing="1"/>
              <w:rPr>
                <w:rFonts w:eastAsia="Times New Roman"/>
              </w:rPr>
            </w:pPr>
            <w:r>
              <w:fldChar w:fldCharType="begin"/>
            </w:r>
            <w:ins w:id="545" w:author="Victor Chai" w:date="2015-09-06T21:14:00Z">
              <w:r w:rsidR="003C2F4D">
                <w:instrText>HYPERLINK "C:\\Users\\chai0622h\\Documents\\Document-Repository\\HL7 Material\\FHIR\\DSTU 2 (QA)\\qa\\allergyintolerance.html"</w:instrText>
              </w:r>
            </w:ins>
            <w:del w:id="546" w:author="Victor Chai" w:date="2015-09-06T21:14:00Z">
              <w:r w:rsidR="00875EA9" w:rsidDel="003C2F4D">
                <w:delInstrText>HYPERLINK "allergyintolerance.html"</w:delInstrText>
              </w:r>
            </w:del>
            <w:r>
              <w:fldChar w:fldCharType="separate"/>
            </w:r>
            <w:r w:rsidR="00E43BD9">
              <w:rPr>
                <w:rStyle w:val="Hyperlink"/>
                <w:rFonts w:eastAsia="Times New Roman"/>
              </w:rPr>
              <w:t>AllergyIntolerance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47" w:author="Victor Chai" w:date="2015-09-06T21:14:00Z">
              <w:r w:rsidR="003C2F4D">
                <w:instrText>HYPERLINK "C:\\Users\\chai0622h\\Documents\\Document-Repository\\HL7 Material\\FHIR\\DSTU 2 (QA)\\qa\\appointment.html"</w:instrText>
              </w:r>
            </w:ins>
            <w:del w:id="548" w:author="Victor Chai" w:date="2015-09-06T21:14:00Z">
              <w:r w:rsidR="00875EA9" w:rsidDel="003C2F4D">
                <w:delInstrText>HYPERLINK "appointment.html"</w:delInstrText>
              </w:r>
            </w:del>
            <w:r>
              <w:fldChar w:fldCharType="separate"/>
            </w:r>
            <w:r w:rsidR="00E43BD9">
              <w:rPr>
                <w:rStyle w:val="Hyperlink"/>
                <w:rFonts w:eastAsia="Times New Roman"/>
              </w:rPr>
              <w:t>Appointment</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49" w:author="Victor Chai" w:date="2015-09-06T21:14:00Z">
              <w:r w:rsidR="003C2F4D">
                <w:instrText>HYPERLINK "C:\\Users\\chai0622h\\Documents\\Document-Repository\\HL7 Material\\FHIR\\DSTU 2 (QA)\\qa\\appointmentresponse.html"</w:instrText>
              </w:r>
            </w:ins>
            <w:del w:id="550" w:author="Victor Chai" w:date="2015-09-06T21:14:00Z">
              <w:r w:rsidR="00875EA9" w:rsidDel="003C2F4D">
                <w:delInstrText>HYPERLINK "appointmentresponse.html"</w:delInstrText>
              </w:r>
            </w:del>
            <w:r>
              <w:fldChar w:fldCharType="separate"/>
            </w:r>
            <w:r w:rsidR="00E43BD9">
              <w:rPr>
                <w:rStyle w:val="Hyperlink"/>
                <w:rFonts w:eastAsia="Times New Roman"/>
              </w:rPr>
              <w:t>AppointmentResponse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51" w:author="Victor Chai" w:date="2015-09-06T21:14:00Z">
              <w:r w:rsidR="003C2F4D">
                <w:instrText>HYPERLINK "C:\\Users\\chai0622h\\Documents\\Document-Repository\\HL7 Material\\FHIR\\DSTU 2 (QA)\\qa\\auditevent.html"</w:instrText>
              </w:r>
            </w:ins>
            <w:del w:id="552" w:author="Victor Chai" w:date="2015-09-06T21:14:00Z">
              <w:r w:rsidR="00875EA9" w:rsidDel="003C2F4D">
                <w:delInstrText>HYPERLINK "auditevent.html"</w:delInstrText>
              </w:r>
            </w:del>
            <w:r>
              <w:fldChar w:fldCharType="separate"/>
            </w:r>
            <w:r w:rsidR="00E43BD9">
              <w:rPr>
                <w:rStyle w:val="Hyperlink"/>
                <w:rFonts w:eastAsia="Times New Roman"/>
              </w:rPr>
              <w:t>AuditEvent</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53" w:author="Victor Chai" w:date="2015-09-06T21:14:00Z">
              <w:r w:rsidR="003C2F4D">
                <w:instrText>HYPERLINK "C:\\Users\\chai0622h\\Documents\\Document-Repository\\HL7 Material\\FHIR\\DSTU 2 (QA)\\qa\\basic.html"</w:instrText>
              </w:r>
            </w:ins>
            <w:del w:id="554" w:author="Victor Chai" w:date="2015-09-06T21:14:00Z">
              <w:r w:rsidR="00875EA9" w:rsidDel="003C2F4D">
                <w:delInstrText>HYPERLINK "basic.html"</w:delInstrText>
              </w:r>
            </w:del>
            <w:r>
              <w:fldChar w:fldCharType="separate"/>
            </w:r>
            <w:r w:rsidR="00E43BD9">
              <w:rPr>
                <w:rStyle w:val="Hyperlink"/>
                <w:rFonts w:eastAsia="Times New Roman"/>
              </w:rPr>
              <w:t>Basic</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55" w:author="Victor Chai" w:date="2015-09-06T21:14:00Z">
              <w:r w:rsidR="003C2F4D">
                <w:instrText>HYPERLINK "C:\\Users\\chai0622h\\Documents\\Document-Repository\\HL7 Material\\FHIR\\DSTU 2 (QA)\\qa\\binary.html"</w:instrText>
              </w:r>
            </w:ins>
            <w:del w:id="556" w:author="Victor Chai" w:date="2015-09-06T21:14:00Z">
              <w:r w:rsidR="00875EA9" w:rsidDel="003C2F4D">
                <w:delInstrText>HYPERLINK "binary.html"</w:delInstrText>
              </w:r>
            </w:del>
            <w:r>
              <w:fldChar w:fldCharType="separate"/>
            </w:r>
            <w:r w:rsidR="00E43BD9">
              <w:rPr>
                <w:rStyle w:val="Hyperlink"/>
                <w:rFonts w:eastAsia="Times New Roman"/>
              </w:rPr>
              <w:t>Binary</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57" w:author="Victor Chai" w:date="2015-09-06T21:14:00Z">
              <w:r w:rsidR="003C2F4D">
                <w:instrText>HYPERLINK "C:\\Users\\chai0622h\\Documents\\Document-Repository\\HL7 Material\\FHIR\\DSTU 2 (QA)\\qa\\bodysite.html"</w:instrText>
              </w:r>
            </w:ins>
            <w:del w:id="558" w:author="Victor Chai" w:date="2015-09-06T21:14:00Z">
              <w:r w:rsidR="00875EA9" w:rsidDel="003C2F4D">
                <w:delInstrText>HYPERLINK "bodysite.html"</w:delInstrText>
              </w:r>
            </w:del>
            <w:r>
              <w:fldChar w:fldCharType="separate"/>
            </w:r>
            <w:r w:rsidR="00E43BD9">
              <w:rPr>
                <w:rStyle w:val="Hyperlink"/>
                <w:rFonts w:eastAsia="Times New Roman"/>
              </w:rPr>
              <w:t>BodySite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59" w:author="Victor Chai" w:date="2015-09-06T21:14:00Z">
              <w:r w:rsidR="003C2F4D">
                <w:instrText>HYPERLINK "C:\\Users\\chai0622h\\Documents\\Document-Repository\\HL7 Material\\FHIR\\DSTU 2 (QA)\\qa\\bundle.html"</w:instrText>
              </w:r>
            </w:ins>
            <w:del w:id="560" w:author="Victor Chai" w:date="2015-09-06T21:14:00Z">
              <w:r w:rsidR="00875EA9" w:rsidDel="003C2F4D">
                <w:delInstrText>HYPERLINK "bundle.html"</w:delInstrText>
              </w:r>
            </w:del>
            <w:r>
              <w:fldChar w:fldCharType="separate"/>
            </w:r>
            <w:r w:rsidR="00E43BD9">
              <w:rPr>
                <w:rStyle w:val="Hyperlink"/>
                <w:rFonts w:eastAsia="Times New Roman"/>
              </w:rPr>
              <w:t>Bundle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61" w:author="Victor Chai" w:date="2015-09-06T21:14:00Z">
              <w:r w:rsidR="003C2F4D">
                <w:instrText>HYPERLINK "C:\\Users\\chai0622h\\Documents\\Document-Repository\\HL7 Material\\FHIR\\DSTU 2 (QA)\\qa\\careplan.html"</w:instrText>
              </w:r>
            </w:ins>
            <w:del w:id="562" w:author="Victor Chai" w:date="2015-09-06T21:14:00Z">
              <w:r w:rsidR="00875EA9" w:rsidDel="003C2F4D">
                <w:delInstrText>HYPERLINK "careplan.html"</w:delInstrText>
              </w:r>
            </w:del>
            <w:r>
              <w:fldChar w:fldCharType="separate"/>
            </w:r>
            <w:r w:rsidR="00E43BD9">
              <w:rPr>
                <w:rStyle w:val="Hyperlink"/>
                <w:rFonts w:eastAsia="Times New Roman"/>
              </w:rPr>
              <w:t>CarePlan</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63" w:author="Victor Chai" w:date="2015-09-06T21:14:00Z">
              <w:r w:rsidR="003C2F4D">
                <w:instrText>HYPERLINK "C:\\Users\\chai0622h\\Documents\\Document-Repository\\HL7 Material\\FHIR\\DSTU 2 (QA)\\qa\\claim.html"</w:instrText>
              </w:r>
            </w:ins>
            <w:del w:id="564" w:author="Victor Chai" w:date="2015-09-06T21:14:00Z">
              <w:r w:rsidR="00875EA9" w:rsidDel="003C2F4D">
                <w:delInstrText>HYPERLINK "claim.html"</w:delInstrText>
              </w:r>
            </w:del>
            <w:r>
              <w:fldChar w:fldCharType="separate"/>
            </w:r>
            <w:r w:rsidR="00E43BD9">
              <w:rPr>
                <w:rStyle w:val="Hyperlink"/>
                <w:rFonts w:eastAsia="Times New Roman"/>
              </w:rPr>
              <w:t>Claim</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65" w:author="Victor Chai" w:date="2015-09-06T21:14:00Z">
              <w:r w:rsidR="003C2F4D">
                <w:instrText>HYPERLINK "C:\\Users\\chai0622h\\Documents\\Document-Repository\\HL7 Material\\FHIR\\DSTU 2 (QA)\\qa\\claimresponse.html"</w:instrText>
              </w:r>
            </w:ins>
            <w:del w:id="566" w:author="Victor Chai" w:date="2015-09-06T21:14:00Z">
              <w:r w:rsidR="00875EA9" w:rsidDel="003C2F4D">
                <w:delInstrText>HYPERLINK "claimresponse.html"</w:delInstrText>
              </w:r>
            </w:del>
            <w:r>
              <w:fldChar w:fldCharType="separate"/>
            </w:r>
            <w:r w:rsidR="00E43BD9">
              <w:rPr>
                <w:rStyle w:val="Hyperlink"/>
                <w:rFonts w:eastAsia="Times New Roman"/>
              </w:rPr>
              <w:t>ClaimResponse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67" w:author="Victor Chai" w:date="2015-09-06T21:14:00Z">
              <w:r w:rsidR="003C2F4D">
                <w:instrText>HYPERLINK "C:\\Users\\chai0622h\\Documents\\Document-Repository\\HL7 Material\\FHIR\\DSTU 2 (QA)\\qa\\clinicalimpression.html"</w:instrText>
              </w:r>
            </w:ins>
            <w:del w:id="568" w:author="Victor Chai" w:date="2015-09-06T21:14:00Z">
              <w:r w:rsidR="00875EA9" w:rsidDel="003C2F4D">
                <w:delInstrText>HYPERLINK "clinicalimpression.html"</w:delInstrText>
              </w:r>
            </w:del>
            <w:r>
              <w:fldChar w:fldCharType="separate"/>
            </w:r>
            <w:r w:rsidR="00E43BD9">
              <w:rPr>
                <w:rStyle w:val="Hyperlink"/>
                <w:rFonts w:eastAsia="Times New Roman"/>
              </w:rPr>
              <w:t>ClinicalImpression</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69" w:author="Victor Chai" w:date="2015-09-06T21:14:00Z">
              <w:r w:rsidR="003C2F4D">
                <w:instrText>HYPERLINK "C:\\Users\\chai0622h\\Documents\\Document-Repository\\HL7 Material\\FHIR\\DSTU 2 (QA)\\qa\\communication.html"</w:instrText>
              </w:r>
            </w:ins>
            <w:del w:id="570" w:author="Victor Chai" w:date="2015-09-06T21:14:00Z">
              <w:r w:rsidR="00875EA9" w:rsidDel="003C2F4D">
                <w:delInstrText>HYPERLINK "communication.html"</w:delInstrText>
              </w:r>
            </w:del>
            <w:r>
              <w:fldChar w:fldCharType="separate"/>
            </w:r>
            <w:r w:rsidR="00E43BD9">
              <w:rPr>
                <w:rStyle w:val="Hyperlink"/>
                <w:rFonts w:eastAsia="Times New Roman"/>
              </w:rPr>
              <w:t>Communication</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71" w:author="Victor Chai" w:date="2015-09-06T21:14:00Z">
              <w:r w:rsidR="003C2F4D">
                <w:instrText>HYPERLINK "C:\\Users\\chai0622h\\Documents\\Document-Repository\\HL7 Material\\FHIR\\DSTU 2 (QA)\\qa\\communicationrequest.html"</w:instrText>
              </w:r>
            </w:ins>
            <w:del w:id="572" w:author="Victor Chai" w:date="2015-09-06T21:14:00Z">
              <w:r w:rsidR="00875EA9" w:rsidDel="003C2F4D">
                <w:delInstrText>HYPERLINK "communicationrequest.html"</w:delInstrText>
              </w:r>
            </w:del>
            <w:r>
              <w:fldChar w:fldCharType="separate"/>
            </w:r>
            <w:r w:rsidR="00E43BD9">
              <w:rPr>
                <w:rStyle w:val="Hyperlink"/>
                <w:rFonts w:eastAsia="Times New Roman"/>
              </w:rPr>
              <w:t>CommunicationRequest</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73" w:author="Victor Chai" w:date="2015-09-06T21:14:00Z">
              <w:r w:rsidR="003C2F4D">
                <w:instrText>HYPERLINK "C:\\Users\\chai0622h\\Documents\\Document-Repository\\HL7 Material\\FHIR\\DSTU 2 (QA)\\qa\\composition.html"</w:instrText>
              </w:r>
            </w:ins>
            <w:del w:id="574" w:author="Victor Chai" w:date="2015-09-06T21:14:00Z">
              <w:r w:rsidR="00875EA9" w:rsidDel="003C2F4D">
                <w:delInstrText>HYPERLINK "composition.html"</w:delInstrText>
              </w:r>
            </w:del>
            <w:r>
              <w:fldChar w:fldCharType="separate"/>
            </w:r>
            <w:r w:rsidR="00E43BD9">
              <w:rPr>
                <w:rStyle w:val="Hyperlink"/>
                <w:rFonts w:eastAsia="Times New Roman"/>
              </w:rPr>
              <w:t>Composition</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75" w:author="Victor Chai" w:date="2015-09-06T21:14:00Z">
              <w:r w:rsidR="003C2F4D">
                <w:instrText>HYPERLINK "C:\\Users\\chai0622h\\Documents\\Document-Repository\\HL7 Material\\FHIR\\DSTU 2 (QA)\\qa\\conceptmap.html"</w:instrText>
              </w:r>
            </w:ins>
            <w:del w:id="576" w:author="Victor Chai" w:date="2015-09-06T21:14:00Z">
              <w:r w:rsidR="00875EA9" w:rsidDel="003C2F4D">
                <w:delInstrText>HYPERLINK "conceptmap.html"</w:delInstrText>
              </w:r>
            </w:del>
            <w:r>
              <w:fldChar w:fldCharType="separate"/>
            </w:r>
            <w:r w:rsidR="00E43BD9">
              <w:rPr>
                <w:rStyle w:val="Hyperlink"/>
                <w:rFonts w:eastAsia="Times New Roman"/>
              </w:rPr>
              <w:t>ConceptMap</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77" w:author="Victor Chai" w:date="2015-09-06T21:14:00Z">
              <w:r w:rsidR="003C2F4D">
                <w:instrText>HYPERLINK "C:\\Users\\chai0622h\\Documents\\Document-Repository\\HL7 Material\\FHIR\\DSTU 2 (QA)\\qa\\condition.html"</w:instrText>
              </w:r>
            </w:ins>
            <w:del w:id="578" w:author="Victor Chai" w:date="2015-09-06T21:14:00Z">
              <w:r w:rsidR="00875EA9" w:rsidDel="003C2F4D">
                <w:delInstrText>HYPERLINK "condition.html"</w:delInstrText>
              </w:r>
            </w:del>
            <w:r>
              <w:fldChar w:fldCharType="separate"/>
            </w:r>
            <w:r w:rsidR="00E43BD9">
              <w:rPr>
                <w:rStyle w:val="Hyperlink"/>
                <w:rFonts w:eastAsia="Times New Roman"/>
              </w:rPr>
              <w:t>Condition</w:t>
            </w:r>
            <w:r>
              <w:fldChar w:fldCharType="end"/>
            </w:r>
            <w:r w:rsidR="00E43BD9">
              <w:rPr>
                <w:rFonts w:eastAsia="Times New Roman"/>
              </w:rPr>
              <w:t xml:space="preserve"> (aka Problem)</w:t>
            </w:r>
          </w:p>
          <w:p w:rsidR="00C51368" w:rsidRDefault="004004B4">
            <w:pPr>
              <w:numPr>
                <w:ilvl w:val="0"/>
                <w:numId w:val="286"/>
              </w:numPr>
              <w:spacing w:before="100" w:beforeAutospacing="1" w:after="100" w:afterAutospacing="1"/>
              <w:rPr>
                <w:rFonts w:eastAsia="Times New Roman"/>
              </w:rPr>
            </w:pPr>
            <w:r>
              <w:fldChar w:fldCharType="begin"/>
            </w:r>
            <w:ins w:id="579" w:author="Victor Chai" w:date="2015-09-06T21:14:00Z">
              <w:r w:rsidR="003C2F4D">
                <w:instrText>HYPERLINK "C:\\Users\\chai0622h\\Documents\\Document-Repository\\HL7 Material\\FHIR\\DSTU 2 (QA)\\qa\\conformance.html"</w:instrText>
              </w:r>
            </w:ins>
            <w:del w:id="580" w:author="Victor Chai" w:date="2015-09-06T21:14:00Z">
              <w:r w:rsidR="00875EA9" w:rsidDel="003C2F4D">
                <w:delInstrText>HYPERLINK "conformance.html"</w:delInstrText>
              </w:r>
            </w:del>
            <w:r>
              <w:fldChar w:fldCharType="separate"/>
            </w:r>
            <w:r w:rsidR="00E43BD9">
              <w:rPr>
                <w:rStyle w:val="Hyperlink"/>
                <w:rFonts w:eastAsia="Times New Roman"/>
              </w:rPr>
              <w:t>Conformance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81" w:author="Victor Chai" w:date="2015-09-06T21:14:00Z">
              <w:r w:rsidR="003C2F4D">
                <w:instrText>HYPERLINK "C:\\Users\\chai0622h\\Documents\\Document-Repository\\HL7 Material\\FHIR\\DSTU 2 (QA)\\qa\\detectedissue.html"</w:instrText>
              </w:r>
            </w:ins>
            <w:del w:id="582" w:author="Victor Chai" w:date="2015-09-06T21:14:00Z">
              <w:r w:rsidR="00875EA9" w:rsidDel="003C2F4D">
                <w:delInstrText>HYPERLINK "detectedissue.html"</w:delInstrText>
              </w:r>
            </w:del>
            <w:r>
              <w:fldChar w:fldCharType="separate"/>
            </w:r>
            <w:r w:rsidR="00E43BD9">
              <w:rPr>
                <w:rStyle w:val="Hyperlink"/>
                <w:rFonts w:eastAsia="Times New Roman"/>
              </w:rPr>
              <w:t>DetectedIssue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83" w:author="Victor Chai" w:date="2015-09-06T21:14:00Z">
              <w:r w:rsidR="003C2F4D">
                <w:instrText>HYPERLINK "C:\\Users\\chai0622h\\Documents\\Document-Repository\\HL7 Material\\FHIR\\DSTU 2 (QA)\\qa\\coverage.html"</w:instrText>
              </w:r>
            </w:ins>
            <w:del w:id="584" w:author="Victor Chai" w:date="2015-09-06T21:14:00Z">
              <w:r w:rsidR="00875EA9" w:rsidDel="003C2F4D">
                <w:delInstrText>HYPERLINK "coverage.html"</w:delInstrText>
              </w:r>
            </w:del>
            <w:r>
              <w:fldChar w:fldCharType="separate"/>
            </w:r>
            <w:r w:rsidR="00E43BD9">
              <w:rPr>
                <w:rStyle w:val="Hyperlink"/>
                <w:rFonts w:eastAsia="Times New Roman"/>
              </w:rPr>
              <w:t>Coverage</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85" w:author="Victor Chai" w:date="2015-09-06T21:14:00Z">
              <w:r w:rsidR="003C2F4D">
                <w:instrText>HYPERLINK "C:\\Users\\chai0622h\\Documents\\Document-Repository\\HL7 Material\\FHIR\\DSTU 2 (QA)\\qa\\dataelement.html"</w:instrText>
              </w:r>
            </w:ins>
            <w:del w:id="586" w:author="Victor Chai" w:date="2015-09-06T21:14:00Z">
              <w:r w:rsidR="00875EA9" w:rsidDel="003C2F4D">
                <w:delInstrText>HYPERLINK "dataelement.html"</w:delInstrText>
              </w:r>
            </w:del>
            <w:r>
              <w:fldChar w:fldCharType="separate"/>
            </w:r>
            <w:r w:rsidR="00E43BD9">
              <w:rPr>
                <w:rStyle w:val="Hyperlink"/>
                <w:rFonts w:eastAsia="Times New Roman"/>
              </w:rPr>
              <w:t>DataElement</w:t>
            </w:r>
            <w:r>
              <w:fldChar w:fldCharType="end"/>
            </w:r>
          </w:p>
          <w:p w:rsidR="00C51368" w:rsidRDefault="004004B4">
            <w:pPr>
              <w:numPr>
                <w:ilvl w:val="0"/>
                <w:numId w:val="286"/>
              </w:numPr>
              <w:spacing w:before="100" w:beforeAutospacing="1" w:after="100" w:afterAutospacing="1"/>
              <w:rPr>
                <w:rFonts w:eastAsia="Times New Roman"/>
              </w:rPr>
            </w:pPr>
            <w:r>
              <w:fldChar w:fldCharType="begin"/>
            </w:r>
            <w:ins w:id="587" w:author="Victor Chai" w:date="2015-09-06T21:14:00Z">
              <w:r w:rsidR="003C2F4D">
                <w:instrText>HYPERLINK "C:\\Users\\chai0622h\\Documents\\Document-Repository\\HL7 Material\\FHIR\\DSTU 2 (QA)\\qa\\device.html"</w:instrText>
              </w:r>
            </w:ins>
            <w:del w:id="588" w:author="Victor Chai" w:date="2015-09-06T21:14:00Z">
              <w:r w:rsidR="00875EA9" w:rsidDel="003C2F4D">
                <w:delInstrText>HYPERLINK "device.html"</w:delInstrText>
              </w:r>
            </w:del>
            <w:r>
              <w:fldChar w:fldCharType="separate"/>
            </w:r>
            <w:r w:rsidR="00E43BD9">
              <w:rPr>
                <w:rStyle w:val="Hyperlink"/>
                <w:rFonts w:eastAsia="Times New Roman"/>
              </w:rPr>
              <w:t>Device</w:t>
            </w:r>
            <w: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4004B4">
            <w:pPr>
              <w:numPr>
                <w:ilvl w:val="0"/>
                <w:numId w:val="287"/>
              </w:numPr>
              <w:spacing w:before="100" w:beforeAutospacing="1" w:after="100" w:afterAutospacing="1"/>
              <w:rPr>
                <w:rFonts w:eastAsia="Times New Roman"/>
              </w:rPr>
            </w:pPr>
            <w:r>
              <w:fldChar w:fldCharType="begin"/>
            </w:r>
            <w:ins w:id="589" w:author="Victor Chai" w:date="2015-09-06T21:14:00Z">
              <w:r w:rsidR="003C2F4D">
                <w:instrText>HYPERLINK "C:\\Users\\chai0622h\\Documents\\Document-Repository\\HL7 Material\\FHIR\\DSTU 2 (QA)\\qa\\devicecomponent.html"</w:instrText>
              </w:r>
            </w:ins>
            <w:del w:id="590" w:author="Victor Chai" w:date="2015-09-06T21:14:00Z">
              <w:r w:rsidR="00875EA9" w:rsidDel="003C2F4D">
                <w:delInstrText>HYPERLINK "devicecomponent.html"</w:delInstrText>
              </w:r>
            </w:del>
            <w:r>
              <w:fldChar w:fldCharType="separate"/>
            </w:r>
            <w:r w:rsidR="00E43BD9">
              <w:rPr>
                <w:rStyle w:val="Hyperlink"/>
                <w:rFonts w:eastAsia="Times New Roman"/>
              </w:rPr>
              <w:t>DeviceComponent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591" w:author="Victor Chai" w:date="2015-09-06T21:14:00Z">
              <w:r w:rsidR="003C2F4D">
                <w:instrText>HYPERLINK "C:\\Users\\chai0622h\\Documents\\Document-Repository\\HL7 Material\\FHIR\\DSTU 2 (QA)\\qa\\devicemetric.html"</w:instrText>
              </w:r>
            </w:ins>
            <w:del w:id="592" w:author="Victor Chai" w:date="2015-09-06T21:14:00Z">
              <w:r w:rsidR="00875EA9" w:rsidDel="003C2F4D">
                <w:delInstrText>HYPERLINK "devicemetric.html"</w:delInstrText>
              </w:r>
            </w:del>
            <w:r>
              <w:fldChar w:fldCharType="separate"/>
            </w:r>
            <w:r w:rsidR="00E43BD9">
              <w:rPr>
                <w:rStyle w:val="Hyperlink"/>
                <w:rFonts w:eastAsia="Times New Roman"/>
              </w:rPr>
              <w:t>DeviceMetric</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593" w:author="Victor Chai" w:date="2015-09-06T21:14:00Z">
              <w:r w:rsidR="003C2F4D">
                <w:instrText>HYPERLINK "C:\\Users\\chai0622h\\Documents\\Document-Repository\\HL7 Material\\FHIR\\DSTU 2 (QA)\\qa\\deviceuserequest.html"</w:instrText>
              </w:r>
            </w:ins>
            <w:del w:id="594" w:author="Victor Chai" w:date="2015-09-06T21:14:00Z">
              <w:r w:rsidR="00875EA9" w:rsidDel="003C2F4D">
                <w:delInstrText>HYPERLINK "deviceuserequest.html"</w:delInstrText>
              </w:r>
            </w:del>
            <w:r>
              <w:fldChar w:fldCharType="separate"/>
            </w:r>
            <w:r w:rsidR="00E43BD9">
              <w:rPr>
                <w:rStyle w:val="Hyperlink"/>
                <w:rFonts w:eastAsia="Times New Roman"/>
              </w:rPr>
              <w:t>DeviceUseRequest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595" w:author="Victor Chai" w:date="2015-09-06T21:14:00Z">
              <w:r w:rsidR="003C2F4D">
                <w:instrText>HYPERLINK "C:\\Users\\chai0622h\\Documents\\Document-Repository\\HL7 Material\\FHIR\\DSTU 2 (QA)\\qa\\deviceusestatement.html"</w:instrText>
              </w:r>
            </w:ins>
            <w:del w:id="596" w:author="Victor Chai" w:date="2015-09-06T21:14:00Z">
              <w:r w:rsidR="00875EA9" w:rsidDel="003C2F4D">
                <w:delInstrText>HYPERLINK "deviceusestatement.html"</w:delInstrText>
              </w:r>
            </w:del>
            <w:r>
              <w:fldChar w:fldCharType="separate"/>
            </w:r>
            <w:r w:rsidR="00E43BD9">
              <w:rPr>
                <w:rStyle w:val="Hyperlink"/>
                <w:rFonts w:eastAsia="Times New Roman"/>
              </w:rPr>
              <w:t>DeviceUseStatement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597" w:author="Victor Chai" w:date="2015-09-06T21:14:00Z">
              <w:r w:rsidR="003C2F4D">
                <w:instrText>HYPERLINK "C:\\Users\\chai0622h\\Documents\\Document-Repository\\HL7 Material\\FHIR\\DSTU 2 (QA)\\qa\\diagnosticorder.html"</w:instrText>
              </w:r>
            </w:ins>
            <w:del w:id="598" w:author="Victor Chai" w:date="2015-09-06T21:14:00Z">
              <w:r w:rsidR="00875EA9" w:rsidDel="003C2F4D">
                <w:delInstrText>HYPERLINK "diagnosticorder.html"</w:delInstrText>
              </w:r>
            </w:del>
            <w:r>
              <w:fldChar w:fldCharType="separate"/>
            </w:r>
            <w:r w:rsidR="00E43BD9">
              <w:rPr>
                <w:rStyle w:val="Hyperlink"/>
                <w:rFonts w:eastAsia="Times New Roman"/>
              </w:rPr>
              <w:t>DiagnosticOrder</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599" w:author="Victor Chai" w:date="2015-09-06T21:14:00Z">
              <w:r w:rsidR="003C2F4D">
                <w:instrText>HYPERLINK "C:\\Users\\chai0622h\\Documents\\Document-Repository\\HL7 Material\\FHIR\\DSTU 2 (QA)\\qa\\diagnosticreport.html"</w:instrText>
              </w:r>
            </w:ins>
            <w:del w:id="600" w:author="Victor Chai" w:date="2015-09-06T21:14:00Z">
              <w:r w:rsidR="00875EA9" w:rsidDel="003C2F4D">
                <w:delInstrText>HYPERLINK "diagnosticreport.html"</w:delInstrText>
              </w:r>
            </w:del>
            <w:r>
              <w:fldChar w:fldCharType="separate"/>
            </w:r>
            <w:r w:rsidR="00E43BD9">
              <w:rPr>
                <w:rStyle w:val="Hyperlink"/>
                <w:rFonts w:eastAsia="Times New Roman"/>
              </w:rPr>
              <w:t>DiagnosticReport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01" w:author="Victor Chai" w:date="2015-09-06T21:14:00Z">
              <w:r w:rsidR="003C2F4D">
                <w:instrText>HYPERLINK "C:\\Users\\chai0622h\\Documents\\Document-Repository\\HL7 Material\\FHIR\\DSTU 2 (QA)\\qa\\documentmanifest.html"</w:instrText>
              </w:r>
            </w:ins>
            <w:del w:id="602" w:author="Victor Chai" w:date="2015-09-06T21:14:00Z">
              <w:r w:rsidR="00875EA9" w:rsidDel="003C2F4D">
                <w:delInstrText>HYPERLINK "documentmanifest.html"</w:delInstrText>
              </w:r>
            </w:del>
            <w:r>
              <w:fldChar w:fldCharType="separate"/>
            </w:r>
            <w:r w:rsidR="00E43BD9">
              <w:rPr>
                <w:rStyle w:val="Hyperlink"/>
                <w:rFonts w:eastAsia="Times New Roman"/>
              </w:rPr>
              <w:t>DocumentManifest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03" w:author="Victor Chai" w:date="2015-09-06T21:14:00Z">
              <w:r w:rsidR="003C2F4D">
                <w:instrText>HYPERLINK "C:\\Users\\chai0622h\\Documents\\Document-Repository\\HL7 Material\\FHIR\\DSTU 2 (QA)\\qa\\documentreference.html"</w:instrText>
              </w:r>
            </w:ins>
            <w:del w:id="604" w:author="Victor Chai" w:date="2015-09-06T21:14:00Z">
              <w:r w:rsidR="00875EA9" w:rsidDel="003C2F4D">
                <w:delInstrText>HYPERLINK "documentreference.html"</w:delInstrText>
              </w:r>
            </w:del>
            <w:r>
              <w:fldChar w:fldCharType="separate"/>
            </w:r>
            <w:r w:rsidR="00E43BD9">
              <w:rPr>
                <w:rStyle w:val="Hyperlink"/>
                <w:rFonts w:eastAsia="Times New Roman"/>
              </w:rPr>
              <w:t>DocumentReference</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05" w:author="Victor Chai" w:date="2015-09-06T21:14:00Z">
              <w:r w:rsidR="003C2F4D">
                <w:instrText>HYPERLINK "C:\\Users\\chai0622h\\Documents\\Document-Repository\\HL7 Material\\FHIR\\DSTU 2 (QA)\\qa\\eligibilityrequest.html"</w:instrText>
              </w:r>
            </w:ins>
            <w:del w:id="606" w:author="Victor Chai" w:date="2015-09-06T21:14:00Z">
              <w:r w:rsidR="00875EA9" w:rsidDel="003C2F4D">
                <w:delInstrText>HYPERLINK "eligibilityrequest.html"</w:delInstrText>
              </w:r>
            </w:del>
            <w:r>
              <w:fldChar w:fldCharType="separate"/>
            </w:r>
            <w:r w:rsidR="00E43BD9">
              <w:rPr>
                <w:rStyle w:val="Hyperlink"/>
                <w:rFonts w:eastAsia="Times New Roman"/>
              </w:rPr>
              <w:t>EligibilityRequest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07" w:author="Victor Chai" w:date="2015-09-06T21:14:00Z">
              <w:r w:rsidR="003C2F4D">
                <w:instrText>HYPERLINK "C:\\Users\\chai0622h\\Documents\\Document-Repository\\HL7 Material\\FHIR\\DSTU 2 (QA)\\qa\\eligibilityresponse.html"</w:instrText>
              </w:r>
            </w:ins>
            <w:del w:id="608" w:author="Victor Chai" w:date="2015-09-06T21:14:00Z">
              <w:r w:rsidR="00875EA9" w:rsidDel="003C2F4D">
                <w:delInstrText>HYPERLINK "eligibilityresponse.html"</w:delInstrText>
              </w:r>
            </w:del>
            <w:r>
              <w:fldChar w:fldCharType="separate"/>
            </w:r>
            <w:r w:rsidR="00E43BD9">
              <w:rPr>
                <w:rStyle w:val="Hyperlink"/>
                <w:rFonts w:eastAsia="Times New Roman"/>
              </w:rPr>
              <w:t>EligibilityResponse</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09" w:author="Victor Chai" w:date="2015-09-06T21:14:00Z">
              <w:r w:rsidR="003C2F4D">
                <w:instrText>HYPERLINK "C:\\Users\\chai0622h\\Documents\\Document-Repository\\HL7 Material\\FHIR\\DSTU 2 (QA)\\qa\\encounter.html"</w:instrText>
              </w:r>
            </w:ins>
            <w:del w:id="610" w:author="Victor Chai" w:date="2015-09-06T21:14:00Z">
              <w:r w:rsidR="00875EA9" w:rsidDel="003C2F4D">
                <w:delInstrText>HYPERLINK "encounter.html"</w:delInstrText>
              </w:r>
            </w:del>
            <w:r>
              <w:fldChar w:fldCharType="separate"/>
            </w:r>
            <w:r w:rsidR="00E43BD9">
              <w:rPr>
                <w:rStyle w:val="Hyperlink"/>
                <w:rFonts w:eastAsia="Times New Roman"/>
              </w:rPr>
              <w:t>Encounter</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11" w:author="Victor Chai" w:date="2015-09-06T21:14:00Z">
              <w:r w:rsidR="003C2F4D">
                <w:instrText>HYPERLINK "C:\\Users\\chai0622h\\Documents\\Document-Repository\\HL7 Material\\FHIR\\DSTU 2 (QA)\\qa\\enrollmentrequest.html"</w:instrText>
              </w:r>
            </w:ins>
            <w:del w:id="612" w:author="Victor Chai" w:date="2015-09-06T21:14:00Z">
              <w:r w:rsidR="00875EA9" w:rsidDel="003C2F4D">
                <w:delInstrText>HYPERLINK "enrollmentrequest.html"</w:delInstrText>
              </w:r>
            </w:del>
            <w:r>
              <w:fldChar w:fldCharType="separate"/>
            </w:r>
            <w:r w:rsidR="00E43BD9">
              <w:rPr>
                <w:rStyle w:val="Hyperlink"/>
                <w:rFonts w:eastAsia="Times New Roman"/>
              </w:rPr>
              <w:t>EnrollmentRequest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13" w:author="Victor Chai" w:date="2015-09-06T21:14:00Z">
              <w:r w:rsidR="003C2F4D">
                <w:instrText>HYPERLINK "C:\\Users\\chai0622h\\Documents\\Document-Repository\\HL7 Material\\FHIR\\DSTU 2 (QA)\\qa\\enrollmentresponse.html"</w:instrText>
              </w:r>
            </w:ins>
            <w:del w:id="614" w:author="Victor Chai" w:date="2015-09-06T21:14:00Z">
              <w:r w:rsidR="00875EA9" w:rsidDel="003C2F4D">
                <w:delInstrText>HYPERLINK "enrollmentresponse.html"</w:delInstrText>
              </w:r>
            </w:del>
            <w:r>
              <w:fldChar w:fldCharType="separate"/>
            </w:r>
            <w:r w:rsidR="00E43BD9">
              <w:rPr>
                <w:rStyle w:val="Hyperlink"/>
                <w:rFonts w:eastAsia="Times New Roman"/>
              </w:rPr>
              <w:t>EnrollmentResponse</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15" w:author="Victor Chai" w:date="2015-09-06T21:14:00Z">
              <w:r w:rsidR="003C2F4D">
                <w:instrText>HYPERLINK "C:\\Users\\chai0622h\\Documents\\Document-Repository\\HL7 Material\\FHIR\\DSTU 2 (QA)\\qa\\episodeofcare.html"</w:instrText>
              </w:r>
            </w:ins>
            <w:del w:id="616" w:author="Victor Chai" w:date="2015-09-06T21:14:00Z">
              <w:r w:rsidR="00875EA9" w:rsidDel="003C2F4D">
                <w:delInstrText>HYPERLINK "episodeofcare.html"</w:delInstrText>
              </w:r>
            </w:del>
            <w:r>
              <w:fldChar w:fldCharType="separate"/>
            </w:r>
            <w:r w:rsidR="00E43BD9">
              <w:rPr>
                <w:rStyle w:val="Hyperlink"/>
                <w:rFonts w:eastAsia="Times New Roman"/>
              </w:rPr>
              <w:t>EpisodeOfCare</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17" w:author="Victor Chai" w:date="2015-09-06T21:14:00Z">
              <w:r w:rsidR="003C2F4D">
                <w:instrText>HYPERLINK "C:\\Users\\chai0622h\\Documents\\Document-Repository\\HL7 Material\\FHIR\\DSTU 2 (QA)\\qa\\explanationofbenefit.html"</w:instrText>
              </w:r>
            </w:ins>
            <w:del w:id="618" w:author="Victor Chai" w:date="2015-09-06T21:14:00Z">
              <w:r w:rsidR="00875EA9" w:rsidDel="003C2F4D">
                <w:delInstrText>HYPERLINK "explanationofbenefit.html"</w:delInstrText>
              </w:r>
            </w:del>
            <w:r>
              <w:fldChar w:fldCharType="separate"/>
            </w:r>
            <w:r w:rsidR="00E43BD9">
              <w:rPr>
                <w:rStyle w:val="Hyperlink"/>
                <w:rFonts w:eastAsia="Times New Roman"/>
              </w:rPr>
              <w:t>ExplanationOfBenefit</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19" w:author="Victor Chai" w:date="2015-09-06T21:14:00Z">
              <w:r w:rsidR="003C2F4D">
                <w:instrText>HYPERLINK "C:\\Users\\chai0622h\\Documents\\Document-Repository\\HL7 Material\\FHIR\\DSTU 2 (QA)\\qa\\familymemberhistory.html"</w:instrText>
              </w:r>
            </w:ins>
            <w:del w:id="620" w:author="Victor Chai" w:date="2015-09-06T21:14:00Z">
              <w:r w:rsidR="00875EA9" w:rsidDel="003C2F4D">
                <w:delInstrText>HYPERLINK "familymemberhistory.html"</w:delInstrText>
              </w:r>
            </w:del>
            <w:r>
              <w:fldChar w:fldCharType="separate"/>
            </w:r>
            <w:r w:rsidR="00E43BD9">
              <w:rPr>
                <w:rStyle w:val="Hyperlink"/>
                <w:rFonts w:eastAsia="Times New Roman"/>
              </w:rPr>
              <w:t>FamilyMemberHistory</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21" w:author="Victor Chai" w:date="2015-09-06T21:14:00Z">
              <w:r w:rsidR="003C2F4D">
                <w:instrText>HYPERLINK "C:\\Users\\chai0622h\\Documents\\Document-Repository\\HL7 Material\\FHIR\\DSTU 2 (QA)\\qa\\flag.html"</w:instrText>
              </w:r>
            </w:ins>
            <w:del w:id="622" w:author="Victor Chai" w:date="2015-09-06T21:14:00Z">
              <w:r w:rsidR="00875EA9" w:rsidDel="003C2F4D">
                <w:delInstrText>HYPERLINK "flag.html"</w:delInstrText>
              </w:r>
            </w:del>
            <w:r>
              <w:fldChar w:fldCharType="separate"/>
            </w:r>
            <w:r w:rsidR="00E43BD9">
              <w:rPr>
                <w:rStyle w:val="Hyperlink"/>
                <w:rFonts w:eastAsia="Times New Roman"/>
              </w:rPr>
              <w:t>Flag</w:t>
            </w:r>
            <w:r>
              <w:fldChar w:fldCharType="end"/>
            </w:r>
          </w:p>
          <w:p w:rsidR="00C51368" w:rsidRDefault="004004B4">
            <w:pPr>
              <w:numPr>
                <w:ilvl w:val="0"/>
                <w:numId w:val="287"/>
              </w:numPr>
              <w:spacing w:before="100" w:beforeAutospacing="1" w:after="100" w:afterAutospacing="1"/>
              <w:rPr>
                <w:rFonts w:eastAsia="Times New Roman"/>
              </w:rPr>
            </w:pPr>
            <w:r>
              <w:lastRenderedPageBreak/>
              <w:fldChar w:fldCharType="begin"/>
            </w:r>
            <w:ins w:id="623" w:author="Victor Chai" w:date="2015-09-06T21:14:00Z">
              <w:r w:rsidR="003C2F4D">
                <w:instrText>HYPERLINK "C:\\Users\\chai0622h\\Documents\\Document-Repository\\HL7 Material\\FHIR\\DSTU 2 (QA)\\qa\\goal.html"</w:instrText>
              </w:r>
            </w:ins>
            <w:del w:id="624" w:author="Victor Chai" w:date="2015-09-06T21:14:00Z">
              <w:r w:rsidR="00875EA9" w:rsidDel="003C2F4D">
                <w:delInstrText>HYPERLINK "goal.html"</w:delInstrText>
              </w:r>
            </w:del>
            <w:r>
              <w:fldChar w:fldCharType="separate"/>
            </w:r>
            <w:r w:rsidR="00E43BD9">
              <w:rPr>
                <w:rStyle w:val="Hyperlink"/>
                <w:rFonts w:eastAsia="Times New Roman"/>
              </w:rPr>
              <w:t>Goal</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25" w:author="Victor Chai" w:date="2015-09-06T21:14:00Z">
              <w:r w:rsidR="003C2F4D">
                <w:instrText>HYPERLINK "C:\\Users\\chai0622h\\Documents\\Document-Repository\\HL7 Material\\FHIR\\DSTU 2 (QA)\\qa\\group.html"</w:instrText>
              </w:r>
            </w:ins>
            <w:del w:id="626" w:author="Victor Chai" w:date="2015-09-06T21:14:00Z">
              <w:r w:rsidR="00875EA9" w:rsidDel="003C2F4D">
                <w:delInstrText>HYPERLINK "group.html"</w:delInstrText>
              </w:r>
            </w:del>
            <w:r>
              <w:fldChar w:fldCharType="separate"/>
            </w:r>
            <w:r w:rsidR="00E43BD9">
              <w:rPr>
                <w:rStyle w:val="Hyperlink"/>
                <w:rFonts w:eastAsia="Times New Roman"/>
              </w:rPr>
              <w:t>Group</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27" w:author="Victor Chai" w:date="2015-09-06T21:14:00Z">
              <w:r w:rsidR="003C2F4D">
                <w:instrText>HYPERLINK "C:\\Users\\chai0622h\\Documents\\Document-Repository\\HL7 Material\\FHIR\\DSTU 2 (QA)\\qa\\healthcareservice.html"</w:instrText>
              </w:r>
            </w:ins>
            <w:del w:id="628" w:author="Victor Chai" w:date="2015-09-06T21:14:00Z">
              <w:r w:rsidR="00875EA9" w:rsidDel="003C2F4D">
                <w:delInstrText>HYPERLINK "healthcareservice.html"</w:delInstrText>
              </w:r>
            </w:del>
            <w:r>
              <w:fldChar w:fldCharType="separate"/>
            </w:r>
            <w:r w:rsidR="00E43BD9">
              <w:rPr>
                <w:rStyle w:val="Hyperlink"/>
                <w:rFonts w:eastAsia="Times New Roman"/>
              </w:rPr>
              <w:t>HealthcareService</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29" w:author="Victor Chai" w:date="2015-09-06T21:14:00Z">
              <w:r w:rsidR="003C2F4D">
                <w:instrText>HYPERLINK "C:\\Users\\chai0622h\\Documents\\Document-Repository\\HL7 Material\\FHIR\\DSTU 2 (QA)\\qa\\imagingobjectselection.html"</w:instrText>
              </w:r>
            </w:ins>
            <w:del w:id="630" w:author="Victor Chai" w:date="2015-09-06T21:14:00Z">
              <w:r w:rsidR="00875EA9" w:rsidDel="003C2F4D">
                <w:delInstrText>HYPERLINK "imagingobjectselection.html"</w:delInstrText>
              </w:r>
            </w:del>
            <w:r>
              <w:fldChar w:fldCharType="separate"/>
            </w:r>
            <w:r w:rsidR="00E43BD9">
              <w:rPr>
                <w:rStyle w:val="Hyperlink"/>
                <w:rFonts w:eastAsia="Times New Roman"/>
              </w:rPr>
              <w:t>ImagingObjectSelection</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31" w:author="Victor Chai" w:date="2015-09-06T21:14:00Z">
              <w:r w:rsidR="003C2F4D">
                <w:instrText>HYPERLINK "C:\\Users\\chai0622h\\Documents\\Document-Repository\\HL7 Material\\FHIR\\DSTU 2 (QA)\\qa\\imagingstudy.html"</w:instrText>
              </w:r>
            </w:ins>
            <w:del w:id="632" w:author="Victor Chai" w:date="2015-09-06T21:14:00Z">
              <w:r w:rsidR="00875EA9" w:rsidDel="003C2F4D">
                <w:delInstrText>HYPERLINK "imagingstudy.html"</w:delInstrText>
              </w:r>
            </w:del>
            <w:r>
              <w:fldChar w:fldCharType="separate"/>
            </w:r>
            <w:r w:rsidR="00E43BD9">
              <w:rPr>
                <w:rStyle w:val="Hyperlink"/>
                <w:rFonts w:eastAsia="Times New Roman"/>
              </w:rPr>
              <w:t>ImagingStudy</w:t>
            </w:r>
            <w:r>
              <w:fldChar w:fldCharType="end"/>
            </w:r>
          </w:p>
          <w:p w:rsidR="00C51368" w:rsidRDefault="004004B4">
            <w:pPr>
              <w:numPr>
                <w:ilvl w:val="0"/>
                <w:numId w:val="287"/>
              </w:numPr>
              <w:spacing w:before="100" w:beforeAutospacing="1" w:after="100" w:afterAutospacing="1"/>
              <w:rPr>
                <w:rFonts w:eastAsia="Times New Roman"/>
              </w:rPr>
            </w:pPr>
            <w:r>
              <w:fldChar w:fldCharType="begin"/>
            </w:r>
            <w:ins w:id="633" w:author="Victor Chai" w:date="2015-09-06T21:14:00Z">
              <w:r w:rsidR="003C2F4D">
                <w:instrText>HYPERLINK "C:\\Users\\chai0622h\\Documents\\Document-Repository\\HL7 Material\\FHIR\\DSTU 2 (QA)\\qa\\immunization.html"</w:instrText>
              </w:r>
            </w:ins>
            <w:del w:id="634" w:author="Victor Chai" w:date="2015-09-06T21:14:00Z">
              <w:r w:rsidR="00875EA9" w:rsidDel="003C2F4D">
                <w:delInstrText>HYPERLINK "immunization.html"</w:delInstrText>
              </w:r>
            </w:del>
            <w:r>
              <w:fldChar w:fldCharType="separate"/>
            </w:r>
            <w:r w:rsidR="00E43BD9">
              <w:rPr>
                <w:rStyle w:val="Hyperlink"/>
                <w:rFonts w:eastAsia="Times New Roman"/>
              </w:rPr>
              <w:t>Immunization</w:t>
            </w:r>
            <w: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4004B4">
            <w:pPr>
              <w:numPr>
                <w:ilvl w:val="0"/>
                <w:numId w:val="288"/>
              </w:numPr>
              <w:spacing w:before="100" w:beforeAutospacing="1" w:after="100" w:afterAutospacing="1"/>
              <w:rPr>
                <w:rFonts w:eastAsia="Times New Roman"/>
              </w:rPr>
            </w:pPr>
            <w:r>
              <w:fldChar w:fldCharType="begin"/>
            </w:r>
            <w:ins w:id="635" w:author="Victor Chai" w:date="2015-09-06T21:14:00Z">
              <w:r w:rsidR="003C2F4D">
                <w:instrText>HYPERLINK "C:\\Users\\chai0622h\\Documents\\Document-Repository\\HL7 Material\\FHIR\\DSTU 2 (QA)\\qa\\immunizationrecommendation.html"</w:instrText>
              </w:r>
            </w:ins>
            <w:del w:id="636" w:author="Victor Chai" w:date="2015-09-06T21:14:00Z">
              <w:r w:rsidR="00875EA9" w:rsidDel="003C2F4D">
                <w:delInstrText>HYPERLINK "immunizationrecommendation.html"</w:delInstrText>
              </w:r>
            </w:del>
            <w:r>
              <w:fldChar w:fldCharType="separate"/>
            </w:r>
            <w:r w:rsidR="00E43BD9">
              <w:rPr>
                <w:rStyle w:val="Hyperlink"/>
                <w:rFonts w:eastAsia="Times New Roman"/>
              </w:rPr>
              <w:t>ImmunizationRecommendation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37" w:author="Victor Chai" w:date="2015-09-06T21:14:00Z">
              <w:r w:rsidR="003C2F4D">
                <w:instrText>HYPERLINK "C:\\Users\\chai0622h\\Documents\\Document-Repository\\HL7 Material\\FHIR\\DSTU 2 (QA)\\qa\\implementationguide.html"</w:instrText>
              </w:r>
            </w:ins>
            <w:del w:id="638" w:author="Victor Chai" w:date="2015-09-06T21:14:00Z">
              <w:r w:rsidR="00875EA9" w:rsidDel="003C2F4D">
                <w:delInstrText>HYPERLINK "implementationguide.html"</w:delInstrText>
              </w:r>
            </w:del>
            <w:r>
              <w:fldChar w:fldCharType="separate"/>
            </w:r>
            <w:r w:rsidR="00E43BD9">
              <w:rPr>
                <w:rStyle w:val="Hyperlink"/>
                <w:rFonts w:eastAsia="Times New Roman"/>
              </w:rPr>
              <w:t>ImplementationGuide</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39" w:author="Victor Chai" w:date="2015-09-06T21:14:00Z">
              <w:r w:rsidR="003C2F4D">
                <w:instrText>HYPERLINK "C:\\Users\\chai0622h\\Documents\\Document-Repository\\HL7 Material\\FHIR\\DSTU 2 (QA)\\qa\\list.html"</w:instrText>
              </w:r>
            </w:ins>
            <w:del w:id="640" w:author="Victor Chai" w:date="2015-09-06T21:14:00Z">
              <w:r w:rsidR="00875EA9" w:rsidDel="003C2F4D">
                <w:delInstrText>HYPERLINK "list.html"</w:delInstrText>
              </w:r>
            </w:del>
            <w:r>
              <w:fldChar w:fldCharType="separate"/>
            </w:r>
            <w:r w:rsidR="00E43BD9">
              <w:rPr>
                <w:rStyle w:val="Hyperlink"/>
                <w:rFonts w:eastAsia="Times New Roman"/>
              </w:rPr>
              <w:t>List</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41" w:author="Victor Chai" w:date="2015-09-06T21:14:00Z">
              <w:r w:rsidR="003C2F4D">
                <w:instrText>HYPERLINK "C:\\Users\\chai0622h\\Documents\\Document-Repository\\HL7 Material\\FHIR\\DSTU 2 (QA)\\qa\\location.html"</w:instrText>
              </w:r>
            </w:ins>
            <w:del w:id="642" w:author="Victor Chai" w:date="2015-09-06T21:14:00Z">
              <w:r w:rsidR="00875EA9" w:rsidDel="003C2F4D">
                <w:delInstrText>HYPERLINK "location.html"</w:delInstrText>
              </w:r>
            </w:del>
            <w:r>
              <w:fldChar w:fldCharType="separate"/>
            </w:r>
            <w:r w:rsidR="00E43BD9">
              <w:rPr>
                <w:rStyle w:val="Hyperlink"/>
                <w:rFonts w:eastAsia="Times New Roman"/>
              </w:rPr>
              <w:t>Location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43" w:author="Victor Chai" w:date="2015-09-06T21:14:00Z">
              <w:r w:rsidR="003C2F4D">
                <w:instrText>HYPERLINK "C:\\Users\\chai0622h\\Documents\\Document-Repository\\HL7 Material\\FHIR\\DSTU 2 (QA)\\qa\\media.html"</w:instrText>
              </w:r>
            </w:ins>
            <w:del w:id="644" w:author="Victor Chai" w:date="2015-09-06T21:14:00Z">
              <w:r w:rsidR="00875EA9" w:rsidDel="003C2F4D">
                <w:delInstrText>HYPERLINK "media.html"</w:delInstrText>
              </w:r>
            </w:del>
            <w:r>
              <w:fldChar w:fldCharType="separate"/>
            </w:r>
            <w:r w:rsidR="00E43BD9">
              <w:rPr>
                <w:rStyle w:val="Hyperlink"/>
                <w:rFonts w:eastAsia="Times New Roman"/>
              </w:rPr>
              <w:t>Media</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45" w:author="Victor Chai" w:date="2015-09-06T21:14:00Z">
              <w:r w:rsidR="003C2F4D">
                <w:instrText>HYPERLINK "C:\\Users\\chai0622h\\Documents\\Document-Repository\\HL7 Material\\FHIR\\DSTU 2 (QA)\\qa\\medication.html"</w:instrText>
              </w:r>
            </w:ins>
            <w:del w:id="646" w:author="Victor Chai" w:date="2015-09-06T21:14:00Z">
              <w:r w:rsidR="00875EA9" w:rsidDel="003C2F4D">
                <w:delInstrText>HYPERLINK "medication.html"</w:delInstrText>
              </w:r>
            </w:del>
            <w:r>
              <w:fldChar w:fldCharType="separate"/>
            </w:r>
            <w:r w:rsidR="00E43BD9">
              <w:rPr>
                <w:rStyle w:val="Hyperlink"/>
                <w:rFonts w:eastAsia="Times New Roman"/>
              </w:rPr>
              <w:t>Medication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47" w:author="Victor Chai" w:date="2015-09-06T21:14:00Z">
              <w:r w:rsidR="003C2F4D">
                <w:instrText>HYPERLINK "C:\\Users\\chai0622h\\Documents\\Document-Repository\\HL7 Material\\FHIR\\DSTU 2 (QA)\\qa\\medicationadministration.html"</w:instrText>
              </w:r>
            </w:ins>
            <w:del w:id="648" w:author="Victor Chai" w:date="2015-09-06T21:14:00Z">
              <w:r w:rsidR="00875EA9" w:rsidDel="003C2F4D">
                <w:delInstrText>HYPERLINK "medicationadministration.html"</w:delInstrText>
              </w:r>
            </w:del>
            <w:r>
              <w:fldChar w:fldCharType="separate"/>
            </w:r>
            <w:r w:rsidR="00E43BD9">
              <w:rPr>
                <w:rStyle w:val="Hyperlink"/>
                <w:rFonts w:eastAsia="Times New Roman"/>
              </w:rPr>
              <w:t>MedicationAdministration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49" w:author="Victor Chai" w:date="2015-09-06T21:14:00Z">
              <w:r w:rsidR="003C2F4D">
                <w:instrText>HYPERLINK "C:\\Users\\chai0622h\\Documents\\Document-Repository\\HL7 Material\\FHIR\\DSTU 2 (QA)\\qa\\medicationdispense.html"</w:instrText>
              </w:r>
            </w:ins>
            <w:del w:id="650" w:author="Victor Chai" w:date="2015-09-06T21:14:00Z">
              <w:r w:rsidR="00875EA9" w:rsidDel="003C2F4D">
                <w:delInstrText>HYPERLINK "medicationdispense.html"</w:delInstrText>
              </w:r>
            </w:del>
            <w:r>
              <w:fldChar w:fldCharType="separate"/>
            </w:r>
            <w:r w:rsidR="00E43BD9">
              <w:rPr>
                <w:rStyle w:val="Hyperlink"/>
                <w:rFonts w:eastAsia="Times New Roman"/>
              </w:rPr>
              <w:t>MedicationDispense</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51" w:author="Victor Chai" w:date="2015-09-06T21:14:00Z">
              <w:r w:rsidR="003C2F4D">
                <w:instrText>HYPERLINK "C:\\Users\\chai0622h\\Documents\\Document-Repository\\HL7 Material\\FHIR\\DSTU 2 (QA)\\qa\\medicationorder.html"</w:instrText>
              </w:r>
            </w:ins>
            <w:del w:id="652" w:author="Victor Chai" w:date="2015-09-06T21:14:00Z">
              <w:r w:rsidR="00875EA9" w:rsidDel="003C2F4D">
                <w:delInstrText>HYPERLINK "medicationorder.html"</w:delInstrText>
              </w:r>
            </w:del>
            <w:r>
              <w:fldChar w:fldCharType="separate"/>
            </w:r>
            <w:r w:rsidR="00E43BD9">
              <w:rPr>
                <w:rStyle w:val="Hyperlink"/>
                <w:rFonts w:eastAsia="Times New Roman"/>
              </w:rPr>
              <w:t>MedicationOrder</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53" w:author="Victor Chai" w:date="2015-09-06T21:14:00Z">
              <w:r w:rsidR="003C2F4D">
                <w:instrText>HYPERLINK "C:\\Users\\chai0622h\\Documents\\Document-Repository\\HL7 Material\\FHIR\\DSTU 2 (QA)\\qa\\medicationstatement.html"</w:instrText>
              </w:r>
            </w:ins>
            <w:del w:id="654" w:author="Victor Chai" w:date="2015-09-06T21:14:00Z">
              <w:r w:rsidR="00875EA9" w:rsidDel="003C2F4D">
                <w:delInstrText>HYPERLINK "medicationstatement.html"</w:delInstrText>
              </w:r>
            </w:del>
            <w:r>
              <w:fldChar w:fldCharType="separate"/>
            </w:r>
            <w:r w:rsidR="00E43BD9">
              <w:rPr>
                <w:rStyle w:val="Hyperlink"/>
                <w:rFonts w:eastAsia="Times New Roman"/>
              </w:rPr>
              <w:t>MedicationStatement</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55" w:author="Victor Chai" w:date="2015-09-06T21:14:00Z">
              <w:r w:rsidR="003C2F4D">
                <w:instrText>HYPERLINK "C:\\Users\\chai0622h\\Documents\\Document-Repository\\HL7 Material\\FHIR\\DSTU 2 (QA)\\qa\\messageheader.html"</w:instrText>
              </w:r>
            </w:ins>
            <w:del w:id="656" w:author="Victor Chai" w:date="2015-09-06T21:14:00Z">
              <w:r w:rsidR="00875EA9" w:rsidDel="003C2F4D">
                <w:delInstrText>HYPERLINK "messageheader.html"</w:delInstrText>
              </w:r>
            </w:del>
            <w:r>
              <w:fldChar w:fldCharType="separate"/>
            </w:r>
            <w:r w:rsidR="00E43BD9">
              <w:rPr>
                <w:rStyle w:val="Hyperlink"/>
                <w:rFonts w:eastAsia="Times New Roman"/>
              </w:rPr>
              <w:t>MessageHeader</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57" w:author="Victor Chai" w:date="2015-09-06T21:14:00Z">
              <w:r w:rsidR="003C2F4D">
                <w:instrText>HYPERLINK "C:\\Users\\chai0622h\\Documents\\Document-Repository\\HL7 Material\\FHIR\\DSTU 2 (QA)\\qa\\namingsystem.html"</w:instrText>
              </w:r>
            </w:ins>
            <w:del w:id="658" w:author="Victor Chai" w:date="2015-09-06T21:14:00Z">
              <w:r w:rsidR="00875EA9" w:rsidDel="003C2F4D">
                <w:delInstrText>HYPERLINK "namingsystem.html"</w:delInstrText>
              </w:r>
            </w:del>
            <w:r>
              <w:fldChar w:fldCharType="separate"/>
            </w:r>
            <w:r w:rsidR="00E43BD9">
              <w:rPr>
                <w:rStyle w:val="Hyperlink"/>
                <w:rFonts w:eastAsia="Times New Roman"/>
              </w:rPr>
              <w:t>NamingSystem</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59" w:author="Victor Chai" w:date="2015-09-06T21:14:00Z">
              <w:r w:rsidR="003C2F4D">
                <w:instrText>HYPERLINK "C:\\Users\\chai0622h\\Documents\\Document-Repository\\HL7 Material\\FHIR\\DSTU 2 (QA)\\qa\\nutritionorder.html"</w:instrText>
              </w:r>
            </w:ins>
            <w:del w:id="660" w:author="Victor Chai" w:date="2015-09-06T21:14:00Z">
              <w:r w:rsidR="00875EA9" w:rsidDel="003C2F4D">
                <w:delInstrText>HYPERLINK "nutritionorder.html"</w:delInstrText>
              </w:r>
            </w:del>
            <w:r>
              <w:fldChar w:fldCharType="separate"/>
            </w:r>
            <w:r w:rsidR="00E43BD9">
              <w:rPr>
                <w:rStyle w:val="Hyperlink"/>
                <w:rFonts w:eastAsia="Times New Roman"/>
              </w:rPr>
              <w:t>NutritionOrder</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61" w:author="Victor Chai" w:date="2015-09-06T21:14:00Z">
              <w:r w:rsidR="003C2F4D">
                <w:instrText>HYPERLINK "C:\\Users\\chai0622h\\Documents\\Document-Repository\\HL7 Material\\FHIR\\DSTU 2 (QA)\\qa\\observation.html"</w:instrText>
              </w:r>
            </w:ins>
            <w:del w:id="662" w:author="Victor Chai" w:date="2015-09-06T21:14:00Z">
              <w:r w:rsidR="00875EA9" w:rsidDel="003C2F4D">
                <w:delInstrText>HYPERLINK "observation.html"</w:delInstrText>
              </w:r>
            </w:del>
            <w:r>
              <w:fldChar w:fldCharType="separate"/>
            </w:r>
            <w:r w:rsidR="00E43BD9">
              <w:rPr>
                <w:rStyle w:val="Hyperlink"/>
                <w:rFonts w:eastAsia="Times New Roman"/>
              </w:rPr>
              <w:t>Observation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63" w:author="Victor Chai" w:date="2015-09-06T21:14:00Z">
              <w:r w:rsidR="003C2F4D">
                <w:instrText>HYPERLINK "C:\\Users\\chai0622h\\Documents\\Document-Repository\\HL7 Material\\FHIR\\DSTU 2 (QA)\\qa\\operationdefinition.html"</w:instrText>
              </w:r>
            </w:ins>
            <w:del w:id="664" w:author="Victor Chai" w:date="2015-09-06T21:14:00Z">
              <w:r w:rsidR="00875EA9" w:rsidDel="003C2F4D">
                <w:delInstrText>HYPERLINK "operationdefinition.html"</w:delInstrText>
              </w:r>
            </w:del>
            <w:r>
              <w:fldChar w:fldCharType="separate"/>
            </w:r>
            <w:r w:rsidR="00E43BD9">
              <w:rPr>
                <w:rStyle w:val="Hyperlink"/>
                <w:rFonts w:eastAsia="Times New Roman"/>
              </w:rPr>
              <w:t>OperationDefinition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65" w:author="Victor Chai" w:date="2015-09-06T21:14:00Z">
              <w:r w:rsidR="003C2F4D">
                <w:instrText>HYPERLINK "C:\\Users\\chai0622h\\Documents\\Document-Repository\\HL7 Material\\FHIR\\DSTU 2 (QA)\\qa\\operationoutcome.html"</w:instrText>
              </w:r>
            </w:ins>
            <w:del w:id="666" w:author="Victor Chai" w:date="2015-09-06T21:14:00Z">
              <w:r w:rsidR="00875EA9" w:rsidDel="003C2F4D">
                <w:delInstrText>HYPERLINK "operationoutcome.html"</w:delInstrText>
              </w:r>
            </w:del>
            <w:r>
              <w:fldChar w:fldCharType="separate"/>
            </w:r>
            <w:r w:rsidR="00E43BD9">
              <w:rPr>
                <w:rStyle w:val="Hyperlink"/>
                <w:rFonts w:eastAsia="Times New Roman"/>
              </w:rPr>
              <w:t>OperationOutcome</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67" w:author="Victor Chai" w:date="2015-09-06T21:14:00Z">
              <w:r w:rsidR="003C2F4D">
                <w:instrText>HYPERLINK "C:\\Users\\chai0622h\\Documents\\Document-Repository\\HL7 Material\\FHIR\\DSTU 2 (QA)\\qa\\order.html"</w:instrText>
              </w:r>
            </w:ins>
            <w:del w:id="668" w:author="Victor Chai" w:date="2015-09-06T21:14:00Z">
              <w:r w:rsidR="00875EA9" w:rsidDel="003C2F4D">
                <w:delInstrText>HYPERLINK "order.html"</w:delInstrText>
              </w:r>
            </w:del>
            <w:r>
              <w:fldChar w:fldCharType="separate"/>
            </w:r>
            <w:r w:rsidR="00E43BD9">
              <w:rPr>
                <w:rStyle w:val="Hyperlink"/>
                <w:rFonts w:eastAsia="Times New Roman"/>
              </w:rPr>
              <w:t>Order</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69" w:author="Victor Chai" w:date="2015-09-06T21:14:00Z">
              <w:r w:rsidR="003C2F4D">
                <w:instrText>HYPERLINK "C:\\Users\\chai0622h\\Documents\\Document-Repository\\HL7 Material\\FHIR\\DSTU 2 (QA)\\qa\\orderresponse.html"</w:instrText>
              </w:r>
            </w:ins>
            <w:del w:id="670" w:author="Victor Chai" w:date="2015-09-06T21:14:00Z">
              <w:r w:rsidR="00875EA9" w:rsidDel="003C2F4D">
                <w:delInstrText>HYPERLINK "orderresponse.html"</w:delInstrText>
              </w:r>
            </w:del>
            <w:r>
              <w:fldChar w:fldCharType="separate"/>
            </w:r>
            <w:r w:rsidR="00E43BD9">
              <w:rPr>
                <w:rStyle w:val="Hyperlink"/>
                <w:rFonts w:eastAsia="Times New Roman"/>
              </w:rPr>
              <w:t>OrderResponse</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71" w:author="Victor Chai" w:date="2015-09-06T21:14:00Z">
              <w:r w:rsidR="003C2F4D">
                <w:instrText>HYPERLINK "C:\\Users\\chai0622h\\Documents\\Document-Repository\\HL7 Material\\FHIR\\DSTU 2 (QA)\\qa\\organization.html"</w:instrText>
              </w:r>
            </w:ins>
            <w:del w:id="672" w:author="Victor Chai" w:date="2015-09-06T21:14:00Z">
              <w:r w:rsidR="00875EA9" w:rsidDel="003C2F4D">
                <w:delInstrText>HYPERLINK "organization.html"</w:delInstrText>
              </w:r>
            </w:del>
            <w:r>
              <w:fldChar w:fldCharType="separate"/>
            </w:r>
            <w:r w:rsidR="00E43BD9">
              <w:rPr>
                <w:rStyle w:val="Hyperlink"/>
                <w:rFonts w:eastAsia="Times New Roman"/>
              </w:rPr>
              <w:t>Organization</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73" w:author="Victor Chai" w:date="2015-09-06T21:14:00Z">
              <w:r w:rsidR="003C2F4D">
                <w:instrText>HYPERLINK "C:\\Users\\chai0622h\\Documents\\Document-Repository\\HL7 Material\\FHIR\\DSTU 2 (QA)\\qa\\parameters.html"</w:instrText>
              </w:r>
            </w:ins>
            <w:del w:id="674" w:author="Victor Chai" w:date="2015-09-06T21:14:00Z">
              <w:r w:rsidR="00875EA9" w:rsidDel="003C2F4D">
                <w:delInstrText>HYPERLINK "parameters.html"</w:delInstrText>
              </w:r>
            </w:del>
            <w:r>
              <w:fldChar w:fldCharType="separate"/>
            </w:r>
            <w:r w:rsidR="00E43BD9">
              <w:rPr>
                <w:rStyle w:val="Hyperlink"/>
                <w:rFonts w:eastAsia="Times New Roman"/>
              </w:rPr>
              <w:t>Parameters</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75" w:author="Victor Chai" w:date="2015-09-06T21:14:00Z">
              <w:r w:rsidR="003C2F4D">
                <w:instrText>HYPERLINK "C:\\Users\\chai0622h\\Documents\\Document-Repository\\HL7 Material\\FHIR\\DSTU 2 (QA)\\qa\\patient.html"</w:instrText>
              </w:r>
            </w:ins>
            <w:del w:id="676" w:author="Victor Chai" w:date="2015-09-06T21:14:00Z">
              <w:r w:rsidR="00875EA9" w:rsidDel="003C2F4D">
                <w:delInstrText>HYPERLINK "patient.html"</w:delInstrText>
              </w:r>
            </w:del>
            <w:r>
              <w:fldChar w:fldCharType="separate"/>
            </w:r>
            <w:r w:rsidR="00E43BD9">
              <w:rPr>
                <w:rStyle w:val="Hyperlink"/>
                <w:rFonts w:eastAsia="Times New Roman"/>
              </w:rPr>
              <w:t>Patient</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77" w:author="Victor Chai" w:date="2015-09-06T21:14:00Z">
              <w:r w:rsidR="003C2F4D">
                <w:instrText>HYPERLINK "C:\\Users\\chai0622h\\Documents\\Document-Repository\\HL7 Material\\FHIR\\DSTU 2 (QA)\\qa\\paymentnotice.html"</w:instrText>
              </w:r>
            </w:ins>
            <w:del w:id="678" w:author="Victor Chai" w:date="2015-09-06T21:14:00Z">
              <w:r w:rsidR="00875EA9" w:rsidDel="003C2F4D">
                <w:delInstrText>HYPERLINK "paymentnotice.html"</w:delInstrText>
              </w:r>
            </w:del>
            <w:r>
              <w:fldChar w:fldCharType="separate"/>
            </w:r>
            <w:r w:rsidR="00E43BD9">
              <w:rPr>
                <w:rStyle w:val="Hyperlink"/>
                <w:rFonts w:eastAsia="Times New Roman"/>
              </w:rPr>
              <w:t>PaymentNotice</w:t>
            </w:r>
            <w:r>
              <w:fldChar w:fldCharType="end"/>
            </w:r>
          </w:p>
          <w:p w:rsidR="00C51368" w:rsidRDefault="004004B4">
            <w:pPr>
              <w:numPr>
                <w:ilvl w:val="0"/>
                <w:numId w:val="288"/>
              </w:numPr>
              <w:spacing w:before="100" w:beforeAutospacing="1" w:after="100" w:afterAutospacing="1"/>
              <w:rPr>
                <w:rFonts w:eastAsia="Times New Roman"/>
              </w:rPr>
            </w:pPr>
            <w:r>
              <w:fldChar w:fldCharType="begin"/>
            </w:r>
            <w:ins w:id="679" w:author="Victor Chai" w:date="2015-09-06T21:14:00Z">
              <w:r w:rsidR="003C2F4D">
                <w:instrText>HYPERLINK "C:\\Users\\chai0622h\\Documents\\Document-Repository\\HL7 Material\\FHIR\\DSTU 2 (QA)\\qa\\paymentreconciliation.html"</w:instrText>
              </w:r>
            </w:ins>
            <w:del w:id="680" w:author="Victor Chai" w:date="2015-09-06T21:14:00Z">
              <w:r w:rsidR="00875EA9" w:rsidDel="003C2F4D">
                <w:delInstrText>HYPERLINK "paymentreconciliation.html"</w:delInstrText>
              </w:r>
            </w:del>
            <w:r>
              <w:fldChar w:fldCharType="separate"/>
            </w:r>
            <w:r w:rsidR="00E43BD9">
              <w:rPr>
                <w:rStyle w:val="Hyperlink"/>
                <w:rFonts w:eastAsia="Times New Roman"/>
              </w:rPr>
              <w:t>PaymentReconciliation</w:t>
            </w:r>
            <w:r>
              <w:fldChar w:fldCharType="end"/>
            </w:r>
          </w:p>
          <w:p w:rsidR="00C51368" w:rsidRDefault="004004B4">
            <w:pPr>
              <w:numPr>
                <w:ilvl w:val="0"/>
                <w:numId w:val="288"/>
              </w:numPr>
              <w:spacing w:before="100" w:beforeAutospacing="1" w:after="100" w:afterAutospacing="1"/>
              <w:rPr>
                <w:rFonts w:eastAsia="Times New Roman"/>
              </w:rPr>
            </w:pPr>
            <w:r>
              <w:lastRenderedPageBreak/>
              <w:fldChar w:fldCharType="begin"/>
            </w:r>
            <w:ins w:id="681" w:author="Victor Chai" w:date="2015-09-06T21:14:00Z">
              <w:r w:rsidR="003C2F4D">
                <w:instrText>HYPERLINK "C:\\Users\\chai0622h\\Documents\\Document-Repository\\HL7 Material\\FHIR\\DSTU 2 (QA)\\qa\\person.html"</w:instrText>
              </w:r>
            </w:ins>
            <w:del w:id="682" w:author="Victor Chai" w:date="2015-09-06T21:14:00Z">
              <w:r w:rsidR="00875EA9" w:rsidDel="003C2F4D">
                <w:delInstrText>HYPERLINK "person.html"</w:delInstrText>
              </w:r>
            </w:del>
            <w:r>
              <w:fldChar w:fldCharType="separate"/>
            </w:r>
            <w:r w:rsidR="00E43BD9">
              <w:rPr>
                <w:rStyle w:val="Hyperlink"/>
                <w:rFonts w:eastAsia="Times New Roman"/>
              </w:rPr>
              <w:t>Person</w:t>
            </w:r>
            <w: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4004B4">
            <w:pPr>
              <w:numPr>
                <w:ilvl w:val="0"/>
                <w:numId w:val="289"/>
              </w:numPr>
              <w:spacing w:before="100" w:beforeAutospacing="1" w:after="100" w:afterAutospacing="1"/>
              <w:rPr>
                <w:rFonts w:eastAsia="Times New Roman"/>
              </w:rPr>
            </w:pPr>
            <w:r>
              <w:fldChar w:fldCharType="begin"/>
            </w:r>
            <w:ins w:id="683" w:author="Victor Chai" w:date="2015-09-06T21:14:00Z">
              <w:r w:rsidR="003C2F4D">
                <w:instrText>HYPERLINK "C:\\Users\\chai0622h\\Documents\\Document-Repository\\HL7 Material\\FHIR\\DSTU 2 (QA)\\qa\\practitioner.html"</w:instrText>
              </w:r>
            </w:ins>
            <w:del w:id="684" w:author="Victor Chai" w:date="2015-09-06T21:14:00Z">
              <w:r w:rsidR="00875EA9" w:rsidDel="003C2F4D">
                <w:delInstrText>HYPERLINK "practitioner.html"</w:delInstrText>
              </w:r>
            </w:del>
            <w:r>
              <w:fldChar w:fldCharType="separate"/>
            </w:r>
            <w:r w:rsidR="00E43BD9">
              <w:rPr>
                <w:rStyle w:val="Hyperlink"/>
                <w:rFonts w:eastAsia="Times New Roman"/>
              </w:rPr>
              <w:t>Practitioner</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85" w:author="Victor Chai" w:date="2015-09-06T21:14:00Z">
              <w:r w:rsidR="003C2F4D">
                <w:instrText>HYPERLINK "C:\\Users\\chai0622h\\Documents\\Document-Repository\\HL7 Material\\FHIR\\DSTU 2 (QA)\\qa\\procedure.html"</w:instrText>
              </w:r>
            </w:ins>
            <w:del w:id="686" w:author="Victor Chai" w:date="2015-09-06T21:14:00Z">
              <w:r w:rsidR="00875EA9" w:rsidDel="003C2F4D">
                <w:delInstrText>HYPERLINK "procedure.html"</w:delInstrText>
              </w:r>
            </w:del>
            <w:r>
              <w:fldChar w:fldCharType="separate"/>
            </w:r>
            <w:r w:rsidR="00E43BD9">
              <w:rPr>
                <w:rStyle w:val="Hyperlink"/>
                <w:rFonts w:eastAsia="Times New Roman"/>
              </w:rPr>
              <w:t>Procedure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87" w:author="Victor Chai" w:date="2015-09-06T21:14:00Z">
              <w:r w:rsidR="003C2F4D">
                <w:instrText>HYPERLINK "C:\\Users\\chai0622h\\Documents\\Document-Repository\\HL7 Material\\FHIR\\DSTU 2 (QA)\\qa\\processrequest.html"</w:instrText>
              </w:r>
            </w:ins>
            <w:del w:id="688" w:author="Victor Chai" w:date="2015-09-06T21:14:00Z">
              <w:r w:rsidR="00875EA9" w:rsidDel="003C2F4D">
                <w:delInstrText>HYPERLINK "processrequest.html"</w:delInstrText>
              </w:r>
            </w:del>
            <w:r>
              <w:fldChar w:fldCharType="separate"/>
            </w:r>
            <w:r w:rsidR="00E43BD9">
              <w:rPr>
                <w:rStyle w:val="Hyperlink"/>
                <w:rFonts w:eastAsia="Times New Roman"/>
              </w:rPr>
              <w:t>ProcessRequest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89" w:author="Victor Chai" w:date="2015-09-06T21:14:00Z">
              <w:r w:rsidR="003C2F4D">
                <w:instrText>HYPERLINK "C:\\Users\\chai0622h\\Documents\\Document-Repository\\HL7 Material\\FHIR\\DSTU 2 (QA)\\qa\\processresponse.html"</w:instrText>
              </w:r>
            </w:ins>
            <w:del w:id="690" w:author="Victor Chai" w:date="2015-09-06T21:14:00Z">
              <w:r w:rsidR="00875EA9" w:rsidDel="003C2F4D">
                <w:delInstrText>HYPERLINK "processresponse.html"</w:delInstrText>
              </w:r>
            </w:del>
            <w:r>
              <w:fldChar w:fldCharType="separate"/>
            </w:r>
            <w:r w:rsidR="00E43BD9">
              <w:rPr>
                <w:rStyle w:val="Hyperlink"/>
                <w:rFonts w:eastAsia="Times New Roman"/>
              </w:rPr>
              <w:t>ProcessResponse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91" w:author="Victor Chai" w:date="2015-09-06T21:14:00Z">
              <w:r w:rsidR="003C2F4D">
                <w:instrText>HYPERLINK "C:\\Users\\chai0622h\\Documents\\Document-Repository\\HL7 Material\\FHIR\\DSTU 2 (QA)\\qa\\procedurerequest.html"</w:instrText>
              </w:r>
            </w:ins>
            <w:del w:id="692" w:author="Victor Chai" w:date="2015-09-06T21:14:00Z">
              <w:r w:rsidR="00875EA9" w:rsidDel="003C2F4D">
                <w:delInstrText>HYPERLINK "procedurerequest.html"</w:delInstrText>
              </w:r>
            </w:del>
            <w:r>
              <w:fldChar w:fldCharType="separate"/>
            </w:r>
            <w:r w:rsidR="00E43BD9">
              <w:rPr>
                <w:rStyle w:val="Hyperlink"/>
                <w:rFonts w:eastAsia="Times New Roman"/>
              </w:rPr>
              <w:t>ProcedureRequest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93" w:author="Victor Chai" w:date="2015-09-06T21:14:00Z">
              <w:r w:rsidR="003C2F4D">
                <w:instrText>HYPERLINK "C:\\Users\\chai0622h\\Documents\\Document-Repository\\HL7 Material\\FHIR\\DSTU 2 (QA)\\qa\\provenance.html"</w:instrText>
              </w:r>
            </w:ins>
            <w:del w:id="694" w:author="Victor Chai" w:date="2015-09-06T21:14:00Z">
              <w:r w:rsidR="00875EA9" w:rsidDel="003C2F4D">
                <w:delInstrText>HYPERLINK "provenance.html"</w:delInstrText>
              </w:r>
            </w:del>
            <w:r>
              <w:fldChar w:fldCharType="separate"/>
            </w:r>
            <w:r w:rsidR="00E43BD9">
              <w:rPr>
                <w:rStyle w:val="Hyperlink"/>
                <w:rFonts w:eastAsia="Times New Roman"/>
              </w:rPr>
              <w:t>Provenance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95" w:author="Victor Chai" w:date="2015-09-06T21:14:00Z">
              <w:r w:rsidR="003C2F4D">
                <w:instrText>HYPERLINK "C:\\Users\\chai0622h\\Documents\\Document-Repository\\HL7 Material\\FHIR\\DSTU 2 (QA)\\qa\\questionnaire.html"</w:instrText>
              </w:r>
            </w:ins>
            <w:del w:id="696" w:author="Victor Chai" w:date="2015-09-06T21:14:00Z">
              <w:r w:rsidR="00875EA9" w:rsidDel="003C2F4D">
                <w:delInstrText>HYPERLINK "questionnaire.html"</w:delInstrText>
              </w:r>
            </w:del>
            <w:r>
              <w:fldChar w:fldCharType="separate"/>
            </w:r>
            <w:r w:rsidR="00E43BD9">
              <w:rPr>
                <w:rStyle w:val="Hyperlink"/>
                <w:rFonts w:eastAsia="Times New Roman"/>
              </w:rPr>
              <w:t>Questionnaire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97" w:author="Victor Chai" w:date="2015-09-06T21:14:00Z">
              <w:r w:rsidR="003C2F4D">
                <w:instrText>HYPERLINK "C:\\Users\\chai0622h\\Documents\\Document-Repository\\HL7 Material\\FHIR\\DSTU 2 (QA)\\qa\\questionnaireresponse.html"</w:instrText>
              </w:r>
            </w:ins>
            <w:del w:id="698" w:author="Victor Chai" w:date="2015-09-06T21:14:00Z">
              <w:r w:rsidR="00875EA9" w:rsidDel="003C2F4D">
                <w:delInstrText>HYPERLINK "questionnaireresponse.html"</w:delInstrText>
              </w:r>
            </w:del>
            <w:r>
              <w:fldChar w:fldCharType="separate"/>
            </w:r>
            <w:r w:rsidR="00E43BD9">
              <w:rPr>
                <w:rStyle w:val="Hyperlink"/>
                <w:rFonts w:eastAsia="Times New Roman"/>
              </w:rPr>
              <w:t>QuestionnaireResponse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699" w:author="Victor Chai" w:date="2015-09-06T21:14:00Z">
              <w:r w:rsidR="003C2F4D">
                <w:instrText>HYPERLINK "C:\\Users\\chai0622h\\Documents\\Document-Repository\\HL7 Material\\FHIR\\DSTU 2 (QA)\\qa\\referralrequest.html"</w:instrText>
              </w:r>
            </w:ins>
            <w:del w:id="700" w:author="Victor Chai" w:date="2015-09-06T21:14:00Z">
              <w:r w:rsidR="00875EA9" w:rsidDel="003C2F4D">
                <w:delInstrText>HYPERLINK "referralrequest.html"</w:delInstrText>
              </w:r>
            </w:del>
            <w:r>
              <w:fldChar w:fldCharType="separate"/>
            </w:r>
            <w:r w:rsidR="00E43BD9">
              <w:rPr>
                <w:rStyle w:val="Hyperlink"/>
                <w:rFonts w:eastAsia="Times New Roman"/>
              </w:rPr>
              <w:t>ReferralRequest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01" w:author="Victor Chai" w:date="2015-09-06T21:14:00Z">
              <w:r w:rsidR="003C2F4D">
                <w:instrText>HYPERLINK "C:\\Users\\chai0622h\\Documents\\Document-Repository\\HL7 Material\\FHIR\\DSTU 2 (QA)\\qa\\relatedperson.html"</w:instrText>
              </w:r>
            </w:ins>
            <w:del w:id="702" w:author="Victor Chai" w:date="2015-09-06T21:14:00Z">
              <w:r w:rsidR="00875EA9" w:rsidDel="003C2F4D">
                <w:delInstrText>HYPERLINK "relatedperson.html"</w:delInstrText>
              </w:r>
            </w:del>
            <w:r>
              <w:fldChar w:fldCharType="separate"/>
            </w:r>
            <w:r w:rsidR="00E43BD9">
              <w:rPr>
                <w:rStyle w:val="Hyperlink"/>
                <w:rFonts w:eastAsia="Times New Roman"/>
              </w:rPr>
              <w:t>RelatedPerson</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03" w:author="Victor Chai" w:date="2015-09-06T21:14:00Z">
              <w:r w:rsidR="003C2F4D">
                <w:instrText>HYPERLINK "C:\\Users\\chai0622h\\Documents\\Document-Repository\\HL7 Material\\FHIR\\DSTU 2 (QA)\\qa\\riskassessment.html"</w:instrText>
              </w:r>
            </w:ins>
            <w:del w:id="704" w:author="Victor Chai" w:date="2015-09-06T21:14:00Z">
              <w:r w:rsidR="00875EA9" w:rsidDel="003C2F4D">
                <w:delInstrText>HYPERLINK "riskassessment.html"</w:delInstrText>
              </w:r>
            </w:del>
            <w:r>
              <w:fldChar w:fldCharType="separate"/>
            </w:r>
            <w:r w:rsidR="00E43BD9">
              <w:rPr>
                <w:rStyle w:val="Hyperlink"/>
                <w:rFonts w:eastAsia="Times New Roman"/>
              </w:rPr>
              <w:t>RiskAssessment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05" w:author="Victor Chai" w:date="2015-09-06T21:14:00Z">
              <w:r w:rsidR="003C2F4D">
                <w:instrText>HYPERLINK "C:\\Users\\chai0622h\\Documents\\Document-Repository\\HL7 Material\\FHIR\\DSTU 2 (QA)\\qa\\schedule.html"</w:instrText>
              </w:r>
            </w:ins>
            <w:del w:id="706" w:author="Victor Chai" w:date="2015-09-06T21:14:00Z">
              <w:r w:rsidR="00875EA9" w:rsidDel="003C2F4D">
                <w:delInstrText>HYPERLINK "schedule.html"</w:delInstrText>
              </w:r>
            </w:del>
            <w:r>
              <w:fldChar w:fldCharType="separate"/>
            </w:r>
            <w:r w:rsidR="00E43BD9">
              <w:rPr>
                <w:rStyle w:val="Hyperlink"/>
                <w:rFonts w:eastAsia="Times New Roman"/>
              </w:rPr>
              <w:t>Schedule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07" w:author="Victor Chai" w:date="2015-09-06T21:14:00Z">
              <w:r w:rsidR="003C2F4D">
                <w:instrText>HYPERLINK "C:\\Users\\chai0622h\\Documents\\Document-Repository\\HL7 Material\\FHIR\\DSTU 2 (QA)\\qa\\searchparameter.html"</w:instrText>
              </w:r>
            </w:ins>
            <w:del w:id="708" w:author="Victor Chai" w:date="2015-09-06T21:14:00Z">
              <w:r w:rsidR="00875EA9" w:rsidDel="003C2F4D">
                <w:delInstrText>HYPERLINK "searchparameter.html"</w:delInstrText>
              </w:r>
            </w:del>
            <w:r>
              <w:fldChar w:fldCharType="separate"/>
            </w:r>
            <w:r w:rsidR="00E43BD9">
              <w:rPr>
                <w:rStyle w:val="Hyperlink"/>
                <w:rFonts w:eastAsia="Times New Roman"/>
              </w:rPr>
              <w:t>SearchParameter</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09" w:author="Victor Chai" w:date="2015-09-06T21:14:00Z">
              <w:r w:rsidR="003C2F4D">
                <w:instrText>HYPERLINK "C:\\Users\\chai0622h\\Documents\\Document-Repository\\HL7 Material\\FHIR\\DSTU 2 (QA)\\qa\\slot.html"</w:instrText>
              </w:r>
            </w:ins>
            <w:del w:id="710" w:author="Victor Chai" w:date="2015-09-06T21:14:00Z">
              <w:r w:rsidR="00875EA9" w:rsidDel="003C2F4D">
                <w:delInstrText>HYPERLINK "slot.html"</w:delInstrText>
              </w:r>
            </w:del>
            <w:r>
              <w:fldChar w:fldCharType="separate"/>
            </w:r>
            <w:r w:rsidR="00E43BD9">
              <w:rPr>
                <w:rStyle w:val="Hyperlink"/>
                <w:rFonts w:eastAsia="Times New Roman"/>
              </w:rPr>
              <w:t>Slot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11" w:author="Victor Chai" w:date="2015-09-06T21:14:00Z">
              <w:r w:rsidR="003C2F4D">
                <w:instrText>HYPERLINK "C:\\Users\\chai0622h\\Documents\\Document-Repository\\HL7 Material\\FHIR\\DSTU 2 (QA)\\qa\\specimen.html"</w:instrText>
              </w:r>
            </w:ins>
            <w:del w:id="712" w:author="Victor Chai" w:date="2015-09-06T21:14:00Z">
              <w:r w:rsidR="00875EA9" w:rsidDel="003C2F4D">
                <w:delInstrText>HYPERLINK "specimen.html"</w:delInstrText>
              </w:r>
            </w:del>
            <w:r>
              <w:fldChar w:fldCharType="separate"/>
            </w:r>
            <w:r w:rsidR="00E43BD9">
              <w:rPr>
                <w:rStyle w:val="Hyperlink"/>
                <w:rFonts w:eastAsia="Times New Roman"/>
              </w:rPr>
              <w:t>Specimen</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13" w:author="Victor Chai" w:date="2015-09-06T21:14:00Z">
              <w:r w:rsidR="003C2F4D">
                <w:instrText>HYPERLINK "C:\\Users\\chai0622h\\Documents\\Document-Repository\\HL7 Material\\FHIR\\DSTU 2 (QA)\\qa\\structuredefinition.html"</w:instrText>
              </w:r>
            </w:ins>
            <w:del w:id="714" w:author="Victor Chai" w:date="2015-09-06T21:14:00Z">
              <w:r w:rsidR="00875EA9" w:rsidDel="003C2F4D">
                <w:delInstrText>HYPERLINK "structuredefinition.html"</w:delInstrText>
              </w:r>
            </w:del>
            <w:r>
              <w:fldChar w:fldCharType="separate"/>
            </w:r>
            <w:r w:rsidR="00E43BD9">
              <w:rPr>
                <w:rStyle w:val="Hyperlink"/>
                <w:rFonts w:eastAsia="Times New Roman"/>
              </w:rPr>
              <w:t>StructureDefinition</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15" w:author="Victor Chai" w:date="2015-09-06T21:14:00Z">
              <w:r w:rsidR="003C2F4D">
                <w:instrText>HYPERLINK "C:\\Users\\chai0622h\\Documents\\Document-Repository\\HL7 Material\\FHIR\\DSTU 2 (QA)\\qa\\subscription.html"</w:instrText>
              </w:r>
            </w:ins>
            <w:del w:id="716" w:author="Victor Chai" w:date="2015-09-06T21:14:00Z">
              <w:r w:rsidR="00875EA9" w:rsidDel="003C2F4D">
                <w:delInstrText>HYPERLINK "subscription.html"</w:delInstrText>
              </w:r>
            </w:del>
            <w:r>
              <w:fldChar w:fldCharType="separate"/>
            </w:r>
            <w:r w:rsidR="00E43BD9">
              <w:rPr>
                <w:rStyle w:val="Hyperlink"/>
                <w:rFonts w:eastAsia="Times New Roman"/>
              </w:rPr>
              <w:t>Subscription</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17" w:author="Victor Chai" w:date="2015-09-06T21:14:00Z">
              <w:r w:rsidR="003C2F4D">
                <w:instrText>HYPERLINK "C:\\Users\\chai0622h\\Documents\\Document-Repository\\HL7 Material\\FHIR\\DSTU 2 (QA)\\qa\\substance.html"</w:instrText>
              </w:r>
            </w:ins>
            <w:del w:id="718" w:author="Victor Chai" w:date="2015-09-06T21:14:00Z">
              <w:r w:rsidR="00875EA9" w:rsidDel="003C2F4D">
                <w:delInstrText>HYPERLINK "substance.html"</w:delInstrText>
              </w:r>
            </w:del>
            <w:r>
              <w:fldChar w:fldCharType="separate"/>
            </w:r>
            <w:r w:rsidR="00E43BD9">
              <w:rPr>
                <w:rStyle w:val="Hyperlink"/>
                <w:rFonts w:eastAsia="Times New Roman"/>
              </w:rPr>
              <w:t>Substance</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19" w:author="Victor Chai" w:date="2015-09-06T21:14:00Z">
              <w:r w:rsidR="003C2F4D">
                <w:instrText>HYPERLINK "C:\\Users\\chai0622h\\Documents\\Document-Repository\\HL7 Material\\FHIR\\DSTU 2 (QA)\\qa\\supplyrequest.html"</w:instrText>
              </w:r>
            </w:ins>
            <w:del w:id="720" w:author="Victor Chai" w:date="2015-09-06T21:14:00Z">
              <w:r w:rsidR="00875EA9" w:rsidDel="003C2F4D">
                <w:delInstrText>HYPERLINK "supplyrequest.html"</w:delInstrText>
              </w:r>
            </w:del>
            <w:r>
              <w:fldChar w:fldCharType="separate"/>
            </w:r>
            <w:r w:rsidR="00E43BD9">
              <w:rPr>
                <w:rStyle w:val="Hyperlink"/>
                <w:rFonts w:eastAsia="Times New Roman"/>
              </w:rPr>
              <w:t>SupplyRequest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21" w:author="Victor Chai" w:date="2015-09-06T21:14:00Z">
              <w:r w:rsidR="003C2F4D">
                <w:instrText>HYPERLINK "C:\\Users\\chai0622h\\Documents\\Document-Repository\\HL7 Material\\FHIR\\DSTU 2 (QA)\\qa\\supplydelivery.html"</w:instrText>
              </w:r>
            </w:ins>
            <w:del w:id="722" w:author="Victor Chai" w:date="2015-09-06T21:14:00Z">
              <w:r w:rsidR="00875EA9" w:rsidDel="003C2F4D">
                <w:delInstrText>HYPERLINK "supplydelivery.html"</w:delInstrText>
              </w:r>
            </w:del>
            <w:r>
              <w:fldChar w:fldCharType="separate"/>
            </w:r>
            <w:r w:rsidR="00E43BD9">
              <w:rPr>
                <w:rStyle w:val="Hyperlink"/>
                <w:rFonts w:eastAsia="Times New Roman"/>
              </w:rPr>
              <w:t>SupplyDelivery</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23" w:author="Victor Chai" w:date="2015-09-06T21:14:00Z">
              <w:r w:rsidR="003C2F4D">
                <w:instrText>HYPERLINK "C:\\Users\\chai0622h\\Documents\\Document-Repository\\HL7 Material\\FHIR\\DSTU 2 (QA)\\qa\\testscript.html"</w:instrText>
              </w:r>
            </w:ins>
            <w:del w:id="724" w:author="Victor Chai" w:date="2015-09-06T21:14:00Z">
              <w:r w:rsidR="00875EA9" w:rsidDel="003C2F4D">
                <w:delInstrText>HYPERLINK "testscript.html"</w:delInstrText>
              </w:r>
            </w:del>
            <w:r>
              <w:fldChar w:fldCharType="separate"/>
            </w:r>
            <w:r w:rsidR="00E43BD9">
              <w:rPr>
                <w:rStyle w:val="Hyperlink"/>
                <w:rFonts w:eastAsia="Times New Roman"/>
              </w:rPr>
              <w:t>TestScript</w:t>
            </w:r>
            <w:r>
              <w:fldChar w:fldCharType="end"/>
            </w:r>
          </w:p>
          <w:p w:rsidR="00C51368" w:rsidRDefault="004004B4">
            <w:pPr>
              <w:numPr>
                <w:ilvl w:val="0"/>
                <w:numId w:val="289"/>
              </w:numPr>
              <w:spacing w:before="100" w:beforeAutospacing="1" w:after="100" w:afterAutospacing="1"/>
              <w:rPr>
                <w:rFonts w:eastAsia="Times New Roman"/>
              </w:rPr>
            </w:pPr>
            <w:r>
              <w:lastRenderedPageBreak/>
              <w:fldChar w:fldCharType="begin"/>
            </w:r>
            <w:ins w:id="725" w:author="Victor Chai" w:date="2015-09-06T21:14:00Z">
              <w:r w:rsidR="003C2F4D">
                <w:instrText>HYPERLINK "C:\\Users\\chai0622h\\Documents\\Document-Repository\\HL7 Material\\FHIR\\DSTU 2 (QA)\\qa\\valueset.html"</w:instrText>
              </w:r>
            </w:ins>
            <w:del w:id="726" w:author="Victor Chai" w:date="2015-09-06T21:14:00Z">
              <w:r w:rsidR="00875EA9" w:rsidDel="003C2F4D">
                <w:delInstrText>HYPERLINK "valueset.html"</w:delInstrText>
              </w:r>
            </w:del>
            <w:r>
              <w:fldChar w:fldCharType="separate"/>
            </w:r>
            <w:r w:rsidR="00E43BD9">
              <w:rPr>
                <w:rStyle w:val="Hyperlink"/>
                <w:rFonts w:eastAsia="Times New Roman"/>
              </w:rPr>
              <w:t>ValueSet</w:t>
            </w:r>
            <w:r>
              <w:fldChar w:fldCharType="end"/>
            </w:r>
          </w:p>
          <w:p w:rsidR="00C51368" w:rsidRDefault="004004B4">
            <w:pPr>
              <w:numPr>
                <w:ilvl w:val="0"/>
                <w:numId w:val="289"/>
              </w:numPr>
              <w:spacing w:before="100" w:beforeAutospacing="1" w:after="100" w:afterAutospacing="1"/>
              <w:rPr>
                <w:rFonts w:eastAsia="Times New Roman"/>
              </w:rPr>
            </w:pPr>
            <w:r>
              <w:fldChar w:fldCharType="begin"/>
            </w:r>
            <w:ins w:id="727" w:author="Victor Chai" w:date="2015-09-06T21:14:00Z">
              <w:r w:rsidR="003C2F4D">
                <w:instrText>HYPERLINK "C:\\Users\\chai0622h\\Documents\\Document-Repository\\HL7 Material\\FHIR\\DSTU 2 (QA)\\qa\\visionprescription.html"</w:instrText>
              </w:r>
            </w:ins>
            <w:del w:id="728" w:author="Victor Chai" w:date="2015-09-06T21:14:00Z">
              <w:r w:rsidR="00875EA9" w:rsidDel="003C2F4D">
                <w:delInstrText>HYPERLINK "visionprescription.html"</w:delInstrText>
              </w:r>
            </w:del>
            <w:r>
              <w:fldChar w:fldCharType="separate"/>
            </w:r>
            <w:r w:rsidR="00E43BD9">
              <w:rPr>
                <w:rStyle w:val="Hyperlink"/>
                <w:rFonts w:eastAsia="Times New Roman"/>
              </w:rPr>
              <w:t>VisionPrescription</w:t>
            </w:r>
            <w:r>
              <w:fldChar w:fldCharType="end"/>
            </w:r>
          </w:p>
        </w:tc>
      </w:tr>
    </w:tbl>
    <w:p w:rsidR="00C51368" w:rsidRDefault="00E43BD9">
      <w:pPr>
        <w:pStyle w:val="NormalWeb"/>
        <w:divId w:val="1319845995"/>
        <w:rPr>
          <w:lang w:val="en-US"/>
        </w:rPr>
      </w:pPr>
      <w:bookmarkStart w:id="729" w:name="adding"/>
      <w:bookmarkEnd w:id="729"/>
      <w:r>
        <w:rPr>
          <w:lang w:val="en-US"/>
        </w:rPr>
        <w:lastRenderedPageBreak/>
        <w:t xml:space="preserve">Additional Resources will be added in the future. A list of hypothesized resources can be found on the </w:t>
      </w:r>
      <w:hyperlink r:id="rId2231" w:history="1">
        <w:r>
          <w:rPr>
            <w:rStyle w:val="Hyperlink"/>
            <w:lang w:val="en-US"/>
          </w:rPr>
          <w:t>HL7 wiki</w:t>
        </w:r>
      </w:hyperlink>
      <w:r>
        <w:rPr>
          <w:lang w:val="en-US"/>
        </w:rPr>
        <w:t xml:space="preserve">. Feel free to add any you think are missing or engage with one of the </w:t>
      </w:r>
      <w:hyperlink r:id="rId2232" w:history="1">
        <w:r>
          <w:rPr>
            <w:rStyle w:val="Hyperlink"/>
            <w:lang w:val="en-US"/>
          </w:rPr>
          <w:t>HL7 Work Groups</w:t>
        </w:r>
      </w:hyperlink>
      <w:r>
        <w:rPr>
          <w:lang w:val="en-US"/>
        </w:rPr>
        <w:t xml:space="preserve"> to submit a </w:t>
      </w:r>
      <w:hyperlink r:id="rId2233"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4004B4">
      <w:pPr>
        <w:numPr>
          <w:ilvl w:val="0"/>
          <w:numId w:val="290"/>
        </w:numPr>
        <w:spacing w:before="100" w:beforeAutospacing="1" w:after="100" w:afterAutospacing="1"/>
        <w:divId w:val="1054500974"/>
        <w:rPr>
          <w:rFonts w:eastAsia="Times New Roman"/>
          <w:lang w:val="en-US"/>
        </w:rPr>
      </w:pPr>
      <w:hyperlink r:id="rId2234"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2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236" w:anchor="status" w:history="1">
              <w:r w:rsidR="00E43BD9">
                <w:rPr>
                  <w:rStyle w:val="Hyperlink"/>
                  <w:rFonts w:eastAsia="Times New Roman"/>
                </w:rPr>
                <w:t>Ballot Status</w:t>
              </w:r>
            </w:hyperlink>
            <w:r w:rsidR="00E43BD9">
              <w:rPr>
                <w:rFonts w:eastAsia="Times New Roman"/>
              </w:rPr>
              <w:t xml:space="preserve">: </w:t>
            </w:r>
            <w:hyperlink r:id="rId2237"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238" w:history="1">
              <w:r>
                <w:rPr>
                  <w:rStyle w:val="Hyperlink"/>
                  <w:rFonts w:eastAsia="Times New Roman"/>
                </w:rPr>
                <w:t>US National Library of Medicine</w:t>
              </w:r>
            </w:hyperlink>
            <w:r>
              <w:rPr>
                <w:rFonts w:eastAsia="Times New Roman"/>
              </w:rPr>
              <w:t xml:space="preserve"> at </w:t>
            </w:r>
            <w:hyperlink r:id="rId2239"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0"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241"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2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243" w:anchor="status" w:history="1">
              <w:r w:rsidR="00E43BD9">
                <w:rPr>
                  <w:rStyle w:val="Hyperlink"/>
                  <w:rFonts w:eastAsia="Times New Roman"/>
                </w:rPr>
                <w:t>Ballot Status</w:t>
              </w:r>
            </w:hyperlink>
            <w:r w:rsidR="00E43BD9">
              <w:rPr>
                <w:rFonts w:eastAsia="Times New Roman"/>
              </w:rPr>
              <w:t xml:space="preserve">: </w:t>
            </w:r>
            <w:hyperlink r:id="rId2244"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2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246" w:anchor="status" w:history="1">
              <w:r w:rsidR="00E43BD9">
                <w:rPr>
                  <w:rStyle w:val="Hyperlink"/>
                  <w:rFonts w:eastAsia="Times New Roman"/>
                </w:rPr>
                <w:t>Ballot Status</w:t>
              </w:r>
            </w:hyperlink>
            <w:r w:rsidR="00E43BD9">
              <w:rPr>
                <w:rFonts w:eastAsia="Times New Roman"/>
              </w:rPr>
              <w:t xml:space="preserve">: </w:t>
            </w:r>
            <w:hyperlink r:id="rId2247"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4004B4">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4004B4">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248"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249" w:history="1">
        <w:r>
          <w:rPr>
            <w:rStyle w:val="Hyperlink"/>
            <w:lang w:val="en-US"/>
          </w:rPr>
          <w:t>bundle</w:t>
        </w:r>
      </w:hyperlink>
      <w:r>
        <w:rPr>
          <w:lang w:val="en-US"/>
        </w:rPr>
        <w:t xml:space="preserve"> which includes the resources that are the results of the search. </w:t>
      </w:r>
    </w:p>
    <w:p w:rsidR="00C51368" w:rsidRDefault="004004B4">
      <w:pPr>
        <w:pStyle w:val="NormalWeb"/>
        <w:divId w:val="966159520"/>
        <w:rPr>
          <w:lang w:val="en-US"/>
        </w:rPr>
      </w:pPr>
      <w:hyperlink r:id="rId2250"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251"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252"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253"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254"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730" w:name="errors"/>
      <w:bookmarkEnd w:id="730"/>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255"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256"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257" w:anchor="Bundle.entry.search.mode" w:history="1">
        <w:r>
          <w:rPr>
            <w:rStyle w:val="Hyperlink"/>
            <w:lang w:val="en-US"/>
          </w:rPr>
          <w:t>search mode</w:t>
        </w:r>
      </w:hyperlink>
      <w:r>
        <w:rPr>
          <w:lang w:val="en-US"/>
        </w:rPr>
        <w:t xml:space="preserve"> = </w:t>
      </w:r>
      <w:hyperlink r:id="rId2258"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731" w:name="standard"/>
      <w:bookmarkEnd w:id="731"/>
      <w:r>
        <w:rPr>
          <w:rFonts w:eastAsia="Times New Roman"/>
          <w:lang w:val="en-US"/>
        </w:rPr>
        <w:t>Standard Parameters</w:t>
      </w:r>
    </w:p>
    <w:p w:rsidR="00C51368" w:rsidRDefault="00E43BD9">
      <w:pPr>
        <w:pStyle w:val="Heading4"/>
        <w:divId w:val="966159520"/>
        <w:rPr>
          <w:rFonts w:eastAsia="Times New Roman"/>
          <w:lang w:val="en-US"/>
        </w:rPr>
      </w:pPr>
      <w:bookmarkStart w:id="732"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259"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185"/>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260"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733" w:name="lastUpdated"/>
      <w:bookmarkEnd w:id="733"/>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261" w:anchor="history" w:history="1">
        <w:r>
          <w:rPr>
            <w:rStyle w:val="Hyperlink"/>
            <w:lang w:val="en-US"/>
          </w:rPr>
          <w:t>RESTful history</w:t>
        </w:r>
      </w:hyperlink>
      <w:r>
        <w:rPr>
          <w:lang w:val="en-US"/>
        </w:rPr>
        <w:t xml:space="preserve"> or the </w:t>
      </w:r>
      <w:hyperlink r:id="rId2262"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734" w:name="tag"/>
      <w:bookmarkStart w:id="735" w:name="tags"/>
      <w:bookmarkEnd w:id="734"/>
      <w:bookmarkEnd w:id="735"/>
      <w:bookmarkEnd w:id="319"/>
      <w:r>
        <w:rPr>
          <w:lang w:val="en-US"/>
        </w:rPr>
        <w:t xml:space="preserve">The search parameters _tag, _profile and _security parameters search on the equivalent elements in the </w:t>
      </w:r>
      <w:hyperlink r:id="rId2263"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264" w:history="1">
        <w:r>
          <w:rPr>
            <w:rStyle w:val="Hyperlink"/>
            <w:lang w:val="en-US"/>
          </w:rPr>
          <w:t>XML</w:t>
        </w:r>
      </w:hyperlink>
      <w:r>
        <w:rPr>
          <w:lang w:val="en-US"/>
        </w:rPr>
        <w:t xml:space="preserve"> or </w:t>
      </w:r>
      <w:hyperlink r:id="rId2265"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736"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737" w:name="modifiers"/>
      <w:bookmarkEnd w:id="736"/>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737"/>
      <w:r w:rsidR="004004B4">
        <w:rPr>
          <w:lang w:val="en-US"/>
        </w:rPr>
        <w:fldChar w:fldCharType="begin"/>
      </w:r>
      <w:r w:rsidR="00FA7E29">
        <w:rPr>
          <w:lang w:val="en-US"/>
        </w:rPr>
        <w:instrText>HYPERLINK "C:\\Users\\Lloyd\\Documents\\SVN\\FHIR\\build\\qa\\operationoutcome.html"</w:instrText>
      </w:r>
      <w:r w:rsidR="004004B4">
        <w:rPr>
          <w:lang w:val="en-US"/>
        </w:rPr>
        <w:fldChar w:fldCharType="separate"/>
      </w:r>
      <w:r>
        <w:rPr>
          <w:rStyle w:val="Hyperlink"/>
          <w:lang w:val="en-US"/>
        </w:rPr>
        <w:t>OperationOutcome</w:t>
      </w:r>
      <w:r w:rsidR="004004B4">
        <w:rPr>
          <w:lang w:val="en-US"/>
        </w:rPr>
        <w:fldChar w:fldCharType="end"/>
      </w:r>
      <w:r>
        <w:rPr>
          <w:lang w:val="en-US"/>
        </w:rPr>
        <w:t xml:space="preserve"> with a </w:t>
      </w:r>
      <w:hyperlink r:id="rId2266"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738"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738"/>
      <w:r w:rsidR="004004B4">
        <w:rPr>
          <w:lang w:val="en-US"/>
        </w:rPr>
        <w:fldChar w:fldCharType="begin"/>
      </w:r>
      <w:r>
        <w:rPr>
          <w:lang w:val="en-US"/>
        </w:rPr>
        <w:instrText xml:space="preserve"> HYPERLINK "" \l "number" </w:instrText>
      </w:r>
      <w:r w:rsidR="004004B4">
        <w:rPr>
          <w:lang w:val="en-US"/>
        </w:rPr>
        <w:fldChar w:fldCharType="separate"/>
      </w:r>
      <w:r>
        <w:rPr>
          <w:rStyle w:val="Hyperlink"/>
          <w:lang w:val="en-US"/>
        </w:rPr>
        <w:t>number</w:t>
      </w:r>
      <w:r w:rsidR="004004B4">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267" w:anchor="range" w:history="1">
        <w:r>
          <w:rPr>
            <w:rStyle w:val="Hyperlink"/>
            <w:lang w:val="en-US"/>
          </w:rPr>
          <w:t>Range</w:t>
        </w:r>
      </w:hyperlink>
      <w:r>
        <w:rPr>
          <w:lang w:val="en-US"/>
        </w:rPr>
        <w:t xml:space="preserve">, a </w:t>
      </w:r>
      <w:hyperlink r:id="rId2268" w:anchor="period" w:history="1">
        <w:r>
          <w:rPr>
            <w:rStyle w:val="Hyperlink"/>
            <w:lang w:val="en-US"/>
          </w:rPr>
          <w:t>Period</w:t>
        </w:r>
      </w:hyperlink>
      <w:r>
        <w:rPr>
          <w:lang w:val="en-US"/>
        </w:rPr>
        <w:t xml:space="preserve">, or </w:t>
      </w:r>
      <w:proofErr w:type="gramStart"/>
      <w:r>
        <w:rPr>
          <w:lang w:val="en-US"/>
        </w:rPr>
        <w:t xml:space="preserve">a </w:t>
      </w:r>
      <w:hyperlink r:id="rId2269"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739"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739"/>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186"/>
      <w:r w:rsidR="004004B4">
        <w:rPr>
          <w:lang w:val="en-US"/>
        </w:rPr>
        <w:fldChar w:fldCharType="begin"/>
      </w:r>
      <w:r w:rsidR="00FA7E29">
        <w:rPr>
          <w:lang w:val="en-US"/>
        </w:rPr>
        <w:instrText>HYPERLINK "C:\\Users\\Lloyd\\Documents\\SVN\\FHIR\\build\\qa\\datatypes.html" \l "date"</w:instrText>
      </w:r>
      <w:r w:rsidR="004004B4">
        <w:rPr>
          <w:lang w:val="en-US"/>
        </w:rPr>
        <w:fldChar w:fldCharType="separate"/>
      </w:r>
      <w:r>
        <w:rPr>
          <w:rStyle w:val="Hyperlink"/>
          <w:lang w:val="en-US"/>
        </w:rPr>
        <w:t>date</w:t>
      </w:r>
      <w:r w:rsidR="004004B4">
        <w:rPr>
          <w:lang w:val="en-US"/>
        </w:rPr>
        <w:fldChar w:fldCharType="end"/>
      </w:r>
      <w:r>
        <w:rPr>
          <w:lang w:val="en-US"/>
        </w:rPr>
        <w:t xml:space="preserve">, </w:t>
      </w:r>
      <w:hyperlink r:id="rId2270" w:anchor="dateTime" w:history="1">
        <w:r>
          <w:rPr>
            <w:rStyle w:val="Hyperlink"/>
            <w:lang w:val="en-US"/>
          </w:rPr>
          <w:t>dateTime</w:t>
        </w:r>
      </w:hyperlink>
      <w:r>
        <w:rPr>
          <w:lang w:val="en-US"/>
        </w:rPr>
        <w:t xml:space="preserve">, and </w:t>
      </w:r>
      <w:hyperlink r:id="rId2271"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4004B4">
            <w:pPr>
              <w:rPr>
                <w:rFonts w:eastAsia="Times New Roman"/>
              </w:rPr>
            </w:pPr>
            <w:hyperlink r:id="rId2272"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4004B4">
            <w:pPr>
              <w:rPr>
                <w:rFonts w:eastAsia="Times New Roman"/>
              </w:rPr>
            </w:pPr>
            <w:hyperlink r:id="rId2273"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4004B4">
            <w:pPr>
              <w:rPr>
                <w:rFonts w:eastAsia="Times New Roman"/>
              </w:rPr>
            </w:pPr>
            <w:hyperlink r:id="rId2274"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4004B4">
            <w:pPr>
              <w:rPr>
                <w:rFonts w:eastAsia="Times New Roman"/>
              </w:rPr>
            </w:pPr>
            <w:hyperlink r:id="rId2275"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4004B4">
            <w:pPr>
              <w:rPr>
                <w:rFonts w:eastAsia="Times New Roman"/>
              </w:rPr>
            </w:pPr>
            <w:hyperlink r:id="rId2276"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187"/>
      <w:r w:rsidR="004004B4">
        <w:rPr>
          <w:lang w:val="en-US"/>
        </w:rPr>
        <w:fldChar w:fldCharType="begin"/>
      </w:r>
      <w:r>
        <w:rPr>
          <w:lang w:val="en-US"/>
        </w:rPr>
        <w:instrText xml:space="preserve"> HYPERLINK "" \l "text" </w:instrText>
      </w:r>
      <w:r w:rsidR="004004B4">
        <w:rPr>
          <w:lang w:val="en-US"/>
        </w:rPr>
        <w:fldChar w:fldCharType="separate"/>
      </w:r>
      <w:r>
        <w:rPr>
          <w:rStyle w:val="Hyperlink"/>
          <w:lang w:val="en-US"/>
        </w:rPr>
        <w:t>below</w:t>
      </w:r>
      <w:r w:rsidR="004004B4">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188"/>
      <w:r w:rsidR="004004B4">
        <w:rPr>
          <w:lang w:val="en-US"/>
        </w:rPr>
        <w:fldChar w:fldCharType="begin"/>
      </w:r>
      <w:r>
        <w:rPr>
          <w:lang w:val="en-US"/>
        </w:rPr>
        <w:instrText xml:space="preserve"> HYPERLINK "https://tools.ietf.org/html/rfc3986" </w:instrText>
      </w:r>
      <w:r w:rsidR="004004B4">
        <w:rPr>
          <w:lang w:val="en-US"/>
        </w:rPr>
        <w:fldChar w:fldCharType="separate"/>
      </w:r>
      <w:r>
        <w:rPr>
          <w:rStyle w:val="Hyperlink"/>
          <w:lang w:val="en-US"/>
        </w:rPr>
        <w:t>RFC 3986</w:t>
      </w:r>
      <w:r w:rsidR="004004B4">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740"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740"/>
      <w:r w:rsidR="004004B4">
        <w:rPr>
          <w:lang w:val="en-US"/>
        </w:rPr>
        <w:fldChar w:fldCharType="begin"/>
      </w:r>
      <w:r>
        <w:rPr>
          <w:lang w:val="en-US"/>
        </w:rPr>
        <w:instrText xml:space="preserve"> HYPERLINK "" \l "escaping" </w:instrText>
      </w:r>
      <w:r w:rsidR="004004B4">
        <w:rPr>
          <w:lang w:val="en-US"/>
        </w:rPr>
        <w:fldChar w:fldCharType="separate"/>
      </w:r>
      <w:r>
        <w:rPr>
          <w:rStyle w:val="Hyperlink"/>
          <w:lang w:val="en-US"/>
        </w:rPr>
        <w:t>escaped</w:t>
      </w:r>
      <w:r w:rsidR="004004B4">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4004B4">
            <w:pPr>
              <w:rPr>
                <w:rFonts w:eastAsia="Times New Roman"/>
              </w:rPr>
            </w:pPr>
            <w:hyperlink r:id="rId2277"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278"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4004B4">
            <w:pPr>
              <w:rPr>
                <w:rFonts w:eastAsia="Times New Roman"/>
              </w:rPr>
            </w:pPr>
            <w:hyperlink r:id="rId2279"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280"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281"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4004B4">
            <w:pPr>
              <w:rPr>
                <w:rFonts w:eastAsia="Times New Roman"/>
              </w:rPr>
            </w:pPr>
            <w:hyperlink r:id="rId2282"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4004B4">
            <w:pPr>
              <w:rPr>
                <w:rFonts w:eastAsia="Times New Roman"/>
              </w:rPr>
            </w:pPr>
            <w:hyperlink r:id="rId2283"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284"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4004B4">
            <w:pPr>
              <w:rPr>
                <w:rFonts w:eastAsia="Times New Roman"/>
              </w:rPr>
            </w:pPr>
            <w:hyperlink r:id="rId2285"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286" w:history="1">
        <w:r>
          <w:rPr>
            <w:rStyle w:val="Hyperlink"/>
            <w:lang w:val="en-US"/>
          </w:rPr>
          <w:t>Special Values</w:t>
        </w:r>
      </w:hyperlink>
      <w:r>
        <w:rPr>
          <w:lang w:val="en-US"/>
        </w:rPr>
        <w:t xml:space="preserve"> code system, which is useful when boolean values need to be represented in a </w:t>
      </w:r>
      <w:hyperlink r:id="rId2287"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288"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199"/>
      <w:r w:rsidR="004004B4">
        <w:rPr>
          <w:lang w:val="en-US"/>
        </w:rPr>
        <w:fldChar w:fldCharType="begin"/>
      </w:r>
      <w:r w:rsidR="00FA7E29">
        <w:rPr>
          <w:lang w:val="en-US"/>
        </w:rPr>
        <w:instrText>HYPERLINK "C:\\Users\\Lloyd\\Documents\\SVN\\FHIR\\build\\qa\\datatypes.html" \l "Quantity"</w:instrText>
      </w:r>
      <w:r w:rsidR="004004B4">
        <w:rPr>
          <w:lang w:val="en-US"/>
        </w:rPr>
        <w:fldChar w:fldCharType="separate"/>
      </w:r>
      <w:r>
        <w:rPr>
          <w:rStyle w:val="Hyperlink"/>
          <w:lang w:val="en-US"/>
        </w:rPr>
        <w:t>Quantity</w:t>
      </w:r>
      <w:r w:rsidR="004004B4">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289"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741" w:name="chaining"/>
      <w:bookmarkEnd w:id="741"/>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350"/>
      <w:r w:rsidR="004004B4">
        <w:rPr>
          <w:lang w:val="en-US"/>
        </w:rPr>
        <w:fldChar w:fldCharType="begin"/>
      </w:r>
      <w:r w:rsidR="00FA7E29">
        <w:rPr>
          <w:lang w:val="en-US"/>
        </w:rPr>
        <w:instrText>HYPERLINK "C:\\Users\\Lloyd\\Documents\\SVN\\FHIR\\build\\qa\\references.html"</w:instrText>
      </w:r>
      <w:r w:rsidR="004004B4">
        <w:rPr>
          <w:lang w:val="en-US"/>
        </w:rPr>
        <w:fldChar w:fldCharType="separate"/>
      </w:r>
      <w:r>
        <w:rPr>
          <w:rStyle w:val="Hyperlink"/>
          <w:lang w:val="en-US"/>
        </w:rPr>
        <w:t>references between resources</w:t>
      </w:r>
      <w:r w:rsidR="004004B4">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290"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291"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292"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742" w:name="composite"/>
      <w:bookmarkStart w:id="743" w:name="combining"/>
      <w:bookmarkEnd w:id="742"/>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744" w:name="escaping"/>
      <w:bookmarkEnd w:id="743"/>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745" w:name="text"/>
      <w:bookmarkEnd w:id="744"/>
      <w:bookmarkEnd w:id="745"/>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293"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294"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746" w:name="list"/>
      <w:bookmarkEnd w:id="746"/>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295"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296" w:anchor="current" w:history="1">
        <w:r>
          <w:rPr>
            <w:rStyle w:val="Hyperlink"/>
            <w:lang w:val="en-US"/>
          </w:rPr>
          <w:t>definition of "$current-allergies"</w:t>
        </w:r>
      </w:hyperlink>
      <w:r>
        <w:rPr>
          <w:lang w:val="en-US"/>
        </w:rPr>
        <w:t xml:space="preserve">, and the </w:t>
      </w:r>
      <w:hyperlink r:id="rId2297"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747" w:name="filter"/>
      <w:bookmarkStart w:id="748" w:name="_filter"/>
      <w:bookmarkEnd w:id="747"/>
      <w:bookmarkEnd w:id="748"/>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298" w:history="1">
        <w:r>
          <w:rPr>
            <w:rStyle w:val="Hyperlink"/>
            <w:lang w:val="en-US"/>
          </w:rPr>
          <w:t>"_Filter Parameter" page</w:t>
        </w:r>
      </w:hyperlink>
      <w:r>
        <w:rPr>
          <w:lang w:val="en-US"/>
        </w:rPr>
        <w:t xml:space="preserve">. </w:t>
      </w:r>
    </w:p>
    <w:bookmarkEnd w:id="264"/>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749"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749"/>
      <w:r w:rsidR="004004B4">
        <w:rPr>
          <w:rFonts w:eastAsia="Times New Roman"/>
          <w:lang w:val="en-US"/>
        </w:rPr>
        <w:fldChar w:fldCharType="begin"/>
      </w:r>
      <w:r>
        <w:rPr>
          <w:rFonts w:eastAsia="Times New Roman"/>
          <w:lang w:val="en-US"/>
        </w:rPr>
        <w:instrText xml:space="preserve"> HYPERLINK "" \l "conformance" </w:instrText>
      </w:r>
      <w:r w:rsidR="004004B4">
        <w:rPr>
          <w:rFonts w:eastAsia="Times New Roman"/>
          <w:lang w:val="en-US"/>
        </w:rPr>
        <w:fldChar w:fldCharType="separate"/>
      </w:r>
      <w:r>
        <w:rPr>
          <w:rStyle w:val="Hyperlink"/>
          <w:rFonts w:eastAsia="Times New Roman"/>
          <w:lang w:val="en-US"/>
        </w:rPr>
        <w:t>below</w:t>
      </w:r>
      <w:r w:rsidR="004004B4">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200"/>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299"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750" w:name="include"/>
      <w:bookmarkStart w:id="751" w:name="revinclude"/>
      <w:bookmarkEnd w:id="750"/>
      <w:bookmarkEnd w:id="751"/>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300"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301" w:history="1">
        <w:r>
          <w:rPr>
            <w:rStyle w:val="Hyperlink"/>
            <w:lang w:val="en-US"/>
          </w:rPr>
          <w:t>Medication Prescription</w:t>
        </w:r>
      </w:hyperlink>
      <w:r>
        <w:rPr>
          <w:lang w:val="en-US"/>
        </w:rPr>
        <w:t xml:space="preserve"> resources and their </w:t>
      </w:r>
      <w:hyperlink r:id="rId2302" w:history="1">
        <w:r>
          <w:rPr>
            <w:rStyle w:val="Hyperlink"/>
            <w:lang w:val="en-US"/>
          </w:rPr>
          <w:t>prescribing Practitioner</w:t>
        </w:r>
      </w:hyperlink>
      <w:r>
        <w:rPr>
          <w:lang w:val="en-US"/>
        </w:rPr>
        <w:t xml:space="preserve"> Resources for the matching </w:t>
      </w:r>
      <w:hyperlink r:id="rId2303"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752" w:name="containedType"/>
      <w:bookmarkEnd w:id="354"/>
      <w:bookmarkEnd w:id="752"/>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753"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304"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754" w:name="dstu-2"/>
      <w:bookmarkEnd w:id="754"/>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05"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61"/>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4004B4">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4004B4">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4004B4">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4004B4">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4004B4">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306"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755" w:name="elements"/>
      <w:bookmarkEnd w:id="755"/>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07"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756" w:name="score"/>
      <w:bookmarkEnd w:id="756"/>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308"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4004B4">
      <w:pPr>
        <w:divId w:val="966159520"/>
        <w:rPr>
          <w:rFonts w:eastAsia="Times New Roman"/>
          <w:lang w:val="en-US"/>
        </w:rPr>
      </w:pPr>
      <w:r w:rsidRPr="004004B4">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757" w:name="advanced"/>
      <w:bookmarkStart w:id="758" w:name="query"/>
      <w:bookmarkEnd w:id="133"/>
      <w:bookmarkEnd w:id="757"/>
      <w:bookmarkEnd w:id="758"/>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309"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759" w:name="currency"/>
      <w:bookmarkEnd w:id="759"/>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310" w:history="1">
        <w:r>
          <w:rPr>
            <w:rStyle w:val="Hyperlink"/>
            <w:lang w:val="en-US"/>
          </w:rPr>
          <w:t>Audit Event</w:t>
        </w:r>
      </w:hyperlink>
      <w:r>
        <w:rPr>
          <w:lang w:val="en-US"/>
        </w:rPr>
        <w:t xml:space="preserve"> resources auditing the search itself. </w:t>
      </w:r>
    </w:p>
    <w:bookmarkEnd w:id="253"/>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4004B4">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4004B4">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4004B4">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4004B4">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4004B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4004B4">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4004B4">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4004B4">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4004B4">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4004B4">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4004B4">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4004B4">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4004B4">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4004B4">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4004B4">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4004B4">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4004B4">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4004B4">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4004B4">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4004B4">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4004B4">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4004B4">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4004B4">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4004B4">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4004B4">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4004B4">
            <w:pPr>
              <w:rPr>
                <w:rFonts w:eastAsia="Times New Roman"/>
              </w:rPr>
            </w:pPr>
            <w:hyperlink r:id="rId2311"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2"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3"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4"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5"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6"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7"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8"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19"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0"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1"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2"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3"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4"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5"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6"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7"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8"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29"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30"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31"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4004B4">
            <w:pPr>
              <w:rPr>
                <w:rFonts w:eastAsia="Times New Roman"/>
              </w:rPr>
            </w:pPr>
            <w:hyperlink r:id="rId2332"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322"/>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3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334" w:anchor="status" w:history="1">
              <w:r w:rsidR="00E43BD9">
                <w:rPr>
                  <w:rStyle w:val="Hyperlink"/>
                  <w:rFonts w:eastAsia="Times New Roman"/>
                </w:rPr>
                <w:t>Ballot Status</w:t>
              </w:r>
            </w:hyperlink>
            <w:r w:rsidR="00E43BD9">
              <w:rPr>
                <w:rFonts w:eastAsia="Times New Roman"/>
              </w:rPr>
              <w:t xml:space="preserve">: </w:t>
            </w:r>
            <w:hyperlink r:id="rId2335"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760" w:name="intro"/>
      <w:bookmarkEnd w:id="760"/>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336"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761" w:name="ops"/>
      <w:bookmarkEnd w:id="761"/>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337"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762" w:name="params"/>
      <w:bookmarkEnd w:id="762"/>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3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339" w:anchor="status" w:history="1">
              <w:r w:rsidR="00E43BD9">
                <w:rPr>
                  <w:rStyle w:val="Hyperlink"/>
                  <w:rFonts w:eastAsia="Times New Roman"/>
                </w:rPr>
                <w:t>Ballot Status</w:t>
              </w:r>
            </w:hyperlink>
            <w:r w:rsidR="00E43BD9">
              <w:rPr>
                <w:rFonts w:eastAsia="Times New Roman"/>
              </w:rPr>
              <w:t xml:space="preserve">: </w:t>
            </w:r>
            <w:hyperlink r:id="rId2340"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341"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342"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763" w:name="rsl"/>
      <w:bookmarkEnd w:id="763"/>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343"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344"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223"/>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345"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346"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347" w:history="1">
              <w:r>
                <w:rPr>
                  <w:rStyle w:val="Hyperlink"/>
                  <w:rFonts w:eastAsia="Times New Roman"/>
                </w:rPr>
                <w:t>Patient</w:t>
              </w:r>
            </w:hyperlink>
            <w:r>
              <w:rPr>
                <w:rFonts w:eastAsia="Times New Roman"/>
              </w:rPr>
              <w:t xml:space="preserve"> resource, with implied behavior for the </w:t>
            </w:r>
            <w:hyperlink r:id="rId234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349"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350"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351"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352"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353"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4"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355"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356"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357"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358"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9"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360" w:history="1">
              <w:r>
                <w:rPr>
                  <w:rStyle w:val="Hyperlink"/>
                  <w:rFonts w:eastAsia="Times New Roman"/>
                </w:rPr>
                <w:t>Diagnostic Reports</w:t>
              </w:r>
            </w:hyperlink>
            <w:r>
              <w:rPr>
                <w:rFonts w:eastAsia="Times New Roman"/>
              </w:rPr>
              <w:t xml:space="preserve"> produced because of a </w:t>
            </w:r>
            <w:hyperlink r:id="rId2361"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362"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363"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364"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764" w:name="break-the-glass"/>
      <w:bookmarkEnd w:id="764"/>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365"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366"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765" w:name="hcs"/>
      <w:bookmarkEnd w:id="765"/>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4004B4">
            <w:pPr>
              <w:rPr>
                <w:rFonts w:eastAsia="Times New Roman"/>
              </w:rPr>
            </w:pPr>
            <w:hyperlink r:id="rId2367"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004B4">
            <w:pPr>
              <w:rPr>
                <w:rFonts w:eastAsia="Times New Roman"/>
              </w:rPr>
            </w:pPr>
            <w:hyperlink r:id="rId2368"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004B4">
            <w:pPr>
              <w:rPr>
                <w:rFonts w:eastAsia="Times New Roman"/>
              </w:rPr>
            </w:pPr>
            <w:hyperlink r:id="rId2369"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370"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004B4">
            <w:pPr>
              <w:rPr>
                <w:rFonts w:eastAsia="Times New Roman"/>
              </w:rPr>
            </w:pPr>
            <w:hyperlink r:id="rId2371"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 xml:space="preserve">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004B4">
            <w:pPr>
              <w:rPr>
                <w:rFonts w:eastAsia="Times New Roman"/>
              </w:rPr>
            </w:pPr>
            <w:hyperlink r:id="rId2372"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373"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766" w:name="jurisdictions"/>
      <w:bookmarkEnd w:id="766"/>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4004B4">
            <w:pPr>
              <w:rPr>
                <w:rFonts w:eastAsia="Times New Roman"/>
              </w:rPr>
            </w:pPr>
            <w:hyperlink r:id="rId2374"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376" w:anchor="status" w:history="1">
              <w:r w:rsidR="00E43BD9">
                <w:rPr>
                  <w:rStyle w:val="Hyperlink"/>
                  <w:rFonts w:eastAsia="Times New Roman"/>
                </w:rPr>
                <w:t>Ballot Status</w:t>
              </w:r>
            </w:hyperlink>
            <w:r w:rsidR="00E43BD9">
              <w:rPr>
                <w:rFonts w:eastAsia="Times New Roman"/>
              </w:rPr>
              <w:t xml:space="preserve">: </w:t>
            </w:r>
            <w:hyperlink r:id="rId2377"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378" w:history="1">
        <w:r>
          <w:rPr>
            <w:rStyle w:val="Hyperlink"/>
            <w:rFonts w:eastAsia="Times New Roman"/>
            <w:lang w:val="en-US"/>
          </w:rPr>
          <w:t>provenance</w:t>
        </w:r>
      </w:hyperlink>
      <w:r>
        <w:rPr>
          <w:rFonts w:eastAsia="Times New Roman"/>
          <w:lang w:val="en-US"/>
        </w:rPr>
        <w:t xml:space="preserve"> and </w:t>
      </w:r>
      <w:hyperlink r:id="rId2379"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4004B4">
      <w:pPr>
        <w:numPr>
          <w:ilvl w:val="0"/>
          <w:numId w:val="319"/>
        </w:numPr>
        <w:spacing w:before="100" w:beforeAutospacing="1" w:after="100" w:afterAutospacing="1"/>
        <w:divId w:val="503786516"/>
        <w:rPr>
          <w:rFonts w:eastAsia="Times New Roman"/>
          <w:lang w:val="en-US"/>
        </w:rPr>
      </w:pPr>
      <w:hyperlink r:id="rId2380"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381"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zh-CN"/>
              </w:rPr>
              <w:lastRenderedPageBreak/>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382"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zh-CN"/>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3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zh-CN"/>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3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zh-CN"/>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3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zh-CN"/>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3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767" w:name="access-control"/>
      <w:bookmarkEnd w:id="767"/>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387"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768" w:name="http"/>
      <w:bookmarkEnd w:id="768"/>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388" w:history="1">
        <w:r>
          <w:rPr>
            <w:rStyle w:val="Hyperlink"/>
            <w:lang w:val="en-US"/>
          </w:rPr>
          <w:t>RESTful API</w:t>
        </w:r>
      </w:hyperlink>
      <w:r>
        <w:rPr>
          <w:lang w:val="en-US"/>
        </w:rPr>
        <w:t xml:space="preserve">, normal HTTP security rules apply. The </w:t>
      </w:r>
      <w:hyperlink r:id="rId2389"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w:t>
      </w:r>
      <w:r>
        <w:rPr>
          <w:lang w:val="en-US"/>
        </w:rPr>
        <w:lastRenderedPageBreak/>
        <w:t xml:space="preserve">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390" w:history="1">
        <w:r>
          <w:rPr>
            <w:rStyle w:val="Hyperlink"/>
            <w:lang w:val="en-US"/>
          </w:rPr>
          <w:t>cross-origin resource sharing</w:t>
        </w:r>
      </w:hyperlink>
      <w:r>
        <w:rPr>
          <w:lang w:val="en-US"/>
        </w:rPr>
        <w:t xml:space="preserve"> for the </w:t>
      </w:r>
      <w:hyperlink r:id="rId2391"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392"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769" w:name="authentication"/>
      <w:bookmarkEnd w:id="769"/>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393" w:history="1">
        <w:r>
          <w:rPr>
            <w:rStyle w:val="Hyperlink"/>
            <w:lang w:val="en-US"/>
          </w:rPr>
          <w:t>OAuth</w:t>
        </w:r>
      </w:hyperlink>
      <w:r>
        <w:rPr>
          <w:lang w:val="en-US"/>
        </w:rPr>
        <w:t xml:space="preserve"> may be used to authenticate and/or authorize the users. The </w:t>
      </w:r>
      <w:hyperlink r:id="rId2394"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395"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396"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770" w:name="audit"/>
      <w:bookmarkEnd w:id="770"/>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397"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398"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771" w:name="signatures"/>
      <w:bookmarkEnd w:id="771"/>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399" w:history="1">
        <w:r>
          <w:rPr>
            <w:rStyle w:val="Hyperlink"/>
            <w:lang w:val="en-US"/>
          </w:rPr>
          <w:t>W3C Digital Signatures</w:t>
        </w:r>
      </w:hyperlink>
      <w:r>
        <w:rPr>
          <w:lang w:val="en-US"/>
        </w:rPr>
        <w:t xml:space="preserve"> for signatures. Resources can be signed using the </w:t>
      </w:r>
      <w:hyperlink r:id="rId2400" w:history="1">
        <w:r>
          <w:rPr>
            <w:rStyle w:val="Hyperlink"/>
            <w:lang w:val="en-US"/>
          </w:rPr>
          <w:t>Provenance</w:t>
        </w:r>
      </w:hyperlink>
      <w:r>
        <w:rPr>
          <w:lang w:val="en-US"/>
        </w:rPr>
        <w:t xml:space="preserve"> resource to carry a </w:t>
      </w:r>
      <w:hyperlink r:id="rId2401" w:anchor="def-SignatureDetached" w:history="1">
        <w:r>
          <w:rPr>
            <w:rStyle w:val="Hyperlink"/>
            <w:lang w:val="en-US"/>
          </w:rPr>
          <w:t>detached digital signature</w:t>
        </w:r>
      </w:hyperlink>
      <w:r>
        <w:rPr>
          <w:lang w:val="en-US"/>
        </w:rPr>
        <w:t xml:space="preserve">. The </w:t>
      </w:r>
      <w:hyperlink r:id="rId2402"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403"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404" w:anchor="signatures" w:history="1">
        <w:r>
          <w:rPr>
            <w:rStyle w:val="Hyperlink"/>
            <w:lang w:val="en-US"/>
          </w:rPr>
          <w:t>documents may be signed</w:t>
        </w:r>
      </w:hyperlink>
      <w:r>
        <w:rPr>
          <w:lang w:val="en-US"/>
        </w:rPr>
        <w:t xml:space="preserve"> using an </w:t>
      </w:r>
      <w:hyperlink r:id="rId2405" w:anchor="def-SignatureEnveloped" w:history="1">
        <w:r>
          <w:rPr>
            <w:rStyle w:val="Hyperlink"/>
            <w:lang w:val="en-US"/>
          </w:rPr>
          <w:t>enveloped</w:t>
        </w:r>
      </w:hyperlink>
      <w:r>
        <w:rPr>
          <w:lang w:val="en-US"/>
        </w:rPr>
        <w:t xml:space="preserve"> signature. A specification for Enveloped signature is profiled in the </w:t>
      </w:r>
      <w:hyperlink r:id="rId2406"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lastRenderedPageBreak/>
        <w:t xml:space="preserve">Feedback </w:t>
      </w:r>
      <w:hyperlink r:id="rId2407"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772" w:name="attachments"/>
      <w:bookmarkEnd w:id="772"/>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773" w:name="labels"/>
      <w:bookmarkEnd w:id="773"/>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408" w:history="1">
        <w:r>
          <w:rPr>
            <w:rStyle w:val="Hyperlink"/>
            <w:lang w:val="en-US"/>
          </w:rPr>
          <w:t>Security Labels</w:t>
        </w:r>
      </w:hyperlink>
      <w:r>
        <w:rPr>
          <w:lang w:val="en-US"/>
        </w:rPr>
        <w:t xml:space="preserve">. </w:t>
      </w:r>
    </w:p>
    <w:bookmarkEnd w:id="318"/>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409" w:history="1">
        <w:r>
          <w:rPr>
            <w:rStyle w:val="Hyperlink"/>
            <w:lang w:val="en-US"/>
          </w:rPr>
          <w:t>with CDA</w:t>
        </w:r>
      </w:hyperlink>
      <w:r>
        <w:rPr>
          <w:lang w:val="en-US"/>
        </w:rPr>
        <w:t xml:space="preserve">). For this reason, the </w:t>
      </w:r>
      <w:hyperlink r:id="rId2410"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411"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774" w:name="stylesheets"/>
      <w:bookmarkEnd w:id="774"/>
      <w:r>
        <w:rPr>
          <w:lang w:val="en-US"/>
        </w:rPr>
        <w:t xml:space="preserve">In addition, to narrative </w:t>
      </w:r>
      <w:hyperlink r:id="rId2412"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lastRenderedPageBreak/>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4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14" w:anchor="status" w:history="1">
              <w:r w:rsidR="00E43BD9">
                <w:rPr>
                  <w:rStyle w:val="Hyperlink"/>
                  <w:rFonts w:eastAsia="Times New Roman"/>
                </w:rPr>
                <w:t>Ballot Status</w:t>
              </w:r>
            </w:hyperlink>
            <w:r w:rsidR="00E43BD9">
              <w:rPr>
                <w:rFonts w:eastAsia="Times New Roman"/>
              </w:rPr>
              <w:t xml:space="preserve">: </w:t>
            </w:r>
            <w:hyperlink r:id="rId2415"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416"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417"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418"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419"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420"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421" w:history="1">
        <w:r>
          <w:rPr>
            <w:rStyle w:val="Hyperlink"/>
            <w:lang w:val="en-US"/>
          </w:rPr>
          <w:t>HL7/OMG HSSP RLUS specification</w:t>
        </w:r>
      </w:hyperlink>
      <w:r>
        <w:rPr>
          <w:lang w:val="en-US"/>
        </w:rPr>
        <w:t xml:space="preserve"> (see </w:t>
      </w:r>
      <w:hyperlink r:id="rId2422"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775" w:name="tech"/>
      <w:bookmarkEnd w:id="775"/>
      <w:r>
        <w:rPr>
          <w:rFonts w:eastAsia="Times New Roman"/>
          <w:lang w:val="en-US"/>
        </w:rPr>
        <w:lastRenderedPageBreak/>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423"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lastRenderedPageBreak/>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424" w:history="1">
        <w:r>
          <w:rPr>
            <w:rStyle w:val="Hyperlink"/>
            <w:lang w:val="en-US"/>
          </w:rPr>
          <w:t>RESTful exchange</w:t>
        </w:r>
      </w:hyperlink>
      <w:r>
        <w:rPr>
          <w:lang w:val="en-US"/>
        </w:rPr>
        <w:t xml:space="preserve">, </w:t>
      </w:r>
      <w:hyperlink r:id="rId2425" w:history="1">
        <w:r>
          <w:rPr>
            <w:rStyle w:val="Hyperlink"/>
            <w:lang w:val="en-US"/>
          </w:rPr>
          <w:t>messaging</w:t>
        </w:r>
      </w:hyperlink>
      <w:r>
        <w:rPr>
          <w:lang w:val="en-US"/>
        </w:rPr>
        <w:t xml:space="preserve">, and </w:t>
      </w:r>
      <w:hyperlink r:id="rId2426" w:history="1">
        <w:r>
          <w:rPr>
            <w:rStyle w:val="Hyperlink"/>
            <w:lang w:val="en-US"/>
          </w:rPr>
          <w:t>document based</w:t>
        </w:r>
      </w:hyperlink>
      <w:r>
        <w:rPr>
          <w:lang w:val="en-US"/>
        </w:rPr>
        <w:t xml:space="preserve"> exchange, the </w:t>
      </w:r>
      <w:hyperlink r:id="rId2427"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776" w:name="architecture"/>
      <w:bookmarkEnd w:id="776"/>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428"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lastRenderedPageBreak/>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4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30" w:anchor="status" w:history="1">
              <w:r w:rsidR="00E43BD9">
                <w:rPr>
                  <w:rStyle w:val="Hyperlink"/>
                  <w:rFonts w:eastAsia="Times New Roman"/>
                </w:rPr>
                <w:t>Ballot Status</w:t>
              </w:r>
            </w:hyperlink>
            <w:r w:rsidR="00E43BD9">
              <w:rPr>
                <w:rFonts w:eastAsia="Times New Roman"/>
              </w:rPr>
              <w:t xml:space="preserve">: </w:t>
            </w:r>
            <w:hyperlink r:id="rId2431"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33" w:anchor="status" w:history="1">
              <w:r w:rsidR="00E43BD9">
                <w:rPr>
                  <w:rStyle w:val="Hyperlink"/>
                  <w:rFonts w:eastAsia="Times New Roman"/>
                </w:rPr>
                <w:t>Ballot Status</w:t>
              </w:r>
            </w:hyperlink>
            <w:r w:rsidR="00E43BD9">
              <w:rPr>
                <w:rFonts w:eastAsia="Times New Roman"/>
              </w:rPr>
              <w:t xml:space="preserve">: </w:t>
            </w:r>
            <w:hyperlink r:id="rId2434"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435"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36"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437"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438" w:history="1">
              <w:r>
                <w:rPr>
                  <w:rStyle w:val="Hyperlink"/>
                  <w:rFonts w:eastAsia="Times New Roman"/>
                </w:rPr>
                <w:t>Concept IDs</w:t>
              </w:r>
            </w:hyperlink>
            <w:r>
              <w:rPr>
                <w:rFonts w:eastAsia="Times New Roman"/>
              </w:rPr>
              <w:t xml:space="preserve">, </w:t>
            </w:r>
            <w:hyperlink r:id="rId2439" w:history="1">
              <w:r>
                <w:rPr>
                  <w:rStyle w:val="Hyperlink"/>
                  <w:rFonts w:eastAsia="Times New Roman"/>
                </w:rPr>
                <w:t>Expressions</w:t>
              </w:r>
            </w:hyperlink>
            <w:r>
              <w:rPr>
                <w:rFonts w:eastAsia="Times New Roman"/>
              </w:rPr>
              <w:t xml:space="preserve"> (</w:t>
            </w:r>
            <w:hyperlink r:id="rId2440" w:history="1">
              <w:r>
                <w:rPr>
                  <w:rStyle w:val="Hyperlink"/>
                  <w:rFonts w:eastAsia="Times New Roman"/>
                </w:rPr>
                <w:t>grammar</w:t>
              </w:r>
            </w:hyperlink>
            <w:r>
              <w:rPr>
                <w:rFonts w:eastAsia="Times New Roman"/>
              </w:rPr>
              <w:t xml:space="preserve">) and </w:t>
            </w:r>
            <w:hyperlink r:id="rId2441"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442"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443"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444" w:history="1">
        <w:r>
          <w:rPr>
            <w:rStyle w:val="Hyperlink"/>
            <w:lang w:val="en-US"/>
          </w:rPr>
          <w:t>SNOMED CT Query Language</w:t>
        </w:r>
      </w:hyperlink>
      <w:r>
        <w:rPr>
          <w:lang w:val="en-US"/>
        </w:rPr>
        <w:t xml:space="preserve">, but this does not imply that its use is required. </w:t>
      </w:r>
      <w:r>
        <w:rPr>
          <w:i/>
          <w:iCs/>
          <w:lang w:val="en-US"/>
        </w:rPr>
        <w:t xml:space="preserve">To </w:t>
      </w:r>
      <w:proofErr w:type="gramStart"/>
      <w:r>
        <w:rPr>
          <w:i/>
          <w:iCs/>
          <w:lang w:val="en-US"/>
        </w:rPr>
        <w:t>Do</w:t>
      </w:r>
      <w:proofErr w:type="gramEnd"/>
      <w:r>
        <w:rPr>
          <w:i/>
          <w:iCs/>
          <w:lang w:val="en-US"/>
        </w:rPr>
        <w:t>: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4004B4">
            <w:pPr>
              <w:rPr>
                <w:rFonts w:eastAsia="Times New Roman"/>
              </w:rPr>
            </w:pPr>
            <w:hyperlink r:id="rId2445"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4004B4">
            <w:pPr>
              <w:rPr>
                <w:rFonts w:eastAsia="Times New Roman"/>
              </w:rPr>
            </w:pPr>
            <w:hyperlink r:id="rId2446"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777" w:name="implicit"/>
      <w:bookmarkEnd w:id="777"/>
      <w:r>
        <w:rPr>
          <w:rFonts w:eastAsia="Times New Roman"/>
          <w:lang w:val="en-US"/>
        </w:rPr>
        <w:lastRenderedPageBreak/>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447"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lastRenderedPageBreak/>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4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49" w:anchor="status" w:history="1">
              <w:r w:rsidR="00E43BD9">
                <w:rPr>
                  <w:rStyle w:val="Hyperlink"/>
                  <w:rFonts w:eastAsia="Times New Roman"/>
                </w:rPr>
                <w:t>Ballot Status</w:t>
              </w:r>
            </w:hyperlink>
            <w:r w:rsidR="00E43BD9">
              <w:rPr>
                <w:rFonts w:eastAsia="Times New Roman"/>
              </w:rPr>
              <w:t xml:space="preserve">: </w:t>
            </w:r>
            <w:hyperlink r:id="rId2450"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lastRenderedPageBreak/>
        <w:t>DSTU Note:</w:t>
      </w:r>
      <w:r>
        <w:rPr>
          <w:lang w:val="en-US"/>
        </w:rPr>
        <w:t xml:space="preserve"> This page and </w:t>
      </w:r>
      <w:hyperlink r:id="rId2451"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w:t>
      </w:r>
      <w:r>
        <w:rPr>
          <w:lang w:val="en-US"/>
        </w:rPr>
        <w:lastRenderedPageBreak/>
        <w:t xml:space="preserve">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778" w:name="relsoa"/>
      <w:bookmarkEnd w:id="778"/>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lastRenderedPageBreak/>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w:t>
            </w:r>
            <w:r>
              <w:rPr>
                <w:rFonts w:eastAsia="Times New Roman"/>
              </w:rPr>
              <w:lastRenderedPageBreak/>
              <w:t>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452" w:history="1">
              <w:r>
                <w:rPr>
                  <w:rStyle w:val="Hyperlink"/>
                  <w:rFonts w:eastAsia="Times New Roman"/>
                </w:rPr>
                <w:t>BPMN</w:t>
              </w:r>
            </w:hyperlink>
            <w:r>
              <w:rPr>
                <w:rFonts w:eastAsia="Times New Roman"/>
              </w:rPr>
              <w:t xml:space="preserve">, </w:t>
            </w:r>
            <w:hyperlink r:id="rId2453"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 xml:space="preserve">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w:t>
      </w:r>
      <w:r>
        <w:rPr>
          <w:lang w:val="en-US"/>
        </w:rPr>
        <w:lastRenderedPageBreak/>
        <w:t>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779" w:name="approach"/>
      <w:bookmarkEnd w:id="779"/>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w:t>
      </w:r>
      <w:r>
        <w:rPr>
          <w:lang w:val="en-US"/>
        </w:rPr>
        <w:lastRenderedPageBreak/>
        <w:t xml:space="preserve">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 xml:space="preserve">In part as a function of the "black box" design approach described above, data integrity and transactional integrity are in part enforced within each service as a </w:t>
      </w:r>
      <w:r>
        <w:rPr>
          <w:lang w:val="en-US"/>
        </w:rPr>
        <w:lastRenderedPageBreak/>
        <w:t>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w:t>
      </w:r>
      <w:r>
        <w:rPr>
          <w:lang w:val="en-US"/>
        </w:rPr>
        <w:lastRenderedPageBreak/>
        <w:t xml:space="preserve">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454"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780" w:name="glossy"/>
      <w:bookmarkEnd w:id="780"/>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456" w:anchor="status" w:history="1">
              <w:r w:rsidR="00E43BD9">
                <w:rPr>
                  <w:rStyle w:val="Hyperlink"/>
                  <w:rFonts w:eastAsia="Times New Roman"/>
                </w:rPr>
                <w:t>Ballot Status</w:t>
              </w:r>
            </w:hyperlink>
            <w:r w:rsidR="00E43BD9">
              <w:rPr>
                <w:rFonts w:eastAsia="Times New Roman"/>
              </w:rPr>
              <w:t xml:space="preserve">: </w:t>
            </w:r>
            <w:hyperlink r:id="rId2457"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lastRenderedPageBreak/>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781" w:name="flex"/>
      <w:bookmarkEnd w:id="781"/>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zh-CN"/>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4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4004B4">
      <w:pPr>
        <w:pStyle w:val="NormalWeb"/>
        <w:divId w:val="922645780"/>
        <w:rPr>
          <w:lang w:val="en-US"/>
        </w:rPr>
      </w:pPr>
      <w:hyperlink r:id="rId2459" w:history="1">
        <w:r w:rsidR="00E43BD9">
          <w:rPr>
            <w:rStyle w:val="Hyperlink"/>
            <w:lang w:val="en-US"/>
          </w:rPr>
          <w:t>http://hl7.org/fhir</w:t>
        </w:r>
      </w:hyperlink>
      <w:r w:rsidR="00E43BD9">
        <w:rPr>
          <w:lang w:val="en-US"/>
        </w:rPr>
        <w:t xml:space="preserve">. Follow us on Twitter using </w:t>
      </w:r>
      <w:hyperlink r:id="rId2460"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461" w:history="1">
        <w:r>
          <w:rPr>
            <w:rStyle w:val="Hyperlink"/>
            <w:lang w:val="en-US"/>
          </w:rPr>
          <w:t>Schema</w:t>
        </w:r>
      </w:hyperlink>
      <w:r>
        <w:rPr>
          <w:lang w:val="en-US"/>
        </w:rPr>
        <w:t xml:space="preserve">, RDF (to do), XMI (to do), </w:t>
      </w:r>
      <w:hyperlink r:id="rId2462"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4004B4">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4004B4">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4004B4">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4004B4">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4004B4">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lastRenderedPageBreak/>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463" w:history="1">
        <w:r>
          <w:rPr>
            <w:rStyle w:val="Hyperlink"/>
            <w:lang w:val="en-US"/>
          </w:rPr>
          <w:t>Examples</w:t>
        </w:r>
      </w:hyperlink>
      <w:r>
        <w:rPr>
          <w:lang w:val="en-US"/>
        </w:rPr>
        <w:t xml:space="preserve"> and the </w:t>
      </w:r>
      <w:hyperlink r:id="rId2464"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465" w:history="1">
        <w:r>
          <w:rPr>
            <w:rStyle w:val="Hyperlink"/>
            <w:lang w:val="en-US"/>
          </w:rPr>
          <w:t>Schema</w:t>
        </w:r>
      </w:hyperlink>
      <w:r>
        <w:rPr>
          <w:lang w:val="en-US"/>
        </w:rPr>
        <w:t xml:space="preserve">, RDF (to do), XMI (to do), </w:t>
      </w:r>
      <w:hyperlink r:id="rId2466"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lastRenderedPageBreak/>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782" w:name="intersection"/>
      <w:bookmarkEnd w:id="782"/>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783" w:name="union"/>
      <w:bookmarkEnd w:id="783"/>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lastRenderedPageBreak/>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467"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468"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227"/>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4004B4">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4004B4">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469" w:history="1">
        <w:r>
          <w:rPr>
            <w:rStyle w:val="Hyperlink"/>
            <w:lang w:val="en-US"/>
          </w:rPr>
          <w:t>XML</w:t>
        </w:r>
      </w:hyperlink>
      <w:r>
        <w:rPr>
          <w:lang w:val="en-US"/>
        </w:rPr>
        <w:t xml:space="preserve"> or </w:t>
      </w:r>
      <w:hyperlink r:id="rId2470" w:history="1">
        <w:r>
          <w:rPr>
            <w:rStyle w:val="Hyperlink"/>
            <w:lang w:val="en-US"/>
          </w:rPr>
          <w:t>JSON</w:t>
        </w:r>
      </w:hyperlink>
      <w:r>
        <w:rPr>
          <w:lang w:val="en-US"/>
        </w:rPr>
        <w:t xml:space="preserve"> format. </w:t>
      </w:r>
    </w:p>
    <w:p w:rsidR="00C51368" w:rsidRDefault="004004B4">
      <w:pPr>
        <w:divId w:val="626938459"/>
        <w:rPr>
          <w:rFonts w:eastAsia="Times New Roman"/>
          <w:lang w:val="en-US"/>
        </w:rPr>
      </w:pPr>
      <w:r w:rsidRPr="004004B4">
        <w:rPr>
          <w:rFonts w:eastAsia="Times New Roman"/>
          <w:lang w:val="en-US"/>
        </w:rPr>
        <w:pict>
          <v:rect id="_x0000_i1064" style="width:0;height:1.5pt" o:hralign="center" o:hrstd="t" o:hr="t" fillcolor="#a0a0a0" stroked="f"/>
        </w:pict>
      </w:r>
    </w:p>
    <w:p w:rsidR="00C51368" w:rsidRDefault="004004B4">
      <w:pPr>
        <w:divId w:val="626938459"/>
        <w:rPr>
          <w:rFonts w:eastAsia="Times New Roman"/>
          <w:lang w:val="en-US"/>
        </w:rPr>
      </w:pPr>
      <w:r w:rsidRPr="004004B4">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lastRenderedPageBreak/>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4004B4">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4004B4">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4004B4">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4004B4">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4004B4">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lastRenderedPageBreak/>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471"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4004B4">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4004B4">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4004B4">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lastRenderedPageBreak/>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472"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473" w:history="1">
        <w:r>
          <w:rPr>
            <w:rStyle w:val="Hyperlink"/>
            <w:lang w:val="en-US"/>
          </w:rPr>
          <w:t>Schema</w:t>
        </w:r>
      </w:hyperlink>
      <w:r>
        <w:rPr>
          <w:lang w:val="en-US"/>
        </w:rPr>
        <w:t xml:space="preserve">, RDF (to do), XMI (to do), </w:t>
      </w:r>
      <w:hyperlink r:id="rId2474" w:history="1">
        <w:r>
          <w:rPr>
            <w:rStyle w:val="Hyperlink"/>
            <w:lang w:val="en-US"/>
          </w:rPr>
          <w:t>Resource Profile</w:t>
        </w:r>
      </w:hyperlink>
    </w:p>
    <w:bookmarkEnd w:id="171"/>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784" w:name="desc"/>
      <w:bookmarkEnd w:id="784"/>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475" w:history="1">
        <w:r>
          <w:rPr>
            <w:rStyle w:val="Hyperlink"/>
            <w:lang w:val="en-US"/>
          </w:rPr>
          <w:t>XML</w:t>
        </w:r>
      </w:hyperlink>
      <w:r>
        <w:rPr>
          <w:lang w:val="en-US"/>
        </w:rPr>
        <w:t xml:space="preserve"> or </w:t>
      </w:r>
      <w:hyperlink r:id="rId2476"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347"/>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4004B4">
      <w:pPr>
        <w:pStyle w:val="NormalWeb"/>
        <w:divId w:val="44112681"/>
        <w:rPr>
          <w:lang w:val="en-US"/>
        </w:rPr>
      </w:pPr>
      <w:hyperlink r:id="rId2477"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4004B4">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4004B4">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4004B4">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4004B4">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4004B4">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4004B4">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lastRenderedPageBreak/>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478" w:history="1">
        <w:r>
          <w:rPr>
            <w:rStyle w:val="Hyperlink"/>
            <w:lang w:val="en-US"/>
          </w:rPr>
          <w:t>XML</w:t>
        </w:r>
      </w:hyperlink>
      <w:r>
        <w:rPr>
          <w:lang w:val="en-US"/>
        </w:rPr>
        <w:t xml:space="preserve"> or </w:t>
      </w:r>
      <w:hyperlink r:id="rId2479"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480"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481" w:history="1">
        <w:r>
          <w:rPr>
            <w:rStyle w:val="Hyperlink"/>
            <w:lang w:val="en-US"/>
          </w:rPr>
          <w:t>XML</w:t>
        </w:r>
      </w:hyperlink>
      <w:r>
        <w:rPr>
          <w:lang w:val="en-US"/>
        </w:rPr>
        <w:t xml:space="preserve"> or </w:t>
      </w:r>
      <w:hyperlink r:id="rId2482"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483"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4004B4">
      <w:pPr>
        <w:divId w:val="2000688907"/>
        <w:rPr>
          <w:rFonts w:eastAsia="Times New Roman"/>
          <w:lang w:val="en-US"/>
        </w:rPr>
      </w:pPr>
      <w:r w:rsidRPr="004004B4">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485" w:history="1">
        <w:r>
          <w:rPr>
            <w:rStyle w:val="Hyperlink"/>
            <w:lang w:val="en-US"/>
          </w:rPr>
          <w:t>XML</w:t>
        </w:r>
      </w:hyperlink>
      <w:r>
        <w:rPr>
          <w:lang w:val="en-US"/>
        </w:rPr>
        <w:t xml:space="preserve"> or </w:t>
      </w:r>
      <w:hyperlink r:id="rId2486"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487" w:history="1">
        <w:r>
          <w:rPr>
            <w:rStyle w:val="Hyperlink"/>
            <w:lang w:val="en-US"/>
          </w:rPr>
          <w:t>the full registry of value sets</w:t>
        </w:r>
      </w:hyperlink>
      <w:r>
        <w:rPr>
          <w:lang w:val="en-US"/>
        </w:rPr>
        <w:t xml:space="preserve"> defined as part of FHIR. </w:t>
      </w:r>
    </w:p>
    <w:p w:rsidR="00C51368" w:rsidRDefault="004004B4">
      <w:pPr>
        <w:divId w:val="2104297929"/>
        <w:rPr>
          <w:rFonts w:eastAsia="Times New Roman"/>
          <w:lang w:val="en-US"/>
        </w:rPr>
      </w:pPr>
      <w:r w:rsidRPr="004004B4">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8"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lastRenderedPageBreak/>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785"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489" w:history="1">
        <w:r>
          <w:rPr>
            <w:rStyle w:val="Hyperlink"/>
            <w:lang w:val="en-US"/>
          </w:rPr>
          <w:t>XML</w:t>
        </w:r>
      </w:hyperlink>
      <w:r>
        <w:rPr>
          <w:lang w:val="en-US"/>
        </w:rPr>
        <w:t xml:space="preserve"> or </w:t>
      </w:r>
      <w:hyperlink r:id="rId2490"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491"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492" w:history="1">
        <w:r>
          <w:rPr>
            <w:rStyle w:val="Hyperlink"/>
            <w:lang w:val="en-US"/>
          </w:rPr>
          <w:t>XML</w:t>
        </w:r>
      </w:hyperlink>
      <w:r>
        <w:rPr>
          <w:lang w:val="en-US"/>
        </w:rPr>
        <w:t xml:space="preserve"> or </w:t>
      </w:r>
      <w:hyperlink r:id="rId2493"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494" w:history="1">
        <w:r>
          <w:rPr>
            <w:rStyle w:val="Hyperlink"/>
            <w:lang w:val="en-US"/>
          </w:rPr>
          <w:t>XML</w:t>
        </w:r>
      </w:hyperlink>
      <w:r>
        <w:rPr>
          <w:lang w:val="en-US"/>
        </w:rPr>
        <w:t xml:space="preserve"> or </w:t>
      </w:r>
      <w:hyperlink r:id="rId2495"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785"/>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4004B4">
            <w:pPr>
              <w:rPr>
                <w:rFonts w:eastAsia="Times New Roman"/>
              </w:rPr>
            </w:pPr>
            <w:hyperlink r:id="rId2496" w:history="1">
              <w:r w:rsidR="00E43BD9">
                <w:rPr>
                  <w:rStyle w:val="Hyperlink"/>
                  <w:rFonts w:eastAsia="Times New Roman"/>
                </w:rPr>
                <w:t>XML</w:t>
              </w:r>
            </w:hyperlink>
            <w:r w:rsidR="00E43BD9">
              <w:rPr>
                <w:rFonts w:eastAsia="Times New Roman"/>
              </w:rPr>
              <w:t xml:space="preserve"> / </w:t>
            </w:r>
            <w:hyperlink r:id="rId2497" w:history="1">
              <w:r w:rsidR="00E43BD9">
                <w:rPr>
                  <w:rStyle w:val="Hyperlink"/>
                  <w:rFonts w:eastAsia="Times New Roman"/>
                </w:rPr>
                <w:t>JSON</w:t>
              </w:r>
            </w:hyperlink>
          </w:p>
        </w:tc>
      </w:tr>
    </w:tbl>
    <w:bookmarkEnd w:id="60"/>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498" w:history="1">
        <w:r>
          <w:rPr>
            <w:rStyle w:val="Hyperlink"/>
            <w:lang w:val="en-US"/>
          </w:rPr>
          <w:t>the full registry of value sets</w:t>
        </w:r>
      </w:hyperlink>
      <w:r>
        <w:rPr>
          <w:lang w:val="en-US"/>
        </w:rPr>
        <w:t xml:space="preserve"> defined as part of FHIR. </w:t>
      </w:r>
    </w:p>
    <w:p w:rsidR="00C51368" w:rsidRDefault="004004B4">
      <w:pPr>
        <w:divId w:val="652368279"/>
        <w:rPr>
          <w:rFonts w:eastAsia="Times New Roman"/>
          <w:lang w:val="en-US"/>
        </w:rPr>
      </w:pPr>
      <w:r w:rsidRPr="004004B4">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99"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351"/>
    <w:p w:rsidR="00C51368" w:rsidRDefault="00E43BD9">
      <w:pPr>
        <w:pStyle w:val="Heading2"/>
        <w:divId w:val="48774314"/>
        <w:rPr>
          <w:rFonts w:eastAsia="Times New Roman"/>
          <w:lang w:val="en-US"/>
        </w:rPr>
      </w:pPr>
      <w:r>
        <w:rPr>
          <w:rFonts w:eastAsia="Times New Roman"/>
          <w:lang w:val="en-US"/>
        </w:rPr>
        <w:t xml:space="preserve">Resource Content </w:t>
      </w:r>
    </w:p>
    <w:bookmarkStart w:id="786" w:name=""/>
    <w:bookmarkEnd w:id="59"/>
    <w:p w:rsidR="00C51368" w:rsidRDefault="004004B4">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4004B4">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4004B4">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4004B4">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4004B4">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lastRenderedPageBreak/>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238"/>
    <w:p w:rsidR="00C51368" w:rsidRDefault="00E43BD9">
      <w:pPr>
        <w:pStyle w:val="NormalWeb"/>
        <w:divId w:val="641884093"/>
        <w:rPr>
          <w:lang w:val="en-US"/>
        </w:rPr>
      </w:pPr>
      <w:r>
        <w:rPr>
          <w:b/>
          <w:bCs/>
          <w:lang w:val="en-US"/>
        </w:rPr>
        <w:t>Structure</w:t>
      </w:r>
    </w:p>
    <w:bookmarkEnd w:id="226"/>
    <w:p w:rsidR="00C51368" w:rsidRDefault="00E43BD9">
      <w:pPr>
        <w:pStyle w:val="NormalWeb"/>
        <w:divId w:val="1848709739"/>
        <w:rPr>
          <w:lang w:val="en-US"/>
        </w:rPr>
      </w:pPr>
      <w:r>
        <w:rPr>
          <w:b/>
          <w:bCs/>
          <w:lang w:val="en-US"/>
        </w:rPr>
        <w:t>UML Diagram</w:t>
      </w:r>
    </w:p>
    <w:bookmarkEnd w:id="239"/>
    <w:p w:rsidR="00C51368" w:rsidRDefault="00E43BD9">
      <w:pPr>
        <w:pStyle w:val="NormalWeb"/>
        <w:divId w:val="776679689"/>
        <w:rPr>
          <w:lang w:val="en-US"/>
        </w:rPr>
      </w:pPr>
      <w:r>
        <w:rPr>
          <w:b/>
          <w:bCs/>
          <w:lang w:val="en-US"/>
        </w:rPr>
        <w:t>XML Template</w:t>
      </w:r>
    </w:p>
    <w:bookmarkEnd w:id="240"/>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500" w:history="1">
        <w:r>
          <w:rPr>
            <w:rStyle w:val="Hyperlink"/>
            <w:lang w:val="en-US"/>
          </w:rPr>
          <w:t>Schema</w:t>
        </w:r>
      </w:hyperlink>
      <w:r>
        <w:rPr>
          <w:lang w:val="en-US"/>
        </w:rPr>
        <w:t>/</w:t>
      </w:r>
      <w:hyperlink r:id="rId2501" w:history="1">
        <w:r>
          <w:rPr>
            <w:rStyle w:val="Hyperlink"/>
            <w:lang w:val="en-US"/>
          </w:rPr>
          <w:t>Schematron</w:t>
        </w:r>
      </w:hyperlink>
      <w:r>
        <w:rPr>
          <w:lang w:val="en-US"/>
        </w:rPr>
        <w:t>, Resource Profile (</w:t>
      </w:r>
      <w:hyperlink r:id="rId2502" w:history="1">
        <w:r>
          <w:rPr>
            <w:rStyle w:val="Hyperlink"/>
            <w:lang w:val="en-US"/>
          </w:rPr>
          <w:t>XML</w:t>
        </w:r>
      </w:hyperlink>
      <w:r>
        <w:rPr>
          <w:lang w:val="en-US"/>
        </w:rPr>
        <w:t xml:space="preserve">, </w:t>
      </w:r>
      <w:hyperlink r:id="rId2503" w:history="1">
        <w:r>
          <w:rPr>
            <w:rStyle w:val="Hyperlink"/>
            <w:lang w:val="en-US"/>
          </w:rPr>
          <w:t>JSON</w:t>
        </w:r>
      </w:hyperlink>
      <w:r>
        <w:rPr>
          <w:lang w:val="en-US"/>
        </w:rPr>
        <w:t xml:space="preserve">), </w:t>
      </w:r>
      <w:hyperlink r:id="rId2504" w:history="1">
        <w:r>
          <w:rPr>
            <w:rStyle w:val="Hyperlink"/>
            <w:lang w:val="en-US"/>
          </w:rPr>
          <w:t>Questionnaire</w:t>
        </w:r>
      </w:hyperlink>
    </w:p>
    <w:bookmarkEnd w:id="344"/>
    <w:bookmarkEnd w:id="277"/>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5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506" w:anchor="status" w:history="1">
              <w:r w:rsidR="00E43BD9">
                <w:rPr>
                  <w:rStyle w:val="Hyperlink"/>
                  <w:rFonts w:eastAsia="Times New Roman"/>
                </w:rPr>
                <w:t>Ballot Status</w:t>
              </w:r>
            </w:hyperlink>
            <w:r w:rsidR="00E43BD9">
              <w:rPr>
                <w:rFonts w:eastAsia="Times New Roman"/>
              </w:rPr>
              <w:t xml:space="preserve">: </w:t>
            </w:r>
            <w:hyperlink r:id="rId2507"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5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509" w:anchor="status" w:history="1">
              <w:r w:rsidR="00E43BD9">
                <w:rPr>
                  <w:rStyle w:val="Hyperlink"/>
                  <w:rFonts w:eastAsia="Times New Roman"/>
                </w:rPr>
                <w:t>Ballot Status</w:t>
              </w:r>
            </w:hyperlink>
            <w:r w:rsidR="00E43BD9">
              <w:rPr>
                <w:rFonts w:eastAsia="Times New Roman"/>
              </w:rPr>
              <w:t xml:space="preserve">: </w:t>
            </w:r>
            <w:hyperlink r:id="rId2510"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lastRenderedPageBreak/>
        <w:t xml:space="preserve">The following names (URIs) may be used in the </w:t>
      </w:r>
      <w:r>
        <w:rPr>
          <w:i/>
          <w:iCs/>
          <w:lang w:val="en-US"/>
        </w:rPr>
        <w:t>system</w:t>
      </w:r>
      <w:r>
        <w:rPr>
          <w:lang w:val="en-US"/>
        </w:rPr>
        <w:t xml:space="preserve"> element of the </w:t>
      </w:r>
      <w:hyperlink r:id="rId2511"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512"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513" w:anchor="Identifier" w:history="1">
        <w:r>
          <w:rPr>
            <w:rStyle w:val="Hyperlink"/>
            <w:lang w:val="en-US"/>
          </w:rPr>
          <w:t>Identifier</w:t>
        </w:r>
      </w:hyperlink>
      <w:r>
        <w:rPr>
          <w:lang w:val="en-US"/>
        </w:rPr>
        <w:t xml:space="preserve"> data type. Additional identifier systems may be registered on the HL7 FHIR registry at </w:t>
      </w:r>
      <w:hyperlink r:id="rId2514"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515"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753"/>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787" w:name="http://snomed.info/sct"/>
            <w:bookmarkEnd w:id="787"/>
          </w:p>
        </w:tc>
        <w:tc>
          <w:tcPr>
            <w:tcW w:w="0" w:type="auto"/>
            <w:vAlign w:val="center"/>
            <w:hideMark/>
          </w:tcPr>
          <w:p w:rsidR="00C51368" w:rsidRDefault="00E43BD9">
            <w:pPr>
              <w:rPr>
                <w:rFonts w:eastAsia="Times New Roman"/>
              </w:rPr>
            </w:pPr>
            <w:r>
              <w:rPr>
                <w:rFonts w:eastAsia="Times New Roman"/>
              </w:rPr>
              <w:t>SNOMED CT (</w:t>
            </w:r>
            <w:hyperlink r:id="rId2516"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7"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788" w:name="_http://www.nlm.nih.gov/research/umls/rx"/>
            <w:r>
              <w:rPr>
                <w:rFonts w:eastAsia="Times New Roman"/>
              </w:rPr>
              <w:t xml:space="preserve"> </w:t>
            </w:r>
            <w:bookmarkEnd w:id="788"/>
          </w:p>
        </w:tc>
        <w:tc>
          <w:tcPr>
            <w:tcW w:w="0" w:type="auto"/>
            <w:vAlign w:val="center"/>
            <w:hideMark/>
          </w:tcPr>
          <w:p w:rsidR="00C51368" w:rsidRDefault="00E43BD9">
            <w:pPr>
              <w:rPr>
                <w:rFonts w:eastAsia="Times New Roman"/>
              </w:rPr>
            </w:pPr>
            <w:r>
              <w:rPr>
                <w:rFonts w:eastAsia="Times New Roman"/>
              </w:rPr>
              <w:t>RxNorm (</w:t>
            </w:r>
            <w:hyperlink r:id="rId2518"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9"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789" w:name="http://loinc.org"/>
            <w:bookmarkEnd w:id="789"/>
          </w:p>
        </w:tc>
        <w:tc>
          <w:tcPr>
            <w:tcW w:w="0" w:type="auto"/>
            <w:vAlign w:val="center"/>
            <w:hideMark/>
          </w:tcPr>
          <w:p w:rsidR="00C51368" w:rsidRDefault="00E43BD9">
            <w:pPr>
              <w:rPr>
                <w:rFonts w:eastAsia="Times New Roman"/>
              </w:rPr>
            </w:pPr>
            <w:r>
              <w:rPr>
                <w:rFonts w:eastAsia="Times New Roman"/>
              </w:rPr>
              <w:t>LOINC (</w:t>
            </w:r>
            <w:hyperlink r:id="rId2520"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21"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790" w:name="http://unitsofmeasure.org"/>
            <w:bookmarkEnd w:id="790"/>
          </w:p>
        </w:tc>
        <w:tc>
          <w:tcPr>
            <w:tcW w:w="0" w:type="auto"/>
            <w:vAlign w:val="center"/>
            <w:hideMark/>
          </w:tcPr>
          <w:p w:rsidR="00C51368" w:rsidRDefault="00E43BD9">
            <w:pPr>
              <w:rPr>
                <w:rFonts w:eastAsia="Times New Roman"/>
              </w:rPr>
            </w:pPr>
            <w:r>
              <w:rPr>
                <w:rFonts w:eastAsia="Times New Roman"/>
              </w:rPr>
              <w:t>UCUM: (</w:t>
            </w:r>
            <w:hyperlink r:id="rId2522"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523"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791" w:name="http://ncimeta.nci.nih.gov"/>
            <w:bookmarkEnd w:id="791"/>
          </w:p>
        </w:tc>
        <w:tc>
          <w:tcPr>
            <w:tcW w:w="0" w:type="auto"/>
            <w:vAlign w:val="center"/>
            <w:hideMark/>
          </w:tcPr>
          <w:p w:rsidR="00C51368" w:rsidRDefault="004004B4">
            <w:pPr>
              <w:rPr>
                <w:rFonts w:eastAsia="Times New Roman"/>
              </w:rPr>
            </w:pPr>
            <w:hyperlink r:id="rId2524"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525"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792" w:name="http://www.ama-assn.org/go/cpt"/>
            <w:bookmarkEnd w:id="792"/>
          </w:p>
        </w:tc>
        <w:tc>
          <w:tcPr>
            <w:tcW w:w="0" w:type="auto"/>
            <w:vAlign w:val="center"/>
            <w:hideMark/>
          </w:tcPr>
          <w:p w:rsidR="00C51368" w:rsidRDefault="004004B4">
            <w:pPr>
              <w:rPr>
                <w:rFonts w:eastAsia="Times New Roman"/>
              </w:rPr>
            </w:pPr>
            <w:hyperlink r:id="rId2526" w:history="1">
              <w:r w:rsidR="00E43BD9">
                <w:rPr>
                  <w:rStyle w:val="Hyperlink"/>
                  <w:rFonts w:eastAsia="Times New Roman"/>
                </w:rPr>
                <w:t xml:space="preserve">AMA CPT </w:t>
              </w:r>
              <w:r w:rsidR="00E43BD9">
                <w:rPr>
                  <w:rStyle w:val="Hyperlink"/>
                  <w:rFonts w:eastAsia="Times New Roman"/>
                </w:rPr>
                <w:lastRenderedPageBreak/>
                <w:t>codes</w:t>
              </w:r>
            </w:hyperlink>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527" w:history="1">
              <w:r>
                <w:rPr>
                  <w:rStyle w:val="Hyperlink"/>
                  <w:rFonts w:eastAsia="Times New Roman"/>
                </w:rPr>
                <w:t xml:space="preserve">Using CPT with </w:t>
              </w:r>
              <w:r>
                <w:rPr>
                  <w:rStyle w:val="Hyperlink"/>
                  <w:rFonts w:eastAsia="Times New Roman"/>
                </w:rPr>
                <w:lastRenderedPageBreak/>
                <w:t>FHIR</w:t>
              </w:r>
            </w:hyperlink>
          </w:p>
        </w:tc>
        <w:tc>
          <w:tcPr>
            <w:tcW w:w="0" w:type="auto"/>
            <w:vAlign w:val="center"/>
            <w:hideMark/>
          </w:tcPr>
          <w:p w:rsidR="00C51368" w:rsidRDefault="00E43BD9">
            <w:pPr>
              <w:rPr>
                <w:rFonts w:eastAsia="Times New Roman"/>
              </w:rPr>
            </w:pPr>
            <w:r>
              <w:rPr>
                <w:rFonts w:eastAsia="Times New Roman"/>
              </w:rPr>
              <w:lastRenderedPageBreak/>
              <w:t>2.16.840.1.113883.6</w:t>
            </w:r>
            <w:r>
              <w:rPr>
                <w:rFonts w:eastAsia="Times New Roman"/>
              </w:rPr>
              <w:lastRenderedPageBreak/>
              <w:t>.12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http://hl7.org/fhir/ndfrt </w:t>
            </w:r>
            <w:bookmarkStart w:id="793" w:name="http://hl7.org/fhir/ndfrt"/>
            <w:bookmarkEnd w:id="793"/>
          </w:p>
        </w:tc>
        <w:tc>
          <w:tcPr>
            <w:tcW w:w="0" w:type="auto"/>
            <w:vAlign w:val="center"/>
            <w:hideMark/>
          </w:tcPr>
          <w:p w:rsidR="00C51368" w:rsidRDefault="004004B4">
            <w:pPr>
              <w:rPr>
                <w:rFonts w:eastAsia="Times New Roman"/>
              </w:rPr>
            </w:pPr>
            <w:hyperlink r:id="rId2528"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529"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794" w:name="http://fdasis.nlm.nih.gov"/>
            <w:bookmarkEnd w:id="794"/>
          </w:p>
        </w:tc>
        <w:tc>
          <w:tcPr>
            <w:tcW w:w="0" w:type="auto"/>
            <w:vAlign w:val="center"/>
            <w:hideMark/>
          </w:tcPr>
          <w:p w:rsidR="00C51368" w:rsidRDefault="004004B4">
            <w:pPr>
              <w:rPr>
                <w:rFonts w:eastAsia="Times New Roman"/>
              </w:rPr>
            </w:pPr>
            <w:hyperlink r:id="rId2530"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531"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795" w:name="http://hl7.org/fhir/sid/ndc"/>
            <w:bookmarkEnd w:id="795"/>
          </w:p>
        </w:tc>
        <w:tc>
          <w:tcPr>
            <w:tcW w:w="0" w:type="auto"/>
            <w:vAlign w:val="center"/>
            <w:hideMark/>
          </w:tcPr>
          <w:p w:rsidR="00C51368" w:rsidRDefault="004004B4">
            <w:pPr>
              <w:rPr>
                <w:rFonts w:eastAsia="Times New Roman"/>
              </w:rPr>
            </w:pPr>
            <w:hyperlink r:id="rId2532"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3"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796" w:name="http://hl7.org/fhir/sid/cvx"/>
            <w:bookmarkEnd w:id="796"/>
          </w:p>
        </w:tc>
        <w:tc>
          <w:tcPr>
            <w:tcW w:w="0" w:type="auto"/>
            <w:vAlign w:val="center"/>
            <w:hideMark/>
          </w:tcPr>
          <w:p w:rsidR="00C51368" w:rsidRDefault="004004B4">
            <w:pPr>
              <w:rPr>
                <w:rFonts w:eastAsia="Times New Roman"/>
              </w:rPr>
            </w:pPr>
            <w:hyperlink r:id="rId2534"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535"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797" w:name="urn:iso:std:iso:3166"/>
            <w:bookmarkEnd w:id="797"/>
          </w:p>
        </w:tc>
        <w:tc>
          <w:tcPr>
            <w:tcW w:w="0" w:type="auto"/>
            <w:vAlign w:val="center"/>
            <w:hideMark/>
          </w:tcPr>
          <w:p w:rsidR="00C51368" w:rsidRDefault="004004B4">
            <w:pPr>
              <w:rPr>
                <w:rFonts w:eastAsia="Times New Roman"/>
              </w:rPr>
            </w:pPr>
            <w:hyperlink r:id="rId2536"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798" w:name="http://www.nubc.org/patient-discharge"/>
            <w:bookmarkEnd w:id="798"/>
          </w:p>
        </w:tc>
        <w:tc>
          <w:tcPr>
            <w:tcW w:w="0" w:type="auto"/>
            <w:vAlign w:val="center"/>
            <w:hideMark/>
          </w:tcPr>
          <w:p w:rsidR="00C51368" w:rsidRDefault="004004B4">
            <w:pPr>
              <w:rPr>
                <w:rFonts w:eastAsia="Times New Roman"/>
              </w:rPr>
            </w:pPr>
            <w:hyperlink r:id="rId2537"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799" w:name="http://www.radlex.org"/>
            <w:bookmarkEnd w:id="799"/>
          </w:p>
        </w:tc>
        <w:tc>
          <w:tcPr>
            <w:tcW w:w="0" w:type="auto"/>
            <w:vAlign w:val="center"/>
            <w:hideMark/>
          </w:tcPr>
          <w:p w:rsidR="00C51368" w:rsidRDefault="004004B4">
            <w:pPr>
              <w:rPr>
                <w:rFonts w:eastAsia="Times New Roman"/>
              </w:rPr>
            </w:pPr>
            <w:hyperlink r:id="rId2538"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800" w:name="http://hl7.org/fhir/sid/icd-10"/>
            <w:bookmarkEnd w:id="800"/>
            <w:r>
              <w:rPr>
                <w:rFonts w:eastAsia="Times New Roman"/>
              </w:rPr>
              <w:br/>
              <w:t xml:space="preserve">http://hl7.org/fhir/sid/icd-10-de </w:t>
            </w:r>
            <w:bookmarkStart w:id="801" w:name="http://hl7.org/fhir/sid/icd-10-de"/>
            <w:bookmarkEnd w:id="801"/>
            <w:r>
              <w:rPr>
                <w:rFonts w:eastAsia="Times New Roman"/>
              </w:rPr>
              <w:br/>
              <w:t xml:space="preserve">http://hl7.org/fhir/sid/icd-10-nl </w:t>
            </w:r>
            <w:bookmarkStart w:id="802" w:name="http://hl7.org/fhir/sid/icd-10-nl"/>
            <w:bookmarkEnd w:id="802"/>
            <w:r>
              <w:rPr>
                <w:rFonts w:eastAsia="Times New Roman"/>
              </w:rPr>
              <w:br/>
              <w:t xml:space="preserve">http://hl7.org/fhir/sid/icd-10-us </w:t>
            </w:r>
            <w:bookmarkStart w:id="803" w:name="http://hl7.org/fhir/sid/icd-10-us"/>
            <w:bookmarkEnd w:id="803"/>
          </w:p>
        </w:tc>
        <w:tc>
          <w:tcPr>
            <w:tcW w:w="0" w:type="auto"/>
            <w:vAlign w:val="center"/>
            <w:hideMark/>
          </w:tcPr>
          <w:p w:rsidR="00C51368" w:rsidRDefault="00E43BD9">
            <w:pPr>
              <w:rPr>
                <w:rFonts w:eastAsia="Times New Roman"/>
              </w:rPr>
            </w:pPr>
            <w:r>
              <w:rPr>
                <w:rFonts w:eastAsia="Times New Roman"/>
              </w:rPr>
              <w:t>ICD-10 International (</w:t>
            </w:r>
            <w:hyperlink r:id="rId2539"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804" w:name="http://www.icd10data.com/icd10pcs"/>
            <w:bookmarkEnd w:id="804"/>
          </w:p>
        </w:tc>
        <w:tc>
          <w:tcPr>
            <w:tcW w:w="0" w:type="auto"/>
            <w:vAlign w:val="center"/>
            <w:hideMark/>
          </w:tcPr>
          <w:p w:rsidR="00C51368" w:rsidRDefault="004004B4">
            <w:pPr>
              <w:rPr>
                <w:rFonts w:eastAsia="Times New Roman"/>
              </w:rPr>
            </w:pPr>
            <w:hyperlink r:id="rId2540" w:history="1">
              <w:r w:rsidR="00E43BD9">
                <w:rPr>
                  <w:rStyle w:val="Hyperlink"/>
                  <w:rFonts w:eastAsia="Times New Roman"/>
                </w:rPr>
                <w:t>ICD-10 PCS Codes</w:t>
              </w:r>
            </w:hyperlink>
            <w:r w:rsidR="00E43BD9">
              <w:rPr>
                <w:rFonts w:eastAsia="Times New Roman"/>
              </w:rPr>
              <w:t xml:space="preserve"> (</w:t>
            </w:r>
            <w:hyperlink r:id="rId2541"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805" w:name="http://hl7.org/fhir/sid/icd-9-cm"/>
            <w:bookmarkEnd w:id="805"/>
            <w:r>
              <w:rPr>
                <w:rFonts w:eastAsia="Times New Roman"/>
              </w:rPr>
              <w:br/>
              <w:t xml:space="preserve">http://hl7.org/fhir/sid/icd-9-cm/diagosis </w:t>
            </w:r>
            <w:bookmarkStart w:id="806" w:name="http://hl7.org/fhir/sid/icd-9-cm/diagosi"/>
            <w:bookmarkEnd w:id="806"/>
            <w:r>
              <w:rPr>
                <w:rFonts w:eastAsia="Times New Roman"/>
              </w:rPr>
              <w:br/>
              <w:t xml:space="preserve">http://hl7.org/fhir/sid/icd-9-cm/procedure </w:t>
            </w:r>
            <w:bookmarkStart w:id="807" w:name="http://hl7.org/fhir/sid/icd-9-cm/procedu"/>
            <w:bookmarkEnd w:id="807"/>
          </w:p>
        </w:tc>
        <w:tc>
          <w:tcPr>
            <w:tcW w:w="0" w:type="auto"/>
            <w:vAlign w:val="center"/>
            <w:hideMark/>
          </w:tcPr>
          <w:p w:rsidR="00C51368" w:rsidRDefault="00E43BD9">
            <w:pPr>
              <w:rPr>
                <w:rFonts w:eastAsia="Times New Roman"/>
              </w:rPr>
            </w:pPr>
            <w:r>
              <w:rPr>
                <w:rFonts w:eastAsia="Times New Roman"/>
              </w:rPr>
              <w:t>ICD-9 USA (</w:t>
            </w:r>
            <w:hyperlink r:id="rId2542"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808" w:name="http://hl7.org/fhir/sid/icpc-1"/>
            <w:bookmarkEnd w:id="808"/>
            <w:r>
              <w:rPr>
                <w:rFonts w:eastAsia="Times New Roman"/>
              </w:rPr>
              <w:br/>
              <w:t xml:space="preserve">http://hl7.org/fhir/sid/icpc-1-nl </w:t>
            </w:r>
            <w:bookmarkStart w:id="809" w:name="http://hl7.org/fhir/sid/icpc-1-nl"/>
            <w:bookmarkEnd w:id="809"/>
            <w:r>
              <w:rPr>
                <w:rFonts w:eastAsia="Times New Roman"/>
              </w:rPr>
              <w:br/>
              <w:t xml:space="preserve">http://hl7.org/fhir/sid/icpc-2 </w:t>
            </w:r>
            <w:bookmarkStart w:id="810" w:name="http://hl7.org/fhir/sid/icpc-2"/>
            <w:bookmarkEnd w:id="810"/>
          </w:p>
        </w:tc>
        <w:tc>
          <w:tcPr>
            <w:tcW w:w="0" w:type="auto"/>
            <w:vAlign w:val="center"/>
            <w:hideMark/>
          </w:tcPr>
          <w:p w:rsidR="00C51368" w:rsidRDefault="00E43BD9">
            <w:pPr>
              <w:rPr>
                <w:rFonts w:eastAsia="Times New Roman"/>
              </w:rPr>
            </w:pPr>
            <w:r>
              <w:rPr>
                <w:rFonts w:eastAsia="Times New Roman"/>
              </w:rPr>
              <w:t xml:space="preserve">ICPC (International Classification of Primary </w:t>
            </w:r>
            <w:r>
              <w:rPr>
                <w:rFonts w:eastAsia="Times New Roman"/>
              </w:rPr>
              <w:lastRenderedPageBreak/>
              <w:t>Care) (</w:t>
            </w:r>
            <w:hyperlink r:id="rId2543"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2.16.840.1.113883.6</w:t>
            </w:r>
            <w:r>
              <w:rPr>
                <w:rFonts w:eastAsia="Times New Roman"/>
              </w:rPr>
              <w:lastRenderedPageBreak/>
              <w:t xml:space="preserve">.139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http://hl7.org/fhir/sid/icf-nl </w:t>
            </w:r>
            <w:bookmarkStart w:id="811" w:name="http://hl7.org/fhir/sid/icf-nl"/>
            <w:bookmarkEnd w:id="811"/>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544"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812" w:name="http://hl7.org/fhir/v2/[X](/v"/>
            <w:bookmarkEnd w:id="812"/>
          </w:p>
        </w:tc>
        <w:tc>
          <w:tcPr>
            <w:tcW w:w="0" w:type="auto"/>
            <w:vAlign w:val="center"/>
            <w:hideMark/>
          </w:tcPr>
          <w:p w:rsidR="00C51368" w:rsidRDefault="004004B4">
            <w:pPr>
              <w:rPr>
                <w:rFonts w:eastAsia="Times New Roman"/>
              </w:rPr>
            </w:pPr>
            <w:hyperlink r:id="rId2545"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546"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547"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813" w:name="http://hl7.org/fhir/v3/[X"/>
            <w:bookmarkEnd w:id="813"/>
          </w:p>
        </w:tc>
        <w:tc>
          <w:tcPr>
            <w:tcW w:w="0" w:type="auto"/>
            <w:vAlign w:val="center"/>
            <w:hideMark/>
          </w:tcPr>
          <w:p w:rsidR="00C51368" w:rsidRDefault="004004B4">
            <w:pPr>
              <w:rPr>
                <w:rFonts w:eastAsia="Times New Roman"/>
              </w:rPr>
            </w:pPr>
            <w:hyperlink r:id="rId2548"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549"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814" w:name="http://www.whocc.no/atc"/>
            <w:bookmarkEnd w:id="814"/>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550"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815"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551"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552" w:history="1">
              <w:r>
                <w:rPr>
                  <w:rStyle w:val="Hyperlink"/>
                  <w:rFonts w:eastAsia="Times New Roman"/>
                </w:rPr>
                <w:t xml:space="preserve">Multipurpose </w:t>
              </w:r>
              <w:r>
                <w:rPr>
                  <w:rStyle w:val="Hyperlink"/>
                  <w:rFonts w:eastAsia="Times New Roman"/>
                </w:rPr>
                <w:lastRenderedPageBreak/>
                <w:t>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the mime type system throughout </w:t>
            </w:r>
            <w:r>
              <w:rPr>
                <w:rFonts w:eastAsia="Times New Roman"/>
              </w:rPr>
              <w:lastRenderedPageBreak/>
              <w:t xml:space="preserve">FHIR. Note that these codes are in a </w:t>
            </w:r>
            <w:r>
              <w:rPr>
                <w:rStyle w:val="HTMLCode"/>
              </w:rPr>
              <w:t>code</w:t>
            </w:r>
            <w:r>
              <w:rPr>
                <w:rFonts w:eastAsia="Times New Roman"/>
              </w:rPr>
              <w:t xml:space="preserve"> (e.g. </w:t>
            </w:r>
            <w:hyperlink r:id="rId2553"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815"/>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urn:iso:std:iso:11073:10101 </w:t>
            </w:r>
            <w:bookmarkStart w:id="816" w:name="urn:iso:std:iso:11073:10101"/>
            <w:bookmarkEnd w:id="816"/>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554"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4004B4">
            <w:pPr>
              <w:rPr>
                <w:rFonts w:eastAsia="Times New Roman"/>
              </w:rPr>
            </w:pPr>
            <w:hyperlink r:id="rId2555" w:history="1">
              <w:r w:rsidR="00E43BD9">
                <w:rPr>
                  <w:rStyle w:val="Hyperlink"/>
                  <w:rFonts w:eastAsia="Times New Roman"/>
                </w:rPr>
                <w:t>http://nema.org/dicom/dicm</w:t>
              </w:r>
            </w:hyperlink>
            <w:r w:rsidR="00E43BD9">
              <w:rPr>
                <w:rFonts w:eastAsia="Times New Roman"/>
              </w:rPr>
              <w:t xml:space="preserve"> </w:t>
            </w:r>
            <w:bookmarkStart w:id="817" w:name="http://nema.org/dicom/dicm"/>
            <w:bookmarkEnd w:id="817"/>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818" w:name="genetics"/>
            <w:bookmarkEnd w:id="818"/>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819" w:name="http://www.genenames.org"/>
            <w:r>
              <w:rPr>
                <w:rFonts w:eastAsia="Times New Roman"/>
              </w:rPr>
              <w:t>HGNC: Human Gene Nomenclature Committee</w:t>
            </w:r>
            <w:bookmarkEnd w:id="81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820" w:name="http://www.ensembl.org"/>
            <w:r>
              <w:rPr>
                <w:rFonts w:eastAsia="Times New Roman"/>
              </w:rPr>
              <w:t>ENSEMBL reference sequence identifiers</w:t>
            </w:r>
            <w:bookmarkEnd w:id="820"/>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821" w:name="http://www.ncbi.nlm.nih.gov/nuccore"/>
            <w:r>
              <w:rPr>
                <w:rFonts w:eastAsia="Times New Roman"/>
              </w:rPr>
              <w:t>REFSEQ : National Center for Biotechnology Information (NCBI) Reference Sequences</w:t>
            </w:r>
            <w:bookmarkEnd w:id="82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822" w:name="http://www.ncbi.nlm.nih.gov/clinvar"/>
            <w:r>
              <w:rPr>
                <w:rFonts w:eastAsia="Times New Roman"/>
              </w:rPr>
              <w:t>ClinVar</w:t>
            </w:r>
            <w:bookmarkEnd w:id="822"/>
          </w:p>
        </w:tc>
        <w:tc>
          <w:tcPr>
            <w:tcW w:w="0" w:type="auto"/>
            <w:vAlign w:val="center"/>
            <w:hideMark/>
          </w:tcPr>
          <w:p w:rsidR="00C51368" w:rsidRDefault="00E43BD9">
            <w:pPr>
              <w:rPr>
                <w:rFonts w:eastAsia="Times New Roman"/>
              </w:rPr>
            </w:pPr>
            <w:r>
              <w:rPr>
                <w:rFonts w:eastAsia="Times New Roman"/>
              </w:rPr>
              <w:t xml:space="preserve">NCBI central respository for curating pathogenicity of potentially clinically </w:t>
            </w:r>
            <w:r>
              <w:rPr>
                <w:rFonts w:eastAsia="Times New Roman"/>
              </w:rPr>
              <w:lastRenderedPageBreak/>
              <w:t>relevant variants</w:t>
            </w:r>
          </w:p>
        </w:tc>
        <w:tc>
          <w:tcPr>
            <w:tcW w:w="0" w:type="auto"/>
            <w:vAlign w:val="center"/>
            <w:hideMark/>
          </w:tcPr>
          <w:p w:rsidR="00C51368" w:rsidRDefault="00E43BD9">
            <w:pPr>
              <w:rPr>
                <w:rFonts w:eastAsia="Times New Roman"/>
                <w:color w:val="777777"/>
              </w:rPr>
            </w:pPr>
            <w:r>
              <w:rPr>
                <w:rFonts w:eastAsia="Times New Roman"/>
                <w:i/>
                <w:iCs/>
                <w:color w:val="777777"/>
              </w:rPr>
              <w:lastRenderedPageBreak/>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http://sequenceontology.org</w:t>
            </w:r>
          </w:p>
        </w:tc>
        <w:tc>
          <w:tcPr>
            <w:tcW w:w="0" w:type="auto"/>
            <w:vAlign w:val="center"/>
            <w:hideMark/>
          </w:tcPr>
          <w:p w:rsidR="00C51368" w:rsidRDefault="00E43BD9">
            <w:pPr>
              <w:rPr>
                <w:rFonts w:eastAsia="Times New Roman"/>
              </w:rPr>
            </w:pPr>
            <w:bookmarkStart w:id="823" w:name="http://sequenceontology.org"/>
            <w:r>
              <w:rPr>
                <w:rFonts w:eastAsia="Times New Roman"/>
              </w:rPr>
              <w:t>Sequence Ontology</w:t>
            </w:r>
            <w:bookmarkEnd w:id="82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824" w:name="http://www.hgvs.org/mutnomen"/>
            <w:r>
              <w:rPr>
                <w:rFonts w:eastAsia="Times New Roman"/>
              </w:rPr>
              <w:t xml:space="preserve">HGVS : Human Genome Variation Society </w:t>
            </w:r>
            <w:bookmarkEnd w:id="82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825" w:name="http://www.ncbi.nlm.nih.gov/projects/SNP"/>
            <w:r>
              <w:rPr>
                <w:rFonts w:eastAsia="Times New Roman"/>
              </w:rPr>
              <w:t>DBSNP : Single Nucleotide Polymorphism database</w:t>
            </w:r>
            <w:bookmarkEnd w:id="82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826" w:name="http://cancer.sanger.ac.uk/cancergenome/"/>
            <w:r>
              <w:rPr>
                <w:rFonts w:eastAsia="Times New Roman"/>
              </w:rPr>
              <w:t>COSMIC : Catalogue Of Somatic Mutations In Cancer</w:t>
            </w:r>
            <w:bookmarkEnd w:id="82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827" w:name="http://www.lrg-sequence.org"/>
            <w:r>
              <w:rPr>
                <w:rFonts w:eastAsia="Times New Roman"/>
              </w:rPr>
              <w:t>LRG : Locus Reference Genomic Sequences</w:t>
            </w:r>
            <w:bookmarkEnd w:id="82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828" w:name="http://www.omim.org"/>
            <w:r>
              <w:rPr>
                <w:rFonts w:eastAsia="Times New Roman"/>
              </w:rPr>
              <w:t>OMIM : Online Mendelian Inheritance in Man</w:t>
            </w:r>
            <w:bookmarkEnd w:id="82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786"/>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829" w:name="http://www.pharmgkb.org"/>
            <w:r>
              <w:rPr>
                <w:rFonts w:eastAsia="Times New Roman"/>
              </w:rPr>
              <w:t>PHARMGKB : Pharmacogenomic Knowledge Base</w:t>
            </w:r>
            <w:bookmarkEnd w:id="82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830" w:name="http://clinicaltrials.gov"/>
            <w:r>
              <w:rPr>
                <w:rFonts w:eastAsia="Times New Roman"/>
              </w:rPr>
              <w:t>ClinicalTrials.gov</w:t>
            </w:r>
            <w:bookmarkEnd w:id="83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831" w:name="internal"/>
            <w:bookmarkEnd w:id="831"/>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w:t>
      </w:r>
      <w:r>
        <w:rPr>
          <w:lang w:val="en-US"/>
        </w:rPr>
        <w:lastRenderedPageBreak/>
        <w:t xml:space="preserve">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5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557" w:anchor="status" w:history="1">
              <w:r w:rsidR="00E43BD9">
                <w:rPr>
                  <w:rStyle w:val="Hyperlink"/>
                  <w:rFonts w:eastAsia="Times New Roman"/>
                </w:rPr>
                <w:t>Ballot Status</w:t>
              </w:r>
            </w:hyperlink>
            <w:r w:rsidR="00E43BD9">
              <w:rPr>
                <w:rFonts w:eastAsia="Times New Roman"/>
              </w:rPr>
              <w:t xml:space="preserve">: </w:t>
            </w:r>
            <w:hyperlink r:id="rId2558"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832" w:name="bindings"/>
      <w:bookmarkEnd w:id="832"/>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559" w:history="1">
        <w:r>
          <w:rPr>
            <w:rStyle w:val="Hyperlink"/>
            <w:rFonts w:eastAsia="Times New Roman"/>
            <w:lang w:val="en-US"/>
          </w:rPr>
          <w:t>LOINC</w:t>
        </w:r>
      </w:hyperlink>
      <w:r>
        <w:rPr>
          <w:rFonts w:eastAsia="Times New Roman"/>
          <w:lang w:val="en-US"/>
        </w:rPr>
        <w:t xml:space="preserve">, or </w:t>
      </w:r>
      <w:hyperlink r:id="rId2560"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561"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562"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4004B4">
            <w:pPr>
              <w:rPr>
                <w:rFonts w:eastAsia="Times New Roman"/>
              </w:rPr>
            </w:pPr>
            <w:hyperlink r:id="rId2563"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4004B4">
            <w:pPr>
              <w:rPr>
                <w:rFonts w:eastAsia="Times New Roman"/>
              </w:rPr>
            </w:pPr>
            <w:hyperlink r:id="rId2564"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4004B4">
            <w:pPr>
              <w:rPr>
                <w:rFonts w:eastAsia="Times New Roman"/>
              </w:rPr>
            </w:pPr>
            <w:hyperlink r:id="rId2565"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4004B4">
            <w:pPr>
              <w:rPr>
                <w:rFonts w:eastAsia="Times New Roman"/>
              </w:rPr>
            </w:pPr>
            <w:hyperlink r:id="rId2566"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567" w:history="1">
        <w:r>
          <w:rPr>
            <w:rStyle w:val="Hyperlink"/>
            <w:lang w:val="en-US"/>
          </w:rPr>
          <w:t>extension</w:t>
        </w:r>
      </w:hyperlink>
      <w:r>
        <w:rPr>
          <w:lang w:val="en-US"/>
        </w:rPr>
        <w:t xml:space="preserve">, see the FHIR wiki for </w:t>
      </w:r>
      <w:hyperlink r:id="rId2568"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833" w:name="valuesets"/>
      <w:bookmarkEnd w:id="833"/>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569"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570"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571"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834" w:name="system"/>
      <w:bookmarkEnd w:id="834"/>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572"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lastRenderedPageBreak/>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573"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574"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575"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576"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577" w:history="1">
        <w:r>
          <w:rPr>
            <w:rStyle w:val="Hyperlink"/>
            <w:rFonts w:eastAsia="Times New Roman"/>
            <w:lang w:val="en-US"/>
          </w:rPr>
          <w:t>SNOMED CT</w:t>
        </w:r>
      </w:hyperlink>
      <w:r>
        <w:rPr>
          <w:rFonts w:eastAsia="Times New Roman"/>
          <w:lang w:val="en-US"/>
        </w:rPr>
        <w:t xml:space="preserve">, </w:t>
      </w:r>
      <w:hyperlink r:id="rId2578" w:history="1">
        <w:r>
          <w:rPr>
            <w:rStyle w:val="Hyperlink"/>
            <w:rFonts w:eastAsia="Times New Roman"/>
            <w:lang w:val="en-US"/>
          </w:rPr>
          <w:t>RxNorm</w:t>
        </w:r>
      </w:hyperlink>
      <w:r>
        <w:rPr>
          <w:rFonts w:eastAsia="Times New Roman"/>
          <w:lang w:val="en-US"/>
        </w:rPr>
        <w:t xml:space="preserve">, </w:t>
      </w:r>
      <w:hyperlink r:id="rId2579" w:history="1">
        <w:r>
          <w:rPr>
            <w:rStyle w:val="Hyperlink"/>
            <w:rFonts w:eastAsia="Times New Roman"/>
            <w:lang w:val="en-US"/>
          </w:rPr>
          <w:t>LOINC</w:t>
        </w:r>
      </w:hyperlink>
      <w:r>
        <w:rPr>
          <w:rFonts w:eastAsia="Times New Roman"/>
          <w:lang w:val="en-US"/>
        </w:rPr>
        <w:t xml:space="preserve">, </w:t>
      </w:r>
      <w:hyperlink r:id="rId2580"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581"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343"/>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582"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 text description of the use of the codes. If there is no reference, this must be populated. When there is a reference, this can be used to make additional notes about </w:t>
            </w:r>
            <w:r>
              <w:rPr>
                <w:rFonts w:eastAsia="Times New Roman"/>
              </w:rPr>
              <w:lastRenderedPageBreak/>
              <w:t>the use and implementation of the value set</w:t>
            </w:r>
          </w:p>
        </w:tc>
      </w:tr>
    </w:tbl>
    <w:p w:rsidR="00C51368" w:rsidRDefault="00E43BD9">
      <w:pPr>
        <w:pStyle w:val="NormalWeb"/>
        <w:divId w:val="395589539"/>
        <w:rPr>
          <w:lang w:val="en-US"/>
        </w:rPr>
      </w:pPr>
      <w:r>
        <w:rPr>
          <w:lang w:val="en-US"/>
        </w:rPr>
        <w:lastRenderedPageBreak/>
        <w:t xml:space="preserve">In the FHIR declarative datatypes, a binding is always represented using an </w:t>
      </w:r>
      <w:hyperlink r:id="rId2583" w:anchor="ElementDefinition.binding" w:history="1">
        <w:r>
          <w:rPr>
            <w:rStyle w:val="Hyperlink"/>
            <w:lang w:val="en-US"/>
          </w:rPr>
          <w:t>ElementDefinition.binding</w:t>
        </w:r>
      </w:hyperlink>
      <w:r>
        <w:rPr>
          <w:lang w:val="en-US"/>
        </w:rPr>
        <w:t xml:space="preserve">. </w:t>
      </w:r>
    </w:p>
    <w:bookmarkEnd w:id="352"/>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4004B4">
            <w:pPr>
              <w:rPr>
                <w:rFonts w:eastAsia="Times New Roman"/>
              </w:rPr>
            </w:pPr>
            <w:hyperlink r:id="rId2584"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4004B4">
            <w:pPr>
              <w:rPr>
                <w:rFonts w:eastAsia="Times New Roman"/>
              </w:rPr>
            </w:pPr>
            <w:hyperlink r:id="rId2585"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4004B4">
            <w:pPr>
              <w:rPr>
                <w:rFonts w:eastAsia="Times New Roman"/>
              </w:rPr>
            </w:pPr>
            <w:hyperlink r:id="rId2586"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4004B4">
            <w:pPr>
              <w:rPr>
                <w:rFonts w:eastAsia="Times New Roman"/>
              </w:rPr>
            </w:pPr>
            <w:hyperlink r:id="rId2587"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4004B4">
            <w:pPr>
              <w:rPr>
                <w:rFonts w:eastAsia="Times New Roman"/>
              </w:rPr>
            </w:pPr>
            <w:hyperlink r:id="rId2588"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835" w:name="direct"/>
      <w:bookmarkEnd w:id="835"/>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589" w:anchor="Reference" w:history="1">
        <w:r>
          <w:rPr>
            <w:rStyle w:val="Hyperlink"/>
            <w:lang w:val="en-US"/>
          </w:rPr>
          <w:t>Reference</w:t>
        </w:r>
      </w:hyperlink>
      <w:r>
        <w:rPr>
          <w:lang w:val="en-US"/>
        </w:rPr>
        <w:t xml:space="preserve">, and refers directly to a ValueSet based on a URL, usually to a terminology server running a </w:t>
      </w:r>
      <w:hyperlink r:id="rId2590"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lastRenderedPageBreak/>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836" w:name="logical"/>
      <w:bookmarkEnd w:id="836"/>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591"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592"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593"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lastRenderedPageBreak/>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594" w:anchor="implicit" w:history="1">
        <w:r>
          <w:rPr>
            <w:rStyle w:val="Hyperlink"/>
            <w:lang w:val="en-US"/>
          </w:rPr>
          <w:t>SNOMED CT</w:t>
        </w:r>
      </w:hyperlink>
      <w:r>
        <w:rPr>
          <w:lang w:val="en-US"/>
        </w:rPr>
        <w:t xml:space="preserve">, </w:t>
      </w:r>
      <w:hyperlink r:id="rId2595" w:anchor="implicit" w:history="1">
        <w:r>
          <w:rPr>
            <w:rStyle w:val="Hyperlink"/>
            <w:lang w:val="en-US"/>
          </w:rPr>
          <w:t>RxNorm</w:t>
        </w:r>
      </w:hyperlink>
      <w:r>
        <w:rPr>
          <w:lang w:val="en-US"/>
        </w:rPr>
        <w:t xml:space="preserve">, </w:t>
      </w:r>
      <w:hyperlink r:id="rId2596"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837" w:name="unbound"/>
      <w:bookmarkEnd w:id="837"/>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838" w:name="strength"/>
      <w:bookmarkEnd w:id="838"/>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597"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839" w:name="required"/>
      <w:bookmarkStart w:id="840" w:name="simple"/>
      <w:bookmarkEnd w:id="839"/>
      <w:bookmarkEnd w:id="840"/>
      <w:bookmarkEnd w:id="189"/>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598"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599" w:history="1">
        <w:r>
          <w:rPr>
            <w:rStyle w:val="Hyperlink"/>
            <w:rFonts w:eastAsia="Times New Roman"/>
            <w:lang w:val="en-US"/>
          </w:rPr>
          <w:t>Mime Types</w:t>
        </w:r>
      </w:hyperlink>
      <w:r>
        <w:rPr>
          <w:rFonts w:eastAsia="Times New Roman"/>
          <w:lang w:val="en-US"/>
        </w:rPr>
        <w:t xml:space="preserve">, </w:t>
      </w:r>
      <w:hyperlink r:id="rId2600" w:history="1">
        <w:r>
          <w:rPr>
            <w:rStyle w:val="Hyperlink"/>
            <w:rFonts w:eastAsia="Times New Roman"/>
            <w:lang w:val="en-US"/>
          </w:rPr>
          <w:t>Language Codes</w:t>
        </w:r>
      </w:hyperlink>
      <w:r>
        <w:rPr>
          <w:rFonts w:eastAsia="Times New Roman"/>
          <w:lang w:val="en-US"/>
        </w:rPr>
        <w:t xml:space="preserve">, </w:t>
      </w:r>
      <w:hyperlink r:id="rId2601"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02"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0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04"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05"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841" w:name="extensible"/>
      <w:bookmarkEnd w:id="841"/>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0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07"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608"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842" w:name="preferred"/>
      <w:bookmarkEnd w:id="842"/>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60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lastRenderedPageBreak/>
        <w:t xml:space="preserve">When an element is bound to a preferred value set, </w:t>
      </w:r>
      <w:hyperlink r:id="rId2610"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843" w:name="example"/>
      <w:bookmarkEnd w:id="843"/>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611"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612" w:history="1">
        <w:r>
          <w:rPr>
            <w:rStyle w:val="Hyperlink"/>
            <w:lang w:val="en-US"/>
          </w:rPr>
          <w:t>derived profiles</w:t>
        </w:r>
      </w:hyperlink>
      <w:r>
        <w:rPr>
          <w:lang w:val="en-US"/>
        </w:rPr>
        <w:t xml:space="preserve"> may bind the element to any value set they choose. </w:t>
      </w:r>
    </w:p>
    <w:bookmarkEnd w:id="222"/>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211"/>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613" w:anchor="string" w:history="1">
        <w:r>
          <w:rPr>
            <w:rStyle w:val="Hyperlink"/>
            <w:lang w:val="en-US"/>
          </w:rPr>
          <w:t>string</w:t>
        </w:r>
      </w:hyperlink>
      <w:r>
        <w:rPr>
          <w:lang w:val="en-US"/>
        </w:rPr>
        <w:t xml:space="preserve"> or </w:t>
      </w:r>
      <w:hyperlink r:id="rId2614"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lastRenderedPageBreak/>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6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616" w:anchor="status" w:history="1">
              <w:r w:rsidR="00E43BD9">
                <w:rPr>
                  <w:rStyle w:val="Hyperlink"/>
                  <w:rFonts w:eastAsia="Times New Roman"/>
                </w:rPr>
                <w:t>Ballot Status</w:t>
              </w:r>
            </w:hyperlink>
            <w:r w:rsidR="00E43BD9">
              <w:rPr>
                <w:rFonts w:eastAsia="Times New Roman"/>
              </w:rPr>
              <w:t xml:space="preserve">: </w:t>
            </w:r>
            <w:hyperlink r:id="rId2617"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618"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619"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620" w:history="1">
        <w:r>
          <w:rPr>
            <w:rStyle w:val="Hyperlink"/>
            <w:lang w:val="en-US"/>
          </w:rPr>
          <w:t>ValueSet</w:t>
        </w:r>
      </w:hyperlink>
      <w:r>
        <w:rPr>
          <w:lang w:val="en-US"/>
        </w:rPr>
        <w:t xml:space="preserve"> and </w:t>
      </w:r>
      <w:hyperlink r:id="rId2621"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4004B4">
      <w:pPr>
        <w:numPr>
          <w:ilvl w:val="0"/>
          <w:numId w:val="345"/>
        </w:numPr>
        <w:spacing w:before="100" w:beforeAutospacing="1" w:after="100" w:afterAutospacing="1"/>
        <w:divId w:val="1863084060"/>
        <w:rPr>
          <w:rFonts w:eastAsia="Times New Roman"/>
          <w:lang w:val="en-US"/>
        </w:rPr>
      </w:pPr>
      <w:hyperlink r:id="rId2622"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3"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4"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625"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626"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627"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628"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lastRenderedPageBreak/>
        <w:t xml:space="preserve">In order to be used with a value set, code systems must be defined somewhere. They can be defined as part of an </w:t>
      </w:r>
      <w:hyperlink r:id="rId2629"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630" w:history="1">
        <w:r>
          <w:rPr>
            <w:rStyle w:val="Hyperlink"/>
            <w:lang w:val="en-US"/>
          </w:rPr>
          <w:t>set of namespaces</w:t>
        </w:r>
      </w:hyperlink>
      <w:r>
        <w:rPr>
          <w:lang w:val="en-US"/>
        </w:rPr>
        <w:t xml:space="preserve"> for commonly encountered code systems, and defines how some work with FHIR (e.g. </w:t>
      </w:r>
      <w:hyperlink r:id="rId2631" w:history="1">
        <w:r>
          <w:rPr>
            <w:rStyle w:val="Hyperlink"/>
            <w:lang w:val="en-US"/>
          </w:rPr>
          <w:t>SNOMED-CT</w:t>
        </w:r>
      </w:hyperlink>
      <w:r>
        <w:rPr>
          <w:lang w:val="en-US"/>
        </w:rPr>
        <w:t xml:space="preserve">, </w:t>
      </w:r>
      <w:hyperlink r:id="rId2632" w:history="1">
        <w:r>
          <w:rPr>
            <w:rStyle w:val="Hyperlink"/>
            <w:lang w:val="en-US"/>
          </w:rPr>
          <w:t>LOINC</w:t>
        </w:r>
      </w:hyperlink>
      <w:r>
        <w:rPr>
          <w:lang w:val="en-US"/>
        </w:rPr>
        <w:t xml:space="preserve">, </w:t>
      </w:r>
      <w:hyperlink r:id="rId2633"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634"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635"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636" w:history="1">
        <w:r>
          <w:rPr>
            <w:rStyle w:val="Hyperlink"/>
            <w:lang w:val="en-US"/>
          </w:rPr>
          <w:t>SNOMED-CT</w:t>
        </w:r>
      </w:hyperlink>
      <w:r>
        <w:rPr>
          <w:lang w:val="en-US"/>
        </w:rPr>
        <w:t xml:space="preserve">, </w:t>
      </w:r>
      <w:hyperlink r:id="rId2637" w:history="1">
        <w:r>
          <w:rPr>
            <w:rStyle w:val="Hyperlink"/>
            <w:lang w:val="en-US"/>
          </w:rPr>
          <w:t>LOINC</w:t>
        </w:r>
      </w:hyperlink>
      <w:r>
        <w:rPr>
          <w:lang w:val="en-US"/>
        </w:rPr>
        <w:t xml:space="preserve">, </w:t>
      </w:r>
      <w:hyperlink r:id="rId2638"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732"/>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639"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0"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641"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642"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643"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644"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645"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6"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647"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648"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649"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650"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651"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844" w:name="closure"/>
      <w:bookmarkEnd w:id="844"/>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652"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653"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6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655" w:anchor="status" w:history="1">
              <w:r w:rsidR="00E43BD9">
                <w:rPr>
                  <w:rStyle w:val="Hyperlink"/>
                  <w:rFonts w:eastAsia="Times New Roman"/>
                </w:rPr>
                <w:t>Ballot Status</w:t>
              </w:r>
            </w:hyperlink>
            <w:r w:rsidR="00E43BD9">
              <w:rPr>
                <w:rFonts w:eastAsia="Times New Roman"/>
              </w:rPr>
              <w:t xml:space="preserve">: </w:t>
            </w:r>
            <w:hyperlink r:id="rId2656"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845"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845"/>
            <w:r w:rsidR="004004B4">
              <w:rPr>
                <w:rFonts w:eastAsia="Times New Roman"/>
              </w:rPr>
              <w:fldChar w:fldCharType="begin"/>
            </w:r>
            <w:r w:rsidR="00FA7E29">
              <w:rPr>
                <w:rFonts w:eastAsia="Times New Roman"/>
              </w:rPr>
              <w:instrText>HYPERLINK "C:\\Users\\Lloyd\\Documents\\SVN\\FHIR\\build\\qa\\compatibility.html"</w:instrText>
            </w:r>
            <w:r w:rsidR="004004B4">
              <w:rPr>
                <w:rFonts w:eastAsia="Times New Roman"/>
              </w:rPr>
              <w:fldChar w:fldCharType="separate"/>
            </w:r>
            <w:r>
              <w:rPr>
                <w:rStyle w:val="Hyperlink"/>
                <w:rFonts w:eastAsia="Times New Roman"/>
              </w:rPr>
              <w:t>Inter-version Compatibility Rules</w:t>
            </w:r>
            <w:r w:rsidR="004004B4">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657"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165"/>
      <w:r w:rsidR="004004B4">
        <w:rPr>
          <w:lang w:val="en-US"/>
        </w:rPr>
        <w:fldChar w:fldCharType="begin"/>
      </w:r>
      <w:r w:rsidR="00FA7E29">
        <w:rPr>
          <w:lang w:val="en-US"/>
        </w:rPr>
        <w:instrText>HYPERLINK "C:\\Users\\Lloyd\\Documents\\SVN\\FHIR\\build\\qa\\todo.html"</w:instrText>
      </w:r>
      <w:r w:rsidR="004004B4">
        <w:rPr>
          <w:lang w:val="en-US"/>
        </w:rPr>
        <w:fldChar w:fldCharType="separate"/>
      </w:r>
      <w:r>
        <w:rPr>
          <w:rStyle w:val="Hyperlink"/>
          <w:lang w:val="en-US"/>
        </w:rPr>
        <w:t>Outstanding Issue List</w:t>
      </w:r>
      <w:r w:rsidR="004004B4">
        <w:rPr>
          <w:lang w:val="en-US"/>
        </w:rPr>
        <w:fldChar w:fldCharType="end"/>
      </w:r>
      <w:r>
        <w:rPr>
          <w:lang w:val="en-US"/>
        </w:rPr>
        <w:t xml:space="preserve">, and known issues will arise after publication (refer to the </w:t>
      </w:r>
      <w:hyperlink r:id="rId2658"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659"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660"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661"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662"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4004B4">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4004B4">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663" w:history="1">
        <w:r>
          <w:rPr>
            <w:rStyle w:val="Hyperlink"/>
            <w:lang w:val="en-US"/>
          </w:rPr>
          <w:t>Order</w:t>
        </w:r>
      </w:hyperlink>
      <w:r>
        <w:rPr>
          <w:lang w:val="en-US"/>
        </w:rPr>
        <w:t xml:space="preserve">/ </w:t>
      </w:r>
      <w:hyperlink r:id="rId2664"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846" w:name="todo"/>
    <w:bookmarkEnd w:id="846"/>
    <w:p w:rsidR="00C51368" w:rsidRDefault="004004B4">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rsidR="00C51368" w:rsidRDefault="004004B4">
      <w:pPr>
        <w:numPr>
          <w:ilvl w:val="0"/>
          <w:numId w:val="370"/>
        </w:numPr>
        <w:spacing w:before="100" w:beforeAutospacing="1" w:after="100" w:afterAutospacing="1"/>
        <w:divId w:val="1390298144"/>
        <w:rPr>
          <w:rFonts w:eastAsia="Times New Roman"/>
          <w:lang w:val="en-US"/>
        </w:rPr>
      </w:pPr>
      <w:hyperlink r:id="rId2665"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4004B4">
      <w:pPr>
        <w:numPr>
          <w:ilvl w:val="0"/>
          <w:numId w:val="370"/>
        </w:numPr>
        <w:spacing w:before="100" w:beforeAutospacing="1" w:after="100" w:afterAutospacing="1"/>
        <w:divId w:val="1390298144"/>
        <w:rPr>
          <w:rFonts w:eastAsia="Times New Roman"/>
          <w:lang w:val="en-US"/>
        </w:rPr>
      </w:pPr>
      <w:hyperlink r:id="rId2666"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4004B4">
      <w:pPr>
        <w:numPr>
          <w:ilvl w:val="0"/>
          <w:numId w:val="370"/>
        </w:numPr>
        <w:spacing w:before="100" w:beforeAutospacing="1" w:after="100" w:afterAutospacing="1"/>
        <w:divId w:val="1390298144"/>
        <w:rPr>
          <w:rFonts w:eastAsia="Times New Roman"/>
          <w:lang w:val="en-US"/>
        </w:rPr>
      </w:pPr>
      <w:hyperlink r:id="rId2667"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4004B4">
      <w:pPr>
        <w:numPr>
          <w:ilvl w:val="0"/>
          <w:numId w:val="370"/>
        </w:numPr>
        <w:spacing w:before="100" w:beforeAutospacing="1" w:after="100" w:afterAutospacing="1"/>
        <w:divId w:val="1390298144"/>
        <w:rPr>
          <w:rFonts w:eastAsia="Times New Roman"/>
          <w:lang w:val="en-US"/>
        </w:rPr>
      </w:pPr>
      <w:hyperlink r:id="rId2668"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4004B4">
      <w:pPr>
        <w:numPr>
          <w:ilvl w:val="0"/>
          <w:numId w:val="370"/>
        </w:numPr>
        <w:spacing w:before="100" w:beforeAutospacing="1" w:after="100" w:afterAutospacing="1"/>
        <w:divId w:val="1390298144"/>
        <w:rPr>
          <w:rFonts w:eastAsia="Times New Roman"/>
          <w:lang w:val="en-US"/>
        </w:rPr>
      </w:pPr>
      <w:hyperlink r:id="rId2669"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4004B4">
      <w:pPr>
        <w:numPr>
          <w:ilvl w:val="0"/>
          <w:numId w:val="370"/>
        </w:numPr>
        <w:spacing w:before="100" w:beforeAutospacing="1" w:after="100" w:afterAutospacing="1"/>
        <w:divId w:val="1390298144"/>
        <w:rPr>
          <w:rFonts w:eastAsia="Times New Roman"/>
          <w:lang w:val="en-US"/>
        </w:rPr>
      </w:pPr>
      <w:hyperlink r:id="rId2670"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4004B4">
      <w:pPr>
        <w:numPr>
          <w:ilvl w:val="0"/>
          <w:numId w:val="370"/>
        </w:numPr>
        <w:spacing w:before="100" w:beforeAutospacing="1" w:after="100" w:afterAutospacing="1"/>
        <w:divId w:val="1390298144"/>
        <w:rPr>
          <w:rFonts w:eastAsia="Times New Roman"/>
          <w:lang w:val="en-US"/>
        </w:rPr>
      </w:pPr>
      <w:hyperlink r:id="rId2671"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4004B4">
      <w:pPr>
        <w:numPr>
          <w:ilvl w:val="0"/>
          <w:numId w:val="370"/>
        </w:numPr>
        <w:spacing w:before="100" w:beforeAutospacing="1" w:after="100" w:afterAutospacing="1"/>
        <w:divId w:val="1390298144"/>
        <w:rPr>
          <w:rFonts w:eastAsia="Times New Roman"/>
          <w:lang w:val="en-US"/>
        </w:rPr>
      </w:pPr>
      <w:hyperlink r:id="rId2672"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4004B4">
      <w:pPr>
        <w:numPr>
          <w:ilvl w:val="0"/>
          <w:numId w:val="370"/>
        </w:numPr>
        <w:spacing w:before="100" w:beforeAutospacing="1" w:after="100" w:afterAutospacing="1"/>
        <w:divId w:val="1390298144"/>
        <w:rPr>
          <w:rFonts w:eastAsia="Times New Roman"/>
          <w:lang w:val="en-US"/>
        </w:rPr>
      </w:pPr>
      <w:hyperlink r:id="rId2673"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4004B4">
      <w:pPr>
        <w:numPr>
          <w:ilvl w:val="0"/>
          <w:numId w:val="370"/>
        </w:numPr>
        <w:spacing w:before="100" w:beforeAutospacing="1" w:after="100" w:afterAutospacing="1"/>
        <w:divId w:val="1390298144"/>
        <w:rPr>
          <w:rFonts w:eastAsia="Times New Roman"/>
          <w:lang w:val="en-US"/>
        </w:rPr>
      </w:pPr>
      <w:hyperlink r:id="rId2674"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4004B4">
      <w:pPr>
        <w:numPr>
          <w:ilvl w:val="0"/>
          <w:numId w:val="370"/>
        </w:numPr>
        <w:spacing w:before="100" w:beforeAutospacing="1" w:after="100" w:afterAutospacing="1"/>
        <w:divId w:val="1390298144"/>
        <w:rPr>
          <w:rFonts w:eastAsia="Times New Roman"/>
          <w:lang w:val="en-US"/>
        </w:rPr>
      </w:pPr>
      <w:hyperlink r:id="rId2675"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4004B4">
      <w:pPr>
        <w:numPr>
          <w:ilvl w:val="0"/>
          <w:numId w:val="370"/>
        </w:numPr>
        <w:spacing w:before="100" w:beforeAutospacing="1" w:after="100" w:afterAutospacing="1"/>
        <w:divId w:val="1390298144"/>
        <w:rPr>
          <w:rFonts w:eastAsia="Times New Roman"/>
          <w:lang w:val="en-US"/>
        </w:rPr>
      </w:pPr>
      <w:hyperlink r:id="rId2676"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4004B4">
      <w:pPr>
        <w:numPr>
          <w:ilvl w:val="0"/>
          <w:numId w:val="370"/>
        </w:numPr>
        <w:spacing w:before="100" w:beforeAutospacing="1" w:after="100" w:afterAutospacing="1"/>
        <w:divId w:val="1390298144"/>
        <w:rPr>
          <w:rFonts w:eastAsia="Times New Roman"/>
          <w:lang w:val="en-US"/>
        </w:rPr>
      </w:pPr>
      <w:hyperlink r:id="rId2677"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4004B4">
      <w:pPr>
        <w:numPr>
          <w:ilvl w:val="0"/>
          <w:numId w:val="370"/>
        </w:numPr>
        <w:spacing w:before="100" w:beforeAutospacing="1" w:after="100" w:afterAutospacing="1"/>
        <w:divId w:val="1390298144"/>
        <w:rPr>
          <w:rFonts w:eastAsia="Times New Roman"/>
          <w:lang w:val="en-US"/>
        </w:rPr>
      </w:pPr>
      <w:hyperlink r:id="rId2678"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4004B4">
      <w:pPr>
        <w:numPr>
          <w:ilvl w:val="0"/>
          <w:numId w:val="370"/>
        </w:numPr>
        <w:spacing w:before="100" w:beforeAutospacing="1" w:after="100" w:afterAutospacing="1"/>
        <w:divId w:val="1390298144"/>
        <w:rPr>
          <w:rFonts w:eastAsia="Times New Roman"/>
          <w:lang w:val="en-US"/>
        </w:rPr>
      </w:pPr>
      <w:hyperlink r:id="rId2679"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4004B4">
      <w:pPr>
        <w:numPr>
          <w:ilvl w:val="0"/>
          <w:numId w:val="370"/>
        </w:numPr>
        <w:spacing w:before="100" w:beforeAutospacing="1" w:after="100" w:afterAutospacing="1"/>
        <w:divId w:val="1390298144"/>
        <w:rPr>
          <w:rFonts w:eastAsia="Times New Roman"/>
          <w:lang w:val="en-US"/>
        </w:rPr>
      </w:pPr>
      <w:hyperlink r:id="rId2680"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4004B4">
      <w:pPr>
        <w:numPr>
          <w:ilvl w:val="0"/>
          <w:numId w:val="370"/>
        </w:numPr>
        <w:spacing w:before="100" w:beforeAutospacing="1" w:after="100" w:afterAutospacing="1"/>
        <w:divId w:val="1390298144"/>
        <w:rPr>
          <w:rFonts w:eastAsia="Times New Roman"/>
          <w:lang w:val="en-US"/>
        </w:rPr>
      </w:pPr>
      <w:hyperlink r:id="rId2681"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4004B4">
      <w:pPr>
        <w:numPr>
          <w:ilvl w:val="0"/>
          <w:numId w:val="370"/>
        </w:numPr>
        <w:spacing w:before="100" w:beforeAutospacing="1" w:after="100" w:afterAutospacing="1"/>
        <w:divId w:val="1390298144"/>
        <w:rPr>
          <w:rFonts w:eastAsia="Times New Roman"/>
          <w:lang w:val="en-US"/>
        </w:rPr>
      </w:pPr>
      <w:hyperlink r:id="rId2682"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4004B4">
      <w:pPr>
        <w:numPr>
          <w:ilvl w:val="0"/>
          <w:numId w:val="370"/>
        </w:numPr>
        <w:spacing w:before="100" w:beforeAutospacing="1" w:after="100" w:afterAutospacing="1"/>
        <w:divId w:val="1390298144"/>
        <w:rPr>
          <w:rFonts w:eastAsia="Times New Roman"/>
          <w:lang w:val="en-US"/>
        </w:rPr>
      </w:pPr>
      <w:hyperlink r:id="rId2683"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4004B4">
      <w:pPr>
        <w:numPr>
          <w:ilvl w:val="0"/>
          <w:numId w:val="370"/>
        </w:numPr>
        <w:spacing w:before="100" w:beforeAutospacing="1" w:after="100" w:afterAutospacing="1"/>
        <w:divId w:val="1390298144"/>
        <w:rPr>
          <w:rFonts w:eastAsia="Times New Roman"/>
          <w:lang w:val="en-US"/>
        </w:rPr>
      </w:pPr>
      <w:hyperlink r:id="rId2684"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4004B4">
      <w:pPr>
        <w:numPr>
          <w:ilvl w:val="0"/>
          <w:numId w:val="370"/>
        </w:numPr>
        <w:spacing w:before="100" w:beforeAutospacing="1" w:after="100" w:afterAutospacing="1"/>
        <w:divId w:val="1390298144"/>
        <w:rPr>
          <w:rFonts w:eastAsia="Times New Roman"/>
          <w:lang w:val="en-US"/>
        </w:rPr>
      </w:pPr>
      <w:hyperlink r:id="rId2685"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4004B4">
      <w:pPr>
        <w:numPr>
          <w:ilvl w:val="0"/>
          <w:numId w:val="370"/>
        </w:numPr>
        <w:spacing w:before="100" w:beforeAutospacing="1" w:after="100" w:afterAutospacing="1"/>
        <w:divId w:val="1390298144"/>
        <w:rPr>
          <w:rFonts w:eastAsia="Times New Roman"/>
          <w:lang w:val="en-US"/>
        </w:rPr>
      </w:pPr>
      <w:hyperlink r:id="rId2686"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4004B4">
      <w:pPr>
        <w:numPr>
          <w:ilvl w:val="0"/>
          <w:numId w:val="370"/>
        </w:numPr>
        <w:spacing w:before="100" w:beforeAutospacing="1" w:after="100" w:afterAutospacing="1"/>
        <w:divId w:val="1390298144"/>
        <w:rPr>
          <w:rFonts w:eastAsia="Times New Roman"/>
          <w:lang w:val="en-US"/>
        </w:rPr>
      </w:pPr>
      <w:hyperlink r:id="rId2687"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4004B4">
      <w:pPr>
        <w:numPr>
          <w:ilvl w:val="0"/>
          <w:numId w:val="370"/>
        </w:numPr>
        <w:spacing w:before="100" w:beforeAutospacing="1" w:after="100" w:afterAutospacing="1"/>
        <w:divId w:val="1390298144"/>
        <w:rPr>
          <w:rFonts w:eastAsia="Times New Roman"/>
          <w:lang w:val="en-US"/>
        </w:rPr>
      </w:pPr>
      <w:hyperlink r:id="rId2688"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690" w:anchor="status" w:history="1">
              <w:r w:rsidR="00E43BD9">
                <w:rPr>
                  <w:rStyle w:val="Hyperlink"/>
                  <w:rFonts w:eastAsia="Times New Roman"/>
                </w:rPr>
                <w:t>Ballot Status</w:t>
              </w:r>
            </w:hyperlink>
            <w:r w:rsidR="00E43BD9">
              <w:rPr>
                <w:rFonts w:eastAsia="Times New Roman"/>
              </w:rPr>
              <w:t xml:space="preserve">: </w:t>
            </w:r>
            <w:hyperlink r:id="rId2691"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692" w:history="1">
        <w:r>
          <w:rPr>
            <w:rStyle w:val="Hyperlink"/>
            <w:lang w:val="en-US"/>
          </w:rPr>
          <w:t>Units of Measure</w:t>
        </w:r>
      </w:hyperlink>
      <w:r>
        <w:rPr>
          <w:lang w:val="en-US"/>
        </w:rPr>
        <w:t xml:space="preserve"> Coding System (UCUM) is recommended for use with the </w:t>
      </w:r>
      <w:hyperlink r:id="rId2693"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694" w:history="1">
              <w:r>
                <w:rPr>
                  <w:rStyle w:val="Hyperlink"/>
                  <w:rFonts w:eastAsia="Times New Roman"/>
                </w:rPr>
                <w:t>Regenstrief Institute, Inc</w:t>
              </w:r>
            </w:hyperlink>
            <w:r>
              <w:rPr>
                <w:rFonts w:eastAsia="Times New Roman"/>
              </w:rPr>
              <w:t xml:space="preserve"> and The UCUM Organization at </w:t>
            </w:r>
            <w:hyperlink r:id="rId2695"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96"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697" w:anchor="Coding" w:history="1">
              <w:r>
                <w:rPr>
                  <w:rStyle w:val="Hyperlink"/>
                  <w:rFonts w:eastAsia="Times New Roman"/>
                </w:rPr>
                <w:t>Coding</w:t>
              </w:r>
            </w:hyperlink>
            <w:r>
              <w:rPr>
                <w:rFonts w:eastAsia="Times New Roman"/>
              </w:rPr>
              <w:t xml:space="preserve"> data type, only in </w:t>
            </w:r>
            <w:hyperlink r:id="rId2698"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699"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701" w:anchor="status" w:history="1">
              <w:r w:rsidR="00E43BD9">
                <w:rPr>
                  <w:rStyle w:val="Hyperlink"/>
                  <w:rFonts w:eastAsia="Times New Roman"/>
                </w:rPr>
                <w:t>Ballot Status</w:t>
              </w:r>
            </w:hyperlink>
            <w:r w:rsidR="00E43BD9">
              <w:rPr>
                <w:rFonts w:eastAsia="Times New Roman"/>
              </w:rPr>
              <w:t xml:space="preserve">: </w:t>
            </w:r>
            <w:hyperlink r:id="rId2702"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4004B4">
            <w:pPr>
              <w:rPr>
                <w:rFonts w:eastAsia="Times New Roman"/>
              </w:rPr>
            </w:pPr>
            <w:hyperlink r:id="rId2703"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705" w:anchor="status" w:history="1">
              <w:r w:rsidR="00E43BD9">
                <w:rPr>
                  <w:rStyle w:val="Hyperlink"/>
                  <w:rFonts w:eastAsia="Times New Roman"/>
                </w:rPr>
                <w:t>Ballot Status</w:t>
              </w:r>
            </w:hyperlink>
            <w:r w:rsidR="00E43BD9">
              <w:rPr>
                <w:rFonts w:eastAsia="Times New Roman"/>
              </w:rPr>
              <w:t xml:space="preserve">: </w:t>
            </w:r>
            <w:hyperlink r:id="rId2706" w:anchor="pubs" w:history="1">
              <w:r w:rsidR="00E43BD9">
                <w:rPr>
                  <w:rStyle w:val="Hyperlink"/>
                  <w:rFonts w:eastAsia="Times New Roman"/>
                </w:rPr>
                <w:t>DSTU 2</w:t>
              </w:r>
            </w:hyperlink>
          </w:p>
        </w:tc>
      </w:tr>
    </w:tbl>
    <w:bookmarkEnd w:id="172"/>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07"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708" w:history="1">
        <w:r>
          <w:rPr>
            <w:rStyle w:val="Hyperlink"/>
            <w:lang w:val="en-US"/>
          </w:rPr>
          <w:t>Conformance statement</w:t>
        </w:r>
      </w:hyperlink>
      <w:r>
        <w:rPr>
          <w:lang w:val="en-US"/>
        </w:rPr>
        <w:t xml:space="preserve"> of that server. If, for a given resource, the </w:t>
      </w:r>
      <w:hyperlink r:id="rId2709"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710" w:history="1">
        <w:r>
          <w:rPr>
            <w:rStyle w:val="Hyperlink"/>
            <w:lang w:val="en-US"/>
          </w:rPr>
          <w:t>REST</w:t>
        </w:r>
      </w:hyperlink>
      <w:r>
        <w:rPr>
          <w:lang w:val="en-US"/>
        </w:rPr>
        <w:t xml:space="preserve">, </w:t>
      </w:r>
      <w:hyperlink r:id="rId2711" w:history="1">
        <w:r>
          <w:rPr>
            <w:rStyle w:val="Hyperlink"/>
            <w:lang w:val="en-US"/>
          </w:rPr>
          <w:t>Messaging</w:t>
        </w:r>
      </w:hyperlink>
      <w:r>
        <w:rPr>
          <w:lang w:val="en-US"/>
        </w:rPr>
        <w:t xml:space="preserve"> or </w:t>
      </w:r>
      <w:hyperlink r:id="rId2712" w:history="1">
        <w:r>
          <w:rPr>
            <w:rStyle w:val="Hyperlink"/>
            <w:lang w:val="en-US"/>
          </w:rPr>
          <w:t>Services</w:t>
        </w:r>
      </w:hyperlink>
      <w:r>
        <w:rPr>
          <w:lang w:val="en-US"/>
        </w:rPr>
        <w:t xml:space="preserve">. However, with </w:t>
      </w:r>
      <w:hyperlink r:id="rId2713"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714"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715"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716" w:anchor="SUBSETTED" w:history="1">
        <w:r>
          <w:rPr>
            <w:rStyle w:val="Hyperlink"/>
            <w:rFonts w:eastAsia="Times New Roman"/>
            <w:lang w:val="en-US"/>
          </w:rPr>
          <w:t>SUBSETTED</w:t>
        </w:r>
      </w:hyperlink>
      <w:r>
        <w:rPr>
          <w:rFonts w:eastAsia="Times New Roman"/>
          <w:lang w:val="en-US"/>
        </w:rPr>
        <w:t xml:space="preserve"> </w:t>
      </w:r>
      <w:hyperlink r:id="rId2717"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321"/>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718"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719" w:history="1">
        <w:r>
          <w:rPr>
            <w:rStyle w:val="Hyperlink"/>
            <w:lang w:val="en-US"/>
          </w:rPr>
          <w:t>messaging based implementation framework</w:t>
        </w:r>
      </w:hyperlink>
      <w:r>
        <w:rPr>
          <w:lang w:val="en-US"/>
        </w:rPr>
        <w:t xml:space="preserve"> for FHIR resources and a </w:t>
      </w:r>
      <w:hyperlink r:id="rId2720"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721"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2"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723"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305"/>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724"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725"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847" w:name="workflow"/>
      <w:bookmarkEnd w:id="847"/>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727" w:anchor="status" w:history="1">
              <w:r w:rsidR="00E43BD9">
                <w:rPr>
                  <w:rStyle w:val="Hyperlink"/>
                  <w:rFonts w:eastAsia="Times New Roman"/>
                </w:rPr>
                <w:t>Ballot Status</w:t>
              </w:r>
            </w:hyperlink>
            <w:r w:rsidR="00E43BD9">
              <w:rPr>
                <w:rFonts w:eastAsia="Times New Roman"/>
              </w:rPr>
              <w:t xml:space="preserve">: </w:t>
            </w:r>
            <w:hyperlink r:id="rId2728"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729"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848" w:name="phr"/>
      <w:bookmarkEnd w:id="848"/>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730" w:anchor="search" w:history="1">
        <w:r>
          <w:rPr>
            <w:rStyle w:val="Hyperlink"/>
            <w:lang w:val="en-US"/>
          </w:rPr>
          <w:t>search</w:t>
        </w:r>
      </w:hyperlink>
      <w:r>
        <w:rPr>
          <w:lang w:val="en-US"/>
        </w:rPr>
        <w:t xml:space="preserve"> and </w:t>
      </w:r>
      <w:hyperlink r:id="rId2731"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732"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4004B4">
      <w:pPr>
        <w:numPr>
          <w:ilvl w:val="0"/>
          <w:numId w:val="377"/>
        </w:numPr>
        <w:spacing w:before="100" w:beforeAutospacing="1" w:after="100" w:afterAutospacing="1"/>
        <w:divId w:val="1353648316"/>
        <w:rPr>
          <w:rFonts w:eastAsia="Times New Roman"/>
          <w:lang w:val="en-US"/>
        </w:rPr>
      </w:pPr>
      <w:hyperlink r:id="rId2733" w:anchor="search" w:history="1">
        <w:r w:rsidR="00E43BD9">
          <w:rPr>
            <w:rStyle w:val="Hyperlink"/>
            <w:rFonts w:eastAsia="Times New Roman"/>
            <w:lang w:val="en-US"/>
          </w:rPr>
          <w:t>search</w:t>
        </w:r>
      </w:hyperlink>
      <w:r w:rsidR="00E43BD9">
        <w:rPr>
          <w:rFonts w:eastAsia="Times New Roman"/>
          <w:lang w:val="en-US"/>
        </w:rPr>
        <w:t xml:space="preserve"> and </w:t>
      </w:r>
      <w:hyperlink r:id="rId2734" w:anchor="read" w:history="1">
        <w:r w:rsidR="00E43BD9">
          <w:rPr>
            <w:rStyle w:val="Hyperlink"/>
            <w:rFonts w:eastAsia="Times New Roman"/>
            <w:lang w:val="en-US"/>
          </w:rPr>
          <w:t>read</w:t>
        </w:r>
      </w:hyperlink>
      <w:r w:rsidR="00E43BD9">
        <w:rPr>
          <w:rFonts w:eastAsia="Times New Roman"/>
          <w:lang w:val="en-US"/>
        </w:rPr>
        <w:t xml:space="preserve"> on the </w:t>
      </w:r>
      <w:hyperlink r:id="rId2735"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4004B4">
      <w:pPr>
        <w:numPr>
          <w:ilvl w:val="0"/>
          <w:numId w:val="377"/>
        </w:numPr>
        <w:spacing w:before="100" w:beforeAutospacing="1" w:after="100" w:afterAutospacing="1"/>
        <w:divId w:val="1353648316"/>
        <w:rPr>
          <w:rFonts w:eastAsia="Times New Roman"/>
          <w:lang w:val="en-US"/>
        </w:rPr>
      </w:pPr>
      <w:hyperlink r:id="rId2736" w:anchor="search" w:history="1">
        <w:r w:rsidR="00E43BD9">
          <w:rPr>
            <w:rStyle w:val="Hyperlink"/>
            <w:rFonts w:eastAsia="Times New Roman"/>
            <w:lang w:val="en-US"/>
          </w:rPr>
          <w:t>search</w:t>
        </w:r>
      </w:hyperlink>
      <w:r w:rsidR="00E43BD9">
        <w:rPr>
          <w:rFonts w:eastAsia="Times New Roman"/>
          <w:lang w:val="en-US"/>
        </w:rPr>
        <w:t xml:space="preserve"> and </w:t>
      </w:r>
      <w:hyperlink r:id="rId2737" w:anchor="read" w:history="1">
        <w:r w:rsidR="00E43BD9">
          <w:rPr>
            <w:rStyle w:val="Hyperlink"/>
            <w:rFonts w:eastAsia="Times New Roman"/>
            <w:lang w:val="en-US"/>
          </w:rPr>
          <w:t>read</w:t>
        </w:r>
      </w:hyperlink>
      <w:r w:rsidR="00E43BD9">
        <w:rPr>
          <w:rFonts w:eastAsia="Times New Roman"/>
          <w:lang w:val="en-US"/>
        </w:rPr>
        <w:t xml:space="preserve"> on a set of </w:t>
      </w:r>
      <w:hyperlink r:id="rId2738"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739" w:history="1">
        <w:r>
          <w:rPr>
            <w:rStyle w:val="Hyperlink"/>
            <w:lang w:val="en-US"/>
          </w:rPr>
          <w:t>XML</w:t>
        </w:r>
      </w:hyperlink>
      <w:r>
        <w:rPr>
          <w:lang w:val="en-US"/>
        </w:rPr>
        <w:t xml:space="preserve"> or </w:t>
      </w:r>
      <w:hyperlink r:id="rId2740"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741" w:anchor="search" w:history="1">
        <w:r>
          <w:rPr>
            <w:rStyle w:val="Hyperlink"/>
            <w:lang w:val="en-US"/>
          </w:rPr>
          <w:t>search</w:t>
        </w:r>
      </w:hyperlink>
      <w:r>
        <w:rPr>
          <w:lang w:val="en-US"/>
        </w:rPr>
        <w:t xml:space="preserve">, </w:t>
      </w:r>
      <w:hyperlink r:id="rId2742" w:anchor="read" w:history="1">
        <w:r>
          <w:rPr>
            <w:rStyle w:val="Hyperlink"/>
            <w:lang w:val="en-US"/>
          </w:rPr>
          <w:t>read</w:t>
        </w:r>
      </w:hyperlink>
      <w:r>
        <w:rPr>
          <w:lang w:val="en-US"/>
        </w:rPr>
        <w:t xml:space="preserve"> and </w:t>
      </w:r>
      <w:hyperlink r:id="rId2743"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849" w:name="xds"/>
      <w:bookmarkEnd w:id="849"/>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4"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5"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6"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4004B4">
      <w:pPr>
        <w:numPr>
          <w:ilvl w:val="0"/>
          <w:numId w:val="378"/>
        </w:numPr>
        <w:spacing w:before="100" w:beforeAutospacing="1" w:after="100" w:afterAutospacing="1"/>
        <w:divId w:val="1353648316"/>
        <w:rPr>
          <w:rFonts w:eastAsia="Times New Roman"/>
          <w:lang w:val="en-US"/>
        </w:rPr>
      </w:pPr>
      <w:hyperlink r:id="rId2747" w:history="1">
        <w:r w:rsidR="00E43BD9">
          <w:rPr>
            <w:rStyle w:val="Hyperlink"/>
            <w:rFonts w:eastAsia="Times New Roman"/>
            <w:lang w:val="en-US"/>
          </w:rPr>
          <w:t>Patient</w:t>
        </w:r>
      </w:hyperlink>
      <w:r w:rsidR="00E43BD9">
        <w:rPr>
          <w:rFonts w:eastAsia="Times New Roman"/>
          <w:lang w:val="en-US"/>
        </w:rPr>
        <w:t xml:space="preserve">, </w:t>
      </w:r>
      <w:hyperlink r:id="rId2748" w:history="1">
        <w:r w:rsidR="00E43BD9">
          <w:rPr>
            <w:rStyle w:val="Hyperlink"/>
            <w:rFonts w:eastAsia="Times New Roman"/>
            <w:lang w:val="en-US"/>
          </w:rPr>
          <w:t>Practitioner</w:t>
        </w:r>
      </w:hyperlink>
      <w:r w:rsidR="00E43BD9">
        <w:rPr>
          <w:rFonts w:eastAsia="Times New Roman"/>
          <w:lang w:val="en-US"/>
        </w:rPr>
        <w:t xml:space="preserve"> and </w:t>
      </w:r>
      <w:hyperlink r:id="rId2749"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50"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850" w:name="decision"/>
      <w:bookmarkEnd w:id="850"/>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751"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752"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753" w:history="1">
        <w:r>
          <w:rPr>
            <w:rStyle w:val="Hyperlink"/>
            <w:rFonts w:eastAsia="Times New Roman"/>
            <w:lang w:val="en-US"/>
          </w:rPr>
          <w:t>search/query</w:t>
        </w:r>
      </w:hyperlink>
      <w:r>
        <w:rPr>
          <w:rFonts w:eastAsia="Times New Roman"/>
          <w:lang w:val="en-US"/>
        </w:rPr>
        <w:t xml:space="preserve">: A RESTful search, a query posted to </w:t>
      </w:r>
      <w:hyperlink r:id="rId2754" w:anchor="mailbox" w:history="1">
        <w:r>
          <w:rPr>
            <w:rStyle w:val="Hyperlink"/>
            <w:rFonts w:eastAsia="Times New Roman"/>
            <w:lang w:val="en-US"/>
          </w:rPr>
          <w:t>/Mailbox</w:t>
        </w:r>
      </w:hyperlink>
      <w:r>
        <w:rPr>
          <w:rFonts w:eastAsia="Times New Roman"/>
          <w:lang w:val="en-US"/>
        </w:rPr>
        <w:t xml:space="preserve">, a query </w:t>
      </w:r>
      <w:hyperlink r:id="rId2755"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756"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757"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759" w:anchor="status" w:history="1">
              <w:r w:rsidR="00E43BD9">
                <w:rPr>
                  <w:rStyle w:val="Hyperlink"/>
                  <w:rFonts w:eastAsia="Times New Roman"/>
                </w:rPr>
                <w:t>Ballot Status</w:t>
              </w:r>
            </w:hyperlink>
            <w:r w:rsidR="00E43BD9">
              <w:rPr>
                <w:rFonts w:eastAsia="Times New Roman"/>
              </w:rPr>
              <w:t xml:space="preserve">: </w:t>
            </w:r>
            <w:hyperlink r:id="rId2760"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4004B4">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4004B4">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4004B4">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4004B4">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761"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851"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762"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852" w:name="jar"/>
      <w:bookmarkEnd w:id="852"/>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4004B4">
      <w:pPr>
        <w:numPr>
          <w:ilvl w:val="0"/>
          <w:numId w:val="388"/>
        </w:numPr>
        <w:spacing w:before="100" w:beforeAutospacing="1" w:after="100" w:afterAutospacing="1"/>
        <w:divId w:val="173422769"/>
        <w:rPr>
          <w:rFonts w:eastAsia="Times New Roman"/>
          <w:lang w:val="en-US"/>
        </w:rPr>
      </w:pPr>
      <w:hyperlink r:id="rId2763"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4004B4">
      <w:pPr>
        <w:numPr>
          <w:ilvl w:val="0"/>
          <w:numId w:val="388"/>
        </w:numPr>
        <w:spacing w:before="100" w:beforeAutospacing="1" w:after="100" w:afterAutospacing="1"/>
        <w:divId w:val="173422769"/>
        <w:rPr>
          <w:rFonts w:eastAsia="Times New Roman"/>
          <w:lang w:val="en-US"/>
        </w:rPr>
      </w:pPr>
      <w:hyperlink r:id="rId2764"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765" w:history="1">
        <w:r>
          <w:rPr>
            <w:rStyle w:val="Hyperlink"/>
            <w:lang w:val="en-US"/>
          </w:rPr>
          <w:t>wget</w:t>
        </w:r>
      </w:hyperlink>
      <w:r>
        <w:rPr>
          <w:lang w:val="en-US"/>
        </w:rPr>
        <w:t xml:space="preserve"> and </w:t>
      </w:r>
      <w:hyperlink r:id="rId2766"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853" w:name="op"/>
      <w:bookmarkEnd w:id="853"/>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767" w:history="1">
        <w:r>
          <w:rPr>
            <w:rStyle w:val="Hyperlink"/>
            <w:lang w:val="en-US"/>
          </w:rPr>
          <w:t>operation</w:t>
        </w:r>
      </w:hyperlink>
      <w:r>
        <w:rPr>
          <w:lang w:val="en-US"/>
        </w:rPr>
        <w:t xml:space="preserve"> </w:t>
      </w:r>
      <w:hyperlink r:id="rId2768"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769"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854" w:name="web"/>
      <w:bookmarkEnd w:id="854"/>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770"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4004B4">
            <w:pPr>
              <w:rPr>
                <w:rFonts w:eastAsia="Times New Roman"/>
              </w:rPr>
            </w:pPr>
            <w:hyperlink r:id="rId2772" w:anchor="status" w:history="1">
              <w:r w:rsidR="00E43BD9">
                <w:rPr>
                  <w:rStyle w:val="Hyperlink"/>
                  <w:rFonts w:eastAsia="Times New Roman"/>
                </w:rPr>
                <w:t>Ballot Status</w:t>
              </w:r>
            </w:hyperlink>
            <w:r w:rsidR="00E43BD9">
              <w:rPr>
                <w:rFonts w:eastAsia="Times New Roman"/>
              </w:rPr>
              <w:t xml:space="preserve">: </w:t>
            </w:r>
            <w:hyperlink r:id="rId2773"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3"/>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4004B4">
            <w:pPr>
              <w:rPr>
                <w:rFonts w:eastAsia="Times New Roman"/>
              </w:rPr>
            </w:pPr>
            <w:hyperlink r:id="rId277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4004B4">
            <w:pPr>
              <w:rPr>
                <w:rFonts w:eastAsia="Times New Roman"/>
              </w:rPr>
            </w:pPr>
            <w:hyperlink r:id="rId2775" w:anchor="status" w:history="1">
              <w:r w:rsidR="00E43BD9">
                <w:rPr>
                  <w:rStyle w:val="Hyperlink"/>
                  <w:rFonts w:eastAsia="Times New Roman"/>
                </w:rPr>
                <w:t>Ballot Status</w:t>
              </w:r>
            </w:hyperlink>
            <w:r w:rsidR="00E43BD9">
              <w:rPr>
                <w:rFonts w:eastAsia="Times New Roman"/>
              </w:rPr>
              <w:t xml:space="preserve">: </w:t>
            </w:r>
            <w:hyperlink r:id="rId2776"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zh-CN"/>
        </w:rPr>
        <w:drawing>
          <wp:inline distT="0" distB="0" distL="0" distR="0">
            <wp:extent cx="304800" cy="304800"/>
            <wp:effectExtent l="19050" t="0" r="0" b="0"/>
            <wp:docPr id="136" name="Picture 136" descr="doco">
              <a:hlinkClick xmlns:a="http://schemas.openxmlformats.org/drawingml/2006/main" r:id="rId563"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773" tooltip="&quot;Documentation for this format&quot;"/>
                    </pic:cNvPr>
                    <pic:cNvPicPr>
                      <a:picLocks noChangeAspect="1" noChangeArrowheads="1"/>
                    </pic:cNvPicPr>
                  </pic:nvPicPr>
                  <pic:blipFill>
                    <a:blip r:link="rId77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zh-CN"/>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778"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779"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780"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781"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782"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783"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zh-CN"/>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784"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851"/>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785"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786" w:history="1">
        <w:r>
          <w:rPr>
            <w:rStyle w:val="Hyperlink"/>
            <w:lang w:val="en-US"/>
          </w:rPr>
          <w:t>fhir-all.xsd</w:t>
        </w:r>
      </w:hyperlink>
      <w:r>
        <w:rPr>
          <w:lang w:val="en-US"/>
        </w:rPr>
        <w:t xml:space="preserve"> that includes all the resource schemas. For schema processors that do not like circular includes, there is </w:t>
      </w:r>
      <w:hyperlink r:id="rId2787"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788"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789"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855" w:name="schema-gen"/>
      <w:bookmarkEnd w:id="855"/>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2790"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791"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2792"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793"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856" w:name="digsig"/>
      <w:bookmarkEnd w:id="292"/>
      <w:bookmarkEnd w:id="856"/>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794" w:history="1">
        <w:r>
          <w:rPr>
            <w:rStyle w:val="Hyperlink"/>
            <w:lang w:val="en-US"/>
          </w:rPr>
          <w:t>Bundle</w:t>
        </w:r>
      </w:hyperlink>
      <w:r>
        <w:rPr>
          <w:lang w:val="en-US"/>
        </w:rPr>
        <w:t xml:space="preserve"> and </w:t>
      </w:r>
      <w:hyperlink r:id="rId2795"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796"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797"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798"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799"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80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Victor Chai" w:date="2015-09-12T16:34:00Z" w:initials="VC">
    <w:p w:rsidR="00FA4808" w:rsidRDefault="00FA4808">
      <w:pPr>
        <w:pStyle w:val="CommentText"/>
      </w:pPr>
      <w:r>
        <w:rPr>
          <w:rStyle w:val="CommentReference"/>
        </w:rPr>
        <w:annotationRef/>
      </w:r>
      <w:r>
        <w:t>We should rephrase this sentence, it is misleading, gives audience the wrong perception that HL7 is still actively pushing and developing HL7 v3 for messaging</w:t>
      </w:r>
      <w:r w:rsidR="00D53F62">
        <w:t>. Since HL7 FHIR can also be in messaging, we need to give clear position what’s the next generation of HL7 messaging standards – HL7 v3 messaging, or HL7 FHIR.</w:t>
      </w:r>
    </w:p>
  </w:comment>
  <w:comment w:id="102" w:author="Victor Chai" w:date="2015-09-12T16:38:00Z" w:initials="VC">
    <w:p w:rsidR="00B51579" w:rsidRDefault="00B51579">
      <w:pPr>
        <w:pStyle w:val="CommentText"/>
      </w:pPr>
      <w:r>
        <w:rPr>
          <w:rStyle w:val="CommentReference"/>
        </w:rPr>
        <w:annotationRef/>
      </w:r>
      <w:r>
        <w:t xml:space="preserve">Do not fully understand this section. Are we trying to </w:t>
      </w:r>
      <w:r w:rsidR="006A6F45">
        <w:t>say this instead?</w:t>
      </w:r>
      <w:r>
        <w:t xml:space="preserve"> “</w:t>
      </w:r>
      <w:r w:rsidR="003D0424">
        <w:t>... generally limited to attributes without business meaning – status, contact types, etc.”</w:t>
      </w:r>
    </w:p>
  </w:comment>
  <w:comment w:id="145" w:author="Victor Chai" w:date="2015-09-13T13:29:00Z" w:initials="VC">
    <w:p w:rsidR="007B78DD" w:rsidRDefault="007B78DD">
      <w:pPr>
        <w:pStyle w:val="CommentText"/>
      </w:pPr>
      <w:r>
        <w:rPr>
          <w:rStyle w:val="CommentReference"/>
        </w:rPr>
        <w:annotationRef/>
      </w:r>
      <w:r>
        <w:t>Don’t understand this sentence</w:t>
      </w:r>
      <w:r w:rsidR="00E47490">
        <w:t>. Are we saying that “often quite decoupled from their primary use cases”?</w:t>
      </w:r>
    </w:p>
  </w:comment>
  <w:comment w:id="153" w:author="Victor Chai" w:date="2015-09-12T20:27:00Z" w:initials="VC">
    <w:p w:rsidR="00884402" w:rsidRDefault="00884402">
      <w:pPr>
        <w:pStyle w:val="CommentText"/>
      </w:pPr>
      <w:r>
        <w:rPr>
          <w:rStyle w:val="CommentReference"/>
        </w:rPr>
        <w:annotationRef/>
      </w:r>
      <w:r>
        <w:t xml:space="preserve"> </w:t>
      </w:r>
      <w:r w:rsidR="007D1A8F">
        <w:t>The correct element in this explanation shall be “status” element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E29" w:rsidRDefault="00FA7E29" w:rsidP="00FA7E29">
      <w:r>
        <w:separator/>
      </w:r>
    </w:p>
  </w:endnote>
  <w:endnote w:type="continuationSeparator" w:id="0">
    <w:p w:rsidR="00FA7E29" w:rsidRDefault="00FA7E29"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FA7E29" w:rsidRDefault="004004B4">
        <w:pPr>
          <w:pStyle w:val="Footer"/>
          <w:jc w:val="right"/>
        </w:pPr>
        <w:fldSimple w:instr=" PAGE   \* MERGEFORMAT ">
          <w:r w:rsidR="008301E1">
            <w:rPr>
              <w:noProof/>
            </w:rPr>
            <w:t>31</w:t>
          </w:r>
        </w:fldSimple>
      </w:p>
    </w:sdtContent>
  </w:sdt>
  <w:p w:rsidR="00FA7E29" w:rsidRDefault="00FA7E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E29" w:rsidRDefault="00FA7E29" w:rsidP="00FA7E29">
      <w:r>
        <w:separator/>
      </w:r>
    </w:p>
  </w:footnote>
  <w:footnote w:type="continuationSeparator" w:id="0">
    <w:p w:rsidR="00FA7E29" w:rsidRDefault="00FA7E29"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trackRevisions/>
  <w:defaultTabStop w:val="720"/>
  <w:noPunctuationKerning/>
  <w:characterSpacingControl w:val="doNotCompress"/>
  <w:footnotePr>
    <w:footnote w:id="-1"/>
    <w:footnote w:id="0"/>
  </w:footnotePr>
  <w:endnotePr>
    <w:endnote w:id="-1"/>
    <w:endnote w:id="0"/>
  </w:endnotePr>
  <w:compat/>
  <w:rsids>
    <w:rsidRoot w:val="009F5D4A"/>
    <w:rsid w:val="00096AA6"/>
    <w:rsid w:val="00135B5C"/>
    <w:rsid w:val="00185004"/>
    <w:rsid w:val="002229DD"/>
    <w:rsid w:val="00290996"/>
    <w:rsid w:val="002B57B3"/>
    <w:rsid w:val="00312273"/>
    <w:rsid w:val="003128A0"/>
    <w:rsid w:val="003C25E2"/>
    <w:rsid w:val="003C2F4D"/>
    <w:rsid w:val="003C3F08"/>
    <w:rsid w:val="003D0424"/>
    <w:rsid w:val="003F7C88"/>
    <w:rsid w:val="004004B4"/>
    <w:rsid w:val="0043658E"/>
    <w:rsid w:val="00514BFD"/>
    <w:rsid w:val="00561F76"/>
    <w:rsid w:val="005D20A9"/>
    <w:rsid w:val="005D346D"/>
    <w:rsid w:val="00692A4C"/>
    <w:rsid w:val="006A6F45"/>
    <w:rsid w:val="00710148"/>
    <w:rsid w:val="007B78DD"/>
    <w:rsid w:val="007D1A8F"/>
    <w:rsid w:val="007F5E48"/>
    <w:rsid w:val="008301E1"/>
    <w:rsid w:val="00875EA9"/>
    <w:rsid w:val="00884402"/>
    <w:rsid w:val="00910A76"/>
    <w:rsid w:val="00934BDD"/>
    <w:rsid w:val="0096464C"/>
    <w:rsid w:val="009B67EC"/>
    <w:rsid w:val="009F5D4A"/>
    <w:rsid w:val="00B51579"/>
    <w:rsid w:val="00B61DA3"/>
    <w:rsid w:val="00B7745B"/>
    <w:rsid w:val="00C0082E"/>
    <w:rsid w:val="00C51368"/>
    <w:rsid w:val="00C613AD"/>
    <w:rsid w:val="00D53F62"/>
    <w:rsid w:val="00DE223B"/>
    <w:rsid w:val="00E00E17"/>
    <w:rsid w:val="00E22B87"/>
    <w:rsid w:val="00E43BD9"/>
    <w:rsid w:val="00E47490"/>
    <w:rsid w:val="00E74956"/>
    <w:rsid w:val="00FA4808"/>
    <w:rsid w:val="00FA7E29"/>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DocumentMap">
    <w:name w:val="Document Map"/>
    <w:basedOn w:val="Normal"/>
    <w:link w:val="DocumentMapChar"/>
    <w:uiPriority w:val="99"/>
    <w:semiHidden/>
    <w:unhideWhenUsed/>
    <w:rsid w:val="003C2F4D"/>
    <w:rPr>
      <w:rFonts w:ascii="Tahoma" w:hAnsi="Tahoma" w:cs="Tahoma"/>
      <w:sz w:val="16"/>
      <w:szCs w:val="16"/>
    </w:rPr>
  </w:style>
  <w:style w:type="character" w:customStyle="1" w:styleId="DocumentMapChar">
    <w:name w:val="Document Map Char"/>
    <w:basedOn w:val="DefaultParagraphFont"/>
    <w:link w:val="DocumentMap"/>
    <w:uiPriority w:val="99"/>
    <w:semiHidden/>
    <w:rsid w:val="003C2F4D"/>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3C2F4D"/>
    <w:rPr>
      <w:rFonts w:ascii="Tahoma" w:hAnsi="Tahoma" w:cs="Tahoma"/>
      <w:sz w:val="16"/>
      <w:szCs w:val="16"/>
    </w:rPr>
  </w:style>
  <w:style w:type="character" w:customStyle="1" w:styleId="BalloonTextChar">
    <w:name w:val="Balloon Text Char"/>
    <w:basedOn w:val="DefaultParagraphFont"/>
    <w:link w:val="BalloonText"/>
    <w:uiPriority w:val="99"/>
    <w:semiHidden/>
    <w:rsid w:val="003C2F4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A4808"/>
    <w:rPr>
      <w:sz w:val="16"/>
      <w:szCs w:val="16"/>
    </w:rPr>
  </w:style>
  <w:style w:type="paragraph" w:styleId="CommentText">
    <w:name w:val="annotation text"/>
    <w:basedOn w:val="Normal"/>
    <w:link w:val="CommentTextChar"/>
    <w:uiPriority w:val="99"/>
    <w:semiHidden/>
    <w:unhideWhenUsed/>
    <w:rsid w:val="00FA4808"/>
    <w:rPr>
      <w:sz w:val="20"/>
      <w:szCs w:val="20"/>
    </w:rPr>
  </w:style>
  <w:style w:type="character" w:customStyle="1" w:styleId="CommentTextChar">
    <w:name w:val="Comment Text Char"/>
    <w:basedOn w:val="DefaultParagraphFont"/>
    <w:link w:val="CommentText"/>
    <w:uiPriority w:val="99"/>
    <w:semiHidden/>
    <w:rsid w:val="00FA4808"/>
    <w:rPr>
      <w:rFonts w:eastAsiaTheme="minorEastAsia"/>
    </w:rPr>
  </w:style>
  <w:style w:type="paragraph" w:styleId="CommentSubject">
    <w:name w:val="annotation subject"/>
    <w:basedOn w:val="CommentText"/>
    <w:next w:val="CommentText"/>
    <w:link w:val="CommentSubjectChar"/>
    <w:uiPriority w:val="99"/>
    <w:semiHidden/>
    <w:unhideWhenUsed/>
    <w:rsid w:val="00FA4808"/>
    <w:rPr>
      <w:b/>
      <w:bCs/>
    </w:rPr>
  </w:style>
  <w:style w:type="character" w:customStyle="1" w:styleId="CommentSubjectChar">
    <w:name w:val="Comment Subject Char"/>
    <w:basedOn w:val="CommentTextChar"/>
    <w:link w:val="CommentSubject"/>
    <w:uiPriority w:val="99"/>
    <w:semiHidden/>
    <w:rsid w:val="00FA4808"/>
    <w:rPr>
      <w:b/>
      <w:bCs/>
    </w:rPr>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encounter-example-f001-heart.html" TargetMode="External"/><Relationship Id="rId1827" Type="http://schemas.openxmlformats.org/officeDocument/2006/relationships/hyperlink" Target="file:///C:\Users\Lloyd\Documents\SVN\FHIR\build\qa\messageheader.html" TargetMode="External"/><Relationship Id="rId21" Type="http://schemas.openxmlformats.org/officeDocument/2006/relationships/hyperlink" Target="file:///C:\Users\Lloyd\Documents\SVN\FHIR\build\qa\datatypes.html" TargetMode="External"/><Relationship Id="rId2089" Type="http://schemas.openxmlformats.org/officeDocument/2006/relationships/hyperlink" Target="file:///C:\Users\Lloyd\Documents\SVN\FHIR\build\qa\nutritionorder.html" TargetMode="External"/><Relationship Id="rId170" Type="http://schemas.openxmlformats.org/officeDocument/2006/relationships/hyperlink" Target="file:///C:\Users\Lloyd\Documents\SVN\FHIR\build\qa\structuredefinition.html" TargetMode="External"/><Relationship Id="rId2296" Type="http://schemas.openxmlformats.org/officeDocument/2006/relationships/hyperlink" Target="file:///C:\Users\Lloyd\Documents\SVN\FHIR\build\qa\lifecycle.html" TargetMode="External"/><Relationship Id="rId268" Type="http://schemas.openxmlformats.org/officeDocument/2006/relationships/hyperlink" Target="http://www.hl7.org.nz" TargetMode="External"/><Relationship Id="rId475" Type="http://schemas.openxmlformats.org/officeDocument/2006/relationships/hyperlink" Target="file:///C:\Users\Lloyd\Documents\SVN\FHIR\build\qa\resource.html" TargetMode="External"/><Relationship Id="rId682" Type="http://schemas.openxmlformats.org/officeDocument/2006/relationships/hyperlink" Target="http://www.w3.org/TR/xmldsig-core/" TargetMode="External"/><Relationship Id="rId2156" Type="http://schemas.openxmlformats.org/officeDocument/2006/relationships/hyperlink" Target="file:///C:\Users\Lloyd\Documents\SVN\FHIR\build\qa\encounter.html" TargetMode="External"/><Relationship Id="rId2363" Type="http://schemas.openxmlformats.org/officeDocument/2006/relationships/hyperlink" Target="file:///C:\Users\Lloyd\Documents\SVN\FHIR\build\qa\v3\ActCode\index.html" TargetMode="External"/><Relationship Id="rId2570" Type="http://schemas.openxmlformats.org/officeDocument/2006/relationships/hyperlink" Target="file:///C:\Users\Lloyd\Documents\SVN\FHIR\build\qa\loinc.html" TargetMode="External"/><Relationship Id="rId128" Type="http://schemas.openxmlformats.org/officeDocument/2006/relationships/hyperlink" Target="file:///C:\Users\Lloyd\Documents\SVN\FHIR\build\qa\comparison-v2.html" TargetMode="External"/><Relationship Id="rId335"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datatypes-definitions.html" TargetMode="External"/><Relationship Id="rId987" Type="http://schemas.openxmlformats.org/officeDocument/2006/relationships/hyperlink" Target="file:///C:\Users\Lloyd\Documents\SVN\FHIR\build\qa\profiling.html" TargetMode="External"/><Relationship Id="rId1172" Type="http://schemas.openxmlformats.org/officeDocument/2006/relationships/hyperlink" Target="file:///C:\Users\Lloyd\Documents\SVN\FHIR\build\qa\clinicalimpression.html" TargetMode="External"/><Relationship Id="rId2016" Type="http://schemas.openxmlformats.org/officeDocument/2006/relationships/hyperlink" Target="file:///C:\Users\Lloyd\Documents\SVN\FHIR\build\qa\history.html" TargetMode="External"/><Relationship Id="rId2223" Type="http://schemas.openxmlformats.org/officeDocument/2006/relationships/hyperlink" Target="file:///C:\Users\Lloyd\Documents\SVN\FHIR\build\qa\resourceguide.html" TargetMode="External"/><Relationship Id="rId2430" Type="http://schemas.openxmlformats.org/officeDocument/2006/relationships/hyperlink" Target="file:///C:\Users\Lloyd\Documents\SVN\FHIR\build\qa\help.html" TargetMode="External"/><Relationship Id="rId2668" Type="http://schemas.openxmlformats.org/officeDocument/2006/relationships/hyperlink" Target="file:///C:\Users\Lloyd\Documents\SVN\FHIR\build\qa\clinicalimpression.html" TargetMode="External"/><Relationship Id="rId402" Type="http://schemas.openxmlformats.org/officeDocument/2006/relationships/hyperlink" Target="file:///C:\Users\Lloyd\Documents\SVN\FHIR\build\qa\datatypes-definitions.html" TargetMode="External"/><Relationship Id="rId847" Type="http://schemas.openxmlformats.org/officeDocument/2006/relationships/hyperlink" Target="file:///C:\Users\Lloyd\Documents\SVN\FHIR\build\qa\history.html" TargetMode="External"/><Relationship Id="rId1032" Type="http://schemas.openxmlformats.org/officeDocument/2006/relationships/hyperlink" Target="file:///C:\Users\Lloyd\Documents\SVN\FHIR\build\qa\account.html" TargetMode="External"/><Relationship Id="rId1477" Type="http://schemas.openxmlformats.org/officeDocument/2006/relationships/hyperlink" Target="infrastructure.html" TargetMode="External"/><Relationship Id="rId1684" Type="http://schemas.openxmlformats.org/officeDocument/2006/relationships/hyperlink" Target="file:///C:\Users\Lloyd\Documents\SVN\FHIR\build\qa\help.html" TargetMode="External"/><Relationship Id="rId1891" Type="http://schemas.openxmlformats.org/officeDocument/2006/relationships/hyperlink" Target="file:///C:\Users\Lloyd\Documents\SVN\FHIR\build\qa\narrative.html" TargetMode="External"/><Relationship Id="rId2528" Type="http://schemas.openxmlformats.org/officeDocument/2006/relationships/hyperlink" Target="http://www.nlm.nih.gov/research/umls/sourcereleasedocs/current/NDFRT/" TargetMode="External"/><Relationship Id="rId2735" Type="http://schemas.openxmlformats.org/officeDocument/2006/relationships/hyperlink" Target="file:///C:\Users\Lloyd\Documents\SVN\FHIR\build\qa\documentreference.html" TargetMode="External"/><Relationship Id="rId707" Type="http://schemas.openxmlformats.org/officeDocument/2006/relationships/hyperlink" Target="file:///C:\Users\Lloyd\Documents\SVN\FHIR\build\qa\validation-min.xml.zip" TargetMode="External"/><Relationship Id="rId914" Type="http://schemas.openxmlformats.org/officeDocument/2006/relationships/hyperlink" Target="file:///C:\Users\Lloyd\Documents\SVN\FHIR\build\qa\datatypes.html" TargetMode="External"/><Relationship Id="rId1337" Type="http://schemas.openxmlformats.org/officeDocument/2006/relationships/hyperlink" Target="file:///C:\Users\Lloyd\Documents\SVN\FHIR\build\qa\bundle-transaction.html" TargetMode="External"/><Relationship Id="rId1544" Type="http://schemas.openxmlformats.org/officeDocument/2006/relationships/hyperlink" Target="file:///C:\Users\Lloyd\Documents\SVN\FHIR\build\qa\medication-example-f001-combivent.html" TargetMode="External"/><Relationship Id="rId1751" Type="http://schemas.openxmlformats.org/officeDocument/2006/relationships/hyperlink" Target="file:///C:\Users\Lloyd\Documents\SVN\FHIR\build\qa\resource.html" TargetMode="External"/><Relationship Id="rId1989" Type="http://schemas.openxmlformats.org/officeDocument/2006/relationships/hyperlink" Target="file:///C:\Users\Lloyd\Documents\SVN\FHIR\build\qa\http.html" TargetMode="External"/><Relationship Id="rId2802" Type="http://schemas.openxmlformats.org/officeDocument/2006/relationships/theme" Target="theme/theme1.xml"/><Relationship Id="rId43" Type="http://schemas.openxmlformats.org/officeDocument/2006/relationships/hyperlink" Target="file:///C:\Users\Lloyd\Documents\SVN\FHIR\build\qa\toc.html" TargetMode="External"/><Relationship Id="rId1404" Type="http://schemas.openxmlformats.org/officeDocument/2006/relationships/hyperlink" Target="file:///C:\Users\Lloyd\Documents\SVN\FHIR\build\qa\operations.html" TargetMode="External"/><Relationship Id="rId1611" Type="http://schemas.openxmlformats.org/officeDocument/2006/relationships/hyperlink" Target="file:///C:\Users\Lloyd\Documents\SVN\FHIR\build\qa\observation-example-f203-bicarbonate.html" TargetMode="External"/><Relationship Id="rId1849" Type="http://schemas.openxmlformats.org/officeDocument/2006/relationships/hyperlink" Target="file:///C:\Users\Lloyd\Documents\SVN\FHIR\build\qa\http.html" TargetMode="External"/><Relationship Id="rId192" Type="http://schemas.openxmlformats.org/officeDocument/2006/relationships/image" Target="file:///C:\Users\Lloyd\Documents\SVN\FHIR\build\qa\icon_primitive.png" TargetMode="External"/><Relationship Id="rId1709" Type="http://schemas.openxmlformats.org/officeDocument/2006/relationships/hyperlink" Target="file:///C:\Users\Lloyd\Documents\SVN\FHIR\build\qa\help.html" TargetMode="External"/><Relationship Id="rId1916" Type="http://schemas.openxmlformats.org/officeDocument/2006/relationships/hyperlink" Target="file:///C:\Users\Lloyd\Documents\SVN\FHIR\build\qa\resource.html" TargetMode="External"/><Relationship Id="rId497" Type="http://schemas.openxmlformats.org/officeDocument/2006/relationships/hyperlink" Target="http://daringfireball.net/projects/markdown/syntax" TargetMode="External"/><Relationship Id="rId2080" Type="http://schemas.openxmlformats.org/officeDocument/2006/relationships/hyperlink" Target="file:///C:\Users\Lloyd\Documents\SVN\FHIR\build\qa\procedure.html" TargetMode="External"/><Relationship Id="rId2178" Type="http://schemas.openxmlformats.org/officeDocument/2006/relationships/hyperlink" Target="file:///C:\Users\Lloyd\Documents\SVN\FHIR\build\qa\http.html" TargetMode="External"/><Relationship Id="rId2385" Type="http://schemas.openxmlformats.org/officeDocument/2006/relationships/image" Target="file:///C:\Users\Lloyd\Documents\SVN\FHIR\build\qa\security-icon-sec.png"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file:///C:\Users\Lloyd\Documents\SVN\FHIR\build\qa\namingsystem.html" TargetMode="External"/><Relationship Id="rId2038" Type="http://schemas.openxmlformats.org/officeDocument/2006/relationships/hyperlink" Target="file:///C:\Users\Lloyd\Documents\SVN\FHIR\build\qa\patient-definitions.html" TargetMode="External"/><Relationship Id="rId2592" Type="http://schemas.openxmlformats.org/officeDocument/2006/relationships/hyperlink" Target="http://hl7.org/fhir/ValueSet/clinical-findings" TargetMode="External"/><Relationship Id="rId217" Type="http://schemas.openxmlformats.org/officeDocument/2006/relationships/hyperlink" Target="file:///C:\Users\Lloyd\Documents\SVN\FHIR\build\qa\resource.html" TargetMode="External"/><Relationship Id="rId564" Type="http://schemas.openxmlformats.org/officeDocument/2006/relationships/hyperlink" Target="file:///C:\Users\Lloyd\Documents\SVN\FHIR\build\qa\datatypes-examples.html" TargetMode="External"/><Relationship Id="rId771" Type="http://schemas.openxmlformats.org/officeDocument/2006/relationships/hyperlink" Target="file:///C:\Users\Lloyd\Documents\SVN\FHIR\build\qa\element-definitions.html" TargetMode="External"/><Relationship Id="rId869" Type="http://schemas.openxmlformats.org/officeDocument/2006/relationships/hyperlink" Target="file:///C:\Users\Lloyd\Documents\SVN\FHIR\build\qa\extension.profile.json.html" TargetMode="External"/><Relationship Id="rId1499" Type="http://schemas.openxmlformats.org/officeDocument/2006/relationships/hyperlink" Target="http://wiki.hl7.org/index.php?title=Publicly_Available_FHIR_Servers_for_testing" TargetMode="External"/><Relationship Id="rId2245" Type="http://schemas.openxmlformats.org/officeDocument/2006/relationships/hyperlink" Target="file:///C:\Users\Lloyd\Documents\SVN\FHIR\build\qa\resource.html" TargetMode="External"/><Relationship Id="rId2452" Type="http://schemas.openxmlformats.org/officeDocument/2006/relationships/hyperlink" Target="http://www.bpmn.org/" TargetMode="External"/><Relationship Id="rId424" Type="http://schemas.openxmlformats.org/officeDocument/2006/relationships/hyperlink" Target="file:///C:\Users\Lloyd\Documents\SVN\FHIR\build\qa\help.html" TargetMode="External"/><Relationship Id="rId631" Type="http://schemas.openxmlformats.org/officeDocument/2006/relationships/hyperlink" Target="file:///C:\Users\Lloyd\Documents\SVN\FHIR\build\qa\todo.html" TargetMode="External"/><Relationship Id="rId729" Type="http://schemas.openxmlformats.org/officeDocument/2006/relationships/hyperlink" Target="file:///C:\Users\Lloyd\Documents\SVN\FHIR\build\qa\security-labels.html" TargetMode="External"/><Relationship Id="rId1054" Type="http://schemas.openxmlformats.org/officeDocument/2006/relationships/hyperlink" Target="file:///C:\Users\Lloyd\Documents\SVN\FHIR\build\qa\allergyintolerance.html" TargetMode="External"/><Relationship Id="rId1261" Type="http://schemas.openxmlformats.org/officeDocument/2006/relationships/hyperlink" Target="file:///C:\Users\Lloyd\Documents\SVN\FHIR\build\qa\operations.html" TargetMode="External"/><Relationship Id="rId1359" Type="http://schemas.openxmlformats.org/officeDocument/2006/relationships/hyperlink" Target="file:///C:\Users\Lloyd\Documents\SVN\FHIR\build\qa\history.html" TargetMode="External"/><Relationship Id="rId2105" Type="http://schemas.openxmlformats.org/officeDocument/2006/relationships/hyperlink" Target="file:///C:\Users\Lloyd\Documents\SVN\FHIR\build\qa\lifecycle.html" TargetMode="External"/><Relationship Id="rId2312" Type="http://schemas.openxmlformats.org/officeDocument/2006/relationships/hyperlink" Target="file:///C:\Users\Lloyd\Documents\SVN\FHIR\build\qa\datatypes.html" TargetMode="External"/><Relationship Id="rId2757" Type="http://schemas.openxmlformats.org/officeDocument/2006/relationships/hyperlink" Target="file:///C:\Users\Lloyd\Documents\SVN\FHIR\build\qa\immunizationrecommendation.html" TargetMode="External"/><Relationship Id="rId936" Type="http://schemas.openxmlformats.org/officeDocument/2006/relationships/hyperlink" Target="file:///C:\Users\Lloyd\Documents\SVN\FHIR\build\qa\claimresponse.html" TargetMode="External"/><Relationship Id="rId1121" Type="http://schemas.openxmlformats.org/officeDocument/2006/relationships/hyperlink" Target="file:///C:\Users\Lloyd\Documents\SVN\FHIR\build\qa\datatypes.html" TargetMode="External"/><Relationship Id="rId1219" Type="http://schemas.openxmlformats.org/officeDocument/2006/relationships/hyperlink" Target="file:///C:\Users\Lloyd\Documents\SVN\FHIR\build\qa\uslab\uslabreport.html" TargetMode="External"/><Relationship Id="rId1566" Type="http://schemas.openxmlformats.org/officeDocument/2006/relationships/hyperlink" Target="file:///C:\Users\Lloyd\Documents\SVN\FHIR\build\qa\condition-example-f201-fever.html" TargetMode="External"/><Relationship Id="rId1773" Type="http://schemas.openxmlformats.org/officeDocument/2006/relationships/hyperlink" Target="file:///C:\Users\Lloyd\Documents\SVN\FHIR\build\qa\rxnorm.html" TargetMode="External"/><Relationship Id="rId1980" Type="http://schemas.openxmlformats.org/officeDocument/2006/relationships/hyperlink" Target="file:///C:\Users\Lloyd\Documents\SVN\FHIR\build\qa\extensibility.html" TargetMode="External"/><Relationship Id="rId2617" Type="http://schemas.openxmlformats.org/officeDocument/2006/relationships/hyperlink" Target="file:///C:\Users\Lloyd\Documents\SVN\FHIR\build\qa\history.html" TargetMode="External"/><Relationship Id="rId65" Type="http://schemas.openxmlformats.org/officeDocument/2006/relationships/hyperlink" Target="https://www.systemsbiology.org/leroy-hood" TargetMode="External"/><Relationship Id="rId1426" Type="http://schemas.openxmlformats.org/officeDocument/2006/relationships/hyperlink" Target="file:///C:\Users\Lloyd\Documents\SVN\FHIR\build\qa\security.html" TargetMode="External"/><Relationship Id="rId1633" Type="http://schemas.openxmlformats.org/officeDocument/2006/relationships/hyperlink" Target="file:///C:\Users\Lloyd\Documents\SVN\FHIR\build\qa\references.html" TargetMode="External"/><Relationship Id="rId1840" Type="http://schemas.openxmlformats.org/officeDocument/2006/relationships/hyperlink" Target="file:///C:\Users\Lloyd\Documents\SVN\FHIR\build\qa\patient.html" TargetMode="External"/><Relationship Id="rId1700" Type="http://schemas.openxmlformats.org/officeDocument/2006/relationships/hyperlink" Target="file:///C:\Users\Lloyd\Documents\SVN\FHIR\build\qa\messaging.html" TargetMode="External"/><Relationship Id="rId1938" Type="http://schemas.openxmlformats.org/officeDocument/2006/relationships/hyperlink" Target="file:///C:\Users\Lloyd\Documents\SVN\FHIR\build\qa\references.html" TargetMode="External"/><Relationship Id="rId281" Type="http://schemas.openxmlformats.org/officeDocument/2006/relationships/hyperlink" Target="http://www.mckesson.com/" TargetMode="External"/><Relationship Id="rId141" Type="http://schemas.openxmlformats.org/officeDocument/2006/relationships/hyperlink" Target="file:///C:\Users\Lloyd\Documents\SVN\FHIR\build\qa\history.html" TargetMode="External"/><Relationship Id="rId379" Type="http://schemas.openxmlformats.org/officeDocument/2006/relationships/hyperlink" Target="file:///C:\Users\Lloyd\Documents\SVN\FHIR\build\qa\terminologies-systems.html" TargetMode="External"/><Relationship Id="rId586" Type="http://schemas.openxmlformats.org/officeDocument/2006/relationships/hyperlink" Target="file:///C:\Users\Lloyd\Documents\SVN\FHIR\build\qa\datatypes.html" TargetMode="External"/><Relationship Id="rId793" Type="http://schemas.openxmlformats.org/officeDocument/2006/relationships/hyperlink" Target="file:///C:\Users\Lloyd\Documents\SVN\FHIR\build\qa\extensibility-definitions.html" TargetMode="External"/><Relationship Id="rId2267" Type="http://schemas.openxmlformats.org/officeDocument/2006/relationships/hyperlink" Target="file:///C:\Users\Lloyd\Documents\SVN\FHIR\build\qa\datatypes.html" TargetMode="External"/><Relationship Id="rId2474" Type="http://schemas.openxmlformats.org/officeDocument/2006/relationships/hyperlink" Target="file:///C:\Users\Lloyd\Documents\SVN\FHIR\build\qa\.profile.xml" TargetMode="External"/><Relationship Id="rId2681" Type="http://schemas.openxmlformats.org/officeDocument/2006/relationships/hyperlink" Target="file:///C:\Users\Lloyd\Documents\SVN\FHIR\build\qa\patient.html"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http://www.childrenshospital.org/"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backboneelement.html" TargetMode="External"/><Relationship Id="rId1076" Type="http://schemas.openxmlformats.org/officeDocument/2006/relationships/hyperlink" Target="file:///C:\Users\Lloyd\Documents\SVN\FHIR\build\qa\encounter.html" TargetMode="External"/><Relationship Id="rId1283" Type="http://schemas.openxmlformats.org/officeDocument/2006/relationships/hyperlink" Target="file:///C:\Users\Lloyd\Documents\SVN\FHIR\build\qa\resource.html" TargetMode="External"/><Relationship Id="rId1490" Type="http://schemas.openxmlformats.org/officeDocument/2006/relationships/hyperlink" Target="file:///C:\Users\Lloyd\Documents\SVN\FHIR\build\qa\profiling.html" TargetMode="External"/><Relationship Id="rId2127" Type="http://schemas.openxmlformats.org/officeDocument/2006/relationships/hyperlink" Target="file:///C:\Users\Lloyd\Documents\SVN\FHIR\build\qa\immunization.html" TargetMode="External"/><Relationship Id="rId2334" Type="http://schemas.openxmlformats.org/officeDocument/2006/relationships/hyperlink" Target="file:///C:\Users\Lloyd\Documents\SVN\FHIR\build\qa\help.html" TargetMode="External"/><Relationship Id="rId2779" Type="http://schemas.openxmlformats.org/officeDocument/2006/relationships/hyperlink" Target="http://hl7.org/fhir" TargetMode="External"/><Relationship Id="rId306" Type="http://schemas.openxmlformats.org/officeDocument/2006/relationships/hyperlink" Target="https://www.webmdhealthservices.com/" TargetMode="External"/><Relationship Id="rId860" Type="http://schemas.openxmlformats.org/officeDocument/2006/relationships/hyperlink" Target="file:///C:\Users\Lloyd\Documents\SVN\FHIR\build\qa\money.profile.json.html" TargetMode="External"/><Relationship Id="rId958" Type="http://schemas.openxmlformats.org/officeDocument/2006/relationships/hyperlink" Target="file:///C:\Users\Lloyd\Documents\SVN\FHIR\build\qa\processresponse.html" TargetMode="External"/><Relationship Id="rId1143" Type="http://schemas.openxmlformats.org/officeDocument/2006/relationships/hyperlink" Target="http://gforge.hl7.org/gf/project/fhir/tracker/?action=TrackerItemEdit&amp;tracker_item_id=3731" TargetMode="External"/><Relationship Id="rId1588" Type="http://schemas.openxmlformats.org/officeDocument/2006/relationships/hyperlink" Target="file:///C:\Users\Lloyd\Documents\SVN\FHIR\build\qa\encounter-example-f201-20130404.html" TargetMode="External"/><Relationship Id="rId1795" Type="http://schemas.openxmlformats.org/officeDocument/2006/relationships/hyperlink" Target="http://gforge.hl7.org/gf/project/fhir/tracker/?action=TrackerItemAdd&amp;tracker_id=677" TargetMode="External"/><Relationship Id="rId2541" Type="http://schemas.openxmlformats.org/officeDocument/2006/relationships/hyperlink" Target="http://www.cms.gov/Medicare/Coding/ICD10/" TargetMode="External"/><Relationship Id="rId2639" Type="http://schemas.openxmlformats.org/officeDocument/2006/relationships/hyperlink" Target="file:///C:\Users\Lloyd\Documents\SVN\FHIR\build\qa\valueset-operations.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terminologies.html" TargetMode="External"/><Relationship Id="rId720" Type="http://schemas.openxmlformats.org/officeDocument/2006/relationships/hyperlink" Target="https://github.com/smart-on-fhir/Swift-FHIR" TargetMode="External"/><Relationship Id="rId818" Type="http://schemas.openxmlformats.org/officeDocument/2006/relationships/hyperlink" Target="file:///C:\Users\Lloyd\Documents\SVN\FHIR\build\qa\extensibility.html" TargetMode="External"/><Relationship Id="rId1350" Type="http://schemas.openxmlformats.org/officeDocument/2006/relationships/hyperlink" Target="https://tools.ietf.org/html/rfc5005" TargetMode="External"/><Relationship Id="rId1448" Type="http://schemas.openxmlformats.org/officeDocument/2006/relationships/hyperlink" Target="file:///C:\Users\Lloyd\Documents\SVN\FHIR\build\qa\consentdirective.html" TargetMode="External"/><Relationship Id="rId1655" Type="http://schemas.openxmlformats.org/officeDocument/2006/relationships/hyperlink" Target="file:///C:\Users\Lloyd\Documents\SVN\FHIR\build\qa\history.html" TargetMode="External"/><Relationship Id="rId2401" Type="http://schemas.openxmlformats.org/officeDocument/2006/relationships/hyperlink" Target="http://www.w3.org/TR/xmldsig-core/" TargetMode="External"/><Relationship Id="rId2706" Type="http://schemas.openxmlformats.org/officeDocument/2006/relationships/hyperlink" Target="file:///C:\Users\Lloyd\Documents\SVN\FHIR\build\qa\history.html" TargetMode="External"/><Relationship Id="rId1003" Type="http://schemas.openxmlformats.org/officeDocument/2006/relationships/hyperlink" Target="file:///C:\Users\Lloyd\Documents\SVN\FHIR\build\qa\domainresource.html" TargetMode="External"/><Relationship Id="rId1210" Type="http://schemas.openxmlformats.org/officeDocument/2006/relationships/hyperlink" Target="file:///C:\Users\Lloyd\Documents\SVN\FHIR\build\qa\subscription.html" TargetMode="External"/><Relationship Id="rId1308" Type="http://schemas.openxmlformats.org/officeDocument/2006/relationships/hyperlink" Target="file:///C:\Users\Lloyd\Documents\SVN\FHIR\build\qa\resource.html" TargetMode="External"/><Relationship Id="rId1862" Type="http://schemas.openxmlformats.org/officeDocument/2006/relationships/hyperlink" Target="file:///C:\Users\Lloyd\Documents\SVN\FHIR\build\qa\profiling.html" TargetMode="External"/><Relationship Id="rId1515" Type="http://schemas.openxmlformats.org/officeDocument/2006/relationships/hyperlink" Target="file:///C:\Users\Lloyd\Documents\SVN\FHIR\build\qa\history.html" TargetMode="External"/><Relationship Id="rId1722" Type="http://schemas.openxmlformats.org/officeDocument/2006/relationships/hyperlink" Target="file:///C:\Users\Lloyd\Documents\SVN\FHIR\build\qa\conformance.html" TargetMode="External"/><Relationship Id="rId14" Type="http://schemas.openxmlformats.org/officeDocument/2006/relationships/hyperlink" Target="http://wiki.hl7.org/index.php?title=Category:FHIR_Resource_Proposal" TargetMode="External"/><Relationship Id="rId2191" Type="http://schemas.openxmlformats.org/officeDocument/2006/relationships/hyperlink" Target="file:///C:\Users\Lloyd\Documents\SVN\FHIR\build\qa\list.html" TargetMode="External"/><Relationship Id="rId163" Type="http://schemas.openxmlformats.org/officeDocument/2006/relationships/hyperlink" Target="file:///C:\Users\Lloyd\Documents\SVN\FHIR\build\qa\resource.html" TargetMode="External"/><Relationship Id="rId370" Type="http://schemas.openxmlformats.org/officeDocument/2006/relationships/hyperlink" Target="file:///C:\Users\Lloyd\Documents\SVN\FHIR\build\qa\resource.html" TargetMode="External"/><Relationship Id="rId2051" Type="http://schemas.openxmlformats.org/officeDocument/2006/relationships/hyperlink" Target="file:///C:\Users\Lloyd\Documents\SVN\FHIR\build\qa\search.html" TargetMode="External"/><Relationship Id="rId2289" Type="http://schemas.openxmlformats.org/officeDocument/2006/relationships/hyperlink" Target="file:///C:\Users\Lloyd\Documents\SVN\FHIR\build\qa\datatypes.html" TargetMode="External"/><Relationship Id="rId2496" Type="http://schemas.openxmlformats.org/officeDocument/2006/relationships/hyperlink" Target="file:///C:\Users\Lloyd\Documents\SVN\FHIR\build\qa\.xml.html" TargetMode="External"/><Relationship Id="rId230" Type="http://schemas.openxmlformats.org/officeDocument/2006/relationships/hyperlink" Target="http://wiki.hl7.org/index.php?title=FHIR_Governance_Board"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document-example-dischargesummary.json.html" TargetMode="External"/><Relationship Id="rId882" Type="http://schemas.openxmlformats.org/officeDocument/2006/relationships/hyperlink" Target="file:///C:\Users\Lloyd\Documents\SVN\FHIR\build\qa\extensibility.html" TargetMode="External"/><Relationship Id="rId1098" Type="http://schemas.openxmlformats.org/officeDocument/2006/relationships/hyperlink" Target="file:///C:\Users\Lloyd\Documents\SVN\FHIR\build\qa\orderresponse.html" TargetMode="External"/><Relationship Id="rId2149" Type="http://schemas.openxmlformats.org/officeDocument/2006/relationships/hyperlink" Target="file:///C:\Users\Lloyd\Documents\SVN\FHIR\build\qa\lifecycle.html" TargetMode="External"/><Relationship Id="rId2356" Type="http://schemas.openxmlformats.org/officeDocument/2006/relationships/hyperlink" Target="file:///C:\Users\Lloyd\Documents\SVN\FHIR\build\qa\v3\ActCode\index.html" TargetMode="External"/><Relationship Id="rId2563" Type="http://schemas.openxmlformats.org/officeDocument/2006/relationships/hyperlink" Target="file:///C:\Users\Lloyd\Documents\SVN\FHIR\build\qa\datatypes.html" TargetMode="External"/><Relationship Id="rId2770" Type="http://schemas.openxmlformats.org/officeDocument/2006/relationships/hyperlink" Target="http://wiki.hl7.org/index.php?title=Public_FHIR_Validation_Services" TargetMode="External"/><Relationship Id="rId328" Type="http://schemas.openxmlformats.org/officeDocument/2006/relationships/hyperlink" Target="file:///C:\Users\Lloyd\Documents\SVN\FHIR\build\qa\datatypes.html" TargetMode="External"/><Relationship Id="rId535" Type="http://schemas.openxmlformats.org/officeDocument/2006/relationships/hyperlink" Target="file:///C:\Users\Lloyd\Documents\SVN\FHIR\build\qa\datatypes-mappings.html" TargetMode="External"/><Relationship Id="rId742" Type="http://schemas.openxmlformats.org/officeDocument/2006/relationships/hyperlink" Target="file:///C:\Users\Lloyd\Documents\SVN\FHIR\build\qa\provenance.html" TargetMode="External"/><Relationship Id="rId1165" Type="http://schemas.openxmlformats.org/officeDocument/2006/relationships/hyperlink" Target="file:///C:\Users\Lloyd\Documents\SVN\FHIR\build\qa\list.html" TargetMode="External"/><Relationship Id="rId1372" Type="http://schemas.openxmlformats.org/officeDocument/2006/relationships/hyperlink" Target="file:///C:\Users\Lloyd\Documents\SVN\FHIR\build\qa\resource.html" TargetMode="External"/><Relationship Id="rId2009" Type="http://schemas.openxmlformats.org/officeDocument/2006/relationships/hyperlink" Target="file:///C:\Users\Lloyd\Documents\SVN\FHIR\build\qa\searchparameter.html" TargetMode="External"/><Relationship Id="rId2216" Type="http://schemas.openxmlformats.org/officeDocument/2006/relationships/hyperlink" Target="file:///C:\Users\Lloyd\Documents\SVN\FHIR\build\qa\enrollmentrequest.html" TargetMode="External"/><Relationship Id="rId2423" Type="http://schemas.openxmlformats.org/officeDocument/2006/relationships/hyperlink" Target="file:///C:\Users\Lloyd\Documents\SVN\FHIR\build\qa\managing.html" TargetMode="External"/><Relationship Id="rId2630" Type="http://schemas.openxmlformats.org/officeDocument/2006/relationships/hyperlink" Target="file:///C:\Users\Lloyd\Documents\SVN\FHIR\build\qa\terminologies-systems.html" TargetMode="External"/><Relationship Id="rId602" Type="http://schemas.openxmlformats.org/officeDocument/2006/relationships/hyperlink" Target="file:///C:\Users\Lloyd\Documents\SVN\FHIR\build\qa\extensibility.html" TargetMode="External"/><Relationship Id="rId1025" Type="http://schemas.openxmlformats.org/officeDocument/2006/relationships/hyperlink" Target="file:///C:\Users\Lloyd\Documents\SVN\FHIR\build\qa\datatypes.html" TargetMode="External"/><Relationship Id="rId1232" Type="http://schemas.openxmlformats.org/officeDocument/2006/relationships/hyperlink" Target="file:///C:\Users\Lloyd\Documents\SVN\FHIR\build\qa\valueset.html" TargetMode="External"/><Relationship Id="rId1677" Type="http://schemas.openxmlformats.org/officeDocument/2006/relationships/hyperlink" Target="file:///C:\Users\Lloyd\Documents\SVN\FHIR\build\qa\medicationstatement.html" TargetMode="External"/><Relationship Id="rId1884" Type="http://schemas.openxmlformats.org/officeDocument/2006/relationships/hyperlink" Target="file:///C:\Users\Lloyd\Documents\SVN\FHIR\build\qa\compartments.html" TargetMode="External"/><Relationship Id="rId2728" Type="http://schemas.openxmlformats.org/officeDocument/2006/relationships/hyperlink" Target="file:///C:\Users\Lloyd\Documents\SVN\FHIR\build\qa\history.html" TargetMode="External"/><Relationship Id="rId907" Type="http://schemas.openxmlformats.org/officeDocument/2006/relationships/hyperlink" Target="file:///C:\Users\Lloyd\Documents\SVN\FHIR\build\qa\datatypes.html" TargetMode="External"/><Relationship Id="rId1537" Type="http://schemas.openxmlformats.org/officeDocument/2006/relationships/hyperlink" Target="file:///C:\Users\Lloyd\Documents\SVN\FHIR\build\qa\procedure-example-f003-abscess.html" TargetMode="External"/><Relationship Id="rId1744" Type="http://schemas.openxmlformats.org/officeDocument/2006/relationships/hyperlink" Target="file:///C:\Users\Lloyd\Documents\SVN\FHIR\build\qa\parameters.html" TargetMode="External"/><Relationship Id="rId1951" Type="http://schemas.openxmlformats.org/officeDocument/2006/relationships/hyperlink" Target="http://wiki.hl7.org/index.php?title=FHIR_Support_Page" TargetMode="External"/><Relationship Id="rId36" Type="http://schemas.openxmlformats.org/officeDocument/2006/relationships/hyperlink" Target="file:///C:\Users\Lloyd\Documents\SVN\FHIR\build\qa\domainresource.html" TargetMode="External"/><Relationship Id="rId1604" Type="http://schemas.openxmlformats.org/officeDocument/2006/relationships/hyperlink" Target="file:///C:\Users\Lloyd\Documents\SVN\FHIR\build\qa\diagnosticreport-example-f202-bloodculture.html" TargetMode="External"/><Relationship Id="rId185" Type="http://schemas.openxmlformats.org/officeDocument/2006/relationships/hyperlink" Target="formats.html#table" TargetMode="External"/><Relationship Id="rId1811" Type="http://schemas.openxmlformats.org/officeDocument/2006/relationships/hyperlink" Target="file:///C:\Users\Lloyd\Documents\SVN\FHIR\build\qa\conformance.html" TargetMode="External"/><Relationship Id="rId1909" Type="http://schemas.openxmlformats.org/officeDocument/2006/relationships/hyperlink" Target="file:///C:\Users\Lloyd\Documents\SVN\FHIR\build\qa\narrative.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operations.html" TargetMode="External"/><Relationship Id="rId2073" Type="http://schemas.openxmlformats.org/officeDocument/2006/relationships/hyperlink" Target="file:///C:\Users\Lloyd\Documents\SVN\FHIR\build\qa\diagnosticreport.html" TargetMode="External"/><Relationship Id="rId2280" Type="http://schemas.openxmlformats.org/officeDocument/2006/relationships/hyperlink" Target="file:///C:\Users\Lloyd\Documents\SVN\FHIR\build\qa\datatypes.html" TargetMode="External"/><Relationship Id="rId2378" Type="http://schemas.openxmlformats.org/officeDocument/2006/relationships/hyperlink" Target="file:///C:\Users\Lloyd\Documents\SVN\FHIR\build\qa\provenance.html" TargetMode="External"/><Relationship Id="rId252" Type="http://schemas.openxmlformats.org/officeDocument/2006/relationships/hyperlink" Target="http://www.dips.no" TargetMode="External"/><Relationship Id="rId1187" Type="http://schemas.openxmlformats.org/officeDocument/2006/relationships/hyperlink" Target="file:///C:\Users\Lloyd\Documents\SVN\FHIR\build\qa\episodeofcare.html" TargetMode="External"/><Relationship Id="rId2140" Type="http://schemas.openxmlformats.org/officeDocument/2006/relationships/hyperlink" Target="file:///C:\Users\Lloyd\Documents\SVN\FHIR\build\qa\imagingstudy.html" TargetMode="External"/><Relationship Id="rId2585" Type="http://schemas.openxmlformats.org/officeDocument/2006/relationships/hyperlink" Target="file:///C:\Users\Lloyd\Documents\SVN\FHIR\build\qa\conceptmap.html" TargetMode="External"/><Relationship Id="rId2792" Type="http://schemas.openxmlformats.org/officeDocument/2006/relationships/hyperlink" Target="http://www.w3.org/TR/xmlschema-2/" TargetMode="External"/><Relationship Id="rId112" Type="http://schemas.openxmlformats.org/officeDocument/2006/relationships/hyperlink" Target="file:///C:\Users\Lloyd\Documents\SVN\FHIR\build\qa\datatypes.html" TargetMode="External"/><Relationship Id="rId557" Type="http://schemas.openxmlformats.org/officeDocument/2006/relationships/hyperlink" Target="file:///C:\Users\Lloyd\Documents\SVN\FHIR\build\qa\datatypes-examples.html" TargetMode="External"/><Relationship Id="rId764" Type="http://schemas.openxmlformats.org/officeDocument/2006/relationships/hyperlink" Target="file:///C:\Users\Lloyd\Documents\SVN\FHIR\build\qa\element-definitions.html" TargetMode="External"/><Relationship Id="rId971" Type="http://schemas.openxmlformats.org/officeDocument/2006/relationships/hyperlink" Target="file:///C:\Users\Lloyd\Documents\SVN\index.html" TargetMode="External"/><Relationship Id="rId1394" Type="http://schemas.openxmlformats.org/officeDocument/2006/relationships/hyperlink" Target="file:///C:\Users\Lloyd\Documents\SVN\FHIR\build\qa\sdcde\sdcde.html" TargetMode="External"/><Relationship Id="rId1699" Type="http://schemas.openxmlformats.org/officeDocument/2006/relationships/hyperlink" Target="file:///C:\Users\Lloyd\Documents\SVN\FHIR\build\qa\bundle.html" TargetMode="External"/><Relationship Id="rId2000" Type="http://schemas.openxmlformats.org/officeDocument/2006/relationships/hyperlink" Target="file:///C:\Users\Lloyd\Documents\SVN\FHIR\build\qa\elementdefinition-definitions.html" TargetMode="External"/><Relationship Id="rId2238" Type="http://schemas.openxmlformats.org/officeDocument/2006/relationships/hyperlink" Target="http://www.nlm.nih.gov/" TargetMode="External"/><Relationship Id="rId2445" Type="http://schemas.openxmlformats.org/officeDocument/2006/relationships/hyperlink" Target="file:///C:\Users\Lloyd\Documents\SVN\FHIR\build\qa\valueset-administration-method-codes.html" TargetMode="External"/><Relationship Id="rId2652" Type="http://schemas.openxmlformats.org/officeDocument/2006/relationships/hyperlink" Target="http://karwin.blogspot.com.au/2010/03/rendering-trees-with-closure-tables.html"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implementation.html" TargetMode="External"/><Relationship Id="rId831" Type="http://schemas.openxmlformats.org/officeDocument/2006/relationships/hyperlink" Target="file:///C:\Users\Lloyd\Documents\SVN\FHIR\build\qa\datatypes.html" TargetMode="External"/><Relationship Id="rId1047" Type="http://schemas.openxmlformats.org/officeDocument/2006/relationships/hyperlink" Target="file:///C:\Users\Lloyd\Documents\SVN\FHIR\build\qa\datatypes.html" TargetMode="External"/><Relationship Id="rId1254" Type="http://schemas.openxmlformats.org/officeDocument/2006/relationships/hyperlink" Target="http://services.w3.org/htmldiff" TargetMode="External"/><Relationship Id="rId1461" Type="http://schemas.openxmlformats.org/officeDocument/2006/relationships/hyperlink" Target="file:///C:\Users\Lloyd\Documents\SVN\FHIR\build\qa\overview.html" TargetMode="External"/><Relationship Id="rId2305" Type="http://schemas.openxmlformats.org/officeDocument/2006/relationships/hyperlink" Target="http://wiki.hl7.org/index.php?title=FHIR_Specification_Feedback_(DSTU_2)" TargetMode="External"/><Relationship Id="rId2512" Type="http://schemas.openxmlformats.org/officeDocument/2006/relationships/hyperlink" Target="file:///C:\Users\Lloyd\Documents\SVN\FHIR\build\qa\identifier-registry.html" TargetMode="External"/><Relationship Id="rId929" Type="http://schemas.openxmlformats.org/officeDocument/2006/relationships/hyperlink" Target="file:///C:\Users\Lloyd\Documents\SVN\FHIR\build\qa\help.html" TargetMode="External"/><Relationship Id="rId1114" Type="http://schemas.openxmlformats.org/officeDocument/2006/relationships/hyperlink" Target="file:///C:\Users\Lloyd\Documents\SVN\FHIR\build\qa\bundle.html" TargetMode="External"/><Relationship Id="rId1321" Type="http://schemas.openxmlformats.org/officeDocument/2006/relationships/hyperlink" Target="https://tools.ietf.org/html/rfc5005" TargetMode="External"/><Relationship Id="rId1559" Type="http://schemas.openxmlformats.org/officeDocument/2006/relationships/hyperlink" Target="file:///C:\Users\Lloyd\Documents\SVN\FHIR\build\qa\observation-example-f001-glucose.html" TargetMode="External"/><Relationship Id="rId1766" Type="http://schemas.openxmlformats.org/officeDocument/2006/relationships/hyperlink" Target="file:///C:\Users\Lloyd\Documents\SVN\FHIR\build\qa\fhir-runtime.css" TargetMode="External"/><Relationship Id="rId1973" Type="http://schemas.openxmlformats.org/officeDocument/2006/relationships/hyperlink" Target="file:///C:\Users\Lloyd\Documents\SVN\FHIR\build\qa\operationdefinition.html" TargetMode="External"/><Relationship Id="rId58" Type="http://schemas.openxmlformats.org/officeDocument/2006/relationships/hyperlink" Target="file:///C:\Users\Lloyd\Documents\SVN\FHIR\build\qa\history.html" TargetMode="External"/><Relationship Id="rId1419" Type="http://schemas.openxmlformats.org/officeDocument/2006/relationships/hyperlink" Target="http://wiki.hl7.org/index.php?title=FHIR_Support_Page" TargetMode="External"/><Relationship Id="rId1626" Type="http://schemas.openxmlformats.org/officeDocument/2006/relationships/hyperlink" Target="file:///C:\Users\Lloyd\Documents\SVN\FHIR\build\qa\json.html" TargetMode="External"/><Relationship Id="rId1833" Type="http://schemas.openxmlformats.org/officeDocument/2006/relationships/hyperlink" Target="file:///C:\Users\Lloyd\Documents\SVN\FHIR\build\qa\history.html" TargetMode="External"/><Relationship Id="rId1900" Type="http://schemas.openxmlformats.org/officeDocument/2006/relationships/hyperlink" Target="file:///C:\Users\Lloyd\Documents\SVN\FHIR\build\qa\change.html" TargetMode="External"/><Relationship Id="rId2095" Type="http://schemas.openxmlformats.org/officeDocument/2006/relationships/hyperlink" Target="file:///C:\Users\Lloyd\Documents\SVN\FHIR\build\qa\usecases.html" TargetMode="External"/><Relationship Id="rId274" Type="http://schemas.openxmlformats.org/officeDocument/2006/relationships/hyperlink" Target="http://www.intermountainhealthcare.org" TargetMode="External"/><Relationship Id="rId481" Type="http://schemas.openxmlformats.org/officeDocument/2006/relationships/hyperlink" Target="file:///C:\Users\Lloyd\Documents\SVN\FHIR\build\qa\fhir-base.xsd" TargetMode="External"/><Relationship Id="rId2162" Type="http://schemas.openxmlformats.org/officeDocument/2006/relationships/hyperlink" Target="file:///C:\Users\Lloyd\Documents\SVN\FHIR\build\qa\appointment.html" TargetMode="External"/><Relationship Id="rId134" Type="http://schemas.openxmlformats.org/officeDocument/2006/relationships/hyperlink" Target="file:///C:\Users\Lloyd\Documents\SVN\FHIR\build\qa\imagingstudy.html" TargetMode="External"/><Relationship Id="rId579" Type="http://schemas.openxmlformats.org/officeDocument/2006/relationships/hyperlink" Target="file:///C:\Users\Lloyd\Documents\SVN\FHIR\build\qa\datatypes.html" TargetMode="External"/><Relationship Id="rId786" Type="http://schemas.openxmlformats.org/officeDocument/2006/relationships/hyperlink" Target="file:///C:\Users\Lloyd\Documents\SVN\FHIR\build\qa\extensibility-definitions.html" TargetMode="External"/><Relationship Id="rId993" Type="http://schemas.openxmlformats.org/officeDocument/2006/relationships/image" Target="file:///C:\Users\Lloyd\Documents\SVN\FHIR\build\qa\icon_profile.png"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hyperlink" Target="file:///C:\Users\Lloyd\Documents\SVN\FHIR\build\qa\http.html" TargetMode="External"/><Relationship Id="rId341" Type="http://schemas.openxmlformats.org/officeDocument/2006/relationships/hyperlink" Target="file:///C:\Users\Lloyd\Documents\SVN\FHIR\build\qa\datatypes-examples.html" TargetMode="External"/><Relationship Id="rId439" Type="http://schemas.openxmlformats.org/officeDocument/2006/relationships/hyperlink" Target="file:///C:\Users\Lloyd\Documents\SVN\FHIR\build\qa\datatypes-examples.html" TargetMode="External"/><Relationship Id="rId646" Type="http://schemas.openxmlformats.org/officeDocument/2006/relationships/hyperlink" Target="file:///C:\Users\Lloyd\Documents\SVN\FHIR\build\qa\formats.html" TargetMode="External"/><Relationship Id="rId1069" Type="http://schemas.openxmlformats.org/officeDocument/2006/relationships/hyperlink" Target="file:///C:\Users\Lloyd\Documents\SVN\FHIR\build\qa\devicemetric.html" TargetMode="External"/><Relationship Id="rId1276" Type="http://schemas.openxmlformats.org/officeDocument/2006/relationships/hyperlink" Target="http://enable-cors.org/" TargetMode="External"/><Relationship Id="rId1483" Type="http://schemas.openxmlformats.org/officeDocument/2006/relationships/hyperlink" Target="file:///C:\Users\Lloyd\Documents\SVN\FHIR\build\qa\http.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valueset-allergy-intolerance-status.html" TargetMode="External"/><Relationship Id="rId506" Type="http://schemas.openxmlformats.org/officeDocument/2006/relationships/hyperlink" Target="file:///C:\Users\Lloyd\Documents\SVN\FHIR\build\qa\datatypes-mappings.html" TargetMode="External"/><Relationship Id="rId853" Type="http://schemas.openxmlformats.org/officeDocument/2006/relationships/hyperlink" Target="file:///C:\Users\Lloyd\Documents\SVN\FHIR\build\qa\structuredefinition.html" TargetMode="External"/><Relationship Id="rId1136" Type="http://schemas.openxmlformats.org/officeDocument/2006/relationships/hyperlink" Target="http://gforge.hl7.org/gf/project/fhir/tracker/?action=TrackerItemEdit&amp;tracker_item_id=3626" TargetMode="External"/><Relationship Id="rId1690" Type="http://schemas.openxmlformats.org/officeDocument/2006/relationships/hyperlink" Target="http://loinc.org" TargetMode="External"/><Relationship Id="rId1788" Type="http://schemas.openxmlformats.org/officeDocument/2006/relationships/hyperlink" Target="http://evs.nci.nih.gov/ftp1/NDF-RT/NDF-RT%20Documentation.pdf" TargetMode="External"/><Relationship Id="rId1995" Type="http://schemas.openxmlformats.org/officeDocument/2006/relationships/image" Target="file:///C:\Users\Lloyd\Documents\SVN\FHIR\build\qa\slicing.png" TargetMode="External"/><Relationship Id="rId2534" Type="http://schemas.openxmlformats.org/officeDocument/2006/relationships/hyperlink" Target="http://www2a.cdc.gov/vaccines/iis/iisstandards/vaccines.asp?rpt=cvx" TargetMode="External"/><Relationship Id="rId2741" Type="http://schemas.openxmlformats.org/officeDocument/2006/relationships/hyperlink" Target="file:///C:\Users\Lloyd\Documents\SVN\FHIR\build\qa\http.html" TargetMode="External"/><Relationship Id="rId713" Type="http://schemas.openxmlformats.org/officeDocument/2006/relationships/hyperlink" Target="file:///C:\Users\Lloyd\Documents\SVN\FHIR\build\qa\fhir.rdf.xml.zip" TargetMode="External"/><Relationship Id="rId920" Type="http://schemas.openxmlformats.org/officeDocument/2006/relationships/hyperlink" Target="file:///C:\Users\Lloyd\Documents\SVN\FHIR\build\qa\extension-patient-clinicaltrial.html" TargetMode="External"/><Relationship Id="rId1343" Type="http://schemas.openxmlformats.org/officeDocument/2006/relationships/hyperlink" Target="file:///C:\Users\Lloyd\Documents\SVN\FHIR\build\qa\bundle-definitions.html" TargetMode="External"/><Relationship Id="rId1550" Type="http://schemas.openxmlformats.org/officeDocument/2006/relationships/hyperlink" Target="file:///C:\Users\Lloyd\Documents\SVN\FHIR\build\qa\medication-example-f004-metoprolol.html" TargetMode="External"/><Relationship Id="rId1648" Type="http://schemas.openxmlformats.org/officeDocument/2006/relationships/hyperlink" Target="file:///C:\Users\Lloyd\Documents\SVN\FHIR\build\qa\bundle.html" TargetMode="External"/><Relationship Id="rId2601" Type="http://schemas.openxmlformats.org/officeDocument/2006/relationships/hyperlink" Target="http://unitsofmeasure.org" TargetMode="External"/><Relationship Id="rId1203" Type="http://schemas.openxmlformats.org/officeDocument/2006/relationships/hyperlink" Target="file:///C:\Users\Lloyd\Documents\SVN\FHIR\build\qa\claim.html" TargetMode="External"/><Relationship Id="rId1410" Type="http://schemas.openxmlformats.org/officeDocument/2006/relationships/hyperlink" Target="file:///C:\Users\Lloyd\Documents\SVN\FHIR\build\qa\downloads.html" TargetMode="External"/><Relationship Id="rId1508" Type="http://schemas.openxmlformats.org/officeDocument/2006/relationships/hyperlink" Target="file:///C:\Users\Lloyd\Documents\SVN\FHIR\build\qa\history.html" TargetMode="External"/><Relationship Id="rId1855" Type="http://schemas.openxmlformats.org/officeDocument/2006/relationships/hyperlink" Target="file:///C:\Users\Lloyd\Documents\SVN\FHIR\build\qa\operations.html" TargetMode="External"/><Relationship Id="rId1715" Type="http://schemas.openxmlformats.org/officeDocument/2006/relationships/hyperlink" Target="file:///C:\Users\Lloyd\Documents\SVN\FHIR\build\qa\messageheader.html" TargetMode="External"/><Relationship Id="rId1922" Type="http://schemas.openxmlformats.org/officeDocument/2006/relationships/hyperlink" Target="file:///C:\Users\Lloyd\Documents\SVN\FHIR\build\qa\http.html" TargetMode="External"/><Relationship Id="rId296" Type="http://schemas.openxmlformats.org/officeDocument/2006/relationships/hyperlink" Target="http://www.roche-diagnostics.com&#226;&#8364;&#381;" TargetMode="External"/><Relationship Id="rId2184" Type="http://schemas.openxmlformats.org/officeDocument/2006/relationships/hyperlink" Target="file:///C:\Users\Lloyd\Documents\SVN\FHIR\build\qa\auditevent.html" TargetMode="External"/><Relationship Id="rId2391" Type="http://schemas.openxmlformats.org/officeDocument/2006/relationships/hyperlink" Target="file:///C:\Users\Lloyd\Documents\SVN\FHIR\build\qa\http.html" TargetMode="External"/><Relationship Id="rId156" Type="http://schemas.openxmlformats.org/officeDocument/2006/relationships/hyperlink" Target="file:///C:\Users\Lloyd\Documents\SVN\FHIR\build\qa\timelines.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html" TargetMode="External"/><Relationship Id="rId2044" Type="http://schemas.openxmlformats.org/officeDocument/2006/relationships/hyperlink" Target="file:///C:\Users\Lloyd\Documents\SVN\FHIR\build\qa\help.html" TargetMode="External"/><Relationship Id="rId2251" Type="http://schemas.openxmlformats.org/officeDocument/2006/relationships/hyperlink" Target="file:///C:\Users\Lloyd\Documents\SVN\FHIR\build\qa\compartments.html" TargetMode="External"/><Relationship Id="rId2489" Type="http://schemas.openxmlformats.org/officeDocument/2006/relationships/hyperlink" Target="file:///C:\Users\Lloyd\Documents\SVN\FHIR\build\qa\.xml.html" TargetMode="External"/><Relationship Id="rId2696" Type="http://schemas.openxmlformats.org/officeDocument/2006/relationships/hyperlink" Target="http://unitsofmeasure.org" TargetMode="External"/><Relationship Id="rId223" Type="http://schemas.openxmlformats.org/officeDocument/2006/relationships/hyperlink" Target="file:///C:\Users\Lloyd\Documents\SVN\FHIR\build\qa\help.html" TargetMode="External"/><Relationship Id="rId430" Type="http://schemas.openxmlformats.org/officeDocument/2006/relationships/hyperlink" Target="file:///C:\Users\Lloyd\Documents\SVN\FHIR\build\qa\datatypes-examples.html" TargetMode="External"/><Relationship Id="rId668" Type="http://schemas.openxmlformats.org/officeDocument/2006/relationships/hyperlink" Target="file:///C:\Users\Lloyd\Documents\SVN\FHIR\build\qa\resource.html" TargetMode="External"/><Relationship Id="rId875" Type="http://schemas.openxmlformats.org/officeDocument/2006/relationships/hyperlink" Target="file:///C:\Users\Lloyd\Documents\SVN\FHIR\build\qa\resource.html" TargetMode="External"/><Relationship Id="rId1060" Type="http://schemas.openxmlformats.org/officeDocument/2006/relationships/hyperlink" Target="file:///C:\Users\Lloyd\Documents\SVN\FHIR\build\qa\clinicalimpression.html" TargetMode="External"/><Relationship Id="rId1298" Type="http://schemas.openxmlformats.org/officeDocument/2006/relationships/hyperlink" Target="file:///C:\Users\Lloyd\Documents\SVN\FHIR\build\qa\updates.html" TargetMode="External"/><Relationship Id="rId2111" Type="http://schemas.openxmlformats.org/officeDocument/2006/relationships/hyperlink" Target="file:///C:\Users\Lloyd\Documents\SVN\FHIR\build\qa\lifecycle.html" TargetMode="External"/><Relationship Id="rId2349" Type="http://schemas.openxmlformats.org/officeDocument/2006/relationships/hyperlink" Target="file:///C:\Users\Lloyd\Documents\SVN\FHIR\build\qa\v3\ActCode\index.html" TargetMode="External"/><Relationship Id="rId2556" Type="http://schemas.openxmlformats.org/officeDocument/2006/relationships/hyperlink" Target="file:///C:\Users\Lloyd\Documents\SVN\FHIR\build\qa\resource.html" TargetMode="External"/><Relationship Id="rId2763" Type="http://schemas.openxmlformats.org/officeDocument/2006/relationships/hyperlink" Target="file:///C:\Users\Lloyd\Documents\SVN\FHIR\build\qa\downloads.html" TargetMode="External"/><Relationship Id="rId528" Type="http://schemas.openxmlformats.org/officeDocument/2006/relationships/hyperlink" Target="file:///C:\Users\Lloyd\Documents\SVN\FHIR\build\qa\datatypes-definitions.html" TargetMode="External"/><Relationship Id="rId735" Type="http://schemas.openxmlformats.org/officeDocument/2006/relationships/hyperlink" Target="file:///C:\Users\Lloyd\Documents\SVN\FHIR\build\qa\datatypes.html" TargetMode="External"/><Relationship Id="rId942" Type="http://schemas.openxmlformats.org/officeDocument/2006/relationships/hyperlink" Target="file:///C:\Users\Lloyd\Documents\SVN\FHIR\build\qa\claimresponse.html" TargetMode="External"/><Relationship Id="rId1158" Type="http://schemas.openxmlformats.org/officeDocument/2006/relationships/hyperlink" Target="http://gforge.hl7.org/gf/project/fhir/tracker/?action=TrackerItemEdit&amp;tracker_item_id=3138" TargetMode="External"/><Relationship Id="rId1365" Type="http://schemas.openxmlformats.org/officeDocument/2006/relationships/hyperlink" Target="http://www.w3.org" TargetMode="External"/><Relationship Id="rId1572" Type="http://schemas.openxmlformats.org/officeDocument/2006/relationships/hyperlink" Target="file:///C:\Users\Lloyd\Documents\SVN\FHIR\build\qa\condition-example-f202-malignancy.html" TargetMode="External"/><Relationship Id="rId2209" Type="http://schemas.openxmlformats.org/officeDocument/2006/relationships/hyperlink" Target="file:///C:\Users\Lloyd\Documents\SVN\FHIR\build\qa\operationdefinition.html" TargetMode="External"/><Relationship Id="rId2416" Type="http://schemas.openxmlformats.org/officeDocument/2006/relationships/hyperlink" Target="file:///C:\Users\Lloyd\Documents\SVN\FHIR\build\qa\soa.html" TargetMode="External"/><Relationship Id="rId2623" Type="http://schemas.openxmlformats.org/officeDocument/2006/relationships/hyperlink" Target="file:///C:\Users\Lloyd\Documents\SVN\FHIR\build\qa\valueset.html" TargetMode="External"/><Relationship Id="rId1018" Type="http://schemas.openxmlformats.org/officeDocument/2006/relationships/hyperlink" Target="file:///C:\Users\Lloyd\Documents\SVN\FHIR\build\qa\resource.html" TargetMode="External"/><Relationship Id="rId1225" Type="http://schemas.openxmlformats.org/officeDocument/2006/relationships/hyperlink" Target="file:///C:\Users\Lloyd\Documents\SVN\FHIR\build\qa\dataelement.html" TargetMode="External"/><Relationship Id="rId1432" Type="http://schemas.openxmlformats.org/officeDocument/2006/relationships/hyperlink" Target="file:///C:\Users\Lloyd\Documents\SVN\FHIR\build\qa\conformance-rules.html" TargetMode="External"/><Relationship Id="rId1877" Type="http://schemas.openxmlformats.org/officeDocument/2006/relationships/hyperlink" Target="file:///C:\Users\Lloyd\Documents\SVN\FHIR\build\qa\search.html" TargetMode="External"/><Relationship Id="rId71" Type="http://schemas.openxmlformats.org/officeDocument/2006/relationships/hyperlink" Target="http://www.hl7.org/Special/committees/index.cfm" TargetMode="External"/><Relationship Id="rId802" Type="http://schemas.openxmlformats.org/officeDocument/2006/relationships/hyperlink" Target="file:///C:\Users\Lloyd\Documents\SVN\FHIR\build\qa\element-definitions.html" TargetMode="External"/><Relationship Id="rId1737" Type="http://schemas.openxmlformats.org/officeDocument/2006/relationships/hyperlink" Target="file:///C:\Users\Lloyd\Documents\SVN\FHIR\build\qa\messageheader-definitions.html" TargetMode="External"/><Relationship Id="rId1944" Type="http://schemas.openxmlformats.org/officeDocument/2006/relationships/image" Target="file:///C:\Users\Lloyd\Documents\SVN\FHIR\build\qa\header-tabs.png" TargetMode="External"/><Relationship Id="rId29" Type="http://schemas.openxmlformats.org/officeDocument/2006/relationships/hyperlink" Target="file:///C:\Users\Lloyd\Documents\SVN\FHIR\build\qa\summary.html" TargetMode="External"/><Relationship Id="rId178" Type="http://schemas.openxmlformats.org/officeDocument/2006/relationships/hyperlink" Target="file:///C:\Users\Lloyd\Documents\SVN\FHIR\build\qa\structuredefinition.html" TargetMode="External"/><Relationship Id="rId1804" Type="http://schemas.openxmlformats.org/officeDocument/2006/relationships/hyperlink" Target="file:///C:\Users\Lloyd\Documents\SVN\FHIR\build\qa\help.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atatypes.html" TargetMode="External"/><Relationship Id="rId2066" Type="http://schemas.openxmlformats.org/officeDocument/2006/relationships/hyperlink" Target="file:///C:\Users\Lloyd\Documents\SVN\FHIR\build\qa\help.html" TargetMode="External"/><Relationship Id="rId2273" Type="http://schemas.openxmlformats.org/officeDocument/2006/relationships/hyperlink" Target="file:///C:\Users\Lloyd\Documents\SVN\FHIR\build\qa\datatypes.html" TargetMode="External"/><Relationship Id="rId2480" Type="http://schemas.openxmlformats.org/officeDocument/2006/relationships/hyperlink" Target="file:///C:\Users\Lloyd\Documents\SVN\FHIR\build\qa\.html" TargetMode="External"/><Relationship Id="rId245" Type="http://schemas.openxmlformats.org/officeDocument/2006/relationships/hyperlink" Target="http://www.choise-hs.com"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imagingstudy.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Lloyd\Documents\SVN\FHIR\build\qa\history.html" TargetMode="External"/><Relationship Id="rId2578" Type="http://schemas.openxmlformats.org/officeDocument/2006/relationships/hyperlink" Target="file:///C:\Users\Lloyd\Documents\SVN\FHIR\build\qa\rxnorm.html" TargetMode="External"/><Relationship Id="rId2785" Type="http://schemas.openxmlformats.org/officeDocument/2006/relationships/hyperlink" Target="file:///C:\Users\Lloyd\Documents\SVN\FHIR\build\qa\fhir-base.xsd" TargetMode="External"/><Relationship Id="rId105" Type="http://schemas.openxmlformats.org/officeDocument/2006/relationships/hyperlink" Target="file:///C:\Users\Lloyd\Documents\SVN\FHIR\build\qa\help.html" TargetMode="External"/><Relationship Id="rId312" Type="http://schemas.openxmlformats.org/officeDocument/2006/relationships/hyperlink" Target="http://medical.nema.org/standard.html" TargetMode="External"/><Relationship Id="rId757" Type="http://schemas.openxmlformats.org/officeDocument/2006/relationships/hyperlink" Target="file:///C:\Users\Lloyd\Documents\SVN\FHIR\build\qa\formats.html" TargetMode="External"/><Relationship Id="rId964" Type="http://schemas.openxmlformats.org/officeDocument/2006/relationships/hyperlink" Target="http://wiki.hl7.org/index.php?title=Category:FHIR_Resource_Proposal" TargetMode="External"/><Relationship Id="rId1387" Type="http://schemas.openxmlformats.org/officeDocument/2006/relationships/hyperlink" Target="file:///C:\Users\Lloyd\Documents\SVN\FHIR\build\qa\auditevent.html" TargetMode="External"/><Relationship Id="rId1594" Type="http://schemas.openxmlformats.org/officeDocument/2006/relationships/hyperlink" Target="file:///C:\Users\Lloyd\Documents\SVN\FHIR\build\qa\condition-example-f203-sepsis.html" TargetMode="External"/><Relationship Id="rId2200" Type="http://schemas.openxmlformats.org/officeDocument/2006/relationships/hyperlink" Target="file:///C:\Users\Lloyd\Documents\SVN\FHIR\build\qa\subscription.html" TargetMode="External"/><Relationship Id="rId2438" Type="http://schemas.openxmlformats.org/officeDocument/2006/relationships/hyperlink" Target="http://www.snomed.org/gl?t=glsct_st_ConceptId" TargetMode="External"/><Relationship Id="rId2645" Type="http://schemas.openxmlformats.org/officeDocument/2006/relationships/hyperlink" Target="file:///C:\Users\Lloyd\Documents\SVN\FHIR\build\qa\valueset-operations.html" TargetMode="External"/><Relationship Id="rId93" Type="http://schemas.openxmlformats.org/officeDocument/2006/relationships/hyperlink" Target="file:///C:\Users\Lloyd\Documents\SVN\FHIR\build\qa\resource.html" TargetMode="External"/><Relationship Id="rId617" Type="http://schemas.openxmlformats.org/officeDocument/2006/relationships/hyperlink" Target="file:///C:\Users\Lloyd\Documents\SVN\FHIR\build\qa\2015Sep\index.html" TargetMode="External"/><Relationship Id="rId824" Type="http://schemas.openxmlformats.org/officeDocument/2006/relationships/hyperlink" Target="file:///C:\Users\Lloyd\Documents\SVN\FHIR\build\qa\datatypes.html" TargetMode="External"/><Relationship Id="rId1247" Type="http://schemas.openxmlformats.org/officeDocument/2006/relationships/hyperlink" Target="file:///C:\Users\Lloyd\Documents\SVN\FHIR\build\qa\practitioner.html" TargetMode="External"/><Relationship Id="rId1454" Type="http://schemas.openxmlformats.org/officeDocument/2006/relationships/hyperlink" Target="file:///C:\Users\Lloyd\Documents\SVN\FHIR\build\qa\conformance.html" TargetMode="External"/><Relationship Id="rId1661" Type="http://schemas.openxmlformats.org/officeDocument/2006/relationships/hyperlink" Target="http://www.hl7.org/legal/trademarks.cfm" TargetMode="External"/><Relationship Id="rId1899" Type="http://schemas.openxmlformats.org/officeDocument/2006/relationships/hyperlink" Target="file:///C:\Users\Lloyd\Documents\SVN\FHIR\build\qa\history.html" TargetMode="External"/><Relationship Id="rId2505" Type="http://schemas.openxmlformats.org/officeDocument/2006/relationships/hyperlink" Target="file:///C:\Users\Lloyd\Documents\SVN\FHIR\build\qa\resource.html" TargetMode="External"/><Relationship Id="rId2712" Type="http://schemas.openxmlformats.org/officeDocument/2006/relationships/hyperlink" Target="file:///C:\Users\Lloyd\Documents\SVN\FHIR\build\qa\services.html" TargetMode="External"/><Relationship Id="rId1107" Type="http://schemas.openxmlformats.org/officeDocument/2006/relationships/hyperlink" Target="file:///C:\Users\Lloyd\Documents\SVN\FHIR\build\qa\schedule.html" TargetMode="External"/><Relationship Id="rId1314" Type="http://schemas.openxmlformats.org/officeDocument/2006/relationships/hyperlink" Target="file:///C:\Users\Lloyd\Documents\SVN\FHIR\build\qa\updates.html" TargetMode="External"/><Relationship Id="rId1521" Type="http://schemas.openxmlformats.org/officeDocument/2006/relationships/hyperlink" Target="file:///C:\Users\Lloyd\Documents\SVN\FHIR\build\qa\careplan-example-f001-heart.html" TargetMode="External"/><Relationship Id="rId1759" Type="http://schemas.openxmlformats.org/officeDocument/2006/relationships/hyperlink" Target="http://www.w3.org/html/wg/drafts/html/master/dom.html" TargetMode="External"/><Relationship Id="rId1966" Type="http://schemas.openxmlformats.org/officeDocument/2006/relationships/hyperlink" Target="file:///C:\Users\Lloyd\Documents\SVN\FHIR\build\qa\daf\daf.html" TargetMode="External"/><Relationship Id="rId1619" Type="http://schemas.openxmlformats.org/officeDocument/2006/relationships/hyperlink" Target="file:///C:\Users\Lloyd\Documents\SVN\FHIR\build\qa\element-definitions.html" TargetMode="External"/><Relationship Id="rId1826" Type="http://schemas.openxmlformats.org/officeDocument/2006/relationships/hyperlink" Target="file:///C:\Users\Lloyd\Documents\SVN\FHIR\build\qa\composition.html" TargetMode="External"/><Relationship Id="rId20" Type="http://schemas.openxmlformats.org/officeDocument/2006/relationships/hyperlink" Target="file:///C:\Users\Lloyd\Documents\SVN\FHIR\build\qa\history.html" TargetMode="External"/><Relationship Id="rId2088" Type="http://schemas.openxmlformats.org/officeDocument/2006/relationships/hyperlink" Target="file:///C:\Users\Lloyd\Documents\SVN\FHIR\build\qa\diagnosticorder.html" TargetMode="External"/><Relationship Id="rId2295" Type="http://schemas.openxmlformats.org/officeDocument/2006/relationships/hyperlink" Target="file:///C:\Users\Lloyd\Documents\SVN\FHIR\build\qa\list.html" TargetMode="External"/><Relationship Id="rId267" Type="http://schemas.openxmlformats.org/officeDocument/2006/relationships/hyperlink" Target="http://www.hl7argentina.org.ar"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devicemetric.html" TargetMode="External"/><Relationship Id="rId127" Type="http://schemas.openxmlformats.org/officeDocument/2006/relationships/hyperlink" Target="http://www.hl7.org" TargetMode="External"/><Relationship Id="rId681" Type="http://schemas.openxmlformats.org/officeDocument/2006/relationships/hyperlink" Target="file:///C:\Users\Lloyd\Documents\SVN\FHIR\build\qa\signatures.html" TargetMode="External"/><Relationship Id="rId779" Type="http://schemas.openxmlformats.org/officeDocument/2006/relationships/hyperlink" Target="file:///C:\Users\Lloyd\Documents\SVN\FHIR\build\qa\element-definitions.html" TargetMode="External"/><Relationship Id="rId986" Type="http://schemas.openxmlformats.org/officeDocument/2006/relationships/image" Target="file:///C:\Users\Lloyd\Documents\SVN\FHIR\build\qa\icon_slice.png" TargetMode="External"/><Relationship Id="rId2362" Type="http://schemas.openxmlformats.org/officeDocument/2006/relationships/hyperlink" Target="file:///C:\Users\Lloyd\Documents\SVN\FHIR\build\qa\v3\ActCode\index.html" TargetMode="External"/><Relationship Id="rId2667" Type="http://schemas.openxmlformats.org/officeDocument/2006/relationships/hyperlink" Target="file:///C:\Users\Lloyd\Documents\SVN\FHIR\build\qa\careplan.html" TargetMode="External"/><Relationship Id="rId334" Type="http://schemas.openxmlformats.org/officeDocument/2006/relationships/hyperlink" Target="file:///C:\Users\Lloyd\Documents\SVN\FHIR\build\qa\datatypes.html" TargetMode="External"/><Relationship Id="rId541" Type="http://schemas.openxmlformats.org/officeDocument/2006/relationships/hyperlink" Target="file:///C:\Users\Lloyd\Documents\SVN\FHIR\build\qa\datatypes-examples.html" TargetMode="External"/><Relationship Id="rId639" Type="http://schemas.openxmlformats.org/officeDocument/2006/relationships/hyperlink" Target="file:///C:\Users\Lloyd\Documents\SVN\FHIR\build\qa\conformance-rules.html" TargetMode="External"/><Relationship Id="rId1171" Type="http://schemas.openxmlformats.org/officeDocument/2006/relationships/hyperlink" Target="file:///C:\Users\Lloyd\Documents\SVN\FHIR\build\qa\claimresponse.html" TargetMode="External"/><Relationship Id="rId1269" Type="http://schemas.openxmlformats.org/officeDocument/2006/relationships/hyperlink" Target="file:///C:\Users\Lloyd\Documents\SVN\FHIR\build\qa\compartments.html" TargetMode="External"/><Relationship Id="rId1476" Type="http://schemas.openxmlformats.org/officeDocument/2006/relationships/hyperlink" Target="file:///C:\Users\Lloyd\Documents\SVN\FHIR\build\qa\infrastructure.html" TargetMode="External"/><Relationship Id="rId2015" Type="http://schemas.openxmlformats.org/officeDocument/2006/relationships/hyperlink" Target="file:///C:\Users\Lloyd\Documents\SVN\FHIR\build\qa\help.html" TargetMode="External"/><Relationship Id="rId2222" Type="http://schemas.openxmlformats.org/officeDocument/2006/relationships/hyperlink" Target="file:///C:\Users\Lloyd\Documents\SVN\FHIR\build\qa\explanationofbenefit.html" TargetMode="External"/><Relationship Id="rId401" Type="http://schemas.openxmlformats.org/officeDocument/2006/relationships/hyperlink" Target="file:///C:\Users\Lloyd\Documents\SVN\FHIR\build\qa\datatypes.html" TargetMode="External"/><Relationship Id="rId846" Type="http://schemas.openxmlformats.org/officeDocument/2006/relationships/hyperlink" Target="file:///C:\Users\Lloyd\Documents\SVN\FHIR\build\qa\help.html" TargetMode="External"/><Relationship Id="rId1031" Type="http://schemas.openxmlformats.org/officeDocument/2006/relationships/hyperlink" Target="file:///C:\Users\Lloyd\Documents\SVN\FHIR\build\qa\elementdefinition.html" TargetMode="External"/><Relationship Id="rId1129" Type="http://schemas.openxmlformats.org/officeDocument/2006/relationships/hyperlink" Target="file:///C:\Users\Lloyd\Documents\SVN\FHIR\build\qa\datatypes.html" TargetMode="External"/><Relationship Id="rId1683" Type="http://schemas.openxmlformats.org/officeDocument/2006/relationships/hyperlink" Target="file:///C:\Users\Lloyd\Documents\SVN\FHIR\build\qa\resource.html" TargetMode="External"/><Relationship Id="rId1890" Type="http://schemas.openxmlformats.org/officeDocument/2006/relationships/hyperlink" Target="file:///C:\Users\Lloyd\Documents\SVN\FHIR\build\qa\profiling.html" TargetMode="External"/><Relationship Id="rId1988" Type="http://schemas.openxmlformats.org/officeDocument/2006/relationships/hyperlink" Target="file:///C:\Users\Lloyd\Documents\SVN\FHIR\build\qa\http.html" TargetMode="External"/><Relationship Id="rId2527" Type="http://schemas.openxmlformats.org/officeDocument/2006/relationships/hyperlink" Target="file:///C:\Users\Lloyd\Documents\SVN\FHIR\build\qa\cpt.html" TargetMode="External"/><Relationship Id="rId2734"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validation.xml.zip" TargetMode="External"/><Relationship Id="rId913"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resource.html" TargetMode="External"/><Relationship Id="rId1543" Type="http://schemas.openxmlformats.org/officeDocument/2006/relationships/hyperlink" Target="file:///C:\Users\Lloyd\Documents\SVN\FHIR\build\qa\encounter-example-f003-abscess.html" TargetMode="External"/><Relationship Id="rId1750" Type="http://schemas.openxmlformats.org/officeDocument/2006/relationships/hyperlink" Target="file:///C:\Users\Lloyd\Documents\SVN\FHIR\build\qa\history.html" TargetMode="External"/><Relationship Id="rId2801" Type="http://schemas.openxmlformats.org/officeDocument/2006/relationships/fontTable" Target="fontTable.xml"/><Relationship Id="rId42" Type="http://schemas.openxmlformats.org/officeDocument/2006/relationships/hyperlink" Target="file:///C:\Users\Lloyd\Documents\SVN\FHIR\build\qa\todo.html" TargetMode="External"/><Relationship Id="rId1403" Type="http://schemas.openxmlformats.org/officeDocument/2006/relationships/hyperlink" Target="file:///C:\Users\Lloyd\Documents\SVN\FHIR\build\qa\search.html" TargetMode="External"/><Relationship Id="rId1610" Type="http://schemas.openxmlformats.org/officeDocument/2006/relationships/hyperlink" Target="file:///C:\Users\Lloyd\Documents\SVN\FHIR\build\qa\practitioner-example-f201-ab.html" TargetMode="External"/><Relationship Id="rId1848" Type="http://schemas.openxmlformats.org/officeDocument/2006/relationships/hyperlink" Target="file:///C:\Users\Lloyd\Documents\SVN\FHIR\build\qa\http.html" TargetMode="External"/><Relationship Id="rId191" Type="http://schemas.openxmlformats.org/officeDocument/2006/relationships/image" Target="file:///C:\Users\Lloyd\Documents\SVN\FHIR\build\qa\tbl_vjoin.png" TargetMode="External"/><Relationship Id="rId1708" Type="http://schemas.openxmlformats.org/officeDocument/2006/relationships/hyperlink" Target="file:///C:\Users\Lloyd\Documents\SVN\FHIR\build\qa\resource.html" TargetMode="External"/><Relationship Id="rId1915" Type="http://schemas.openxmlformats.org/officeDocument/2006/relationships/hyperlink" Target="file:///C:\Users\Lloyd\Documents\SVN\FHIR\build\qa\documentation.html" TargetMode="External"/><Relationship Id="rId289" Type="http://schemas.openxmlformats.org/officeDocument/2006/relationships/hyperlink" Target="http://oridashi.com.au" TargetMode="External"/><Relationship Id="rId496" Type="http://schemas.openxmlformats.org/officeDocument/2006/relationships/hyperlink" Target="http://www.iso.org/iso/home/store/catalogue_tc/catalogue_detail.htm?csnumber=38610" TargetMode="External"/><Relationship Id="rId2177" Type="http://schemas.openxmlformats.org/officeDocument/2006/relationships/hyperlink" Target="file:///C:\Users\Lloyd\Documents\SVN\FHIR\build\qa\supplyrequest.html" TargetMode="External"/><Relationship Id="rId2384" Type="http://schemas.openxmlformats.org/officeDocument/2006/relationships/image" Target="file:///C:\Users\Lloyd\Documents\SVN\FHIR\build\qa\security-icon-app.png" TargetMode="External"/><Relationship Id="rId2591" Type="http://schemas.openxmlformats.org/officeDocument/2006/relationships/hyperlink" Target="file:///C:\Users\Lloyd\Documents\SVN\FHIR\build\qa\datatypes.html" TargetMode="External"/><Relationship Id="rId149" Type="http://schemas.openxmlformats.org/officeDocument/2006/relationships/hyperlink" Target="file:///C:\Users\Lloyd\Documents\SVN\FHIR\build\qa\list.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xml.html" TargetMode="External"/><Relationship Id="rId770" Type="http://schemas.openxmlformats.org/officeDocument/2006/relationships/hyperlink" Target="file:///C:\Users\Lloyd\Documents\SVN\FHIR\build\qa\formats.html" TargetMode="External"/><Relationship Id="rId1193" Type="http://schemas.openxmlformats.org/officeDocument/2006/relationships/hyperlink" Target="file:///C:\Users\Lloyd\Documents\SVN\FHIR\build\qa\claim.html" TargetMode="External"/><Relationship Id="rId2037" Type="http://schemas.openxmlformats.org/officeDocument/2006/relationships/hyperlink" Target="file:///C:\Users\Lloyd\Documents\SVN\FHIR\build\qa\datatypes.html" TargetMode="External"/><Relationship Id="rId2244" Type="http://schemas.openxmlformats.org/officeDocument/2006/relationships/hyperlink" Target="file:///C:\Users\Lloyd\Documents\SVN\FHIR\build\qa\history.html" TargetMode="External"/><Relationship Id="rId2451" Type="http://schemas.openxmlformats.org/officeDocument/2006/relationships/hyperlink" Target="file:///C:\Users\Lloyd\Documents\SVN\FHIR\build\qa\services.html" TargetMode="External"/><Relationship Id="rId2689" Type="http://schemas.openxmlformats.org/officeDocument/2006/relationships/hyperlink" Target="file:///C:\Users\Lloyd\Documents\SVN\FHIR\build\qa\resource.html" TargetMode="External"/><Relationship Id="rId216" Type="http://schemas.openxmlformats.org/officeDocument/2006/relationships/hyperlink" Target="file:///C:\Users\Lloyd\Documents\SVN\FHIR\build\qa\elementdefinition.html" TargetMode="External"/><Relationship Id="rId423" Type="http://schemas.openxmlformats.org/officeDocument/2006/relationships/hyperlink" Target="file:///C:\Users\Lloyd\Documents\SVN\FHIR\build\qa\resource.html" TargetMode="External"/><Relationship Id="rId868" Type="http://schemas.openxmlformats.org/officeDocument/2006/relationships/hyperlink" Target="file:///C:\Users\Lloyd\Documents\SVN\FHIR\build\qa\extension.profile.xml.html" TargetMode="External"/><Relationship Id="rId1053" Type="http://schemas.openxmlformats.org/officeDocument/2006/relationships/hyperlink" Target="file:///C:\Users\Lloyd\Documents\SVN\FHIR\build\qa\parameters.html" TargetMode="External"/><Relationship Id="rId1260" Type="http://schemas.openxmlformats.org/officeDocument/2006/relationships/hyperlink" Target="file:///C:\Users\Lloyd\Documents\SVN\FHIR\build\qa\conformance.html" TargetMode="External"/><Relationship Id="rId1498" Type="http://schemas.openxmlformats.org/officeDocument/2006/relationships/hyperlink" Target="http://wiki.hl7.org/index.php?title=FHIR_Support_Page" TargetMode="External"/><Relationship Id="rId2104" Type="http://schemas.openxmlformats.org/officeDocument/2006/relationships/hyperlink" Target="file:///C:\Users\Lloyd\Documents\SVN\FHIR\build\qa\riskassessment.html" TargetMode="External"/><Relationship Id="rId2549" Type="http://schemas.openxmlformats.org/officeDocument/2006/relationships/hyperlink" Target="file:///C:\Users\Lloyd\Documents\SVN\FHIR\build\qa\terminologies-v3.html" TargetMode="External"/><Relationship Id="rId2756" Type="http://schemas.openxmlformats.org/officeDocument/2006/relationships/hyperlink" Target="file:///C:\Users\Lloyd\Documents\SVN\FHIR\build\qa\operationoutcome.html" TargetMode="External"/><Relationship Id="rId630" Type="http://schemas.openxmlformats.org/officeDocument/2006/relationships/hyperlink" Target="file:///C:\Users\Lloyd\Documents\SVN\FHIR\build\qa\history.html" TargetMode="External"/><Relationship Id="rId728" Type="http://schemas.openxmlformats.org/officeDocument/2006/relationships/hyperlink" Target="file:///C:\Users\Lloyd\Documents\SVN\FHIR\build\qa\security.html" TargetMode="External"/><Relationship Id="rId935" Type="http://schemas.openxmlformats.org/officeDocument/2006/relationships/hyperlink" Target="file:///C:\Users\Lloyd\Documents\SVN\FHIR\build\qa\claim.html" TargetMode="External"/><Relationship Id="rId1358" Type="http://schemas.openxmlformats.org/officeDocument/2006/relationships/hyperlink" Target="file:///C:\Users\Lloyd\Documents\SVN\FHIR\build\qa\help.html" TargetMode="External"/><Relationship Id="rId1565" Type="http://schemas.openxmlformats.org/officeDocument/2006/relationships/hyperlink" Target="file:///C:\Users\Lloyd\Documents\SVN\FHIR\build\qa\substance-example-f203-potassium.html" TargetMode="External"/><Relationship Id="rId1772" Type="http://schemas.openxmlformats.org/officeDocument/2006/relationships/hyperlink" Target="http://ncimeta.nci.nih.gov" TargetMode="External"/><Relationship Id="rId2311" Type="http://schemas.openxmlformats.org/officeDocument/2006/relationships/hyperlink" Target="file:///C:\Users\Lloyd\Documents\SVN\FHIR\build\qa\datatypes.html" TargetMode="External"/><Relationship Id="rId2409" Type="http://schemas.openxmlformats.org/officeDocument/2006/relationships/hyperlink" Target="http://smartplatforms.org/2014/04/security-vulnerabilities-in-ccda-display/" TargetMode="External"/><Relationship Id="rId2616" Type="http://schemas.openxmlformats.org/officeDocument/2006/relationships/hyperlink" Target="file:///C:\Users\Lloyd\Documents\SVN\FHIR\build\qa\help.html" TargetMode="External"/><Relationship Id="rId64" Type="http://schemas.openxmlformats.org/officeDocument/2006/relationships/image" Target="file:///C:\Users\Lloyd\Documents\SVN\FHIR\build\qa\change.png" TargetMode="External"/><Relationship Id="rId1120" Type="http://schemas.openxmlformats.org/officeDocument/2006/relationships/hyperlink" Target="http://gforge.hl7.org/gf/project/fhir/tracker/?action=TrackerItemEdit&amp;tracker_item_id=3451" TargetMode="External"/><Relationship Id="rId1218" Type="http://schemas.openxmlformats.org/officeDocument/2006/relationships/hyperlink" Target="file:///C:\Users\Lloyd\Documents\SVN\FHIR\build\qa\uslab\uslaborder.html" TargetMode="External"/><Relationship Id="rId1425" Type="http://schemas.openxmlformats.org/officeDocument/2006/relationships/control" Target="activeX/activeX1.xml"/><Relationship Id="rId1632" Type="http://schemas.openxmlformats.org/officeDocument/2006/relationships/hyperlink" Target="file:///C:\Users\Lloyd\Documents\SVN\FHIR\build\qa\json.html" TargetMode="External"/><Relationship Id="rId1937" Type="http://schemas.openxmlformats.org/officeDocument/2006/relationships/hyperlink" Target="file:///C:\Users\Lloyd\Documents\SVN\FHIR\build\qa\narrative.html" TargetMode="External"/><Relationship Id="rId2199" Type="http://schemas.openxmlformats.org/officeDocument/2006/relationships/hyperlink" Target="file:///C:\Users\Lloyd\Documents\SVN\FHIR\build\qa\parameters.html" TargetMode="External"/><Relationship Id="rId280" Type="http://schemas.openxmlformats.org/officeDocument/2006/relationships/hyperlink" Target="http://mayoclinic.org" TargetMode="External"/><Relationship Id="rId140" Type="http://schemas.openxmlformats.org/officeDocument/2006/relationships/hyperlink" Target="file:///C:\Users\Lloyd\Documents\SVN\FHIR\build\qa\help.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file:///C:\Users\Lloyd\Documents\SVN\FHIR\build\qa\datatypes.html" TargetMode="External"/><Relationship Id="rId792" Type="http://schemas.openxmlformats.org/officeDocument/2006/relationships/hyperlink" Target="file:///C:\Users\Lloyd\Documents\SVN\FHIR\build\qa\extensibility.html" TargetMode="External"/><Relationship Id="rId2059" Type="http://schemas.openxmlformats.org/officeDocument/2006/relationships/hyperlink" Target="file:///C:\Users\Lloyd\Documents\SVN\FHIR\build\qa\patient.html" TargetMode="External"/><Relationship Id="rId2266" Type="http://schemas.openxmlformats.org/officeDocument/2006/relationships/hyperlink" Target="file:///C:\Users\Lloyd\Documents\SVN\FHIR\build\qa\operationoutcome-example-searchfail.html" TargetMode="External"/><Relationship Id="rId2473" Type="http://schemas.openxmlformats.org/officeDocument/2006/relationships/hyperlink" Target="file:///C:\Users\Lloyd\Documents\SVN\FHIR\build\qa\.xsd" TargetMode="External"/><Relationship Id="rId2680" Type="http://schemas.openxmlformats.org/officeDocument/2006/relationships/hyperlink" Target="file:///C:\Users\Lloyd\Documents\SVN\FHIR\build\qa\patient.html" TargetMode="External"/><Relationship Id="rId6" Type="http://schemas.openxmlformats.org/officeDocument/2006/relationships/endnotes" Target="endnotes.xml"/><Relationship Id="rId238" Type="http://schemas.openxmlformats.org/officeDocument/2006/relationships/hyperlink" Target="http://www.bluewaveinformatics.co.uk" TargetMode="External"/><Relationship Id="rId445" Type="http://schemas.openxmlformats.org/officeDocument/2006/relationships/hyperlink" Target="file:///C:\Users\Lloyd\Documents\SVN\FHIR\build\qa\datatypes-examples.html" TargetMode="External"/><Relationship Id="rId652" Type="http://schemas.openxmlformats.org/officeDocument/2006/relationships/hyperlink" Target="file:///C:\Users\Lloyd\Documents\SVN\FHIR\build\qa\element.html" TargetMode="External"/><Relationship Id="rId1075" Type="http://schemas.openxmlformats.org/officeDocument/2006/relationships/hyperlink" Target="file:///C:\Users\Lloyd\Documents\SVN\FHIR\build\qa\documentreference.html" TargetMode="External"/><Relationship Id="rId1282" Type="http://schemas.openxmlformats.org/officeDocument/2006/relationships/hyperlink" Target="file:///C:\Users\Lloyd\Documents\SVN\FHIR\build\qa\search.html" TargetMode="External"/><Relationship Id="rId2126" Type="http://schemas.openxmlformats.org/officeDocument/2006/relationships/hyperlink" Target="file:///C:\Users\Lloyd\Documents\SVN\FHIR\build\qa\lifecycle.html" TargetMode="External"/><Relationship Id="rId2333" Type="http://schemas.openxmlformats.org/officeDocument/2006/relationships/hyperlink" Target="file:///C:\Users\Lloyd\Documents\SVN\FHIR\build\qa\resource.html" TargetMode="External"/><Relationship Id="rId2540" Type="http://schemas.openxmlformats.org/officeDocument/2006/relationships/hyperlink" Target="http://www.icd10data.com/icd10pcs" TargetMode="External"/><Relationship Id="rId2778" Type="http://schemas.openxmlformats.org/officeDocument/2006/relationships/hyperlink" Target="file:///C:\Users\Lloyd\Documents\SVN\FHIR\build\qa\references.html" TargetMode="External"/><Relationship Id="rId305" Type="http://schemas.openxmlformats.org/officeDocument/2006/relationships/hyperlink" Target="http://www.mc.vanderbilt.edu" TargetMode="External"/><Relationship Id="rId512" Type="http://schemas.openxmlformats.org/officeDocument/2006/relationships/hyperlink" Target="file:///C:\Users\Lloyd\Documents\SVN\FHIR\build\qa\terminologies.html" TargetMode="External"/><Relationship Id="rId957" Type="http://schemas.openxmlformats.org/officeDocument/2006/relationships/hyperlink" Target="file:///C:\Users\Lloyd\Documents\SVN\FHIR\build\qa\documentmanifest.html" TargetMode="External"/><Relationship Id="rId1142" Type="http://schemas.openxmlformats.org/officeDocument/2006/relationships/hyperlink" Target="file:///C:\Users\Lloyd\Documents\SVN\FHIR\build\qa\patient.html" TargetMode="External"/><Relationship Id="rId1587" Type="http://schemas.openxmlformats.org/officeDocument/2006/relationships/hyperlink" Target="file:///C:\Users\Lloyd\Documents\SVN\FHIR\build\qa\practitioner-example-f201-ab.html" TargetMode="External"/><Relationship Id="rId1794" Type="http://schemas.openxmlformats.org/officeDocument/2006/relationships/image" Target="file:///C:\Users\Lloyd\Documents\SVN\FHIR\build\qa\cc0.png" TargetMode="External"/><Relationship Id="rId2400" Type="http://schemas.openxmlformats.org/officeDocument/2006/relationships/hyperlink" Target="file:///C:\Users\Lloyd\Documents\SVN\FHIR\build\qa\provenance.html" TargetMode="External"/><Relationship Id="rId2638" Type="http://schemas.openxmlformats.org/officeDocument/2006/relationships/hyperlink" Target="file:///C:\Users\Lloyd\Documents\SVN\FHIR\build\qa\rxnorm.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extensibility.html" TargetMode="External"/><Relationship Id="rId1002" Type="http://schemas.openxmlformats.org/officeDocument/2006/relationships/hyperlink" Target="file:///C:\Users\Lloyd\Documents\SVN\FHIR\build\qa\resource.html" TargetMode="External"/><Relationship Id="rId1447" Type="http://schemas.openxmlformats.org/officeDocument/2006/relationships/control" Target="activeX/activeX10.xml"/><Relationship Id="rId1654" Type="http://schemas.openxmlformats.org/officeDocument/2006/relationships/hyperlink" Target="file:///C:\Users\Lloyd\Documents\SVN\FHIR\build\qa\help.html" TargetMode="External"/><Relationship Id="rId1861" Type="http://schemas.openxmlformats.org/officeDocument/2006/relationships/hyperlink" Target="file:///C:\Users\Lloyd\Documents\SVN\FHIR\build\qa\resourcelist.html" TargetMode="External"/><Relationship Id="rId2705" Type="http://schemas.openxmlformats.org/officeDocument/2006/relationships/hyperlink" Target="file:///C:\Users\Lloyd\Documents\SVN\FHIR\build\qa\help.html" TargetMode="External"/><Relationship Id="rId1307" Type="http://schemas.openxmlformats.org/officeDocument/2006/relationships/hyperlink" Target="file:///C:\Users\Lloyd\Documents\SVN\FHIR\build\qa\conformance-definitions.html" TargetMode="External"/><Relationship Id="rId1514" Type="http://schemas.openxmlformats.org/officeDocument/2006/relationships/hyperlink" Target="file:///C:\Users\Lloyd\Documents\SVN\FHIR\build\qa\help.html" TargetMode="External"/><Relationship Id="rId1721" Type="http://schemas.openxmlformats.org/officeDocument/2006/relationships/hyperlink" Target="file:///C:\Users\Lloyd\Documents\SVN\FHIR\build\qa\conformance.html" TargetMode="External"/><Relationship Id="rId1959" Type="http://schemas.openxmlformats.org/officeDocument/2006/relationships/hyperlink" Target="file:///C:\Users\Lloyd\Documents\SVN\FHIR\build\qa\help.html" TargetMode="External"/><Relationship Id="rId13" Type="http://schemas.openxmlformats.org/officeDocument/2006/relationships/hyperlink" Target="http://www.hl7.org/Special/committees/index.cfm" TargetMode="External"/><Relationship Id="rId1819" Type="http://schemas.openxmlformats.org/officeDocument/2006/relationships/hyperlink" Target="file:///C:\Users\Lloyd\Documents\SVN\FHIR\build\qa\parameters.html" TargetMode="External"/><Relationship Id="rId2190" Type="http://schemas.openxmlformats.org/officeDocument/2006/relationships/hyperlink" Target="file:///C:\Users\Lloyd\Documents\SVN\FHIR\build\qa\lifecycle.html" TargetMode="External"/><Relationship Id="rId2288" Type="http://schemas.openxmlformats.org/officeDocument/2006/relationships/hyperlink" Target="file:///C:\Users\Lloyd\Documents\SVN\FHIR\build\qa\valueset.html" TargetMode="External"/><Relationship Id="rId2495" Type="http://schemas.openxmlformats.org/officeDocument/2006/relationships/hyperlink" Target="file:///C:\Users\Lloyd\Documents\SVN\FHIR\build\qa\.json.html" TargetMode="External"/><Relationship Id="rId162" Type="http://schemas.openxmlformats.org/officeDocument/2006/relationships/hyperlink" Target="http://wiki.hl7.org/index.php?title=FHIR_interversion_compatibility"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operationoutcom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location.html" TargetMode="External"/><Relationship Id="rId674" Type="http://schemas.openxmlformats.org/officeDocument/2006/relationships/hyperlink" Target="file:///C:\Users\Lloyd\Documents\SVN\FHIR\build\qa\document-example-dischargesummary.xml.html" TargetMode="External"/><Relationship Id="rId881" Type="http://schemas.openxmlformats.org/officeDocument/2006/relationships/hyperlink" Target="file:///C:\Users\Lloyd\Documents\SVN\FHIR\build\qa\extensibility.html" TargetMode="External"/><Relationship Id="rId979" Type="http://schemas.openxmlformats.org/officeDocument/2006/relationships/image" Target="file:///C:\Users\Lloyd\Documents\SVN\FHIR\build\qa\icon_datatype.gif" TargetMode="External"/><Relationship Id="rId2355" Type="http://schemas.openxmlformats.org/officeDocument/2006/relationships/hyperlink" Target="file:///C:\Users\Lloyd\Documents\SVN\FHIR\build\qa\flag.html" TargetMode="External"/><Relationship Id="rId2562" Type="http://schemas.openxmlformats.org/officeDocument/2006/relationships/hyperlink" Target="http://www.hl7.org/documentcenter/public/standards/V3/core_principles/infrastructure/coreprinciples/v3modelcoreprinciples.html" TargetMode="External"/><Relationship Id="rId327" Type="http://schemas.openxmlformats.org/officeDocument/2006/relationships/hyperlink" Target="file:///C:\Users\Lloyd\Documents\SVN\FHIR\build\qa\datatypes-mappings.html" TargetMode="External"/><Relationship Id="rId534" Type="http://schemas.openxmlformats.org/officeDocument/2006/relationships/hyperlink" Target="file:///C:\Users\Lloyd\Documents\SVN\FHIR\build\qa\datatypes-definitions.html" TargetMode="External"/><Relationship Id="rId741" Type="http://schemas.openxmlformats.org/officeDocument/2006/relationships/hyperlink" Target="file:///C:\Users\Lloyd\Documents\SVN\FHIR\build\qa\auditevent.html" TargetMode="External"/><Relationship Id="rId839" Type="http://schemas.openxmlformats.org/officeDocument/2006/relationships/hyperlink" Target="file:///C:\Users\Lloyd\Documents\SVN\FHIR\build\qa\help.html" TargetMode="External"/><Relationship Id="rId1164" Type="http://schemas.openxmlformats.org/officeDocument/2006/relationships/hyperlink" Target="file:///C:\Users\Lloyd\Documents\SVN\FHIR\build\qa\familymemberhistory.html" TargetMode="External"/><Relationship Id="rId1371" Type="http://schemas.openxmlformats.org/officeDocument/2006/relationships/hyperlink" Target="file:///C:\Users\Lloyd\Documents\SVN\FHIR\build\terminologies-valuesets.html" TargetMode="External"/><Relationship Id="rId1469" Type="http://schemas.openxmlformats.org/officeDocument/2006/relationships/image" Target="file:///C:\Users\Lloyd\Documents\SVN\FHIR\build\qa\icon-implementation.png" TargetMode="External"/><Relationship Id="rId2008" Type="http://schemas.openxmlformats.org/officeDocument/2006/relationships/hyperlink" Target="file:///C:\Users\Lloyd\Documents\SVN\FHIR\build\qa\terminologies.html" TargetMode="External"/><Relationship Id="rId2215" Type="http://schemas.openxmlformats.org/officeDocument/2006/relationships/hyperlink" Target="file:///C:\Users\Lloyd\Documents\SVN\FHIR\build\qa\eligibilityresponse.html" TargetMode="External"/><Relationship Id="rId2422" Type="http://schemas.openxmlformats.org/officeDocument/2006/relationships/hyperlink" Target="file:///C:\Users\Lloyd\Documents\SVN\FHIR\build\qa\http.html" TargetMode="External"/><Relationship Id="rId601" Type="http://schemas.openxmlformats.org/officeDocument/2006/relationships/hyperlink" Target="file:///C:\Users\Lloyd\Documents\SVN\FHIR\build\qa\references.html" TargetMode="External"/><Relationship Id="rId1024" Type="http://schemas.openxmlformats.org/officeDocument/2006/relationships/hyperlink" Target="file:///C:\Users\Lloyd\Documents\SVN\FHIR\build\qa\datatypes.html" TargetMode="External"/><Relationship Id="rId1231" Type="http://schemas.openxmlformats.org/officeDocument/2006/relationships/hyperlink" Target="file:///C:\Users\Lloyd\Documents\SVN\FHIR\build\qa\questionnaire.html" TargetMode="External"/><Relationship Id="rId1676" Type="http://schemas.openxmlformats.org/officeDocument/2006/relationships/hyperlink" Target="file:///C:\Users\Lloyd\Documents\SVN\FHIR\build\qa\condition.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elp.html" TargetMode="External"/><Relationship Id="rId906" Type="http://schemas.openxmlformats.org/officeDocument/2006/relationships/hyperlink" Target="file:///C:\Users\Lloyd\Documents\SVN\FHIR\build\qa\datatypes.html" TargetMode="External"/><Relationship Id="rId1329" Type="http://schemas.openxmlformats.org/officeDocument/2006/relationships/hyperlink" Target="file:///C:\Users\Lloyd\Documents\SVN\FHIR\build\qa\operations.html" TargetMode="External"/><Relationship Id="rId1536" Type="http://schemas.openxmlformats.org/officeDocument/2006/relationships/hyperlink" Target="file:///C:\Users\Lloyd\Documents\SVN\FHIR\build\qa\condition-example-f003-abscess.html" TargetMode="External"/><Relationship Id="rId1743" Type="http://schemas.openxmlformats.org/officeDocument/2006/relationships/hyperlink" Target="file:///C:\Users\Lloyd\Documents\SVN\FHIR\build\qa\parameters.html" TargetMode="External"/><Relationship Id="rId1950" Type="http://schemas.openxmlformats.org/officeDocument/2006/relationships/hyperlink" Target="http://gforge.hl7.org/gf/project/fhir/tracker/?action=TrackerItemAdd&amp;tracker_id=677" TargetMode="External"/><Relationship Id="rId35" Type="http://schemas.openxmlformats.org/officeDocument/2006/relationships/hyperlink" Target="file:///C:\Users\Lloyd\Documents\SVN\FHIR\build\qa\resource.html" TargetMode="External"/><Relationship Id="rId1603" Type="http://schemas.openxmlformats.org/officeDocument/2006/relationships/hyperlink" Target="file:///C:\Users\Lloyd\Documents\SVN\FHIR\build\qa\medicationorder-example-f202-flucloxacilline.html" TargetMode="External"/><Relationship Id="rId1810" Type="http://schemas.openxmlformats.org/officeDocument/2006/relationships/hyperlink" Target="file:///C:\Users\Lloyd\Documents\SVN\FHIR\build\qa\parameters.html" TargetMode="External"/><Relationship Id="rId184" Type="http://schemas.openxmlformats.org/officeDocument/2006/relationships/hyperlink" Target="file:///C:\Users\Lloyd\Documents\SVN\FHIR\build\qa\formats.html#table"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resource.html" TargetMode="External"/><Relationship Id="rId2072" Type="http://schemas.openxmlformats.org/officeDocument/2006/relationships/hyperlink" Target="file:///C:\Users\Lloyd\Documents\SVN\FHIR\build\qa\observation.html" TargetMode="External"/><Relationship Id="rId251" Type="http://schemas.openxmlformats.org/officeDocument/2006/relationships/hyperlink" Target="http://deontik.com" TargetMode="External"/><Relationship Id="rId489" Type="http://schemas.openxmlformats.org/officeDocument/2006/relationships/hyperlink" Target="file:///C:\Users\Lloyd\Documents\SVN\FHIR\build\qa\rdf.html" TargetMode="External"/><Relationship Id="rId696" Type="http://schemas.openxmlformats.org/officeDocument/2006/relationships/hyperlink" Target="file:///C:\Users\Lloyd\Documents\SVN\FHIR\build\qa\http.html" TargetMode="External"/><Relationship Id="rId2377" Type="http://schemas.openxmlformats.org/officeDocument/2006/relationships/hyperlink" Target="file:///C:\Users\Lloyd\Documents\SVN\FHIR\build\qa\history.html" TargetMode="External"/><Relationship Id="rId2584" Type="http://schemas.openxmlformats.org/officeDocument/2006/relationships/hyperlink" Target="file:///C:\Users\Lloyd\Documents\SVN\FHIR\build\qa\elementdefinition.html" TargetMode="External"/><Relationship Id="rId2791" Type="http://schemas.openxmlformats.org/officeDocument/2006/relationships/hyperlink" Target="file:///C:\Users\Lloyd\Documents\SVN\FHIR\build\qa\datatypes.html" TargetMode="External"/><Relationship Id="rId349" Type="http://schemas.openxmlformats.org/officeDocument/2006/relationships/hyperlink" Target="file:///C:\Users\Lloyd\Documents\SVN\FHIR\build\qa\datatypes.html" TargetMode="External"/><Relationship Id="rId556" Type="http://schemas.openxmlformats.org/officeDocument/2006/relationships/hyperlink" Target="file:///C:\Users\Lloyd\Documents\SVN\FHIR\build\qa\valueset-units-of-time.html" TargetMode="External"/><Relationship Id="rId763" Type="http://schemas.openxmlformats.org/officeDocument/2006/relationships/hyperlink" Target="file:///C:\Users\Lloyd\Documents\SVN\FHIR\build\qa\element.html" TargetMode="External"/><Relationship Id="rId1186" Type="http://schemas.openxmlformats.org/officeDocument/2006/relationships/hyperlink" Target="file:///C:\Users\Lloyd\Documents\SVN\FHIR\build\qa\enrollmentresponse.html" TargetMode="External"/><Relationship Id="rId1393" Type="http://schemas.openxmlformats.org/officeDocument/2006/relationships/hyperlink" Target="file:///C:\Users\Lloyd\Documents\SVN\FHIR\build\qa\questionnaireresponse.html" TargetMode="External"/><Relationship Id="rId2237" Type="http://schemas.openxmlformats.org/officeDocument/2006/relationships/hyperlink" Target="file:///C:\Users\Lloyd\Documents\SVN\FHIR\build\qa\history.html" TargetMode="External"/><Relationship Id="rId2444" Type="http://schemas.openxmlformats.org/officeDocument/2006/relationships/hyperlink" Target="http://www.ihtsdo.org/fileadmin/user_upload/Docs_01/News/SNOMED_CT_Query_Specification_-__v0.08_-_20121213.doc" TargetMode="External"/><Relationship Id="rId111" Type="http://schemas.openxmlformats.org/officeDocument/2006/relationships/hyperlink" Target="file:///C:\Users\Lloyd\Documents\SVN\FHIR\build\qa\valueset.html" TargetMode="External"/><Relationship Id="rId209" Type="http://schemas.openxmlformats.org/officeDocument/2006/relationships/hyperlink" Target="file:///C:\Users\Lloyd\Documents\SVN\FHIR\build\qa\elementdefinition-definitions.html" TargetMode="External"/><Relationship Id="rId416" Type="http://schemas.openxmlformats.org/officeDocument/2006/relationships/hyperlink" Target="file:///C:\Users\Lloyd\Documents\SVN\FHIR\build\qa\datatypes-mappings.html" TargetMode="External"/><Relationship Id="rId970" Type="http://schemas.openxmlformats.org/officeDocument/2006/relationships/image" Target="file:///C:\Users\Lloyd\Documents\SVN\warning.png" TargetMode="External"/><Relationship Id="rId1046" Type="http://schemas.openxmlformats.org/officeDocument/2006/relationships/hyperlink" Target="file:///C:\Users\Lloyd\Documents\SVN\FHIR\build\qa\datatypes.html" TargetMode="External"/><Relationship Id="rId1253" Type="http://schemas.openxmlformats.org/officeDocument/2006/relationships/hyperlink" Target="file:///C:\Users\Lloyd\Documents\SVN\FHIR\build\qa\slot.html" TargetMode="External"/><Relationship Id="rId1698" Type="http://schemas.openxmlformats.org/officeDocument/2006/relationships/hyperlink" Target="file:///C:\Users\Lloyd\Documents\SVN\FHIR\build\qa\history.html" TargetMode="External"/><Relationship Id="rId2651" Type="http://schemas.openxmlformats.org/officeDocument/2006/relationships/hyperlink" Target="file:///C:\Users\Lloyd\Documents\SVN\FHIR\build\qa\http.html" TargetMode="External"/><Relationship Id="rId2749" Type="http://schemas.openxmlformats.org/officeDocument/2006/relationships/hyperlink" Target="file:///C:\Users\Lloyd\Documents\SVN\FHIR\build\qa\organization.html" TargetMode="External"/><Relationship Id="rId623" Type="http://schemas.openxmlformats.org/officeDocument/2006/relationships/hyperlink" Target="file:///C:\Users\Lloyd\Documents\SVN\FHIR\build\qa\2012May\index.htm" TargetMode="External"/><Relationship Id="rId830" Type="http://schemas.openxmlformats.org/officeDocument/2006/relationships/hyperlink" Target="file:///C:\Users\Lloyd\Documents\SVN\FHIR\build\qa\extensibility-definitions.html" TargetMode="External"/><Relationship Id="rId928" Type="http://schemas.openxmlformats.org/officeDocument/2006/relationships/hyperlink" Target="file:///C:\Users\Lloyd\Documents\SVN\FHIR\build\qa\resource.html" TargetMode="External"/><Relationship Id="rId1460" Type="http://schemas.openxmlformats.org/officeDocument/2006/relationships/hyperlink" Target="file:///C:\Users\Lloyd\Documents\SVN\FHIR\build\qa\overview-clinical.html" TargetMode="External"/><Relationship Id="rId1558" Type="http://schemas.openxmlformats.org/officeDocument/2006/relationships/hyperlink" Target="file:///C:\Users\Lloyd\Documents\SVN\FHIR\build\qa\observation-example-f001-glucose.html" TargetMode="External"/><Relationship Id="rId1765" Type="http://schemas.openxmlformats.org/officeDocument/2006/relationships/hyperlink" Target="file:///C:\Users\Lloyd\Documents\SVN\FHIR\build\qa\narrative-example.html" TargetMode="External"/><Relationship Id="rId2304" Type="http://schemas.openxmlformats.org/officeDocument/2006/relationships/hyperlink" Target="file:///C:\Users\Lloyd\Documents\SVN\FHIR\build\qa\compartments.html" TargetMode="External"/><Relationship Id="rId2511" Type="http://schemas.openxmlformats.org/officeDocument/2006/relationships/hyperlink" Target="file:///C:\Users\Lloyd\Documents\SVN\FHIR\build\qa\datatypes.html" TargetMode="External"/><Relationship Id="rId2609" Type="http://schemas.openxmlformats.org/officeDocument/2006/relationships/hyperlink" Target="file:///C:\Users\Lloyd\Documents\SVN\FHIR\build\qa\datatypes.html" TargetMode="External"/><Relationship Id="rId57" Type="http://schemas.openxmlformats.org/officeDocument/2006/relationships/hyperlink" Target="file:///C:\Users\Lloyd\Documents\SVN\FHIR\build\qa\help.html" TargetMode="External"/><Relationship Id="rId1113" Type="http://schemas.openxmlformats.org/officeDocument/2006/relationships/hyperlink" Target="file:///C:\Users\Lloyd\Documents\SVN\FHIR\build\qa\valueset.html" TargetMode="External"/><Relationship Id="rId1320" Type="http://schemas.openxmlformats.org/officeDocument/2006/relationships/hyperlink" Target="file:///C:\Users\Lloyd\Documents\SVN\FHIR\build\qa\bundle-definitions.html" TargetMode="External"/><Relationship Id="rId1418" Type="http://schemas.openxmlformats.org/officeDocument/2006/relationships/hyperlink" Target="file:///C:\Users\Lloyd\Documents\SVN\FHIR\build\qa\integrated-examples.html" TargetMode="External"/><Relationship Id="rId1972" Type="http://schemas.openxmlformats.org/officeDocument/2006/relationships/hyperlink" Target="file:///C:\Users\Lloyd\Documents\SVN\FHIR\build\qa\search.html" TargetMode="External"/><Relationship Id="rId1625" Type="http://schemas.openxmlformats.org/officeDocument/2006/relationships/hyperlink" Target="file:///C:\Users\Lloyd\Documents\SVN\FHIR\build\qa\datatypes.html" TargetMode="External"/><Relationship Id="rId1832" Type="http://schemas.openxmlformats.org/officeDocument/2006/relationships/hyperlink" Target="file:///C:\Users\Lloyd\Documents\SVN\FHIR\build\qa\help.html" TargetMode="External"/><Relationship Id="rId2094" Type="http://schemas.openxmlformats.org/officeDocument/2006/relationships/hyperlink" Target="file:///C:\Users\Lloyd\Documents\SVN\FHIR\build\qa\procedurerequest.html" TargetMode="External"/><Relationship Id="rId273" Type="http://schemas.openxmlformats.org/officeDocument/2006/relationships/hyperlink" Target="http://www.inovalon.com" TargetMode="External"/><Relationship Id="rId480" Type="http://schemas.openxmlformats.org/officeDocument/2006/relationships/hyperlink" Target="file:///C:\Users\Lloyd\Documents\SVN\FHIR\build\qa\datatypes-mappings.html" TargetMode="External"/><Relationship Id="rId2161" Type="http://schemas.openxmlformats.org/officeDocument/2006/relationships/hyperlink" Target="file:///C:\Users\Lloyd\Documents\SVN\FHIR\build\qa\lifecycle.html" TargetMode="External"/><Relationship Id="rId2399" Type="http://schemas.openxmlformats.org/officeDocument/2006/relationships/hyperlink" Target="http://www.w3.org/TR/xmldsig-core/" TargetMode="External"/><Relationship Id="rId133" Type="http://schemas.openxmlformats.org/officeDocument/2006/relationships/hyperlink" Target="http://medical.nema.org" TargetMode="External"/><Relationship Id="rId340" Type="http://schemas.openxmlformats.org/officeDocument/2006/relationships/hyperlink" Target="file:///C:\Users\Lloyd\Documents\SVN\FHIR\build\qa\datatypes.html" TargetMode="External"/><Relationship Id="rId578" Type="http://schemas.openxmlformats.org/officeDocument/2006/relationships/hyperlink" Target="file:///C:\Users\Lloyd\Documents\SVN\FHIR\build\qa\datatypes.html" TargetMode="External"/><Relationship Id="rId785" Type="http://schemas.openxmlformats.org/officeDocument/2006/relationships/hyperlink" Target="file:///C:\Users\Lloyd\Documents\SVN\FHIR\build\qa\datatypes.html" TargetMode="External"/><Relationship Id="rId992" Type="http://schemas.openxmlformats.org/officeDocument/2006/relationships/hyperlink" Target="file:///C:\Users\Lloyd\Documents\SVN\FHIR\build\qa\extensibility.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Lloyd\Documents\SVN\FHIR\build\qa\resource.html" TargetMode="External"/><Relationship Id="rId2466" Type="http://schemas.openxmlformats.org/officeDocument/2006/relationships/hyperlink" Target="file:///C:\Users\Lloyd\Documents\SVN\FHIR\build\qa\.profile.xml" TargetMode="External"/><Relationship Id="rId2673" Type="http://schemas.openxmlformats.org/officeDocument/2006/relationships/hyperlink" Target="file:///C:\Users\Lloyd\Documents\SVN\FHIR\build\qa\diagnosticreport.html" TargetMode="External"/><Relationship Id="rId200" Type="http://schemas.openxmlformats.org/officeDocument/2006/relationships/hyperlink" Target="file:///C:\Users\Lloyd\Documents\SVN\FHIR\build\qa\datatypes.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extensibility-registry.html" TargetMode="External"/><Relationship Id="rId852" Type="http://schemas.openxmlformats.org/officeDocument/2006/relationships/hyperlink" Target="file:///C:\Users\Lloyd\Documents\SVN\FHIR\build\qa\dataelements.json" TargetMode="External"/><Relationship Id="rId1068" Type="http://schemas.openxmlformats.org/officeDocument/2006/relationships/hyperlink" Target="file:///C:\Users\Lloyd\Documents\SVN\FHIR\build\qa\device.html" TargetMode="External"/><Relationship Id="rId1275" Type="http://schemas.openxmlformats.org/officeDocument/2006/relationships/hyperlink" Target="https://en.wikipedia.org/wiki/Attribute-based_access_control" TargetMode="External"/><Relationship Id="rId1482" Type="http://schemas.openxmlformats.org/officeDocument/2006/relationships/hyperlink" Target="file:///C:\Users\Lloyd\Documents\SVN\FHIR\build\qa\rdf.html" TargetMode="External"/><Relationship Id="rId2119" Type="http://schemas.openxmlformats.org/officeDocument/2006/relationships/hyperlink" Target="file:///C:\Users\Lloyd\Documents\SVN\FHIR\build\qa\medicationdispense.html" TargetMode="External"/><Relationship Id="rId2326" Type="http://schemas.openxmlformats.org/officeDocument/2006/relationships/hyperlink" Target="file:///C:\Users\Lloyd\Documents\SVN\FHIR\build\qa\datatypes.html" TargetMode="External"/><Relationship Id="rId2533" Type="http://schemas.openxmlformats.org/officeDocument/2006/relationships/hyperlink" Target="file:///C:\Users\Lloyd\Documents\SVN\FHIR\build\qa\ndc.html" TargetMode="External"/><Relationship Id="rId2740" Type="http://schemas.openxmlformats.org/officeDocument/2006/relationships/hyperlink" Target="file:///C:\Users\Lloyd\Documents\SVN\FHIR\build\qa\conformance-phr-example.json.html" TargetMode="External"/><Relationship Id="rId505" Type="http://schemas.openxmlformats.org/officeDocument/2006/relationships/hyperlink" Target="file:///C:\Users\Lloyd\Documents\SVN\FHIR\build\qa\datatypes-definitions.html" TargetMode="External"/><Relationship Id="rId712" Type="http://schemas.openxmlformats.org/officeDocument/2006/relationships/hyperlink" Target="file:///C:\Users\Lloyd\Documents\SVN\FHIR\build\qa\fhir.rdf.ttl.zip" TargetMode="External"/><Relationship Id="rId1135" Type="http://schemas.openxmlformats.org/officeDocument/2006/relationships/hyperlink" Target="file:///C:\Users\Lloyd\Documents\SVN\FHIR\build\qa\searchparameter.html" TargetMode="External"/><Relationship Id="rId1342" Type="http://schemas.openxmlformats.org/officeDocument/2006/relationships/hyperlink" Target="file:///C:\Users\Lloyd\Documents\SVN\FHIR\build\qa\compartments.html" TargetMode="External"/><Relationship Id="rId1787" Type="http://schemas.openxmlformats.org/officeDocument/2006/relationships/hyperlink" Target="http://www.nlm.nih.gov/research/umls/sourcereleasedocs/current/NDFRT/" TargetMode="External"/><Relationship Id="rId1994" Type="http://schemas.openxmlformats.org/officeDocument/2006/relationships/hyperlink" Target="file:///C:\Users\Lloyd\Documents\SVN\FHIR\build\qa\elementdefinition.html" TargetMode="External"/><Relationship Id="rId79" Type="http://schemas.openxmlformats.org/officeDocument/2006/relationships/hyperlink" Target="file:///C:\Users\Lloyd\Documents\SVN\FHIR\build\qa\basic.html" TargetMode="External"/><Relationship Id="rId1202" Type="http://schemas.openxmlformats.org/officeDocument/2006/relationships/hyperlink" Target="file:///C:\Users\Lloyd\Documents\SVN\FHIR\build\qa\procedurerequest.html" TargetMode="External"/><Relationship Id="rId1647" Type="http://schemas.openxmlformats.org/officeDocument/2006/relationships/hyperlink" Target="file:///C:\Users\Lloyd\Documents\SVN\FHIR\build\qa\json-edge-cases.json" TargetMode="External"/><Relationship Id="rId1854" Type="http://schemas.openxmlformats.org/officeDocument/2006/relationships/hyperlink" Target="file:///C:\Users\Lloyd\Documents\SVN\FHIR\build\qa\http.html" TargetMode="External"/><Relationship Id="rId2600" Type="http://schemas.openxmlformats.org/officeDocument/2006/relationships/hyperlink" Target="http://tools.ietf.org/html/bcp47" TargetMode="External"/><Relationship Id="rId1507" Type="http://schemas.openxmlformats.org/officeDocument/2006/relationships/hyperlink" Target="file:///C:\Users\Lloyd\Documents\SVN\FHIR\build\qa\help.html" TargetMode="External"/><Relationship Id="rId1714" Type="http://schemas.openxmlformats.org/officeDocument/2006/relationships/hyperlink" Target="file:///C:\Users\Lloyd\Documents\SVN\FHIR\build\qa\bundle-definitions.html" TargetMode="External"/><Relationship Id="rId295" Type="http://schemas.openxmlformats.org/officeDocument/2006/relationships/hyperlink" Target="http://www.ringholm.com&#226;&#8364;&#381;" TargetMode="External"/><Relationship Id="rId1921" Type="http://schemas.openxmlformats.org/officeDocument/2006/relationships/hyperlink" Target="file:///C:\Users\Lloyd\Documents\SVN\FHIR\build\qa\implementation.html" TargetMode="External"/><Relationship Id="rId2183" Type="http://schemas.openxmlformats.org/officeDocument/2006/relationships/hyperlink" Target="file:///C:\Users\Lloyd\Documents\SVN\FHIR\build\qa\provenance.html" TargetMode="External"/><Relationship Id="rId2390" Type="http://schemas.openxmlformats.org/officeDocument/2006/relationships/hyperlink" Target="http://enable-cors.org/"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operationoutcome.html" TargetMode="External"/><Relationship Id="rId2043" Type="http://schemas.openxmlformats.org/officeDocument/2006/relationships/hyperlink" Target="file:///C:\Users\Lloyd\Documents\SVN\FHIR\build\qa\resource.html" TargetMode="External"/><Relationship Id="rId2250" Type="http://schemas.openxmlformats.org/officeDocument/2006/relationships/hyperlink" Target="file:///C:\Users\Lloyd\Documents\SVN\FHIR\build\qa\http.html" TargetMode="External"/><Relationship Id="rId2695" Type="http://schemas.openxmlformats.org/officeDocument/2006/relationships/hyperlink" Target="http://unitsofmeasure.org" TargetMode="External"/><Relationship Id="rId222" Type="http://schemas.openxmlformats.org/officeDocument/2006/relationships/hyperlink" Target="file:///C:\Users\Lloyd\Documents\SVN\FHIR\build\qa\resource.html" TargetMode="External"/><Relationship Id="rId667" Type="http://schemas.openxmlformats.org/officeDocument/2006/relationships/image" Target="file:///C:\Users\Lloyd\Documents\SVN\FHIR\build\qa\documentinformation.png" TargetMode="External"/><Relationship Id="rId874" Type="http://schemas.openxmlformats.org/officeDocument/2006/relationships/hyperlink" Target="file:///C:\Users\Lloyd\Documents\SVN\FHIR\build\qa\structuredefinition.html" TargetMode="External"/><Relationship Id="rId2110" Type="http://schemas.openxmlformats.org/officeDocument/2006/relationships/hyperlink" Target="file:///C:\Users\Lloyd\Documents\SVN\FHIR\build\qa\referralrequest.html" TargetMode="External"/><Relationship Id="rId2348" Type="http://schemas.openxmlformats.org/officeDocument/2006/relationships/hyperlink" Target="file:///C:\Users\Lloyd\Documents\SVN\FHIR\build\qa\compartments.html" TargetMode="External"/><Relationship Id="rId2555" Type="http://schemas.openxmlformats.org/officeDocument/2006/relationships/hyperlink" Target="file:///C:\Users\Lloyd\Documents\SVN\FHIR\build\qa\valueset-dicom-dcim.html" TargetMode="External"/><Relationship Id="rId2762" Type="http://schemas.openxmlformats.org/officeDocument/2006/relationships/hyperlink" Target="file:///C:\Users\Lloyd\Documents\SVN\FHIR\build\qa\downloads.html" TargetMode="External"/><Relationship Id="rId527" Type="http://schemas.openxmlformats.org/officeDocument/2006/relationships/hyperlink" Target="file:///C:\Users\Lloyd\Documents\SVN\FHIR\build\qa\datatypes-examples.html" TargetMode="External"/><Relationship Id="rId734" Type="http://schemas.openxmlformats.org/officeDocument/2006/relationships/hyperlink" Target="file:///C:\Users\Lloyd\Documents\SVN\FHIR\build\qa\resourcelist.html" TargetMode="External"/><Relationship Id="rId941" Type="http://schemas.openxmlformats.org/officeDocument/2006/relationships/hyperlink" Target="file:///C:\Users\Lloyd\Documents\SVN\FHIR\build\qa\processrequest.html" TargetMode="External"/><Relationship Id="rId1157" Type="http://schemas.openxmlformats.org/officeDocument/2006/relationships/hyperlink" Target="http://gforge.hl7.org/gf/project/fhir/tracker/?action=TrackerItemEdit&amp;tracker_item_id=3258" TargetMode="External"/><Relationship Id="rId1364" Type="http://schemas.openxmlformats.org/officeDocument/2006/relationships/hyperlink" Target="file:///C:\Users\Lloyd\Documents\SVN\FHIR\build\qa\datatypes.html" TargetMode="External"/><Relationship Id="rId1571" Type="http://schemas.openxmlformats.org/officeDocument/2006/relationships/hyperlink" Target="file:///C:\Users\Lloyd\Documents\SVN\FHIR\build\qa\careplan-example-f202-malignancy.html" TargetMode="External"/><Relationship Id="rId2208" Type="http://schemas.openxmlformats.org/officeDocument/2006/relationships/hyperlink" Target="file:///C:\Users\Lloyd\Documents\SVN\FHIR\build\qa\conformance.html" TargetMode="External"/><Relationship Id="rId2415" Type="http://schemas.openxmlformats.org/officeDocument/2006/relationships/hyperlink" Target="file:///C:\Users\Lloyd\Documents\SVN\FHIR\build\qa\history.html" TargetMode="External"/><Relationship Id="rId2622" Type="http://schemas.openxmlformats.org/officeDocument/2006/relationships/hyperlink" Target="file:///C:\Users\Lloyd\Documents\SVN\FHIR\build\qa\terminologies.html" TargetMode="External"/><Relationship Id="rId70" Type="http://schemas.openxmlformats.org/officeDocument/2006/relationships/hyperlink" Target="http://wiki.hl7.org/index.php?title=FHIR_Resource_Types" TargetMode="External"/><Relationship Id="rId801" Type="http://schemas.openxmlformats.org/officeDocument/2006/relationships/hyperlink" Target="file:///C:\Users\Lloyd\Documents\SVN\FHIR\build\qa\formats.html" TargetMode="External"/><Relationship Id="rId1017" Type="http://schemas.openxmlformats.org/officeDocument/2006/relationships/hyperlink" Target="http://wiki.hl7.org/index.php?title=FHIR_Breaking_changes_between_DSTU_2_ballot_and_final" TargetMode="External"/><Relationship Id="rId1224" Type="http://schemas.openxmlformats.org/officeDocument/2006/relationships/hyperlink" Target="file:///C:\Users\Lloyd\Documents\SVN\FHIR\build\qa\questionnaire.html" TargetMode="External"/><Relationship Id="rId1431" Type="http://schemas.openxmlformats.org/officeDocument/2006/relationships/control" Target="activeX/activeX4.xml"/><Relationship Id="rId1669" Type="http://schemas.openxmlformats.org/officeDocument/2006/relationships/hyperlink" Target="file:///C:\Users\Lloyd\Documents\SVN\FHIR\build\qa\help.html" TargetMode="External"/><Relationship Id="rId1876" Type="http://schemas.openxmlformats.org/officeDocument/2006/relationships/hyperlink" Target="file:///C:\Users\Lloyd\Documents\SVN\FHIR\build\qa\bundle.html" TargetMode="External"/><Relationship Id="rId1529" Type="http://schemas.openxmlformats.org/officeDocument/2006/relationships/hyperlink" Target="file:///C:\Users\Lloyd\Documents\SVN\FHIR\build\qa\practitioner-example-f005-al.html" TargetMode="External"/><Relationship Id="rId1736" Type="http://schemas.openxmlformats.org/officeDocument/2006/relationships/hyperlink" Target="file:///C:\Users\Lloyd\Documents\SVN\FHIR\build\qa\subscription.html" TargetMode="External"/><Relationship Id="rId1943" Type="http://schemas.openxmlformats.org/officeDocument/2006/relationships/hyperlink" Target="file:///C:\Users\Lloyd\Documents\SVN\FHIR\build\qa\comparison.html" TargetMode="External"/><Relationship Id="rId28" Type="http://schemas.openxmlformats.org/officeDocument/2006/relationships/hyperlink" Target="file:///C:\Users\Lloyd\Documents\SVN\FHIR\build\qa\documentation.html" TargetMode="External"/><Relationship Id="rId1803" Type="http://schemas.openxmlformats.org/officeDocument/2006/relationships/hyperlink" Target="file:///C:\Users\Lloyd\Documents\SVN\FHIR\build\qa\resource.html" TargetMode="External"/><Relationship Id="rId177" Type="http://schemas.openxmlformats.org/officeDocument/2006/relationships/hyperlink" Target="file:///C:\Users\Lloyd\Documents\SVN\FHIR\build\qa\structuredefinition.html" TargetMode="External"/><Relationship Id="rId384"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html" TargetMode="External"/><Relationship Id="rId2065" Type="http://schemas.openxmlformats.org/officeDocument/2006/relationships/hyperlink" Target="file:///C:\Users\Lloyd\Documents\SVN\FHIR\build\qa\resource.html" TargetMode="External"/><Relationship Id="rId2272" Type="http://schemas.openxmlformats.org/officeDocument/2006/relationships/hyperlink" Target="file:///C:\Users\Lloyd\Documents\SVN\FHIR\build\qa\datatypes.html" TargetMode="External"/><Relationship Id="rId244" Type="http://schemas.openxmlformats.org/officeDocument/2006/relationships/hyperlink" Target="http://www.cdc.gov" TargetMode="External"/><Relationship Id="rId689" Type="http://schemas.openxmlformats.org/officeDocument/2006/relationships/hyperlink" Target="file:///C:\Users\Lloyd\Documents\SVN\FHIR\build\qa\security.html" TargetMode="External"/><Relationship Id="rId896" Type="http://schemas.openxmlformats.org/officeDocument/2006/relationships/hyperlink" Target="file:///C:\Users\Lloyd\Documents\SVN\FHIR\build\qa\datatypes.html" TargetMode="External"/><Relationship Id="rId1081" Type="http://schemas.openxmlformats.org/officeDocument/2006/relationships/hyperlink" Target="file:///C:\Users\Lloyd\Documents\SVN\FHIR\build\qa\imagingobjectselection.html" TargetMode="External"/><Relationship Id="rId2577" Type="http://schemas.openxmlformats.org/officeDocument/2006/relationships/hyperlink" Target="file:///C:\Users\Lloyd\Documents\SVN\FHIR\build\qa\snomedct.html" TargetMode="External"/><Relationship Id="rId2784" Type="http://schemas.openxmlformats.org/officeDocument/2006/relationships/hyperlink" Target="file:///C:\Users\Lloyd\Documents\SVN\FHIR\build\qa\conformance-rules.html" TargetMode="External"/><Relationship Id="rId451" Type="http://schemas.openxmlformats.org/officeDocument/2006/relationships/hyperlink" Target="file:///C:\Users\Lloyd\Documents\SVN\FHIR\build\qa\datatypes-example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file:///C:\Users\Lloyd\Documents\SVN\FHIR\build\qa\formats.html" TargetMode="External"/><Relationship Id="rId1179" Type="http://schemas.openxmlformats.org/officeDocument/2006/relationships/hyperlink" Target="file:///C:\Users\Lloyd\Documents\SVN\FHIR\build\qa\devicecomponent.html" TargetMode="External"/><Relationship Id="rId1386" Type="http://schemas.openxmlformats.org/officeDocument/2006/relationships/hyperlink" Target="file:///C:\Users\Lloyd\Documents\SVN\FHIR\build\qa\provenance.html" TargetMode="External"/><Relationship Id="rId1593" Type="http://schemas.openxmlformats.org/officeDocument/2006/relationships/hyperlink" Target="file:///C:\Users\Lloyd\Documents\SVN\FHIR\build\qa\encounter-example-f203-20130311.html" TargetMode="External"/><Relationship Id="rId2132" Type="http://schemas.openxmlformats.org/officeDocument/2006/relationships/hyperlink" Target="file:///C:\Users\Lloyd\Documents\SVN\FHIR\build\qa\diagnosticreport.html" TargetMode="External"/><Relationship Id="rId2437" Type="http://schemas.openxmlformats.org/officeDocument/2006/relationships/hyperlink" Target="http://snomed.org/uristandard.pdf" TargetMode="External"/><Relationship Id="rId104" Type="http://schemas.openxmlformats.org/officeDocument/2006/relationships/hyperlink" Target="file:///C:\Users\Lloyd\Documents\SVN\FHIR\build\qa\resource.html" TargetMode="External"/><Relationship Id="rId311" Type="http://schemas.openxmlformats.org/officeDocument/2006/relationships/hyperlink" Target="http://www.hl7.org/Special/committees/index.cfm" TargetMode="External"/><Relationship Id="rId409" Type="http://schemas.openxmlformats.org/officeDocument/2006/relationships/hyperlink" Target="http://www.upu.int" TargetMode="External"/><Relationship Id="rId963" Type="http://schemas.openxmlformats.org/officeDocument/2006/relationships/hyperlink" Target="http://www.hl7.org/Special/committees/index.cfm" TargetMode="External"/><Relationship Id="rId1039" Type="http://schemas.openxmlformats.org/officeDocument/2006/relationships/hyperlink" Target="http://argonautwiki.hl7.org/index.php?title=Main_Page" TargetMode="External"/><Relationship Id="rId1246" Type="http://schemas.openxmlformats.org/officeDocument/2006/relationships/hyperlink" Target="file:///C:\Users\Lloyd\Documents\SVN\FHIR\build\qa\location.html" TargetMode="External"/><Relationship Id="rId1898" Type="http://schemas.openxmlformats.org/officeDocument/2006/relationships/hyperlink" Target="file:///C:\Users\Lloyd\Documents\SVN\FHIR\build\qa\help.html" TargetMode="External"/><Relationship Id="rId2644" Type="http://schemas.openxmlformats.org/officeDocument/2006/relationships/hyperlink" Target="file:///C:\Users\Lloyd\Documents\SVN\FHIR\build\qa\valueset-operations.html" TargetMode="External"/><Relationship Id="rId92" Type="http://schemas.openxmlformats.org/officeDocument/2006/relationships/hyperlink" Target="file:///C:\Users\Lloyd\Documents\SVN\FHIR\build\qa\messageheader.html" TargetMode="External"/><Relationship Id="rId616" Type="http://schemas.openxmlformats.org/officeDocument/2006/relationships/hyperlink" Target="http://hl7-fhir.github.io" TargetMode="External"/><Relationship Id="rId823" Type="http://schemas.openxmlformats.org/officeDocument/2006/relationships/hyperlink" Target="file:///C:\Users\Lloyd\Documents\SVN\FHIR\build\qa\element-definitions.html" TargetMode="External"/><Relationship Id="rId1453" Type="http://schemas.openxmlformats.org/officeDocument/2006/relationships/control" Target="activeX/activeX12.xml"/><Relationship Id="rId1660" Type="http://schemas.openxmlformats.org/officeDocument/2006/relationships/hyperlink" Target="http://www.hl7.org/documentcenter/public_temp_4108B35F-1C23-BA17-0C38BD44A97683FB/membership/HL7_Governance_and_Operations_Manual.pdf" TargetMode="External"/><Relationship Id="rId1758" Type="http://schemas.openxmlformats.org/officeDocument/2006/relationships/hyperlink" Target="file:///C:\Users\Lloyd\Documents\SVN\FHIR\build\qa\resource.html" TargetMode="External"/><Relationship Id="rId2504" Type="http://schemas.openxmlformats.org/officeDocument/2006/relationships/hyperlink" Target="file:///C:\Users\Lloyd\Documents\SVN\FHIR\build\qa\-questionnaire.html" TargetMode="External"/><Relationship Id="rId2711" Type="http://schemas.openxmlformats.org/officeDocument/2006/relationships/hyperlink" Target="file:///C:\Users\Lloyd\Documents\SVN\FHIR\build\qa\messaging.html" TargetMode="External"/><Relationship Id="rId1106" Type="http://schemas.openxmlformats.org/officeDocument/2006/relationships/hyperlink" Target="file:///C:\Users\Lloyd\Documents\SVN\FHIR\build\qa\questionnaire.html" TargetMode="External"/><Relationship Id="rId1313" Type="http://schemas.openxmlformats.org/officeDocument/2006/relationships/hyperlink" Target="file:///C:\Users\Lloyd\Documents\SVN\FHIR\build\qa\operationoutcome.html" TargetMode="External"/><Relationship Id="rId1520" Type="http://schemas.openxmlformats.org/officeDocument/2006/relationships/hyperlink" Target="file:///C:\Users\Lloyd\Documents\SVN\FHIR\build\qa\procedure-example-f001-heart.html" TargetMode="External"/><Relationship Id="rId1965" Type="http://schemas.openxmlformats.org/officeDocument/2006/relationships/hyperlink" Target="file:///C:\Users\Lloyd\Documents\SVN\FHIR\build\qa\daf\daf.html" TargetMode="External"/><Relationship Id="rId1618" Type="http://schemas.openxmlformats.org/officeDocument/2006/relationships/hyperlink" Target="file:///C:\Users\Lloyd\Documents\SVN\FHIR\build\qa\history.html" TargetMode="External"/><Relationship Id="rId1825" Type="http://schemas.openxmlformats.org/officeDocument/2006/relationships/hyperlink" Target="file:///C:\Users\Lloyd\Documents\SVN\FHIR\build\qa\observation.html" TargetMode="External"/><Relationship Id="rId199" Type="http://schemas.openxmlformats.org/officeDocument/2006/relationships/hyperlink" Target="file:///C:\Users\Lloyd\Documents\SVN\FHIR\build\qa\allergyintolerance-definitions.html" TargetMode="External"/><Relationship Id="rId2087" Type="http://schemas.openxmlformats.org/officeDocument/2006/relationships/hyperlink" Target="file:///C:\Users\Lloyd\Documents\SVN\FHIR\build\qa\diagnosticorder.html" TargetMode="External"/><Relationship Id="rId2294" Type="http://schemas.openxmlformats.org/officeDocument/2006/relationships/hyperlink" Target="http://wiki.hl7.org/index.php?title=FHIR_Specification_Feedback_(DSTU_2)" TargetMode="External"/><Relationship Id="rId266" Type="http://schemas.openxmlformats.org/officeDocument/2006/relationships/hyperlink" Target="http://www.helse-vest-ikt.no"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provenance.html" TargetMode="External"/><Relationship Id="rId2154" Type="http://schemas.openxmlformats.org/officeDocument/2006/relationships/hyperlink" Target="file:///C:\Users\Lloyd\Documents\SVN\FHIR\build\qa\devicecomponent.html" TargetMode="External"/><Relationship Id="rId2361" Type="http://schemas.openxmlformats.org/officeDocument/2006/relationships/hyperlink" Target="file:///C:\Users\Lloyd\Documents\SVN\FHIR\build\qa\diagnosticorder.html" TargetMode="External"/><Relationship Id="rId2599" Type="http://schemas.openxmlformats.org/officeDocument/2006/relationships/hyperlink" Target="http://www.rfc-editor.org/bcp/bcp13.txt" TargetMode="External"/><Relationship Id="rId126" Type="http://schemas.openxmlformats.org/officeDocument/2006/relationships/hyperlink" Target="file:///C:\Users\Lloyd\Documents\SVN\FHIR\build\qa\history.html" TargetMode="External"/><Relationship Id="rId333" Type="http://schemas.openxmlformats.org/officeDocument/2006/relationships/hyperlink" Target="file:///C:\Users\Lloyd\Documents\SVN\FHIR\build\qa\datatypes-mappings.html" TargetMode="External"/><Relationship Id="rId540" Type="http://schemas.openxmlformats.org/officeDocument/2006/relationships/hyperlink" Target="http://hl7.org/oid" TargetMode="External"/><Relationship Id="rId778" Type="http://schemas.openxmlformats.org/officeDocument/2006/relationships/hyperlink" Target="json.html" TargetMode="External"/><Relationship Id="rId985" Type="http://schemas.openxmlformats.org/officeDocument/2006/relationships/image" Target="file:///C:\Users\Lloyd\Documents\SVN\FHIR\build\qa\icon_reuse.png" TargetMode="External"/><Relationship Id="rId1170" Type="http://schemas.openxmlformats.org/officeDocument/2006/relationships/hyperlink" Target="file:///C:\Users\Lloyd\Documents\SVN\FHIR\build\qa\basic.html" TargetMode="External"/><Relationship Id="rId2014" Type="http://schemas.openxmlformats.org/officeDocument/2006/relationships/hyperlink" Target="file:///C:\Users\Lloyd\Documents\SVN\FHIR\build\qa\resource.html" TargetMode="External"/><Relationship Id="rId2221" Type="http://schemas.openxmlformats.org/officeDocument/2006/relationships/hyperlink" Target="file:///C:\Users\Lloyd\Documents\SVN\FHIR\build\qa\paymentreconciliation.html" TargetMode="External"/><Relationship Id="rId2459" Type="http://schemas.openxmlformats.org/officeDocument/2006/relationships/hyperlink" Target="http://hl7.org/fhir" TargetMode="External"/><Relationship Id="rId2666" Type="http://schemas.openxmlformats.org/officeDocument/2006/relationships/hyperlink" Target="file:///C:\Users\Lloyd\Documents\SVN\FHIR\build\qa\bodysite.html" TargetMode="External"/><Relationship Id="rId638" Type="http://schemas.openxmlformats.org/officeDocument/2006/relationships/hyperlink" Target="file:///C:\Users\Lloyd\Documents\SVN\FHIR\build\qa\resource.html" TargetMode="External"/><Relationship Id="rId845" Type="http://schemas.openxmlformats.org/officeDocument/2006/relationships/hyperlink" Target="file:///C:\Users\Lloyd\Documents\SVN\FHIR\build\qa\resource.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https://tools.ietf.org/html/rfc3986" TargetMode="External"/><Relationship Id="rId1475" Type="http://schemas.openxmlformats.org/officeDocument/2006/relationships/image" Target="file:///C:\Users\Lloyd\Documents\SVN\FHIR\build\qa\icon-administration.png" TargetMode="External"/><Relationship Id="rId1682" Type="http://schemas.openxmlformats.org/officeDocument/2006/relationships/hyperlink" Target="file:///C:\Users\Lloyd\Documents\SVN\FHIR\build\qa\allergyintolerance.html" TargetMode="External"/><Relationship Id="rId2319" Type="http://schemas.openxmlformats.org/officeDocument/2006/relationships/hyperlink" Target="file:///C:\Users\Lloyd\Documents\SVN\FHIR\build\qa\datatypes.html" TargetMode="External"/><Relationship Id="rId2526" Type="http://schemas.openxmlformats.org/officeDocument/2006/relationships/hyperlink" Target="http://www.ama-assn.org/go/cpt" TargetMode="External"/><Relationship Id="rId2733" Type="http://schemas.openxmlformats.org/officeDocument/2006/relationships/hyperlink" Target="file:///C:\Users\Lloyd\Documents\SVN\FHIR\build\qa\http.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profiling.html" TargetMode="External"/><Relationship Id="rId1128" Type="http://schemas.openxmlformats.org/officeDocument/2006/relationships/hyperlink" Target="http://gforge.hl7.org/gf/project/fhir/tracker/?action=TrackerItemEdit&amp;tracker_item_id=2888" TargetMode="External"/><Relationship Id="rId1335" Type="http://schemas.openxmlformats.org/officeDocument/2006/relationships/hyperlink" Target="file:///C:\Users\Lloyd\Documents\SVN\FHIR\build\qa\operations.html" TargetMode="External"/><Relationship Id="rId1542" Type="http://schemas.openxmlformats.org/officeDocument/2006/relationships/hyperlink" Target="file:///C:\Users\Lloyd\Documents\SVN\FHIR\build\qa\condition-example-f003-abscess.html" TargetMode="External"/><Relationship Id="rId1987" Type="http://schemas.openxmlformats.org/officeDocument/2006/relationships/hyperlink" Target="file:///C:\Users\Lloyd\Documents\SVN\FHIR\build\qa\operations.html" TargetMode="External"/><Relationship Id="rId912" Type="http://schemas.openxmlformats.org/officeDocument/2006/relationships/hyperlink" Target="file:///C:\Users\Lloyd\Documents\SVN\FHIR\build\qa\datatypes.html" TargetMode="External"/><Relationship Id="rId1847" Type="http://schemas.openxmlformats.org/officeDocument/2006/relationships/hyperlink" Target="file:///C:\Users\Lloyd\Documents\SVN\FHIR\build\qa\http.html" TargetMode="External"/><Relationship Id="rId2800" Type="http://schemas.openxmlformats.org/officeDocument/2006/relationships/footer" Target="footer1.xml"/><Relationship Id="rId41" Type="http://schemas.openxmlformats.org/officeDocument/2006/relationships/hyperlink" Target="file:///C:\Users\Lloyd\Documents\SVN\FHIR\build\qa\terminologies.html" TargetMode="External"/><Relationship Id="rId1402" Type="http://schemas.openxmlformats.org/officeDocument/2006/relationships/hyperlink" Target="file:///C:\Users\Lloyd\Documents\SVN\FHIR\build\qa\http.html" TargetMode="External"/><Relationship Id="rId1707" Type="http://schemas.openxmlformats.org/officeDocument/2006/relationships/hyperlink" Target="http://wiki.hl7.org/index.php?title=FHIR_Specification_Feedback_(DSTU_2)" TargetMode="External"/><Relationship Id="rId190" Type="http://schemas.openxmlformats.org/officeDocument/2006/relationships/hyperlink" Target="file:///C:\Users\Lloyd\Documents\SVN\FHIR\build\qa\domainresource.html" TargetMode="External"/><Relationship Id="rId288" Type="http://schemas.openxmlformats.org/officeDocument/2006/relationships/hyperlink" Target="http://www.openmapsw.com/" TargetMode="External"/><Relationship Id="rId1914" Type="http://schemas.openxmlformats.org/officeDocument/2006/relationships/hyperlink" Target="file:///C:\Users\Lloyd\Documents\SVN\FHIR\build\qa\structuredefinition.html" TargetMode="External"/><Relationship Id="rId495" Type="http://schemas.openxmlformats.org/officeDocument/2006/relationships/hyperlink" Target="http://www.ietf.org/rfc/rfc3001.txt" TargetMode="External"/><Relationship Id="rId2176" Type="http://schemas.openxmlformats.org/officeDocument/2006/relationships/hyperlink" Target="file:///C:\Users\Lloyd\Documents\SVN\FHIR\build\qa\supplydelivery.html" TargetMode="External"/><Relationship Id="rId2383" Type="http://schemas.openxmlformats.org/officeDocument/2006/relationships/image" Target="file:///C:\Users\Lloyd\Documents\SVN\FHIR\build\qa\security-icon-user.png" TargetMode="External"/><Relationship Id="rId2590" Type="http://schemas.openxmlformats.org/officeDocument/2006/relationships/hyperlink" Target="file:///C:\Users\Lloyd\Documents\SVN\FHIR\build\qa\http.html" TargetMode="External"/><Relationship Id="rId148" Type="http://schemas.openxmlformats.org/officeDocument/2006/relationships/hyperlink" Target="file:///C:\Users\Lloyd\Documents\SVN\FHIR\build\qa\observation.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http://www.w3.org/TR/2002/REC-xmldsig-core-20020212/" TargetMode="External"/><Relationship Id="rId1192" Type="http://schemas.openxmlformats.org/officeDocument/2006/relationships/hyperlink" Target="file:///C:\Users\Lloyd\Documents\SVN\FHIR\build\qa\imagingobjectselection.html" TargetMode="External"/><Relationship Id="rId2036" Type="http://schemas.openxmlformats.org/officeDocument/2006/relationships/hyperlink" Target="http://www.hl7.org/implement/standards/rim.cfm" TargetMode="External"/><Relationship Id="rId2243" Type="http://schemas.openxmlformats.org/officeDocument/2006/relationships/hyperlink" Target="file:///C:\Users\Lloyd\Documents\SVN\FHIR\build\qa\help.html" TargetMode="External"/><Relationship Id="rId2450" Type="http://schemas.openxmlformats.org/officeDocument/2006/relationships/hyperlink" Target="file:///C:\Users\Lloyd\Documents\SVN\FHIR\build\qa\history.html" TargetMode="External"/><Relationship Id="rId2688" Type="http://schemas.openxmlformats.org/officeDocument/2006/relationships/hyperlink" Target="file:///C:\Users\Lloyd\Documents\SVN\FHIR\build\qa\subscription.html" TargetMode="External"/><Relationship Id="rId215" Type="http://schemas.openxmlformats.org/officeDocument/2006/relationships/hyperlink" Target="file:///C:\Users\Lloyd\Documents\SVN\FHIR\build\qa\search.html"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extensibility.html" TargetMode="External"/><Relationship Id="rId1052" Type="http://schemas.openxmlformats.org/officeDocument/2006/relationships/hyperlink" Target="file:///C:\Users\Lloyd\Documents\SVN\FHIR\build\qa\processresponse.html" TargetMode="External"/><Relationship Id="rId1497" Type="http://schemas.openxmlformats.org/officeDocument/2006/relationships/hyperlink" Target="file:///C:\Users\Lloyd\Documents\SVN\FHIR\build\qa\security.html" TargetMode="External"/><Relationship Id="rId2103" Type="http://schemas.openxmlformats.org/officeDocument/2006/relationships/hyperlink" Target="file:///C:\Users\Lloyd\Documents\SVN\FHIR\build\qa\clinicalimpression.html" TargetMode="External"/><Relationship Id="rId2310" Type="http://schemas.openxmlformats.org/officeDocument/2006/relationships/hyperlink" Target="file:///C:\Users\Lloyd\Documents\SVN\FHIR\build\qa\auditevent.html" TargetMode="External"/><Relationship Id="rId2548" Type="http://schemas.openxmlformats.org/officeDocument/2006/relationships/hyperlink" Target="file:///C:\Users\Lloyd\Documents\SVN\FHIR\build\qa\terminologies-v3.html" TargetMode="External"/><Relationship Id="rId2755" Type="http://schemas.openxmlformats.org/officeDocument/2006/relationships/hyperlink" Target="file:///C:\Users\Lloyd\Documents\SVN\FHIR\build\qa\messaging.html" TargetMode="External"/><Relationship Id="rId727" Type="http://schemas.openxmlformats.org/officeDocument/2006/relationships/hyperlink" Target="file:///C:\Users\Lloyd\Documents\SVN\FHIR\build\qa\history.html" TargetMode="External"/><Relationship Id="rId934" Type="http://schemas.openxmlformats.org/officeDocument/2006/relationships/hyperlink" Target="file:///C:\Users\Lloyd\Documents\SVN\FHIR\build\qa\enrollmentresponse.html" TargetMode="External"/><Relationship Id="rId1357" Type="http://schemas.openxmlformats.org/officeDocument/2006/relationships/hyperlink" Target="file:///C:\Users\Lloyd\Documents\SVN\FHIR\build\qa\resource.html" TargetMode="External"/><Relationship Id="rId1564" Type="http://schemas.openxmlformats.org/officeDocument/2006/relationships/hyperlink" Target="file:///C:\Users\Lloyd\Documents\SVN\FHIR\build\qa\careplan-example-f201-renal.html" TargetMode="External"/><Relationship Id="rId1771" Type="http://schemas.openxmlformats.org/officeDocument/2006/relationships/hyperlink" Target="http://cbiit.nci.nih.gov" TargetMode="External"/><Relationship Id="rId2408" Type="http://schemas.openxmlformats.org/officeDocument/2006/relationships/hyperlink" Target="file:///C:\Users\Lloyd\Documents\SVN\FHIR\build\qa\security-labels.html" TargetMode="External"/><Relationship Id="rId2615" Type="http://schemas.openxmlformats.org/officeDocument/2006/relationships/hyperlink" Target="file:///C:\Users\Lloyd\Documents\SVN\FHIR\build\qa\resource.html" TargetMode="External"/><Relationship Id="rId63" Type="http://schemas.openxmlformats.org/officeDocument/2006/relationships/hyperlink" Target="https://en.wikipedia.org/wiki/Hype_cycle" TargetMode="External"/><Relationship Id="rId1217" Type="http://schemas.openxmlformats.org/officeDocument/2006/relationships/hyperlink" Target="file:///C:\Users\Lloyd\Documents\SVN\FHIR\build\qa\sdcde\sdcde.html" TargetMode="External"/><Relationship Id="rId1424" Type="http://schemas.openxmlformats.org/officeDocument/2006/relationships/image" Target="media/image1.wmf"/><Relationship Id="rId1631" Type="http://schemas.openxmlformats.org/officeDocument/2006/relationships/hyperlink" Target="file:///C:\Users\Lloyd\Documents\SVN\FHIR\build\qa\json.html" TargetMode="External"/><Relationship Id="rId1869" Type="http://schemas.openxmlformats.org/officeDocument/2006/relationships/hyperlink" Target="file:///C:\Users\Lloyd\Documents\SVN\FHIR\build\qa\http.html" TargetMode="External"/><Relationship Id="rId1729" Type="http://schemas.openxmlformats.org/officeDocument/2006/relationships/hyperlink" Target="file:///C:\Users\Lloyd\Documents\SVN\FHIR\build\qa\messageheader.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perationoutcome.html" TargetMode="External"/><Relationship Id="rId377" Type="http://schemas.openxmlformats.org/officeDocument/2006/relationships/hyperlink" Target="file:///C:\Users\Lloyd\Documents\SVN\FHIR\build\qa\datatypes-definitions.html" TargetMode="External"/><Relationship Id="rId584" Type="http://schemas.openxmlformats.org/officeDocument/2006/relationships/hyperlink" Target="file:///C:\Users\Lloyd\Documents\SVN\FHIR\build\qa\datatypes.html" TargetMode="External"/><Relationship Id="rId2058" Type="http://schemas.openxmlformats.org/officeDocument/2006/relationships/hyperlink" Target="file:///C:\Users\Lloyd\Documents\SVN\FHIR\build\qa\http.html" TargetMode="External"/><Relationship Id="rId2265" Type="http://schemas.openxmlformats.org/officeDocument/2006/relationships/hyperlink" Target="file:///C:\Users\Lloyd\Documents\SVN\FHIR\build\qa\conformance-base.json.html" TargetMode="External"/><Relationship Id="rId5" Type="http://schemas.openxmlformats.org/officeDocument/2006/relationships/footnotes" Target="footnotes.xml"/><Relationship Id="rId237" Type="http://schemas.openxmlformats.org/officeDocument/2006/relationships/hyperlink" Target="http://www.asco.org" TargetMode="External"/><Relationship Id="rId791" Type="http://schemas.openxmlformats.org/officeDocument/2006/relationships/hyperlink" Target="file:///C:\Users\Lloyd\Documents\SVN\FHIR\build\qa\extensibility.html" TargetMode="External"/><Relationship Id="rId889" Type="http://schemas.openxmlformats.org/officeDocument/2006/relationships/hyperlink" Target="file:///C:\Users\Lloyd\Documents\SVN\FHIR\build\qa\resource.html" TargetMode="External"/><Relationship Id="rId1074" Type="http://schemas.openxmlformats.org/officeDocument/2006/relationships/hyperlink" Target="file:///C:\Users\Lloyd\Documents\SVN\FHIR\build\qa\documentmanifest.html" TargetMode="External"/><Relationship Id="rId2472" Type="http://schemas.openxmlformats.org/officeDocument/2006/relationships/hyperlink" Target="file:///C:\Users\Lloyd\Documents\SVN\FHIR\build\qa\operations.html" TargetMode="External"/><Relationship Id="rId2777" Type="http://schemas.openxmlformats.org/officeDocument/2006/relationships/image" Target="file:///C:\Users\Lloyd\Documents\SVN\FHIR\build\qa\lock.png" TargetMode="External"/><Relationship Id="rId444" Type="http://schemas.openxmlformats.org/officeDocument/2006/relationships/hyperlink" Target="file:///C:\Users\Lloyd\Documents\SVN\FHIR\build\qa\datatypes.html" TargetMode="External"/><Relationship Id="rId651" Type="http://schemas.openxmlformats.org/officeDocument/2006/relationships/hyperlink" Target="file:///C:\Users\Lloyd\Documents\SVN\FHIR\build\qa\domainresource.html" TargetMode="External"/><Relationship Id="rId749" Type="http://schemas.openxmlformats.org/officeDocument/2006/relationships/hyperlink" Target="file:///C:\Users\Lloyd\Documents\SVN\FHIR\build\qa\datatypes.html" TargetMode="External"/><Relationship Id="rId1281" Type="http://schemas.openxmlformats.org/officeDocument/2006/relationships/hyperlink" Target="file:///C:\Users\Lloyd\Documents\SVN\FHIR\build\qa\conformance-definitions.html" TargetMode="External"/><Relationship Id="rId1379" Type="http://schemas.openxmlformats.org/officeDocument/2006/relationships/hyperlink" Target="file:///C:\Users\Lloyd\Documents\SVN\FHIR\build\qa\valueset.html" TargetMode="External"/><Relationship Id="rId1586" Type="http://schemas.openxmlformats.org/officeDocument/2006/relationships/hyperlink" Target="file:///C:\Users\Lloyd\Documents\SVN\FHIR\build\qa\organization-example-f203-bumc.html" TargetMode="External"/><Relationship Id="rId2125" Type="http://schemas.openxmlformats.org/officeDocument/2006/relationships/hyperlink" Target="file:///C:\Users\Lloyd\Documents\SVN\FHIR\build\qa\lifecycle.html" TargetMode="External"/><Relationship Id="rId2332" Type="http://schemas.openxmlformats.org/officeDocument/2006/relationships/hyperlink" Target="file:///C:\Users\Lloyd\Documents\SVN\FHIR\build\qa\datatypes.html" TargetMode="External"/><Relationship Id="rId304" Type="http://schemas.openxmlformats.org/officeDocument/2006/relationships/hyperlink" Target="http://www.uhn.ca" TargetMode="External"/><Relationship Id="rId511" Type="http://schemas.openxmlformats.org/officeDocument/2006/relationships/hyperlink" Target="file:///C:\Users\Lloyd\Documents\SVN\FHIR\build\qa\datatypes-mappings.html" TargetMode="External"/><Relationship Id="rId609" Type="http://schemas.openxmlformats.org/officeDocument/2006/relationships/hyperlink" Target="file:///C:\Users\Lloyd\Documents\SVN\FHIR\build\qa\structuredefinition.html" TargetMode="External"/><Relationship Id="rId956" Type="http://schemas.openxmlformats.org/officeDocument/2006/relationships/hyperlink" Target="file:///C:\Users\Lloyd\Documents\SVN\FHIR\build\qa\paymentreconciliation.html" TargetMode="External"/><Relationship Id="rId1141" Type="http://schemas.openxmlformats.org/officeDocument/2006/relationships/hyperlink" Target="http://gforge.hl7.org/gf/project/fhir/tracker/?action=TrackerItemEdit&amp;tracker_item_id=3686" TargetMode="External"/><Relationship Id="rId1239" Type="http://schemas.openxmlformats.org/officeDocument/2006/relationships/hyperlink" Target="file:///C:\Users\Lloyd\Documents\SVN\FHIR\build\qa\conceptmap.html" TargetMode="External"/><Relationship Id="rId1793" Type="http://schemas.openxmlformats.org/officeDocument/2006/relationships/hyperlink" Target="license.html" TargetMode="External"/><Relationship Id="rId2637" Type="http://schemas.openxmlformats.org/officeDocument/2006/relationships/hyperlink" Target="file:///C:\Users\Lloyd\Documents\SVN\FHIR\build\qa\loinc.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element-definitions.html" TargetMode="External"/><Relationship Id="rId1001" Type="http://schemas.openxmlformats.org/officeDocument/2006/relationships/hyperlink" Target="file:///C:\Users\Lloyd\Documents\SVN\FHIR\build\qa\extensibility.html" TargetMode="External"/><Relationship Id="rId1446" Type="http://schemas.openxmlformats.org/officeDocument/2006/relationships/hyperlink" Target="file:///C:\Users\Lloyd\Documents\SVN\FHIR\build\qa\security-labels.html" TargetMode="External"/><Relationship Id="rId1653" Type="http://schemas.openxmlformats.org/officeDocument/2006/relationships/hyperlink" Target="file:///C:\Users\Lloyd\Documents\SVN\FHIR\build\qa\resource.html" TargetMode="External"/><Relationship Id="rId1860" Type="http://schemas.openxmlformats.org/officeDocument/2006/relationships/hyperlink" Target="file:///C:\Users\Lloyd\Documents\SVN\FHIR\build\qa\profiling.html" TargetMode="External"/><Relationship Id="rId2704" Type="http://schemas.openxmlformats.org/officeDocument/2006/relationships/hyperlink" Target="file:///C:\Users\Lloyd\Documents\SVN\FHIR\build\qa\resource.html" TargetMode="External"/><Relationship Id="rId1306" Type="http://schemas.openxmlformats.org/officeDocument/2006/relationships/hyperlink" Target="file:///C:\Users\Lloyd\Documents\SVN\FHIR\build\qa\search.html" TargetMode="External"/><Relationship Id="rId1513" Type="http://schemas.openxmlformats.org/officeDocument/2006/relationships/hyperlink" Target="file:///C:\Users\Lloyd\Documents\SVN\FHIR\build\qa\resource.html" TargetMode="External"/><Relationship Id="rId1720" Type="http://schemas.openxmlformats.org/officeDocument/2006/relationships/hyperlink" Target="file:///C:\Users\Lloyd\Documents\SVN\FHIR\build\qa\messageheader.html" TargetMode="External"/><Relationship Id="rId1958" Type="http://schemas.openxmlformats.org/officeDocument/2006/relationships/hyperlink" Target="file:///C:\Users\Lloyd\Documents\SVN\FHIR\build\qa\resource.html" TargetMode="External"/><Relationship Id="rId12" Type="http://schemas.openxmlformats.org/officeDocument/2006/relationships/hyperlink" Target="http://wiki.hl7.org/index.php?title=FHIR_Resource_Types" TargetMode="External"/><Relationship Id="rId1818" Type="http://schemas.openxmlformats.org/officeDocument/2006/relationships/hyperlink" Target="file:///C:\Users\Lloyd\Documents\SVN\FHIR\build\qa\operationoutcome.html" TargetMode="External"/><Relationship Id="rId161" Type="http://schemas.openxmlformats.org/officeDocument/2006/relationships/hyperlink" Target="file:///C:\Users\Lloyd\Documents\SVN\FHIR\build\qa\conformance.html" TargetMode="External"/><Relationship Id="rId399" Type="http://schemas.openxmlformats.org/officeDocument/2006/relationships/hyperlink" Target="file:///C:\Users\Lloyd\Documents\SVN\FHIR\build\qa\datatypes-definitions.html" TargetMode="External"/><Relationship Id="rId2287" Type="http://schemas.openxmlformats.org/officeDocument/2006/relationships/hyperlink" Target="file:///C:\Users\Lloyd\Documents\SVN\FHIR\build\qa\datatypes.html" TargetMode="External"/><Relationship Id="rId2494" Type="http://schemas.openxmlformats.org/officeDocument/2006/relationships/hyperlink" Target="file:///C:\Users\Lloyd\Documents\SVN\FHIR\build\qa\.xml.html" TargetMode="External"/><Relationship Id="rId259" Type="http://schemas.openxmlformats.org/officeDocument/2006/relationships/hyperlink" Target="http://furore.com"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document-example-dischargesummary.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operationdefinition.html" TargetMode="External"/><Relationship Id="rId2147" Type="http://schemas.openxmlformats.org/officeDocument/2006/relationships/hyperlink" Target="file:///C:\Users\Lloyd\Documents\SVN\FHIR\build\qa\group.html" TargetMode="External"/><Relationship Id="rId2354" Type="http://schemas.openxmlformats.org/officeDocument/2006/relationships/hyperlink" Target="file:///C:\Users\Lloyd\Documents\SVN\FHIR\build\qa\resourcelist.html" TargetMode="External"/><Relationship Id="rId2561" Type="http://schemas.openxmlformats.org/officeDocument/2006/relationships/hyperlink" Target="file:///C:\Users\Lloyd\Documents\SVN\FHIR\build\qa\profiling.html" TargetMode="External"/><Relationship Id="rId2799" Type="http://schemas.openxmlformats.org/officeDocument/2006/relationships/hyperlink" Target="file:///C:\Users\Lloyd\Documents\SVN\FHIR\build\qa\documents.html" TargetMode="External"/><Relationship Id="rId119" Type="http://schemas.openxmlformats.org/officeDocument/2006/relationships/hyperlink" Target="file:///C:\Users\Lloyd\Documents\SVN\FHIR\build\qa\comparison-v2.html" TargetMode="External"/><Relationship Id="rId326" Type="http://schemas.openxmlformats.org/officeDocument/2006/relationships/hyperlink" Target="file:///C:\Users\Lloyd\Documents\SVN\FHIR\build\qa\datatypes-examples.html"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resource.html" TargetMode="External"/><Relationship Id="rId1163" Type="http://schemas.openxmlformats.org/officeDocument/2006/relationships/hyperlink" Target="file:///C:\Users\Lloyd\Documents\SVN\FHIR\build\qa\appointment.html" TargetMode="External"/><Relationship Id="rId1370" Type="http://schemas.openxmlformats.org/officeDocument/2006/relationships/hyperlink" Target="file:///C:\Users\Lloyd\Documents\SVN\FHIR\build\help.html" TargetMode="External"/><Relationship Id="rId2007" Type="http://schemas.openxmlformats.org/officeDocument/2006/relationships/hyperlink" Target="file:///C:\Users\Lloyd\Documents\SVN\FHIR\build\qa\valueset-example-inline.html" TargetMode="External"/><Relationship Id="rId2214" Type="http://schemas.openxmlformats.org/officeDocument/2006/relationships/hyperlink" Target="file:///C:\Users\Lloyd\Documents\SVN\FHIR\build\qa\eligibilityrequest.html" TargetMode="External"/><Relationship Id="rId2659" Type="http://schemas.openxmlformats.org/officeDocument/2006/relationships/hyperlink" Target="http://gforge.hl7.org/gf/project/fhir/tracker/?action=TrackerItemBrowse&amp;tracker_id=677" TargetMode="External"/><Relationship Id="rId740" Type="http://schemas.openxmlformats.org/officeDocument/2006/relationships/hyperlink" Target="file:///C:\Users\Lloyd\Documents\SVN\FHIR\build\qa\documents.html" TargetMode="External"/><Relationship Id="rId838" Type="http://schemas.openxmlformats.org/officeDocument/2006/relationships/hyperlink" Target="file:///C:\Users\Lloyd\Documents\SVN\FHIR\build\qa\resource.html" TargetMode="External"/><Relationship Id="rId1023" Type="http://schemas.openxmlformats.org/officeDocument/2006/relationships/hyperlink" Target="file:///C:\Users\Lloyd\Documents\SVN\FHIR\build\qa\datatypes.html" TargetMode="External"/><Relationship Id="rId1468" Type="http://schemas.openxmlformats.org/officeDocument/2006/relationships/hyperlink" Target="implementation.html" TargetMode="External"/><Relationship Id="rId1675" Type="http://schemas.openxmlformats.org/officeDocument/2006/relationships/hyperlink" Target="file:///C:\Users\Lloyd\Documents\SVN\FHIR\build\qa\list-operation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http://hssp-rlus.wikispaces.com/RLUS_FAQ" TargetMode="External"/><Relationship Id="rId2519" Type="http://schemas.openxmlformats.org/officeDocument/2006/relationships/hyperlink" Target="file:///C:\Users\Lloyd\Documents\SVN\FHIR\build\qa\rxnorm.html" TargetMode="External"/><Relationship Id="rId2726" Type="http://schemas.openxmlformats.org/officeDocument/2006/relationships/hyperlink" Target="file:///C:\Users\Lloyd\Documents\SVN\FHIR\build\qa\resource.html" TargetMode="External"/><Relationship Id="rId600" Type="http://schemas.openxmlformats.org/officeDocument/2006/relationships/hyperlink" Target="file:///C:\Users\Lloyd\Documents\SVN\FHIR\build\qa\resource.html" TargetMode="External"/><Relationship Id="rId1230" Type="http://schemas.openxmlformats.org/officeDocument/2006/relationships/hyperlink" Target="file:///C:\Users\Lloyd\Documents\SVN\FHIR\build\qa\conceptmap.html" TargetMode="External"/><Relationship Id="rId1328" Type="http://schemas.openxmlformats.org/officeDocument/2006/relationships/hyperlink" Target="file:///C:\Users\Lloyd\Documents\SVN\FHIR\build\qa\conformance.html" TargetMode="External"/><Relationship Id="rId1535" Type="http://schemas.openxmlformats.org/officeDocument/2006/relationships/hyperlink" Target="file:///C:\Users\Lloyd\Documents\SVN\FHIR\build\qa\organization-example-f003-burgers-ENT.html" TargetMode="External"/><Relationship Id="rId905" Type="http://schemas.openxmlformats.org/officeDocument/2006/relationships/hyperlink" Target="file:///C:\Users\Lloyd\Documents\SVN\FHIR\build\qa\datatypes.html" TargetMode="External"/><Relationship Id="rId1742" Type="http://schemas.openxmlformats.org/officeDocument/2006/relationships/hyperlink" Target="file:///C:\Users\Lloyd\Documents\SVN\FHIR\build\qa\parameters.html" TargetMode="External"/><Relationship Id="rId34" Type="http://schemas.openxmlformats.org/officeDocument/2006/relationships/hyperlink" Target="file:///C:\Users\Lloyd\Documents\SVN\FHIR\build\qa\resourcelist.html" TargetMode="External"/><Relationship Id="rId1602" Type="http://schemas.openxmlformats.org/officeDocument/2006/relationships/hyperlink" Target="file:///C:\Users\Lloyd\Documents\SVN\FHIR\build\qa\medication-example-f202-flucloxacilline.html" TargetMode="External"/><Relationship Id="rId183" Type="http://schemas.openxmlformats.org/officeDocument/2006/relationships/hyperlink" Target="file:///C:\Users\Lloyd\Documents\SVN\FHIR\build\qa\formats.html" TargetMode="External"/><Relationship Id="rId390" Type="http://schemas.openxmlformats.org/officeDocument/2006/relationships/hyperlink" Target="file:///C:\Users\Lloyd\Documents\SVN\FHIR\build\qa\datatypes-definitions.html" TargetMode="External"/><Relationship Id="rId1907" Type="http://schemas.openxmlformats.org/officeDocument/2006/relationships/hyperlink" Target="file:///C:\Users\Lloyd\Documents\SVN\FHIR\build\qa\datatypes.html" TargetMode="External"/><Relationship Id="rId2071" Type="http://schemas.openxmlformats.org/officeDocument/2006/relationships/hyperlink" Target="file:///C:\Users\Lloyd\Documents\SVN\FHIR\build\qa\observation.html" TargetMode="External"/><Relationship Id="rId250" Type="http://schemas.openxmlformats.org/officeDocument/2006/relationships/hyperlink" Target="http://ehealth.data.com.au" TargetMode="External"/><Relationship Id="rId488" Type="http://schemas.openxmlformats.org/officeDocument/2006/relationships/hyperlink" Target="file:///C:\Users\Lloyd\Documents\SVN\FHIR\build\qa\json.html" TargetMode="External"/><Relationship Id="rId695" Type="http://schemas.openxmlformats.org/officeDocument/2006/relationships/hyperlink" Target="file:///C:\Users\Lloyd\Documents\SVN\FHIR\build\qa\documentreferen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file:///C:\Users\Lloyd\Documents\SVN\FHIR\build\qa\help.html" TargetMode="External"/><Relationship Id="rId2583" Type="http://schemas.openxmlformats.org/officeDocument/2006/relationships/hyperlink" Target="file:///C:\Users\Lloyd\Documents\SVN\FHIR\build\qa\elementdefinition-definitions.html" TargetMode="External"/><Relationship Id="rId2790" Type="http://schemas.openxmlformats.org/officeDocument/2006/relationships/hyperlink" Target="file:///C:\Users\Lloyd\Documents\SVN\FHIR\build\qa\formats.html" TargetMode="External"/><Relationship Id="rId110" Type="http://schemas.openxmlformats.org/officeDocument/2006/relationships/hyperlink" Target="file:///C:\Users\Lloyd\Documents\SVN\FHIR\build\qa\conformance.html" TargetMode="External"/><Relationship Id="rId348" Type="http://schemas.openxmlformats.org/officeDocument/2006/relationships/hyperlink" Target="file:///C:\Users\Lloyd\Documents\SVN\FHIR\build\qa\datatypes-mappings.html" TargetMode="External"/><Relationship Id="rId555" Type="http://schemas.openxmlformats.org/officeDocument/2006/relationships/hyperlink" Target="file:///C:\Users\Lloyd\Documents\SVN\FHIR\build\qa\datatypes-mappings.html" TargetMode="External"/><Relationship Id="rId762" Type="http://schemas.openxmlformats.org/officeDocument/2006/relationships/hyperlink" Target="file:///C:\Users\Lloyd\Documents\SVN\FHIR\build\qa\element-definitions.html" TargetMode="External"/><Relationship Id="rId1185" Type="http://schemas.openxmlformats.org/officeDocument/2006/relationships/hyperlink" Target="file:///C:\Users\Lloyd\Documents\SVN\FHIR\build\qa\enrollmentrequest.html" TargetMode="External"/><Relationship Id="rId1392" Type="http://schemas.openxmlformats.org/officeDocument/2006/relationships/hyperlink" Target="file:///C:\Users\Lloyd\Documents\SVN\FHIR\build\qa\questionnaire.html" TargetMode="External"/><Relationship Id="rId2029" Type="http://schemas.openxmlformats.org/officeDocument/2006/relationships/hyperlink" Target="file:///C:\Users\Lloyd\Documents\SVN\FHIR\build\qa\rim.ttl" TargetMode="External"/><Relationship Id="rId2236" Type="http://schemas.openxmlformats.org/officeDocument/2006/relationships/hyperlink" Target="file:///C:\Users\Lloyd\Documents\SVN\FHIR\build\qa\help.html" TargetMode="External"/><Relationship Id="rId2443" Type="http://schemas.openxmlformats.org/officeDocument/2006/relationships/hyperlink" Target="http://snomed.org/uristandard.pdf" TargetMode="External"/><Relationship Id="rId2650" Type="http://schemas.openxmlformats.org/officeDocument/2006/relationships/hyperlink" Target="file:///C:\Users\Lloyd\Documents\SVN\FHIR\build\qa\composition-status-map-v3.html" TargetMode="External"/><Relationship Id="rId208" Type="http://schemas.openxmlformats.org/officeDocument/2006/relationships/hyperlink" Target="file:///C:\Users\Lloyd\Documents\SVN\FHIR\build\qa\xml.html" TargetMode="External"/><Relationship Id="rId415" Type="http://schemas.openxmlformats.org/officeDocument/2006/relationships/hyperlink" Target="file:///C:\Users\Lloyd\Documents\SVN\FHIR\build\qa\datatypes-definitions.html" TargetMode="External"/><Relationship Id="rId622" Type="http://schemas.openxmlformats.org/officeDocument/2006/relationships/hyperlink" Target="file:///C:\Users\Lloyd\Documents\SVN\FHIR\build\qa\2012Sep\index.htm" TargetMode="External"/><Relationship Id="rId1045" Type="http://schemas.openxmlformats.org/officeDocument/2006/relationships/hyperlink" Target="file:///C:\Users\Lloyd\Documents\SVN\FHIR\build\qa\datatypes.html" TargetMode="External"/><Relationship Id="rId1252" Type="http://schemas.openxmlformats.org/officeDocument/2006/relationships/hyperlink" Target="file:///C:\Users\Lloyd\Documents\SVN\FHIR\build\qa\schedule.html" TargetMode="External"/><Relationship Id="rId1697" Type="http://schemas.openxmlformats.org/officeDocument/2006/relationships/hyperlink" Target="file:///C:\Users\Lloyd\Documents\SVN\FHIR\build\qa\help.html" TargetMode="External"/><Relationship Id="rId2303" Type="http://schemas.openxmlformats.org/officeDocument/2006/relationships/hyperlink" Target="file:///C:\Users\Lloyd\Documents\SVN\FHIR\build\qa\medicationdispense.html" TargetMode="External"/><Relationship Id="rId2510" Type="http://schemas.openxmlformats.org/officeDocument/2006/relationships/hyperlink" Target="file:///C:\Users\Lloyd\Documents\SVN\FHIR\build\qa\history.html" TargetMode="External"/><Relationship Id="rId2748" Type="http://schemas.openxmlformats.org/officeDocument/2006/relationships/hyperlink" Target="file:///C:\Users\Lloyd\Documents\SVN\FHIR\build\qa\practitioner.html" TargetMode="External"/><Relationship Id="rId927" Type="http://schemas.openxmlformats.org/officeDocument/2006/relationships/hyperlink" Target="file:///C:\Users\Lloyd\Documents\SVN\FHIR\build\qa\general-extensions.html" TargetMode="External"/><Relationship Id="rId1112" Type="http://schemas.openxmlformats.org/officeDocument/2006/relationships/hyperlink" Target="file:///C:\Users\Lloyd\Documents\SVN\FHIR\build\qa\subscription.html" TargetMode="External"/><Relationship Id="rId1557" Type="http://schemas.openxmlformats.org/officeDocument/2006/relationships/hyperlink" Target="file:///C:\Users\Lloyd\Documents\SVN\FHIR\build\qa\observation-example-f001-glucose.html" TargetMode="External"/><Relationship Id="rId1764" Type="http://schemas.openxmlformats.org/officeDocument/2006/relationships/hyperlink" Target="file:///C:\Users\Lloyd\Documents\SVN\FHIR\build\qa\basic-example-narrative.xml.html" TargetMode="External"/><Relationship Id="rId1971" Type="http://schemas.openxmlformats.org/officeDocument/2006/relationships/hyperlink" Target="file:///C:\Users\Lloyd\Documents\SVN\FHIR\build\qa\operations.html" TargetMode="External"/><Relationship Id="rId2608" Type="http://schemas.openxmlformats.org/officeDocument/2006/relationships/hyperlink" Target="file:///C:\Users\Lloyd\Documents\SVN\FHIR\build\qa\profiling.html" TargetMode="External"/><Relationship Id="rId56" Type="http://schemas.openxmlformats.org/officeDocument/2006/relationships/hyperlink" Target="file:///C:\Users\Lloyd\Documents\SVN\FHIR\build\qa\resource.html" TargetMode="External"/><Relationship Id="rId1417" Type="http://schemas.openxmlformats.org/officeDocument/2006/relationships/hyperlink" Target="file:///C:\Users\Lloyd\Documents\SVN\FHIR\build\qa\pushpull.html" TargetMode="External"/><Relationship Id="rId1624" Type="http://schemas.openxmlformats.org/officeDocument/2006/relationships/hyperlink" Target="file:///C:\Users\Lloyd\Documents\SVN\FHIR\build\qa\json.html" TargetMode="External"/><Relationship Id="rId1831" Type="http://schemas.openxmlformats.org/officeDocument/2006/relationships/hyperlink" Target="file:///C:\Users\Lloyd\Documents\SVN\FHIR\build\qa\resource.html" TargetMode="External"/><Relationship Id="rId1929" Type="http://schemas.openxmlformats.org/officeDocument/2006/relationships/hyperlink" Target="file:///C:\Users\Lloyd\Documents\SVN\FHIR\build\qa\infrastructure.html" TargetMode="External"/><Relationship Id="rId2093" Type="http://schemas.openxmlformats.org/officeDocument/2006/relationships/hyperlink" Target="file:///C:\Users\Lloyd\Documents\SVN\FHIR\build\qa\careplan.html" TargetMode="External"/><Relationship Id="rId2398" Type="http://schemas.openxmlformats.org/officeDocument/2006/relationships/hyperlink" Target="http://wiki.ihe.net/index.php?title=Audit_Trail_and_Node_Authentication" TargetMode="External"/><Relationship Id="rId272" Type="http://schemas.openxmlformats.org/officeDocument/2006/relationships/hyperlink" Target="http://www.interfaceware.com" TargetMode="External"/><Relationship Id="rId577" Type="http://schemas.openxmlformats.org/officeDocument/2006/relationships/hyperlink" Target="file:///C:\Users\Lloyd\Documents\SVN\FHIR\build\qa\datatypes.html" TargetMode="External"/><Relationship Id="rId2160" Type="http://schemas.openxmlformats.org/officeDocument/2006/relationships/hyperlink" Target="file:///C:\Users\Lloyd\Documents\SVN\FHIR\build\qa\flag.html" TargetMode="External"/><Relationship Id="rId2258" Type="http://schemas.openxmlformats.org/officeDocument/2006/relationships/hyperlink" Target="file:///C:\Users\Lloyd\Documents\SVN\FHIR\build\qa\valueset-search-entry-mode.html" TargetMode="External"/><Relationship Id="rId132" Type="http://schemas.openxmlformats.org/officeDocument/2006/relationships/hyperlink" Target="file:///C:\Users\Lloyd\Documents\SVN\FHIR\build\qa\comparison-cda.html" TargetMode="External"/><Relationship Id="rId784" Type="http://schemas.openxmlformats.org/officeDocument/2006/relationships/hyperlink" Target="file:///C:\Users\Lloyd\Documents\SVN\FHIR\build\qa\extensibility-definitions.html" TargetMode="External"/><Relationship Id="rId991" Type="http://schemas.openxmlformats.org/officeDocument/2006/relationships/hyperlink" Target="file:///C:\Users\Lloyd\Documents\SVN\FHIR\build\qa\extensibility.html" TargetMode="External"/><Relationship Id="rId1067" Type="http://schemas.openxmlformats.org/officeDocument/2006/relationships/hyperlink" Target="file:///C:\Users\Lloyd\Documents\SVN\FHIR\build\qa\dataelement.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xsd" TargetMode="External"/><Relationship Id="rId2672" Type="http://schemas.openxmlformats.org/officeDocument/2006/relationships/hyperlink" Target="file:///C:\Users\Lloyd\Documents\SVN\FHIR\build\qa\datatypes.html" TargetMode="External"/><Relationship Id="rId437" Type="http://schemas.openxmlformats.org/officeDocument/2006/relationships/hyperlink" Target="file:///C:\Users\Lloyd\Documents\SVN\FHIR\build\qa\datatypes-definitions.html" TargetMode="External"/><Relationship Id="rId644" Type="http://schemas.openxmlformats.org/officeDocument/2006/relationships/hyperlink" Target="file:///C:\Users\Lloyd\Documents\SVN\FHIR\build\qa\extensibility.html" TargetMode="External"/><Relationship Id="rId851" Type="http://schemas.openxmlformats.org/officeDocument/2006/relationships/hyperlink" Target="file:///C:\Users\Lloyd\Documents\SVN\FHIR\build\qa\dataelements.xml" TargetMode="External"/><Relationship Id="rId1274" Type="http://schemas.openxmlformats.org/officeDocument/2006/relationships/hyperlink" Target="https://en.wikipedia.org/wiki/Role-based_access_control" TargetMode="External"/><Relationship Id="rId1481" Type="http://schemas.openxmlformats.org/officeDocument/2006/relationships/hyperlink" Target="file:///C:\Users\Lloyd\Documents\SVN\FHIR\build\qa\xml.html" TargetMode="External"/><Relationship Id="rId1579" Type="http://schemas.openxmlformats.org/officeDocument/2006/relationships/hyperlink" Target="file:///C:\Users\Lloyd\Documents\SVN\FHIR\build\qa\practitioner-example-f202-lm.html" TargetMode="External"/><Relationship Id="rId2118" Type="http://schemas.openxmlformats.org/officeDocument/2006/relationships/hyperlink" Target="file:///C:\Users\Lloyd\Documents\SVN\FHIR\build\qa\lifecycle.html" TargetMode="External"/><Relationship Id="rId2325" Type="http://schemas.openxmlformats.org/officeDocument/2006/relationships/hyperlink" Target="file:///C:\Users\Lloyd\Documents\SVN\FHIR\build\qa\datatypes.html" TargetMode="External"/><Relationship Id="rId2532" Type="http://schemas.openxmlformats.org/officeDocument/2006/relationships/hyperlink" Target="http://www.fda.gov/Drugs/InformationOnDrugs/ucm142438.htm" TargetMode="External"/><Relationship Id="rId504" Type="http://schemas.openxmlformats.org/officeDocument/2006/relationships/hyperlink" Target="file:///C:\Users\Lloyd\Documents\SVN\FHIR\build\qa\datatypes-examples.html" TargetMode="External"/><Relationship Id="rId711" Type="http://schemas.openxmlformats.org/officeDocument/2006/relationships/hyperlink" Target="file:///C:\Users\Lloyd\Documents\SVN\FHIR\build\qa\examples-json.zip" TargetMode="External"/><Relationship Id="rId949" Type="http://schemas.openxmlformats.org/officeDocument/2006/relationships/hyperlink" Target="file:///C:\Users\Lloyd\Documents\SVN\FHIR\build\qa\processrequest.html" TargetMode="External"/><Relationship Id="rId1134" Type="http://schemas.openxmlformats.org/officeDocument/2006/relationships/hyperlink" Target="file:///C:\Users\Lloyd\Documents\SVN\FHIR\build\qa\structuredefinition.html" TargetMode="External"/><Relationship Id="rId1341" Type="http://schemas.openxmlformats.org/officeDocument/2006/relationships/hyperlink" Target="file:///C:\Users\Lloyd\Documents\SVN\FHIR\build\qa\bundle-definitions.html" TargetMode="External"/><Relationship Id="rId1786" Type="http://schemas.openxmlformats.org/officeDocument/2006/relationships/hyperlink" Target="http://www.nlm.nih.gov/" TargetMode="External"/><Relationship Id="rId1993" Type="http://schemas.openxmlformats.org/officeDocument/2006/relationships/hyperlink" Target="file:///C:\Users\Lloyd\Documents\SVN\FHIR\build\qa\elementdefinition.html" TargetMode="External"/><Relationship Id="rId78" Type="http://schemas.openxmlformats.org/officeDocument/2006/relationships/hyperlink" Target="file:///C:\Users\Lloyd\Documents\SVN\FHIR\build\qa\documentreference.html" TargetMode="External"/><Relationship Id="rId809" Type="http://schemas.openxmlformats.org/officeDocument/2006/relationships/hyperlink" Target="file:///C:\Users\Lloyd\Documents\SVN\FHIR\build\qa\element-definitions.html" TargetMode="External"/><Relationship Id="rId1201" Type="http://schemas.openxmlformats.org/officeDocument/2006/relationships/hyperlink" Target="file:///C:\Users\Lloyd\Documents\SVN\FHIR\build\qa\claim.html" TargetMode="External"/><Relationship Id="rId1439" Type="http://schemas.openxmlformats.org/officeDocument/2006/relationships/hyperlink" Target="file:///C:\Users\Lloyd\Documents\SVN\FHIR\build\qa\managing.html" TargetMode="External"/><Relationship Id="rId1646" Type="http://schemas.openxmlformats.org/officeDocument/2006/relationships/hyperlink" Target="http://james.newtonking.com/json" TargetMode="External"/><Relationship Id="rId1853" Type="http://schemas.openxmlformats.org/officeDocument/2006/relationships/hyperlink" Target="file:///C:\Users\Lloyd\Documents\SVN\FHIR\build\qa\http.html" TargetMode="External"/><Relationship Id="rId1506" Type="http://schemas.openxmlformats.org/officeDocument/2006/relationships/hyperlink" Target="file:///C:\Users\Lloyd\Documents\SVN\FHIR\build\qa\resource.html" TargetMode="External"/><Relationship Id="rId1713" Type="http://schemas.openxmlformats.org/officeDocument/2006/relationships/hyperlink" Target="file:///C:\Users\Lloyd\Documents\SVN\FHIR\build\qa\bundle.html" TargetMode="External"/><Relationship Id="rId1920" Type="http://schemas.openxmlformats.org/officeDocument/2006/relationships/hyperlink" Target="file:///C:\Users\Lloyd\Documents\SVN\FHIR\build\qa\json.html" TargetMode="External"/><Relationship Id="rId294" Type="http://schemas.openxmlformats.org/officeDocument/2006/relationships/hyperlink" Target="http://www.relayhealth.com" TargetMode="External"/><Relationship Id="rId2182" Type="http://schemas.openxmlformats.org/officeDocument/2006/relationships/hyperlink" Target="file:///C:\Users\Lloyd\Documents\SVN\FHIR\build\qa\questionnaireresponse.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resource.html" TargetMode="External"/><Relationship Id="rId2042" Type="http://schemas.openxmlformats.org/officeDocument/2006/relationships/hyperlink" Target="file:///C:\Users\Lloyd\Documents\SVN\FHIR\build\qa\site\index.html" TargetMode="External"/><Relationship Id="rId2487" Type="http://schemas.openxmlformats.org/officeDocument/2006/relationships/hyperlink" Target="file:///C:\Users\Lloyd\Documents\SVN\FHIR\build\qa\terminologies-valuesets.html" TargetMode="External"/><Relationship Id="rId2694" Type="http://schemas.openxmlformats.org/officeDocument/2006/relationships/hyperlink" Target="https://www.regenstrief.org/" TargetMode="External"/><Relationship Id="rId459" Type="http://schemas.openxmlformats.org/officeDocument/2006/relationships/hyperlink" Target="http://tools.ietf.org/html/rfc6350" TargetMode="External"/><Relationship Id="rId666" Type="http://schemas.openxmlformats.org/officeDocument/2006/relationships/hyperlink" Target="file:///C:\Users\Lloyd\Documents\SVN\FHIR\build\qa\change.html" TargetMode="External"/><Relationship Id="rId873" Type="http://schemas.openxmlformats.org/officeDocument/2006/relationships/hyperlink" Target="file:///C:\Users\Lloyd\Documents\SVN\FHIR\build\qa\dataelement.html" TargetMode="External"/><Relationship Id="rId1089" Type="http://schemas.openxmlformats.org/officeDocument/2006/relationships/hyperlink" Target="file:///C:\Users\Lloyd\Documents\SVN\FHIR\build\qa\medicationadministration.html" TargetMode="External"/><Relationship Id="rId1296" Type="http://schemas.openxmlformats.org/officeDocument/2006/relationships/hyperlink" Target="file:///C:\Users\Lloyd\Documents\SVN\FHIR\build\qa\conformance-definitions.html" TargetMode="External"/><Relationship Id="rId2347" Type="http://schemas.openxmlformats.org/officeDocument/2006/relationships/hyperlink" Target="file:///C:\Users\Lloyd\Documents\SVN\FHIR\build\qa\patient.html" TargetMode="External"/><Relationship Id="rId2554" Type="http://schemas.openxmlformats.org/officeDocument/2006/relationships/hyperlink" Target="http://hit-testing.nist.gov:13110/rtmms/index.html" TargetMode="External"/><Relationship Id="rId221" Type="http://schemas.openxmlformats.org/officeDocument/2006/relationships/hyperlink" Target="http://www.ama-assn.org/go/cpt" TargetMode="External"/><Relationship Id="rId319" Type="http://schemas.openxmlformats.org/officeDocument/2006/relationships/hyperlink" Target="file:///C:\Users\Lloyd\Documents\SVN\FHIR\build\qa\resource.html" TargetMode="External"/><Relationship Id="rId526" Type="http://schemas.openxmlformats.org/officeDocument/2006/relationships/hyperlink" Target="file:///C:\Users\Lloyd\Documents\SVN\FHIR\build\qa\datatypes-mappings.html" TargetMode="External"/><Relationship Id="rId1156" Type="http://schemas.openxmlformats.org/officeDocument/2006/relationships/hyperlink" Target="file:///C:\Users\Lloyd\Documents\SVN\FHIR\build\qa\valueset.html" TargetMode="External"/><Relationship Id="rId1363" Type="http://schemas.openxmlformats.org/officeDocument/2006/relationships/hyperlink" Target="http://fhir.org/registry" TargetMode="External"/><Relationship Id="rId2207" Type="http://schemas.openxmlformats.org/officeDocument/2006/relationships/hyperlink" Target="file:///C:\Users\Lloyd\Documents\SVN\FHIR\build\qa\dataelement.html" TargetMode="External"/><Relationship Id="rId2761" Type="http://schemas.openxmlformats.org/officeDocument/2006/relationships/hyperlink" Target="http://fhir.org/conformance-testing" TargetMode="External"/><Relationship Id="rId733" Type="http://schemas.openxmlformats.org/officeDocument/2006/relationships/hyperlink" Target="file:///C:\Users\Lloyd\Documents\SVN\FHIR\build\qa\compartments.html" TargetMode="External"/><Relationship Id="rId940" Type="http://schemas.openxmlformats.org/officeDocument/2006/relationships/hyperlink" Target="file:///C:\Users\Lloyd\Documents\SVN\FHIR\build\qa\claimresponse.html" TargetMode="External"/><Relationship Id="rId1016" Type="http://schemas.openxmlformats.org/officeDocument/2006/relationships/hyperlink" Target="http://hl7.org/fhir/directory.html" TargetMode="External"/><Relationship Id="rId1570" Type="http://schemas.openxmlformats.org/officeDocument/2006/relationships/hyperlink" Target="file:///C:\Users\Lloyd\Documents\SVN\FHIR\build\qa\organization-example-f201-aumc.html" TargetMode="External"/><Relationship Id="rId1668" Type="http://schemas.openxmlformats.org/officeDocument/2006/relationships/hyperlink" Target="file:///C:\Users\Lloyd\Documents\SVN\FHIR\build\qa\resource.html" TargetMode="External"/><Relationship Id="rId1875" Type="http://schemas.openxmlformats.org/officeDocument/2006/relationships/hyperlink" Target="file:///C:\Users\Lloyd\Documents\SVN\FHIR\build\qa\search.html" TargetMode="External"/><Relationship Id="rId2414" Type="http://schemas.openxmlformats.org/officeDocument/2006/relationships/hyperlink" Target="file:///C:\Users\Lloyd\Documents\SVN\FHIR\build\qa\help.html" TargetMode="External"/><Relationship Id="rId2621" Type="http://schemas.openxmlformats.org/officeDocument/2006/relationships/hyperlink" Target="file:///C:\Users\Lloyd\Documents\SVN\FHIR\build\qa\conceptmap.html" TargetMode="External"/><Relationship Id="rId2719" Type="http://schemas.openxmlformats.org/officeDocument/2006/relationships/hyperlink" Target="file:///C:\Users\Lloyd\Documents\SVN\FHIR\build\qa\messaging.html" TargetMode="External"/><Relationship Id="rId800" Type="http://schemas.openxmlformats.org/officeDocument/2006/relationships/hyperlink" Target="file:///C:\Users\Lloyd\Documents\SVN\FHIR\build\qa\formats.html" TargetMode="External"/><Relationship Id="rId1223" Type="http://schemas.openxmlformats.org/officeDocument/2006/relationships/hyperlink" Target="file:///C:\Users\Lloyd\Documents\SVN\FHIR\build\qa\questionnaire.html" TargetMode="External"/><Relationship Id="rId1430" Type="http://schemas.openxmlformats.org/officeDocument/2006/relationships/hyperlink" Target="file:///C:\Users\Lloyd\Documents\SVN\FHIR\build\qa\extensibility.html" TargetMode="External"/><Relationship Id="rId1528" Type="http://schemas.openxmlformats.org/officeDocument/2006/relationships/hyperlink" Target="file:///C:\Users\Lloyd\Documents\SVN\FHIR\build\qa\encounter-example-f002-lung.html" TargetMode="External"/><Relationship Id="rId1735" Type="http://schemas.openxmlformats.org/officeDocument/2006/relationships/hyperlink" Target="file:///C:\Users\Lloyd\Documents\SVN\FHIR\build\qa\http.html" TargetMode="External"/><Relationship Id="rId1942" Type="http://schemas.openxmlformats.org/officeDocument/2006/relationships/hyperlink" Target="file:///C:\Users\Lloyd\Documents\SVN\FHIR\build\qa\extensibility.html" TargetMode="External"/><Relationship Id="rId27" Type="http://schemas.openxmlformats.org/officeDocument/2006/relationships/hyperlink" Target="file:///C:\Users\Lloyd\Documents\SVN\FHIR\build\qa\fhir-spec.zip" TargetMode="External"/><Relationship Id="rId1802" Type="http://schemas.openxmlformats.org/officeDocument/2006/relationships/hyperlink" Target="file:///C:\Users\Lloyd\Documents\SVN\FHIR\build\qa\history.html" TargetMode="External"/><Relationship Id="rId176" Type="http://schemas.openxmlformats.org/officeDocument/2006/relationships/hyperlink" Target="file:///C:\Users\Lloyd\Documents\SVN\FHIR\build\qa\structuredefini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html" TargetMode="External"/><Relationship Id="rId2064" Type="http://schemas.openxmlformats.org/officeDocument/2006/relationships/hyperlink" Target="http://wiki.hl7.org/index.php?title=FHIR_Specification_Feedback_(DSTU_2)" TargetMode="External"/><Relationship Id="rId2271" Type="http://schemas.openxmlformats.org/officeDocument/2006/relationships/hyperlink" Target="file:///C:\Users\Lloyd\Documents\SVN\FHIR\build\qa\datatypes.html" TargetMode="External"/><Relationship Id="rId243" Type="http://schemas.openxmlformats.org/officeDocument/2006/relationships/hyperlink" Target="http://medicalinteroperability.org"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narrative.html" TargetMode="External"/><Relationship Id="rId895" Type="http://schemas.openxmlformats.org/officeDocument/2006/relationships/hyperlink" Target="file:///C:\Users\Lloyd\Documents\SVN\FHIR\build\qa\datatypes.html" TargetMode="External"/><Relationship Id="rId1080" Type="http://schemas.openxmlformats.org/officeDocument/2006/relationships/hyperlink" Target="file:///C:\Users\Lloyd\Documents\SVN\FHIR\build\qa\healthcareservice.html" TargetMode="External"/><Relationship Id="rId2131" Type="http://schemas.openxmlformats.org/officeDocument/2006/relationships/hyperlink" Target="file:///C:\Users\Lloyd\Documents\SVN\FHIR\build\qa\observation.html" TargetMode="External"/><Relationship Id="rId2369" Type="http://schemas.openxmlformats.org/officeDocument/2006/relationships/hyperlink" Target="file:///C:\Users\Lloyd\Documents\SVN\FHIR\build\qa\v3\vs\Compartment\index.html" TargetMode="External"/><Relationship Id="rId2576" Type="http://schemas.openxmlformats.org/officeDocument/2006/relationships/hyperlink" Target="file:///C:\Users\Lloyd\Documents\SVN\FHIR\build\qa\valueset-definitions.html" TargetMode="External"/><Relationship Id="rId2783" Type="http://schemas.openxmlformats.org/officeDocument/2006/relationships/hyperlink" Target="file:///C:\Users\Lloyd\Documents\SVN\FHIR\build\qa\extensibility.html" TargetMode="External"/><Relationship Id="rId103" Type="http://schemas.openxmlformats.org/officeDocument/2006/relationships/hyperlink" Target="file:///C:\Users\Lloyd\Documents\SVN\FHIR\build\qa\narrative.html" TargetMode="External"/><Relationship Id="rId310" Type="http://schemas.openxmlformats.org/officeDocument/2006/relationships/hyperlink" Target="http://www.zynxhealth.com" TargetMode="External"/><Relationship Id="rId548" Type="http://schemas.openxmlformats.org/officeDocument/2006/relationships/hyperlink" Target="file:///C:\Users\Lloyd\Documents\SVN\FHIR\build\qa\datatypes-mappings.html" TargetMode="External"/><Relationship Id="rId755" Type="http://schemas.openxmlformats.org/officeDocument/2006/relationships/hyperlink" Target="file:///C:\Users\Lloyd\Documents\SVN\FHIR\build\qa\resource.html" TargetMode="External"/><Relationship Id="rId962" Type="http://schemas.openxmlformats.org/officeDocument/2006/relationships/hyperlink" Target="http://wiki.hl7.org/index.php?title=FHIR_Resource_Types" TargetMode="External"/><Relationship Id="rId1178" Type="http://schemas.openxmlformats.org/officeDocument/2006/relationships/hyperlink" Target="file:///C:\Users\Lloyd\Documents\SVN\FHIR\build\qa\dataelement.html" TargetMode="External"/><Relationship Id="rId1385" Type="http://schemas.openxmlformats.org/officeDocument/2006/relationships/hyperlink" Target="file:///C:\Users\Lloyd\Documents\SVN\FHIR\build\qa\ehrsrle\ehrsrle.html" TargetMode="External"/><Relationship Id="rId1592" Type="http://schemas.openxmlformats.org/officeDocument/2006/relationships/hyperlink" Target="file:///C:\Users\Lloyd\Documents\SVN\FHIR\build\qa\practitioner-example-f201-ab.html" TargetMode="External"/><Relationship Id="rId2229" Type="http://schemas.openxmlformats.org/officeDocument/2006/relationships/hyperlink" Target="file:///C:\Users\Lloyd\Documents\SVN\FHIR\build\qa\infrastructure.html" TargetMode="External"/><Relationship Id="rId2436" Type="http://schemas.openxmlformats.org/officeDocument/2006/relationships/hyperlink" Target="http://snomed.info/sct" TargetMode="External"/><Relationship Id="rId2643" Type="http://schemas.openxmlformats.org/officeDocument/2006/relationships/hyperlink" Target="file:///C:\Users\Lloyd\Documents\SVN\FHIR\build\qa\valueset-operations.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file:///C:\Users\Lloyd\Documents\SVN\FHIR\build\qa\datatypes-mappings.html" TargetMode="External"/><Relationship Id="rId615" Type="http://schemas.openxmlformats.org/officeDocument/2006/relationships/hyperlink" Target="file:///C:\Users\Lloyd\Documents\SVN\FHIR\build\qa\index.html" TargetMode="External"/><Relationship Id="rId822" Type="http://schemas.openxmlformats.org/officeDocument/2006/relationships/hyperlink" Target="file:///C:\Users\Lloyd\Documents\SVN\FHIR\build\qa\datatypes.html" TargetMode="External"/><Relationship Id="rId1038" Type="http://schemas.openxmlformats.org/officeDocument/2006/relationships/hyperlink" Target="file:///C:\Users\Lloyd\Documents\SVN\FHIR\build\qa\cqif\cqif.html" TargetMode="External"/><Relationship Id="rId1245" Type="http://schemas.openxmlformats.org/officeDocument/2006/relationships/hyperlink" Target="file:///C:\Users\Lloyd\Documents\SVN\FHIR\build\qa\familymemberhistory.html" TargetMode="External"/><Relationship Id="rId1452" Type="http://schemas.openxmlformats.org/officeDocument/2006/relationships/hyperlink" Target="file:///C:\Users\Lloyd\Documents\SVN\FHIR\build\qa\operationoutcome.html" TargetMode="External"/><Relationship Id="rId1897" Type="http://schemas.openxmlformats.org/officeDocument/2006/relationships/hyperlink" Target="file:///C:\Users\Lloyd\Documents\SVN\FHIR\build\qa\resource.html" TargetMode="External"/><Relationship Id="rId2503" Type="http://schemas.openxmlformats.org/officeDocument/2006/relationships/hyperlink" Target="file:///C:\Users\Lloyd\Documents\SVN\FHIR\build\qa\.profile.json.html" TargetMode="External"/><Relationship Id="rId1105" Type="http://schemas.openxmlformats.org/officeDocument/2006/relationships/hyperlink" Target="file:///C:\Users\Lloyd\Documents\SVN\FHIR\build\qa\provenance.html" TargetMode="External"/><Relationship Id="rId1312" Type="http://schemas.openxmlformats.org/officeDocument/2006/relationships/hyperlink" Target="file:///C:\Users\Lloyd\Documents\SVN\FHIR\build\qa\operationoutcome.html" TargetMode="External"/><Relationship Id="rId1757" Type="http://schemas.openxmlformats.org/officeDocument/2006/relationships/hyperlink" Target="file:///C:\Users\Lloyd\Documents\SVN\FHIR\build\qa\resource-definitions.html" TargetMode="External"/><Relationship Id="rId1964" Type="http://schemas.openxmlformats.org/officeDocument/2006/relationships/hyperlink" Target="file:///C:\Users\Lloyd\Documents\SVN\FHIR\build\qa\history.html" TargetMode="External"/><Relationship Id="rId2710" Type="http://schemas.openxmlformats.org/officeDocument/2006/relationships/hyperlink" Target="file:///C:\Users\Lloyd\Documents\SVN\FHIR\build\qa\http.html" TargetMode="External"/><Relationship Id="rId49" Type="http://schemas.openxmlformats.org/officeDocument/2006/relationships/hyperlink" Target="http://www.hl7.org/participate/onlineballoting.cfm" TargetMode="External"/><Relationship Id="rId1617" Type="http://schemas.openxmlformats.org/officeDocument/2006/relationships/hyperlink" Target="file:///C:\Users\Lloyd\Documents\SVN\FHIR\build\qa\help.html" TargetMode="External"/><Relationship Id="rId1824" Type="http://schemas.openxmlformats.org/officeDocument/2006/relationships/hyperlink" Target="file:///C:\Users\Lloyd\Documents\SVN\FHIR\build\qa\history.html" TargetMode="External"/><Relationship Id="rId198" Type="http://schemas.openxmlformats.org/officeDocument/2006/relationships/hyperlink" Target="file:///C:\Users\Lloyd\Documents\SVN\FHIR\build\qa\patient.html" TargetMode="External"/><Relationship Id="rId2086" Type="http://schemas.openxmlformats.org/officeDocument/2006/relationships/hyperlink" Target="file:///C:\Users\Lloyd\Documents\SVN\FHIR\build\qa\condition.html" TargetMode="External"/><Relationship Id="rId2293" Type="http://schemas.openxmlformats.org/officeDocument/2006/relationships/hyperlink" Target="http://docs.oasis-open.org/odata/odata/v4.0/cs01/part1-protocol/odata-v4.0-cs01-part1-protocol.html" TargetMode="External"/><Relationship Id="rId2598" Type="http://schemas.openxmlformats.org/officeDocument/2006/relationships/hyperlink" Target="file:///C:\Users\Lloyd\Documents\SVN\FHIR\build\qa\datatypes.html" TargetMode="External"/><Relationship Id="rId265" Type="http://schemas.openxmlformats.org/officeDocument/2006/relationships/hyperlink" Target="http://www.healthcentrix.com"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device.html" TargetMode="External"/><Relationship Id="rId2360" Type="http://schemas.openxmlformats.org/officeDocument/2006/relationships/hyperlink" Target="file:///C:\Users\Lloyd\Documents\SVN\FHIR\build\qa\diagnosticreport.html" TargetMode="External"/><Relationship Id="rId125" Type="http://schemas.openxmlformats.org/officeDocument/2006/relationships/hyperlink" Target="file:///C:\Users\Lloyd\Documents\SVN\FHIR\build\qa\help.html" TargetMode="External"/><Relationship Id="rId332" Type="http://schemas.openxmlformats.org/officeDocument/2006/relationships/hyperlink" Target="file:///C:\Users\Lloyd\Documents\SVN\FHIR\build\qa\datatypes-examples.html" TargetMode="External"/><Relationship Id="rId777" Type="http://schemas.openxmlformats.org/officeDocument/2006/relationships/hyperlink" Target="file:///C:\Users\Lloyd\Documents\SVN\FHIR\build\qa\terminologies.html" TargetMode="External"/><Relationship Id="rId984" Type="http://schemas.openxmlformats.org/officeDocument/2006/relationships/hyperlink" Target="file:///C:\Users\Lloyd\Documents\SVN\FHIR\build\qa\references.html" TargetMode="External"/><Relationship Id="rId2013" Type="http://schemas.openxmlformats.org/officeDocument/2006/relationships/hyperlink" Target="file:///C:\Users\Lloyd\Documents\SVN\FHIR\build\qa\qicore\qicore.html" TargetMode="External"/><Relationship Id="rId2220" Type="http://schemas.openxmlformats.org/officeDocument/2006/relationships/hyperlink" Target="file:///C:\Users\Lloyd\Documents\SVN\FHIR\build\qa\paymentnotice.html" TargetMode="External"/><Relationship Id="rId2458" Type="http://schemas.openxmlformats.org/officeDocument/2006/relationships/image" Target="file:///C:\Users\Lloyd\Documents\SVN\FHIR\build\qa\shot.png" TargetMode="External"/><Relationship Id="rId2665" Type="http://schemas.openxmlformats.org/officeDocument/2006/relationships/hyperlink" Target="file:///C:\Users\Lloyd\Documents\SVN\FHIR\build\qa\appointment.html" TargetMode="External"/><Relationship Id="rId637" Type="http://schemas.openxmlformats.org/officeDocument/2006/relationships/hyperlink" Target="file:///C:\Users\Lloyd\Documents\SVN\FHIR\build\qa\compatibility.html" TargetMode="External"/><Relationship Id="rId844" Type="http://schemas.openxmlformats.org/officeDocument/2006/relationships/hyperlink" Target="file:///C:\Users\Lloyd\Documents\SVN\FHIR\build\qa\history.html" TargetMode="External"/><Relationship Id="rId1267" Type="http://schemas.openxmlformats.org/officeDocument/2006/relationships/hyperlink" Target="file:///C:\Users\Lloyd\Documents\SVN\FHIR\build\qa\compartments.html" TargetMode="External"/><Relationship Id="rId1474" Type="http://schemas.openxmlformats.org/officeDocument/2006/relationships/hyperlink" Target="administration.html" TargetMode="External"/><Relationship Id="rId1681" Type="http://schemas.openxmlformats.org/officeDocument/2006/relationships/hyperlink" Target="file:///C:\Users\Lloyd\Documents\SVN\FHIR\build\qa\allergyintolerance.html" TargetMode="External"/><Relationship Id="rId2318" Type="http://schemas.openxmlformats.org/officeDocument/2006/relationships/hyperlink" Target="file:///C:\Users\Lloyd\Documents\SVN\FHIR\build\qa\datatypes.html" TargetMode="External"/><Relationship Id="rId2525" Type="http://schemas.openxmlformats.org/officeDocument/2006/relationships/hyperlink" Target="file:///C:\Users\Lloyd\Documents\SVN\FHIR\build\qa\ncimeta.html" TargetMode="External"/><Relationship Id="rId2732" Type="http://schemas.openxmlformats.org/officeDocument/2006/relationships/hyperlink" Target="file:///C:\Users\Lloyd\Documents\SVN\FHIR\build\qa\patient.html" TargetMode="External"/><Relationship Id="rId704" Type="http://schemas.openxmlformats.org/officeDocument/2006/relationships/hyperlink" Target="file:///C:\Users\Lloyd\Documents\SVN\FHIR\build\qa\xml.html" TargetMode="External"/><Relationship Id="rId911" Type="http://schemas.openxmlformats.org/officeDocument/2006/relationships/hyperlink" Target="file:///C:\Users\Lloyd\Documents\SVN\FHIR\build\qa\datatypes.html" TargetMode="External"/><Relationship Id="rId1127" Type="http://schemas.openxmlformats.org/officeDocument/2006/relationships/hyperlink" Target="file:///C:\Users\Lloyd\Documents\SVN\FHIR\build\qa\datatypes.html" TargetMode="External"/><Relationship Id="rId1334" Type="http://schemas.openxmlformats.org/officeDocument/2006/relationships/hyperlink" Target="file:///C:\Users\Lloyd\Documents\SVN\FHIR\build\qa\bundle-definitions.html" TargetMode="External"/><Relationship Id="rId1541" Type="http://schemas.openxmlformats.org/officeDocument/2006/relationships/hyperlink" Target="file:///C:\Users\Lloyd\Documents\SVN\FHIR\build\qa\organization-example-f003-burgers-ENT.html" TargetMode="External"/><Relationship Id="rId1779" Type="http://schemas.openxmlformats.org/officeDocument/2006/relationships/hyperlink" Target="http://www.fda.gov/ForIndustry/DataStandards/StructuredProductLabeling/ucm191017.htm" TargetMode="External"/><Relationship Id="rId1986" Type="http://schemas.openxmlformats.org/officeDocument/2006/relationships/hyperlink" Target="file:///C:\Users\Lloyd\Documents\SVN\FHIR\build\qa\http.html" TargetMode="External"/><Relationship Id="rId40" Type="http://schemas.openxmlformats.org/officeDocument/2006/relationships/hyperlink" Target="file:///C:\Users\Lloyd\Documents\SVN\FHIR\build\qa\datatypes.html" TargetMode="External"/><Relationship Id="rId1401" Type="http://schemas.openxmlformats.org/officeDocument/2006/relationships/hyperlink" Target="file:///C:\Users\Lloyd\Documents\SVN\FHIR\build\qa\history.html" TargetMode="External"/><Relationship Id="rId1639" Type="http://schemas.openxmlformats.org/officeDocument/2006/relationships/hyperlink" Target="file:///C:\Users\Lloyd\Documents\SVN\FHIR\build\qa\narrative.html" TargetMode="External"/><Relationship Id="rId1846" Type="http://schemas.openxmlformats.org/officeDocument/2006/relationships/hyperlink" Target="file:///C:\Users\Lloyd\Documents\SVN\FHIR\build\qa\extensibility.html" TargetMode="External"/><Relationship Id="rId1706" Type="http://schemas.openxmlformats.org/officeDocument/2006/relationships/hyperlink" Target="file:///C:\Users\Lloyd\Documents\SVN\FHIR\build\qa\compartments.html" TargetMode="External"/><Relationship Id="rId1913" Type="http://schemas.openxmlformats.org/officeDocument/2006/relationships/hyperlink" Target="file:///C:\Users\Lloyd\Documents\SVN\FHIR\build\qa\conformance.html" TargetMode="External"/><Relationship Id="rId287" Type="http://schemas.openxmlformats.org/officeDocument/2006/relationships/hyperlink" Target="http://www.healthit.gov/" TargetMode="External"/><Relationship Id="rId494" Type="http://schemas.openxmlformats.org/officeDocument/2006/relationships/hyperlink" Target="file:///C:\Users\Lloyd\Documents\SVN\FHIR\build\qa\terminologies.html" TargetMode="External"/><Relationship Id="rId2175" Type="http://schemas.openxmlformats.org/officeDocument/2006/relationships/hyperlink" Target="file:///C:\Users\Lloyd\Documents\SVN\FHIR\build\qa\processresponse.html" TargetMode="External"/><Relationship Id="rId2382" Type="http://schemas.openxmlformats.org/officeDocument/2006/relationships/image" Target="file:///C:\Users\Lloyd\Documents\SVN\FHIR\build\qa\security-layout.png" TargetMode="External"/><Relationship Id="rId147" Type="http://schemas.openxmlformats.org/officeDocument/2006/relationships/hyperlink" Target="file:///C:\Users\Lloyd\Documents\SVN\FHIR\build\qa\diagnosticreport.html" TargetMode="External"/><Relationship Id="rId354" Type="http://schemas.openxmlformats.org/officeDocument/2006/relationships/hyperlink" Target="file:///C:\Users\Lloyd\Documents\SVN\FHIR\build\qa\datatypes-mappings.html" TargetMode="External"/><Relationship Id="rId799" Type="http://schemas.openxmlformats.org/officeDocument/2006/relationships/hyperlink" Target="file:///C:\Users\Lloyd\Documents\SVN\FHIR\build\qa\formats.html" TargetMode="External"/><Relationship Id="rId1191" Type="http://schemas.openxmlformats.org/officeDocument/2006/relationships/hyperlink" Target="file:///C:\Users\Lloyd\Documents\SVN\FHIR\build\qa\healthcareservice.html" TargetMode="External"/><Relationship Id="rId2035" Type="http://schemas.openxmlformats.org/officeDocument/2006/relationships/hyperlink" Target="file:///C:\Users\Lloyd\Documents\SVN\FHIR\build\qa\rim.rdf.xml" TargetMode="External"/><Relationship Id="rId2687" Type="http://schemas.openxmlformats.org/officeDocument/2006/relationships/hyperlink" Target="file:///C:\Users\Lloyd\Documents\SVN\FHIR\build\qa\security.html" TargetMode="External"/><Relationship Id="rId561" Type="http://schemas.openxmlformats.org/officeDocument/2006/relationships/hyperlink" Target="file:///C:\Users\Lloyd\Documents\SVN\FHIR\build\qa\documents.html" TargetMode="External"/><Relationship Id="rId659" Type="http://schemas.openxmlformats.org/officeDocument/2006/relationships/hyperlink" Target="file:///C:\Users\Lloyd\Documents\SVN\FHIR\build\qa\terminologies-v2.html" TargetMode="External"/><Relationship Id="rId866" Type="http://schemas.openxmlformats.org/officeDocument/2006/relationships/hyperlink" Target="file:///C:\Users\Lloyd\Documents\SVN\FHIR\build\qa\daf\daf-patient.profile.json.html" TargetMode="External"/><Relationship Id="rId1289" Type="http://schemas.openxmlformats.org/officeDocument/2006/relationships/hyperlink" Target="file:///C:\Users\Lloyd\Documents\SVN\FHIR\build\qa\datatypes.html" TargetMode="External"/><Relationship Id="rId1496" Type="http://schemas.openxmlformats.org/officeDocument/2006/relationships/hyperlink" Target="file:///C:\Users\Lloyd\Documents\SVN\FHIR\build\qa\profilelist.html" TargetMode="External"/><Relationship Id="rId2242" Type="http://schemas.openxmlformats.org/officeDocument/2006/relationships/hyperlink" Target="file:///C:\Users\Lloyd\Documents\SVN\FHIR\build\qa\resource.html" TargetMode="External"/><Relationship Id="rId2547" Type="http://schemas.openxmlformats.org/officeDocument/2006/relationships/hyperlink" Target="file:///C:\Users\Lloyd\Documents\SVN\FHIR\build\qa\terminologies-v2.html" TargetMode="External"/><Relationship Id="rId214" Type="http://schemas.openxmlformats.org/officeDocument/2006/relationships/hyperlink" Target="file:///C:\Users\Lloyd\Documents\SVN\FHIR\build\qa\profiling.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datatypes-mappings.html" TargetMode="External"/><Relationship Id="rId1051" Type="http://schemas.openxmlformats.org/officeDocument/2006/relationships/hyperlink" Target="file:///C:\Users\Lloyd\Documents\SVN\FHIR\build\qa\processrequest.html" TargetMode="External"/><Relationship Id="rId1149" Type="http://schemas.openxmlformats.org/officeDocument/2006/relationships/hyperlink" Target="file:///C:\Users\Lloyd\Documents\SVN\FHIR\build\qa\condition.html" TargetMode="External"/><Relationship Id="rId1356" Type="http://schemas.openxmlformats.org/officeDocument/2006/relationships/hyperlink" Target="file:///C:\Users\Lloyd\Documents\SVN\FHIR\build\qa\resource-operations.html" TargetMode="External"/><Relationship Id="rId2102" Type="http://schemas.openxmlformats.org/officeDocument/2006/relationships/hyperlink" Target="file:///C:\Users\Lloyd\Documents\SVN\FHIR\build\qa\familymemberhistory.html" TargetMode="External"/><Relationship Id="rId2754" Type="http://schemas.openxmlformats.org/officeDocument/2006/relationships/hyperlink" Target="file:///C:\Users\Lloyd\Documents\SVN\FHIR\build\qa\messaging.html" TargetMode="External"/><Relationship Id="rId726" Type="http://schemas.openxmlformats.org/officeDocument/2006/relationships/hyperlink" Target="file:///C:\Users\Lloyd\Documents\SVN\FHIR\build\qa\help.html" TargetMode="External"/><Relationship Id="rId933" Type="http://schemas.openxmlformats.org/officeDocument/2006/relationships/hyperlink" Target="file:///C:\Users\Lloyd\Documents\SVN\FHIR\build\qa\enrollmentrequest.html" TargetMode="External"/><Relationship Id="rId1009" Type="http://schemas.openxmlformats.org/officeDocument/2006/relationships/hyperlink" Target="file:///C:\Users\Lloyd\Documents\SVN\FHIR\build\qa\resource.html" TargetMode="External"/><Relationship Id="rId1563" Type="http://schemas.openxmlformats.org/officeDocument/2006/relationships/hyperlink" Target="file:///C:\Users\Lloyd\Documents\SVN\FHIR\build\qa\organization-example-f201-aumc.html" TargetMode="External"/><Relationship Id="rId1770" Type="http://schemas.openxmlformats.org/officeDocument/2006/relationships/hyperlink" Target="file:///C:\Users\Lloyd\Documents\SVN\FHIR\build\qa\history.html" TargetMode="External"/><Relationship Id="rId1868" Type="http://schemas.openxmlformats.org/officeDocument/2006/relationships/hyperlink" Target="file:///C:\Users\Lloyd\Documents\SVN\FHIR\build\qa\operationoutcome.html" TargetMode="External"/><Relationship Id="rId2407" Type="http://schemas.openxmlformats.org/officeDocument/2006/relationships/hyperlink" Target="http://wiki.hl7.org/index.php?title=FHIR_Specification_Feedback_(DSTU_2)" TargetMode="External"/><Relationship Id="rId2614"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history.html" TargetMode="External"/><Relationship Id="rId1216" Type="http://schemas.openxmlformats.org/officeDocument/2006/relationships/hyperlink" Target="file:///C:\Users\Lloyd\Documents\SVN\FHIR\build\qa\sdc\sdc.html" TargetMode="External"/><Relationship Id="rId1423" Type="http://schemas.openxmlformats.org/officeDocument/2006/relationships/hyperlink" Target="file:///C:\Users\Lloyd\Documents\SVN\FHIR\build\qa\usecases.html" TargetMode="External"/><Relationship Id="rId1630" Type="http://schemas.openxmlformats.org/officeDocument/2006/relationships/hyperlink" Target="file:///C:\Users\Lloyd\Documents\SVN\FHIR\build\qa\terminologies.html" TargetMode="External"/><Relationship Id="rId1728" Type="http://schemas.openxmlformats.org/officeDocument/2006/relationships/hyperlink" Target="file:///C:\Users\Lloyd\Documents\SVN\FHIR\build\qa\bundle.html" TargetMode="External"/><Relationship Id="rId1935" Type="http://schemas.openxmlformats.org/officeDocument/2006/relationships/hyperlink" Target="file:///C:\Users\Lloyd\Documents\SVN\FHIR\build\qa\patient.html" TargetMode="External"/><Relationship Id="rId2197" Type="http://schemas.openxmlformats.org/officeDocument/2006/relationships/hyperlink" Target="file:///C:\Users\Lloyd\Documents\SVN\FHIR\build\qa\messageheader.html" TargetMode="External"/><Relationship Id="rId169" Type="http://schemas.openxmlformats.org/officeDocument/2006/relationships/hyperlink" Target="file:///C:\Users\Lloyd\Documents\SVN\FHIR\build\qa\terminologies.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html" TargetMode="External"/><Relationship Id="rId790" Type="http://schemas.openxmlformats.org/officeDocument/2006/relationships/hyperlink" Target="file:///C:\Users\Lloyd\Documents\SVN\FHIR\build\qa\element-definitions.html" TargetMode="External"/><Relationship Id="rId2057" Type="http://schemas.openxmlformats.org/officeDocument/2006/relationships/hyperlink" Target="file:///C:\Users\Lloyd\Documents\SVN\FHIR\build\qa\implementation.html" TargetMode="External"/><Relationship Id="rId2264" Type="http://schemas.openxmlformats.org/officeDocument/2006/relationships/hyperlink" Target="file:///C:\Users\Lloyd\Documents\SVN\FHIR\build\qa\conformance-base.xml.html" TargetMode="External"/><Relationship Id="rId2471" Type="http://schemas.openxmlformats.org/officeDocument/2006/relationships/hyperlink" Target="file:///C:\Users\Lloyd\Documents\SVN\FHIR\build\qa\operations.html" TargetMode="External"/><Relationship Id="rId4" Type="http://schemas.openxmlformats.org/officeDocument/2006/relationships/webSettings" Target="webSettings.xml"/><Relationship Id="rId236" Type="http://schemas.openxmlformats.org/officeDocument/2006/relationships/hyperlink" Target="http://www.immregistries.org"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datatypes.html" TargetMode="External"/><Relationship Id="rId888" Type="http://schemas.openxmlformats.org/officeDocument/2006/relationships/hyperlink" Target="http://fhir.org/registry" TargetMode="External"/><Relationship Id="rId1073" Type="http://schemas.openxmlformats.org/officeDocument/2006/relationships/hyperlink" Target="file:///C:\Users\Lloyd\Documents\SVN\FHIR\build\qa\diagnosticreport.html" TargetMode="External"/><Relationship Id="rId1280" Type="http://schemas.openxmlformats.org/officeDocument/2006/relationships/hyperlink" Target="http://www.w3.org/Protocols/rfc2616/rfc2616-sec12.html" TargetMode="External"/><Relationship Id="rId2124" Type="http://schemas.openxmlformats.org/officeDocument/2006/relationships/hyperlink" Target="file:///C:\Users\Lloyd\Documents\SVN\FHIR\build\qa\medicationstatement.html" TargetMode="External"/><Relationship Id="rId2331" Type="http://schemas.openxmlformats.org/officeDocument/2006/relationships/hyperlink" Target="file:///C:\Users\Lloyd\Documents\SVN\FHIR\build\qa\datatypes.html" TargetMode="External"/><Relationship Id="rId2569" Type="http://schemas.openxmlformats.org/officeDocument/2006/relationships/hyperlink" Target="file:///C:\Users\Lloyd\Documents\SVN\FHIR\build\qa\valueset.html" TargetMode="External"/><Relationship Id="rId2776" Type="http://schemas.openxmlformats.org/officeDocument/2006/relationships/hyperlink" Target="file:///C:\Users\Lloyd\Documents\SVN\FHIR\build\qa\history.html" TargetMode="External"/><Relationship Id="rId303" Type="http://schemas.openxmlformats.org/officeDocument/2006/relationships/hyperlink" Target="http://www.va.gov" TargetMode="External"/><Relationship Id="rId748" Type="http://schemas.openxmlformats.org/officeDocument/2006/relationships/hyperlink" Target="file:///C:\Users\Lloyd\Documents\SVN\FHIR\build\qa\history.html" TargetMode="External"/><Relationship Id="rId955" Type="http://schemas.openxmlformats.org/officeDocument/2006/relationships/hyperlink" Target="file:///C:\Users\Lloyd\Documents\SVN\FHIR\build\qa\paymentreconciliation.html" TargetMode="External"/><Relationship Id="rId1140" Type="http://schemas.openxmlformats.org/officeDocument/2006/relationships/hyperlink" Target="http://gforge.hl7.org/gf/project/fhir/tracker/?action=TrackerItemEdit&amp;tracker_item_id=2856" TargetMode="External"/><Relationship Id="rId1378" Type="http://schemas.openxmlformats.org/officeDocument/2006/relationships/hyperlink" Target="file:///C:\Users\Lloyd\Documents\SVN\FHIR\build\qa\structuredefinition.html" TargetMode="External"/><Relationship Id="rId1585" Type="http://schemas.openxmlformats.org/officeDocument/2006/relationships/hyperlink" Target="file:///C:\Users\Lloyd\Documents\SVN\FHIR\build\qa\diagnosticreport-example-f201-brainct.html" TargetMode="External"/><Relationship Id="rId1792" Type="http://schemas.openxmlformats.org/officeDocument/2006/relationships/hyperlink" Target="http://services.w3.org/htmldiff?doc1=http%3A%2F%2Fhl7.org%2Fimplement%2Fstandards%2Ffhir%2F&amp;doc2=" TargetMode="External"/><Relationship Id="rId2429" Type="http://schemas.openxmlformats.org/officeDocument/2006/relationships/hyperlink" Target="file:///C:\Users\Lloyd\Documents\SVN\FHIR\build\qa\resource.html" TargetMode="External"/><Relationship Id="rId2636" Type="http://schemas.openxmlformats.org/officeDocument/2006/relationships/hyperlink" Target="file:///C:\Users\Lloyd\Documents\SVN\FHIR\build\qa\snomedct.html" TargetMode="External"/><Relationship Id="rId84" Type="http://schemas.openxmlformats.org/officeDocument/2006/relationships/hyperlink" Target="file:///C:\Users\Lloyd\Documents\SVN\FHIR\build\qa\composition.html" TargetMode="External"/><Relationship Id="rId510" Type="http://schemas.openxmlformats.org/officeDocument/2006/relationships/hyperlink" Target="file:///C:\Users\Lloyd\Documents\SVN\FHIR\build\qa\datatypes-definitions.html" TargetMode="External"/><Relationship Id="rId608" Type="http://schemas.openxmlformats.org/officeDocument/2006/relationships/hyperlink" Target="file:///C:\Users\Lloyd\Documents\SVN\FHIR\build\qa\profiling.html" TargetMode="External"/><Relationship Id="rId815" Type="http://schemas.openxmlformats.org/officeDocument/2006/relationships/hyperlink" Target="file:///C:\Users\Lloyd\Documents\SVN\FHIR\build\qa\datatypes.html" TargetMode="External"/><Relationship Id="rId1238" Type="http://schemas.openxmlformats.org/officeDocument/2006/relationships/hyperlink" Target="file:///C:\Users\Lloyd\Documents\SVN\FHIR\build\qa\snomedct.html" TargetMode="External"/><Relationship Id="rId1445" Type="http://schemas.openxmlformats.org/officeDocument/2006/relationships/hyperlink" Target="file:///C:\Users\Lloyd\Documents\SVN\FHIR\build\qa\auditevent.html" TargetMode="External"/><Relationship Id="rId1652" Type="http://schemas.openxmlformats.org/officeDocument/2006/relationships/hyperlink" Target="file:///C:\Users\Lloyd\Documents\SVN\FHIR\build\qa\documents.html" TargetMode="External"/><Relationship Id="rId1000" Type="http://schemas.openxmlformats.org/officeDocument/2006/relationships/hyperlink" Target="file:///C:\Users\Lloyd\Documents\SVN\FHIR\build\qa\references.html" TargetMode="External"/><Relationship Id="rId1305" Type="http://schemas.openxmlformats.org/officeDocument/2006/relationships/hyperlink" Target="file:///C:\Users\Lloyd\Documents\SVN\FHIR\build\qa\resource.html" TargetMode="External"/><Relationship Id="rId1957" Type="http://schemas.openxmlformats.org/officeDocument/2006/relationships/hyperlink" Target="http://fhir.org/registry" TargetMode="External"/><Relationship Id="rId2703" Type="http://schemas.openxmlformats.org/officeDocument/2006/relationships/hyperlink" Target="http://fdasis.nlm.nih.gov" TargetMode="External"/><Relationship Id="rId1512" Type="http://schemas.openxmlformats.org/officeDocument/2006/relationships/hyperlink" Target="http://wiki.hl7.org/index.php?title=Category:FHIR_Resource_Proposal" TargetMode="External"/><Relationship Id="rId1817" Type="http://schemas.openxmlformats.org/officeDocument/2006/relationships/hyperlink" Target="http://www.w3.org/Protocols/rfc2616/rfc2616-sec9.html" TargetMode="External"/><Relationship Id="rId11" Type="http://schemas.openxmlformats.org/officeDocument/2006/relationships/hyperlink" Target="file:///C:\Users\Lloyd\Documents\SVN\FHIR\build\qa\history.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condition.html" TargetMode="External"/><Relationship Id="rId160" Type="http://schemas.openxmlformats.org/officeDocument/2006/relationships/hyperlink" Target="file:///C:\Users\Lloyd\Documents\SVN\FHIR\build\qa\timelines.html" TargetMode="External"/><Relationship Id="rId2286" Type="http://schemas.openxmlformats.org/officeDocument/2006/relationships/hyperlink" Target="file:///C:\Users\Lloyd\Documents\SVN\FHIR\build\qa\valueset-special-values.html" TargetMode="External"/><Relationship Id="rId2493" Type="http://schemas.openxmlformats.org/officeDocument/2006/relationships/hyperlink" Target="file:///C:\Users\Lloyd\Documents\SVN\FHIR\build\qa\.json.html" TargetMode="External"/><Relationship Id="rId258" Type="http://schemas.openxmlformats.org/officeDocument/2006/relationships/hyperlink" Target="http://www.fujifilm.com.au"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documentreference.html" TargetMode="External"/><Relationship Id="rId1095" Type="http://schemas.openxmlformats.org/officeDocument/2006/relationships/hyperlink" Target="file:///C:\Users\Lloyd\Documents\SVN\FHIR\build\qa\observation.html" TargetMode="External"/><Relationship Id="rId2146" Type="http://schemas.openxmlformats.org/officeDocument/2006/relationships/hyperlink" Target="file:///C:\Users\Lloyd\Documents\SVN\FHIR\build\qa\healthcareservice.html" TargetMode="External"/><Relationship Id="rId2353" Type="http://schemas.openxmlformats.org/officeDocument/2006/relationships/hyperlink" Target="file:///C:\Users\Lloyd\Documents\SVN\FHIR\build\qa\v3\ActCode\index.html" TargetMode="External"/><Relationship Id="rId2560" Type="http://schemas.openxmlformats.org/officeDocument/2006/relationships/hyperlink" Target="http://www.ihtsdo.org" TargetMode="External"/><Relationship Id="rId2798" Type="http://schemas.openxmlformats.org/officeDocument/2006/relationships/hyperlink" Target="file:///C:\Users\Lloyd\Documents\SVN\FHIR\build\qa\managing.html" TargetMode="External"/><Relationship Id="rId118" Type="http://schemas.openxmlformats.org/officeDocument/2006/relationships/hyperlink" Target="file:///C:\Users\Lloyd\Documents\SVN\FHIR\build\qa\comparison-v2.html" TargetMode="External"/><Relationship Id="rId325" Type="http://schemas.openxmlformats.org/officeDocument/2006/relationships/hyperlink" Target="file:///C:\Users\Lloyd\Documents\SVN\FHIR\build\qa\datatypes.html" TargetMode="External"/><Relationship Id="rId532" Type="http://schemas.openxmlformats.org/officeDocument/2006/relationships/hyperlink" Target="file:///C:\Users\Lloyd\Documents\SVN\FHIR\build\qa\datatypes-mappings.html" TargetMode="External"/><Relationship Id="rId977" Type="http://schemas.openxmlformats.org/officeDocument/2006/relationships/hyperlink" Target="file:///C:\Users\Lloyd\Documents\SVN\FHIR\build\qa\structuredefinition.html" TargetMode="External"/><Relationship Id="rId1162" Type="http://schemas.openxmlformats.org/officeDocument/2006/relationships/hyperlink" Target="file:///C:\Users\Lloyd\Documents\SVN\FHIR\build\qa\allergyintolerance.html" TargetMode="External"/><Relationship Id="rId2006" Type="http://schemas.openxmlformats.org/officeDocument/2006/relationships/hyperlink" Target="file:///C:\Users\Lloyd\Documents\SVN\FHIR\build\qa\valueset.html" TargetMode="External"/><Relationship Id="rId2213" Type="http://schemas.openxmlformats.org/officeDocument/2006/relationships/hyperlink" Target="file:///C:\Users\Lloyd\Documents\SVN\FHIR\build\qa\coverage.html" TargetMode="External"/><Relationship Id="rId2420" Type="http://schemas.openxmlformats.org/officeDocument/2006/relationships/hyperlink" Target="http://hssp.wikispaces.com/" TargetMode="External"/><Relationship Id="rId2658" Type="http://schemas.openxmlformats.org/officeDocument/2006/relationships/hyperlink" Target="http://gforge.hl7.org/gf/project/fhir/tracker/?action=TrackerItemBrowse&amp;tracker_id=677" TargetMode="External"/><Relationship Id="rId837" Type="http://schemas.openxmlformats.org/officeDocument/2006/relationships/hyperlink" Target="file:///C:\Users\Lloyd\Documents\SVN\FHIR\build\qa\history.html" TargetMode="External"/><Relationship Id="rId1022" Type="http://schemas.openxmlformats.org/officeDocument/2006/relationships/hyperlink" Target="file:///C:\Users\Lloyd\Documents\SVN\FHIR\build\qa\xml.html" TargetMode="External"/><Relationship Id="rId1467" Type="http://schemas.openxmlformats.org/officeDocument/2006/relationships/hyperlink" Target="file:///C:\Users\Lloyd\Documents\SVN\FHIR\build\qa\implementation.html" TargetMode="External"/><Relationship Id="rId1674" Type="http://schemas.openxmlformats.org/officeDocument/2006/relationships/hyperlink" Target="file:///C:\Users\Lloyd\Documents\SVN\FHIR\build\qa\search.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http://www.nlm.nih.gov/" TargetMode="External"/><Relationship Id="rId2725" Type="http://schemas.openxmlformats.org/officeDocument/2006/relationships/hyperlink" Target="file:///C:\Users\Lloyd\Documents\SVN\FHIR\build\qa\compartments.html" TargetMode="External"/><Relationship Id="rId904" Type="http://schemas.openxmlformats.org/officeDocument/2006/relationships/hyperlink" Target="file:///C:\Users\Lloyd\Documents\SVN\FHIR\build\qa\datatypes.html" TargetMode="External"/><Relationship Id="rId1327" Type="http://schemas.openxmlformats.org/officeDocument/2006/relationships/hyperlink" Target="file:///C:\Users\Lloyd\Documents\SVN\FHIR\build\qa\conformance.html" TargetMode="External"/><Relationship Id="rId1534" Type="http://schemas.openxmlformats.org/officeDocument/2006/relationships/hyperlink" Target="file:///C:\Users\Lloyd\Documents\SVN\FHIR\build\qa\practitioner-example-f001-evdb.html" TargetMode="External"/><Relationship Id="rId1741" Type="http://schemas.openxmlformats.org/officeDocument/2006/relationships/hyperlink" Target="http://wiki.hl7.org/index.php?title=FHIR_Specification_Feedback_(DSTU_2)" TargetMode="External"/><Relationship Id="rId1979" Type="http://schemas.openxmlformats.org/officeDocument/2006/relationships/hyperlink" Target="file:///C:\Users\Lloyd\Documents\SVN\FHIR\build\qa\dataelement.html" TargetMode="External"/><Relationship Id="rId33" Type="http://schemas.openxmlformats.org/officeDocument/2006/relationships/hyperlink" Target="file:///C:\Users\Lloyd\Documents\SVN\FHIR\build\qa\timelines.html" TargetMode="External"/><Relationship Id="rId1601" Type="http://schemas.openxmlformats.org/officeDocument/2006/relationships/hyperlink" Target="file:///C:\Users\Lloyd\Documents\SVN\FHIR\build\qa\condition-example-f204-renal.html" TargetMode="External"/><Relationship Id="rId1839" Type="http://schemas.openxmlformats.org/officeDocument/2006/relationships/hyperlink" Target="file:///C:\Users\Lloyd\Documents\SVN\FHIR\build\qa\resourcelist.html" TargetMode="External"/><Relationship Id="rId182" Type="http://schemas.openxmlformats.org/officeDocument/2006/relationships/hyperlink" Target="file:///C:\Users\Lloyd\Documents\SVN\FHIR\build\qa\formats.html" TargetMode="External"/><Relationship Id="rId1906" Type="http://schemas.openxmlformats.org/officeDocument/2006/relationships/hyperlink" Target="file:///C:\Users\Lloyd\Documents\SVN\FHIR\build\qa\formats.html" TargetMode="External"/><Relationship Id="rId487" Type="http://schemas.openxmlformats.org/officeDocument/2006/relationships/hyperlink" Target="file:///C:\Users\Lloyd\Documents\SVN\FHIR\build\qa\xml.html" TargetMode="External"/><Relationship Id="rId694" Type="http://schemas.openxmlformats.org/officeDocument/2006/relationships/hyperlink" Target="file:///C:\Users\Lloyd\Documents\SVN\FHIR\build\qa\compartments.html" TargetMode="External"/><Relationship Id="rId2070" Type="http://schemas.openxmlformats.org/officeDocument/2006/relationships/hyperlink" Target="file:///C:\Users\Lloyd\Documents\SVN\FHIR\build\qa\diagnosticreport.html" TargetMode="External"/><Relationship Id="rId2168" Type="http://schemas.openxmlformats.org/officeDocument/2006/relationships/hyperlink" Target="file:///C:\Users\Lloyd\Documents\SVN\FHIR\build\qa\communicationrequest.html" TargetMode="External"/><Relationship Id="rId2375" Type="http://schemas.openxmlformats.org/officeDocument/2006/relationships/hyperlink" Target="file:///C:\Users\Lloyd\Documents\SVN\FHIR\build\qa\resource.html" TargetMode="External"/><Relationship Id="rId347" Type="http://schemas.openxmlformats.org/officeDocument/2006/relationships/hyperlink" Target="file:///C:\Users\Lloyd\Documents\SVN\FHIR\build\qa\datatypes-examples.html" TargetMode="External"/><Relationship Id="rId999" Type="http://schemas.openxmlformats.org/officeDocument/2006/relationships/hyperlink" Target="file:///C:\Users\Lloyd\Documents\SVN\FHIR\build\qa\datatypes.html" TargetMode="External"/><Relationship Id="rId1184" Type="http://schemas.openxmlformats.org/officeDocument/2006/relationships/hyperlink" Target="file:///C:\Users\Lloyd\Documents\SVN\FHIR\build\qa\eligibilityresponse.html" TargetMode="External"/><Relationship Id="rId2028" Type="http://schemas.openxmlformats.org/officeDocument/2006/relationships/hyperlink" Target="file:///C:\Users\Lloyd\Documents\SVN\FHIR\build\qa\xml.html" TargetMode="External"/><Relationship Id="rId2582" Type="http://schemas.openxmlformats.org/officeDocument/2006/relationships/hyperlink" Target="file:///C:\Users\Lloyd\Documents\SVN\FHIR\build\qa\valueset.html" TargetMode="External"/><Relationship Id="rId554" Type="http://schemas.openxmlformats.org/officeDocument/2006/relationships/hyperlink" Target="file:///C:\Users\Lloyd\Documents\SVN\FHIR\build\qa\datatypes-definitions.html" TargetMode="External"/><Relationship Id="rId761" Type="http://schemas.openxmlformats.org/officeDocument/2006/relationships/image" Target="file:///C:\Users\Lloyd\Documents\SVN\FHIR\build\qa\icon_element.gif" TargetMode="External"/><Relationship Id="rId859" Type="http://schemas.openxmlformats.org/officeDocument/2006/relationships/hyperlink" Target="file:///C:\Users\Lloyd\Documents\SVN\FHIR\build\qa\money.profile.xml.html" TargetMode="External"/><Relationship Id="rId1391" Type="http://schemas.openxmlformats.org/officeDocument/2006/relationships/hyperlink" Target="file:///C:\Users\Lloyd\Documents\SVN\FHIR\build\qa\dataelement.html" TargetMode="External"/><Relationship Id="rId1489" Type="http://schemas.openxmlformats.org/officeDocument/2006/relationships/hyperlink" Target="file:///C:\Users\Lloyd\Documents\SVN\FHIR\build\qa\downloads.html" TargetMode="External"/><Relationship Id="rId1696" Type="http://schemas.openxmlformats.org/officeDocument/2006/relationships/hyperlink" Target="file:///C:\Users\Lloyd\Documents\SVN\FHIR\build\qa\resource.html" TargetMode="External"/><Relationship Id="rId2235" Type="http://schemas.openxmlformats.org/officeDocument/2006/relationships/hyperlink" Target="file:///C:\Users\Lloyd\Documents\SVN\FHIR\build\qa\resource.html" TargetMode="External"/><Relationship Id="rId2442" Type="http://schemas.openxmlformats.org/officeDocument/2006/relationships/hyperlink" Target="http://snomed.org/gl.pdf" TargetMode="External"/><Relationship Id="rId207" Type="http://schemas.openxmlformats.org/officeDocument/2006/relationships/hyperlink" Target="file:///C:\Users\Lloyd\Documents\SVN\FHIR\build\qa\json.html" TargetMode="External"/><Relationship Id="rId414"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2013Jan\index.htm" TargetMode="External"/><Relationship Id="rId1044" Type="http://schemas.openxmlformats.org/officeDocument/2006/relationships/hyperlink" Target="file:///C:\Users\Lloyd\Documents\SVN\FHIR\build\qa\datatypes.html" TargetMode="External"/><Relationship Id="rId1251" Type="http://schemas.openxmlformats.org/officeDocument/2006/relationships/hyperlink" Target="file:///C:\Users\Lloyd\Documents\SVN\FHIR\build\qa\appointmentresponse.html" TargetMode="External"/><Relationship Id="rId1349" Type="http://schemas.openxmlformats.org/officeDocument/2006/relationships/hyperlink" Target="http://wiki.hl7.org/index.php?title=FHIR_Specification_Feedback_(DSTU_2)" TargetMode="External"/><Relationship Id="rId2302" Type="http://schemas.openxmlformats.org/officeDocument/2006/relationships/hyperlink" Target="file:///C:\Users\Lloyd\Documents\SVN\FHIR\build\qa\practitioner.html" TargetMode="External"/><Relationship Id="rId2747" Type="http://schemas.openxmlformats.org/officeDocument/2006/relationships/hyperlink" Target="file:///C:\Users\Lloyd\Documents\SVN\FHIR\build\qa\patient.html" TargetMode="External"/><Relationship Id="rId719" Type="http://schemas.openxmlformats.org/officeDocument/2006/relationships/hyperlink" Target="file:///C:\Users\Lloyd\Documents\SVN\FHIR\build\qa\icon-pack.zip" TargetMode="External"/><Relationship Id="rId926" Type="http://schemas.openxmlformats.org/officeDocument/2006/relationships/image" Target="file:///C:\Users\Lloyd\Documents\SVN\FHIR\build\qa\modifier-extension-warning.png" TargetMode="External"/><Relationship Id="rId1111" Type="http://schemas.openxmlformats.org/officeDocument/2006/relationships/hyperlink" Target="file:///C:\Users\Lloyd\Documents\SVN\FHIR\build\qa\structuredefinition.html" TargetMode="External"/><Relationship Id="rId1556" Type="http://schemas.openxmlformats.org/officeDocument/2006/relationships/hyperlink" Target="file:///C:\Users\Lloyd\Documents\SVN\FHIR\build\qa\observation-example-f001-glucose.html" TargetMode="External"/><Relationship Id="rId1763" Type="http://schemas.openxmlformats.org/officeDocument/2006/relationships/hyperlink" Target="https://tools.ietf.org/html/rfc2397" TargetMode="External"/><Relationship Id="rId1970" Type="http://schemas.openxmlformats.org/officeDocument/2006/relationships/hyperlink" Target="file:///C:\Users\Lloyd\Documents\SVN\FHIR\build\qa\conformance.html" TargetMode="External"/><Relationship Id="rId2607" Type="http://schemas.openxmlformats.org/officeDocument/2006/relationships/hyperlink" Target="file:///C:\Users\Lloyd\Documents\SVN\FHIR\build\qa\datatypes.html" TargetMode="External"/><Relationship Id="rId55" Type="http://schemas.openxmlformats.org/officeDocument/2006/relationships/image" Target="file:///C:\Users\Lloyd\Documents\SVN\FHIR\build\qa\warning.png" TargetMode="External"/><Relationship Id="rId1209" Type="http://schemas.openxmlformats.org/officeDocument/2006/relationships/hyperlink" Target="file:///C:\Users\Lloyd\Documents\SVN\FHIR\build\qa\slot.html" TargetMode="External"/><Relationship Id="rId1416" Type="http://schemas.openxmlformats.org/officeDocument/2006/relationships/hyperlink" Target="file:///C:\Users\Lloyd\Documents\SVN\FHIR\build\qa\managing.html" TargetMode="External"/><Relationship Id="rId1623" Type="http://schemas.openxmlformats.org/officeDocument/2006/relationships/hyperlink" Target="file:///C:\Users\Lloyd\Documents\SVN\FHIR\build\qa\datatypes.html" TargetMode="External"/><Relationship Id="rId1830" Type="http://schemas.openxmlformats.org/officeDocument/2006/relationships/hyperlink" Target="file:///C:\Users\Lloyd\Documents\SVN\FHIR\build\qa\formats.html" TargetMode="External"/><Relationship Id="rId1928" Type="http://schemas.openxmlformats.org/officeDocument/2006/relationships/hyperlink" Target="file:///C:\Users\Lloyd\Documents\SVN\FHIR\build\qa\administration.html" TargetMode="External"/><Relationship Id="rId2092" Type="http://schemas.openxmlformats.org/officeDocument/2006/relationships/hyperlink" Target="file:///C:\Users\Lloyd\Documents\SVN\FHIR\build\qa\goal.html" TargetMode="External"/><Relationship Id="rId271" Type="http://schemas.openxmlformats.org/officeDocument/2006/relationships/hyperlink" Target="https://www.e-imo.com" TargetMode="External"/><Relationship Id="rId937" Type="http://schemas.openxmlformats.org/officeDocument/2006/relationships/hyperlink" Target="file:///C:\Users\Lloyd\Documents\SVN\FHIR\build\qa\claim.html" TargetMode="External"/><Relationship Id="rId1122" Type="http://schemas.openxmlformats.org/officeDocument/2006/relationships/hyperlink" Target="http://gforge.hl7.org/gf/project/fhir/tracker/?action=TrackerItemEdit&amp;tracker_item_id=3536" TargetMode="External"/><Relationship Id="rId1567" Type="http://schemas.openxmlformats.org/officeDocument/2006/relationships/hyperlink" Target="file:///C:\Users\Lloyd\Documents\SVN\FHIR\build\qa\practitioner-example-f204-ce.html" TargetMode="External"/><Relationship Id="rId1774" Type="http://schemas.openxmlformats.org/officeDocument/2006/relationships/hyperlink" Target="file:///C:\Users\Lloyd\Documents\SVN\FHIR\build\qa\resource.html" TargetMode="External"/><Relationship Id="rId1981" Type="http://schemas.openxmlformats.org/officeDocument/2006/relationships/hyperlink" Target="file:///C:\Users\Lloyd\Documents\SVN\FHIR\build\qa\conformance.html" TargetMode="External"/><Relationship Id="rId2397" Type="http://schemas.openxmlformats.org/officeDocument/2006/relationships/hyperlink" Target="file:///C:\Users\Lloyd\Documents\SVN\FHIR\build\qa\auditevent.html" TargetMode="External"/><Relationship Id="rId2618" Type="http://schemas.openxmlformats.org/officeDocument/2006/relationships/hyperlink" Target="file:///C:\Users\Lloyd\Documents\SVN\FHIR\build\qa\conformance-terminology-server.html" TargetMode="External"/><Relationship Id="rId66" Type="http://schemas.openxmlformats.org/officeDocument/2006/relationships/hyperlink" Target="mailto:michael.legg@mlanda.com.au" TargetMode="External"/><Relationship Id="rId131" Type="http://schemas.openxmlformats.org/officeDocument/2006/relationships/hyperlink" Target="file:///C:\Users\Lloyd\Documents\SVN\FHIR\build\qa\comparison-other.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extensibility.html" TargetMode="External"/><Relationship Id="rId990" Type="http://schemas.openxmlformats.org/officeDocument/2006/relationships/image" Target="file:///C:\Users\Lloyd\Documents\SVN\FHIR\build\qa\icon_extension_complex.png" TargetMode="External"/><Relationship Id="rId1427" Type="http://schemas.openxmlformats.org/officeDocument/2006/relationships/control" Target="activeX/activeX2.xml"/><Relationship Id="rId1634" Type="http://schemas.openxmlformats.org/officeDocument/2006/relationships/hyperlink" Target="file:///C:\Users\Lloyd\Documents\SVN\FHIR\build\qa\resourcelist.html" TargetMode="External"/><Relationship Id="rId1841" Type="http://schemas.openxmlformats.org/officeDocument/2006/relationships/hyperlink" Target="file:///C:\Users\Lloyd\Documents\SVN\FHIR\build\qa\json.html" TargetMode="External"/><Relationship Id="rId2257" Type="http://schemas.openxmlformats.org/officeDocument/2006/relationships/hyperlink" Target="file:///C:\Users\Lloyd\Documents\SVN\FHIR\build\qa\bundle-definitions.html" TargetMode="External"/><Relationship Id="rId2464" Type="http://schemas.openxmlformats.org/officeDocument/2006/relationships/hyperlink" Target="file:///C:\Users\Lloyd\Documents\SVN\FHIR\build\qa\Defn.html" TargetMode="External"/><Relationship Id="rId2671" Type="http://schemas.openxmlformats.org/officeDocument/2006/relationships/hyperlink" Target="file:///C:\Users\Lloyd\Documents\SVN\FHIR\build\qa\dataelement.html" TargetMode="External"/><Relationship Id="rId229" Type="http://schemas.openxmlformats.org/officeDocument/2006/relationships/hyperlink" Target="http://wiki.hl7.org/index.php?title=FHIR_Governance_Process" TargetMode="External"/><Relationship Id="rId436" Type="http://schemas.openxmlformats.org/officeDocument/2006/relationships/hyperlink" Target="file:///C:\Users\Lloyd\Documents\SVN\FHIR\build\qa\datatypes-examples.html" TargetMode="External"/><Relationship Id="rId643" Type="http://schemas.openxmlformats.org/officeDocument/2006/relationships/hyperlink" Target="file:///C:\Users\Lloyd\Documents\SVN\FHIR\build\qa\narrative.html" TargetMode="External"/><Relationship Id="rId1066" Type="http://schemas.openxmlformats.org/officeDocument/2006/relationships/hyperlink" Target="file:///C:\Users\Lloyd\Documents\SVN\FHIR\build\qa\coverage.html" TargetMode="External"/><Relationship Id="rId1273" Type="http://schemas.openxmlformats.org/officeDocument/2006/relationships/hyperlink" Target="file:///C:\Users\Lloyd\Documents\SVN\FHIR\build\qa\security.html" TargetMode="External"/><Relationship Id="rId1480" Type="http://schemas.openxmlformats.org/officeDocument/2006/relationships/hyperlink" Target="file:///C:\Users\Lloyd\Documents\SVN\FHIR\build\qa\json.html" TargetMode="External"/><Relationship Id="rId1939" Type="http://schemas.openxmlformats.org/officeDocument/2006/relationships/hyperlink" Target="file:///C:\Users\Lloyd\Documents\SVN\FHIR\build\qa\formats.html" TargetMode="External"/><Relationship Id="rId2117" Type="http://schemas.openxmlformats.org/officeDocument/2006/relationships/hyperlink" Target="file:///C:\Users\Lloyd\Documents\SVN\FHIR\build\qa\medication.html" TargetMode="External"/><Relationship Id="rId2324" Type="http://schemas.openxmlformats.org/officeDocument/2006/relationships/hyperlink" Target="file:///C:\Users\Lloyd\Documents\SVN\FHIR\build\qa\datatypes.html" TargetMode="External"/><Relationship Id="rId2769" Type="http://schemas.openxmlformats.org/officeDocument/2006/relationships/hyperlink" Target="file:///C:\Users\Lloyd\Documents\SVN\FHIR\build\qa\operationoutcome.html" TargetMode="External"/><Relationship Id="rId850" Type="http://schemas.openxmlformats.org/officeDocument/2006/relationships/hyperlink" Target="file:///C:\Users\Lloyd\Documents\SVN\FHIR\build\qa\dataelement.html" TargetMode="External"/><Relationship Id="rId948" Type="http://schemas.openxmlformats.org/officeDocument/2006/relationships/hyperlink" Target="file:///C:\Users\Lloyd\Documents\SVN\FHIR\build\qa\processresponse.html" TargetMode="External"/><Relationship Id="rId1133" Type="http://schemas.openxmlformats.org/officeDocument/2006/relationships/hyperlink" Target="file:///C:\Users\Lloyd\Documents\SVN\FHIR\build\qa\profile.html" TargetMode="External"/><Relationship Id="rId1578" Type="http://schemas.openxmlformats.org/officeDocument/2006/relationships/hyperlink" Target="file:///C:\Users\Lloyd\Documents\SVN\FHIR\build\qa\condition-example-f203-sepsis.html" TargetMode="External"/><Relationship Id="rId1701" Type="http://schemas.openxmlformats.org/officeDocument/2006/relationships/hyperlink" Target="file:///C:\Users\Lloyd\Documents\SVN\FHIR\build\qa\documents.html" TargetMode="External"/><Relationship Id="rId1785" Type="http://schemas.openxmlformats.org/officeDocument/2006/relationships/hyperlink" Target="http://www.nlm.nih.gov/research/umls/" TargetMode="External"/><Relationship Id="rId1992" Type="http://schemas.openxmlformats.org/officeDocument/2006/relationships/hyperlink" Target="file:///C:\Users\Lloyd\Documents\SVN\FHIR\build\qa\resource.html" TargetMode="External"/><Relationship Id="rId2531" Type="http://schemas.openxmlformats.org/officeDocument/2006/relationships/hyperlink" Target="file:///C:\Users\Lloyd\Documents\SVN\FHIR\build\qa\unii.html" TargetMode="External"/><Relationship Id="rId2629" Type="http://schemas.openxmlformats.org/officeDocument/2006/relationships/hyperlink" Target="file:///C:\Users\Lloyd\Documents\SVN\FHIR\build\qa\valueset.html" TargetMode="External"/><Relationship Id="rId77" Type="http://schemas.openxmlformats.org/officeDocument/2006/relationships/hyperlink" Target="file:///C:\Users\Lloyd\Documents\SVN\FHIR\build\qa\composition.html" TargetMode="External"/><Relationship Id="rId282" Type="http://schemas.openxmlformats.org/officeDocument/2006/relationships/hyperlink" Target="http://www.mohawkcollege.ca/" TargetMode="External"/><Relationship Id="rId503" Type="http://schemas.openxmlformats.org/officeDocument/2006/relationships/hyperlink" Target="file:///C:\Users\Lloyd\Documents\SVN\FHIR\build\qa\structuredefinition.html" TargetMode="External"/><Relationship Id="rId587" Type="http://schemas.openxmlformats.org/officeDocument/2006/relationships/hyperlink" Target="file:///C:\Users\Lloyd\Documents\SVN\FHIR\build\qa\datatypes.html" TargetMode="External"/><Relationship Id="rId710" Type="http://schemas.openxmlformats.org/officeDocument/2006/relationships/hyperlink" Target="file:///C:\Users\Lloyd\Documents\SVN\FHIR\build\qa\examples.zip" TargetMode="External"/><Relationship Id="rId808" Type="http://schemas.openxmlformats.org/officeDocument/2006/relationships/hyperlink" Target="file:///C:\Users\Lloyd\Documents\SVN\FHIR\build\qa\formats.html" TargetMode="External"/><Relationship Id="rId1340" Type="http://schemas.openxmlformats.org/officeDocument/2006/relationships/hyperlink" Target="file:///C:\Users\Lloyd\Documents\SVN\FHIR\build\qa\compartments.html" TargetMode="External"/><Relationship Id="rId1438" Type="http://schemas.openxmlformats.org/officeDocument/2006/relationships/control" Target="activeX/activeX7.xml"/><Relationship Id="rId1645" Type="http://schemas.openxmlformats.org/officeDocument/2006/relationships/hyperlink" Target="file:///C:\Users\Lloyd\Documents\SVN\FHIR\build\qa\datatypes.html" TargetMode="External"/><Relationship Id="rId2170" Type="http://schemas.openxmlformats.org/officeDocument/2006/relationships/hyperlink" Target="file:///C:\Users\Lloyd\Documents\SVN\FHIR\build\qa\deviceuserequest.html" TargetMode="External"/><Relationship Id="rId2268" Type="http://schemas.openxmlformats.org/officeDocument/2006/relationships/hyperlink" Target="file:///C:\Users\Lloyd\Documents\SVN\FHIR\build\qa\datatypes.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compartment-patient.html" TargetMode="External"/><Relationship Id="rId447" Type="http://schemas.openxmlformats.org/officeDocument/2006/relationships/hyperlink" Target="file:///C:\Users\Lloyd\Documents\SVN\FHIR\build\qa\datatypes.html" TargetMode="External"/><Relationship Id="rId794" Type="http://schemas.openxmlformats.org/officeDocument/2006/relationships/hyperlink" Target="file:///C:\Users\Lloyd\Documents\SVN\FHIR\build\qa\datatypes.html" TargetMode="External"/><Relationship Id="rId1077" Type="http://schemas.openxmlformats.org/officeDocument/2006/relationships/hyperlink" Target="file:///C:\Users\Lloyd\Documents\SVN\FHIR\build\qa\episodeofcare.html" TargetMode="External"/><Relationship Id="rId1200" Type="http://schemas.openxmlformats.org/officeDocument/2006/relationships/hyperlink" Target="file:///C:\Users\Lloyd\Documents\SVN\FHIR\build\qa\person.html" TargetMode="External"/><Relationship Id="rId1852" Type="http://schemas.openxmlformats.org/officeDocument/2006/relationships/hyperlink" Target="file:///C:\Users\Lloyd\Documents\SVN\FHIR\build\qa\http.html" TargetMode="External"/><Relationship Id="rId2030" Type="http://schemas.openxmlformats.org/officeDocument/2006/relationships/hyperlink" Target="file:///C:\Users\Lloyd\Documents\SVN\FHIR\build\qa\fhir.ttl" TargetMode="External"/><Relationship Id="rId2128" Type="http://schemas.openxmlformats.org/officeDocument/2006/relationships/hyperlink" Target="file:///C:\Users\Lloyd\Documents\SVN\FHIR\build\qa\immunizationrecommendation.html" TargetMode="External"/><Relationship Id="rId2475" Type="http://schemas.openxmlformats.org/officeDocument/2006/relationships/hyperlink" Target="file:///C:\Users\Lloyd\Documents\SVN\FHIR\build\qa\.xml.html" TargetMode="External"/><Relationship Id="rId2682" Type="http://schemas.openxmlformats.org/officeDocument/2006/relationships/hyperlink" Target="file:///C:\Users\Lloyd\Documents\SVN\FHIR\build\qa\profiling.html" TargetMode="External"/><Relationship Id="rId654" Type="http://schemas.openxmlformats.org/officeDocument/2006/relationships/hyperlink" Target="file:///C:\Users\Lloyd\Documents\SVN\FHIR\build\qa\elementdefinition.html" TargetMode="External"/><Relationship Id="rId861" Type="http://schemas.openxmlformats.org/officeDocument/2006/relationships/hyperlink" Target="file:///C:\Users\Lloyd\Documents\SVN\FHIR\build\qa\patient.html" TargetMode="External"/><Relationship Id="rId959" Type="http://schemas.openxmlformats.org/officeDocument/2006/relationships/hyperlink" Target="file:///C:\Users\Lloyd\Documents\SVN\FHIR\build\qa\processrequest.html" TargetMode="External"/><Relationship Id="rId1284" Type="http://schemas.openxmlformats.org/officeDocument/2006/relationships/hyperlink" Target="file:///C:\Users\Lloyd\Documents\SVN\FHIR\build\qa\datatypes.html" TargetMode="External"/><Relationship Id="rId1491" Type="http://schemas.openxmlformats.org/officeDocument/2006/relationships/hyperlink" Target="file:///C:\Users\Lloyd\Documents\SVN\FHIR\build\qa\iglist.html" TargetMode="External"/><Relationship Id="rId1505" Type="http://schemas.openxmlformats.org/officeDocument/2006/relationships/hyperlink" Target="https://sites.google.com/site/fhirjp/" TargetMode="External"/><Relationship Id="rId1589" Type="http://schemas.openxmlformats.org/officeDocument/2006/relationships/hyperlink" Target="file:///C:\Users\Lloyd\Documents\SVN\FHIR\build\qa\condition-example-f201-fever.html" TargetMode="External"/><Relationship Id="rId1712" Type="http://schemas.openxmlformats.org/officeDocument/2006/relationships/hyperlink" Target="file:///C:\Users\Lloyd\Documents\SVN\FHIR\build\qa\conformance-rules.html" TargetMode="External"/><Relationship Id="rId2335" Type="http://schemas.openxmlformats.org/officeDocument/2006/relationships/hyperlink" Target="file:///C:\Users\Lloyd\Documents\SVN\FHIR\build\qa\history.html" TargetMode="External"/><Relationship Id="rId2542" Type="http://schemas.openxmlformats.org/officeDocument/2006/relationships/hyperlink" Target="http://www.cdc.gov/nchs/icd/icd9.htm" TargetMode="External"/><Relationship Id="rId293" Type="http://schemas.openxmlformats.org/officeDocument/2006/relationships/hyperlink" Target="http://www.regenstrief.org" TargetMode="External"/><Relationship Id="rId307" Type="http://schemas.openxmlformats.org/officeDocument/2006/relationships/hyperlink" Target="http://www.westhealth.org" TargetMode="External"/><Relationship Id="rId514" Type="http://schemas.openxmlformats.org/officeDocument/2006/relationships/hyperlink" Target="file:///C:\Users\Lloyd\Documents\SVN\FHIR\build\qa\valueset.html" TargetMode="External"/><Relationship Id="rId721" Type="http://schemas.openxmlformats.org/officeDocument/2006/relationships/hyperlink" Target="https://developer.apple.com/swift/" TargetMode="External"/><Relationship Id="rId1144" Type="http://schemas.openxmlformats.org/officeDocument/2006/relationships/hyperlink" Target="http://gforge.hl7.org/gf/project/fhir/tracker/?action=TrackerItemEdit&amp;tracker_item_id=3070" TargetMode="External"/><Relationship Id="rId1351" Type="http://schemas.openxmlformats.org/officeDocument/2006/relationships/hyperlink" Target="file:///C:\Users\Lloyd\Documents\SVN\FHIR\build\qa\bundle.html" TargetMode="External"/><Relationship Id="rId1449" Type="http://schemas.openxmlformats.org/officeDocument/2006/relationships/control" Target="activeX/activeX11.xml"/><Relationship Id="rId1796" Type="http://schemas.openxmlformats.org/officeDocument/2006/relationships/hyperlink" Target="http://hl7.org/fhir" TargetMode="External"/><Relationship Id="rId2181" Type="http://schemas.openxmlformats.org/officeDocument/2006/relationships/hyperlink" Target="file:///C:\Users\Lloyd\Documents\SVN\FHIR\build\qa\questionnaire.html" TargetMode="External"/><Relationship Id="rId2402" Type="http://schemas.openxmlformats.org/officeDocument/2006/relationships/hyperlink" Target="file:///C:\Users\Lloyd\Documents\SVN\FHIR\build\qa\datatypes.html" TargetMode="External"/><Relationship Id="rId88" Type="http://schemas.openxmlformats.org/officeDocument/2006/relationships/hyperlink" Target="file:///C:\Users\Lloyd\Documents\SVN\FHIR\build\qa\ehr-fm.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references.html" TargetMode="External"/><Relationship Id="rId819" Type="http://schemas.openxmlformats.org/officeDocument/2006/relationships/hyperlink" Target="file:///C:\Users\Lloyd\Documents\SVN\FHIR\build\qa\extensibility-definitions.html" TargetMode="External"/><Relationship Id="rId1004" Type="http://schemas.openxmlformats.org/officeDocument/2006/relationships/hyperlink" Target="file:///C:\Users\Lloyd\Documents\SVN\FHIR\build\qa\references.html" TargetMode="External"/><Relationship Id="rId1211" Type="http://schemas.openxmlformats.org/officeDocument/2006/relationships/hyperlink" Target="file:///C:\Users\Lloyd\Documents\SVN\FHIR\build\qa\claim.html" TargetMode="External"/><Relationship Id="rId1656" Type="http://schemas.openxmlformats.org/officeDocument/2006/relationships/hyperlink" Target="file:///C:\Users\Lloyd\Documents\SVN\FHIR\build\qa\todo.html" TargetMode="External"/><Relationship Id="rId1863" Type="http://schemas.openxmlformats.org/officeDocument/2006/relationships/hyperlink" Target="file:///C:\Users\Lloyd\Documents\SVN\FHIR\build\qa\http.html" TargetMode="External"/><Relationship Id="rId2041" Type="http://schemas.openxmlformats.org/officeDocument/2006/relationships/hyperlink" Target="file:///C:\Users\Lloyd\Documents\SVN\FHIR\build\qa\references.html" TargetMode="External"/><Relationship Id="rId2279" Type="http://schemas.openxmlformats.org/officeDocument/2006/relationships/hyperlink" Target="file:///C:\Users\Lloyd\Documents\SVN\FHIR\build\qa\datatypes.html" TargetMode="External"/><Relationship Id="rId2486" Type="http://schemas.openxmlformats.org/officeDocument/2006/relationships/hyperlink" Target="file:///C:\Users\Lloyd\Documents\SVN\FHIR\build\qa\.json.html" TargetMode="External"/><Relationship Id="rId2693" Type="http://schemas.openxmlformats.org/officeDocument/2006/relationships/hyperlink" Target="file:///C:\Users\Lloyd\Documents\SVN\FHIR\build\qa\datatypes.html" TargetMode="External"/><Relationship Id="rId2707" Type="http://schemas.openxmlformats.org/officeDocument/2006/relationships/hyperlink" Target="file:///C:\Users\Lloyd\Documents\SVN\FHIR\build\qa\elementdefinition-definitions.html" TargetMode="External"/><Relationship Id="rId220" Type="http://schemas.openxmlformats.org/officeDocument/2006/relationships/hyperlink" Target="http://www.ama-assn.org/ama" TargetMode="External"/><Relationship Id="rId458" Type="http://schemas.openxmlformats.org/officeDocument/2006/relationships/hyperlink" Target="file:///C:\Users\Lloyd\Documents\SVN\FHIR\build\qa\datatypes-definitions.html" TargetMode="External"/><Relationship Id="rId665" Type="http://schemas.openxmlformats.org/officeDocument/2006/relationships/hyperlink" Target="file:///C:\Users\Lloyd\Documents\SVN\FHIR\build\qa\ehr-fm.html" TargetMode="External"/><Relationship Id="rId872" Type="http://schemas.openxmlformats.org/officeDocument/2006/relationships/hyperlink" Target="file:///C:\Users\Lloyd\Documents\SVN\FHIR\build\qa\extension-us-core-race.json.html" TargetMode="External"/><Relationship Id="rId1088" Type="http://schemas.openxmlformats.org/officeDocument/2006/relationships/hyperlink" Target="file:///C:\Users\Lloyd\Documents\SVN\FHIR\build\qa\medication.html" TargetMode="External"/><Relationship Id="rId1295" Type="http://schemas.openxmlformats.org/officeDocument/2006/relationships/hyperlink" Target="http://wiki.hl7.org/index.php?title=FHIR_Specification_Feedback_(DSTU_2)" TargetMode="External"/><Relationship Id="rId1309" Type="http://schemas.openxmlformats.org/officeDocument/2006/relationships/hyperlink" Target="file:///C:\Users\Lloyd\Documents\SVN\FHIR\build\qa\resource.html" TargetMode="External"/><Relationship Id="rId1516" Type="http://schemas.openxmlformats.org/officeDocument/2006/relationships/hyperlink" Target="file:///C:\Users\Lloyd\Documents\SVN\FHIR\build\qa\patient-example-f001-pieter.html" TargetMode="External"/><Relationship Id="rId1723" Type="http://schemas.openxmlformats.org/officeDocument/2006/relationships/hyperlink" Target="file:///C:\Users\Lloyd\Documents\SVN\FHIR\build\qa\http.html" TargetMode="External"/><Relationship Id="rId1930" Type="http://schemas.openxmlformats.org/officeDocument/2006/relationships/hyperlink" Target="file:///C:\Users\Lloyd\Documents\SVN\FHIR\build\qa\careplan.html" TargetMode="External"/><Relationship Id="rId2139" Type="http://schemas.openxmlformats.org/officeDocument/2006/relationships/hyperlink" Target="file:///C:\Users\Lloyd\Documents\SVN\FHIR\build\qa\imagingobjectselection.html" TargetMode="External"/><Relationship Id="rId2346" Type="http://schemas.openxmlformats.org/officeDocument/2006/relationships/hyperlink" Target="file:///C:\Users\Lloyd\Documents\SVN\FHIR\build\qa\v3\ActCode\index.html" TargetMode="External"/><Relationship Id="rId2553" Type="http://schemas.openxmlformats.org/officeDocument/2006/relationships/hyperlink" Target="file:///C:\Users\Lloyd\Documents\SVN\FHIR\build\qa\datatypes.html" TargetMode="External"/><Relationship Id="rId2760" Type="http://schemas.openxmlformats.org/officeDocument/2006/relationships/hyperlink" Target="file:///C:\Users\Lloyd\Documents\SVN\FHIR\build\qa\history.html" TargetMode="External"/><Relationship Id="rId15" Type="http://schemas.openxmlformats.org/officeDocument/2006/relationships/hyperlink" Target="file:///C:\Users\Lloyd\Documents\SVN\FHIR\build\qa\resource.html" TargetMode="External"/><Relationship Id="rId318" Type="http://schemas.openxmlformats.org/officeDocument/2006/relationships/hyperlink" Target="http://www.cdc.gov/ncird/" TargetMode="External"/><Relationship Id="rId525" Type="http://schemas.openxmlformats.org/officeDocument/2006/relationships/hyperlink" Target="file:///C:\Users\Lloyd\Documents\SVN\FHIR\build\qa\datatypes-definitions.html" TargetMode="External"/><Relationship Id="rId732" Type="http://schemas.openxmlformats.org/officeDocument/2006/relationships/hyperlink" Target="file:///C:\Users\Lloyd\Documents\SVN\FHIR\build\qa\auditevent.html" TargetMode="External"/><Relationship Id="rId1155" Type="http://schemas.openxmlformats.org/officeDocument/2006/relationships/hyperlink" Target="http://gforge.hl7.org/gf/project/fhir/tracker/?action=TrackerItemEdit&amp;tracker_item_id=3146" TargetMode="External"/><Relationship Id="rId1362" Type="http://schemas.openxmlformats.org/officeDocument/2006/relationships/hyperlink" Target="file:///C:\Users\Lloyd\Documents\SVN\FHIR\build\qa\datatypes.html" TargetMode="External"/><Relationship Id="rId2192" Type="http://schemas.openxmlformats.org/officeDocument/2006/relationships/hyperlink" Target="file:///C:\Users\Lloyd\Documents\SVN\FHIR\build\qa\media.html" TargetMode="External"/><Relationship Id="rId2206" Type="http://schemas.openxmlformats.org/officeDocument/2006/relationships/hyperlink" Target="file:///C:\Users\Lloyd\Documents\SVN\FHIR\build\qa\structuredefinition.html" TargetMode="External"/><Relationship Id="rId2413" Type="http://schemas.openxmlformats.org/officeDocument/2006/relationships/hyperlink" Target="file:///C:\Users\Lloyd\Documents\SVN\FHIR\build\qa\resource.html" TargetMode="External"/><Relationship Id="rId2620" Type="http://schemas.openxmlformats.org/officeDocument/2006/relationships/hyperlink" Target="file:///C:\Users\Lloyd\Documents\SVN\FHIR\build\qa\valueset.html" TargetMode="External"/><Relationship Id="rId99" Type="http://schemas.openxmlformats.org/officeDocument/2006/relationships/hyperlink" Target="file:///C:\Users\Lloyd\Documents\SVN\FHIR\build\qa\profiling.html" TargetMode="External"/><Relationship Id="rId164" Type="http://schemas.openxmlformats.org/officeDocument/2006/relationships/hyperlink" Target="file:///C:\Users\Lloyd\Documents\SVN\FHIR\build\qa\help.html" TargetMode="External"/><Relationship Id="rId371" Type="http://schemas.openxmlformats.org/officeDocument/2006/relationships/hyperlink" Target="file:///C:\Users\Lloyd\Documents\SVN\FHIR\build\qa\help.html" TargetMode="External"/><Relationship Id="rId1015" Type="http://schemas.openxmlformats.org/officeDocument/2006/relationships/hyperlink" Target="http://hl7-fhir.github.io/" TargetMode="External"/><Relationship Id="rId1222" Type="http://schemas.openxmlformats.org/officeDocument/2006/relationships/hyperlink" Target="file:///C:\Users\Lloyd\Documents\SVN\FHIR\build\qa\questionnaireresponse.html" TargetMode="External"/><Relationship Id="rId1667" Type="http://schemas.openxmlformats.org/officeDocument/2006/relationships/hyperlink" Target="http://www.ama-assn.org/" TargetMode="External"/><Relationship Id="rId1874" Type="http://schemas.openxmlformats.org/officeDocument/2006/relationships/hyperlink" Target="file:///C:\Users\Lloyd\Documents\SVN\FHIR\build\qa\http.html" TargetMode="External"/><Relationship Id="rId2052" Type="http://schemas.openxmlformats.org/officeDocument/2006/relationships/hyperlink" Target="file:///C:\Users\Lloyd\Documents\SVN\FHIR\build\qa\condition.html" TargetMode="External"/><Relationship Id="rId2497" Type="http://schemas.openxmlformats.org/officeDocument/2006/relationships/hyperlink" Target="file:///C:\Users\Lloyd\Documents\SVN\FHIR\build\qa\.json.html" TargetMode="External"/><Relationship Id="rId2718" Type="http://schemas.openxmlformats.org/officeDocument/2006/relationships/hyperlink" Target="file:///C:\Users\Lloyd\Documents\SVN\FHIR\build\qa\http.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bundle.html" TargetMode="External"/><Relationship Id="rId883" Type="http://schemas.openxmlformats.org/officeDocument/2006/relationships/hyperlink" Target="file:///C:\Users\Lloyd\Documents\SVN\FHIR\build\qa\extensibility.html" TargetMode="External"/><Relationship Id="rId1099" Type="http://schemas.openxmlformats.org/officeDocument/2006/relationships/hyperlink" Target="file:///C:\Users\Lloyd\Documents\SVN\FHIR\build\qa\organization.html" TargetMode="External"/><Relationship Id="rId1527" Type="http://schemas.openxmlformats.org/officeDocument/2006/relationships/hyperlink" Target="file:///C:\Users\Lloyd\Documents\SVN\FHIR\build\qa\careplan-example-f002-lung.html" TargetMode="External"/><Relationship Id="rId1734" Type="http://schemas.openxmlformats.org/officeDocument/2006/relationships/hyperlink" Target="file:///C:\Users\Lloyd\Documents\SVN\FHIR\build\qa\messageheader.html" TargetMode="External"/><Relationship Id="rId1941" Type="http://schemas.openxmlformats.org/officeDocument/2006/relationships/hyperlink" Target="file:///C:\Users\Lloyd\Documents\SVN\FHIR\build\qa\json.html" TargetMode="External"/><Relationship Id="rId2357" Type="http://schemas.openxmlformats.org/officeDocument/2006/relationships/hyperlink" Target="file:///C:\Users\Lloyd\Documents\SVN\FHIR\build\qa\patient.html" TargetMode="External"/><Relationship Id="rId2564" Type="http://schemas.openxmlformats.org/officeDocument/2006/relationships/hyperlink" Target="file:///C:\Users\Lloyd\Documents\SVN\FHIR\build\qa\datatypes.html" TargetMode="External"/><Relationship Id="rId26" Type="http://schemas.openxmlformats.org/officeDocument/2006/relationships/hyperlink" Target="file:///C:\Users\Lloyd\Documents\SVN\FHIR\build\qa\history.html" TargetMode="External"/><Relationship Id="rId231" Type="http://schemas.openxmlformats.org/officeDocument/2006/relationships/hyperlink" Target="http://wiki.hl7.org/index.php?title=FHIR_Management_Group" TargetMode="External"/><Relationship Id="rId329" Type="http://schemas.openxmlformats.org/officeDocument/2006/relationships/hyperlink" Target="file:///C:\Users\Lloyd\Documents\SVN\FHIR\build\qa\datatypes-examples.html"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flag.html" TargetMode="External"/><Relationship Id="rId1373" Type="http://schemas.openxmlformats.org/officeDocument/2006/relationships/hyperlink" Target="file:///C:\Users\Lloyd\Documents\SVN\FHIR\build\qa\help.html" TargetMode="External"/><Relationship Id="rId2217" Type="http://schemas.openxmlformats.org/officeDocument/2006/relationships/hyperlink" Target="file:///C:\Users\Lloyd\Documents\SVN\FHIR\build\qa\enrollmentresponse.html" TargetMode="External"/><Relationship Id="rId2771" Type="http://schemas.openxmlformats.org/officeDocument/2006/relationships/hyperlink" Target="file:///C:\Users\Lloyd\Documents\SVN\FHIR\build\qa\resource.html" TargetMode="External"/><Relationship Id="rId175" Type="http://schemas.openxmlformats.org/officeDocument/2006/relationships/hyperlink" Target="file:///C:\Users\Lloyd\Documents\SVN\FHIR\build\qa\profiling.html" TargetMode="External"/><Relationship Id="rId743" Type="http://schemas.openxmlformats.org/officeDocument/2006/relationships/hyperlink" Target="file:///C:\Users\Lloyd\Documents\SVN\FHIR\build\qa\resource.html" TargetMode="External"/><Relationship Id="rId950" Type="http://schemas.openxmlformats.org/officeDocument/2006/relationships/hyperlink" Target="file:///C:\Users\Lloyd\Documents\SVN\FHIR\build\qa\resourcelist.html" TargetMode="External"/><Relationship Id="rId1026" Type="http://schemas.openxmlformats.org/officeDocument/2006/relationships/hyperlink" Target="file:///C:\Users\Lloyd\Documents\SVN\FHIR\build\qa\datatypes.html" TargetMode="External"/><Relationship Id="rId1580" Type="http://schemas.openxmlformats.org/officeDocument/2006/relationships/hyperlink" Target="file:///C:\Users\Lloyd\Documents\SVN\FHIR\build\qa\encounter-example-f203-20130311.html" TargetMode="External"/><Relationship Id="rId1678" Type="http://schemas.openxmlformats.org/officeDocument/2006/relationships/hyperlink" Target="file:///C:\Users\Lloyd\Documents\SVN\FHIR\build\qa\medicationorder.html" TargetMode="External"/><Relationship Id="rId1801" Type="http://schemas.openxmlformats.org/officeDocument/2006/relationships/hyperlink" Target="file:///C:\Users\Lloyd\Documents\SVN\FHIR\build\qa\help.html" TargetMode="External"/><Relationship Id="rId1885" Type="http://schemas.openxmlformats.org/officeDocument/2006/relationships/hyperlink" Target="file:///C:\Users\Lloyd\Documents\SVN\FHIR\build\qa\search.html" TargetMode="External"/><Relationship Id="rId2424" Type="http://schemas.openxmlformats.org/officeDocument/2006/relationships/hyperlink" Target="file:///C:\Users\Lloyd\Documents\SVN\FHIR\build\qa\http.html" TargetMode="External"/><Relationship Id="rId2631" Type="http://schemas.openxmlformats.org/officeDocument/2006/relationships/hyperlink" Target="file:///C:\Users\Lloyd\Documents\SVN\FHIR\build\qa\snomedct.html" TargetMode="External"/><Relationship Id="rId2729" Type="http://schemas.openxmlformats.org/officeDocument/2006/relationships/hyperlink" Target="file:///C:\Users\Lloyd\Documents\SVN\FHIR\build\qa\resourceguide.html" TargetMode="External"/><Relationship Id="rId382" Type="http://schemas.openxmlformats.org/officeDocument/2006/relationships/hyperlink" Target="file:///C:\Users\Lloyd\Documents\SVN\FHIR\build\qa\datatypes-mappings.html" TargetMode="External"/><Relationship Id="rId603" Type="http://schemas.openxmlformats.org/officeDocument/2006/relationships/hyperlink" Target="file:///C:\Users\Lloyd\Documents\SVN\FHIR\build\qa\narrative.html" TargetMode="External"/><Relationship Id="rId687" Type="http://schemas.openxmlformats.org/officeDocument/2006/relationships/hyperlink" Target="file:///C:\Users\Lloyd\Documents\SVN\FHIR\build\qa\downloads.html" TargetMode="External"/><Relationship Id="rId810" Type="http://schemas.openxmlformats.org/officeDocument/2006/relationships/hyperlink" Target="file:///C:\Users\Lloyd\Documents\SVN\FHIR\build\qa\datatypes.html" TargetMode="External"/><Relationship Id="rId908" Type="http://schemas.openxmlformats.org/officeDocument/2006/relationships/hyperlink" Target="file:///C:\Users\Lloyd\Documents\SVN\FHIR\build\qa\datatypes.html" TargetMode="External"/><Relationship Id="rId1233" Type="http://schemas.openxmlformats.org/officeDocument/2006/relationships/hyperlink" Target="file:///C:\Users\Lloyd\Documents\SVN\FHIR\build\qa\conformance.html" TargetMode="External"/><Relationship Id="rId1440" Type="http://schemas.openxmlformats.org/officeDocument/2006/relationships/hyperlink" Target="file:///C:\Users\Lloyd\Documents\SVN\FHIR\build\qa\references.html" TargetMode="External"/><Relationship Id="rId1538" Type="http://schemas.openxmlformats.org/officeDocument/2006/relationships/hyperlink" Target="file:///C:\Users\Lloyd\Documents\SVN\FHIR\build\qa\careplan-example-f003-pharynx.html" TargetMode="External"/><Relationship Id="rId2063" Type="http://schemas.openxmlformats.org/officeDocument/2006/relationships/hyperlink" Target="file:///C:\Users\Lloyd\Documents\SVN\FHIR\build\qa\practitioner.html" TargetMode="External"/><Relationship Id="rId2270" Type="http://schemas.openxmlformats.org/officeDocument/2006/relationships/hyperlink" Target="file:///C:\Users\Lloyd\Documents\SVN\FHIR\build\qa\datatypes.html" TargetMode="External"/><Relationship Id="rId2368" Type="http://schemas.openxmlformats.org/officeDocument/2006/relationships/hyperlink" Target="file:///C:\Users\Lloyd\Documents\SVN\FHIR\build\qa\v3\vs\InformationSensitivityPolicy\index.html" TargetMode="External"/><Relationship Id="rId242" Type="http://schemas.openxmlformats.org/officeDocument/2006/relationships/hyperlink" Target="http://infoway-inforoute.ca" TargetMode="External"/><Relationship Id="rId894" Type="http://schemas.openxmlformats.org/officeDocument/2006/relationships/hyperlink" Target="file:///C:\Users\Lloyd\Documents\SVN\FHIR\build\qa\datatypes.html" TargetMode="External"/><Relationship Id="rId1177" Type="http://schemas.openxmlformats.org/officeDocument/2006/relationships/hyperlink" Target="file:///C:\Users\Lloyd\Documents\SVN\FHIR\build\qa\coverage.html" TargetMode="External"/><Relationship Id="rId1300" Type="http://schemas.openxmlformats.org/officeDocument/2006/relationships/hyperlink" Target="file:///C:\Users\Lloyd\Documents\SVN\FHIR\build\qa\search.html" TargetMode="External"/><Relationship Id="rId1745" Type="http://schemas.openxmlformats.org/officeDocument/2006/relationships/hyperlink" Target="file:///C:\Users\Lloyd\Documents\SVN\FHIR\build\qa\resource.html" TargetMode="External"/><Relationship Id="rId1952" Type="http://schemas.openxmlformats.org/officeDocument/2006/relationships/hyperlink" Target="http://wiki.hl7.org/index.php?title=FHIR" TargetMode="External"/><Relationship Id="rId2130" Type="http://schemas.openxmlformats.org/officeDocument/2006/relationships/hyperlink" Target="file:///C:\Users\Lloyd\Documents\SVN\FHIR\build\qa\media.html" TargetMode="External"/><Relationship Id="rId2575" Type="http://schemas.openxmlformats.org/officeDocument/2006/relationships/hyperlink" Target="http://hl7.org/oid" TargetMode="External"/><Relationship Id="rId2782" Type="http://schemas.openxmlformats.org/officeDocument/2006/relationships/hyperlink" Target="file:///C:\Users\Lloyd\Documents\SVN\FHIR\build\qa\domainresource.html" TargetMode="External"/><Relationship Id="rId37" Type="http://schemas.openxmlformats.org/officeDocument/2006/relationships/hyperlink" Target="file:///C:\Users\Lloyd\Documents\SVN\FHIR\build\qa\narrative.html" TargetMode="External"/><Relationship Id="rId102" Type="http://schemas.openxmlformats.org/officeDocument/2006/relationships/hyperlink" Target="file:///C:\Users\Lloyd\Documents\SVN\FHIR\build\qa\references.html" TargetMode="External"/><Relationship Id="rId547" Type="http://schemas.openxmlformats.org/officeDocument/2006/relationships/hyperlink" Target="file:///C:\Users\Lloyd\Documents\SVN\FHIR\build\qa\datatypes-definitions.html" TargetMode="External"/><Relationship Id="rId754" Type="http://schemas.openxmlformats.org/officeDocument/2006/relationships/hyperlink" Target="file:///C:\Users\Lloyd\Documents\SVN\FHIR\build\qa\patient.html" TargetMode="External"/><Relationship Id="rId961" Type="http://schemas.openxmlformats.org/officeDocument/2006/relationships/hyperlink" Target="file:///C:\Users\Lloyd\Documents\SVN\FHIR\build\qa\explanationofbenefit.html" TargetMode="External"/><Relationship Id="rId1384" Type="http://schemas.openxmlformats.org/officeDocument/2006/relationships/hyperlink" Target="file:///C:\Users\Lloyd\Documents\SVN\FHIR\build\qa\daf\daf.html" TargetMode="External"/><Relationship Id="rId1591" Type="http://schemas.openxmlformats.org/officeDocument/2006/relationships/hyperlink" Target="file:///C:\Users\Lloyd\Documents\SVN\FHIR\build\qa\medicationorder-example-f203-paracetamol.html" TargetMode="External"/><Relationship Id="rId1605" Type="http://schemas.openxmlformats.org/officeDocument/2006/relationships/hyperlink" Target="file:///C:\Users\Lloyd\Documents\SVN\FHIR\build\qa\organization-example-f201-aumc.html" TargetMode="External"/><Relationship Id="rId1689" Type="http://schemas.openxmlformats.org/officeDocument/2006/relationships/hyperlink" Target="https://www.regenstrief.org/" TargetMode="External"/><Relationship Id="rId1812" Type="http://schemas.openxmlformats.org/officeDocument/2006/relationships/hyperlink" Target="file:///C:\Users\Lloyd\Documents\SVN\FHIR\build\qa\operationdefinition.html" TargetMode="External"/><Relationship Id="rId2228" Type="http://schemas.openxmlformats.org/officeDocument/2006/relationships/hyperlink" Target="file:///C:\Users\Lloyd\Documents\SVN\FHIR\build\qa\documents.html" TargetMode="External"/><Relationship Id="rId2435" Type="http://schemas.openxmlformats.org/officeDocument/2006/relationships/hyperlink" Target="http://www.ihtsdo.org/" TargetMode="External"/><Relationship Id="rId2642" Type="http://schemas.openxmlformats.org/officeDocument/2006/relationships/hyperlink" Target="file:///C:\Users\Lloyd\Documents\SVN\FHIR\build\qa\valueset-issue-type.html" TargetMode="External"/><Relationship Id="rId90" Type="http://schemas.openxmlformats.org/officeDocument/2006/relationships/hyperlink" Target="file:///C:\Users\Lloyd\Documents\SVN\FHIR\build\qa\help.html" TargetMode="External"/><Relationship Id="rId186" Type="http://schemas.openxmlformats.org/officeDocument/2006/relationships/image" Target="file:///C:\Users\Lloyd\Documents\SVN\FHIR\build\qa\help16.png" TargetMode="External"/><Relationship Id="rId393"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datatypes-definitions.html" TargetMode="External"/><Relationship Id="rId614" Type="http://schemas.openxmlformats.org/officeDocument/2006/relationships/hyperlink" Target="http://fhir.org/registry" TargetMode="External"/><Relationship Id="rId821" Type="http://schemas.openxmlformats.org/officeDocument/2006/relationships/hyperlink" Target="file:///C:\Users\Lloyd\Documents\SVN\FHIR\build\qa\extensibility-definitions.html" TargetMode="External"/><Relationship Id="rId1037" Type="http://schemas.openxmlformats.org/officeDocument/2006/relationships/hyperlink" Target="file:///C:\Users\Lloyd\Documents\SVN\FHIR\build\qa\questionnaireresponse.html" TargetMode="External"/><Relationship Id="rId1244" Type="http://schemas.openxmlformats.org/officeDocument/2006/relationships/hyperlink" Target="file:///C:\Users\Lloyd\Documents\SVN\FHIR\build\qa\encounter.html" TargetMode="External"/><Relationship Id="rId1451" Type="http://schemas.openxmlformats.org/officeDocument/2006/relationships/hyperlink" Target="file:///C:\Users\Lloyd\Documents\SVN\FHIR\build\qa\operations.html" TargetMode="External"/><Relationship Id="rId1896" Type="http://schemas.openxmlformats.org/officeDocument/2006/relationships/hyperlink" Target="http://wiki.hl7.org/index.php?title=FHIR_Support_Page" TargetMode="External"/><Relationship Id="rId2074" Type="http://schemas.openxmlformats.org/officeDocument/2006/relationships/hyperlink" Target="file:///C:\Users\Lloyd\Documents\SVN\FHIR\build\qa\observation.html" TargetMode="External"/><Relationship Id="rId2281" Type="http://schemas.openxmlformats.org/officeDocument/2006/relationships/hyperlink" Target="file:///C:\Users\Lloyd\Documents\SVN\FHIR\build\qa\valueset-contact-point-system.html" TargetMode="External"/><Relationship Id="rId2502" Type="http://schemas.openxmlformats.org/officeDocument/2006/relationships/hyperlink" Target="file:///C:\Users\Lloyd\Documents\SVN\FHIR\build\qa\.profile.xml.html" TargetMode="External"/><Relationship Id="rId253" Type="http://schemas.openxmlformats.org/officeDocument/2006/relationships/hyperlink" Target="http://www.dynamichealthit.com" TargetMode="External"/><Relationship Id="rId460" Type="http://schemas.openxmlformats.org/officeDocument/2006/relationships/hyperlink" Target="file:///C:\Users\Lloyd\Documents\SVN\FHIR\build\qa\datatypes.html" TargetMode="External"/><Relationship Id="rId698" Type="http://schemas.openxmlformats.org/officeDocument/2006/relationships/hyperlink" Target="file:///C:\Users\Lloyd\Documents\SVN\FHIR\build\qa\composition-operations.html" TargetMode="External"/><Relationship Id="rId919" Type="http://schemas.openxmlformats.org/officeDocument/2006/relationships/hyperlink" Target="file:///C:\Users\Lloyd\Documents\SVN\FHIR\build\qa\json.html" TargetMode="External"/><Relationship Id="rId1090" Type="http://schemas.openxmlformats.org/officeDocument/2006/relationships/hyperlink" Target="file:///C:\Users\Lloyd\Documents\SVN\FHIR\build\qa\medicationdispense.html" TargetMode="External"/><Relationship Id="rId1104" Type="http://schemas.openxmlformats.org/officeDocument/2006/relationships/hyperlink" Target="file:///C:\Users\Lloyd\Documents\SVN\FHIR\build\qa\procedurerequest.html" TargetMode="External"/><Relationship Id="rId1311" Type="http://schemas.openxmlformats.org/officeDocument/2006/relationships/hyperlink" Target="file:///C:\Users\Lloyd\Documents\SVN\FHIR\build\qa\resource.html" TargetMode="External"/><Relationship Id="rId1549" Type="http://schemas.openxmlformats.org/officeDocument/2006/relationships/hyperlink" Target="file:///C:\Users\Lloyd\Documents\SVN\FHIR\build\qa\medicationorder-example-f003-tolbutamide.html" TargetMode="External"/><Relationship Id="rId1756" Type="http://schemas.openxmlformats.org/officeDocument/2006/relationships/hyperlink" Target="file:///C:\Users\Lloyd\Documents\SVN\FHIR\build\qa\security.html" TargetMode="External"/><Relationship Id="rId1963" Type="http://schemas.openxmlformats.org/officeDocument/2006/relationships/hyperlink" Target="file:///C:\Users\Lloyd\Documents\SVN\FHIR\build\qa\help.html" TargetMode="External"/><Relationship Id="rId2141" Type="http://schemas.openxmlformats.org/officeDocument/2006/relationships/hyperlink" Target="file:///C:\Users\Lloyd\Documents\SVN\FHIR\build\qa\patient.html" TargetMode="External"/><Relationship Id="rId2379" Type="http://schemas.openxmlformats.org/officeDocument/2006/relationships/hyperlink" Target="file:///C:\Users\Lloyd\Documents\SVN\FHIR\build\qa\auditevent.html" TargetMode="External"/><Relationship Id="rId2586" Type="http://schemas.openxmlformats.org/officeDocument/2006/relationships/hyperlink" Target="file:///C:\Users\Lloyd\Documents\SVN\FHIR\build\qa\questionnaire.html" TargetMode="External"/><Relationship Id="rId2793" Type="http://schemas.openxmlformats.org/officeDocument/2006/relationships/hyperlink" Target="http://www.w3.org/TR/xsd-precisionDecimal/" TargetMode="External"/><Relationship Id="rId48" Type="http://schemas.openxmlformats.org/officeDocument/2006/relationships/hyperlink" Target="https://twitter.com/hashtag/fhir" TargetMode="External"/><Relationship Id="rId113" Type="http://schemas.openxmlformats.org/officeDocument/2006/relationships/hyperlink" Target="file:///C:\Users\Lloyd\Documents\SVN\FHIR\build\qa\valueset.html" TargetMode="External"/><Relationship Id="rId320" Type="http://schemas.openxmlformats.org/officeDocument/2006/relationships/hyperlink" Target="file:///C:\Users\Lloyd\Documents\SVN\FHIR\build\qa\help.html" TargetMode="External"/><Relationship Id="rId558" Type="http://schemas.openxmlformats.org/officeDocument/2006/relationships/hyperlink" Target="file:///C:\Users\Lloyd\Documents\SVN\FHIR\build\qa\datatypes-definitions.html" TargetMode="External"/><Relationship Id="rId765" Type="http://schemas.openxmlformats.org/officeDocument/2006/relationships/hyperlink" Target="file:///C:\Users\Lloyd\Documents\SVN\FHIR\build\qa\datatypes.html" TargetMode="External"/><Relationship Id="rId972" Type="http://schemas.openxmlformats.org/officeDocument/2006/relationships/hyperlink" Target="file:///C:\Users\Lloyd\Documents\SVN\FHIR\build\qa\resource.html" TargetMode="External"/><Relationship Id="rId1188" Type="http://schemas.openxmlformats.org/officeDocument/2006/relationships/hyperlink" Target="file:///C:\Users\Lloyd\Documents\SVN\FHIR\build\qa\explanationofbenefit.html" TargetMode="External"/><Relationship Id="rId1395" Type="http://schemas.openxmlformats.org/officeDocument/2006/relationships/hyperlink" Target="file:///C:\Users\Lloyd\Documents\SVN\FHIR\build\qa\dataelement.html" TargetMode="External"/><Relationship Id="rId1409" Type="http://schemas.openxmlformats.org/officeDocument/2006/relationships/hyperlink" Target="file:///C:\Users\Lloyd\Documents\SVN\FHIR\build\qa\soa.html" TargetMode="External"/><Relationship Id="rId1616" Type="http://schemas.openxmlformats.org/officeDocument/2006/relationships/hyperlink" Target="file:///C:\Users\Lloyd\Documents\SVN\FHIR\build\qa\resource.html" TargetMode="External"/><Relationship Id="rId1823" Type="http://schemas.openxmlformats.org/officeDocument/2006/relationships/hyperlink" Target="file:///C:\Users\Lloyd\Documents\SVN\FHIR\build\qa\help.html" TargetMode="External"/><Relationship Id="rId2001" Type="http://schemas.openxmlformats.org/officeDocument/2006/relationships/hyperlink" Target="file:///C:\Users\Lloyd\Documents\SVN\FHIR\build\qa\profiling-examples.html" TargetMode="External"/><Relationship Id="rId2239" Type="http://schemas.openxmlformats.org/officeDocument/2006/relationships/hyperlink" Target="http://www.nlm.nih.gov/research/umls/rxnorm" TargetMode="External"/><Relationship Id="rId2446" Type="http://schemas.openxmlformats.org/officeDocument/2006/relationships/hyperlink" Target="file:///C:\Users\Lloyd\Documents\SVN\FHIR\build\qa\valueset-administration-method-codes.html" TargetMode="External"/><Relationship Id="rId2653" Type="http://schemas.openxmlformats.org/officeDocument/2006/relationships/hyperlink" Target="file:///C:\Users\Lloyd\Documents\SVN\FHIR\build\qa\conceptmap-operations.html" TargetMode="External"/><Relationship Id="rId197" Type="http://schemas.openxmlformats.org/officeDocument/2006/relationships/hyperlink" Target="file:///C:\Users\Lloyd\Documents\SVN\FHIR\build\qa\reference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resourcelist.html" TargetMode="External"/><Relationship Id="rId832" Type="http://schemas.openxmlformats.org/officeDocument/2006/relationships/hyperlink" Target="file:///C:\Users\Lloyd\Documents\SVN\FHIR\build\qa\datatypes.html" TargetMode="External"/><Relationship Id="rId1048" Type="http://schemas.openxmlformats.org/officeDocument/2006/relationships/hyperlink" Target="file:///C:\Users\Lloyd\Documents\SVN\FHIR\build\qa\elementdefinition.html" TargetMode="External"/><Relationship Id="rId1255" Type="http://schemas.openxmlformats.org/officeDocument/2006/relationships/hyperlink" Target="file:///C:\Users\Lloyd\Documents\SVN\FHIR\build\qa\resource.html" TargetMode="External"/><Relationship Id="rId1462" Type="http://schemas.openxmlformats.org/officeDocument/2006/relationships/hyperlink" Target="file:///C:\Users\Lloyd\Documents\SVN\FHIR\build\qa\license.html" TargetMode="External"/><Relationship Id="rId2085" Type="http://schemas.openxmlformats.org/officeDocument/2006/relationships/hyperlink" Target="file:///C:\Users\Lloyd\Documents\SVN\FHIR\build\qa\familymemberhistory.html" TargetMode="External"/><Relationship Id="rId2292" Type="http://schemas.openxmlformats.org/officeDocument/2006/relationships/hyperlink" Target="file:///C:\Users\Lloyd\Documents\SVN\FHIR\build\qa\patient.html" TargetMode="External"/><Relationship Id="rId2306" Type="http://schemas.openxmlformats.org/officeDocument/2006/relationships/hyperlink" Target="file:///C:\Users\Lloyd\Documents\SVN\FHIR\build\qa\v3\SecurityIntegrityObservationValue\index.html" TargetMode="External"/><Relationship Id="rId2513" Type="http://schemas.openxmlformats.org/officeDocument/2006/relationships/hyperlink" Target="file:///C:\Users\Lloyd\Documents\SVN\FHIR\build\qa\datatypes.html" TargetMode="External"/><Relationship Id="rId264" Type="http://schemas.openxmlformats.org/officeDocument/2006/relationships/hyperlink" Target="http://www.healthiq.com.au" TargetMode="External"/><Relationship Id="rId471" Type="http://schemas.openxmlformats.org/officeDocument/2006/relationships/hyperlink" Target="file:///C:\Users\Lloyd\Documents\SVN\FHIR\build\qa\datatypes-definitions.html" TargetMode="External"/><Relationship Id="rId1115" Type="http://schemas.openxmlformats.org/officeDocument/2006/relationships/hyperlink" Target="http://gforge.hl7.org/gf/project/fhir/tracker/?action=TrackerItemEdit&amp;tracker_item_id=3728" TargetMode="External"/><Relationship Id="rId1322" Type="http://schemas.openxmlformats.org/officeDocument/2006/relationships/hyperlink" Target="file:///C:\Users\Lloyd\Documents\SVN\FHIR\build\qa\valueset-search-entry-mode.html" TargetMode="External"/><Relationship Id="rId1767" Type="http://schemas.openxmlformats.org/officeDocument/2006/relationships/hyperlink" Target="file:///C:\Users\Lloyd\Documents\SVN\FHIR\build\qa\documents.html" TargetMode="External"/><Relationship Id="rId1974" Type="http://schemas.openxmlformats.org/officeDocument/2006/relationships/hyperlink" Target="file:///C:\Users\Lloyd\Documents\SVN\FHIR\build\qa\searchparameter.html" TargetMode="External"/><Relationship Id="rId2152" Type="http://schemas.openxmlformats.org/officeDocument/2006/relationships/hyperlink" Target="file:///C:\Users\Lloyd\Documents\SVN\FHIR\build\qa\observation.html" TargetMode="External"/><Relationship Id="rId2597" Type="http://schemas.openxmlformats.org/officeDocument/2006/relationships/hyperlink" Target="file:///C:\Users\Lloyd\Documents\SVN\FHIR\build\qa\structuredefinition.html" TargetMode="External"/><Relationship Id="rId2720" Type="http://schemas.openxmlformats.org/officeDocument/2006/relationships/hyperlink" Target="file:///C:\Users\Lloyd\Documents\SVN\FHIR\build\qa\documents.html" TargetMode="External"/><Relationship Id="rId59" Type="http://schemas.openxmlformats.org/officeDocument/2006/relationships/hyperlink" Target="file:///C:\Users\Lloyd\Documents\SVN\FHIR\build\qa\composition.html" TargetMode="External"/><Relationship Id="rId124" Type="http://schemas.openxmlformats.org/officeDocument/2006/relationships/hyperlink" Target="file:///C:\Users\Lloyd\Documents\SVN\FHIR\build\qa\resource.html" TargetMode="External"/><Relationship Id="rId569" Type="http://schemas.openxmlformats.org/officeDocument/2006/relationships/hyperlink" Target="file:///C:\Users\Lloyd\Documents\SVN\FHIR\build\qa\datatypes.html" TargetMode="External"/><Relationship Id="rId776" Type="http://schemas.openxmlformats.org/officeDocument/2006/relationships/hyperlink" Target="file:///C:\Users\Lloyd\Documents\SVN\FHIR\build\qa\extensibility.html" TargetMode="External"/><Relationship Id="rId983" Type="http://schemas.openxmlformats.org/officeDocument/2006/relationships/hyperlink" Target="file:///C:\Users\Lloyd\Documents\SVN\FHIR\build\qa\resource.html" TargetMode="External"/><Relationship Id="rId1199" Type="http://schemas.openxmlformats.org/officeDocument/2006/relationships/hyperlink" Target="file:///C:\Users\Lloyd\Documents\SVN\FHIR\build\qa\paymentreconciliation.html" TargetMode="External"/><Relationship Id="rId1627" Type="http://schemas.openxmlformats.org/officeDocument/2006/relationships/hyperlink" Target="file:///C:\Users\Lloyd\Documents\SVN\FHIR\build\qa\json.html" TargetMode="External"/><Relationship Id="rId1834" Type="http://schemas.openxmlformats.org/officeDocument/2006/relationships/hyperlink" Target="file:///C:\Users\Lloyd\Documents\SVN\FHIR\build\qa\resource.html" TargetMode="External"/><Relationship Id="rId2457" Type="http://schemas.openxmlformats.org/officeDocument/2006/relationships/hyperlink" Target="file:///C:\Users\Lloyd\Documents\SVN\FHIR\build\qa\history.html" TargetMode="External"/><Relationship Id="rId2664" Type="http://schemas.openxmlformats.org/officeDocument/2006/relationships/hyperlink" Target="file:///C:\Users\Lloyd\Documents\SVN\FHIR\build\qa\orderresponse.html" TargetMode="External"/><Relationship Id="rId331" Type="http://schemas.openxmlformats.org/officeDocument/2006/relationships/hyperlink" Target="file:///C:\Users\Lloyd\Documents\SVN\FHIR\build\qa\datatypes.html"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timelines.html" TargetMode="External"/><Relationship Id="rId1059" Type="http://schemas.openxmlformats.org/officeDocument/2006/relationships/hyperlink" Target="file:///C:\Users\Lloyd\Documents\SVN\FHIR\build\qa\careplan.html" TargetMode="External"/><Relationship Id="rId1266" Type="http://schemas.openxmlformats.org/officeDocument/2006/relationships/hyperlink" Target="file:///C:\Users\Lloyd\Documents\SVN\FHIR\build\qa\resource.html" TargetMode="External"/><Relationship Id="rId1473" Type="http://schemas.openxmlformats.org/officeDocument/2006/relationships/hyperlink" Target="file:///C:\Users\Lloyd\Documents\SVN\FHIR\build\qa\administration.html" TargetMode="External"/><Relationship Id="rId2012" Type="http://schemas.openxmlformats.org/officeDocument/2006/relationships/hyperlink" Target="file:///C:\Users\Lloyd\Documents\SVN\FHIR\build\qa\daf\daf.html" TargetMode="External"/><Relationship Id="rId2096" Type="http://schemas.openxmlformats.org/officeDocument/2006/relationships/hyperlink" Target="file:///C:\Users\Lloyd\Documents\SVN\FHIR\build\qa\allergyintolerance.html" TargetMode="External"/><Relationship Id="rId2317" Type="http://schemas.openxmlformats.org/officeDocument/2006/relationships/hyperlink" Target="file:///C:\Users\Lloyd\Documents\SVN\FHIR\build\qa\datatypes.html" TargetMode="External"/><Relationship Id="rId843" Type="http://schemas.openxmlformats.org/officeDocument/2006/relationships/hyperlink" Target="file:///C:\Users\Lloyd\Documents\SVN\FHIR\build\qa\help.html" TargetMode="External"/><Relationship Id="rId1126" Type="http://schemas.openxmlformats.org/officeDocument/2006/relationships/hyperlink" Target="http://gforge.hl7.org/gf/project/fhir/tracker/?action=TrackerItemEdit&amp;tracker_item_id=3108" TargetMode="External"/><Relationship Id="rId1680" Type="http://schemas.openxmlformats.org/officeDocument/2006/relationships/hyperlink" Target="file:///C:\Users\Lloyd\Documents\SVN\FHIR\build\qa\medicationstatement.html" TargetMode="External"/><Relationship Id="rId1778" Type="http://schemas.openxmlformats.org/officeDocument/2006/relationships/hyperlink" Target="http://www.fda.gov/Drugs/InformationOnDrugs/ucm142438.htm" TargetMode="External"/><Relationship Id="rId1901" Type="http://schemas.openxmlformats.org/officeDocument/2006/relationships/hyperlink" Target="http://hl7.org" TargetMode="External"/><Relationship Id="rId1985" Type="http://schemas.openxmlformats.org/officeDocument/2006/relationships/hyperlink" Target="http://wiki.hl7.org/index.php?title=FHIR_Specification_Feedback_(DSTU_2)" TargetMode="External"/><Relationship Id="rId2524" Type="http://schemas.openxmlformats.org/officeDocument/2006/relationships/hyperlink" Target="http://ncimeta.nci.nih.gov" TargetMode="External"/><Relationship Id="rId2731" Type="http://schemas.openxmlformats.org/officeDocument/2006/relationships/hyperlink" Target="file:///C:\Users\Lloyd\Documents\SVN\FHIR\build\qa\http.html" TargetMode="External"/><Relationship Id="rId275" Type="http://schemas.openxmlformats.org/officeDocument/2006/relationships/hyperlink" Target="http://www.jpsys.com" TargetMode="External"/><Relationship Id="rId482" Type="http://schemas.openxmlformats.org/officeDocument/2006/relationships/hyperlink" Target="file:///C:\Users\Lloyd\Documents\SVN\FHIR\build\qa\extensibility.html" TargetMode="External"/><Relationship Id="rId703" Type="http://schemas.openxmlformats.org/officeDocument/2006/relationships/hyperlink" Target="file:///C:\Users\Lloyd\Documents\SVN\FHIR\build\qa\fhir-codegen-xsd.zip" TargetMode="External"/><Relationship Id="rId910" Type="http://schemas.openxmlformats.org/officeDocument/2006/relationships/hyperlink" Target="file:///C:\Users\Lloyd\Documents\SVN\FHIR\build\qa\datatypes.html" TargetMode="External"/><Relationship Id="rId1333" Type="http://schemas.openxmlformats.org/officeDocument/2006/relationships/hyperlink" Target="file:///C:\Users\Lloyd\Documents\SVN\FHIR\build\qa\valueset-bundle-type.html" TargetMode="External"/><Relationship Id="rId1540" Type="http://schemas.openxmlformats.org/officeDocument/2006/relationships/hyperlink" Target="file:///C:\Users\Lloyd\Documents\SVN\FHIR\build\qa\practitioner-example-f004-rb.html" TargetMode="External"/><Relationship Id="rId1638" Type="http://schemas.openxmlformats.org/officeDocument/2006/relationships/hyperlink" Target="file:///C:\Users\Lloyd\Documents\SVN\FHIR\build\qa\narrative.html" TargetMode="External"/><Relationship Id="rId2163" Type="http://schemas.openxmlformats.org/officeDocument/2006/relationships/hyperlink" Target="file:///C:\Users\Lloyd\Documents\SVN\FHIR\build\qa\appointmentresponse.html" TargetMode="External"/><Relationship Id="rId2370" Type="http://schemas.openxmlformats.org/officeDocument/2006/relationships/hyperlink" Target="file:///C:\Users\Lloyd\Documents\SVN\FHIR\build\qa\compartments.html" TargetMode="External"/><Relationship Id="rId135" Type="http://schemas.openxmlformats.org/officeDocument/2006/relationships/hyperlink" Target="http://www.ihe.net/" TargetMode="External"/><Relationship Id="rId342" Type="http://schemas.openxmlformats.org/officeDocument/2006/relationships/hyperlink" Target="file:///C:\Users\Lloyd\Documents\SVN\FHIR\build\qa\datatypes-mappings.html" TargetMode="External"/><Relationship Id="rId787" Type="http://schemas.openxmlformats.org/officeDocument/2006/relationships/hyperlink" Target="file:///C:\Users\Lloyd\Documents\SVN\FHIR\build\qa\datatypes.html" TargetMode="External"/><Relationship Id="rId994" Type="http://schemas.openxmlformats.org/officeDocument/2006/relationships/hyperlink" Target="file:///C:\Users\Lloyd\Documents\SVN\FHIR\build\qa\conformance-rules.html" TargetMode="External"/><Relationship Id="rId1400" Type="http://schemas.openxmlformats.org/officeDocument/2006/relationships/hyperlink" Target="file:///C:\Users\Lloyd\Documents\SVN\FHIR\build\qa\help.html" TargetMode="External"/><Relationship Id="rId1845" Type="http://schemas.openxmlformats.org/officeDocument/2006/relationships/hyperlink" Target="file:///C:\Users\Lloyd\Documents\SVN\FHIR\build\qa\narrative.html" TargetMode="External"/><Relationship Id="rId2023" Type="http://schemas.openxmlformats.org/officeDocument/2006/relationships/hyperlink" Target="file:///C:\Users\Lloyd\Documents\SVN\FHIR\build\qa\resource.html" TargetMode="External"/><Relationship Id="rId2230" Type="http://schemas.openxmlformats.org/officeDocument/2006/relationships/hyperlink" Target="file:///C:\Users\Lloyd\Documents\SVN\FHIR\build\qa\financial.html" TargetMode="External"/><Relationship Id="rId2468" Type="http://schemas.openxmlformats.org/officeDocument/2006/relationships/hyperlink" Target="file:///C:\Users\Lloyd\Documents\SVN\FHIR\build\qa\compartments.html" TargetMode="External"/><Relationship Id="rId2675" Type="http://schemas.openxmlformats.org/officeDocument/2006/relationships/hyperlink" Target="file:///C:\Users\Lloyd\Documents\SVN\FHIR\build\qa\http.html" TargetMode="External"/><Relationship Id="rId202" Type="http://schemas.openxmlformats.org/officeDocument/2006/relationships/hyperlink" Target="file:///C:\Users\Lloyd\Documents\SVN\FHIR\build\qa\terminologies.html" TargetMode="External"/><Relationship Id="rId647" Type="http://schemas.openxmlformats.org/officeDocument/2006/relationships/hyperlink" Target="file:///C:\Users\Lloyd\Documents\SVN\FHIR\build\qa\xml.html" TargetMode="External"/><Relationship Id="rId854" Type="http://schemas.openxmlformats.org/officeDocument/2006/relationships/hyperlink" Target="file:///C:\Users\Lloyd\Documents\SVN\FHIR\build\qa\dataelement.html" TargetMode="External"/><Relationship Id="rId1277" Type="http://schemas.openxmlformats.org/officeDocument/2006/relationships/hyperlink" Target="file:///C:\Users\Lloyd\Documents\SVN\FHIR\build\qa\operationoutcome.html" TargetMode="External"/><Relationship Id="rId1484" Type="http://schemas.openxmlformats.org/officeDocument/2006/relationships/hyperlink" Target="file:///C:\Users\Lloyd\Documents\SVN\FHIR\build\qa\search.html" TargetMode="External"/><Relationship Id="rId1691" Type="http://schemas.openxmlformats.org/officeDocument/2006/relationships/hyperlink" Target="http://loinc.org" TargetMode="External"/><Relationship Id="rId1705" Type="http://schemas.openxmlformats.org/officeDocument/2006/relationships/hyperlink" Target="file:///C:\Users\Lloyd\Documents\SVN\FHIR\build\qa\resource.html" TargetMode="External"/><Relationship Id="rId1912" Type="http://schemas.openxmlformats.org/officeDocument/2006/relationships/hyperlink" Target="file:///C:\Users\Lloyd\Documents\SVN\FHIR\build\qa\references.html" TargetMode="External"/><Relationship Id="rId2328" Type="http://schemas.openxmlformats.org/officeDocument/2006/relationships/hyperlink" Target="file:///C:\Users\Lloyd\Documents\SVN\FHIR\build\qa\datatypes.html" TargetMode="External"/><Relationship Id="rId2535" Type="http://schemas.openxmlformats.org/officeDocument/2006/relationships/hyperlink" Target="file:///C:\Users\Lloyd\Documents\SVN\FHIR\build\qa\cvx.html" TargetMode="External"/><Relationship Id="rId2742" Type="http://schemas.openxmlformats.org/officeDocument/2006/relationships/hyperlink" Target="file:///C:\Users\Lloyd\Documents\SVN\FHIR\build\qa\http.html" TargetMode="External"/><Relationship Id="rId286" Type="http://schemas.openxmlformats.org/officeDocument/2006/relationships/hyperlink" Target="http://www.nprogram.co.uk/" TargetMode="External"/><Relationship Id="rId493" Type="http://schemas.openxmlformats.org/officeDocument/2006/relationships/hyperlink" Target="file:///C:\Users\Lloyd\Documents\SVN\FHIR\build\qa\json.html" TargetMode="External"/><Relationship Id="rId507" Type="http://schemas.openxmlformats.org/officeDocument/2006/relationships/hyperlink" Target="file:///C:\Users\Lloyd\Documents\SVN\FHIR\build\qa\references.html" TargetMode="External"/><Relationship Id="rId714" Type="http://schemas.openxmlformats.org/officeDocument/2006/relationships/hyperlink" Target="file:///C:\Users\Lloyd\Documents\SVN\FHIR\build\qa\fhir-spec.zip" TargetMode="External"/><Relationship Id="rId921" Type="http://schemas.openxmlformats.org/officeDocument/2006/relationships/hyperlink" Target="file:///C:\Users\Lloyd\Documents\SVN\FHIR\build\qa\condition.html" TargetMode="External"/><Relationship Id="rId1137" Type="http://schemas.openxmlformats.org/officeDocument/2006/relationships/hyperlink" Target="file:///C:\Users\Lloyd\Documents\SVN\FHIR\build\qa\profile.html" TargetMode="External"/><Relationship Id="rId1344" Type="http://schemas.openxmlformats.org/officeDocument/2006/relationships/hyperlink" Target="file:///C:\Users\Lloyd\Documents\SVN\FHIR\build\qa\datatypes.html" TargetMode="External"/><Relationship Id="rId1551" Type="http://schemas.openxmlformats.org/officeDocument/2006/relationships/hyperlink" Target="file:///C:\Users\Lloyd\Documents\SVN\FHIR\build\qa\medicationorder-example-f004-metoprolol.html" TargetMode="External"/><Relationship Id="rId1789" Type="http://schemas.openxmlformats.org/officeDocument/2006/relationships/hyperlink" Target="file:///C:\Users\Lloyd\Documents\SVN\FHIR\build\qa\timelines.html" TargetMode="External"/><Relationship Id="rId1996" Type="http://schemas.openxmlformats.org/officeDocument/2006/relationships/hyperlink" Target="file:///C:\Users\Lloyd\Documents\SVN\FHIR\build\qa\observation.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http://wiki.hl7.org/index.php?title=FHIR_email_list_subscription_instructions" TargetMode="External"/><Relationship Id="rId2602" Type="http://schemas.openxmlformats.org/officeDocument/2006/relationships/hyperlink" Target="file:///C:\Users\Lloyd\Documents\SVN\FHIR\build\qa\profiling.html" TargetMode="External"/><Relationship Id="rId50" Type="http://schemas.openxmlformats.org/officeDocument/2006/relationships/hyperlink" Target="http://gforge.hl7.org/gf/project/fhir/tracker/?action=TrackerItemBrowse" TargetMode="External"/><Relationship Id="rId146"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datatypes-examples.html" TargetMode="External"/><Relationship Id="rId560" Type="http://schemas.openxmlformats.org/officeDocument/2006/relationships/hyperlink" Target="file:///C:\Users\Lloyd\Documents\SVN\FHIR\build\qa\managing.html" TargetMode="External"/><Relationship Id="rId798" Type="http://schemas.openxmlformats.org/officeDocument/2006/relationships/hyperlink" Target="file:///C:\Users\Lloyd\Documents\SVN\FHIR\build\qa\formats.html" TargetMode="External"/><Relationship Id="rId1190" Type="http://schemas.openxmlformats.org/officeDocument/2006/relationships/hyperlink" Target="file:///C:\Users\Lloyd\Documents\SVN\FHIR\build\qa\goal.html" TargetMode="External"/><Relationship Id="rId1204" Type="http://schemas.openxmlformats.org/officeDocument/2006/relationships/hyperlink" Target="file:///C:\Users\Lloyd\Documents\SVN\FHIR\build\qa\questionnaireresponse.html" TargetMode="External"/><Relationship Id="rId1411" Type="http://schemas.openxmlformats.org/officeDocument/2006/relationships/hyperlink" Target="http://wiki.hl7.org/index.php?title=FHIR" TargetMode="External"/><Relationship Id="rId1649" Type="http://schemas.openxmlformats.org/officeDocument/2006/relationships/hyperlink" Target="file:///C:\Users\Lloyd\Documents\SVN\FHIR\build\qa\provenance.html" TargetMode="External"/><Relationship Id="rId1856" Type="http://schemas.openxmlformats.org/officeDocument/2006/relationships/hyperlink" Target="file:///C:\Users\Lloyd\Documents\SVN\FHIR\build\qa\documents.html" TargetMode="External"/><Relationship Id="rId2034" Type="http://schemas.openxmlformats.org/officeDocument/2006/relationships/hyperlink" Target="file:///C:\Users\Lloyd\Documents\SVN\FHIR\build\qa\rim.ttl" TargetMode="External"/><Relationship Id="rId2241" Type="http://schemas.openxmlformats.org/officeDocument/2006/relationships/hyperlink" Target="https://uts.nlm.nih.gov/license.html" TargetMode="External"/><Relationship Id="rId2479" Type="http://schemas.openxmlformats.org/officeDocument/2006/relationships/hyperlink" Target="file:///C:\Users\Lloyd\Documents\SVN\FHIR\build\qa\.json.html" TargetMode="External"/><Relationship Id="rId2686" Type="http://schemas.openxmlformats.org/officeDocument/2006/relationships/hyperlink" Target="file:///C:\Users\Lloyd\Documents\SVN\FHIR\build\qa\search.html" TargetMode="External"/><Relationship Id="rId213" Type="http://schemas.openxmlformats.org/officeDocument/2006/relationships/hyperlink" Target="file:///C:\Users\Lloyd\Documents\SVN\FHIR\build\qa\profiling.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terminologies-valuesets.html" TargetMode="External"/><Relationship Id="rId865" Type="http://schemas.openxmlformats.org/officeDocument/2006/relationships/hyperlink" Target="file:///C:\Users\Lloyd\Documents\SVN\FHIR\build\qa\daf\daf-patient.profile.xml.html" TargetMode="External"/><Relationship Id="rId1050" Type="http://schemas.openxmlformats.org/officeDocument/2006/relationships/hyperlink" Target="file:///C:\Users\Lloyd\Documents\SVN\FHIR\build\qa\claim.html" TargetMode="External"/><Relationship Id="rId1288" Type="http://schemas.openxmlformats.org/officeDocument/2006/relationships/hyperlink" Target="file:///C:\Users\Lloyd\Documents\SVN\FHIR\build\qa\resource.html" TargetMode="External"/><Relationship Id="rId1495" Type="http://schemas.openxmlformats.org/officeDocument/2006/relationships/hyperlink" Target="file:///C:\Users\Lloyd\Documents\SVN\FHIR\build\qa\usecases.html" TargetMode="External"/><Relationship Id="rId1509" Type="http://schemas.openxmlformats.org/officeDocument/2006/relationships/hyperlink" Target="file:///C:\Users\Lloyd\Documents\SVN\FHIR\build\qa\http.html" TargetMode="External"/><Relationship Id="rId1716" Type="http://schemas.openxmlformats.org/officeDocument/2006/relationships/hyperlink" Target="file:///C:\Users\Lloyd\Documents\SVN\FHIR\build\qa\bundle.html" TargetMode="External"/><Relationship Id="rId1923" Type="http://schemas.openxmlformats.org/officeDocument/2006/relationships/hyperlink" Target="file:///C:\Users\Lloyd\Documents\SVN\FHIR\build\qa\messaging.html" TargetMode="External"/><Relationship Id="rId2101" Type="http://schemas.openxmlformats.org/officeDocument/2006/relationships/hyperlink" Target="file:///C:\Users\Lloyd\Documents\SVN\FHIR\build\qa\lifecycle.html" TargetMode="External"/><Relationship Id="rId2339" Type="http://schemas.openxmlformats.org/officeDocument/2006/relationships/hyperlink" Target="file:///C:\Users\Lloyd\Documents\SVN\FHIR\build\qa\help.html" TargetMode="External"/><Relationship Id="rId2546" Type="http://schemas.openxmlformats.org/officeDocument/2006/relationships/hyperlink" Target="file:///C:\Users\Lloyd\Documents\SVN\FHIR\build\qa\terminologies-v2.html" TargetMode="External"/><Relationship Id="rId2753" Type="http://schemas.openxmlformats.org/officeDocument/2006/relationships/hyperlink" Target="file:///C:\Users\Lloyd\Documents\SVN\FHIR\build\qa\search.html" TargetMode="External"/><Relationship Id="rId297" Type="http://schemas.openxmlformats.org/officeDocument/2006/relationships/hyperlink" Target="http://www.smarthealth.com.au" TargetMode="External"/><Relationship Id="rId518" Type="http://schemas.openxmlformats.org/officeDocument/2006/relationships/hyperlink" Target="file:///C:\Users\Lloyd\Documents\SVN\FHIR\build\qa\datatypes-definitions.html" TargetMode="External"/><Relationship Id="rId725" Type="http://schemas.openxmlformats.org/officeDocument/2006/relationships/hyperlink" Target="file:///C:\Users\Lloyd\Documents\SVN\FHIR\build\qa\resource.html" TargetMode="External"/><Relationship Id="rId932" Type="http://schemas.openxmlformats.org/officeDocument/2006/relationships/hyperlink" Target="file:///C:\Users\Lloyd\Documents\SVN\FHIR\build\qa\eligibilityresponse.html" TargetMode="External"/><Relationship Id="rId1148" Type="http://schemas.openxmlformats.org/officeDocument/2006/relationships/hyperlink" Target="http://gforge.hl7.org/gf/project/fhir/tracker/?action=TrackerItemEdit&amp;tracker_item_id=3126" TargetMode="External"/><Relationship Id="rId1355" Type="http://schemas.openxmlformats.org/officeDocument/2006/relationships/hyperlink" Target="file:///C:\Users\Lloyd\Documents\SVN\FHIR\build\qa\compartments.html" TargetMode="External"/><Relationship Id="rId1562" Type="http://schemas.openxmlformats.org/officeDocument/2006/relationships/hyperlink" Target="file:///C:\Users\Lloyd\Documents\SVN\FHIR\build\qa\practitioner-example-f201-ab.html" TargetMode="External"/><Relationship Id="rId2185" Type="http://schemas.openxmlformats.org/officeDocument/2006/relationships/hyperlink" Target="file:///C:\Users\Lloyd\Documents\SVN\FHIR\build\qa\documents.html" TargetMode="External"/><Relationship Id="rId2392" Type="http://schemas.openxmlformats.org/officeDocument/2006/relationships/hyperlink" Target="file:///C:\Users\Lloyd\Documents\SVN\FHIR\build\qa\operationoutcome-example-break-the-glass.html" TargetMode="External"/><Relationship Id="rId2406" Type="http://schemas.openxmlformats.org/officeDocument/2006/relationships/hyperlink" Target="http://wiki.ihe.net/index.php?title=Document_Digital_Signature" TargetMode="External"/><Relationship Id="rId2613" Type="http://schemas.openxmlformats.org/officeDocument/2006/relationships/hyperlink" Target="file:///C:\Users\Lloyd\Documents\SVN\FHIR\build\qa\datatypes.html" TargetMode="External"/><Relationship Id="rId157" Type="http://schemas.openxmlformats.org/officeDocument/2006/relationships/hyperlink" Target="file:///C:\Users\Lloyd\Documents\SVN\FHIR\build\qa\resource.html"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conformance.html" TargetMode="External"/><Relationship Id="rId1215" Type="http://schemas.openxmlformats.org/officeDocument/2006/relationships/hyperlink" Target="file:///C:\Users\Lloyd\Documents\SVN\FHIR\build\qa\daf\daf.html" TargetMode="External"/><Relationship Id="rId1422" Type="http://schemas.openxmlformats.org/officeDocument/2006/relationships/hyperlink" Target="file:///C:\Users\Lloyd\Documents\SVN\FHIR\build\qa\profilelist.html" TargetMode="External"/><Relationship Id="rId1867" Type="http://schemas.openxmlformats.org/officeDocument/2006/relationships/hyperlink" Target="file:///C:\Users\Lloyd\Documents\SVN\FHIR\build\qa\operationoutcome.html" TargetMode="External"/><Relationship Id="rId2045" Type="http://schemas.openxmlformats.org/officeDocument/2006/relationships/hyperlink" Target="file:///C:\Users\Lloyd\Documents\SVN\FHIR\build\qa\history.html" TargetMode="External"/><Relationship Id="rId2697" Type="http://schemas.openxmlformats.org/officeDocument/2006/relationships/hyperlink" Target="file:///C:\Users\Lloyd\Documents\SVN\FHIR\build\qa\datatypes.html" TargetMode="External"/><Relationship Id="rId61" Type="http://schemas.openxmlformats.org/officeDocument/2006/relationships/hyperlink" Target="file:///C:\Users\Lloyd\Documents\SVN\FHIR\build\qa\help.html" TargetMode="External"/><Relationship Id="rId571" Type="http://schemas.openxmlformats.org/officeDocument/2006/relationships/hyperlink" Target="file:///C:\Users\Lloyd\Documents\SVN\FHIR\build\qa\datatypes.html" TargetMode="External"/><Relationship Id="rId669" Type="http://schemas.openxmlformats.org/officeDocument/2006/relationships/hyperlink" Target="file:///C:\Users\Lloyd\Documents\SVN\FHIR\build\qa\help.html" TargetMode="External"/><Relationship Id="rId876" Type="http://schemas.openxmlformats.org/officeDocument/2006/relationships/hyperlink" Target="file:///C:\Users\Lloyd\Documents\SVN\FHIR\build\qa\help.html" TargetMode="External"/><Relationship Id="rId1299" Type="http://schemas.openxmlformats.org/officeDocument/2006/relationships/hyperlink" Target="file:///C:\Users\Lloyd\Documents\SVN\FHIR\build\qa\resource.html" TargetMode="External"/><Relationship Id="rId1727" Type="http://schemas.openxmlformats.org/officeDocument/2006/relationships/hyperlink" Target="file:///C:\Users\Lloyd\Documents\SVN\FHIR\build\qa\messageheader.html" TargetMode="External"/><Relationship Id="rId1934" Type="http://schemas.openxmlformats.org/officeDocument/2006/relationships/hyperlink" Target="file:///C:\Users\Lloyd\Documents\SVN\FHIR\build\qa\resourcelist.html" TargetMode="External"/><Relationship Id="rId2252" Type="http://schemas.openxmlformats.org/officeDocument/2006/relationships/hyperlink" Target="file:///C:\Users\Lloyd\Documents\SVN\FHIR\build\qa\messaging.html" TargetMode="External"/><Relationship Id="rId2557" Type="http://schemas.openxmlformats.org/officeDocument/2006/relationships/hyperlink" Target="file:///C:\Users\Lloyd\Documents\SVN\FHIR\build\qa\help.html" TargetMode="External"/><Relationship Id="rId19" Type="http://schemas.openxmlformats.org/officeDocument/2006/relationships/hyperlink" Target="file:///C:\Users\Lloyd\Documents\SVN\FHIR\build\qa\help.html" TargetMode="External"/><Relationship Id="rId224" Type="http://schemas.openxmlformats.org/officeDocument/2006/relationships/hyperlink" Target="file:///C:\Users\Lloyd\Documents\SVN\FHIR\build\qa\history.html"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file:///C:\Users\Lloyd\Documents\SVN\FHIR\build\qa\datatypes-mappings.html" TargetMode="External"/><Relationship Id="rId736" Type="http://schemas.openxmlformats.org/officeDocument/2006/relationships/hyperlink" Target="file:///C:\Users\Lloyd\Documents\SVN\FHIR\build\qa\terminology-service.html" TargetMode="External"/><Relationship Id="rId1061" Type="http://schemas.openxmlformats.org/officeDocument/2006/relationships/hyperlink" Target="file:///C:\Users\Lloyd\Documents\SVN\FHIR\build\qa\composition.html" TargetMode="External"/><Relationship Id="rId1159" Type="http://schemas.openxmlformats.org/officeDocument/2006/relationships/hyperlink" Target="file:///C:\Users\Lloyd\Documents\SVN\FHIR\build\qa\media.html" TargetMode="External"/><Relationship Id="rId1366" Type="http://schemas.openxmlformats.org/officeDocument/2006/relationships/hyperlink" Target="http://www.ietf.org/rfc/rfc3986.txt" TargetMode="External"/><Relationship Id="rId2112" Type="http://schemas.openxmlformats.org/officeDocument/2006/relationships/hyperlink" Target="file:///C:\Users\Lloyd\Documents\SVN\FHIR\build\qa\procedurerequest.html" TargetMode="External"/><Relationship Id="rId2196" Type="http://schemas.openxmlformats.org/officeDocument/2006/relationships/hyperlink" Target="file:///C:\Users\Lloyd\Documents\SVN\FHIR\build\qa\operations.html" TargetMode="External"/><Relationship Id="rId2417" Type="http://schemas.openxmlformats.org/officeDocument/2006/relationships/hyperlink" Target="file:///C:\Users\Lloyd\Documents\SVN\FHIR\build\qa\http.html" TargetMode="External"/><Relationship Id="rId2764" Type="http://schemas.openxmlformats.org/officeDocument/2006/relationships/hyperlink" Target="file:///C:\Users\Lloyd\Documents\SVN\FHIR\build\qa\downloads.html" TargetMode="External"/><Relationship Id="rId168" Type="http://schemas.openxmlformats.org/officeDocument/2006/relationships/hyperlink" Target="file:///C:\Users\Lloyd\Documents\SVN\FHIR\build\qa\valueset.html" TargetMode="External"/><Relationship Id="rId943" Type="http://schemas.openxmlformats.org/officeDocument/2006/relationships/hyperlink" Target="file:///C:\Users\Lloyd\Documents\SVN\FHIR\build\qa\processrequest.html" TargetMode="External"/><Relationship Id="rId1019" Type="http://schemas.openxmlformats.org/officeDocument/2006/relationships/hyperlink" Target="file:///C:\Users\Lloyd\Documents\SVN\FHIR\build\qa\http.html" TargetMode="External"/><Relationship Id="rId1573" Type="http://schemas.openxmlformats.org/officeDocument/2006/relationships/hyperlink" Target="file:///C:\Users\Lloyd\Documents\SVN\FHIR\build\qa\procedure-example-f201-tpf.html" TargetMode="External"/><Relationship Id="rId1780" Type="http://schemas.openxmlformats.org/officeDocument/2006/relationships/hyperlink" Target="http://www.fda.gov/Drugs/InformationOnDrugs/ucm142438.htm" TargetMode="External"/><Relationship Id="rId1878" Type="http://schemas.openxmlformats.org/officeDocument/2006/relationships/hyperlink" Target="file:///C:\Users\Lloyd\Documents\SVN\FHIR\build\qa\http.html" TargetMode="External"/><Relationship Id="rId2624" Type="http://schemas.openxmlformats.org/officeDocument/2006/relationships/hyperlink" Target="file:///C:\Users\Lloyd\Documents\SVN\FHIR\build\qa\conceptmap.html" TargetMode="External"/><Relationship Id="rId72" Type="http://schemas.openxmlformats.org/officeDocument/2006/relationships/hyperlink" Target="http://wiki.hl7.org/index.php?title=Category:FHIR_Resource_Proposal" TargetMode="External"/><Relationship Id="rId375" Type="http://schemas.openxmlformats.org/officeDocument/2006/relationships/hyperlink" Target="file:///C:\Users\Lloyd\Documents\SVN\FHIR\build\qa\datatypes-mappings.html" TargetMode="External"/><Relationship Id="rId582" Type="http://schemas.openxmlformats.org/officeDocument/2006/relationships/hyperlink" Target="file:///C:\Users\Lloyd\Documents\SVN\FHIR\build\qa\datatypes.html" TargetMode="External"/><Relationship Id="rId803" Type="http://schemas.openxmlformats.org/officeDocument/2006/relationships/hyperlink" Target="file:///C:\Users\Lloyd\Documents\SVN\FHIR\build\qa\element.html" TargetMode="External"/><Relationship Id="rId1226" Type="http://schemas.openxmlformats.org/officeDocument/2006/relationships/hyperlink" Target="file:///C:\Users\Lloyd\Documents\SVN\FHIR\build\qa\subscription.html" TargetMode="External"/><Relationship Id="rId1433" Type="http://schemas.openxmlformats.org/officeDocument/2006/relationships/hyperlink" Target="file:///C:\Users\Lloyd\Documents\SVN\FHIR\build\qa\profiling.html" TargetMode="External"/><Relationship Id="rId1640" Type="http://schemas.openxmlformats.org/officeDocument/2006/relationships/hyperlink" Target="file:///C:\Users\Lloyd\Documents\SVN\FHIR\build\qa\downloads.html" TargetMode="External"/><Relationship Id="rId1738" Type="http://schemas.openxmlformats.org/officeDocument/2006/relationships/hyperlink" Target="file:///C:\Users\Lloyd\Documents\SVN\FHIR\build\qa\messageheader.html" TargetMode="External"/><Relationship Id="rId2056" Type="http://schemas.openxmlformats.org/officeDocument/2006/relationships/hyperlink" Target="file:///C:\Users\Lloyd\Documents\SVN\FHIR\build\qa\bundle.html" TargetMode="External"/><Relationship Id="rId2263" Type="http://schemas.openxmlformats.org/officeDocument/2006/relationships/hyperlink" Target="file:///C:\Users\Lloyd\Documents\SVN\FHIR\build\qa\resource.html" TargetMode="External"/><Relationship Id="rId2470" Type="http://schemas.openxmlformats.org/officeDocument/2006/relationships/hyperlink" Target="file:///C:\Users\Lloyd\Documents\SVN\FHIR\build\qa\.json.html" TargetMode="External"/><Relationship Id="rId3" Type="http://schemas.openxmlformats.org/officeDocument/2006/relationships/settings" Target="settings.xml"/><Relationship Id="rId235" Type="http://schemas.openxmlformats.org/officeDocument/2006/relationships/hyperlink" Target="http://www.agfahealthcare.com" TargetMode="External"/><Relationship Id="rId442" Type="http://schemas.openxmlformats.org/officeDocument/2006/relationships/hyperlink" Target="file:///C:\Users\Lloyd\Documents\SVN\FHIR\build\qa\datatypes-examples.html" TargetMode="External"/><Relationship Id="rId887" Type="http://schemas.openxmlformats.org/officeDocument/2006/relationships/hyperlink" Target="file:///C:\Users\Lloyd\Documents\SVN\FHIR\build\qa\datatypes-examples.html" TargetMode="External"/><Relationship Id="rId1072" Type="http://schemas.openxmlformats.org/officeDocument/2006/relationships/hyperlink" Target="file:///C:\Users\Lloyd\Documents\SVN\FHIR\build\qa\diagnosticorder.html" TargetMode="External"/><Relationship Id="rId1500" Type="http://schemas.openxmlformats.org/officeDocument/2006/relationships/hyperlink" Target="http://wiki.hl7.org/index.php?title=FHIR_Methodology_Process" TargetMode="External"/><Relationship Id="rId1945" Type="http://schemas.openxmlformats.org/officeDocument/2006/relationships/hyperlink" Target="file:///C:\Users\Lloyd\Documents\SVN\FHIR\build\qa\datatypes.html"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file:///C:\Users\Lloyd\Documents\SVN\FHIR\build\qa\datatypes.html" TargetMode="External"/><Relationship Id="rId2568" Type="http://schemas.openxmlformats.org/officeDocument/2006/relationships/hyperlink" Target="http://wiki.hl7.org/index.php?title=FHIR_Guide_to_Designing_Resources" TargetMode="External"/><Relationship Id="rId2775" Type="http://schemas.openxmlformats.org/officeDocument/2006/relationships/hyperlink" Target="file:///C:\Users\Lloyd\Documents\SVN\FHIR\build\qa\help.html" TargetMode="External"/><Relationship Id="rId302" Type="http://schemas.openxmlformats.org/officeDocument/2006/relationships/hyperlink" Target="http://www.thrasys.com/" TargetMode="External"/><Relationship Id="rId747" Type="http://schemas.openxmlformats.org/officeDocument/2006/relationships/hyperlink" Target="file:///C:\Users\Lloyd\Documents\SVN\FHIR\build\qa\help.html" TargetMode="External"/><Relationship Id="rId954" Type="http://schemas.openxmlformats.org/officeDocument/2006/relationships/hyperlink" Target="file:///C:\Users\Lloyd\Documents\SVN\FHIR\build\qa\processrequest.html" TargetMode="External"/><Relationship Id="rId1377" Type="http://schemas.openxmlformats.org/officeDocument/2006/relationships/hyperlink" Target="file:///C:\Users\Lloyd\Documents\SVN\FHIR\build\qa\conformance.html" TargetMode="External"/><Relationship Id="rId1584" Type="http://schemas.openxmlformats.org/officeDocument/2006/relationships/hyperlink" Target="file:///C:\Users\Lloyd\Documents\SVN\FHIR\build\qa\procedure-example-f201-tpf.html" TargetMode="External"/><Relationship Id="rId1791" Type="http://schemas.openxmlformats.org/officeDocument/2006/relationships/hyperlink" Target="file:///C:\Users\Lloyd\Documents\SVN\FHIR\build\qa\toc.html" TargetMode="External"/><Relationship Id="rId1805" Type="http://schemas.openxmlformats.org/officeDocument/2006/relationships/hyperlink" Target="file:///C:\Users\Lloyd\Documents\SVN\FHIR\build\qa\history.html" TargetMode="External"/><Relationship Id="rId2428" Type="http://schemas.openxmlformats.org/officeDocument/2006/relationships/hyperlink" Target="file:///C:\Users\Lloyd\Documents\SVN\FHIR\build\qa\references.html" TargetMode="External"/><Relationship Id="rId2635" Type="http://schemas.openxmlformats.org/officeDocument/2006/relationships/hyperlink" Target="file:///C:\Users\Lloyd\Documents\SVN\FHIR\build\qa\conformance.html" TargetMode="External"/><Relationship Id="rId83" Type="http://schemas.openxmlformats.org/officeDocument/2006/relationships/hyperlink" Target="file:///C:\Users\Lloyd\Documents\SVN\FHIR\build\qa\comparison-v3.html" TargetMode="External"/><Relationship Id="rId179" Type="http://schemas.openxmlformats.org/officeDocument/2006/relationships/hyperlink" Target="file:///C:\Users\Lloyd\Documents\SVN\FHIR\build\qa\formats.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structuredefinition.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rxnorm.html" TargetMode="External"/><Relationship Id="rId1444" Type="http://schemas.openxmlformats.org/officeDocument/2006/relationships/hyperlink" Target="file:///C:\Users\Lloyd\Documents\SVN\FHIR\build\qa\provenance.html" TargetMode="External"/><Relationship Id="rId1651" Type="http://schemas.openxmlformats.org/officeDocument/2006/relationships/hyperlink" Target="file:///C:\Users\Lloyd\Documents\SVN\FHIR\build\qa\managing.html" TargetMode="External"/><Relationship Id="rId1889" Type="http://schemas.openxmlformats.org/officeDocument/2006/relationships/hyperlink" Target="file:///C:\Users\Lloyd\Documents\SVN\FHIR\build\qa\http.html" TargetMode="External"/><Relationship Id="rId2067" Type="http://schemas.openxmlformats.org/officeDocument/2006/relationships/hyperlink" Target="file:///C:\Users\Lloyd\Documents\SVN\FHIR\build\qa\history.html" TargetMode="External"/><Relationship Id="rId2274"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xml.html" TargetMode="External"/><Relationship Id="rId2702" Type="http://schemas.openxmlformats.org/officeDocument/2006/relationships/hyperlink" Target="file:///C:\Users\Lloyd\Documents\SVN\FHIR\build\qa\history.html" TargetMode="External"/><Relationship Id="rId246" Type="http://schemas.openxmlformats.org/officeDocument/2006/relationships/hyperlink" Target="http://www.cognitivemedicalsystems.com"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terminologies-v3.html" TargetMode="External"/><Relationship Id="rId898" Type="http://schemas.openxmlformats.org/officeDocument/2006/relationships/hyperlink" Target="file:///C:\Users\Lloyd\Documents\SVN\FHIR\build\qa\datatypes.html" TargetMode="External"/><Relationship Id="rId1083" Type="http://schemas.openxmlformats.org/officeDocument/2006/relationships/hyperlink" Target="file:///C:\Users\Lloyd\Documents\SVN\FHIR\build\qa\immunization.html" TargetMode="External"/><Relationship Id="rId1290" Type="http://schemas.openxmlformats.org/officeDocument/2006/relationships/hyperlink" Target="file:///C:\Users\Lloyd\Documents\SVN\FHIR\build\qa\resource.html" TargetMode="External"/><Relationship Id="rId1304" Type="http://schemas.openxmlformats.org/officeDocument/2006/relationships/hyperlink" Target="file:///C:\Users\Lloyd\Documents\SVN\FHIR\build\qa\datatypes.html" TargetMode="External"/><Relationship Id="rId1511" Type="http://schemas.openxmlformats.org/officeDocument/2006/relationships/hyperlink" Target="http://www.hl7.org/Special/committees/index.cfm" TargetMode="External"/><Relationship Id="rId1749" Type="http://schemas.openxmlformats.org/officeDocument/2006/relationships/hyperlink" Target="file:///C:\Users\Lloyd\Documents\SVN\FHIR\build\qa\help.html" TargetMode="External"/><Relationship Id="rId1956" Type="http://schemas.openxmlformats.org/officeDocument/2006/relationships/hyperlink" Target="file:///C:\Users\Lloyd\Documents\SVN\FHIR\build\qa\valueset.html" TargetMode="External"/><Relationship Id="rId2134" Type="http://schemas.openxmlformats.org/officeDocument/2006/relationships/hyperlink" Target="file:///C:\Users\Lloyd\Documents\SVN\FHIR\build\qa\diagnosticorder.html" TargetMode="External"/><Relationship Id="rId2341" Type="http://schemas.openxmlformats.org/officeDocument/2006/relationships/hyperlink" Target="file:///C:\Users\Lloyd\Documents\SVN\FHIR\build\qa\datatypes.html" TargetMode="External"/><Relationship Id="rId2579" Type="http://schemas.openxmlformats.org/officeDocument/2006/relationships/hyperlink" Target="file:///C:\Users\Lloyd\Documents\SVN\FHIR\build\qa\loinc.html" TargetMode="External"/><Relationship Id="rId2786" Type="http://schemas.openxmlformats.org/officeDocument/2006/relationships/hyperlink" Target="file:///C:\Users\Lloyd\Documents\SVN\FHIR\build\qa\fhir-all.xsd" TargetMode="External"/><Relationship Id="rId106" Type="http://schemas.openxmlformats.org/officeDocument/2006/relationships/hyperlink" Target="file:///C:\Users\Lloyd\Documents\SVN\FHIR\build\qa\history.html" TargetMode="External"/><Relationship Id="rId313" Type="http://schemas.openxmlformats.org/officeDocument/2006/relationships/hyperlink" Target="http://http://www.ihe.net" TargetMode="External"/><Relationship Id="rId758" Type="http://schemas.openxmlformats.org/officeDocument/2006/relationships/hyperlink" Target="file:///C:\Users\Lloyd\Documents\SVN\FHIR\build\qa\formats.html" TargetMode="External"/><Relationship Id="rId965" Type="http://schemas.openxmlformats.org/officeDocument/2006/relationships/hyperlink" Target="file:///C:\Users\Lloyd\Documents\SVN\FHIR\build\qa\index.html" TargetMode="External"/><Relationship Id="rId1150" Type="http://schemas.openxmlformats.org/officeDocument/2006/relationships/hyperlink" Target="http://gforge.hl7.org/gf/project/fhir/tracker/?action=TrackerItemEdit&amp;tracker_item_id=3111" TargetMode="External"/><Relationship Id="rId1388" Type="http://schemas.openxmlformats.org/officeDocument/2006/relationships/hyperlink" Target="file:///C:\Users\Lloyd\Documents\SVN\FHIR\build\qa\qicore\qicore.html" TargetMode="External"/><Relationship Id="rId1595" Type="http://schemas.openxmlformats.org/officeDocument/2006/relationships/hyperlink" Target="file:///C:\Users\Lloyd\Documents\SVN\FHIR\build\qa\medication-example-f201-salmeterol.html" TargetMode="External"/><Relationship Id="rId1609" Type="http://schemas.openxmlformats.org/officeDocument/2006/relationships/hyperlink" Target="file:///C:\Users\Lloyd\Documents\SVN\FHIR\build\qa\observation-example-f202-temperature.html" TargetMode="External"/><Relationship Id="rId1816" Type="http://schemas.openxmlformats.org/officeDocument/2006/relationships/hyperlink" Target="file:///C:\Users\Lloyd\Documents\SVN\FHIR\build\qa\http.html" TargetMode="External"/><Relationship Id="rId2439" Type="http://schemas.openxmlformats.org/officeDocument/2006/relationships/hyperlink" Target="http://www.snomed.org/gl?t=glsct_se_Expression" TargetMode="External"/><Relationship Id="rId2646" Type="http://schemas.openxmlformats.org/officeDocument/2006/relationships/hyperlink" Target="file:///C:\Users\Lloyd\Documents\SVN\FHIR\build\qa\valueset-definitions.html" TargetMode="External"/><Relationship Id="rId10" Type="http://schemas.openxmlformats.org/officeDocument/2006/relationships/hyperlink" Target="file:///C:\Users\Lloyd\Documents\SVN\FHIR\build\qa\help.html" TargetMode="External"/><Relationship Id="rId94" Type="http://schemas.openxmlformats.org/officeDocument/2006/relationships/hyperlink" Target="file:///C:\Users\Lloyd\Documents\SVN\FHIR\build\qa\medicationorder.html"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terminologies.html" TargetMode="External"/><Relationship Id="rId618" Type="http://schemas.openxmlformats.org/officeDocument/2006/relationships/hyperlink" Target="file:///C:\Users\Lloyd\Documents\SVN\FHIR\build\qa\2015May\index.html" TargetMode="External"/><Relationship Id="rId825" Type="http://schemas.openxmlformats.org/officeDocument/2006/relationships/hyperlink" Target="file:///C:\Users\Lloyd\Documents\SVN\FHIR\build\qa\element-definitions.html" TargetMode="External"/><Relationship Id="rId1248" Type="http://schemas.openxmlformats.org/officeDocument/2006/relationships/hyperlink" Target="file:///C:\Users\Lloyd\Documents\SVN\FHIR\build\qa\observation.html" TargetMode="External"/><Relationship Id="rId1455" Type="http://schemas.openxmlformats.org/officeDocument/2006/relationships/hyperlink" Target="file:///C:\Users\Lloyd\Documents\SVN\FHIR\build\qa\structuredefinition.html" TargetMode="External"/><Relationship Id="rId1662" Type="http://schemas.openxmlformats.org/officeDocument/2006/relationships/hyperlink" Target="mailto:HL7trademarks@HL7.org" TargetMode="External"/><Relationship Id="rId2078" Type="http://schemas.openxmlformats.org/officeDocument/2006/relationships/hyperlink" Target="file:///C:\Users\Lloyd\Documents\SVN\FHIR\build\qa\condition.html" TargetMode="External"/><Relationship Id="rId2201" Type="http://schemas.openxmlformats.org/officeDocument/2006/relationships/hyperlink" Target="file:///C:\Users\Lloyd\Documents\SVN\FHIR\build\qa\profiling.html" TargetMode="External"/><Relationship Id="rId2285" Type="http://schemas.openxmlformats.org/officeDocument/2006/relationships/hyperlink" Target="file:///C:\Users\Lloyd\Documents\SVN\FHIR\build\qa\datatypes.html" TargetMode="External"/><Relationship Id="rId2492" Type="http://schemas.openxmlformats.org/officeDocument/2006/relationships/hyperlink" Target="file:///C:\Users\Lloyd\Documents\SVN\FHIR\build\qa\.xml.html" TargetMode="External"/><Relationship Id="rId2506" Type="http://schemas.openxmlformats.org/officeDocument/2006/relationships/hyperlink" Target="file:///C:\Users\Lloyd\Documents\SVN\FHIR\build\qa\help.html" TargetMode="External"/><Relationship Id="rId257" Type="http://schemas.openxmlformats.org/officeDocument/2006/relationships/hyperlink" Target="http://ge.com"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hyperlink" Target="file:///C:\Users\Lloyd\Documents\SVN\FHIR\build\qa\help.html" TargetMode="External"/><Relationship Id="rId1094" Type="http://schemas.openxmlformats.org/officeDocument/2006/relationships/hyperlink" Target="file:///C:\Users\Lloyd\Documents\SVN\FHIR\build\qa\nutritionorder.html" TargetMode="External"/><Relationship Id="rId1108" Type="http://schemas.openxmlformats.org/officeDocument/2006/relationships/hyperlink" Target="file:///C:\Users\Lloyd\Documents\SVN\FHIR\build\qa\searchparameter.html" TargetMode="External"/><Relationship Id="rId1315" Type="http://schemas.openxmlformats.org/officeDocument/2006/relationships/hyperlink" Target="file:///C:\Users\Lloyd\Documents\SVN\FHIR\build\qa\search.html" TargetMode="External"/><Relationship Id="rId1967" Type="http://schemas.openxmlformats.org/officeDocument/2006/relationships/hyperlink" Target="file:///C:\Users\Lloyd\Documents\SVN\FHIR\build\qa\daf\daf-medicationusage.html" TargetMode="External"/><Relationship Id="rId2145" Type="http://schemas.openxmlformats.org/officeDocument/2006/relationships/hyperlink" Target="file:///C:\Users\Lloyd\Documents\SVN\FHIR\build\qa\organization.html" TargetMode="External"/><Relationship Id="rId2713" Type="http://schemas.openxmlformats.org/officeDocument/2006/relationships/hyperlink" Target="file:///C:\Users\Lloyd\Documents\SVN\FHIR\build\qa\documents.html" TargetMode="External"/><Relationship Id="rId2797" Type="http://schemas.openxmlformats.org/officeDocument/2006/relationships/hyperlink" Target="http://www.w3.org/TR/xmldsig-core1/" TargetMode="External"/><Relationship Id="rId117" Type="http://schemas.openxmlformats.org/officeDocument/2006/relationships/hyperlink" Target="file:///C:\Users\Lloyd\Documents\SVN\FHIR\build\qa\profiling.html" TargetMode="External"/><Relationship Id="rId671" Type="http://schemas.openxmlformats.org/officeDocument/2006/relationships/hyperlink" Target="file:///C:\Users\Lloyd\Documents\SVN\FHIR\build\qa\conformance-rules.html" TargetMode="External"/><Relationship Id="rId769" Type="http://schemas.openxmlformats.org/officeDocument/2006/relationships/hyperlink" Target="file:///C:\Users\Lloyd\Documents\SVN\FHIR\build\qa\extensibility.html" TargetMode="External"/><Relationship Id="rId976" Type="http://schemas.openxmlformats.org/officeDocument/2006/relationships/hyperlink" Target="file:///C:\Users\Lloyd\Documents\SVN\FHIR\build\qa\json.html" TargetMode="External"/><Relationship Id="rId1399" Type="http://schemas.openxmlformats.org/officeDocument/2006/relationships/hyperlink" Target="file:///C:\Users\Lloyd\Documents\SVN\FHIR\build\qa\resource.html" TargetMode="External"/><Relationship Id="rId2352" Type="http://schemas.openxmlformats.org/officeDocument/2006/relationships/hyperlink" Target="file:///C:\Users\Lloyd\Documents\SVN\FHIR\build\qa\compartments.html" TargetMode="External"/><Relationship Id="rId2657" Type="http://schemas.openxmlformats.org/officeDocument/2006/relationships/hyperlink" Target="file:///C:\Users\Lloyd\Documents\SVN\FHIR\build\qa\compatibility.html" TargetMode="External"/><Relationship Id="rId324" Type="http://schemas.openxmlformats.org/officeDocument/2006/relationships/hyperlink" Target="file:///C:\Users\Lloyd\Documents\SVN\FHIR\build\qa\datatypes-mappings.html" TargetMode="External"/><Relationship Id="rId531" Type="http://schemas.openxmlformats.org/officeDocument/2006/relationships/hyperlink" Target="file:///C:\Users\Lloyd\Documents\SVN\FHIR\build\qa\datatypes-definitions.html" TargetMode="External"/><Relationship Id="rId629" Type="http://schemas.openxmlformats.org/officeDocument/2006/relationships/hyperlink" Target="file:///C:\Users\Lloyd\Documents\SVN\FHIR\build\qa\credits.html" TargetMode="External"/><Relationship Id="rId1161" Type="http://schemas.openxmlformats.org/officeDocument/2006/relationships/hyperlink" Target="http://gforge.hl7.org/gf/project/fhir/tracker/?action=TrackerItemEdit&amp;tracker_item_id=2866" TargetMode="External"/><Relationship Id="rId1259" Type="http://schemas.openxmlformats.org/officeDocument/2006/relationships/hyperlink" Target="file:///C:\Users\Lloyd\Documents\SVN\FHIR\build\qa\security.html" TargetMode="External"/><Relationship Id="rId1466" Type="http://schemas.openxmlformats.org/officeDocument/2006/relationships/image" Target="file:///C:\Users\Lloyd\Documents\SVN\FHIR\build\qa\icon-documentation.png" TargetMode="External"/><Relationship Id="rId2005" Type="http://schemas.openxmlformats.org/officeDocument/2006/relationships/hyperlink" Target="file:///C:\Users\Lloyd\Documents\SVN\FHIR\build\qa\terminologies.html" TargetMode="External"/><Relationship Id="rId2212" Type="http://schemas.openxmlformats.org/officeDocument/2006/relationships/hyperlink" Target="file:///C:\Users\Lloyd\Documents\SVN\FHIR\build\qa\testscript.html" TargetMode="External"/><Relationship Id="rId836" Type="http://schemas.openxmlformats.org/officeDocument/2006/relationships/hyperlink" Target="file:///C:\Users\Lloyd\Documents\SVN\FHIR\build\qa\help.html" TargetMode="External"/><Relationship Id="rId1021" Type="http://schemas.openxmlformats.org/officeDocument/2006/relationships/hyperlink" Target="file:///C:\Users\Lloyd\Documents\SVN\FHIR\build\qa\xml.html" TargetMode="External"/><Relationship Id="rId1119" Type="http://schemas.openxmlformats.org/officeDocument/2006/relationships/hyperlink" Target="http://gforge.hl7.org/gf/project/fhir/tracker/?action=TrackerItemEdit&amp;tracker_item_id=3471" TargetMode="External"/><Relationship Id="rId1673" Type="http://schemas.openxmlformats.org/officeDocument/2006/relationships/hyperlink" Target="file:///C:\Users\Lloyd\Documents\SVN\FHIR\build\qa\diagnosticreport.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file:///C:\Users\Lloyd\Documents\SVN\FHIR\build\qa\namingsystem.html" TargetMode="External"/><Relationship Id="rId2517" Type="http://schemas.openxmlformats.org/officeDocument/2006/relationships/hyperlink" Target="file:///C:\Users\Lloyd\Documents\SVN\FHIR\build\qa\snomedct.html" TargetMode="External"/><Relationship Id="rId2724" Type="http://schemas.openxmlformats.org/officeDocument/2006/relationships/hyperlink" Target="file:///C:\Users\Lloyd\Documents\SVN\FHIR\build\qa\compartments.html" TargetMode="External"/><Relationship Id="rId903" Type="http://schemas.openxmlformats.org/officeDocument/2006/relationships/hyperlink" Target="file:///C:\Users\Lloyd\Documents\SVN\FHIR\build\qa\datatypes.html" TargetMode="External"/><Relationship Id="rId1326" Type="http://schemas.openxmlformats.org/officeDocument/2006/relationships/hyperlink" Target="file:///C:\Users\Lloyd\Documents\SVN\FHIR\build\qa\resource.html" TargetMode="External"/><Relationship Id="rId1533" Type="http://schemas.openxmlformats.org/officeDocument/2006/relationships/hyperlink" Target="file:///C:\Users\Lloyd\Documents\SVN\FHIR\build\qa\encounter-example-f003-abscess.html" TargetMode="External"/><Relationship Id="rId1740" Type="http://schemas.openxmlformats.org/officeDocument/2006/relationships/hyperlink" Target="file:///C:\Users\Lloyd\Documents\SVN\FHIR\build\qa\valueset-message-events.html" TargetMode="External"/><Relationship Id="rId32" Type="http://schemas.openxmlformats.org/officeDocument/2006/relationships/hyperlink" Target="file:///C:\Users\Lloyd\Documents\SVN\FHIR\build\qa\overview.html" TargetMode="External"/><Relationship Id="rId1600" Type="http://schemas.openxmlformats.org/officeDocument/2006/relationships/hyperlink" Target="file:///C:\Users\Lloyd\Documents\SVN\FHIR\build\qa\encounter-example-f203-20130311.html" TargetMode="External"/><Relationship Id="rId1838" Type="http://schemas.openxmlformats.org/officeDocument/2006/relationships/hyperlink" Target="file:///C:\Users\Lloyd\Documents\SVN\FHIR\build\qa\json.html" TargetMode="External"/><Relationship Id="rId181" Type="http://schemas.openxmlformats.org/officeDocument/2006/relationships/hyperlink" Target="file:///C:\Users\Lloyd\Documents\SVN\FHIR\build\qa\formats.html" TargetMode="External"/><Relationship Id="rId1905" Type="http://schemas.openxmlformats.org/officeDocument/2006/relationships/hyperlink" Target="file:///C:\Users\Lloyd\Documents\SVN\FHIR\build\qa\resource.html" TargetMode="External"/><Relationship Id="rId279" Type="http://schemas.openxmlformats.org/officeDocument/2006/relationships/hyperlink" Target="http://pathology.mater.org.au" TargetMode="External"/><Relationship Id="rId486" Type="http://schemas.openxmlformats.org/officeDocument/2006/relationships/hyperlink" Target="file:///C:\Users\Lloyd\Documents\SVN\FHIR\build\qa\observation.html" TargetMode="External"/><Relationship Id="rId693" Type="http://schemas.openxmlformats.org/officeDocument/2006/relationships/hyperlink" Target="file:///C:\Users\Lloyd\Documents\SVN\FHIR\build\qa\profiling.html" TargetMode="External"/><Relationship Id="rId2167" Type="http://schemas.openxmlformats.org/officeDocument/2006/relationships/hyperlink" Target="file:///C:\Users\Lloyd\Documents\SVN\FHIR\build\qa\orderresponse.html" TargetMode="External"/><Relationship Id="rId2374" Type="http://schemas.openxmlformats.org/officeDocument/2006/relationships/hyperlink" Target="file:///C:\Users\Lloyd\Documents\SVN\FHIR\build\qa\v3\ActUSPrivacyLaw\index.html" TargetMode="External"/><Relationship Id="rId2581" Type="http://schemas.openxmlformats.org/officeDocument/2006/relationships/hyperlink" Target="file:///C:\Users\Lloyd\Documents\SVN\FHIR\build\qa\valueset.html" TargetMode="External"/><Relationship Id="rId139" Type="http://schemas.openxmlformats.org/officeDocument/2006/relationships/hyperlink" Target="file:///C:\Users\Lloyd\Documents\SVN\FHIR\build\qa\resource.html" TargetMode="External"/><Relationship Id="rId346" Type="http://schemas.openxmlformats.org/officeDocument/2006/relationships/hyperlink" Target="file:///C:\Users\Lloyd\Documents\SVN\FHIR\build\qa\datatypes.html" TargetMode="External"/><Relationship Id="rId553" Type="http://schemas.openxmlformats.org/officeDocument/2006/relationships/hyperlink" Target="file:///C:\Users\Lloyd\Documents\SVN\FHIR\build\qa\datatypes-examples.html" TargetMode="External"/><Relationship Id="rId760" Type="http://schemas.openxmlformats.org/officeDocument/2006/relationships/hyperlink" Target="file:///C:\Users\Lloyd\Documents\SVN\FHIR\build\qa\formats.html" TargetMode="External"/><Relationship Id="rId998" Type="http://schemas.openxmlformats.org/officeDocument/2006/relationships/hyperlink" Target="file:///C:\Users\Lloyd\Documents\SVN\FHIR\build\qa\datatypes.html" TargetMode="External"/><Relationship Id="rId1183" Type="http://schemas.openxmlformats.org/officeDocument/2006/relationships/hyperlink" Target="file:///C:\Users\Lloyd\Documents\SVN\FHIR\build\qa\eligibilityrequest.html" TargetMode="External"/><Relationship Id="rId1390" Type="http://schemas.openxmlformats.org/officeDocument/2006/relationships/hyperlink" Target="file:///C:\Users\Lloyd\Documents\SVN\FHIR\build\qa\sdc\sdc.html" TargetMode="External"/><Relationship Id="rId2027" Type="http://schemas.openxmlformats.org/officeDocument/2006/relationships/hyperlink" Target="file:///C:\Users\Lloyd\Documents\SVN\FHIR\build\qa\json.html" TargetMode="External"/><Relationship Id="rId2234" Type="http://schemas.openxmlformats.org/officeDocument/2006/relationships/hyperlink" Target="file:///C:\Users\Lloyd\Documents\SVN\FHIR\build\qa\integrated-examples.html" TargetMode="External"/><Relationship Id="rId2441" Type="http://schemas.openxmlformats.org/officeDocument/2006/relationships/hyperlink" Target="http://www.snomed.org/tig?t=tsg2_metadata_refset_legacy" TargetMode="External"/><Relationship Id="rId2679" Type="http://schemas.openxmlformats.org/officeDocument/2006/relationships/hyperlink" Target="file:///C:\Users\Lloyd\Documents\SVN\FHIR\build\qa\operations.html" TargetMode="External"/><Relationship Id="rId206" Type="http://schemas.openxmlformats.org/officeDocument/2006/relationships/hyperlink" Target="file:///C:\Users\Lloyd\Documents\SVN\FHIR\build\qa\terminologies.html" TargetMode="External"/><Relationship Id="rId413" Type="http://schemas.openxmlformats.org/officeDocument/2006/relationships/hyperlink" Target="http://www.ietf.org/rfc/rfc3966.txt" TargetMode="External"/><Relationship Id="rId858" Type="http://schemas.openxmlformats.org/officeDocument/2006/relationships/hyperlink" Target="file:///C:\Users\Lloyd\Documents\SVN\FHIR\build\qa\datatypes.html" TargetMode="External"/><Relationship Id="rId1043" Type="http://schemas.openxmlformats.org/officeDocument/2006/relationships/hyperlink" Target="file:///C:\Users\Lloyd\Documents\SVN\FHIR\build\qa\resource.html" TargetMode="External"/><Relationship Id="rId1488" Type="http://schemas.openxmlformats.org/officeDocument/2006/relationships/hyperlink" Target="file:///C:\Users\Lloyd\Documents\SVN\FHIR\build\qa\toc.html" TargetMode="External"/><Relationship Id="rId1695" Type="http://schemas.openxmlformats.org/officeDocument/2006/relationships/hyperlink" Target="file:///C:\Users\Lloyd\Documents\SVN\FHIR\build\qa\conceptmap.html" TargetMode="External"/><Relationship Id="rId2539" Type="http://schemas.openxmlformats.org/officeDocument/2006/relationships/hyperlink" Target="http://www.who.int/classifications/icd/en/" TargetMode="External"/><Relationship Id="rId2746"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STU1\index.html" TargetMode="External"/><Relationship Id="rId718" Type="http://schemas.openxmlformats.org/officeDocument/2006/relationships/hyperlink" Target="http://wiki.hl7.org/index.php?title=FHIR_Implementation_Page" TargetMode="External"/><Relationship Id="rId925" Type="http://schemas.openxmlformats.org/officeDocument/2006/relationships/hyperlink" Target="file:///C:\Users\Lloyd\Documents\SVN\FHIR\build\qa\operationoutcome.html" TargetMode="External"/><Relationship Id="rId1250" Type="http://schemas.openxmlformats.org/officeDocument/2006/relationships/hyperlink" Target="file:///C:\Users\Lloyd\Documents\SVN\FHIR\build\qa\appointment.html" TargetMode="External"/><Relationship Id="rId1348" Type="http://schemas.openxmlformats.org/officeDocument/2006/relationships/hyperlink" Target="file:///C:\Users\Lloyd\Documents\SVN\FHIR\build\qa\conformance.html" TargetMode="External"/><Relationship Id="rId1555" Type="http://schemas.openxmlformats.org/officeDocument/2006/relationships/hyperlink" Target="file:///C:\Users\Lloyd\Documents\SVN\FHIR\build\qa\diagnosticreport-example-f001-bloodexam.html" TargetMode="External"/><Relationship Id="rId1762" Type="http://schemas.openxmlformats.org/officeDocument/2006/relationships/hyperlink" Target="file:///C:\Users\Lloyd\Documents\SVN\FHIR\build\qa\bundle.html" TargetMode="External"/><Relationship Id="rId2301" Type="http://schemas.openxmlformats.org/officeDocument/2006/relationships/hyperlink" Target="file:///C:\Users\Lloyd\Documents\SVN\FHIR\build\qa\medicationorder.html" TargetMode="External"/><Relationship Id="rId2606" Type="http://schemas.openxmlformats.org/officeDocument/2006/relationships/hyperlink" Target="file:///C:\Users\Lloyd\Documents\SVN\FHIR\build\qa\datatypes.html" TargetMode="External"/><Relationship Id="rId1110" Type="http://schemas.openxmlformats.org/officeDocument/2006/relationships/hyperlink" Target="file:///C:\Users\Lloyd\Documents\SVN\FHIR\build\qa\specimen.html" TargetMode="External"/><Relationship Id="rId1208" Type="http://schemas.openxmlformats.org/officeDocument/2006/relationships/hyperlink" Target="file:///C:\Users\Lloyd\Documents\SVN\FHIR\build\qa\schedule.html" TargetMode="External"/><Relationship Id="rId1415" Type="http://schemas.openxmlformats.org/officeDocument/2006/relationships/hyperlink" Target="file:///C:\Users\Lloyd\Documents\SVN\FHIR\build\qa\updates.html" TargetMode="External"/><Relationship Id="rId54" Type="http://schemas.openxmlformats.org/officeDocument/2006/relationships/image" Target="file:///C:\Users\Lloyd\Documents\SVN\FHIR\build\qa\assets\images\fhir-logo-www.png" TargetMode="External"/><Relationship Id="rId1622" Type="http://schemas.openxmlformats.org/officeDocument/2006/relationships/hyperlink" Target="file:///C:\Users\Lloyd\Documents\SVN\FHIR\build\qa\json.html" TargetMode="External"/><Relationship Id="rId1927" Type="http://schemas.openxmlformats.org/officeDocument/2006/relationships/hyperlink" Target="file:///C:\Users\Lloyd\Documents\SVN\FHIR\build\qa\clinical.html" TargetMode="External"/><Relationship Id="rId2091" Type="http://schemas.openxmlformats.org/officeDocument/2006/relationships/hyperlink" Target="file:///C:\Users\Lloyd\Documents\SVN\FHIR\build\qa\supplyrequest.html" TargetMode="External"/><Relationship Id="rId2189" Type="http://schemas.openxmlformats.org/officeDocument/2006/relationships/hyperlink" Target="file:///C:\Users\Lloyd\Documents\SVN\FHIR\build\qa\documentreference.html" TargetMode="External"/><Relationship Id="rId270" Type="http://schemas.openxmlformats.org/officeDocument/2006/relationships/hyperlink" Target="http://icahn.mssm.edu" TargetMode="External"/><Relationship Id="rId2396" Type="http://schemas.openxmlformats.org/officeDocument/2006/relationships/hyperlink" Target="file:///C:\Users\Lloyd\Documents\SVN\FHIR\build\qa\updates.html" TargetMode="External"/><Relationship Id="rId130" Type="http://schemas.openxmlformats.org/officeDocument/2006/relationships/hyperlink" Target="file:///C:\Users\Lloyd\Documents\SVN\FHIR\build\qa\comparison-cda.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html" TargetMode="External"/><Relationship Id="rId782" Type="http://schemas.openxmlformats.org/officeDocument/2006/relationships/hyperlink" Target="file:///C:\Users\Lloyd\Documents\SVN\FHIR\build\qa\extensibility.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file:///C:\Users\Lloyd\Documents\SVN\FHIR\build\qa\operationoutcome.html" TargetMode="External"/><Relationship Id="rId2463" Type="http://schemas.openxmlformats.org/officeDocument/2006/relationships/hyperlink" Target="file:///C:\Users\Lloyd\Documents\SVN\FHIR\build\qa\Ex.html" TargetMode="External"/><Relationship Id="rId2670" Type="http://schemas.openxmlformats.org/officeDocument/2006/relationships/hyperlink" Target="file:///C:\Users\Lloyd\Documents\SVN\FHIR\build\qa\conformance-rules.html" TargetMode="External"/><Relationship Id="rId228" Type="http://schemas.openxmlformats.org/officeDocument/2006/relationships/hyperlink" Target="http://www.hl7.org/events/workgroupmeetings.cfm?ref=nav" TargetMode="External"/><Relationship Id="rId435" Type="http://schemas.openxmlformats.org/officeDocument/2006/relationships/hyperlink" Target="file:///C:\Users\Lloyd\Documents\SVN\FHIR\build\qa\datatypes.html" TargetMode="External"/><Relationship Id="rId642" Type="http://schemas.openxmlformats.org/officeDocument/2006/relationships/hyperlink" Target="file:///C:\Users\Lloyd\Documents\SVN\FHIR\build\qa\compartments.html" TargetMode="External"/><Relationship Id="rId1065" Type="http://schemas.openxmlformats.org/officeDocument/2006/relationships/hyperlink" Target="file:///C:\Users\Lloyd\Documents\SVN\FHIR\build\qa\contract.html" TargetMode="External"/><Relationship Id="rId1272" Type="http://schemas.openxmlformats.org/officeDocument/2006/relationships/hyperlink" Target="file:///C:\Users\Lloyd\Documents\SVN\FHIR\build\qa\resource.html" TargetMode="External"/><Relationship Id="rId2116" Type="http://schemas.openxmlformats.org/officeDocument/2006/relationships/hyperlink" Target="file:///C:\Users\Lloyd\Documents\SVN\FHIR\build\qa\medication.html" TargetMode="External"/><Relationship Id="rId2323" Type="http://schemas.openxmlformats.org/officeDocument/2006/relationships/hyperlink" Target="file:///C:\Users\Lloyd\Documents\SVN\FHIR\build\qa\datatypes.html" TargetMode="External"/><Relationship Id="rId2530" Type="http://schemas.openxmlformats.org/officeDocument/2006/relationships/hyperlink" Target="http://www.fda.gov/Drugs/InformationOnDrugs/ucm142438.htm" TargetMode="External"/><Relationship Id="rId2768" Type="http://schemas.openxmlformats.org/officeDocument/2006/relationships/hyperlink" Target="file:///C:\Users\Lloyd\Documents\SVN\FHIR\build\qa\resource-operations.html" TargetMode="External"/><Relationship Id="rId502" Type="http://schemas.openxmlformats.org/officeDocument/2006/relationships/hyperlink" Target="file:///C:\Users\Lloyd\Documents\SVN\FHIR\build\qa\datatypes-examples.html" TargetMode="External"/><Relationship Id="rId947" Type="http://schemas.openxmlformats.org/officeDocument/2006/relationships/hyperlink" Target="file:///C:\Users\Lloyd\Documents\SVN\FHIR\build\qa\processrequest.html" TargetMode="External"/><Relationship Id="rId1132" Type="http://schemas.openxmlformats.org/officeDocument/2006/relationships/hyperlink" Target="http://gforge.hl7.org/gf/project/fhir/tracker/?action=TrackerItemEdit&amp;tracker_item_id=3750" TargetMode="External"/><Relationship Id="rId1577" Type="http://schemas.openxmlformats.org/officeDocument/2006/relationships/hyperlink" Target="file:///C:\Users\Lloyd\Documents\SVN\FHIR\build\qa\careplan-example-f203-sepsis.html" TargetMode="External"/><Relationship Id="rId1784" Type="http://schemas.openxmlformats.org/officeDocument/2006/relationships/hyperlink" Target="http://www.va.gov/health/" TargetMode="External"/><Relationship Id="rId1991" Type="http://schemas.openxmlformats.org/officeDocument/2006/relationships/hyperlink" Target="file:///C:\Users\Lloyd\Documents\SVN\FHIR\build\qa\procedure.html" TargetMode="External"/><Relationship Id="rId2628" Type="http://schemas.openxmlformats.org/officeDocument/2006/relationships/hyperlink" Target="file:///C:\Users\Lloyd\Documents\SVN\FHIR\build\qa\terminologies.html" TargetMode="External"/><Relationship Id="rId76" Type="http://schemas.openxmlformats.org/officeDocument/2006/relationships/hyperlink" Target="file:///C:\Users\Lloyd\Documents\SVN\FHIR\build\qa\documents.html" TargetMode="External"/><Relationship Id="rId807" Type="http://schemas.openxmlformats.org/officeDocument/2006/relationships/hyperlink" Target="file:///C:\Users\Lloyd\Documents\SVN\FHIR\build\qa\extensibility.html" TargetMode="External"/><Relationship Id="rId1437" Type="http://schemas.openxmlformats.org/officeDocument/2006/relationships/hyperlink" Target="file:///C:\Users\Lloyd\Documents\SVN\FHIR\build\qa\narrative.html" TargetMode="External"/><Relationship Id="rId1644" Type="http://schemas.openxmlformats.org/officeDocument/2006/relationships/hyperlink" Target="https://github.com/jtobey/javascript-bignum" TargetMode="External"/><Relationship Id="rId1851" Type="http://schemas.openxmlformats.org/officeDocument/2006/relationships/hyperlink" Target="file:///C:\Users\Lloyd\Documents\SVN\FHIR\build\qa\http.html" TargetMode="External"/><Relationship Id="rId1504" Type="http://schemas.openxmlformats.org/officeDocument/2006/relationships/hyperlink" Target="http://fhir-ru.github.io/index.html" TargetMode="External"/><Relationship Id="rId1711" Type="http://schemas.openxmlformats.org/officeDocument/2006/relationships/hyperlink" Target="file:///C:\Users\Lloyd\Documents\SVN\FHIR\build\qa\comparison-v2.html" TargetMode="External"/><Relationship Id="rId1949" Type="http://schemas.openxmlformats.org/officeDocument/2006/relationships/hyperlink" Target="http://wiki.hl7.org/index.php?title=FHIR" TargetMode="External"/><Relationship Id="rId292" Type="http://schemas.openxmlformats.org/officeDocument/2006/relationships/hyperlink" Target="http://www.health.qld.gov.au" TargetMode="External"/><Relationship Id="rId1809" Type="http://schemas.openxmlformats.org/officeDocument/2006/relationships/hyperlink" Target="file:///C:\Users\Lloyd\Documents\SVN\FHIR\build\qa\http.html" TargetMode="External"/><Relationship Id="rId597" Type="http://schemas.openxmlformats.org/officeDocument/2006/relationships/hyperlink" Target="file:///C:\Users\Lloyd\Documents\SVN\FHIR\build\qa\datatypes.html" TargetMode="External"/><Relationship Id="rId2180" Type="http://schemas.openxmlformats.org/officeDocument/2006/relationships/hyperlink" Target="file:///C:\Users\Lloyd\Documents\SVN\FHIR\build\qa\documents.html" TargetMode="External"/><Relationship Id="rId2278" Type="http://schemas.openxmlformats.org/officeDocument/2006/relationships/hyperlink" Target="file:///C:\Users\Lloyd\Documents\SVN\FHIR\build\qa\datatypes.html" TargetMode="External"/><Relationship Id="rId2485" Type="http://schemas.openxmlformats.org/officeDocument/2006/relationships/hyperlink" Target="file:///C:\Users\Lloyd\Documents\SVN\FHIR\build\qa\.xml.html" TargetMode="External"/><Relationship Id="rId152" Type="http://schemas.openxmlformats.org/officeDocument/2006/relationships/hyperlink" Target="file:///C:\Users\Lloyd\Documents\SVN\FHIR\build\qa\location.html" TargetMode="External"/><Relationship Id="rId457" Type="http://schemas.openxmlformats.org/officeDocument/2006/relationships/hyperlink" Target="file:///C:\Users\Lloyd\Documents\SVN\FHIR\build\qa\datatypes-examples.html" TargetMode="External"/><Relationship Id="rId1087" Type="http://schemas.openxmlformats.org/officeDocument/2006/relationships/hyperlink" Target="file:///C:\Users\Lloyd\Documents\SVN\FHIR\build\qa\media.html" TargetMode="External"/><Relationship Id="rId1294" Type="http://schemas.openxmlformats.org/officeDocument/2006/relationships/hyperlink" Target="file:///C:\Users\Lloyd\Documents\SVN\FHIR\build\qa\updates.html" TargetMode="External"/><Relationship Id="rId2040" Type="http://schemas.openxmlformats.org/officeDocument/2006/relationships/hyperlink" Target="file:///C:\Users\Lloyd\Documents\SVN\FHIR\build\qa\datatypes.html" TargetMode="External"/><Relationship Id="rId2138" Type="http://schemas.openxmlformats.org/officeDocument/2006/relationships/hyperlink" Target="file:///C:\Users\Lloyd\Documents\SVN\FHIR\build\qa\bodysite.html" TargetMode="External"/><Relationship Id="rId2692" Type="http://schemas.openxmlformats.org/officeDocument/2006/relationships/hyperlink" Target="http://unitsofmeasure.org" TargetMode="External"/><Relationship Id="rId664" Type="http://schemas.openxmlformats.org/officeDocument/2006/relationships/hyperlink" Target="file:///C:\Users\Lloyd\Documents\SVN\FHIR\build\qa\comparison.html" TargetMode="External"/><Relationship Id="rId871" Type="http://schemas.openxmlformats.org/officeDocument/2006/relationships/hyperlink" Target="file:///C:\Users\Lloyd\Documents\SVN\FHIR\build\qa\extension-us-core-race.xml.html" TargetMode="External"/><Relationship Id="rId969" Type="http://schemas.openxmlformats.org/officeDocument/2006/relationships/hyperlink" Target="file:///C:\Users\Lloyd\Documents\SVN\FHIR\index.html" TargetMode="External"/><Relationship Id="rId1599" Type="http://schemas.openxmlformats.org/officeDocument/2006/relationships/hyperlink" Target="file:///C:\Users\Lloyd\Documents\SVN\FHIR\build\qa\practitioner-example-f201-ab.html" TargetMode="External"/><Relationship Id="rId2345" Type="http://schemas.openxmlformats.org/officeDocument/2006/relationships/hyperlink" Target="file:///C:\Users\Lloyd\Documents\SVN\FHIR\build\qa\v3\Confidentiality\index.html" TargetMode="External"/><Relationship Id="rId2552" Type="http://schemas.openxmlformats.org/officeDocument/2006/relationships/hyperlink" Target="http://tools.ietf.org/html/bcp13" TargetMode="External"/><Relationship Id="rId317" Type="http://schemas.openxmlformats.org/officeDocument/2006/relationships/hyperlink" Target="http://www2a.cdc.gov/vaccines/iis/iisstandards/vaccines.asp?rpt=cvx" TargetMode="External"/><Relationship Id="rId524" Type="http://schemas.openxmlformats.org/officeDocument/2006/relationships/hyperlink" Target="file:///C:\Users\Lloyd\Documents\SVN\FHIR\build\qa\datatypes-examples.html" TargetMode="External"/><Relationship Id="rId731" Type="http://schemas.openxmlformats.org/officeDocument/2006/relationships/hyperlink" Target="file:///C:\Users\Lloyd\Documents\SVN\FHIR\build\qa\provenance.html" TargetMode="External"/><Relationship Id="rId1154" Type="http://schemas.openxmlformats.org/officeDocument/2006/relationships/hyperlink" Target="file:///C:\Users\Lloyd\Documents\SVN\FHIR\build\qa\questionnaireresponse.html" TargetMode="External"/><Relationship Id="rId1361" Type="http://schemas.openxmlformats.org/officeDocument/2006/relationships/hyperlink" Target="file:///C:\Users\Lloyd\Documents\SVN\FHIR\build\qa\terminologies-systems.html" TargetMode="External"/><Relationship Id="rId1459" Type="http://schemas.openxmlformats.org/officeDocument/2006/relationships/hyperlink" Target="file:///C:\Users\Lloyd\Documents\SVN\FHIR\build\qa\overview-dev.html" TargetMode="External"/><Relationship Id="rId2205" Type="http://schemas.openxmlformats.org/officeDocument/2006/relationships/hyperlink" Target="file:///C:\Users\Lloyd\Documents\SVN\FHIR\build\qa\namingsystem.html" TargetMode="External"/><Relationship Id="rId2412" Type="http://schemas.openxmlformats.org/officeDocument/2006/relationships/hyperlink" Target="file:///C:\Users\Lloyd\Documents\SVN\FHIR\build\qa\documents.html" TargetMode="External"/><Relationship Id="rId98" Type="http://schemas.openxmlformats.org/officeDocument/2006/relationships/hyperlink" Target="file:///C:\Users\Lloyd\Documents\SVN\FHIR\build\qa\extensibility.html" TargetMode="External"/><Relationship Id="rId829" Type="http://schemas.openxmlformats.org/officeDocument/2006/relationships/hyperlink" Target="file:///C:\Users\Lloyd\Documents\SVN\FHIR\build\qa\datatypes.html" TargetMode="External"/><Relationship Id="rId1014" Type="http://schemas.openxmlformats.org/officeDocument/2006/relationships/hyperlink" Target="http://semver.org/" TargetMode="External"/><Relationship Id="rId1221" Type="http://schemas.openxmlformats.org/officeDocument/2006/relationships/hyperlink" Target="file:///C:\Users\Lloyd\Documents\SVN\FHIR\build\qa\ehrsrle\ehrsrle.html" TargetMode="External"/><Relationship Id="rId1666" Type="http://schemas.openxmlformats.org/officeDocument/2006/relationships/hyperlink" Target="http://who.int" TargetMode="External"/><Relationship Id="rId1873" Type="http://schemas.openxmlformats.org/officeDocument/2006/relationships/hyperlink" Target="file:///C:\Users\Lloyd\Documents\SVN\FHIR\build\qa\http.html" TargetMode="External"/><Relationship Id="rId2717" Type="http://schemas.openxmlformats.org/officeDocument/2006/relationships/hyperlink" Target="file:///C:\Users\Lloyd\Documents\SVN\FHIR\build\qa\security-labels.html" TargetMode="External"/><Relationship Id="rId1319" Type="http://schemas.openxmlformats.org/officeDocument/2006/relationships/hyperlink" Target="file:///C:\Users\Lloyd\Documents\SVN\FHIR\build\qa\compartments.html" TargetMode="External"/><Relationship Id="rId1526" Type="http://schemas.openxmlformats.org/officeDocument/2006/relationships/hyperlink" Target="file:///C:\Users\Lloyd\Documents\SVN\FHIR\build\qa\procedure-example-f002-lung.html" TargetMode="External"/><Relationship Id="rId1733" Type="http://schemas.openxmlformats.org/officeDocument/2006/relationships/hyperlink" Target="file:///C:\Users\Lloyd\Documents\SVN\FHIR\build\qa\http.html" TargetMode="External"/><Relationship Id="rId1940" Type="http://schemas.openxmlformats.org/officeDocument/2006/relationships/hyperlink" Target="file:///C:\Users\Lloyd\Documents\SVN\FHIR\build\qa\xml.html" TargetMode="External"/><Relationship Id="rId25" Type="http://schemas.openxmlformats.org/officeDocument/2006/relationships/hyperlink" Target="file:///C:\Users\Lloyd\Documents\SVN\FHIR\build\qa\history.html" TargetMode="External"/><Relationship Id="rId1800" Type="http://schemas.openxmlformats.org/officeDocument/2006/relationships/hyperlink" Target="file:///C:\Users\Lloyd\Documents\SVN\FHIR\build\qa\resource.html" TargetMode="External"/><Relationship Id="rId174" Type="http://schemas.openxmlformats.org/officeDocument/2006/relationships/hyperlink" Target="http://www.ietf.org/rfc/rfc2119.txt" TargetMode="External"/><Relationship Id="rId381" Type="http://schemas.openxmlformats.org/officeDocument/2006/relationships/hyperlink" Target="file:///C:\Users\Lloyd\Documents\SVN\FHIR\build\qa\datatypes-definitions.html" TargetMode="External"/><Relationship Id="rId2062" Type="http://schemas.openxmlformats.org/officeDocument/2006/relationships/hyperlink" Target="file:///C:\Users\Lloyd\Documents\SVN\FHIR\build\qa\condition.html" TargetMode="External"/><Relationship Id="rId241" Type="http://schemas.openxmlformats.org/officeDocument/2006/relationships/hyperlink" Target="http://www.cambiahealth.com" TargetMode="External"/><Relationship Id="rId479" Type="http://schemas.openxmlformats.org/officeDocument/2006/relationships/hyperlink" Target="file:///C:\Users\Lloyd\Documents\SVN\FHIR\build\qa\datatypes-definitions.html" TargetMode="External"/><Relationship Id="rId686" Type="http://schemas.openxmlformats.org/officeDocument/2006/relationships/hyperlink" Target="file:///C:\Users\Lloyd\Documents\SVN\FHIR\build\qa\composition-definitions.html" TargetMode="External"/><Relationship Id="rId893" Type="http://schemas.openxmlformats.org/officeDocument/2006/relationships/hyperlink" Target="file:///C:\Users\Lloyd\Documents\SVN\FHIR\build\qa\datatypes.html" TargetMode="External"/><Relationship Id="rId2367" Type="http://schemas.openxmlformats.org/officeDocument/2006/relationships/hyperlink" Target="file:///C:\Users\Lloyd\Documents\SVN\FHIR\build\qa\v3\Confidentiality\index.html" TargetMode="External"/><Relationship Id="rId2574" Type="http://schemas.openxmlformats.org/officeDocument/2006/relationships/hyperlink" Target="file:///C:\Users\Lloyd\Documents\SVN\FHIR\build\qa\namingsystem-definitions.html" TargetMode="External"/><Relationship Id="rId2781" Type="http://schemas.openxmlformats.org/officeDocument/2006/relationships/hyperlink" Target="file:///C:\Users\Lloyd\Documents\SVN\FHIR\build\qa\resource.html" TargetMode="External"/><Relationship Id="rId339" Type="http://schemas.openxmlformats.org/officeDocument/2006/relationships/hyperlink" Target="file:///C:\Users\Lloyd\Documents\SVN\FHIR\build\qa\datatypes-mappings.html" TargetMode="External"/><Relationship Id="rId546" Type="http://schemas.openxmlformats.org/officeDocument/2006/relationships/hyperlink" Target="file:///C:\Users\Lloyd\Documents\SVN\FHIR\build\qa\datatypes-examples.html" TargetMode="External"/><Relationship Id="rId753" Type="http://schemas.openxmlformats.org/officeDocument/2006/relationships/hyperlink" Target="file:///C:\Users\Lloyd\Documents\SVN\FHIR\build\qa\backboneelement.html" TargetMode="External"/><Relationship Id="rId1176" Type="http://schemas.openxmlformats.org/officeDocument/2006/relationships/hyperlink" Target="file:///C:\Users\Lloyd\Documents\SVN\FHIR\build\qa\contraindication.html" TargetMode="External"/><Relationship Id="rId1383" Type="http://schemas.openxmlformats.org/officeDocument/2006/relationships/hyperlink" Target="https://groups.google.com/forum/" TargetMode="External"/><Relationship Id="rId2227" Type="http://schemas.openxmlformats.org/officeDocument/2006/relationships/hyperlink" Target="file:///C:\Users\Lloyd\Documents\SVN\FHIR\build\qa\infrastructure.html" TargetMode="External"/><Relationship Id="rId2434" Type="http://schemas.openxmlformats.org/officeDocument/2006/relationships/hyperlink" Target="file:///C:\Users\Lloyd\Documents\SVN\FHIR\build\qa\history.html" TargetMode="External"/><Relationship Id="rId101" Type="http://schemas.openxmlformats.org/officeDocument/2006/relationships/hyperlink" Target="file:///C:\Users\Lloyd\Documents\SVN\FHIR\build\qa\compartments.html" TargetMode="External"/><Relationship Id="rId406" Type="http://schemas.openxmlformats.org/officeDocument/2006/relationships/hyperlink" Target="file:///C:\Users\Lloyd\Documents\SVN\FHIR\build\qa\datatypes.html" TargetMode="External"/><Relationship Id="rId960" Type="http://schemas.openxmlformats.org/officeDocument/2006/relationships/hyperlink" Target="file:///C:\Users\Lloyd\Documents\SVN\FHIR\build\qa\explanationofbenefit.html" TargetMode="External"/><Relationship Id="rId1036" Type="http://schemas.openxmlformats.org/officeDocument/2006/relationships/hyperlink" Target="file:///C:\Users\Lloyd\Documents\SVN\FHIR\build\qa\medicationorder.html" TargetMode="External"/><Relationship Id="rId1243" Type="http://schemas.openxmlformats.org/officeDocument/2006/relationships/hyperlink" Target="file:///C:\Users\Lloyd\Documents\SVN\FHIR\build\qa\diagnosticorder.html" TargetMode="External"/><Relationship Id="rId1590" Type="http://schemas.openxmlformats.org/officeDocument/2006/relationships/hyperlink" Target="file:///C:\Users\Lloyd\Documents\SVN\FHIR\build\qa\medication-example-f203-paracetamol.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documentation.html" TargetMode="External"/><Relationship Id="rId2641" Type="http://schemas.openxmlformats.org/officeDocument/2006/relationships/hyperlink" Target="file:///C:\Users\Lloyd\Documents\SVN\FHIR\build\qa\operationoutcome.html" TargetMode="External"/><Relationship Id="rId2739" Type="http://schemas.openxmlformats.org/officeDocument/2006/relationships/hyperlink" Target="file:///C:\Users\Lloyd\Documents\SVN\FHIR\build\qa\conformance-phr-example.xml.html" TargetMode="External"/><Relationship Id="rId613" Type="http://schemas.openxmlformats.org/officeDocument/2006/relationships/hyperlink" Target="file:///C:\Users\Lloyd\Documents\SVN\FHIR\build\qa\extensibility-registry.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file:///C:\Users\Lloyd\Documents\SVN\FHIR\build\qa\references.html" TargetMode="External"/><Relationship Id="rId1450" Type="http://schemas.openxmlformats.org/officeDocument/2006/relationships/hyperlink" Target="file:///C:\Users\Lloyd\Documents\SVN\FHIR\build\qa\http.html" TargetMode="External"/><Relationship Id="rId1548" Type="http://schemas.openxmlformats.org/officeDocument/2006/relationships/hyperlink" Target="file:///C:\Users\Lloyd\Documents\SVN\FHIR\build\qa\medication-example-f003-tolbutamide.html" TargetMode="External"/><Relationship Id="rId1755" Type="http://schemas.openxmlformats.org/officeDocument/2006/relationships/hyperlink" Target="file:///C:\Users\Lloyd\Documents\SVN\FHIR\build\qa\references.html" TargetMode="External"/><Relationship Id="rId2501" Type="http://schemas.openxmlformats.org/officeDocument/2006/relationships/hyperlink" Target="file:///C:\Users\Lloyd\Documents\SVN\FHIR\build\qa\.sch" TargetMode="External"/><Relationship Id="rId1103" Type="http://schemas.openxmlformats.org/officeDocument/2006/relationships/hyperlink" Target="file:///C:\Users\Lloyd\Documents\SVN\FHIR\build\qa\procedure.html" TargetMode="External"/><Relationship Id="rId1310" Type="http://schemas.openxmlformats.org/officeDocument/2006/relationships/hyperlink" Target="file:///C:\Users\Lloyd\Documents\SVN\FHIR\build\qa\resource.html" TargetMode="External"/><Relationship Id="rId1408" Type="http://schemas.openxmlformats.org/officeDocument/2006/relationships/hyperlink" Target="file:///C:\Users\Lloyd\Documents\SVN\FHIR\build\qa\terminology-service.html" TargetMode="External"/><Relationship Id="rId1962" Type="http://schemas.openxmlformats.org/officeDocument/2006/relationships/hyperlink" Target="file:///C:\Users\Lloyd\Documents\SVN\FHIR\build\qa\resource.html" TargetMode="External"/><Relationship Id="rId47" Type="http://schemas.openxmlformats.org/officeDocument/2006/relationships/hyperlink" Target="http://wiki.hl7.org/index.php?title=FHIR_email_list_subscription_instructions" TargetMode="External"/><Relationship Id="rId1615" Type="http://schemas.openxmlformats.org/officeDocument/2006/relationships/hyperlink" Target="file:///C:\Users\Lloyd\Documents\SVN\FHIR\build\qa\observation-example-f205-egfr.html" TargetMode="External"/><Relationship Id="rId1822" Type="http://schemas.openxmlformats.org/officeDocument/2006/relationships/hyperlink" Target="file:///C:\Users\Lloyd\Documents\SVN\FHIR\build\qa\resource.html" TargetMode="External"/><Relationship Id="rId196" Type="http://schemas.openxmlformats.org/officeDocument/2006/relationships/hyperlink" Target="file:///C:\Users\Lloyd\Documents\SVN\FHIR\build\qa\allergyintolerance-definitions.html" TargetMode="External"/><Relationship Id="rId2084" Type="http://schemas.openxmlformats.org/officeDocument/2006/relationships/hyperlink" Target="file:///C:\Users\Lloyd\Documents\SVN\FHIR\build\qa\observation.html" TargetMode="External"/><Relationship Id="rId2291" Type="http://schemas.openxmlformats.org/officeDocument/2006/relationships/hyperlink" Target="file:///C:\Users\Lloyd\Documents\SVN\FHIR\build\qa\diagnosticreport.html" TargetMode="External"/><Relationship Id="rId263" Type="http://schemas.openxmlformats.org/officeDocument/2006/relationships/hyperlink" Target="http://www.healthintersections.com.au"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person.html" TargetMode="External"/><Relationship Id="rId2389" Type="http://schemas.openxmlformats.org/officeDocument/2006/relationships/hyperlink" Target="file:///C:\Users\Lloyd\Documents\SVN\FHIR\build\qa\http.html" TargetMode="External"/><Relationship Id="rId2596" Type="http://schemas.openxmlformats.org/officeDocument/2006/relationships/hyperlink" Target="file:///C:\Users\Lloyd\Documents\SVN\FHIR\build\qa\loinc.html" TargetMode="External"/><Relationship Id="rId123" Type="http://schemas.openxmlformats.org/officeDocument/2006/relationships/hyperlink" Target="file:///C:\Users\Lloyd\Documents\SVN\FHIR\build\qa\comparison-v2.html" TargetMode="External"/><Relationship Id="rId330"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html" TargetMode="External"/><Relationship Id="rId775" Type="http://schemas.openxmlformats.org/officeDocument/2006/relationships/hyperlink" Target="file:///C:\Users\Lloyd\Documents\SVN\FHIR\build\qa\element-definitions.html" TargetMode="External"/><Relationship Id="rId982" Type="http://schemas.openxmlformats.org/officeDocument/2006/relationships/image" Target="file:///C:\Users\Lloyd\Documents\SVN\FHIR\build\qa\tbl_blank.png" TargetMode="External"/><Relationship Id="rId1198" Type="http://schemas.openxmlformats.org/officeDocument/2006/relationships/hyperlink" Target="file:///C:\Users\Lloyd\Documents\SVN\FHIR\build\qa\paymentnotice.html" TargetMode="External"/><Relationship Id="rId2011" Type="http://schemas.openxmlformats.org/officeDocument/2006/relationships/hyperlink" Target="file:///C:\Users\Lloyd\Documents\SVN\FHIR\build\qa\daf-cqi.html" TargetMode="External"/><Relationship Id="rId2249" Type="http://schemas.openxmlformats.org/officeDocument/2006/relationships/hyperlink" Target="file:///C:\Users\Lloyd\Documents\SVN\FHIR\build\qa\bundle.html" TargetMode="External"/><Relationship Id="rId2456" Type="http://schemas.openxmlformats.org/officeDocument/2006/relationships/hyperlink" Target="file:///C:\Users\Lloyd\Documents\SVN\FHIR\build\qa\help.html" TargetMode="External"/><Relationship Id="rId2663" Type="http://schemas.openxmlformats.org/officeDocument/2006/relationships/hyperlink" Target="file:///C:\Users\Lloyd\Documents\SVN\FHIR\build\qa\order.html" TargetMode="External"/><Relationship Id="rId428" Type="http://schemas.openxmlformats.org/officeDocument/2006/relationships/hyperlink" Target="file:///C:\Users\Lloyd\Documents\SVN\FHIR\build\qa\datatypes-definitions.html" TargetMode="External"/><Relationship Id="rId635" Type="http://schemas.openxmlformats.org/officeDocument/2006/relationships/hyperlink" Target="file:///C:\Users\Lloyd\Documents\SVN\FHIR\build\qa\overview-clinical.html" TargetMode="External"/><Relationship Id="rId842" Type="http://schemas.openxmlformats.org/officeDocument/2006/relationships/hyperlink" Target="file:///C:\Users\Lloyd\Documents\SVN\FHIR\build\qa\resource.html" TargetMode="External"/><Relationship Id="rId1058" Type="http://schemas.openxmlformats.org/officeDocument/2006/relationships/hyperlink" Target="file:///C:\Users\Lloyd\Documents\SVN\FHIR\build\qa\bundle.html" TargetMode="External"/><Relationship Id="rId1265" Type="http://schemas.openxmlformats.org/officeDocument/2006/relationships/hyperlink" Target="file:///C:\Users\Lloyd\Documents\SVN\FHIR\build\qa\resource.html" TargetMode="External"/><Relationship Id="rId1472" Type="http://schemas.openxmlformats.org/officeDocument/2006/relationships/image" Target="file:///C:\Users\Lloyd\Documents\SVN\FHIR\build\qa\icon-clinical.png" TargetMode="External"/><Relationship Id="rId2109" Type="http://schemas.openxmlformats.org/officeDocument/2006/relationships/hyperlink" Target="file:///C:\Users\Lloyd\Documents\SVN\FHIR\build\qa\lifecycle.html" TargetMode="External"/><Relationship Id="rId2316" Type="http://schemas.openxmlformats.org/officeDocument/2006/relationships/hyperlink" Target="file:///C:\Users\Lloyd\Documents\SVN\FHIR\build\qa\datatypes.html" TargetMode="External"/><Relationship Id="rId2523" Type="http://schemas.openxmlformats.org/officeDocument/2006/relationships/hyperlink" Target="file:///C:\Users\Lloyd\Documents\SVN\FHIR\build\qa\ucum.html" TargetMode="External"/><Relationship Id="rId2730" Type="http://schemas.openxmlformats.org/officeDocument/2006/relationships/hyperlink" Target="file:///C:\Users\Lloyd\Documents\SVN\FHIR\build\qa\http.html" TargetMode="External"/><Relationship Id="rId702" Type="http://schemas.openxmlformats.org/officeDocument/2006/relationships/hyperlink" Target="file:///C:\Users\Lloyd\Documents\SVN\FHIR\build\qa\fhir-all-xsd.zip" TargetMode="External"/><Relationship Id="rId1125" Type="http://schemas.openxmlformats.org/officeDocument/2006/relationships/hyperlink" Target="http://gforge.hl7.org/gf/project/fhir/tracker/?action=TrackerItemEdit&amp;tracker_item_id=3533" TargetMode="External"/><Relationship Id="rId1332" Type="http://schemas.openxmlformats.org/officeDocument/2006/relationships/hyperlink" Target="file:///C:\Users\Lloyd\Documents\SVN\FHIR\build\qa\valueset-bundle-type.html" TargetMode="External"/><Relationship Id="rId1777" Type="http://schemas.openxmlformats.org/officeDocument/2006/relationships/hyperlink" Target="http://www.fda.gov/MedicalDevices/DeviceRegulationandGuidance/UniqueDeviceIdentification/" TargetMode="External"/><Relationship Id="rId1984" Type="http://schemas.openxmlformats.org/officeDocument/2006/relationships/hyperlink" Target="file:///C:\Users\Lloyd\Documents\SVN\FHIR\build\qa\search.html" TargetMode="External"/><Relationship Id="rId69" Type="http://schemas.openxmlformats.org/officeDocument/2006/relationships/hyperlink" Target="file:///C:\Users\Lloyd\Documents\SVN\FHIR\build\qa\history.html" TargetMode="External"/><Relationship Id="rId1637" Type="http://schemas.openxmlformats.org/officeDocument/2006/relationships/hyperlink" Target="file:///C:\Users\Lloyd\Documents\SVN\FHIR\build\qa\conformance-definitions.html" TargetMode="External"/><Relationship Id="rId1844" Type="http://schemas.openxmlformats.org/officeDocument/2006/relationships/hyperlink" Target="file:///C:\Users\Lloyd\Documents\SVN\FHIR\build\qa\resource.html" TargetMode="External"/><Relationship Id="rId1704" Type="http://schemas.openxmlformats.org/officeDocument/2006/relationships/hyperlink" Target="file:///C:\Users\Lloyd\Documents\SVN\FHIR\build\qa\patient.html" TargetMode="External"/><Relationship Id="rId285" Type="http://schemas.openxmlformats.org/officeDocument/2006/relationships/hyperlink" Target="http://www.nist.gov" TargetMode="External"/><Relationship Id="rId1911" Type="http://schemas.openxmlformats.org/officeDocument/2006/relationships/hyperlink" Target="file:///C:\Users\Lloyd\Documents\SVN\FHIR\build\qa\comparison.html" TargetMode="External"/><Relationship Id="rId492" Type="http://schemas.openxmlformats.org/officeDocument/2006/relationships/hyperlink" Target="file:///C:\Users\Lloyd\Documents\SVN\FHIR\build\qa\json.html" TargetMode="External"/><Relationship Id="rId797" Type="http://schemas.openxmlformats.org/officeDocument/2006/relationships/hyperlink" Target="file:///C:\Users\Lloyd\Documents\SVN\FHIR\build\qa\formats.html" TargetMode="External"/><Relationship Id="rId2173" Type="http://schemas.openxmlformats.org/officeDocument/2006/relationships/hyperlink" Target="file:///C:\Users\Lloyd\Documents\SVN\FHIR\build\qa\processrequest.html" TargetMode="External"/><Relationship Id="rId2380" Type="http://schemas.openxmlformats.org/officeDocument/2006/relationships/hyperlink" Target="file:///C:\Users\Lloyd\Documents\SVN\FHIR\build\qa\security-labels.html" TargetMode="External"/><Relationship Id="rId2478" Type="http://schemas.openxmlformats.org/officeDocument/2006/relationships/hyperlink" Target="file:///C:\Users\Lloyd\Documents\SVN\FHIR\build\qa\.xml.html" TargetMode="External"/><Relationship Id="rId145" Type="http://schemas.openxmlformats.org/officeDocument/2006/relationships/hyperlink" Target="file:///C:\Users\Lloyd\Documents\SVN\FHIR\build\qa\http.html" TargetMode="External"/><Relationship Id="rId352" Type="http://schemas.openxmlformats.org/officeDocument/2006/relationships/hyperlink" Target="file:///C:\Users\Lloyd\Documents\SVN\FHIR\build\qa\datatypes.html" TargetMode="External"/><Relationship Id="rId1287" Type="http://schemas.openxmlformats.org/officeDocument/2006/relationships/hyperlink" Target="file:///C:\Users\Lloyd\Documents\SVN\FHIR\build\qa\security-labels.html" TargetMode="External"/><Relationship Id="rId2033" Type="http://schemas.openxmlformats.org/officeDocument/2006/relationships/hyperlink" Target="file:///C:\Users\Lloyd\Documents\SVN\FHIR\build\qa\valueset.html" TargetMode="External"/><Relationship Id="rId2240" Type="http://schemas.openxmlformats.org/officeDocument/2006/relationships/hyperlink" Target="http://www.nlm.nih.gov/research/umls/rxnorm" TargetMode="External"/><Relationship Id="rId2685" Type="http://schemas.openxmlformats.org/officeDocument/2006/relationships/hyperlink" Target="file:///C:\Users\Lloyd\Documents\SVN\FHIR\build\qa\search.html" TargetMode="External"/><Relationship Id="rId212" Type="http://schemas.openxmlformats.org/officeDocument/2006/relationships/hyperlink" Target="http://wiki.hl7.org/index.php?title=FHIR_Specification_Feedback_(DSTU_2)" TargetMode="External"/><Relationship Id="rId657" Type="http://schemas.openxmlformats.org/officeDocument/2006/relationships/hyperlink" Target="file:///C:\Users\Lloyd\Documents\SVN\FHIR\build\qa\terminologies-systems.html" TargetMode="External"/><Relationship Id="rId864" Type="http://schemas.openxmlformats.org/officeDocument/2006/relationships/hyperlink" Target="file:///C:\Users\Lloyd\Documents\SVN\FHIR\build\qa\daf\daf-patient.html" TargetMode="External"/><Relationship Id="rId1494" Type="http://schemas.openxmlformats.org/officeDocument/2006/relationships/hyperlink" Target="file:///C:\Users\Lloyd\Documents\SVN\FHIR\build\qa\examples-json.zip" TargetMode="External"/><Relationship Id="rId1799" Type="http://schemas.openxmlformats.org/officeDocument/2006/relationships/hyperlink" Target="file:///C:\Users\Lloyd\Documents\SVN\FHIR\build\qa\index.html" TargetMode="External"/><Relationship Id="rId2100" Type="http://schemas.openxmlformats.org/officeDocument/2006/relationships/hyperlink" Target="file:///C:\Users\Lloyd\Documents\SVN\FHIR\build\qa\procedure.html" TargetMode="External"/><Relationship Id="rId2338" Type="http://schemas.openxmlformats.org/officeDocument/2006/relationships/hyperlink" Target="file:///C:\Users\Lloyd\Documents\SVN\FHIR\build\qa\resource.html" TargetMode="External"/><Relationship Id="rId2545" Type="http://schemas.openxmlformats.org/officeDocument/2006/relationships/hyperlink" Target="file:///C:\Users\Lloyd\Documents\SVN\FHIR\build\qa\terminologies-v2.html" TargetMode="External"/><Relationship Id="rId2752" Type="http://schemas.openxmlformats.org/officeDocument/2006/relationships/hyperlink" Target="file:///C:\Users\Lloyd\Documents\SVN\FHIR\build\qa\search.html" TargetMode="External"/><Relationship Id="rId517" Type="http://schemas.openxmlformats.org/officeDocument/2006/relationships/hyperlink" Target="file:///C:\Users\Lloyd\Documents\SVN\FHIR\build\qa\datatypes-examples.html" TargetMode="External"/><Relationship Id="rId724" Type="http://schemas.openxmlformats.org/officeDocument/2006/relationships/hyperlink" Target="http://wiki.hl7.org/index.php?title=Open_Source_FHIR_implementations" TargetMode="External"/><Relationship Id="rId931" Type="http://schemas.openxmlformats.org/officeDocument/2006/relationships/hyperlink" Target="file:///C:\Users\Lloyd\Documents\SVN\FHIR\build\qa\eligibilityrequest.html" TargetMode="External"/><Relationship Id="rId1147" Type="http://schemas.openxmlformats.org/officeDocument/2006/relationships/hyperlink" Target="file:///C:\Users\Lloyd\Documents\SVN\FHIR\build\qa\group.html" TargetMode="External"/><Relationship Id="rId1354" Type="http://schemas.openxmlformats.org/officeDocument/2006/relationships/hyperlink" Target="http://www.omg.org/spec/HData/" TargetMode="External"/><Relationship Id="rId1561" Type="http://schemas.openxmlformats.org/officeDocument/2006/relationships/hyperlink" Target="file:///C:\Users\Lloyd\Documents\SVN\FHIR\build\qa\patient-example-f201-roel.html" TargetMode="External"/><Relationship Id="rId2405" Type="http://schemas.openxmlformats.org/officeDocument/2006/relationships/hyperlink" Target="http://www.w3.org/TR/xmldsig-core/" TargetMode="External"/><Relationship Id="rId2612" Type="http://schemas.openxmlformats.org/officeDocument/2006/relationships/hyperlink" Target="file:///C:\Users\Lloyd\Documents\SVN\FHIR\build\qa\profiling.html" TargetMode="External"/><Relationship Id="rId60" Type="http://schemas.openxmlformats.org/officeDocument/2006/relationships/hyperlink" Target="file:///C:\Users\Lloyd\Documents\SVN\FHIR\build\qa\resource.html" TargetMode="External"/><Relationship Id="rId1007" Type="http://schemas.openxmlformats.org/officeDocument/2006/relationships/hyperlink" Target="file:///C:\Users\Lloyd\Documents\SVN\FHIR\build\qa\rdf.html" TargetMode="External"/><Relationship Id="rId1214" Type="http://schemas.openxmlformats.org/officeDocument/2006/relationships/hyperlink" Target="file:///C:\Users\Lloyd\Documents\SVN\FHIR\build\qa\argonaut\argonaut.html" TargetMode="External"/><Relationship Id="rId1421" Type="http://schemas.openxmlformats.org/officeDocument/2006/relationships/hyperlink" Target="file:///C:\Users\Lloyd\Documents\SVN\FHIR\build\qa\iglist.html" TargetMode="External"/><Relationship Id="rId1659" Type="http://schemas.openxmlformats.org/officeDocument/2006/relationships/image" Target="file:///C:\Users\Lloyd\Documents\SVN\FHIR\build\qa\icon-fhir-16.png" TargetMode="External"/><Relationship Id="rId1866" Type="http://schemas.openxmlformats.org/officeDocument/2006/relationships/hyperlink" Target="file:///C:\Users\Lloyd\Documents\SVN\FHIR\build\qa\http.html" TargetMode="External"/><Relationship Id="rId1519" Type="http://schemas.openxmlformats.org/officeDocument/2006/relationships/hyperlink" Target="file:///C:\Users\Lloyd\Documents\SVN\FHIR\build\qa\condition-example-f001-heart.html" TargetMode="External"/><Relationship Id="rId1726" Type="http://schemas.openxmlformats.org/officeDocument/2006/relationships/hyperlink" Target="file:///C:\Users\Lloyd\Documents\SVN\FHIR\build\qa\bundle.html" TargetMode="External"/><Relationship Id="rId1933" Type="http://schemas.openxmlformats.org/officeDocument/2006/relationships/hyperlink" Target="file:///C:\Users\Lloyd\Documents\SVN\FHIR\build\qa\conformance.html" TargetMode="External"/><Relationship Id="rId18" Type="http://schemas.openxmlformats.org/officeDocument/2006/relationships/hyperlink" Target="file:///C:\Users\Lloyd\Documents\SVN\FHIR\build\qa\resource.html" TargetMode="External"/><Relationship Id="rId2195" Type="http://schemas.openxmlformats.org/officeDocument/2006/relationships/hyperlink" Target="file:///C:\Users\Lloyd\Documents\SVN\FHIR\build\qa\basic.html" TargetMode="External"/><Relationship Id="rId167" Type="http://schemas.openxmlformats.org/officeDocument/2006/relationships/hyperlink" Target="file:///C:\Users\Lloyd\Documents\SVN\FHIR\build\qa\profiling.html" TargetMode="External"/><Relationship Id="rId374" Type="http://schemas.openxmlformats.org/officeDocument/2006/relationships/hyperlink" Target="file:///C:\Users\Lloyd\Documents\SVN\FHIR\build\qa\datatypes-definitions.html" TargetMode="External"/><Relationship Id="rId581" Type="http://schemas.openxmlformats.org/officeDocument/2006/relationships/hyperlink" Target="file:///C:\Users\Lloyd\Documents\SVN\FHIR\build\qa\datatypes.html" TargetMode="External"/><Relationship Id="rId2055" Type="http://schemas.openxmlformats.org/officeDocument/2006/relationships/hyperlink" Target="file:///C:\Users\Lloyd\Documents\SVN\FHIR\build\qa\http.html" TargetMode="External"/><Relationship Id="rId2262" Type="http://schemas.openxmlformats.org/officeDocument/2006/relationships/hyperlink" Target="file:///C:\Users\Lloyd\Documents\SVN\FHIR\build\qa\subscription.html" TargetMode="External"/><Relationship Id="rId234" Type="http://schemas.openxmlformats.org/officeDocument/2006/relationships/hyperlink" Target="http://www.aegis.net" TargetMode="External"/><Relationship Id="rId679" Type="http://schemas.openxmlformats.org/officeDocument/2006/relationships/hyperlink" Target="http://www.w3.org/Style/CSS/Overview.en.html" TargetMode="External"/><Relationship Id="rId886" Type="http://schemas.openxmlformats.org/officeDocument/2006/relationships/hyperlink" Target="http://hl7.org/fhir/StructureDefinition/iso21090-EN-qualifier" TargetMode="External"/><Relationship Id="rId2567" Type="http://schemas.openxmlformats.org/officeDocument/2006/relationships/hyperlink" Target="file:///C:\Users\Lloyd\Documents\SVN\FHIR\build\qa\extensibility.html" TargetMode="External"/><Relationship Id="rId2774" Type="http://schemas.openxmlformats.org/officeDocument/2006/relationships/hyperlink" Target="file:///C:\Users\Lloyd\Documents\SVN\FHIR\build\qa\resource.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file:///C:\Users\Lloyd\Documents\SVN\FHIR\build\qa\identifier-registry.html" TargetMode="External"/><Relationship Id="rId746" Type="http://schemas.openxmlformats.org/officeDocument/2006/relationships/hyperlink" Target="file:///C:\Users\Lloyd\Documents\SVN\FHIR\build\qa\resource.html" TargetMode="External"/><Relationship Id="rId1071" Type="http://schemas.openxmlformats.org/officeDocument/2006/relationships/hyperlink" Target="file:///C:\Users\Lloyd\Documents\SVN\FHIR\build\qa\deviceusestatement.html" TargetMode="External"/><Relationship Id="rId1169" Type="http://schemas.openxmlformats.org/officeDocument/2006/relationships/hyperlink" Target="file:///C:\Users\Lloyd\Documents\SVN\FHIR\build\qa\appointmentresponse.html" TargetMode="External"/><Relationship Id="rId1376" Type="http://schemas.openxmlformats.org/officeDocument/2006/relationships/hyperlink" Target="file:///C:\Users\Lloyd\Documents\SVN\FHIR\build\qa\conformance-rules.html" TargetMode="External"/><Relationship Id="rId1583" Type="http://schemas.openxmlformats.org/officeDocument/2006/relationships/hyperlink" Target="file:///C:\Users\Lloyd\Documents\SVN\FHIR\build\qa\condition-example-f202-malignancy.html" TargetMode="External"/><Relationship Id="rId2122" Type="http://schemas.openxmlformats.org/officeDocument/2006/relationships/hyperlink" Target="file:///C:\Users\Lloyd\Documents\SVN\FHIR\build\qa\lifecycle.html" TargetMode="External"/><Relationship Id="rId2427" Type="http://schemas.openxmlformats.org/officeDocument/2006/relationships/hyperlink" Target="file:///C:\Users\Lloyd\Documents\SVN\FHIR\build\qa\conformance.html" TargetMode="External"/><Relationship Id="rId301" Type="http://schemas.openxmlformats.org/officeDocument/2006/relationships/hyperlink" Target="http://www.systemsmadesimple.com" TargetMode="External"/><Relationship Id="rId953" Type="http://schemas.openxmlformats.org/officeDocument/2006/relationships/hyperlink" Target="file:///C:\Users\Lloyd\Documents\SVN\FHIR\build\qa\processresponse.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loinc.html" TargetMode="External"/><Relationship Id="rId1790" Type="http://schemas.openxmlformats.org/officeDocument/2006/relationships/hyperlink" Target="file:///C:\Users\Lloyd\Documents\SVN\FHIR\build\qa\history.html" TargetMode="External"/><Relationship Id="rId1888" Type="http://schemas.openxmlformats.org/officeDocument/2006/relationships/hyperlink" Target="file:///C:\Users\Lloyd\Documents\SVN\FHIR\build\qa\compartments.html" TargetMode="External"/><Relationship Id="rId2634" Type="http://schemas.openxmlformats.org/officeDocument/2006/relationships/hyperlink" Target="file:///C:\Users\Lloyd\Documents\SVN\FHIR\build\qa\extension-conformance-supported-system.html" TargetMode="External"/><Relationship Id="rId82" Type="http://schemas.openxmlformats.org/officeDocument/2006/relationships/hyperlink" Target="file:///C:\Users\Lloyd\Documents\SVN\FHIR\build\qa\comparison-v3.html" TargetMode="External"/><Relationship Id="rId606" Type="http://schemas.openxmlformats.org/officeDocument/2006/relationships/hyperlink" Target="file:///C:\Users\Lloyd\Documents\SVN\FHIR\build\qa\history.html" TargetMode="External"/><Relationship Id="rId813" Type="http://schemas.openxmlformats.org/officeDocument/2006/relationships/hyperlink" Target="file:///C:\Users\Lloyd\Documents\SVN\FHIR\build\qa\terminologies.html" TargetMode="External"/><Relationship Id="rId1443" Type="http://schemas.openxmlformats.org/officeDocument/2006/relationships/control" Target="activeX/activeX9.xml"/><Relationship Id="rId1650" Type="http://schemas.openxmlformats.org/officeDocument/2006/relationships/hyperlink" Target="file:///C:\Users\Lloyd\Documents\SVN\FHIR\build\qa\narrative.html" TargetMode="External"/><Relationship Id="rId1748" Type="http://schemas.openxmlformats.org/officeDocument/2006/relationships/hyperlink" Target="file:///C:\Users\Lloyd\Documents\SVN\FHIR\build\qa\resource.html" TargetMode="External"/><Relationship Id="rId2701" Type="http://schemas.openxmlformats.org/officeDocument/2006/relationships/hyperlink" Target="file:///C:\Users\Lloyd\Documents\SVN\FHIR\build\qa\help.html" TargetMode="External"/><Relationship Id="rId1303" Type="http://schemas.openxmlformats.org/officeDocument/2006/relationships/hyperlink" Target="http://www.w3.org/Protocols/rfc2616/rfc2616-sec14.html" TargetMode="External"/><Relationship Id="rId1510" Type="http://schemas.openxmlformats.org/officeDocument/2006/relationships/hyperlink" Target="http://wiki.hl7.org/index.php?title=FHIR_Resource_Types" TargetMode="External"/><Relationship Id="rId1955" Type="http://schemas.openxmlformats.org/officeDocument/2006/relationships/hyperlink" Target="file:///C:\Users\Lloyd\Documents\SVN\FHIR\build\qa\structuredefinition.html" TargetMode="External"/><Relationship Id="rId1608" Type="http://schemas.openxmlformats.org/officeDocument/2006/relationships/hyperlink" Target="file:///C:\Users\Lloyd\Documents\SVN\FHIR\build\qa\practitioner-example-f201-ab.html" TargetMode="External"/><Relationship Id="rId1815" Type="http://schemas.openxmlformats.org/officeDocument/2006/relationships/hyperlink" Target="file:///C:\Users\Lloyd\Documents\SVN\FHIR\build\qa\op-example-request.html" TargetMode="External"/><Relationship Id="rId189" Type="http://schemas.openxmlformats.org/officeDocument/2006/relationships/hyperlink" Target="file:///C:\Users\Lloyd\Documents\SVN\FHIR\build\qa\allergyintolerance-definitions.html" TargetMode="External"/><Relationship Id="rId396" Type="http://schemas.openxmlformats.org/officeDocument/2006/relationships/hyperlink" Target="file:///C:\Users\Lloyd\Documents\SVN\FHIR\build\qa\datatypes-definitions.html" TargetMode="External"/><Relationship Id="rId2077" Type="http://schemas.openxmlformats.org/officeDocument/2006/relationships/hyperlink" Target="file:///C:\Users\Lloyd\Documents\SVN\FHIR\build\qa\allergyintolerance.html" TargetMode="External"/><Relationship Id="rId2284" Type="http://schemas.openxmlformats.org/officeDocument/2006/relationships/hyperlink" Target="file:///C:\Users\Lloyd\Documents\SVN\FHIR\build\qa\valueset-special-values.html" TargetMode="External"/><Relationship Id="rId2491" Type="http://schemas.openxmlformats.org/officeDocument/2006/relationships/hyperlink" Target="file:///C:\Users\Lloyd\Documents\SVN\FHIR\build\qa\terminologies-valuesets.html" TargetMode="External"/><Relationship Id="rId256" Type="http://schemas.openxmlformats.org/officeDocument/2006/relationships/hyperlink" Target="http://www.epic.com" TargetMode="External"/><Relationship Id="rId463" Type="http://schemas.openxmlformats.org/officeDocument/2006/relationships/hyperlink" Target="file:///C:\Users\Lloyd\Documents\SVN\FHIR\build\qa\datatypes.html" TargetMode="External"/><Relationship Id="rId670" Type="http://schemas.openxmlformats.org/officeDocument/2006/relationships/hyperlink" Target="file:///C:\Users\Lloyd\Documents\SVN\FHIR\build\qa\history.html" TargetMode="External"/><Relationship Id="rId1093" Type="http://schemas.openxmlformats.org/officeDocument/2006/relationships/hyperlink" Target="file:///C:\Users\Lloyd\Documents\SVN\FHIR\build\qa\namingsystem.html" TargetMode="External"/><Relationship Id="rId2144" Type="http://schemas.openxmlformats.org/officeDocument/2006/relationships/hyperlink" Target="file:///C:\Users\Lloyd\Documents\SVN\FHIR\build\qa\relatedperson.html" TargetMode="External"/><Relationship Id="rId2351" Type="http://schemas.openxmlformats.org/officeDocument/2006/relationships/hyperlink" Target="file:///C:\Users\Lloyd\Documents\SVN\FHIR\build\qa\patient.html" TargetMode="External"/><Relationship Id="rId2589" Type="http://schemas.openxmlformats.org/officeDocument/2006/relationships/hyperlink" Target="file:///C:\Users\Lloyd\Documents\SVN\FHIR\build\qa\references.html" TargetMode="External"/><Relationship Id="rId2796" Type="http://schemas.openxmlformats.org/officeDocument/2006/relationships/hyperlink" Target="file:///C:\Users\Lloyd\Documents\SVN\FHIR\build\qa\narrative.html" TargetMode="External"/><Relationship Id="rId116" Type="http://schemas.openxmlformats.org/officeDocument/2006/relationships/hyperlink" Target="file:///C:\Users\Lloyd\Documents\SVN\FHIR\build\qa\patient.html" TargetMode="External"/><Relationship Id="rId323" Type="http://schemas.openxmlformats.org/officeDocument/2006/relationships/hyperlink" Target="file:///C:\Users\Lloyd\Documents\SVN\FHIR\build\qa\datatypes-examples.html" TargetMode="External"/><Relationship Id="rId530" Type="http://schemas.openxmlformats.org/officeDocument/2006/relationships/hyperlink" Target="file:///C:\Users\Lloyd\Documents\SVN\FHIR\build\qa\datatypes-examples.html" TargetMode="External"/><Relationship Id="rId768" Type="http://schemas.openxmlformats.org/officeDocument/2006/relationships/hyperlink" Target="file:///C:\Users\Lloyd\Documents\SVN\FHIR\build\qa\element-definitions.html" TargetMode="External"/><Relationship Id="rId975" Type="http://schemas.openxmlformats.org/officeDocument/2006/relationships/hyperlink" Target="file:///C:\Users\Lloyd\Documents\SVN\FHIR\build\qa\xml.html" TargetMode="External"/><Relationship Id="rId1160" Type="http://schemas.openxmlformats.org/officeDocument/2006/relationships/hyperlink" Target="http://gforge.hl7.org/gf/project/fhir/tracker/?action=TrackerItemEdit&amp;tracker_item_id=3174" TargetMode="External"/><Relationship Id="rId1398" Type="http://schemas.openxmlformats.org/officeDocument/2006/relationships/hyperlink" Target="file:///C:\Users\Lloyd\Documents\SVN\FHIR\build\qa\diagnosticreport.html" TargetMode="External"/><Relationship Id="rId2004" Type="http://schemas.openxmlformats.org/officeDocument/2006/relationships/hyperlink" Target="file:///C:\Users\Lloyd\Documents\SVN\FHIR\build\qa\valueset.html" TargetMode="External"/><Relationship Id="rId2211" Type="http://schemas.openxmlformats.org/officeDocument/2006/relationships/hyperlink" Target="file:///C:\Users\Lloyd\Documents\SVN\FHIR\build\qa\implementationguide.html" TargetMode="External"/><Relationship Id="rId2449" Type="http://schemas.openxmlformats.org/officeDocument/2006/relationships/hyperlink" Target="file:///C:\Users\Lloyd\Documents\SVN\FHIR\build\qa\help.html" TargetMode="External"/><Relationship Id="rId2656" Type="http://schemas.openxmlformats.org/officeDocument/2006/relationships/hyperlink" Target="file:///C:\Users\Lloyd\Documents\SVN\FHIR\build\qa\history.html" TargetMode="External"/><Relationship Id="rId628" Type="http://schemas.openxmlformats.org/officeDocument/2006/relationships/hyperlink" Target="file:///C:\Users\Lloyd\Documents\SVN\FHIR\build\qa\license.html" TargetMode="External"/><Relationship Id="rId835" Type="http://schemas.openxmlformats.org/officeDocument/2006/relationships/hyperlink" Target="file:///C:\Users\Lloyd\Documents\SVN\FHIR\build\qa\resource.html" TargetMode="External"/><Relationship Id="rId1258" Type="http://schemas.openxmlformats.org/officeDocument/2006/relationships/hyperlink" Target="file:///C:\Users\Lloyd\Documents\SVN\FHIR\build\qa\conformance-rules.html" TargetMode="External"/><Relationship Id="rId1465" Type="http://schemas.openxmlformats.org/officeDocument/2006/relationships/hyperlink" Target="documentation.html" TargetMode="External"/><Relationship Id="rId1672" Type="http://schemas.openxmlformats.org/officeDocument/2006/relationships/hyperlink" Target="file:///C:\Users\Lloyd\Documents\SVN\FHIR\build\qa\diagnosticorder.html" TargetMode="External"/><Relationship Id="rId2309" Type="http://schemas.openxmlformats.org/officeDocument/2006/relationships/hyperlink" Target="file:///C:\Users\Lloyd\Documents\SVN\FHIR\build\qa\operationdefinition.html" TargetMode="External"/><Relationship Id="rId2516" Type="http://schemas.openxmlformats.org/officeDocument/2006/relationships/hyperlink" Target="http://ihtsdo.org" TargetMode="External"/><Relationship Id="rId2723" Type="http://schemas.openxmlformats.org/officeDocument/2006/relationships/hyperlink" Target="file:///C:\Users\Lloyd\Documents\SVN\FHIR\build\qa\conformance.html" TargetMode="External"/><Relationship Id="rId1020" Type="http://schemas.openxmlformats.org/officeDocument/2006/relationships/hyperlink" Target="file:///C:\Users\Lloyd\Documents\SVN\FHIR\build\qa\search.html" TargetMode="External"/><Relationship Id="rId1118" Type="http://schemas.openxmlformats.org/officeDocument/2006/relationships/hyperlink" Target="file:///C:\Users\Lloyd\Documents\SVN\FHIR\build\qa\binary.html" TargetMode="External"/><Relationship Id="rId1325" Type="http://schemas.openxmlformats.org/officeDocument/2006/relationships/hyperlink" Target="file:///C:\Users\Lloyd\Documents\SVN\FHIR\build\qa\encounter-operations.html" TargetMode="External"/><Relationship Id="rId1532" Type="http://schemas.openxmlformats.org/officeDocument/2006/relationships/hyperlink" Target="file:///C:\Users\Lloyd\Documents\SVN\FHIR\build\qa\procedure-example-f003-abscess.html" TargetMode="External"/><Relationship Id="rId1977" Type="http://schemas.openxmlformats.org/officeDocument/2006/relationships/hyperlink" Target="file:///C:\Users\Lloyd\Documents\SVN\FHIR\build\qa\conceptmap.html" TargetMode="External"/><Relationship Id="rId902" Type="http://schemas.openxmlformats.org/officeDocument/2006/relationships/hyperlink" Target="file:///C:\Users\Lloyd\Documents\SVN\FHIR\build\qa\terminologies.html" TargetMode="External"/><Relationship Id="rId1837" Type="http://schemas.openxmlformats.org/officeDocument/2006/relationships/hyperlink" Target="file:///C:\Users\Lloyd\Documents\SVN\FHIR\build\qa\xml.html" TargetMode="External"/><Relationship Id="rId31" Type="http://schemas.openxmlformats.org/officeDocument/2006/relationships/hyperlink" Target="file:///C:\Users\Lloyd\Documents\SVN\FHIR\build\qa\overview-clinical.html" TargetMode="External"/><Relationship Id="rId2099" Type="http://schemas.openxmlformats.org/officeDocument/2006/relationships/hyperlink" Target="file:///C:\Users\Lloyd\Documents\SVN\FHIR\build\qa\lifecycle.html" TargetMode="External"/><Relationship Id="rId180" Type="http://schemas.openxmlformats.org/officeDocument/2006/relationships/hyperlink" Target="file:///C:\Users\Lloyd\Documents\SVN\FHIR\build\qa\formats.html" TargetMode="External"/><Relationship Id="rId278" Type="http://schemas.openxmlformats.org/officeDocument/2006/relationships/hyperlink" Target="http://thelazycompany.com" TargetMode="External"/><Relationship Id="rId1904" Type="http://schemas.openxmlformats.org/officeDocument/2006/relationships/hyperlink" Target="file:///C:\Users\Lloyd\Documents\SVN\FHIR\build\qa\resource.html" TargetMode="External"/><Relationship Id="rId485" Type="http://schemas.openxmlformats.org/officeDocument/2006/relationships/hyperlink" Target="file:///C:\Users\Lloyd\Documents\SVN\FHIR\build\qa\v2\0136\index.html" TargetMode="External"/><Relationship Id="rId692" Type="http://schemas.openxmlformats.org/officeDocument/2006/relationships/hyperlink" Target="file:///C:\Users\Lloyd\Documents\SVN\FHIR\build\qa\resource.html" TargetMode="External"/><Relationship Id="rId2166" Type="http://schemas.openxmlformats.org/officeDocument/2006/relationships/hyperlink" Target="file:///C:\Users\Lloyd\Documents\SVN\FHIR\build\qa\order.html" TargetMode="External"/><Relationship Id="rId2373" Type="http://schemas.openxmlformats.org/officeDocument/2006/relationships/hyperlink" Target="file:///C:\Users\Lloyd\Documents\SVN\FHIR\build\qa\valueset.html" TargetMode="External"/><Relationship Id="rId2580" Type="http://schemas.openxmlformats.org/officeDocument/2006/relationships/hyperlink" Target="file:///C:\Users\Lloyd\Documents\SVN\FHIR\build\qa\ndc.html" TargetMode="External"/><Relationship Id="rId138" Type="http://schemas.openxmlformats.org/officeDocument/2006/relationships/hyperlink" Target="http://wiki.hl7.org/index.php?title=FHIR_and_Other_Specifications" TargetMode="External"/><Relationship Id="rId345" Type="http://schemas.openxmlformats.org/officeDocument/2006/relationships/hyperlink" Target="file:///C:\Users\Lloyd\Documents\SVN\FHIR\build\qa\datatypes-mappings.html" TargetMode="External"/><Relationship Id="rId552" Type="http://schemas.openxmlformats.org/officeDocument/2006/relationships/hyperlink" Target="http://www.itu.int/rec/T-REC-E.123-200102-I/e" TargetMode="External"/><Relationship Id="rId997" Type="http://schemas.openxmlformats.org/officeDocument/2006/relationships/hyperlink" Target="file:///C:\Users\Lloyd\Documents\SVN\FHIR\build\qa\conformance-rules.html" TargetMode="External"/><Relationship Id="rId1182" Type="http://schemas.openxmlformats.org/officeDocument/2006/relationships/hyperlink" Target="file:///C:\Users\Lloyd\Documents\SVN\FHIR\build\qa\deviceusestatement.html" TargetMode="External"/><Relationship Id="rId2026" Type="http://schemas.openxmlformats.org/officeDocument/2006/relationships/hyperlink" Target="http://www.w3.org/RDF/" TargetMode="External"/><Relationship Id="rId2233" Type="http://schemas.openxmlformats.org/officeDocument/2006/relationships/hyperlink" Target="http://wiki.hl7.org/index.php?title=Category:FHIR_Resource_Proposal" TargetMode="External"/><Relationship Id="rId2440" Type="http://schemas.openxmlformats.org/officeDocument/2006/relationships/hyperlink" Target="http://snomed.org/compgrammar.pdf" TargetMode="External"/><Relationship Id="rId2678" Type="http://schemas.openxmlformats.org/officeDocument/2006/relationships/hyperlink" Target="file:///C:\Users\Lloyd\Documents\SVN\FHIR\build\qa\messaging.html" TargetMode="External"/><Relationship Id="rId205" Type="http://schemas.openxmlformats.org/officeDocument/2006/relationships/hyperlink" Target="file:///C:\Users\Lloyd\Documents\SVN\FHIR\build\qa\valueset-allergy-intolerance-criticality.html" TargetMode="External"/><Relationship Id="rId412" Type="http://schemas.openxmlformats.org/officeDocument/2006/relationships/hyperlink" Target="file:///C:\Users\Lloyd\Documents\SVN\FHIR\build\qa\datatypes-mappings.html" TargetMode="External"/><Relationship Id="rId857" Type="http://schemas.openxmlformats.org/officeDocument/2006/relationships/hyperlink" Target="file:///C:\Users\Lloyd\Documents\SVN\FHIR\build\qa\quantity.profile.json.html" TargetMode="External"/><Relationship Id="rId1042" Type="http://schemas.openxmlformats.org/officeDocument/2006/relationships/hyperlink" Target="file:///C:\Users\Lloyd\Documents\SVN\FHIR\build\qa\datatypes.html" TargetMode="External"/><Relationship Id="rId1487" Type="http://schemas.openxmlformats.org/officeDocument/2006/relationships/hyperlink" Target="file:///C:\Users\Lloyd\Documents\SVN\FHIR\build\qa\extensibility.html" TargetMode="External"/><Relationship Id="rId1694" Type="http://schemas.openxmlformats.org/officeDocument/2006/relationships/hyperlink" Target="file:///C:\Users\Lloyd\Documents\SVN\FHIR\build\qa\structuredefinition-definitions.html" TargetMode="External"/><Relationship Id="rId2300" Type="http://schemas.openxmlformats.org/officeDocument/2006/relationships/hyperlink" Target="file:///C:\Users\Lloyd\Documents\SVN\FHIR\build\qa\bundle-definitions.html" TargetMode="External"/><Relationship Id="rId2538" Type="http://schemas.openxmlformats.org/officeDocument/2006/relationships/hyperlink" Target="http://www.radlex.org" TargetMode="External"/><Relationship Id="rId2745" Type="http://schemas.openxmlformats.org/officeDocument/2006/relationships/hyperlink" Target="file:///C:\Users\Lloyd\Documents\SVN\FHIR\build\qa\xds.html" TargetMode="External"/><Relationship Id="rId717" Type="http://schemas.openxmlformats.org/officeDocument/2006/relationships/hyperlink" Target="file:///C:\Users\Lloyd\Documents\SVN\FHIR\build\qa\translations.xml" TargetMode="External"/><Relationship Id="rId924" Type="http://schemas.openxmlformats.org/officeDocument/2006/relationships/hyperlink" Target="file:///C:\Users\Lloyd\Documents\SVN\FHIR\build\qa\medicationorder.html" TargetMode="External"/><Relationship Id="rId1347" Type="http://schemas.openxmlformats.org/officeDocument/2006/relationships/hyperlink" Target="file:///C:\Users\Lloyd\Documents\SVN\FHIR\build\qa\extensibility.html" TargetMode="External"/><Relationship Id="rId1554" Type="http://schemas.openxmlformats.org/officeDocument/2006/relationships/hyperlink" Target="file:///C:\Users\Lloyd\Documents\SVN\FHIR\build\qa\device-example-f001-feedingtube.html" TargetMode="External"/><Relationship Id="rId1761" Type="http://schemas.openxmlformats.org/officeDocument/2006/relationships/hyperlink" Target="file:///C:\Users\Lloyd\Documents\SVN\FHIR\build\qa\compartments.html" TargetMode="External"/><Relationship Id="rId1999" Type="http://schemas.openxmlformats.org/officeDocument/2006/relationships/hyperlink" Target="file:///C:\Users\Lloyd\Documents\SVN\FHIR\build\qa\valueset.html" TargetMode="External"/><Relationship Id="rId2605" Type="http://schemas.openxmlformats.org/officeDocument/2006/relationships/hyperlink" Target="file:///C:\Users\Lloyd\Documents\SVN\FHIR\build\qa\profiling.html" TargetMode="External"/><Relationship Id="rId53" Type="http://schemas.openxmlformats.org/officeDocument/2006/relationships/hyperlink" Target="mailto:david.hay25@gmail.com" TargetMode="External"/><Relationship Id="rId1207" Type="http://schemas.openxmlformats.org/officeDocument/2006/relationships/hyperlink" Target="file:///C:\Users\Lloyd\Documents\SVN\FHIR\build\qa\searchparameter.html" TargetMode="External"/><Relationship Id="rId1414" Type="http://schemas.openxmlformats.org/officeDocument/2006/relationships/hyperlink" Target="file:///C:\Users\Lloyd\Documents\SVN\FHIR\build\qa\security-labels.html" TargetMode="External"/><Relationship Id="rId1621" Type="http://schemas.openxmlformats.org/officeDocument/2006/relationships/hyperlink" Target="file:///C:\Users\Lloyd\Documents\SVN\FHIR\build\qa\json.html" TargetMode="External"/><Relationship Id="rId1859" Type="http://schemas.openxmlformats.org/officeDocument/2006/relationships/hyperlink" Target="file:///C:\Users\Lloyd\Documents\SVN\FHIR\build\qa\extensibility.html" TargetMode="External"/><Relationship Id="rId1719" Type="http://schemas.openxmlformats.org/officeDocument/2006/relationships/hyperlink" Target="file:///C:\Users\Lloyd\Documents\SVN\FHIR\build\qa\operations.html" TargetMode="External"/><Relationship Id="rId1926" Type="http://schemas.openxmlformats.org/officeDocument/2006/relationships/hyperlink" Target="file:///C:\Users\Lloyd\Documents\SVN\FHIR\build\qa\resourcelist.html" TargetMode="External"/><Relationship Id="rId2090" Type="http://schemas.openxmlformats.org/officeDocument/2006/relationships/hyperlink" Target="file:///C:\Users\Lloyd\Documents\SVN\FHIR\build\qa\medicationorder.html" TargetMode="External"/><Relationship Id="rId2188" Type="http://schemas.openxmlformats.org/officeDocument/2006/relationships/hyperlink" Target="file:///C:\Users\Lloyd\Documents\SVN\FHIR\build\qa\lifecycle.html" TargetMode="External"/><Relationship Id="rId2395" Type="http://schemas.openxmlformats.org/officeDocument/2006/relationships/hyperlink" Target="http://www.ihe.net/Technical_Framework/upload/IHE_ITI_TF_WhitePaper_AccessControl_2009-09-28.pdf"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operationoutcome.html" TargetMode="External"/><Relationship Id="rId227" Type="http://schemas.openxmlformats.org/officeDocument/2006/relationships/hyperlink" Target="http://wiki.hl7.org/index.php?title=FHIR_email_list_subscription_instructions" TargetMode="External"/><Relationship Id="rId781" Type="http://schemas.openxmlformats.org/officeDocument/2006/relationships/hyperlink" Target="file:///C:\Users\Lloyd\Documents\SVN\FHIR\build\qa\element-definitions.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profile.xml" TargetMode="External"/><Relationship Id="rId2767" Type="http://schemas.openxmlformats.org/officeDocument/2006/relationships/hyperlink" Target="file:///C:\Users\Lloyd\Documents\SVN\FHIR\build\qa\operations.html"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references.html" TargetMode="External"/><Relationship Id="rId739" Type="http://schemas.openxmlformats.org/officeDocument/2006/relationships/hyperlink" Target="file:///C:\Users\Lloyd\Documents\SVN\FHIR\build\qa\messaging.html" TargetMode="External"/><Relationship Id="rId1064" Type="http://schemas.openxmlformats.org/officeDocument/2006/relationships/hyperlink" Target="file:///C:\Users\Lloyd\Documents\SVN\FHIR\build\qa\conformance.html" TargetMode="External"/><Relationship Id="rId1271" Type="http://schemas.openxmlformats.org/officeDocument/2006/relationships/hyperlink" Target="file:///C:\Users\Lloyd\Documents\SVN\FHIR\build\qa\resource.html" TargetMode="External"/><Relationship Id="rId1369" Type="http://schemas.openxmlformats.org/officeDocument/2006/relationships/hyperlink" Target="file:///C:\Users\Lloyd\Documents\SVN\FHIR\build\resource.html" TargetMode="External"/><Relationship Id="rId1576" Type="http://schemas.openxmlformats.org/officeDocument/2006/relationships/hyperlink" Target="file:///C:\Users\Lloyd\Documents\SVN\FHIR\build\qa\organization-example-f201-aumc.html" TargetMode="External"/><Relationship Id="rId2115" Type="http://schemas.openxmlformats.org/officeDocument/2006/relationships/hyperlink" Target="file:///C:\Users\Lloyd\Documents\SVN\FHIR\build\qa\visionprescription.html" TargetMode="External"/><Relationship Id="rId2322" Type="http://schemas.openxmlformats.org/officeDocument/2006/relationships/hyperlink" Target="file:///C:\Users\Lloyd\Documents\SVN\FHIR\build\qa\datatypes.html" TargetMode="External"/><Relationship Id="rId501" Type="http://schemas.openxmlformats.org/officeDocument/2006/relationships/hyperlink" Target="file:///C:\Users\Lloyd\Documents\SVN\FHIR\build\qa\references.html" TargetMode="External"/><Relationship Id="rId946" Type="http://schemas.openxmlformats.org/officeDocument/2006/relationships/hyperlink" Target="file:///C:\Users\Lloyd\Documents\SVN\FHIR\build\qa\claimresponse.html" TargetMode="External"/><Relationship Id="rId1131" Type="http://schemas.openxmlformats.org/officeDocument/2006/relationships/hyperlink" Target="file:///C:\Users\Lloyd\Documents\SVN\FHIR\build\qa\datatypes.html" TargetMode="External"/><Relationship Id="rId1229" Type="http://schemas.openxmlformats.org/officeDocument/2006/relationships/hyperlink" Target="file:///C:\Users\Lloyd\Documents\SVN\FHIR\build\qa\operationdefinition.html" TargetMode="External"/><Relationship Id="rId1783" Type="http://schemas.openxmlformats.org/officeDocument/2006/relationships/hyperlink" Target="file:///C:\Users\Lloyd\Documents\SVN\FHIR\build\qa\history.html" TargetMode="External"/><Relationship Id="rId1990" Type="http://schemas.openxmlformats.org/officeDocument/2006/relationships/hyperlink" Target="file:///C:\Users\Lloyd\Documents\SVN\FHIR\build\qa\extensibility.html" TargetMode="External"/><Relationship Id="rId2627" Type="http://schemas.openxmlformats.org/officeDocument/2006/relationships/hyperlink" Target="http://ihtsdo.org/fileadmin/user_upload/doc/" TargetMode="External"/><Relationship Id="rId75" Type="http://schemas.openxmlformats.org/officeDocument/2006/relationships/hyperlink" Target="file:///C:\Users\Lloyd\Documents\SVN\FHIR\build\qa\history.html" TargetMode="External"/><Relationship Id="rId806" Type="http://schemas.openxmlformats.org/officeDocument/2006/relationships/hyperlink" Target="file:///C:\Users\Lloyd\Documents\SVN\FHIR\build\qa\element-definitions.html" TargetMode="External"/><Relationship Id="rId1436" Type="http://schemas.openxmlformats.org/officeDocument/2006/relationships/control" Target="activeX/activeX6.xml"/><Relationship Id="rId1643" Type="http://schemas.openxmlformats.org/officeDocument/2006/relationships/hyperlink" Target="file:///C:\Users\Lloyd\Documents\SVN\FHIR\build\qa\datatypes.html" TargetMode="External"/><Relationship Id="rId1850" Type="http://schemas.openxmlformats.org/officeDocument/2006/relationships/hyperlink" Target="file:///C:\Users\Lloyd\Documents\SVN\FHIR\build\qa\http.html" TargetMode="External"/><Relationship Id="rId1503" Type="http://schemas.openxmlformats.org/officeDocument/2006/relationships/hyperlink" Target="http://wiki.hl7.org/index.php?title=FHIR_Blogs" TargetMode="External"/><Relationship Id="rId1710" Type="http://schemas.openxmlformats.org/officeDocument/2006/relationships/hyperlink" Target="file:///C:\Users\Lloyd\Documents\SVN\FHIR\build\qa\history.html" TargetMode="External"/><Relationship Id="rId1948" Type="http://schemas.openxmlformats.org/officeDocument/2006/relationships/hyperlink" Target="http://wiki.hl7.org/index.php?title=FHIR_Guide_to_Authoring_Resources" TargetMode="External"/><Relationship Id="rId291" Type="http://schemas.openxmlformats.org/officeDocument/2006/relationships/hyperlink" Target="http://www.qvera.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substance.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html" TargetMode="External"/><Relationship Id="rId2277"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history.html" TargetMode="External"/><Relationship Id="rId249" Type="http://schemas.openxmlformats.org/officeDocument/2006/relationships/hyperlink" Target="http://www.ict.csiro.au" TargetMode="External"/><Relationship Id="rId456" Type="http://schemas.openxmlformats.org/officeDocument/2006/relationships/hyperlink" Target="file:///C:\Users\Lloyd\Documents\SVN\FHIR\build\qa\datatypes.html" TargetMode="External"/><Relationship Id="rId663" Type="http://schemas.openxmlformats.org/officeDocument/2006/relationships/hyperlink" Target="file:///C:\Users\Lloyd\Documents\SVN\FHIR\build\qa\terminology-service.html" TargetMode="External"/><Relationship Id="rId870" Type="http://schemas.openxmlformats.org/officeDocument/2006/relationships/hyperlink" Target="file:///C:\Users\Lloyd\Documents\SVN\FHIR\build\qa\extension-us-core-race.html" TargetMode="External"/><Relationship Id="rId1086" Type="http://schemas.openxmlformats.org/officeDocument/2006/relationships/hyperlink" Target="file:///C:\Users\Lloyd\Documents\SVN\FHIR\build\qa\location.html" TargetMode="External"/><Relationship Id="rId1293" Type="http://schemas.openxmlformats.org/officeDocument/2006/relationships/hyperlink" Target="file:///C:\Users\Lloyd\Documents\SVN\FHIR\build\qa\resource.html" TargetMode="External"/><Relationship Id="rId2137" Type="http://schemas.openxmlformats.org/officeDocument/2006/relationships/hyperlink" Target="file:///C:\Users\Lloyd\Documents\SVN\FHIR\build\qa\lifecycle.html" TargetMode="External"/><Relationship Id="rId2344" Type="http://schemas.openxmlformats.org/officeDocument/2006/relationships/hyperlink" Target="file:///C:\Users\Lloyd\Documents\SVN\FHIR\build\qa\terminologies-systems.html" TargetMode="External"/><Relationship Id="rId2551" Type="http://schemas.openxmlformats.org/officeDocument/2006/relationships/hyperlink" Target="http://tools.ietf.org/html/bcp47" TargetMode="External"/><Relationship Id="rId2789" Type="http://schemas.openxmlformats.org/officeDocument/2006/relationships/hyperlink" Target="file:///C:\Users\Lloyd\Documents\SVN\FHIR\build\qa\conformance-definitions.html" TargetMode="External"/><Relationship Id="rId109" Type="http://schemas.openxmlformats.org/officeDocument/2006/relationships/hyperlink" Target="file:///C:\Users\Lloyd\Documents\SVN\FHIR\build\qa\structuredefinition.html" TargetMode="External"/><Relationship Id="rId316" Type="http://schemas.openxmlformats.org/officeDocument/2006/relationships/hyperlink" Target="file:///C:\Users\Lloyd\Documents\SVN\FHIR\build\qa\history.html" TargetMode="External"/><Relationship Id="rId523" Type="http://schemas.openxmlformats.org/officeDocument/2006/relationships/hyperlink" Target="file:///C:\Users\Lloyd\Documents\SVN\FHIR\build\qa\datatypes-mappings.html" TargetMode="External"/><Relationship Id="rId968" Type="http://schemas.openxmlformats.org/officeDocument/2006/relationships/image" Target="file:///C:\Users\Lloyd\Documents\SVN\FHIR\warning.png" TargetMode="External"/><Relationship Id="rId1153" Type="http://schemas.openxmlformats.org/officeDocument/2006/relationships/hyperlink" Target="http://gforge.hl7.org/gf/project/fhir/tracker/?action=TrackerItemEdit&amp;tracker_item_id=3260" TargetMode="External"/><Relationship Id="rId1598" Type="http://schemas.openxmlformats.org/officeDocument/2006/relationships/hyperlink" Target="file:///C:\Users\Lloyd\Documents\SVN\FHIR\build\qa\organization-example-f201-aumc.html" TargetMode="External"/><Relationship Id="rId2204" Type="http://schemas.openxmlformats.org/officeDocument/2006/relationships/hyperlink" Target="file:///C:\Users\Lloyd\Documents\SVN\FHIR\build\qa\conceptmap.html" TargetMode="External"/><Relationship Id="rId2649" Type="http://schemas.openxmlformats.org/officeDocument/2006/relationships/hyperlink" Target="file:///C:\Users\Lloyd\Documents\SVN\FHIR\build\qa\conceptmap-operations.html" TargetMode="External"/><Relationship Id="rId97" Type="http://schemas.openxmlformats.org/officeDocument/2006/relationships/hyperlink" Target="file:///C:\Users\Lloyd\Documents\SVN\FHIR\build\qa\extensibility.html" TargetMode="External"/><Relationship Id="rId730" Type="http://schemas.openxmlformats.org/officeDocument/2006/relationships/hyperlink" Target="file:///C:\Users\Lloyd\Documents\SVN\FHIR\build\qa\provenance.html" TargetMode="External"/><Relationship Id="rId828" Type="http://schemas.openxmlformats.org/officeDocument/2006/relationships/hyperlink" Target="file:///C:\Users\Lloyd\Documents\SVN\FHIR\build\qa\extensibility-definitions.html" TargetMode="External"/><Relationship Id="rId1013" Type="http://schemas.openxmlformats.org/officeDocument/2006/relationships/hyperlink" Target="http://wiki.hl7.org/index.php?title=FHIR" TargetMode="External"/><Relationship Id="rId1360" Type="http://schemas.openxmlformats.org/officeDocument/2006/relationships/hyperlink" Target="file:///C:\Users\Lloyd\Documents\SVN\FHIR\build\qa\datatypes.html" TargetMode="External"/><Relationship Id="rId1458" Type="http://schemas.openxmlformats.org/officeDocument/2006/relationships/hyperlink" Target="file:///C:\Users\Lloyd\Documents\SVN\FHIR\build\qa\summary.html" TargetMode="External"/><Relationship Id="rId1665" Type="http://schemas.openxmlformats.org/officeDocument/2006/relationships/hyperlink" Target="http://loinc.org/terms-of-use" TargetMode="External"/><Relationship Id="rId1872" Type="http://schemas.openxmlformats.org/officeDocument/2006/relationships/hyperlink" Target="https://www.mnot.net/cache_docs/" TargetMode="External"/><Relationship Id="rId2411" Type="http://schemas.openxmlformats.org/officeDocument/2006/relationships/hyperlink" Target="http://smartplatforms.org/2014/04/security-vulnerabilities-in-ccda-display/" TargetMode="External"/><Relationship Id="rId2509" Type="http://schemas.openxmlformats.org/officeDocument/2006/relationships/hyperlink" Target="file:///C:\Users\Lloyd\Documents\SVN\FHIR\build\qa\help.html" TargetMode="External"/><Relationship Id="rId2716" Type="http://schemas.openxmlformats.org/officeDocument/2006/relationships/hyperlink" Target="file:///C:\Users\Lloyd\Documents\SVN\FHIR\build\qa\v3\vs\SecurityIntegrityObservationValue\index.html" TargetMode="External"/><Relationship Id="rId1220" Type="http://schemas.openxmlformats.org/officeDocument/2006/relationships/hyperlink" Target="file:///C:\Users\Lloyd\Documents\SVN\FHIR\build\qa\uslab\uslabphreport.html" TargetMode="External"/><Relationship Id="rId1318" Type="http://schemas.openxmlformats.org/officeDocument/2006/relationships/hyperlink" Target="file:///C:\Users\Lloyd\Documents\SVN\FHIR\build\qa\operationoutcome.html" TargetMode="External"/><Relationship Id="rId1525" Type="http://schemas.openxmlformats.org/officeDocument/2006/relationships/hyperlink" Target="file:///C:\Users\Lloyd\Documents\SVN\FHIR\build\qa\condition-example-f002-lung.html" TargetMode="External"/><Relationship Id="rId1732" Type="http://schemas.openxmlformats.org/officeDocument/2006/relationships/hyperlink" Target="file:///C:\Users\Lloyd\Documents\SVN\FHIR\build\qa\operationoutcome.html" TargetMode="External"/><Relationship Id="rId24" Type="http://schemas.openxmlformats.org/officeDocument/2006/relationships/hyperlink" Target="file:///C:\Users\Lloyd\Documents\SVN\FHIR\build\qa\help.html" TargetMode="External"/><Relationship Id="rId2299" Type="http://schemas.openxmlformats.org/officeDocument/2006/relationships/hyperlink" Target="file:///C:\Users\Lloyd\Documents\SVN\FHIR\build\qa\http.html" TargetMode="External"/><Relationship Id="rId173" Type="http://schemas.openxmlformats.org/officeDocument/2006/relationships/hyperlink" Target="file:///C:\Users\Lloyd\Documents\SVN\FHIR\build\qa\validation.html" TargetMode="External"/><Relationship Id="rId380" Type="http://schemas.openxmlformats.org/officeDocument/2006/relationships/hyperlink" Target="file:///C:\Users\Lloyd\Documents\SVN\FHIR\build\qa\datatypes.html" TargetMode="External"/><Relationship Id="rId2061" Type="http://schemas.openxmlformats.org/officeDocument/2006/relationships/hyperlink" Target="file:///C:\Users\Lloyd\Documents\SVN\FHIR\build\qa\datatypes.html" TargetMode="External"/><Relationship Id="rId240" Type="http://schemas.openxmlformats.org/officeDocument/2006/relationships/hyperlink" Target="http://www.brit.com" TargetMode="External"/><Relationship Id="rId478" Type="http://schemas.openxmlformats.org/officeDocument/2006/relationships/hyperlink" Target="file:///C:\Users\Lloyd\Documents\SVN\FHIR\build\qa\datatypes-examples.html" TargetMode="External"/><Relationship Id="rId685" Type="http://schemas.openxmlformats.org/officeDocument/2006/relationships/hyperlink" Target="file:///C:\Users\Lloyd\Documents\SVN\FHIR\build\qa\composition-definitions.html" TargetMode="External"/><Relationship Id="rId892" Type="http://schemas.openxmlformats.org/officeDocument/2006/relationships/hyperlink" Target="file:///C:\Users\Lloyd\Documents\SVN\FHIR\build\qa\structuredefinition.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https://tools.ietf.org/html/draft-johnston-http-category-header-02" TargetMode="External"/><Relationship Id="rId2573" Type="http://schemas.openxmlformats.org/officeDocument/2006/relationships/hyperlink" Target="http://registry.fhir.org/NamingSystem" TargetMode="External"/><Relationship Id="rId2780" Type="http://schemas.openxmlformats.org/officeDocument/2006/relationships/hyperlink" Target="file:///C:\Users\Lloyd\Documents\SVN\FHIR\build\qa\narrative.html" TargetMode="External"/><Relationship Id="rId100" Type="http://schemas.openxmlformats.org/officeDocument/2006/relationships/hyperlink" Target="file:///C:\Users\Lloyd\Documents\SVN\FHIR\build\qa\http.html" TargetMode="External"/><Relationship Id="rId338" Type="http://schemas.openxmlformats.org/officeDocument/2006/relationships/hyperlink" Target="file:///C:\Users\Lloyd\Documents\SVN\FHIR\build\qa\datatypes-examples.html" TargetMode="External"/><Relationship Id="rId545" Type="http://schemas.openxmlformats.org/officeDocument/2006/relationships/hyperlink" Target="file:///C:\Users\Lloyd\Documents\SVN\FHIR\build\qa\datatypes-examples.html" TargetMode="External"/><Relationship Id="rId752" Type="http://schemas.openxmlformats.org/officeDocument/2006/relationships/hyperlink" Target="file:///C:\Users\Lloyd\Documents\SVN\FHIR\build\qa\datatypes.html" TargetMode="External"/><Relationship Id="rId1175" Type="http://schemas.openxmlformats.org/officeDocument/2006/relationships/hyperlink" Target="file:///C:\Users\Lloyd\Documents\SVN\FHIR\build\qa\contract.html" TargetMode="External"/><Relationship Id="rId1382" Type="http://schemas.openxmlformats.org/officeDocument/2006/relationships/hyperlink" Target="file:///C:\Users\Lloyd\Documents\SVN\FHIR\build\qa\argonaut\argonaut.html"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administration.html" TargetMode="External"/><Relationship Id="rId2433" Type="http://schemas.openxmlformats.org/officeDocument/2006/relationships/hyperlink" Target="file:///C:\Users\Lloyd\Documents\SVN\FHIR\build\qa\help.html" TargetMode="External"/><Relationship Id="rId2640" Type="http://schemas.openxmlformats.org/officeDocument/2006/relationships/hyperlink" Target="file:///C:\Users\Lloyd\Documents\SVN\FHIR\build\qa\valueset-definitions.html" TargetMode="External"/><Relationship Id="rId405" Type="http://schemas.openxmlformats.org/officeDocument/2006/relationships/hyperlink" Target="http://www.w3.org/International/questions/qa-personal-names" TargetMode="External"/><Relationship Id="rId612" Type="http://schemas.openxmlformats.org/officeDocument/2006/relationships/hyperlink" Target="file:///C:\Users\Lloyd\Documents\SVN\FHIR\build\qa\timelines.html" TargetMode="External"/><Relationship Id="rId1035" Type="http://schemas.openxmlformats.org/officeDocument/2006/relationships/hyperlink" Target="file:///C:\Users\Lloyd\Documents\SVN\FHIR\build\qa\detectedissue.html" TargetMode="External"/><Relationship Id="rId1242" Type="http://schemas.openxmlformats.org/officeDocument/2006/relationships/hyperlink" Target="file:///C:\Users\Lloyd\Documents\SVN\FHIR\build\qa\referralrequest.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implementation.html" TargetMode="External"/><Relationship Id="rId2500" Type="http://schemas.openxmlformats.org/officeDocument/2006/relationships/hyperlink" Target="file:///C:\Users\Lloyd\Documents\SVN\FHIR\build\qa\.xsd" TargetMode="External"/><Relationship Id="rId2738" Type="http://schemas.openxmlformats.org/officeDocument/2006/relationships/hyperlink" Target="file:///C:\Users\Lloyd\Documents\SVN\FHIR\build\qa\clinical.html" TargetMode="External"/><Relationship Id="rId917" Type="http://schemas.openxmlformats.org/officeDocument/2006/relationships/hyperlink" Target="file:///C:\Users\Lloyd\Documents\SVN\FHIR\build\qa\datatypes.html" TargetMode="External"/><Relationship Id="rId1102" Type="http://schemas.openxmlformats.org/officeDocument/2006/relationships/hyperlink" Target="file:///C:\Users\Lloyd\Documents\SVN\FHIR\build\qa\practitioner.html" TargetMode="External"/><Relationship Id="rId1547" Type="http://schemas.openxmlformats.org/officeDocument/2006/relationships/hyperlink" Target="file:///C:\Users\Lloyd\Documents\SVN\FHIR\build\qa\medicationorder-example-f002-crestor.html" TargetMode="External"/><Relationship Id="rId1754" Type="http://schemas.openxmlformats.org/officeDocument/2006/relationships/hyperlink" Target="file:///C:\Users\Lloyd\Documents\SVN\FHIR\build\qa\domainresource.html" TargetMode="External"/><Relationship Id="rId1961" Type="http://schemas.openxmlformats.org/officeDocument/2006/relationships/hyperlink" Target="file:///C:\Users\Lloyd\Documents\SVN\FHIR\build\qa\lipid-report.html" TargetMode="External"/><Relationship Id="rId46" Type="http://schemas.openxmlformats.org/officeDocument/2006/relationships/hyperlink" Target="http://gforge.hl7.org/gf/project/fhir/tracker/?action=TrackerItemAdd&amp;tracker_id=677" TargetMode="External"/><Relationship Id="rId1407" Type="http://schemas.openxmlformats.org/officeDocument/2006/relationships/hyperlink" Target="file:///C:\Users\Lloyd\Documents\SVN\FHIR\build\qa\services.html" TargetMode="External"/><Relationship Id="rId1614" Type="http://schemas.openxmlformats.org/officeDocument/2006/relationships/hyperlink" Target="file:///C:\Users\Lloyd\Documents\SVN\FHIR\build\qa\practitioner-example-f202-lm.html" TargetMode="External"/><Relationship Id="rId1821" Type="http://schemas.openxmlformats.org/officeDocument/2006/relationships/hyperlink" Target="http://wiki.hl7.org/index.php?title=FHIR_Asynchronous_Exchange" TargetMode="External"/><Relationship Id="rId195" Type="http://schemas.openxmlformats.org/officeDocument/2006/relationships/image" Target="file:///C:\Users\Lloyd\Documents\SVN\FHIR\build\qa\icon_reference.png" TargetMode="External"/><Relationship Id="rId1919" Type="http://schemas.openxmlformats.org/officeDocument/2006/relationships/hyperlink" Target="file:///C:\Users\Lloyd\Documents\SVN\FHIR\build\qa\xml.html" TargetMode="External"/><Relationship Id="rId2083" Type="http://schemas.openxmlformats.org/officeDocument/2006/relationships/hyperlink" Target="file:///C:\Users\Lloyd\Documents\SVN\FHIR\build\qa\medicationstatement.html" TargetMode="External"/><Relationship Id="rId2290" Type="http://schemas.openxmlformats.org/officeDocument/2006/relationships/hyperlink" Target="file:///C:\Users\Lloyd\Documents\SVN\FHIR\build\qa\observation-definitions.html" TargetMode="External"/><Relationship Id="rId2388" Type="http://schemas.openxmlformats.org/officeDocument/2006/relationships/hyperlink" Target="file:///C:\Users\Lloyd\Documents\SVN\FHIR\build\qa\http.html" TargetMode="External"/><Relationship Id="rId2595" Type="http://schemas.openxmlformats.org/officeDocument/2006/relationships/hyperlink" Target="file:///C:\Users\Lloyd\Documents\SVN\FHIR\build\qa\rxnorm.html" TargetMode="External"/><Relationship Id="rId262" Type="http://schemas.openxmlformats.org/officeDocument/2006/relationships/hyperlink" Target="http://www.gevityinc.com" TargetMode="External"/><Relationship Id="rId567" Type="http://schemas.openxmlformats.org/officeDocument/2006/relationships/hyperlink" Target="file:///C:\Users\Lloyd\Documents\SVN\FHIR\build\qa\datatypes.html" TargetMode="External"/><Relationship Id="rId1197" Type="http://schemas.openxmlformats.org/officeDocument/2006/relationships/hyperlink" Target="file:///C:\Users\Lloyd\Documents\SVN\FHIR\build\qa\claim.html" TargetMode="External"/><Relationship Id="rId2150" Type="http://schemas.openxmlformats.org/officeDocument/2006/relationships/hyperlink" Target="file:///C:\Users\Lloyd\Documents\SVN\FHIR\build\qa\substance.html" TargetMode="External"/><Relationship Id="rId2248" Type="http://schemas.openxmlformats.org/officeDocument/2006/relationships/hyperlink" Target="file:///C:\Users\Lloyd\Documents\SVN\FHIR\build\qa\http.html" TargetMode="External"/><Relationship Id="rId122" Type="http://schemas.openxmlformats.org/officeDocument/2006/relationships/hyperlink" Target="file:///C:\Users\Lloyd\Documents\SVN\FHIR\build\qa\comparison-v2.html" TargetMode="External"/><Relationship Id="rId774" Type="http://schemas.openxmlformats.org/officeDocument/2006/relationships/image" Target="file:///C:\Users\Lloyd\Documents\SVN\FHIR\build\qa\help.png" TargetMode="External"/><Relationship Id="rId981" Type="http://schemas.openxmlformats.org/officeDocument/2006/relationships/image" Target="file:///C:\Users\Lloyd\Documents\SVN\FHIR\build\qa\tbl_vline.png" TargetMode="External"/><Relationship Id="rId1057" Type="http://schemas.openxmlformats.org/officeDocument/2006/relationships/hyperlink" Target="file:///C:\Users\Lloyd\Documents\SVN\FHIR\build\qa\auditevent.html" TargetMode="External"/><Relationship Id="rId2010" Type="http://schemas.openxmlformats.org/officeDocument/2006/relationships/hyperlink" Target="file:///C:\Users\Lloyd\Documents\SVN\FHIR\build\qa\daf\daf.html" TargetMode="External"/><Relationship Id="rId2455" Type="http://schemas.openxmlformats.org/officeDocument/2006/relationships/hyperlink" Target="file:///C:\Users\Lloyd\Documents\SVN\FHIR\build\qa\resource.html" TargetMode="External"/><Relationship Id="rId2662" Type="http://schemas.openxmlformats.org/officeDocument/2006/relationships/hyperlink" Target="http://hl7.org/fhir-develop" TargetMode="External"/><Relationship Id="rId427" Type="http://schemas.openxmlformats.org/officeDocument/2006/relationships/hyperlink" Target="file:///C:\Users\Lloyd\Documents\SVN\FHIR\build\qa\datatypes-examples.html" TargetMode="External"/><Relationship Id="rId634" Type="http://schemas.openxmlformats.org/officeDocument/2006/relationships/hyperlink" Target="file:///C:\Users\Lloyd\Documents\SVN\FHIR\build\qa\overview-dev.html" TargetMode="External"/><Relationship Id="rId841" Type="http://schemas.openxmlformats.org/officeDocument/2006/relationships/hyperlink" Target="file:///C:\Users\Lloyd\Documents\SVN\FHIR\build\qa\structuredefinition-examples.html" TargetMode="External"/><Relationship Id="rId1264" Type="http://schemas.openxmlformats.org/officeDocument/2006/relationships/hyperlink" Target="file:///C:\Users\Lloyd\Documents\SVN\FHIR\build\qa\documents.html" TargetMode="External"/><Relationship Id="rId1471" Type="http://schemas.openxmlformats.org/officeDocument/2006/relationships/hyperlink" Target="clinical.html" TargetMode="External"/><Relationship Id="rId1569" Type="http://schemas.openxmlformats.org/officeDocument/2006/relationships/hyperlink" Target="file:///C:\Users\Lloyd\Documents\SVN\FHIR\build\qa\practitioner-example-f201-ab.html" TargetMode="External"/><Relationship Id="rId2108" Type="http://schemas.openxmlformats.org/officeDocument/2006/relationships/hyperlink" Target="file:///C:\Users\Lloyd\Documents\SVN\FHIR\build\qa\goal.html" TargetMode="External"/><Relationship Id="rId2315" Type="http://schemas.openxmlformats.org/officeDocument/2006/relationships/hyperlink" Target="file:///C:\Users\Lloyd\Documents\SVN\FHIR\build\qa\datatypes.html" TargetMode="External"/><Relationship Id="rId2522" Type="http://schemas.openxmlformats.org/officeDocument/2006/relationships/hyperlink" Target="http://unitsofmeasure.org" TargetMode="External"/><Relationship Id="rId701" Type="http://schemas.openxmlformats.org/officeDocument/2006/relationships/hyperlink" Target="file:///C:\Users\Lloyd\Documents\SVN\FHIR\build\qa\history.html" TargetMode="External"/><Relationship Id="rId939" Type="http://schemas.openxmlformats.org/officeDocument/2006/relationships/hyperlink" Target="file:///C:\Users\Lloyd\Documents\SVN\FHIR\build\qa\claim.html" TargetMode="External"/><Relationship Id="rId1124" Type="http://schemas.openxmlformats.org/officeDocument/2006/relationships/hyperlink" Target="file:///C:\Users\Lloyd\Documents\SVN\FHIR\build\qa\datatypes.html" TargetMode="External"/><Relationship Id="rId1331" Type="http://schemas.openxmlformats.org/officeDocument/2006/relationships/hyperlink" Target="file:///C:\Users\Lloyd\Documents\SVN\FHIR\build\qa\bundle-definitions.html" TargetMode="External"/><Relationship Id="rId1776" Type="http://schemas.openxmlformats.org/officeDocument/2006/relationships/hyperlink" Target="file:///C:\Users\Lloyd\Documents\SVN\FHIR\build\qa\history.html" TargetMode="External"/><Relationship Id="rId1983" Type="http://schemas.openxmlformats.org/officeDocument/2006/relationships/hyperlink" Target="file:///C:\Users\Lloyd\Documents\SVN\FHIR\build\qa\resource.html" TargetMode="External"/><Relationship Id="rId68" Type="http://schemas.openxmlformats.org/officeDocument/2006/relationships/hyperlink" Target="file:///C:\Users\Lloyd\Documents\SVN\FHIR\build\qa\help.html" TargetMode="External"/><Relationship Id="rId1429" Type="http://schemas.openxmlformats.org/officeDocument/2006/relationships/control" Target="activeX/activeX3.xml"/><Relationship Id="rId1636" Type="http://schemas.openxmlformats.org/officeDocument/2006/relationships/hyperlink" Target="file:///C:\Users\Lloyd\Documents\SVN\FHIR\build\qa\extensibility.html" TargetMode="External"/><Relationship Id="rId1843" Type="http://schemas.openxmlformats.org/officeDocument/2006/relationships/hyperlink" Target="file:///C:\Users\Lloyd\Documents\SVN\FHIR\build\qa\resourcelist.html" TargetMode="External"/><Relationship Id="rId1703" Type="http://schemas.openxmlformats.org/officeDocument/2006/relationships/hyperlink" Target="file:///C:\Users\Lloyd\Documents\SVN\FHIR\build\qa\patient.html" TargetMode="External"/><Relationship Id="rId1910" Type="http://schemas.openxmlformats.org/officeDocument/2006/relationships/hyperlink" Target="file:///C:\Users\Lloyd\Documents\SVN\FHIR\build\qa\extensibility.html" TargetMode="External"/><Relationship Id="rId284" Type="http://schemas.openxmlformats.org/officeDocument/2006/relationships/hyperlink" Target="http://www.nehta.gov.au" TargetMode="External"/><Relationship Id="rId491" Type="http://schemas.openxmlformats.org/officeDocument/2006/relationships/hyperlink" Target="file:///C:\Users\Lloyd\Documents\SVN\FHIR\build\qa\xml.html" TargetMode="External"/><Relationship Id="rId2172" Type="http://schemas.openxmlformats.org/officeDocument/2006/relationships/hyperlink" Target="file:///C:\Users\Lloyd\Documents\SVN\FHIR\build\qa\deviceusestatement.html" TargetMode="External"/><Relationship Id="rId144" Type="http://schemas.openxmlformats.org/officeDocument/2006/relationships/hyperlink" Target="file:///C:\Users\Lloyd\Documents\SVN\FHIR\build\qa\search_filter.html" TargetMode="External"/><Relationship Id="rId589" Type="http://schemas.openxmlformats.org/officeDocument/2006/relationships/hyperlink" Target="file:///C:\Users\Lloyd\Documents\SVN\FHIR\build\qa\datatypes.html" TargetMode="External"/><Relationship Id="rId796" Type="http://schemas.openxmlformats.org/officeDocument/2006/relationships/hyperlink" Target="file:///C:\Users\Lloyd\Documents\SVN\FHIR\build\qa\datatypes.html" TargetMode="External"/><Relationship Id="rId2477" Type="http://schemas.openxmlformats.org/officeDocument/2006/relationships/hyperlink" Target="file:///C:\Users\Lloyd\Documents\SVN\FHIR\build\qa\profiling.html" TargetMode="External"/><Relationship Id="rId2684" Type="http://schemas.openxmlformats.org/officeDocument/2006/relationships/hyperlink" Target="file:///C:\Users\Lloyd\Documents\SVN\FHIR\build\qa\riskassessment.html" TargetMode="External"/><Relationship Id="rId351"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terminologies.html" TargetMode="External"/><Relationship Id="rId863" Type="http://schemas.openxmlformats.org/officeDocument/2006/relationships/hyperlink" Target="file:///C:\Users\Lloyd\Documents\SVN\FHIR\build\qa\patient.profile.json.html" TargetMode="External"/><Relationship Id="rId1079" Type="http://schemas.openxmlformats.org/officeDocument/2006/relationships/hyperlink" Target="file:///C:\Users\Lloyd\Documents\SVN\FHIR\build\qa\goal.html" TargetMode="External"/><Relationship Id="rId1286" Type="http://schemas.openxmlformats.org/officeDocument/2006/relationships/hyperlink" Target="file:///C:\Users\Lloyd\Documents\SVN\FHIR\build\qa\v3\vs\SecurityIntegrityObservationValue\index.html" TargetMode="External"/><Relationship Id="rId1493" Type="http://schemas.openxmlformats.org/officeDocument/2006/relationships/hyperlink" Target="file:///C:\Users\Lloyd\Documents\SVN\FHIR\build\qa\examples.zip" TargetMode="External"/><Relationship Id="rId2032" Type="http://schemas.openxmlformats.org/officeDocument/2006/relationships/hyperlink" Target="file:///C:\Users\Lloyd\Documents\SVN\FHIR\build\qa\terminologies.html" TargetMode="External"/><Relationship Id="rId2337" Type="http://schemas.openxmlformats.org/officeDocument/2006/relationships/hyperlink" Target="file:///C:\Users\Lloyd\Documents\SVN\FHIR\build\qa\search.html" TargetMode="External"/><Relationship Id="rId2544" Type="http://schemas.openxmlformats.org/officeDocument/2006/relationships/hyperlink" Target="http://www.who.int/classifications/icf/en/" TargetMode="External"/><Relationship Id="rId211" Type="http://schemas.openxmlformats.org/officeDocument/2006/relationships/hyperlink" Target="file:///C:\Users\Lloyd\Documents\SVN\FHIR\build\qa\profiling.html" TargetMode="External"/><Relationship Id="rId309" Type="http://schemas.openxmlformats.org/officeDocument/2006/relationships/hyperlink" Target="http://www.youcentric.com" TargetMode="External"/><Relationship Id="rId516" Type="http://schemas.openxmlformats.org/officeDocument/2006/relationships/hyperlink" Target="file:///C:\Users\Lloyd\Documents\SVN\FHIR\build\qa\terminologies.html" TargetMode="External"/><Relationship Id="rId1146" Type="http://schemas.openxmlformats.org/officeDocument/2006/relationships/hyperlink" Target="http://gforge.hl7.org/gf/project/fhir/tracker/?action=TrackerItemEdit&amp;tracker_item_id=3291" TargetMode="External"/><Relationship Id="rId1798" Type="http://schemas.openxmlformats.org/officeDocument/2006/relationships/image" Target="file:///C:\Users\Lloyd\Documents\SVN\FHIR\build\qa\assets\images\hl7-logo.png" TargetMode="External"/><Relationship Id="rId2751" Type="http://schemas.openxmlformats.org/officeDocument/2006/relationships/hyperlink" Target="file:///C:\Users\Lloyd\Documents\SVN\FHIR\build\qa\flag.html" TargetMode="External"/><Relationship Id="rId723" Type="http://schemas.openxmlformats.org/officeDocument/2006/relationships/hyperlink" Target="https://www.oracle.com/java/index.html" TargetMode="External"/><Relationship Id="rId930" Type="http://schemas.openxmlformats.org/officeDocument/2006/relationships/hyperlink" Target="file:///C:\Users\Lloyd\Documents\SVN\FHIR\build\qa\history.html" TargetMode="External"/><Relationship Id="rId1006" Type="http://schemas.openxmlformats.org/officeDocument/2006/relationships/hyperlink" Target="file:///C:\Users\Lloyd\Documents\SVN\FHIR\build\qa\json.html" TargetMode="External"/><Relationship Id="rId1353" Type="http://schemas.openxmlformats.org/officeDocument/2006/relationships/hyperlink" Target="http://tools.ietf.org/html/rfc2616" TargetMode="External"/><Relationship Id="rId1560" Type="http://schemas.openxmlformats.org/officeDocument/2006/relationships/hyperlink" Target="file:///C:\Users\Lloyd\Documents\SVN\FHIR\build\qa\observation-example-f001-glucose.html" TargetMode="External"/><Relationship Id="rId1658" Type="http://schemas.openxmlformats.org/officeDocument/2006/relationships/hyperlink" Target="http://creativecommons.org/publicdomain/zero/1.0/" TargetMode="External"/><Relationship Id="rId1865" Type="http://schemas.openxmlformats.org/officeDocument/2006/relationships/hyperlink" Target="file:///C:\Users\Lloyd\Documents\SVN\FHIR\build\qa\operationoutcome.html" TargetMode="External"/><Relationship Id="rId2404" Type="http://schemas.openxmlformats.org/officeDocument/2006/relationships/hyperlink" Target="file:///C:\Users\Lloyd\Documents\SVN\FHIR\build\qa\documents.html" TargetMode="External"/><Relationship Id="rId2611" Type="http://schemas.openxmlformats.org/officeDocument/2006/relationships/hyperlink" Target="file:///C:\Users\Lloyd\Documents\SVN\FHIR\build\qa\list.html" TargetMode="External"/><Relationship Id="rId2709" Type="http://schemas.openxmlformats.org/officeDocument/2006/relationships/hyperlink" Target="file:///C:\Users\Lloyd\Documents\SVN\FHIR\build\qa\structuredefinition.html" TargetMode="External"/><Relationship Id="rId1213" Type="http://schemas.openxmlformats.org/officeDocument/2006/relationships/hyperlink" Target="file:///C:\Users\Lloyd\Documents\SVN\FHIR\build\qa\iglist.html" TargetMode="External"/><Relationship Id="rId1420" Type="http://schemas.openxmlformats.org/officeDocument/2006/relationships/hyperlink" Target="file:///C:\Users\Lloyd\Documents\SVN\FHIR\build\qa\profiling.html" TargetMode="External"/><Relationship Id="rId1518" Type="http://schemas.openxmlformats.org/officeDocument/2006/relationships/hyperlink" Target="file:///C:\Users\Lloyd\Documents\SVN\FHIR\build\qa\organization-example-f002-burgers-card.html" TargetMode="External"/><Relationship Id="rId1725" Type="http://schemas.openxmlformats.org/officeDocument/2006/relationships/hyperlink" Target="file:///C:\Users\Lloyd\Documents\SVN\FHIR\build\qa\operationoutcome.html" TargetMode="External"/><Relationship Id="rId1932" Type="http://schemas.openxmlformats.org/officeDocument/2006/relationships/hyperlink" Target="file:///C:\Users\Lloyd\Documents\SVN\FHIR\build\qa\messageheader.html" TargetMode="External"/><Relationship Id="rId17" Type="http://schemas.openxmlformats.org/officeDocument/2006/relationships/hyperlink" Target="file:///C:\Users\Lloyd\Documents\SVN\FHIR\build\qa\history.html" TargetMode="External"/><Relationship Id="rId2194" Type="http://schemas.openxmlformats.org/officeDocument/2006/relationships/hyperlink" Target="file:///C:\Users\Lloyd\Documents\SVN\FHIR\build\qa\bundle.html" TargetMode="External"/><Relationship Id="rId166" Type="http://schemas.openxmlformats.org/officeDocument/2006/relationships/hyperlink" Target="file:///C:\Users\Lloyd\Documents\SVN\FHIR\build\qa\resource.html" TargetMode="External"/><Relationship Id="rId373" Type="http://schemas.openxmlformats.org/officeDocument/2006/relationships/hyperlink" Target="file:///C:\Users\Lloyd\Documents\SVN\FHIR\build\qa\datatypes.html" TargetMode="External"/><Relationship Id="rId580" Type="http://schemas.openxmlformats.org/officeDocument/2006/relationships/hyperlink" Target="file:///C:\Users\Lloyd\Documents\SVN\FHIR\build\qa\datatypes.html" TargetMode="External"/><Relationship Id="rId2054" Type="http://schemas.openxmlformats.org/officeDocument/2006/relationships/hyperlink" Target="file:///C:\Users\Lloyd\Documents\SVN\FHIR\build\qa\procedure.html" TargetMode="External"/><Relationship Id="rId2261" Type="http://schemas.openxmlformats.org/officeDocument/2006/relationships/hyperlink" Target="file:///C:\Users\Lloyd\Documents\SVN\FHIR\build\qa\http.html" TargetMode="External"/><Relationship Id="rId2499" Type="http://schemas.openxmlformats.org/officeDocument/2006/relationships/hyperlink" Target="file:///C:\Users\Lloyd\Documents\SVN\FHIR\build\qa\datatypes.html" TargetMode="External"/><Relationship Id="rId1" Type="http://schemas.openxmlformats.org/officeDocument/2006/relationships/numbering" Target="numbering.xml"/><Relationship Id="rId233" Type="http://schemas.openxmlformats.org/officeDocument/2006/relationships/hyperlink" Target="http://www.accenture.com"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composition.html" TargetMode="External"/><Relationship Id="rId885" Type="http://schemas.openxmlformats.org/officeDocument/2006/relationships/hyperlink" Target="http://www.hl7.org/v3ballot/html/infrastructure/vocabulary/EntityNamePartQualifierR2.html" TargetMode="External"/><Relationship Id="rId1070" Type="http://schemas.openxmlformats.org/officeDocument/2006/relationships/hyperlink" Target="file:///C:\Users\Lloyd\Documents\SVN\FHIR\build\qa\deviceuserequest.html" TargetMode="External"/><Relationship Id="rId2121" Type="http://schemas.openxmlformats.org/officeDocument/2006/relationships/hyperlink" Target="file:///C:\Users\Lloyd\Documents\SVN\FHIR\build\qa\medicationorder.html" TargetMode="External"/><Relationship Id="rId2359" Type="http://schemas.openxmlformats.org/officeDocument/2006/relationships/hyperlink" Target="file:///C:\Users\Lloyd\Documents\SVN\FHIR\build\qa\resourcelist.html" TargetMode="External"/><Relationship Id="rId2566" Type="http://schemas.openxmlformats.org/officeDocument/2006/relationships/hyperlink" Target="file:///C:\Users\Lloyd\Documents\SVN\FHIR\build\qa\datatypes.html" TargetMode="External"/><Relationship Id="rId2773" Type="http://schemas.openxmlformats.org/officeDocument/2006/relationships/hyperlink" Target="file:///C:\Users\Lloyd\Documents\SVN\FHIR\build\qa\history.html" TargetMode="External"/><Relationship Id="rId300" Type="http://schemas.openxmlformats.org/officeDocument/2006/relationships/hyperlink" Target="http://www.sysmex.co.nz"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history.html" TargetMode="External"/><Relationship Id="rId952" Type="http://schemas.openxmlformats.org/officeDocument/2006/relationships/hyperlink" Target="file:///C:\Users\Lloyd\Documents\SVN\FHIR\build\qa\paymentnotice.html" TargetMode="External"/><Relationship Id="rId1168" Type="http://schemas.openxmlformats.org/officeDocument/2006/relationships/hyperlink" Target="file:///C:\Users\Lloyd\Documents\SVN\FHIR\build\qa\appointment.html" TargetMode="External"/><Relationship Id="rId1375" Type="http://schemas.openxmlformats.org/officeDocument/2006/relationships/hyperlink" Target="file:///C:\Users\Lloyd\Documents\SVN\FHIR\build\qa\profiling.html" TargetMode="External"/><Relationship Id="rId1582" Type="http://schemas.openxmlformats.org/officeDocument/2006/relationships/hyperlink" Target="file:///C:\Users\Lloyd\Documents\SVN\FHIR\build\qa\encounter-example-f202-20130128.html" TargetMode="External"/><Relationship Id="rId2219" Type="http://schemas.openxmlformats.org/officeDocument/2006/relationships/hyperlink" Target="file:///C:\Users\Lloyd\Documents\SVN\FHIR\build\qa\claimresponse.html" TargetMode="External"/><Relationship Id="rId2426" Type="http://schemas.openxmlformats.org/officeDocument/2006/relationships/hyperlink" Target="file:///C:\Users\Lloyd\Documents\SVN\FHIR\build\qa\documents.html" TargetMode="External"/><Relationship Id="rId2633" Type="http://schemas.openxmlformats.org/officeDocument/2006/relationships/hyperlink" Target="file:///C:\Users\Lloyd\Documents\SVN\FHIR\build\qa\rxnorm.html" TargetMode="External"/><Relationship Id="rId81" Type="http://schemas.openxmlformats.org/officeDocument/2006/relationships/hyperlink" Target="file:///C:\Users\Lloyd\Documents\SVN\FHIR\build\qa\resource.html" TargetMode="External"/><Relationship Id="rId605" Type="http://schemas.openxmlformats.org/officeDocument/2006/relationships/hyperlink" Target="file:///C:\Users\Lloyd\Documents\SVN\FHIR\build\qa\help.html" TargetMode="External"/><Relationship Id="rId812" Type="http://schemas.openxmlformats.org/officeDocument/2006/relationships/hyperlink" Target="file:///C:\Users\Lloyd\Documents\SVN\FHIR\build\qa\extensibility.html" TargetMode="External"/><Relationship Id="rId1028" Type="http://schemas.openxmlformats.org/officeDocument/2006/relationships/hyperlink" Target="file:///C:\Users\Lloyd\Documents\SVN\FHIR\build\qa\datatypes.html" TargetMode="External"/><Relationship Id="rId1235" Type="http://schemas.openxmlformats.org/officeDocument/2006/relationships/hyperlink" Target="file:///C:\Users\Lloyd\Documents\SVN\FHIR\build\qa\profile.html" TargetMode="External"/><Relationship Id="rId1442" Type="http://schemas.openxmlformats.org/officeDocument/2006/relationships/hyperlink" Target="file:///C:\Users\Lloyd\Documents\SVN\FHIR\build\qa\lifecycle.html" TargetMode="External"/><Relationship Id="rId1887" Type="http://schemas.openxmlformats.org/officeDocument/2006/relationships/hyperlink" Target="file:///C:\Users\Lloyd\Documents\SVN\FHIR\build\qa\security-labels.html" TargetMode="External"/><Relationship Id="rId1302" Type="http://schemas.openxmlformats.org/officeDocument/2006/relationships/hyperlink" Target="http://www.w3.org/Protocols/rfc2616/rfc2616-sec14.html" TargetMode="External"/><Relationship Id="rId1747" Type="http://schemas.openxmlformats.org/officeDocument/2006/relationships/hyperlink" Target="file:///C:\Users\Lloyd\Documents\SVN\FHIR\build\qa\history.html" TargetMode="External"/><Relationship Id="rId1954" Type="http://schemas.openxmlformats.org/officeDocument/2006/relationships/hyperlink" Target="file:///C:\Users\Lloyd\Documents\SVN\FHIR\build\qa\profiling.html" TargetMode="External"/><Relationship Id="rId2700" Type="http://schemas.openxmlformats.org/officeDocument/2006/relationships/hyperlink" Target="file:///C:\Users\Lloyd\Documents\SVN\FHIR\build\qa\resource.html" TargetMode="External"/><Relationship Id="rId39" Type="http://schemas.openxmlformats.org/officeDocument/2006/relationships/hyperlink" Target="file:///C:\Users\Lloyd\Documents\SVN\FHIR\build\qa\extensibility.html" TargetMode="External"/><Relationship Id="rId1607" Type="http://schemas.openxmlformats.org/officeDocument/2006/relationships/hyperlink" Target="file:///C:\Users\Lloyd\Documents\SVN\FHIR\build\qa\observation-example-f206-staphylococcus.html" TargetMode="External"/><Relationship Id="rId1814" Type="http://schemas.openxmlformats.org/officeDocument/2006/relationships/hyperlink" Target="file:///C:\Users\Lloyd\Documents\SVN\FHIR\build\qa\parameters.html" TargetMode="External"/><Relationship Id="rId188" Type="http://schemas.openxmlformats.org/officeDocument/2006/relationships/image" Target="file:///C:\Users\Lloyd\Documents\SVN\FHIR\build\qa\icon_resource.png"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observation.html" TargetMode="External"/><Relationship Id="rId2283" Type="http://schemas.openxmlformats.org/officeDocument/2006/relationships/hyperlink" Target="file:///C:\Users\Lloyd\Documents\SVN\FHIR\build\qa\datatypes.html" TargetMode="External"/><Relationship Id="rId2490" Type="http://schemas.openxmlformats.org/officeDocument/2006/relationships/hyperlink" Target="file:///C:\Users\Lloyd\Documents\SVN\FHIR\build\qa\.json.html" TargetMode="External"/><Relationship Id="rId2588" Type="http://schemas.openxmlformats.org/officeDocument/2006/relationships/hyperlink" Target="file:///C:\Users\Lloyd\Documents\SVN\FHIR\build\qa\extension-valueset-reference.html" TargetMode="External"/><Relationship Id="rId255" Type="http://schemas.openxmlformats.org/officeDocument/2006/relationships/hyperlink" Target="http://www.edmondsci.com" TargetMode="External"/><Relationship Id="rId462" Type="http://schemas.openxmlformats.org/officeDocument/2006/relationships/hyperlink" Target="file:///C:\Users\Lloyd\Documents\SVN\FHIR\build\qa\datatypes-definitions.html" TargetMode="External"/><Relationship Id="rId1092" Type="http://schemas.openxmlformats.org/officeDocument/2006/relationships/hyperlink" Target="file:///C:\Users\Lloyd\Documents\SVN\FHIR\build\qa\medicationstatement.html" TargetMode="External"/><Relationship Id="rId1397" Type="http://schemas.openxmlformats.org/officeDocument/2006/relationships/hyperlink" Target="file:///C:\Users\Lloyd\Documents\SVN\FHIR\build\qa\diagnosticorder.html" TargetMode="External"/><Relationship Id="rId2143" Type="http://schemas.openxmlformats.org/officeDocument/2006/relationships/hyperlink" Target="file:///C:\Users\Lloyd\Documents\SVN\FHIR\build\qa\practitioner.html" TargetMode="External"/><Relationship Id="rId2350" Type="http://schemas.openxmlformats.org/officeDocument/2006/relationships/hyperlink" Target="file:///C:\Users\Lloyd\Documents\SVN\FHIR\build\qa\patient.html" TargetMode="External"/><Relationship Id="rId2795" Type="http://schemas.openxmlformats.org/officeDocument/2006/relationships/hyperlink" Target="file:///C:\Users\Lloyd\Documents\SVN\FHIR\build\qa\provenance.html" TargetMode="External"/><Relationship Id="rId115" Type="http://schemas.openxmlformats.org/officeDocument/2006/relationships/hyperlink" Target="file:///C:\Users\Lloyd\Documents\SVN\FHIR\build\qa\conformance.html" TargetMode="External"/><Relationship Id="rId322" Type="http://schemas.openxmlformats.org/officeDocument/2006/relationships/hyperlink" Target="file:///C:\Users\Lloyd\Documents\SVN\FHIR\build\qa\datatypes.html" TargetMode="External"/><Relationship Id="rId767" Type="http://schemas.openxmlformats.org/officeDocument/2006/relationships/image" Target="file:///C:\Users\Lloyd\Documents\SVN\FHIR\build\qa\icon_extension_simple.png" TargetMode="External"/><Relationship Id="rId974" Type="http://schemas.openxmlformats.org/officeDocument/2006/relationships/hyperlink" Target="file:///C:\Users\Lloyd\Documents\SVN\FHIR\build\qa\history.html" TargetMode="External"/><Relationship Id="rId2003" Type="http://schemas.openxmlformats.org/officeDocument/2006/relationships/hyperlink" Target="file:///C:\Users\Lloyd\Documents\SVN\FHIR\build\qa\extensibility-examples.html" TargetMode="External"/><Relationship Id="rId2210" Type="http://schemas.openxmlformats.org/officeDocument/2006/relationships/hyperlink" Target="file:///C:\Users\Lloyd\Documents\SVN\FHIR\build\qa\searchparameter.html" TargetMode="External"/><Relationship Id="rId2448" Type="http://schemas.openxmlformats.org/officeDocument/2006/relationships/hyperlink" Target="file:///C:\Users\Lloyd\Documents\SVN\FHIR\build\qa\resource.html" TargetMode="External"/><Relationship Id="rId2655" Type="http://schemas.openxmlformats.org/officeDocument/2006/relationships/hyperlink" Target="file:///C:\Users\Lloyd\Documents\SVN\FHIR\build\qa\help.html" TargetMode="External"/><Relationship Id="rId627" Type="http://schemas.openxmlformats.org/officeDocument/2006/relationships/hyperlink" Target="file:///C:\Users\Lloyd\Documents\SVN\FHIR\build\qa\help.html" TargetMode="External"/><Relationship Id="rId834" Type="http://schemas.openxmlformats.org/officeDocument/2006/relationships/hyperlink" Target="file:///C:\Users\Lloyd\Documents\SVN\FHIR\build\qa\json.html" TargetMode="External"/><Relationship Id="rId1257" Type="http://schemas.openxmlformats.org/officeDocument/2006/relationships/hyperlink" Target="file:///C:\Users\Lloyd\Documents\SVN\FHIR\build\qa\history.html" TargetMode="External"/><Relationship Id="rId1464" Type="http://schemas.openxmlformats.org/officeDocument/2006/relationships/hyperlink" Target="file:///C:\Users\Lloyd\Documents\SVN\FHIR\build\qa\documentation.html" TargetMode="External"/><Relationship Id="rId1671" Type="http://schemas.openxmlformats.org/officeDocument/2006/relationships/hyperlink" Target="file:///C:\Users\Lloyd\Documents\SVN\FHIR\build\qa\condition.html" TargetMode="External"/><Relationship Id="rId2308" Type="http://schemas.openxmlformats.org/officeDocument/2006/relationships/hyperlink" Target="file:///C:\Users\Lloyd\Documents\SVN\FHIR\build\qa\bundle-definitions.html" TargetMode="External"/><Relationship Id="rId2515" Type="http://schemas.openxmlformats.org/officeDocument/2006/relationships/hyperlink" Target="http://tools.ietf.org/html/rfc5141" TargetMode="External"/><Relationship Id="rId2722" Type="http://schemas.openxmlformats.org/officeDocument/2006/relationships/hyperlink" Target="file:///C:\Users\Lloyd\Documents\SVN\FHIR\build\qa\resource.html" TargetMode="External"/><Relationship Id="rId901" Type="http://schemas.openxmlformats.org/officeDocument/2006/relationships/hyperlink" Target="file:///C:\Users\Lloyd\Documents\SVN\FHIR\build\qa\datatypes.html" TargetMode="External"/><Relationship Id="rId1117" Type="http://schemas.openxmlformats.org/officeDocument/2006/relationships/hyperlink" Target="http://gforge.hl7.org/gf/project/fhir/tracker/?action=TrackerItemEdit&amp;tracker_item_id=2889" TargetMode="External"/><Relationship Id="rId1324" Type="http://schemas.openxmlformats.org/officeDocument/2006/relationships/hyperlink" Target="file:///C:\Users\Lloyd\Documents\SVN\FHIR\build\qa\patient-operations.html" TargetMode="External"/><Relationship Id="rId1531" Type="http://schemas.openxmlformats.org/officeDocument/2006/relationships/hyperlink" Target="file:///C:\Users\Lloyd\Documents\SVN\FHIR\build\qa\condition-example-f003-abscess.html" TargetMode="External"/><Relationship Id="rId1769" Type="http://schemas.openxmlformats.org/officeDocument/2006/relationships/hyperlink" Target="file:///C:\Users\Lloyd\Documents\SVN\FHIR\build\qa\help.html" TargetMode="External"/><Relationship Id="rId1976" Type="http://schemas.openxmlformats.org/officeDocument/2006/relationships/hyperlink" Target="file:///C:\Users\Lloyd\Documents\SVN\FHIR\build\qa\valueset.html" TargetMode="External"/><Relationship Id="rId30" Type="http://schemas.openxmlformats.org/officeDocument/2006/relationships/hyperlink" Target="file:///C:\Users\Lloyd\Documents\SVN\FHIR\build\qa\overview-dev.html" TargetMode="External"/><Relationship Id="rId1629" Type="http://schemas.openxmlformats.org/officeDocument/2006/relationships/hyperlink" Target="file:///C:\Users\Lloyd\Documents\SVN\FHIR\build\qa\json.html" TargetMode="External"/><Relationship Id="rId1836" Type="http://schemas.openxmlformats.org/officeDocument/2006/relationships/hyperlink" Target="file:///C:\Users\Lloyd\Documents\SVN\FHIR\build\qa\extensibility.html" TargetMode="External"/><Relationship Id="rId1903" Type="http://schemas.openxmlformats.org/officeDocument/2006/relationships/hyperlink" Target="file:///C:\Users\Lloyd\Documents\SVN\FHIR\build\qa\comparison.html" TargetMode="External"/><Relationship Id="rId2098" Type="http://schemas.openxmlformats.org/officeDocument/2006/relationships/hyperlink" Target="file:///C:\Users\Lloyd\Documents\SVN\FHIR\build\qa\condition.html" TargetMode="External"/><Relationship Id="rId277" Type="http://schemas.openxmlformats.org/officeDocument/2006/relationships/hyperlink" Target="http://lantanagroup.com" TargetMode="External"/><Relationship Id="rId484" Type="http://schemas.openxmlformats.org/officeDocument/2006/relationships/hyperlink" Target="http://tools.ietf.org/html/rfc4648" TargetMode="External"/><Relationship Id="rId2165" Type="http://schemas.openxmlformats.org/officeDocument/2006/relationships/hyperlink" Target="file:///C:\Users\Lloyd\Documents\SVN\FHIR\build\qa\slot.html" TargetMode="External"/><Relationship Id="rId137" Type="http://schemas.openxmlformats.org/officeDocument/2006/relationships/hyperlink" Target="file:///C:\Users\Lloyd\Documents\SVN\FHIR\build\qa\documentreference.html" TargetMode="External"/><Relationship Id="rId344" Type="http://schemas.openxmlformats.org/officeDocument/2006/relationships/hyperlink" Target="file:///C:\Users\Lloyd\Documents\SVN\FHIR\build\qa\datatypes-examples.html" TargetMode="External"/><Relationship Id="rId691" Type="http://schemas.openxmlformats.org/officeDocument/2006/relationships/hyperlink" Target="file:///C:\Users\Lloyd\Documents\SVN\FHIR\build\qa\conformance.html" TargetMode="External"/><Relationship Id="rId789" Type="http://schemas.openxmlformats.org/officeDocument/2006/relationships/hyperlink" Target="file:///C:\Users\Lloyd\Documents\SVN\FHIR\build\qa\datatypes.html" TargetMode="External"/><Relationship Id="rId996" Type="http://schemas.openxmlformats.org/officeDocument/2006/relationships/hyperlink" Target="file:///C:\Users\Lloyd\Documents\SVN\FHIR\build\qa\search.html" TargetMode="External"/><Relationship Id="rId2025" Type="http://schemas.openxmlformats.org/officeDocument/2006/relationships/hyperlink" Target="file:///C:\Users\Lloyd\Documents\SVN\FHIR\build\qa\history.html" TargetMode="External"/><Relationship Id="rId2372" Type="http://schemas.openxmlformats.org/officeDocument/2006/relationships/hyperlink" Target="file:///C:\Users\Lloyd\Documents\SVN\FHIR\build\qa\v3\vs\SecurityControlObservationValue\index.html" TargetMode="External"/><Relationship Id="rId2677" Type="http://schemas.openxmlformats.org/officeDocument/2006/relationships/hyperlink" Target="file:///C:\Users\Lloyd\Documents\SVN\FHIR\build\qa\managing.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rdf.html" TargetMode="External"/><Relationship Id="rId856" Type="http://schemas.openxmlformats.org/officeDocument/2006/relationships/hyperlink" Target="file:///C:\Users\Lloyd\Documents\SVN\FHIR\build\qa\quantity.profile.xml.html" TargetMode="External"/><Relationship Id="rId1181" Type="http://schemas.openxmlformats.org/officeDocument/2006/relationships/hyperlink" Target="file:///C:\Users\Lloyd\Documents\SVN\FHIR\build\qa\deviceuserequest.html" TargetMode="External"/><Relationship Id="rId1279" Type="http://schemas.openxmlformats.org/officeDocument/2006/relationships/hyperlink" Target="file:///C:\Users\Lloyd\Documents\SVN\FHIR\build\qa\operationoutcome.html" TargetMode="External"/><Relationship Id="rId1486" Type="http://schemas.openxmlformats.org/officeDocument/2006/relationships/hyperlink" Target="file:///C:\Users\Lloyd\Documents\SVN\FHIR\build\qa\terminologies.html" TargetMode="External"/><Relationship Id="rId2232" Type="http://schemas.openxmlformats.org/officeDocument/2006/relationships/hyperlink" Target="http://www.hl7.org/Special/committees/index.cfm" TargetMode="External"/><Relationship Id="rId2537" Type="http://schemas.openxmlformats.org/officeDocument/2006/relationships/hyperlink" Target="http://www.nubc.org" TargetMode="External"/><Relationship Id="rId204" Type="http://schemas.openxmlformats.org/officeDocument/2006/relationships/hyperlink" Target="file:///C:\Users\Lloyd\Documents\SVN\FHIR\build\qa\datatypes.html" TargetMode="External"/><Relationship Id="rId411" Type="http://schemas.openxmlformats.org/officeDocument/2006/relationships/hyperlink" Target="file:///C:\Users\Lloyd\Documents\SVN\FHIR\build\qa\datatypes-definitions.html" TargetMode="External"/><Relationship Id="rId509" Type="http://schemas.openxmlformats.org/officeDocument/2006/relationships/hyperlink" Target="file:///C:\Users\Lloyd\Documents\SVN\FHIR\build\qa\datatypes-examples.html" TargetMode="External"/><Relationship Id="rId1041" Type="http://schemas.openxmlformats.org/officeDocument/2006/relationships/hyperlink" Target="file:///C:\Users\Lloyd\Documents\SVN\FHIR\build\qa\datatypes.html" TargetMode="External"/><Relationship Id="rId1139" Type="http://schemas.openxmlformats.org/officeDocument/2006/relationships/hyperlink" Target="http://gforge.hl7.org/gf/project/fhir/tracker/?action=TrackerItemEdit&amp;tracker_item_id=3124" TargetMode="External"/><Relationship Id="rId1346" Type="http://schemas.openxmlformats.org/officeDocument/2006/relationships/hyperlink" Target="file:///C:\Users\Lloyd\Documents\SVN\FHIR\build\qa\subscription.html" TargetMode="External"/><Relationship Id="rId1693" Type="http://schemas.openxmlformats.org/officeDocument/2006/relationships/hyperlink" Target="http://loinc.org/downloads/files/LOINCManual.pdf" TargetMode="External"/><Relationship Id="rId1998" Type="http://schemas.openxmlformats.org/officeDocument/2006/relationships/hyperlink" Target="file:///C:\Users\Lloyd\Documents\SVN\FHIR\build\qa\elementdefinition-definitions.html" TargetMode="External"/><Relationship Id="rId2744" Type="http://schemas.openxmlformats.org/officeDocument/2006/relationships/hyperlink" Target="file:///C:\Users\Lloyd\Documents\SVN\FHIR\build\qa\documentreference.html" TargetMode="External"/><Relationship Id="rId716" Type="http://schemas.openxmlformats.org/officeDocument/2006/relationships/hyperlink" Target="file:///C:\Users\Lloyd\Documents\SVN\FHIR\build\qa\validation.html" TargetMode="External"/><Relationship Id="rId923" Type="http://schemas.openxmlformats.org/officeDocument/2006/relationships/hyperlink" Target="file:///C:\Users\Lloyd\Documents\SVN\FHIR\build\qa\valueset.html" TargetMode="External"/><Relationship Id="rId1553" Type="http://schemas.openxmlformats.org/officeDocument/2006/relationships/hyperlink" Target="file:///C:\Users\Lloyd\Documents\SVN\FHIR\build\qa\medicationorder-example-f005-enalapril.html" TargetMode="External"/><Relationship Id="rId1760" Type="http://schemas.openxmlformats.org/officeDocument/2006/relationships/hyperlink" Target="file:///C:\Users\Lloyd\Documents\SVN\FHIR\build\qa\media.html" TargetMode="External"/><Relationship Id="rId1858" Type="http://schemas.openxmlformats.org/officeDocument/2006/relationships/hyperlink" Target="file:///C:\Users\Lloyd\Documents\SVN\FHIR\build\qa\services.html" TargetMode="External"/><Relationship Id="rId2604" Type="http://schemas.openxmlformats.org/officeDocument/2006/relationships/hyperlink" Target="file:///C:\Users\Lloyd\Documents\SVN\FHIR\build\qa\datatypes.html" TargetMode="External"/><Relationship Id="rId52" Type="http://schemas.openxmlformats.org/officeDocument/2006/relationships/hyperlink" Target="mailto:lloyd@lmckenzie.com" TargetMode="External"/><Relationship Id="rId1206" Type="http://schemas.openxmlformats.org/officeDocument/2006/relationships/hyperlink" Target="file:///C:\Users\Lloyd\Documents\SVN\FHIR\build\qa\riskassessment.html" TargetMode="External"/><Relationship Id="rId1413" Type="http://schemas.openxmlformats.org/officeDocument/2006/relationships/hyperlink" Target="file:///C:\Users\Lloyd\Documents\SVN\FHIR\build\qa\security.html" TargetMode="External"/><Relationship Id="rId1620" Type="http://schemas.openxmlformats.org/officeDocument/2006/relationships/hyperlink" Target="file:///C:\Users\Lloyd\Documents\SVN\FHIR\build\qa\json.html" TargetMode="External"/><Relationship Id="rId1718" Type="http://schemas.openxmlformats.org/officeDocument/2006/relationships/hyperlink" Target="file:///C:\Users\Lloyd\Documents\SVN\FHIR\build\qa\messageheader.html" TargetMode="External"/><Relationship Id="rId1925" Type="http://schemas.openxmlformats.org/officeDocument/2006/relationships/hyperlink" Target="file:///C:\Users\Lloyd\Documents\SVN\FHIR\build\qa\services.html" TargetMode="External"/><Relationship Id="rId299" Type="http://schemas.openxmlformats.org/officeDocument/2006/relationships/hyperlink" Target="http://www.sysmex.com.au" TargetMode="External"/><Relationship Id="rId2187" Type="http://schemas.openxmlformats.org/officeDocument/2006/relationships/hyperlink" Target="file:///C:\Users\Lloyd\Documents\SVN\FHIR\build\qa\documentmanifest.html" TargetMode="External"/><Relationship Id="rId2394" Type="http://schemas.openxmlformats.org/officeDocument/2006/relationships/hyperlink" Target="http://docs.smarthealthit.org/" TargetMode="External"/><Relationship Id="rId159" Type="http://schemas.openxmlformats.org/officeDocument/2006/relationships/hyperlink" Target="file:///C:\Users\Lloyd\Documents\SVN\FHIR\build\qa\structuredefinition.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file:///C:\Users\Lloyd\Documents\SVN\FHIR\build\qa\datatypes.html" TargetMode="External"/><Relationship Id="rId780" Type="http://schemas.openxmlformats.org/officeDocument/2006/relationships/hyperlink" Target="file:///C:\Users\Lloyd\Documents\SVN\FHIR\build\qa\datatypes.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security.html" TargetMode="External"/><Relationship Id="rId2461" Type="http://schemas.openxmlformats.org/officeDocument/2006/relationships/hyperlink" Target="file:///C:\Users\Lloyd\Documents\SVN\FHIR\build\qa\.xsd" TargetMode="External"/><Relationship Id="rId2699" Type="http://schemas.openxmlformats.org/officeDocument/2006/relationships/hyperlink" Target="http://unitsofmeasure.org/trac//wiki/TermsOfUse" TargetMode="External"/><Relationship Id="rId226" Type="http://schemas.openxmlformats.org/officeDocument/2006/relationships/hyperlink" Target="http://wiki.hl7.org/index.php?title=FHIR" TargetMode="External"/><Relationship Id="rId433" Type="http://schemas.openxmlformats.org/officeDocument/2006/relationships/hyperlink" Target="file:///C:\Users\Lloyd\Documents\SVN\FHIR\build\qa\datatypes-example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condition.html" TargetMode="External"/><Relationship Id="rId1270" Type="http://schemas.openxmlformats.org/officeDocument/2006/relationships/hyperlink" Target="file:///C:\Users\Lloyd\Documents\SVN\FHIR\build\qa\resource.html" TargetMode="External"/><Relationship Id="rId2114" Type="http://schemas.openxmlformats.org/officeDocument/2006/relationships/hyperlink" Target="file:///C:\Users\Lloyd\Documents\SVN\FHIR\build\qa\nutritionorder.html" TargetMode="External"/><Relationship Id="rId2559" Type="http://schemas.openxmlformats.org/officeDocument/2006/relationships/hyperlink" Target="http://loinc.org" TargetMode="External"/><Relationship Id="rId2766" Type="http://schemas.openxmlformats.org/officeDocument/2006/relationships/hyperlink" Target="http://www.7-zip.org/" TargetMode="External"/><Relationship Id="rId640" Type="http://schemas.openxmlformats.org/officeDocument/2006/relationships/hyperlink" Target="file:///C:\Users\Lloyd\Documents\SVN\FHIR\build\qa\lifecycle.html" TargetMode="External"/><Relationship Id="rId738" Type="http://schemas.openxmlformats.org/officeDocument/2006/relationships/hyperlink" Target="file:///C:\Users\Lloyd\Documents\SVN\FHIR\build\qa\resource.html" TargetMode="External"/><Relationship Id="rId945" Type="http://schemas.openxmlformats.org/officeDocument/2006/relationships/hyperlink" Target="file:///C:\Users\Lloyd\Documents\SVN\FHIR\build\qa\processrequest.html" TargetMode="External"/><Relationship Id="rId1368" Type="http://schemas.openxmlformats.org/officeDocument/2006/relationships/hyperlink" Target="http://www.ietf.org/rfc/rfc4122.txt" TargetMode="External"/><Relationship Id="rId1575" Type="http://schemas.openxmlformats.org/officeDocument/2006/relationships/hyperlink" Target="file:///C:\Users\Lloyd\Documents\SVN\FHIR\build\qa\practitioner-example-f201-ab.html" TargetMode="External"/><Relationship Id="rId1782" Type="http://schemas.openxmlformats.org/officeDocument/2006/relationships/hyperlink" Target="file:///C:\Users\Lloyd\Documents\SVN\FHIR\build\qa\help.html" TargetMode="External"/><Relationship Id="rId2321" Type="http://schemas.openxmlformats.org/officeDocument/2006/relationships/hyperlink" Target="file:///C:\Users\Lloyd\Documents\SVN\FHIR\build\qa\datatypes.html" TargetMode="External"/><Relationship Id="rId2419" Type="http://schemas.openxmlformats.org/officeDocument/2006/relationships/hyperlink" Target="file:///C:\Users\Lloyd\Documents\SVN\FHIR\build\qa\terminology-service.html" TargetMode="External"/><Relationship Id="rId2626" Type="http://schemas.openxmlformats.org/officeDocument/2006/relationships/hyperlink" Target="http://www.hl7.org/documentcenter/public/standards/V3/core_principles/infrastructure/coreprinciples/v3modelcoreprinciples.html" TargetMode="External"/><Relationship Id="rId74" Type="http://schemas.openxmlformats.org/officeDocument/2006/relationships/hyperlink" Target="file:///C:\Users\Lloyd\Documents\SVN\FHIR\build\qa\help.html" TargetMode="External"/><Relationship Id="rId500" Type="http://schemas.openxmlformats.org/officeDocument/2006/relationships/hyperlink" Target="http://wiki.hl7.org/index.php?title=FHIR_Specification_Feedback_(DSTU_2)" TargetMode="External"/><Relationship Id="rId805" Type="http://schemas.openxmlformats.org/officeDocument/2006/relationships/hyperlink" Target="file:///C:\Users\Lloyd\Documents\SVN\FHIR\build\qa\datatypes.html" TargetMode="External"/><Relationship Id="rId1130" Type="http://schemas.openxmlformats.org/officeDocument/2006/relationships/hyperlink" Target="http://gforge.hl7.org/gf/project/fhir/tracker/?action=TrackerItemEdit&amp;tracker_item_id=3531" TargetMode="External"/><Relationship Id="rId1228" Type="http://schemas.openxmlformats.org/officeDocument/2006/relationships/hyperlink" Target="file:///C:\Users\Lloyd\Documents\SVN\FHIR\build\qa\operations.html" TargetMode="External"/><Relationship Id="rId1435" Type="http://schemas.openxmlformats.org/officeDocument/2006/relationships/hyperlink" Target="file:///C:\Users\Lloyd\Documents\SVN\FHIR\build\qa\lifecycle.html" TargetMode="External"/><Relationship Id="rId1642" Type="http://schemas.openxmlformats.org/officeDocument/2006/relationships/hyperlink" Target="file:///C:\Users\Lloyd\Documents\SVN\FHIR\build\qa\datatypes.html" TargetMode="External"/><Relationship Id="rId1947" Type="http://schemas.openxmlformats.org/officeDocument/2006/relationships/hyperlink" Target="http://wiki.hl7.org/index.php?title=FHIR_Guide_to_Designing_Resources" TargetMode="External"/><Relationship Id="rId1502" Type="http://schemas.openxmlformats.org/officeDocument/2006/relationships/hyperlink" Target="http://wiki.hl7.org/index.php?title=FHIR_Profiles_from_other_Organizations"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orionhealth.com"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observation.html" TargetMode="External"/><Relationship Id="rId150" Type="http://schemas.openxmlformats.org/officeDocument/2006/relationships/hyperlink" Target="file:///C:\Users\Lloyd\Documents\SVN\FHIR\build\qa\medication.html" TargetMode="External"/><Relationship Id="rId595" Type="http://schemas.openxmlformats.org/officeDocument/2006/relationships/hyperlink" Target="file:///C:\Users\Lloyd\Documents\SVN\FHIR\build\qa\datatypes.html" TargetMode="External"/><Relationship Id="rId2276"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terminologies-codes.html" TargetMode="External"/><Relationship Id="rId2690" Type="http://schemas.openxmlformats.org/officeDocument/2006/relationships/hyperlink" Target="file:///C:\Users\Lloyd\Documents\SVN\FHIR\build\qa\help.html" TargetMode="External"/><Relationship Id="rId248" Type="http://schemas.openxmlformats.org/officeDocument/2006/relationships/hyperlink" Target="http://www.corepointhealth.com" TargetMode="External"/><Relationship Id="rId455" Type="http://schemas.openxmlformats.org/officeDocument/2006/relationships/hyperlink" Target="file:///C:\Users\Lloyd\Documents\SVN\FHIR\build\qa\datatypes-definitions.html" TargetMode="External"/><Relationship Id="rId662" Type="http://schemas.openxmlformats.org/officeDocument/2006/relationships/hyperlink" Target="file:///C:\Users\Lloyd\Documents\SVN\FHIR\build\qa\identifier-registry.html" TargetMode="External"/><Relationship Id="rId1085" Type="http://schemas.openxmlformats.org/officeDocument/2006/relationships/hyperlink" Target="file:///C:\Users\Lloyd\Documents\SVN\FHIR\build\qa\list.html" TargetMode="External"/><Relationship Id="rId1292" Type="http://schemas.openxmlformats.org/officeDocument/2006/relationships/hyperlink" Target="file:///C:\Users\Lloyd\Documents\SVN\FHIR\build\qa\resource.html" TargetMode="External"/><Relationship Id="rId2136" Type="http://schemas.openxmlformats.org/officeDocument/2006/relationships/hyperlink" Target="file:///C:\Users\Lloyd\Documents\SVN\FHIR\build\qa\specimen.html" TargetMode="External"/><Relationship Id="rId2343" Type="http://schemas.openxmlformats.org/officeDocument/2006/relationships/hyperlink" Target="file:///C:\Users\Lloyd\Documents\SVN\FHIR\build\qa\datatypes.html" TargetMode="External"/><Relationship Id="rId2550" Type="http://schemas.openxmlformats.org/officeDocument/2006/relationships/hyperlink" Target="http://www.whocc.no/atc/structure_and_principles/" TargetMode="External"/><Relationship Id="rId2788" Type="http://schemas.openxmlformats.org/officeDocument/2006/relationships/hyperlink" Target="file:///C:\Users\Lloyd\Documents\SVN\FHIR\build\qa\extensibility.html" TargetMode="External"/><Relationship Id="rId108" Type="http://schemas.openxmlformats.org/officeDocument/2006/relationships/hyperlink" Target="file:///C:\Users\Lloyd\Documents\SVN\FHIR\build\qa\comparison-cda.html" TargetMode="External"/><Relationship Id="rId315" Type="http://schemas.openxmlformats.org/officeDocument/2006/relationships/hyperlink" Target="file:///C:\Users\Lloyd\Documents\SVN\FHIR\build\qa\help.html" TargetMode="External"/><Relationship Id="rId522" Type="http://schemas.openxmlformats.org/officeDocument/2006/relationships/hyperlink" Target="file:///C:\Users\Lloyd\Documents\SVN\FHIR\build\qa\datatypes-definitions.html" TargetMode="External"/><Relationship Id="rId967" Type="http://schemas.openxmlformats.org/officeDocument/2006/relationships/hyperlink" Target="file:///C:\Users\Lloyd\Documents\SVN\FHIR\build\index.html" TargetMode="External"/><Relationship Id="rId1152" Type="http://schemas.openxmlformats.org/officeDocument/2006/relationships/hyperlink" Target="http://gforge.hl7.org/gf/project/fhir/tracker/?action=TrackerItemEdit&amp;tracker_item_id=3255" TargetMode="External"/><Relationship Id="rId1597" Type="http://schemas.openxmlformats.org/officeDocument/2006/relationships/hyperlink" Target="file:///C:\Users\Lloyd\Documents\SVN\FHIR\build\qa\diagnosticreport-example-f202-bloodculture.html" TargetMode="External"/><Relationship Id="rId2203" Type="http://schemas.openxmlformats.org/officeDocument/2006/relationships/hyperlink" Target="file:///C:\Users\Lloyd\Documents\SVN\FHIR\build\qa\valueset.html" TargetMode="External"/><Relationship Id="rId2410" Type="http://schemas.openxmlformats.org/officeDocument/2006/relationships/hyperlink" Target="file:///C:\Users\Lloyd\Documents\SVN\FHIR\build\qa\narrative.html" TargetMode="External"/><Relationship Id="rId2648" Type="http://schemas.openxmlformats.org/officeDocument/2006/relationships/hyperlink" Target="file:///C:\Users\Lloyd\Documents\SVN\FHIR\build\qa\http.html" TargetMode="External"/><Relationship Id="rId96" Type="http://schemas.openxmlformats.org/officeDocument/2006/relationships/hyperlink" Target="file:///C:\Users\Lloyd\Documents\SVN\FHIR\build\qa\medicationorder.html" TargetMode="External"/><Relationship Id="rId827" Type="http://schemas.openxmlformats.org/officeDocument/2006/relationships/hyperlink" Target="file:///C:\Users\Lloyd\Documents\SVN\FHIR\build\qa\extensibility.html" TargetMode="External"/><Relationship Id="rId1012" Type="http://schemas.openxmlformats.org/officeDocument/2006/relationships/hyperlink" Target="http://hl7.org/fhir/history.html" TargetMode="External"/><Relationship Id="rId1457" Type="http://schemas.openxmlformats.org/officeDocument/2006/relationships/hyperlink" Target="file:///C:\Users\Lloyd\Documents\SVN\FHIR\build\qa\operationdefinition.html" TargetMode="External"/><Relationship Id="rId1664" Type="http://schemas.openxmlformats.org/officeDocument/2006/relationships/hyperlink" Target="http://loinc.org" TargetMode="External"/><Relationship Id="rId1871" Type="http://schemas.openxmlformats.org/officeDocument/2006/relationships/hyperlink" Target="http://www.w3.org/Protocols/rfc2616/rfc2616-sec13.html" TargetMode="External"/><Relationship Id="rId2508" Type="http://schemas.openxmlformats.org/officeDocument/2006/relationships/hyperlink" Target="file:///C:\Users\Lloyd\Documents\SVN\FHIR\build\qa\resource.html" TargetMode="External"/><Relationship Id="rId2715" Type="http://schemas.openxmlformats.org/officeDocument/2006/relationships/hyperlink" Target="http://www.w3.org/Protocols/rfc2616/rfc2616-sec14.html" TargetMode="External"/><Relationship Id="rId1317" Type="http://schemas.openxmlformats.org/officeDocument/2006/relationships/hyperlink" Target="file:///C:\Users\Lloyd\Documents\SVN\FHIR\build\qa\search.html" TargetMode="External"/><Relationship Id="rId1524" Type="http://schemas.openxmlformats.org/officeDocument/2006/relationships/hyperlink" Target="file:///C:\Users\Lloyd\Documents\SVN\FHIR\build\qa\organization-example-f002-burgers-card.html" TargetMode="External"/><Relationship Id="rId1731" Type="http://schemas.openxmlformats.org/officeDocument/2006/relationships/hyperlink" Target="file:///C:\Users\Lloyd\Documents\SVN\FHIR\build\qa\messageheader-operations.html" TargetMode="External"/><Relationship Id="rId1969" Type="http://schemas.openxmlformats.org/officeDocument/2006/relationships/hyperlink" Target="file:///C:\Users\Lloyd\Documents\SVN\FHIR\build\qa\http.html" TargetMode="External"/><Relationship Id="rId23" Type="http://schemas.openxmlformats.org/officeDocument/2006/relationships/hyperlink" Target="file:///C:\Users\Lloyd\Documents\SVN\FHIR\build\qa\resource.html" TargetMode="External"/><Relationship Id="rId1829" Type="http://schemas.openxmlformats.org/officeDocument/2006/relationships/hyperlink" Target="file:///C:\Users\Lloyd\Documents\SVN\FHIR\build\qa\administration.html" TargetMode="External"/><Relationship Id="rId2298" Type="http://schemas.openxmlformats.org/officeDocument/2006/relationships/hyperlink" Target="file:///C:\Users\Lloyd\Documents\SVN\FHIR\build\qa\search_filter.html" TargetMode="External"/><Relationship Id="rId172" Type="http://schemas.openxmlformats.org/officeDocument/2006/relationships/hyperlink" Target="file:///C:\Users\Lloyd\Documents\SVN\FHIR\build\qa\implementationguide.html" TargetMode="External"/><Relationship Id="rId477" Type="http://schemas.openxmlformats.org/officeDocument/2006/relationships/hyperlink" Target="file:///C:\Users\Lloyd\Documents\SVN\FHIR\build\qa\history.html" TargetMode="External"/><Relationship Id="rId684" Type="http://schemas.openxmlformats.org/officeDocument/2006/relationships/hyperlink" Target="file:///C:\Users\Lloyd\Documents\SVN\FHIR\build\qa\composition.html" TargetMode="External"/><Relationship Id="rId2060" Type="http://schemas.openxmlformats.org/officeDocument/2006/relationships/hyperlink" Target="file:///C:\Users\Lloyd\Documents\SVN\FHIR\build\qa\structuredefinition.html" TargetMode="External"/><Relationship Id="rId2158" Type="http://schemas.openxmlformats.org/officeDocument/2006/relationships/hyperlink" Target="file:///C:\Users\Lloyd\Documents\SVN\FHIR\build\qa\communication.html" TargetMode="External"/><Relationship Id="rId2365" Type="http://schemas.openxmlformats.org/officeDocument/2006/relationships/hyperlink" Target="http://www.hl7.org/search/viewSearchResult.cfm?search_id=393442&amp;search_result_url=%2Fdocumentcenter%2Fpublic%2Fwg%2Fsecure%2FHL7%20Emergency%20Access%2Edoc" TargetMode="External"/><Relationship Id="rId337" Type="http://schemas.openxmlformats.org/officeDocument/2006/relationships/hyperlink" Target="file:///C:\Users\Lloyd\Documents\SVN\FHIR\build\qa\datatypes.html" TargetMode="External"/><Relationship Id="rId891" Type="http://schemas.openxmlformats.org/officeDocument/2006/relationships/hyperlink" Target="file:///C:\Users\Lloyd\Documents\SVN\FHIR\build\qa\history.html" TargetMode="External"/><Relationship Id="rId989" Type="http://schemas.openxmlformats.org/officeDocument/2006/relationships/hyperlink" Target="file:///C:\Users\Lloyd\Documents\SVN\FHIR\build\qa\extensibility.html"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terminologies-systems.html" TargetMode="External"/><Relationship Id="rId544" Type="http://schemas.openxmlformats.org/officeDocument/2006/relationships/hyperlink" Target="http://www.w3.org/International/questions/qa-personal-names" TargetMode="External"/><Relationship Id="rId751" Type="http://schemas.openxmlformats.org/officeDocument/2006/relationships/hyperlink" Target="file:///C:\Users\Lloyd\Documents\SVN\FHIR\build\qa\datatypes.html" TargetMode="External"/><Relationship Id="rId849" Type="http://schemas.openxmlformats.org/officeDocument/2006/relationships/hyperlink" Target="file:///C:\Users\Lloyd\Documents\SVN\FHIR\build\qa\elementdefinition-mappings.html" TargetMode="External"/><Relationship Id="rId1174" Type="http://schemas.openxmlformats.org/officeDocument/2006/relationships/hyperlink" Target="file:///C:\Users\Lloyd\Documents\SVN\FHIR\build\qa\communicationrequest.html" TargetMode="External"/><Relationship Id="rId1381" Type="http://schemas.openxmlformats.org/officeDocument/2006/relationships/hyperlink" Target="http://wiki.hl7.org/index.php?title=FHIR_Profiles_from_other_Organizations" TargetMode="External"/><Relationship Id="rId1479" Type="http://schemas.openxmlformats.org/officeDocument/2006/relationships/hyperlink" Target="file:///C:\Users\Lloyd\Documents\SVN\FHIR\build\qa\resourcelist.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administration.html" TargetMode="External"/><Relationship Id="rId2432" Type="http://schemas.openxmlformats.org/officeDocument/2006/relationships/hyperlink" Target="file:///C:\Users\Lloyd\Documents\SVN\FHIR\build\qa\resource.html" TargetMode="External"/><Relationship Id="rId404" Type="http://schemas.openxmlformats.org/officeDocument/2006/relationships/hyperlink" Target="file:///C:\Users\Lloyd\Documents\SVN\FHIR\build\qa\extensibility-examples.html" TargetMode="External"/><Relationship Id="rId611" Type="http://schemas.openxmlformats.org/officeDocument/2006/relationships/hyperlink" Target="http://gforge.hl7.org/gf/project/fhir/tracker/?action=TrackerItemBrowse&amp;tracker_id=677" TargetMode="External"/><Relationship Id="rId1034" Type="http://schemas.openxmlformats.org/officeDocument/2006/relationships/hyperlink" Target="file:///C:\Users\Lloyd\Documents\SVN\FHIR\build\qa\testscript.html" TargetMode="External"/><Relationship Id="rId1241" Type="http://schemas.openxmlformats.org/officeDocument/2006/relationships/hyperlink" Target="file:///C:\Users\Lloyd\Documents\SVN\FHIR\build\qa\riskassessment.html" TargetMode="External"/><Relationship Id="rId1339" Type="http://schemas.openxmlformats.org/officeDocument/2006/relationships/hyperlink" Target="http://wiki.hl7.org/index.php?title=FHIR_Specification_Feedback_(DSTU_2)" TargetMode="External"/><Relationship Id="rId1893" Type="http://schemas.openxmlformats.org/officeDocument/2006/relationships/hyperlink" Target="file:///C:\Users\Lloyd\Documents\SVN\FHIR\build\qa\resourceguide.html" TargetMode="External"/><Relationship Id="rId2737" Type="http://schemas.openxmlformats.org/officeDocument/2006/relationships/hyperlink" Target="file:///C:\Users\Lloyd\Documents\SVN\FHIR\build\qa\http.html" TargetMode="External"/><Relationship Id="rId709" Type="http://schemas.openxmlformats.org/officeDocument/2006/relationships/hyperlink" Target="file:///C:\Users\Lloyd\Documents\SVN\FHIR\build\qa\validation-min.json.zip" TargetMode="External"/><Relationship Id="rId916" Type="http://schemas.openxmlformats.org/officeDocument/2006/relationships/hyperlink" Target="file:///C:\Users\Lloyd\Documents\SVN\FHIR\build\qa\datatypes.html" TargetMode="External"/><Relationship Id="rId1101" Type="http://schemas.openxmlformats.org/officeDocument/2006/relationships/hyperlink" Target="file:///C:\Users\Lloyd\Documents\SVN\FHIR\build\qa\person.html" TargetMode="External"/><Relationship Id="rId1546" Type="http://schemas.openxmlformats.org/officeDocument/2006/relationships/hyperlink" Target="file:///C:\Users\Lloyd\Documents\SVN\FHIR\build\qa\medication-example-f002-crestor.html" TargetMode="External"/><Relationship Id="rId1753" Type="http://schemas.openxmlformats.org/officeDocument/2006/relationships/hyperlink" Target="file:///C:\Users\Lloyd\Documents\SVN\FHIR\build\qa\history.html" TargetMode="External"/><Relationship Id="rId1960" Type="http://schemas.openxmlformats.org/officeDocument/2006/relationships/hyperlink" Target="file:///C:\Users\Lloyd\Documents\SVN\FHIR\build\qa\history.html" TargetMode="External"/><Relationship Id="rId45" Type="http://schemas.openxmlformats.org/officeDocument/2006/relationships/hyperlink" Target="file:///C:\Users\Lloyd\Documents\SVN\FHIR\build\qa\timelines.html" TargetMode="External"/><Relationship Id="rId1406" Type="http://schemas.openxmlformats.org/officeDocument/2006/relationships/hyperlink" Target="file:///C:\Users\Lloyd\Documents\SVN\FHIR\build\qa\messaging.html" TargetMode="External"/><Relationship Id="rId1613" Type="http://schemas.openxmlformats.org/officeDocument/2006/relationships/hyperlink" Target="file:///C:\Users\Lloyd\Documents\SVN\FHIR\build\qa\observation-example-f204-creatinine.html" TargetMode="External"/><Relationship Id="rId1820" Type="http://schemas.openxmlformats.org/officeDocument/2006/relationships/hyperlink" Target="file:///C:\Users\Lloyd\Documents\SVN\FHIR\build\qa\messaging.html" TargetMode="External"/><Relationship Id="rId194" Type="http://schemas.openxmlformats.org/officeDocument/2006/relationships/hyperlink" Target="file:///C:\Users\Lloyd\Documents\SVN\FHIR\build\qa\datatypes.html" TargetMode="External"/><Relationship Id="rId1918" Type="http://schemas.openxmlformats.org/officeDocument/2006/relationships/hyperlink" Target="file:///C:\Users\Lloyd\Documents\SVN\FHIR\build\qa\terminologies.html" TargetMode="External"/><Relationship Id="rId2082" Type="http://schemas.openxmlformats.org/officeDocument/2006/relationships/hyperlink" Target="file:///C:\Users\Lloyd\Documents\SVN\FHIR\build\qa\medicationadministration.html" TargetMode="External"/><Relationship Id="rId261" Type="http://schemas.openxmlformats.org/officeDocument/2006/relationships/hyperlink" Target="http://global-village.net" TargetMode="External"/><Relationship Id="rId499" Type="http://schemas.openxmlformats.org/officeDocument/2006/relationships/hyperlink" Target="http://commonmark.org/" TargetMode="External"/><Relationship Id="rId2387" Type="http://schemas.openxmlformats.org/officeDocument/2006/relationships/hyperlink" Target="file:///C:\Users\Lloyd\Documents\SVN\FHIR\build\qa\security-labels.html" TargetMode="External"/><Relationship Id="rId2594" Type="http://schemas.openxmlformats.org/officeDocument/2006/relationships/hyperlink" Target="file:///C:\Users\Lloyd\Documents\SVN\FHIR\build\qa\snomedct.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datatypes-mappings.html" TargetMode="External"/><Relationship Id="rId773" Type="http://schemas.openxmlformats.org/officeDocument/2006/relationships/hyperlink" Target="xml.html" TargetMode="External"/><Relationship Id="rId1196" Type="http://schemas.openxmlformats.org/officeDocument/2006/relationships/hyperlink" Target="file:///C:\Users\Lloyd\Documents\SVN\FHIR\build\qa\operationdefinition.html" TargetMode="External"/><Relationship Id="rId2247" Type="http://schemas.openxmlformats.org/officeDocument/2006/relationships/hyperlink" Target="file:///C:\Users\Lloyd\Documents\SVN\FHIR\build\qa\history.html" TargetMode="External"/><Relationship Id="rId2454" Type="http://schemas.openxmlformats.org/officeDocument/2006/relationships/hyperlink" Target="mailto:soa@hl7.org" TargetMode="External"/><Relationship Id="rId121" Type="http://schemas.openxmlformats.org/officeDocument/2006/relationships/hyperlink" Target="file:///C:\Users\Lloyd\Documents\SVN\FHIR\build\qa\comparison-v2.html" TargetMode="External"/><Relationship Id="rId219" Type="http://schemas.openxmlformats.org/officeDocument/2006/relationships/hyperlink" Target="file:///C:\Users\Lloyd\Documents\SVN\FHIR\build\qa\history.html" TargetMode="External"/><Relationship Id="rId426" Type="http://schemas.openxmlformats.org/officeDocument/2006/relationships/hyperlink" Target="file:///C:\Users\Lloyd\Documents\SVN\FHIR\build\qa\datatypes.html" TargetMode="External"/><Relationship Id="rId633" Type="http://schemas.openxmlformats.org/officeDocument/2006/relationships/hyperlink" Target="file:///C:\Users\Lloyd\Documents\SVN\FHIR\build\qa\overview.html" TargetMode="External"/><Relationship Id="rId980" Type="http://schemas.openxmlformats.org/officeDocument/2006/relationships/image" Target="file:///C:\Users\Lloyd\Documents\SVN\FHIR\build\qa\icon_choice.gif" TargetMode="External"/><Relationship Id="rId1056" Type="http://schemas.openxmlformats.org/officeDocument/2006/relationships/hyperlink" Target="file:///C:\Users\Lloyd\Documents\SVN\FHIR\build\qa\appointmentresponse.html" TargetMode="External"/><Relationship Id="rId1263" Type="http://schemas.openxmlformats.org/officeDocument/2006/relationships/hyperlink" Target="file:///C:\Users\Lloyd\Documents\SVN\FHIR\build\qa\messaging.html" TargetMode="External"/><Relationship Id="rId2107" Type="http://schemas.openxmlformats.org/officeDocument/2006/relationships/hyperlink" Target="file:///C:\Users\Lloyd\Documents\SVN\FHIR\build\qa\careplan.html" TargetMode="External"/><Relationship Id="rId2314" Type="http://schemas.openxmlformats.org/officeDocument/2006/relationships/hyperlink" Target="file:///C:\Users\Lloyd\Documents\SVN\FHIR\build\qa\datatypes.html" TargetMode="External"/><Relationship Id="rId2661" Type="http://schemas.openxmlformats.org/officeDocument/2006/relationships/hyperlink" Target="http://gforge.hl7.org/gf/project/fhir/tracker/?action=TrackerItemBrowse&amp;tracker_id=677" TargetMode="External"/><Relationship Id="rId2759" Type="http://schemas.openxmlformats.org/officeDocument/2006/relationships/hyperlink" Target="file:///C:\Users\Lloyd\Documents\SVN\FHIR\build\qa\help.html" TargetMode="External"/><Relationship Id="rId840" Type="http://schemas.openxmlformats.org/officeDocument/2006/relationships/hyperlink" Target="file:///C:\Users\Lloyd\Documents\SVN\FHIR\build\qa\history.html" TargetMode="External"/><Relationship Id="rId938" Type="http://schemas.openxmlformats.org/officeDocument/2006/relationships/hyperlink" Target="file:///C:\Users\Lloyd\Documents\SVN\FHIR\build\qa\claimresponse.html" TargetMode="External"/><Relationship Id="rId1470" Type="http://schemas.openxmlformats.org/officeDocument/2006/relationships/hyperlink" Target="file:///C:\Users\Lloyd\Documents\SVN\FHIR\build\qa\clinical.html" TargetMode="External"/><Relationship Id="rId1568" Type="http://schemas.openxmlformats.org/officeDocument/2006/relationships/hyperlink" Target="file:///C:\Users\Lloyd\Documents\SVN\FHIR\build\qa\encounter-example-f201-20130404.html" TargetMode="External"/><Relationship Id="rId1775" Type="http://schemas.openxmlformats.org/officeDocument/2006/relationships/hyperlink" Target="file:///C:\Users\Lloyd\Documents\SVN\FHIR\build\qa\help.html" TargetMode="External"/><Relationship Id="rId2521" Type="http://schemas.openxmlformats.org/officeDocument/2006/relationships/hyperlink" Target="file:///C:\Users\Lloyd\Documents\SVN\FHIR\build\qa\loinc.html" TargetMode="External"/><Relationship Id="rId2619" Type="http://schemas.openxmlformats.org/officeDocument/2006/relationships/hyperlink" Target="file:///C:\Users\Lloyd\Documents\SVN\FHIR\build\qa\security.html" TargetMode="External"/><Relationship Id="rId67" Type="http://schemas.openxmlformats.org/officeDocument/2006/relationships/hyperlink" Target="file:///C:\Users\Lloyd\Documents\SVN\FHIR\build\qa\resource.html" TargetMode="External"/><Relationship Id="rId700" Type="http://schemas.openxmlformats.org/officeDocument/2006/relationships/hyperlink" Target="file:///C:\Users\Lloyd\Documents\SVN\FHIR\build\qa\help.html" TargetMode="External"/><Relationship Id="rId1123" Type="http://schemas.openxmlformats.org/officeDocument/2006/relationships/hyperlink" Target="http://gforge.hl7.org/gf/project/fhir/tracker/?action=TrackerItemEdit&amp;tracker_item_id=3236" TargetMode="External"/><Relationship Id="rId1330" Type="http://schemas.openxmlformats.org/officeDocument/2006/relationships/hyperlink" Target="file:///C:\Users\Lloyd\Documents\SVN\FHIR\build\qa\bundle.html" TargetMode="External"/><Relationship Id="rId1428" Type="http://schemas.openxmlformats.org/officeDocument/2006/relationships/hyperlink" Target="file:///C:\Users\Lloyd\Documents\SVN\FHIR\build\qa\conformance-rules.html" TargetMode="External"/><Relationship Id="rId1635" Type="http://schemas.openxmlformats.org/officeDocument/2006/relationships/hyperlink" Target="file:///C:\Users\Lloyd\Documents\SVN\FHIR\build\qa\extensibility.html" TargetMode="External"/><Relationship Id="rId1982" Type="http://schemas.openxmlformats.org/officeDocument/2006/relationships/hyperlink" Target="file:///C:\Users\Lloyd\Documents\SVN\FHIR\build\qa\downloads.html" TargetMode="External"/><Relationship Id="rId1842" Type="http://schemas.openxmlformats.org/officeDocument/2006/relationships/hyperlink" Target="file:///C:\Users\Lloyd\Documents\SVN\FHIR\build\qa\xml.html" TargetMode="External"/><Relationship Id="rId1702" Type="http://schemas.openxmlformats.org/officeDocument/2006/relationships/hyperlink" Target="file:///C:\Users\Lloyd\Documents\SVN\FHIR\build\qa\services.html" TargetMode="External"/><Relationship Id="rId283" Type="http://schemas.openxmlformats.org/officeDocument/2006/relationships/hyperlink" Target="http://www.msia.com.au" TargetMode="External"/><Relationship Id="rId490" Type="http://schemas.openxmlformats.org/officeDocument/2006/relationships/hyperlink" Target="file:///C:\Users\Lloyd\Documents\SVN\FHIR\build\qa\location.html" TargetMode="External"/><Relationship Id="rId2171" Type="http://schemas.openxmlformats.org/officeDocument/2006/relationships/hyperlink" Target="file:///C:\Users\Lloyd\Documents\SVN\FHIR\build\qa\lifecycle.html" TargetMode="External"/><Relationship Id="rId143" Type="http://schemas.openxmlformats.org/officeDocument/2006/relationships/hyperlink" Target="file:///C:\Users\Lloyd\Documents\SVN\FHIR\build\qa\communication.html" TargetMode="External"/><Relationship Id="rId350" Type="http://schemas.openxmlformats.org/officeDocument/2006/relationships/hyperlink" Target="file:///C:\Users\Lloyd\Documents\SVN\FHIR\build\qa\datatypes-examples.html" TargetMode="External"/><Relationship Id="rId588" Type="http://schemas.openxmlformats.org/officeDocument/2006/relationships/hyperlink" Target="file:///C:\Users\Lloyd\Documents\SVN\FHIR\build\qa\datatypes.html" TargetMode="External"/><Relationship Id="rId795" Type="http://schemas.openxmlformats.org/officeDocument/2006/relationships/hyperlink" Target="file:///C:\Users\Lloyd\Documents\SVN\FHIR\build\qa\extensibility-definitions.html" TargetMode="External"/><Relationship Id="rId2031" Type="http://schemas.openxmlformats.org/officeDocument/2006/relationships/hyperlink" Target="file:///C:\Users\Lloyd\Documents\SVN\FHIR\build\qa\datatypes.html" TargetMode="External"/><Relationship Id="rId2269" Type="http://schemas.openxmlformats.org/officeDocument/2006/relationships/hyperlink" Target="file:///C:\Users\Lloyd\Documents\SVN\FHIR\build\qa\datatypes.html" TargetMode="External"/><Relationship Id="rId2476" Type="http://schemas.openxmlformats.org/officeDocument/2006/relationships/hyperlink" Target="file:///C:\Users\Lloyd\Documents\SVN\FHIR\build\qa\.json.html" TargetMode="External"/><Relationship Id="rId2683" Type="http://schemas.openxmlformats.org/officeDocument/2006/relationships/hyperlink" Target="file:///C:\Users\Lloyd\Documents\SVN\FHIR\build\qa\references.html" TargetMode="External"/><Relationship Id="rId9" Type="http://schemas.openxmlformats.org/officeDocument/2006/relationships/hyperlink" Target="file:///C:\Users\Lloyd\Documents\SVN\FHIR\build\qa\resource.html" TargetMode="External"/><Relationship Id="rId210" Type="http://schemas.openxmlformats.org/officeDocument/2006/relationships/hyperlink" Target="file:///C:\Users\Lloyd\Documents\SVN\FHIR\build\qa\extensibility.html" TargetMode="External"/><Relationship Id="rId448" Type="http://schemas.openxmlformats.org/officeDocument/2006/relationships/hyperlink" Target="file:///C:\Users\Lloyd\Documents\SVN\FHIR\build\qa\datatypes-examples.html" TargetMode="External"/><Relationship Id="rId655" Type="http://schemas.openxmlformats.org/officeDocument/2006/relationships/hyperlink" Target="file:///C:\Users\Lloyd\Documents\SVN\FHIR\build\qa\ontology.html" TargetMode="External"/><Relationship Id="rId862" Type="http://schemas.openxmlformats.org/officeDocument/2006/relationships/hyperlink" Target="file:///C:\Users\Lloyd\Documents\SVN\FHIR\build\qa\patient.profile.xml.html" TargetMode="External"/><Relationship Id="rId1078" Type="http://schemas.openxmlformats.org/officeDocument/2006/relationships/hyperlink" Target="file:///C:\Users\Lloyd\Documents\SVN\FHIR\build\qa\flag.html" TargetMode="External"/><Relationship Id="rId1285" Type="http://schemas.openxmlformats.org/officeDocument/2006/relationships/hyperlink" Target="file:///C:\Users\Lloyd\Documents\SVN\FHIR\build\qa\search.html" TargetMode="External"/><Relationship Id="rId1492" Type="http://schemas.openxmlformats.org/officeDocument/2006/relationships/hyperlink" Target="file:///C:\Users\Lloyd\Documents\SVN\FHIR\build\qa\fhir-all-xsd.zip" TargetMode="External"/><Relationship Id="rId2129" Type="http://schemas.openxmlformats.org/officeDocument/2006/relationships/hyperlink" Target="file:///C:\Users\Lloyd\Documents\SVN\FHIR\build\qa\condition.html" TargetMode="External"/><Relationship Id="rId2336" Type="http://schemas.openxmlformats.org/officeDocument/2006/relationships/hyperlink" Target="file:///C:\Users\Lloyd\Documents\SVN\FHIR\build\qa\search.html" TargetMode="External"/><Relationship Id="rId2543" Type="http://schemas.openxmlformats.org/officeDocument/2006/relationships/hyperlink" Target="http://www.ph3c.org/" TargetMode="External"/><Relationship Id="rId2750" Type="http://schemas.openxmlformats.org/officeDocument/2006/relationships/hyperlink" Target="file:///C:\Users\Lloyd\Documents\SVN\FHIR\build\qa\auditevent.html" TargetMode="External"/><Relationship Id="rId308" Type="http://schemas.openxmlformats.org/officeDocument/2006/relationships/hyperlink" Target="http://yconsult.com.au" TargetMode="External"/><Relationship Id="rId515" Type="http://schemas.openxmlformats.org/officeDocument/2006/relationships/hyperlink" Target="file:///C:\Users\Lloyd\Documents\SVN\FHIR\build\qa\conceptmap.html" TargetMode="External"/><Relationship Id="rId722" Type="http://schemas.openxmlformats.org/officeDocument/2006/relationships/hyperlink" Target="http://jamesagnew.github.io/hapi-fhir/" TargetMode="External"/><Relationship Id="rId1145" Type="http://schemas.openxmlformats.org/officeDocument/2006/relationships/hyperlink" Target="file:///C:\Users\Lloyd\Documents\SVN\FHIR\build\qa\documentreference.html" TargetMode="External"/><Relationship Id="rId1352" Type="http://schemas.openxmlformats.org/officeDocument/2006/relationships/hyperlink" Target="file:///C:\Users\Lloyd\Documents\SVN\FHIR\build\qa\bundle-definitions.html" TargetMode="External"/><Relationship Id="rId1797" Type="http://schemas.openxmlformats.org/officeDocument/2006/relationships/hyperlink" Target="http://www.hl7.org/" TargetMode="External"/><Relationship Id="rId2403" Type="http://schemas.openxmlformats.org/officeDocument/2006/relationships/hyperlink" Target="file:///C:\Users\Lloyd\Documents\SVN\FHIR\build\qa\datatypes.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xml.html" TargetMode="External"/><Relationship Id="rId1212" Type="http://schemas.openxmlformats.org/officeDocument/2006/relationships/hyperlink" Target="file:///C:\Users\Lloyd\Documents\SVN\FHIR\build\qa\visionprescription.html" TargetMode="External"/><Relationship Id="rId1657" Type="http://schemas.openxmlformats.org/officeDocument/2006/relationships/hyperlink" Target="http://www.hl7.org/documentcenter/public_temp_4108B35F-1C23-BA17-0C38BD44A97683FB/membership/HL7_Governance_and_Operations_Manual.pdf" TargetMode="External"/><Relationship Id="rId1864" Type="http://schemas.openxmlformats.org/officeDocument/2006/relationships/hyperlink" Target="file:///C:\Users\Lloyd\Documents\SVN\FHIR\build\qa\security.html" TargetMode="External"/><Relationship Id="rId2610" Type="http://schemas.openxmlformats.org/officeDocument/2006/relationships/hyperlink" Target="file:///C:\Users\Lloyd\Documents\SVN\FHIR\build\qa\profiling.html" TargetMode="External"/><Relationship Id="rId2708" Type="http://schemas.openxmlformats.org/officeDocument/2006/relationships/hyperlink" Target="file:///C:\Users\Lloyd\Documents\SVN\FHIR\build\qa\conformance.html" TargetMode="External"/><Relationship Id="rId1517" Type="http://schemas.openxmlformats.org/officeDocument/2006/relationships/hyperlink" Target="file:///C:\Users\Lloyd\Documents\SVN\FHIR\build\qa\practitioner-example-f002-pv.html" TargetMode="External"/><Relationship Id="rId1724" Type="http://schemas.openxmlformats.org/officeDocument/2006/relationships/hyperlink" Target="file:///C:\Users\Lloyd\Documents\SVN\FHIR\build\qa\messageheader-operations.html" TargetMode="External"/><Relationship Id="rId16" Type="http://schemas.openxmlformats.org/officeDocument/2006/relationships/hyperlink" Target="file:///C:\Users\Lloyd\Documents\SVN\FHIR\build\qa\help.html" TargetMode="External"/><Relationship Id="rId1931" Type="http://schemas.openxmlformats.org/officeDocument/2006/relationships/hyperlink" Target="file:///C:\Users\Lloyd\Documents\SVN\FHIR\build\qa\diagnosticreport.html" TargetMode="External"/><Relationship Id="rId2193" Type="http://schemas.openxmlformats.org/officeDocument/2006/relationships/hyperlink" Target="file:///C:\Users\Lloyd\Documents\SVN\FHIR\build\qa\binary.html" TargetMode="External"/><Relationship Id="rId2498" Type="http://schemas.openxmlformats.org/officeDocument/2006/relationships/hyperlink" Target="file:///C:\Users\Lloyd\Documents\SVN\FHIR\build\qa\terminologies-valuesets.html" TargetMode="External"/><Relationship Id="rId165" Type="http://schemas.openxmlformats.org/officeDocument/2006/relationships/hyperlink" Target="file:///C:\Users\Lloyd\Documents\SVN\FHIR\build\qa\history.html" TargetMode="External"/><Relationship Id="rId372" Type="http://schemas.openxmlformats.org/officeDocument/2006/relationships/hyperlink" Target="file:///C:\Users\Lloyd\Documents\SVN\FHIR\build\qa\history.html" TargetMode="External"/><Relationship Id="rId677" Type="http://schemas.openxmlformats.org/officeDocument/2006/relationships/hyperlink" Target="file:///C:\Users\Lloyd\Documents\SVN\FHIR\build\qa\bundle-definitions.html" TargetMode="External"/><Relationship Id="rId2053" Type="http://schemas.openxmlformats.org/officeDocument/2006/relationships/hyperlink" Target="file:///C:\Users\Lloyd\Documents\SVN\FHIR\build\qa\patient.html" TargetMode="External"/><Relationship Id="rId2260" Type="http://schemas.openxmlformats.org/officeDocument/2006/relationships/hyperlink" Target="file:///C:\Users\Lloyd\Documents\SVN\FHIR\build\qa\http.html" TargetMode="External"/><Relationship Id="rId2358" Type="http://schemas.openxmlformats.org/officeDocument/2006/relationships/hyperlink" Target="file:///C:\Users\Lloyd\Documents\SVN\FHIR\build\qa\v3\ActCode\index.html" TargetMode="External"/><Relationship Id="rId232" Type="http://schemas.openxmlformats.org/officeDocument/2006/relationships/hyperlink" Target="http://www.studiojoyo.com/" TargetMode="External"/><Relationship Id="rId884" Type="http://schemas.openxmlformats.org/officeDocument/2006/relationships/hyperlink" Target="http://www.hl7.org/v3ballot/html/infrastructure/vocabulary/EntityNamePartQualifierR2.html" TargetMode="External"/><Relationship Id="rId2120" Type="http://schemas.openxmlformats.org/officeDocument/2006/relationships/hyperlink" Target="file:///C:\Users\Lloyd\Documents\SVN\FHIR\build\qa\lifecycle.html" TargetMode="External"/><Relationship Id="rId2565" Type="http://schemas.openxmlformats.org/officeDocument/2006/relationships/hyperlink" Target="file:///C:\Users\Lloyd\Documents\SVN\FHIR\build\qa\datatypes.html" TargetMode="External"/><Relationship Id="rId2772" Type="http://schemas.openxmlformats.org/officeDocument/2006/relationships/hyperlink" Target="file:///C:\Users\Lloyd\Documents\SVN\FHIR\build\qa\help.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help.html" TargetMode="External"/><Relationship Id="rId951" Type="http://schemas.openxmlformats.org/officeDocument/2006/relationships/hyperlink" Target="file:///C:\Users\Lloyd\Documents\SVN\FHIR\build\qa\processresponse.html" TargetMode="External"/><Relationship Id="rId1167" Type="http://schemas.openxmlformats.org/officeDocument/2006/relationships/hyperlink" Target="file:///C:\Users\Lloyd\Documents\SVN\FHIR\build\qa\careplan.html" TargetMode="External"/><Relationship Id="rId1374" Type="http://schemas.openxmlformats.org/officeDocument/2006/relationships/hyperlink" Target="file:///C:\Users\Lloyd\Documents\SVN\FHIR\build\qa\history.html" TargetMode="External"/><Relationship Id="rId1581" Type="http://schemas.openxmlformats.org/officeDocument/2006/relationships/hyperlink" Target="file:///C:\Users\Lloyd\Documents\SVN\FHIR\build\qa\practitioner-example-f201-ab.html" TargetMode="External"/><Relationship Id="rId1679" Type="http://schemas.openxmlformats.org/officeDocument/2006/relationships/hyperlink" Target="file:///C:\Users\Lloyd\Documents\SVN\FHIR\build\qa\medicationorder.html" TargetMode="External"/><Relationship Id="rId2218" Type="http://schemas.openxmlformats.org/officeDocument/2006/relationships/hyperlink" Target="file:///C:\Users\Lloyd\Documents\SVN\FHIR\build\qa\claim.html" TargetMode="External"/><Relationship Id="rId2425" Type="http://schemas.openxmlformats.org/officeDocument/2006/relationships/hyperlink" Target="file:///C:\Users\Lloyd\Documents\SVN\FHIR\build\qa\messaging.html" TargetMode="External"/><Relationship Id="rId2632" Type="http://schemas.openxmlformats.org/officeDocument/2006/relationships/hyperlink" Target="file:///C:\Users\Lloyd\Documents\SVN\FHIR\build\qa\loinc.html" TargetMode="External"/><Relationship Id="rId80" Type="http://schemas.openxmlformats.org/officeDocument/2006/relationships/hyperlink" Target="file:///C:\Users\Lloyd\Documents\SVN\FHIR\build\qa\profiling.html" TargetMode="External"/><Relationship Id="rId604" Type="http://schemas.openxmlformats.org/officeDocument/2006/relationships/hyperlink" Target="file:///C:\Users\Lloyd\Documents\SVN\FHIR\build\qa\resource.html" TargetMode="External"/><Relationship Id="rId811" Type="http://schemas.openxmlformats.org/officeDocument/2006/relationships/hyperlink" Target="file:///C:\Users\Lloyd\Documents\SVN\FHIR\build\qa\element-definitions.html" TargetMode="External"/><Relationship Id="rId1027" Type="http://schemas.openxmlformats.org/officeDocument/2006/relationships/hyperlink" Target="file:///C:\Users\Lloyd\Documents\SVN\FHIR\build\qa\datatypes.html" TargetMode="External"/><Relationship Id="rId1234" Type="http://schemas.openxmlformats.org/officeDocument/2006/relationships/hyperlink" Target="file:///C:\Users\Lloyd\Documents\SVN\FHIR\build\qa\operationdefinition.html" TargetMode="External"/><Relationship Id="rId1441" Type="http://schemas.openxmlformats.org/officeDocument/2006/relationships/control" Target="activeX/activeX8.xml"/><Relationship Id="rId1886" Type="http://schemas.openxmlformats.org/officeDocument/2006/relationships/hyperlink" Target="file:///C:\Users\Lloyd\Documents\SVN\FHIR\build\qa\profiling.html" TargetMode="External"/><Relationship Id="rId909" Type="http://schemas.openxmlformats.org/officeDocument/2006/relationships/hyperlink" Target="file:///C:\Users\Lloyd\Documents\SVN\FHIR\build\qa\datatypes.html" TargetMode="External"/><Relationship Id="rId1301" Type="http://schemas.openxmlformats.org/officeDocument/2006/relationships/hyperlink" Target="http://www.w3.org/1999/04/Editing/" TargetMode="External"/><Relationship Id="rId1539" Type="http://schemas.openxmlformats.org/officeDocument/2006/relationships/hyperlink" Target="file:///C:\Users\Lloyd\Documents\SVN\FHIR\build\qa\encounter-example-f003-abscess.html" TargetMode="External"/><Relationship Id="rId1746" Type="http://schemas.openxmlformats.org/officeDocument/2006/relationships/hyperlink" Target="file:///C:\Users\Lloyd\Documents\SVN\FHIR\build\qa\help.html" TargetMode="External"/><Relationship Id="rId1953" Type="http://schemas.openxmlformats.org/officeDocument/2006/relationships/hyperlink" Target="file:///C:\Users\Lloyd\Documents\SVN\FHIR\build\qa\structuredefinition.html" TargetMode="External"/><Relationship Id="rId38" Type="http://schemas.openxmlformats.org/officeDocument/2006/relationships/hyperlink" Target="file:///C:\Users\Lloyd\Documents\SVN\FHIR\build\qa\formats.html" TargetMode="External"/><Relationship Id="rId1606" Type="http://schemas.openxmlformats.org/officeDocument/2006/relationships/hyperlink" Target="file:///C:\Users\Lloyd\Documents\SVN\FHIR\build\qa\practitioner-example-f202-lm.html" TargetMode="External"/><Relationship Id="rId1813" Type="http://schemas.openxmlformats.org/officeDocument/2006/relationships/hyperlink" Target="file:///C:\Users\Lloyd\Documents\SVN\FHIR\build\qa\operationdefinition.html" TargetMode="External"/><Relationship Id="rId187" Type="http://schemas.openxmlformats.org/officeDocument/2006/relationships/image" Target="file:///C:\Users\Lloyd\Documents\SVN\FHIR\build\qa\tbl_spacer.png"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observation.html" TargetMode="External"/><Relationship Id="rId2282" Type="http://schemas.openxmlformats.org/officeDocument/2006/relationships/hyperlink" Target="file:///C:\Users\Lloyd\Documents\SVN\FHIR\build\qa\datatypes.html" TargetMode="External"/><Relationship Id="rId254" Type="http://schemas.openxmlformats.org/officeDocument/2006/relationships/hyperlink" Target="http://ecgroupinc.com" TargetMode="External"/><Relationship Id="rId699" Type="http://schemas.openxmlformats.org/officeDocument/2006/relationships/hyperlink" Target="file:///C:\Users\Lloyd\Documents\SVN\FHIR\build\qa\resource.html" TargetMode="External"/><Relationship Id="rId1091" Type="http://schemas.openxmlformats.org/officeDocument/2006/relationships/hyperlink" Target="file:///C:\Users\Lloyd\Documents\SVN\FHIR\build\qa\medicationorder.html" TargetMode="External"/><Relationship Id="rId2587" Type="http://schemas.openxmlformats.org/officeDocument/2006/relationships/hyperlink" Target="file:///C:\Users\Lloyd\Documents\SVN\FHIR\build\qa\valueset.html" TargetMode="External"/><Relationship Id="rId2794" Type="http://schemas.openxmlformats.org/officeDocument/2006/relationships/hyperlink" Target="file:///C:\Users\Lloyd\Documents\SVN\FHIR\build\qa\bundle.html" TargetMode="External"/><Relationship Id="rId114" Type="http://schemas.openxmlformats.org/officeDocument/2006/relationships/hyperlink" Target="file:///C:\Users\Lloyd\Documents\SVN\FHIR\build\qa\structuredefinition.html" TargetMode="External"/><Relationship Id="rId461" Type="http://schemas.openxmlformats.org/officeDocument/2006/relationships/hyperlink" Target="file:///C:\Users\Lloyd\Documents\SVN\FHIR\build\qa\datatypes-examples.html" TargetMode="External"/><Relationship Id="rId559" Type="http://schemas.openxmlformats.org/officeDocument/2006/relationships/hyperlink" Target="file:///C:\Users\Lloyd\Documents\SVN\FHIR\build\qa\datatypes-mappings.html" TargetMode="External"/><Relationship Id="rId766" Type="http://schemas.openxmlformats.org/officeDocument/2006/relationships/image" Target="file:///C:\Users\Lloyd\Documents\SVN\FHIR\build\qa\tbl_vjoin_end.png" TargetMode="External"/><Relationship Id="rId1189" Type="http://schemas.openxmlformats.org/officeDocument/2006/relationships/hyperlink" Target="file:///C:\Users\Lloyd\Documents\SVN\FHIR\build\qa\structuredefinition.html" TargetMode="External"/><Relationship Id="rId1396" Type="http://schemas.openxmlformats.org/officeDocument/2006/relationships/hyperlink" Target="file:///C:\Users\Lloyd\Documents\SVN\FHIR\build\qa\uslab\uslab.html" TargetMode="External"/><Relationship Id="rId2142" Type="http://schemas.openxmlformats.org/officeDocument/2006/relationships/hyperlink" Target="file:///C:\Users\Lloyd\Documents\SVN\FHIR\build\qa\lifecycle.html" TargetMode="External"/><Relationship Id="rId2447" Type="http://schemas.openxmlformats.org/officeDocument/2006/relationships/hyperlink" Target="http://snomed.org/uristandard.pdf" TargetMode="External"/><Relationship Id="rId321" Type="http://schemas.openxmlformats.org/officeDocument/2006/relationships/hyperlink" Target="file:///C:\Users\Lloyd\Documents\SVN\FHIR\build\qa\history.html"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toc.html" TargetMode="External"/><Relationship Id="rId973" Type="http://schemas.openxmlformats.org/officeDocument/2006/relationships/hyperlink" Target="file:///C:\Users\Lloyd\Documents\SVN\FHIR\build\qa\help.html" TargetMode="External"/><Relationship Id="rId1049" Type="http://schemas.openxmlformats.org/officeDocument/2006/relationships/hyperlink" Target="file:///C:\Users\Lloyd\Documents\SVN\FHIR\build\qa\bodysite.html" TargetMode="External"/><Relationship Id="rId1256" Type="http://schemas.openxmlformats.org/officeDocument/2006/relationships/hyperlink" Target="file:///C:\Users\Lloyd\Documents\SVN\FHIR\build\qa\help.html" TargetMode="External"/><Relationship Id="rId2002" Type="http://schemas.openxmlformats.org/officeDocument/2006/relationships/hyperlink" Target="file:///C:\Users\Lloyd\Documents\SVN\FHIR\build\qa\extensibility.html" TargetMode="External"/><Relationship Id="rId2307" Type="http://schemas.openxmlformats.org/officeDocument/2006/relationships/hyperlink" Target="file:///C:\Users\Lloyd\Documents\SVN\FHIR\build\qa\v3\SecurityIntegrityObservationValue\index.html" TargetMode="External"/><Relationship Id="rId2654" Type="http://schemas.openxmlformats.org/officeDocument/2006/relationships/hyperlink" Target="file:///C:\Users\Lloyd\Documents\SVN\FHIR\build\qa\resource.html" TargetMode="External"/><Relationship Id="rId833" Type="http://schemas.openxmlformats.org/officeDocument/2006/relationships/hyperlink" Target="file:///C:\Users\Lloyd\Documents\SVN\FHIR\build\qa\datatypes.html" TargetMode="External"/><Relationship Id="rId1116" Type="http://schemas.openxmlformats.org/officeDocument/2006/relationships/hyperlink" Target="http://gforge.hl7.org/gf/project/fhir/tracker/?action=TrackerItemEdit&amp;tracker_item_id=3558" TargetMode="External"/><Relationship Id="rId1463" Type="http://schemas.openxmlformats.org/officeDocument/2006/relationships/hyperlink" Target="file:///C:\Users\Lloyd\Documents\SVN\FHIR\build\qa\toc.html" TargetMode="External"/><Relationship Id="rId1670" Type="http://schemas.openxmlformats.org/officeDocument/2006/relationships/hyperlink" Target="file:///C:\Users\Lloyd\Documents\SVN\FHIR\build\qa\history.html" TargetMode="External"/><Relationship Id="rId1768" Type="http://schemas.openxmlformats.org/officeDocument/2006/relationships/hyperlink" Target="file:///C:\Users\Lloyd\Documents\SVN\FHIR\build\qa\resource.html" TargetMode="External"/><Relationship Id="rId2514" Type="http://schemas.openxmlformats.org/officeDocument/2006/relationships/hyperlink" Target="http://fhir.org/registry" TargetMode="External"/><Relationship Id="rId2721" Type="http://schemas.openxmlformats.org/officeDocument/2006/relationships/hyperlink" Target="file:///C:\Users\Lloyd\Documents\SVN\FHIR\build\qa\compartments.html" TargetMode="External"/><Relationship Id="rId900" Type="http://schemas.openxmlformats.org/officeDocument/2006/relationships/hyperlink" Target="file:///C:\Users\Lloyd\Documents\SVN\FHIR\build\qa\datatypes.html" TargetMode="External"/><Relationship Id="rId1323" Type="http://schemas.openxmlformats.org/officeDocument/2006/relationships/hyperlink" Target="file:///C:\Users\Lloyd\Documents\SVN\FHIR\build\qa\compartments.html" TargetMode="External"/><Relationship Id="rId1530" Type="http://schemas.openxmlformats.org/officeDocument/2006/relationships/hyperlink" Target="file:///C:\Users\Lloyd\Documents\SVN\FHIR\build\qa\organization-example-f003-burgers-ENT.html" TargetMode="External"/><Relationship Id="rId1628" Type="http://schemas.openxmlformats.org/officeDocument/2006/relationships/hyperlink" Target="file:///C:\Users\Lloyd\Documents\SVN\FHIR\build\qa\datatypes.html" TargetMode="External"/><Relationship Id="rId1975" Type="http://schemas.openxmlformats.org/officeDocument/2006/relationships/hyperlink" Target="file:///C:\Users\Lloyd\Documents\SVN\FHIR\build\qa\structuredefinition.html" TargetMode="External"/><Relationship Id="rId1835" Type="http://schemas.openxmlformats.org/officeDocument/2006/relationships/hyperlink" Target="file:///C:\Users\Lloyd\Documents\SVN\FHIR\build\qa\narrative.html" TargetMode="External"/><Relationship Id="rId1902" Type="http://schemas.openxmlformats.org/officeDocument/2006/relationships/hyperlink" Target="file:///C:\Users\Lloyd\Documents\SVN\FHIR\build\qa\comparison.html" TargetMode="External"/><Relationship Id="rId2097" Type="http://schemas.openxmlformats.org/officeDocument/2006/relationships/hyperlink" Target="file:///C:\Users\Lloyd\Documents\SVN\FHIR\build\qa\lifecycle.html" TargetMode="External"/><Relationship Id="rId276" Type="http://schemas.openxmlformats.org/officeDocument/2006/relationships/hyperlink" Target="http://www.kestral.com.au" TargetMode="External"/><Relationship Id="rId483" Type="http://schemas.openxmlformats.org/officeDocument/2006/relationships/hyperlink" Target="http://tools.ietf.org/html/rfc3986" TargetMode="External"/><Relationship Id="rId690" Type="http://schemas.openxmlformats.org/officeDocument/2006/relationships/hyperlink" Target="file:///C:\Users\Lloyd\Documents\SVN\FHIR\build\qa\profiling.html" TargetMode="External"/><Relationship Id="rId2164" Type="http://schemas.openxmlformats.org/officeDocument/2006/relationships/hyperlink" Target="file:///C:\Users\Lloyd\Documents\SVN\FHIR\build\qa\schedule.html" TargetMode="External"/><Relationship Id="rId2371" Type="http://schemas.openxmlformats.org/officeDocument/2006/relationships/hyperlink" Target="file:///C:\Users\Lloyd\Documents\SVN\FHIR\build\qa\v3\vs\SecurityIntegrityObservationValue\index.html" TargetMode="External"/><Relationship Id="rId136" Type="http://schemas.openxmlformats.org/officeDocument/2006/relationships/hyperlink" Target="file:///C:\Users\Lloyd\Documents\SVN\FHIR\build\qa\auditevent.html" TargetMode="External"/><Relationship Id="rId343"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element-definitions.html" TargetMode="External"/><Relationship Id="rId995" Type="http://schemas.openxmlformats.org/officeDocument/2006/relationships/hyperlink" Target="file:///C:\Users\Lloyd\Documents\SVN\FHIR\build\qa\conformance-rules.html" TargetMode="External"/><Relationship Id="rId1180" Type="http://schemas.openxmlformats.org/officeDocument/2006/relationships/hyperlink" Target="file:///C:\Users\Lloyd\Documents\SVN\FHIR\build\qa\devicemetric.html" TargetMode="External"/><Relationship Id="rId2024" Type="http://schemas.openxmlformats.org/officeDocument/2006/relationships/hyperlink" Target="file:///C:\Users\Lloyd\Documents\SVN\FHIR\build\qa\help.html" TargetMode="External"/><Relationship Id="rId2231" Type="http://schemas.openxmlformats.org/officeDocument/2006/relationships/hyperlink" Target="http://wiki.hl7.org/index.php?title=FHIR_Resource_Types" TargetMode="External"/><Relationship Id="rId2469" Type="http://schemas.openxmlformats.org/officeDocument/2006/relationships/hyperlink" Target="file:///C:\Users\Lloyd\Documents\SVN\FHIR\build\qa\.xml.html" TargetMode="External"/><Relationship Id="rId2676" Type="http://schemas.openxmlformats.org/officeDocument/2006/relationships/hyperlink" Target="file:///C:\Users\Lloyd\Documents\SVN\FHIR\build\qa\http.html" TargetMode="External"/><Relationship Id="rId203" Type="http://schemas.openxmlformats.org/officeDocument/2006/relationships/hyperlink" Target="file:///C:\Users\Lloyd\Documents\SVN\FHIR\build\qa\allergyintolerance-definitions.html" TargetMode="External"/><Relationship Id="rId648" Type="http://schemas.openxmlformats.org/officeDocument/2006/relationships/hyperlink" Target="file:///C:\Users\Lloyd\Documents\SVN\FHIR\build\qa\json.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datatypes.html" TargetMode="External"/><Relationship Id="rId1278" Type="http://schemas.openxmlformats.org/officeDocument/2006/relationships/hyperlink" Target="https://tools.ietf.org/html/rfc7240" TargetMode="External"/><Relationship Id="rId1485" Type="http://schemas.openxmlformats.org/officeDocument/2006/relationships/hyperlink" Target="file:///C:\Users\Lloyd\Documents\SVN\FHIR\build\qa\datatypes.html" TargetMode="External"/><Relationship Id="rId1692" Type="http://schemas.openxmlformats.org/officeDocument/2006/relationships/hyperlink" Target="file:///C:\Users\Lloyd\Documents\SVN\FHIR\build\qa\license.html" TargetMode="External"/><Relationship Id="rId2329" Type="http://schemas.openxmlformats.org/officeDocument/2006/relationships/hyperlink" Target="file:///C:\Users\Lloyd\Documents\SVN\FHIR\build\qa\datatypes.html" TargetMode="External"/><Relationship Id="rId2536" Type="http://schemas.openxmlformats.org/officeDocument/2006/relationships/hyperlink" Target="http://www.iso.org/iso/country_codes.htm" TargetMode="External"/><Relationship Id="rId2743" Type="http://schemas.openxmlformats.org/officeDocument/2006/relationships/hyperlink" Target="file:///C:\Users\Lloyd\Documents\SVN\FHIR\build\qa\http.html" TargetMode="External"/><Relationship Id="rId410" Type="http://schemas.openxmlformats.org/officeDocument/2006/relationships/hyperlink" Target="file:///C:\Users\Lloyd\Documents\SVN\FHIR\build\qa\datatypes.html" TargetMode="External"/><Relationship Id="rId508" Type="http://schemas.openxmlformats.org/officeDocument/2006/relationships/hyperlink" Target="http://tools.ietf.org/html/bcp47" TargetMode="External"/><Relationship Id="rId715" Type="http://schemas.openxmlformats.org/officeDocument/2006/relationships/hyperlink" Target="file:///C:\Users\Lloyd\Documents\SVN\FHIR\build\qa\validator.zip" TargetMode="External"/><Relationship Id="rId922" Type="http://schemas.openxmlformats.org/officeDocument/2006/relationships/hyperlink" Target="file:///C:\Users\Lloyd\Documents\SVN\FHIR\build\qa\procedure.html" TargetMode="External"/><Relationship Id="rId1138" Type="http://schemas.openxmlformats.org/officeDocument/2006/relationships/hyperlink" Target="http://gforge.hl7.org/gf/project/fhir/tracker/?action=TrackerItemEdit&amp;tracker_item_id=3131" TargetMode="External"/><Relationship Id="rId1345" Type="http://schemas.openxmlformats.org/officeDocument/2006/relationships/hyperlink" Target="file:///C:\Users\Lloyd\Documents\SVN\FHIR\build\qa\datatypes.html" TargetMode="External"/><Relationship Id="rId1552" Type="http://schemas.openxmlformats.org/officeDocument/2006/relationships/hyperlink" Target="file:///C:\Users\Lloyd\Documents\SVN\FHIR\build\qa\medication-example-f005-enalapril.html" TargetMode="External"/><Relationship Id="rId1997" Type="http://schemas.openxmlformats.org/officeDocument/2006/relationships/hyperlink" Target="file:///C:\Users\Lloyd\Documents\SVN\FHIR\build\qa\observation-example-bloodpressure.html" TargetMode="External"/><Relationship Id="rId2603" Type="http://schemas.openxmlformats.org/officeDocument/2006/relationships/hyperlink" Target="file:///C:\Users\Lloyd\Documents\SVN\FHIR\build\qa\datatypes.html" TargetMode="External"/><Relationship Id="rId1205" Type="http://schemas.openxmlformats.org/officeDocument/2006/relationships/hyperlink" Target="file:///C:\Users\Lloyd\Documents\SVN\FHIR\build\qa\referralrequest.html" TargetMode="External"/><Relationship Id="rId1857" Type="http://schemas.openxmlformats.org/officeDocument/2006/relationships/hyperlink" Target="file:///C:\Users\Lloyd\Documents\SVN\FHIR\build\qa\messaging.html" TargetMode="External"/><Relationship Id="rId51" Type="http://schemas.openxmlformats.org/officeDocument/2006/relationships/hyperlink" Target="http://gforge.hl7.org/gf/project/fhir/tracker/?action=TrackerItemBrowse" TargetMode="External"/><Relationship Id="rId1412" Type="http://schemas.openxmlformats.org/officeDocument/2006/relationships/hyperlink" Target="file:///C:\Users\Lloyd\Documents\SVN\FHIR\build\qa\validation.html" TargetMode="External"/><Relationship Id="rId1717" Type="http://schemas.openxmlformats.org/officeDocument/2006/relationships/hyperlink" Target="file:///C:\Users\Lloyd\Documents\SVN\FHIR\build\qa\bundle-definitions.html" TargetMode="External"/><Relationship Id="rId1924" Type="http://schemas.openxmlformats.org/officeDocument/2006/relationships/hyperlink" Target="file:///C:\Users\Lloyd\Documents\SVN\FHIR\build\qa\documents.html" TargetMode="External"/><Relationship Id="rId298" Type="http://schemas.openxmlformats.org/officeDocument/2006/relationships/hyperlink" Target="https://smartplatforms.org" TargetMode="External"/><Relationship Id="rId158" Type="http://schemas.openxmlformats.org/officeDocument/2006/relationships/hyperlink" Target="file:///C:\Users\Lloyd\Documents\SVN\FHIR\build\qa\conformance.html" TargetMode="External"/><Relationship Id="rId2186" Type="http://schemas.openxmlformats.org/officeDocument/2006/relationships/hyperlink" Target="file:///C:\Users\Lloyd\Documents\SVN\FHIR\build\qa\composition.html" TargetMode="External"/><Relationship Id="rId2393" Type="http://schemas.openxmlformats.org/officeDocument/2006/relationships/hyperlink" Target="http://oauth.net/" TargetMode="External"/><Relationship Id="rId2698" Type="http://schemas.openxmlformats.org/officeDocument/2006/relationships/hyperlink" Target="file:///C:\Users\Lloyd\Documents\SVN\FHIR\build\qa\valueset.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datatypes.html"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patient.html" TargetMode="External"/><Relationship Id="rId2460" Type="http://schemas.openxmlformats.org/officeDocument/2006/relationships/hyperlink" Target="https://twitter.com/search?q=%23FHIR" TargetMode="External"/><Relationship Id="rId225" Type="http://schemas.openxmlformats.org/officeDocument/2006/relationships/hyperlink" Target="http://hl7.org"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history.html" TargetMode="External"/><Relationship Id="rId1062" Type="http://schemas.openxmlformats.org/officeDocument/2006/relationships/hyperlink" Target="file:///C:\Users\Lloyd\Documents\SVN\FHIR\build\qa\conceptmap.html" TargetMode="External"/><Relationship Id="rId2113" Type="http://schemas.openxmlformats.org/officeDocument/2006/relationships/hyperlink" Target="file:///C:\Users\Lloyd\Documents\SVN\FHIR\build\qa\lifecycle.html" TargetMode="External"/><Relationship Id="rId2320" Type="http://schemas.openxmlformats.org/officeDocument/2006/relationships/hyperlink" Target="file:///C:\Users\Lloyd\Documents\SVN\FHIR\build\qa\datatypes.html" TargetMode="External"/><Relationship Id="rId2558" Type="http://schemas.openxmlformats.org/officeDocument/2006/relationships/hyperlink" Target="file:///C:\Users\Lloyd\Documents\SVN\FHIR\build\qa\history.html" TargetMode="External"/><Relationship Id="rId2765" Type="http://schemas.openxmlformats.org/officeDocument/2006/relationships/hyperlink" Target="http://gnuwin32.sourceforge.net/packages/wget.htm" TargetMode="External"/><Relationship Id="rId737" Type="http://schemas.openxmlformats.org/officeDocument/2006/relationships/hyperlink" Target="file:///C:\Users\Lloyd\Documents\SVN\FHIR\build\qa\profiling.html" TargetMode="External"/><Relationship Id="rId944" Type="http://schemas.openxmlformats.org/officeDocument/2006/relationships/hyperlink" Target="file:///C:\Users\Lloyd\Documents\SVN\FHIR\build\qa\claimresponse.html" TargetMode="External"/><Relationship Id="rId1367" Type="http://schemas.openxmlformats.org/officeDocument/2006/relationships/hyperlink" Target="http://www.ietf.org/rfc/rfc3001.txt" TargetMode="External"/><Relationship Id="rId1574" Type="http://schemas.openxmlformats.org/officeDocument/2006/relationships/hyperlink" Target="file:///C:\Users\Lloyd\Documents\SVN\FHIR\build\qa\encounter-example-f202-20130128.html" TargetMode="External"/><Relationship Id="rId1781" Type="http://schemas.openxmlformats.org/officeDocument/2006/relationships/hyperlink" Target="file:///C:\Users\Lloyd\Documents\SVN\FHIR\build\qa\resource.html" TargetMode="External"/><Relationship Id="rId2418" Type="http://schemas.openxmlformats.org/officeDocument/2006/relationships/hyperlink" Target="file:///C:\Users\Lloyd\Documents\SVN\FHIR\build\qa\compartments.html" TargetMode="External"/><Relationship Id="rId2625" Type="http://schemas.openxmlformats.org/officeDocument/2006/relationships/hyperlink" Target="file:///C:\Users\Lloyd\Documents\SVN\FHIR\build\qa\operations.html" TargetMode="External"/><Relationship Id="rId73" Type="http://schemas.openxmlformats.org/officeDocument/2006/relationships/hyperlink" Target="file:///C:\Users\Lloyd\Documents\SVN\FHIR\build\qa\resource.html" TargetMode="External"/><Relationship Id="rId804" Type="http://schemas.openxmlformats.org/officeDocument/2006/relationships/hyperlink" Target="file:///C:\Users\Lloyd\Documents\SVN\FHIR\build\qa\element-definitions.html" TargetMode="External"/><Relationship Id="rId1227" Type="http://schemas.openxmlformats.org/officeDocument/2006/relationships/hyperlink" Target="file:///C:\Users\Lloyd\Documents\SVN\FHIR\build\qa\datatypes.html" TargetMode="External"/><Relationship Id="rId1434" Type="http://schemas.openxmlformats.org/officeDocument/2006/relationships/control" Target="activeX/activeX5.xml"/><Relationship Id="rId1641" Type="http://schemas.openxmlformats.org/officeDocument/2006/relationships/hyperlink" Target="file:///C:\Users\Lloyd\Documents\SVN\FHIR\build\qa\datatypes.html" TargetMode="External"/><Relationship Id="rId1879" Type="http://schemas.openxmlformats.org/officeDocument/2006/relationships/hyperlink" Target="file:///C:\Users\Lloyd\Documents\SVN\FHIR\build\qa\http.html" TargetMode="External"/><Relationship Id="rId1501" Type="http://schemas.openxmlformats.org/officeDocument/2006/relationships/hyperlink" Target="http://wiki.hl7.org/index.php?title=FHIR" TargetMode="External"/><Relationship Id="rId1739" Type="http://schemas.openxmlformats.org/officeDocument/2006/relationships/hyperlink" Target="file:///C:\Users\Lloyd\Documents\SVN\FHIR\build\qa\datatypes.html" TargetMode="External"/><Relationship Id="rId1946" Type="http://schemas.openxmlformats.org/officeDocument/2006/relationships/hyperlink" Target="http://wiki.hl7.org/index.php?title=FHIR"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definitions.html" TargetMode="External"/><Relationship Id="rId594" Type="http://schemas.openxmlformats.org/officeDocument/2006/relationships/hyperlink" Target="file:///C:\Users\Lloyd\Documents\SVN\FHIR\build\qa\datatypes.html" TargetMode="External"/><Relationship Id="rId2068" Type="http://schemas.openxmlformats.org/officeDocument/2006/relationships/hyperlink" Target="file:///C:\Users\Lloyd\Documents\SVN\FHIR\build\qa\diagnosticreport.html" TargetMode="External"/><Relationship Id="rId2275" Type="http://schemas.openxmlformats.org/officeDocument/2006/relationships/hyperlink" Target="file:///C:\Users\Lloyd\Documents\SVN\FHIR\build\qa\datatypes.html" TargetMode="External"/><Relationship Id="rId247" Type="http://schemas.openxmlformats.org/officeDocument/2006/relationships/hyperlink" Target="http://www.cap.org/" TargetMode="External"/><Relationship Id="rId899" Type="http://schemas.openxmlformats.org/officeDocument/2006/relationships/hyperlink" Target="file:///C:\Users\Lloyd\Documents\SVN\FHIR\build\qa\datatypes.html" TargetMode="External"/><Relationship Id="rId1084" Type="http://schemas.openxmlformats.org/officeDocument/2006/relationships/hyperlink" Target="file:///C:\Users\Lloyd\Documents\SVN\FHIR\build\qa\immunizationrecommendation.html" TargetMode="External"/><Relationship Id="rId2482" Type="http://schemas.openxmlformats.org/officeDocument/2006/relationships/hyperlink" Target="file:///C:\Users\Lloyd\Documents\SVN\FHIR\build\qa\.json.html" TargetMode="External"/><Relationship Id="rId2787" Type="http://schemas.openxmlformats.org/officeDocument/2006/relationships/hyperlink" Target="file:///C:\Users\Lloyd\Documents\SVN\FHIR\build\qa\fhir-single.xsd" TargetMode="External"/><Relationship Id="rId107" Type="http://schemas.openxmlformats.org/officeDocument/2006/relationships/comments" Target="comments.xml"/><Relationship Id="rId454" Type="http://schemas.openxmlformats.org/officeDocument/2006/relationships/hyperlink" Target="file:///C:\Users\Lloyd\Documents\SVN\FHIR\build\qa\datatypes-examples.html" TargetMode="External"/><Relationship Id="rId661" Type="http://schemas.openxmlformats.org/officeDocument/2006/relationships/hyperlink" Target="file:///C:\Users\Lloyd\Documents\SVN\FHIR\build\qa\terminologies-conceptmaps.html" TargetMode="External"/><Relationship Id="rId759" Type="http://schemas.openxmlformats.org/officeDocument/2006/relationships/hyperlink" Target="file:///C:\Users\Lloyd\Documents\SVN\FHIR\build\qa\formats.html" TargetMode="External"/><Relationship Id="rId966" Type="http://schemas.openxmlformats.org/officeDocument/2006/relationships/image" Target="file:///C:\Users\Lloyd\Documents\SVN\FHIR\build\warning.png" TargetMode="External"/><Relationship Id="rId1291" Type="http://schemas.openxmlformats.org/officeDocument/2006/relationships/hyperlink" Target="file:///C:\Users\Lloyd\Documents\SVN\FHIR\build\qa\resource.html" TargetMode="External"/><Relationship Id="rId1389" Type="http://schemas.openxmlformats.org/officeDocument/2006/relationships/hyperlink" Target="file:///C:\Users\Lloyd\Documents\SVN\FHIR\build\qa\cqif\cqif.html" TargetMode="External"/><Relationship Id="rId1596" Type="http://schemas.openxmlformats.org/officeDocument/2006/relationships/hyperlink" Target="file:///C:\Users\Lloyd\Documents\SVN\FHIR\build\qa\medicationorder-example-f201-salmeterol.html" TargetMode="External"/><Relationship Id="rId2135" Type="http://schemas.openxmlformats.org/officeDocument/2006/relationships/hyperlink" Target="file:///C:\Users\Lloyd\Documents\SVN\FHIR\build\qa\lifecycle.html" TargetMode="External"/><Relationship Id="rId2342" Type="http://schemas.openxmlformats.org/officeDocument/2006/relationships/hyperlink" Target="file:///C:\Users\Lloyd\Documents\SVN\FHIR\build\qa\security.html" TargetMode="External"/><Relationship Id="rId2647" Type="http://schemas.openxmlformats.org/officeDocument/2006/relationships/hyperlink" Target="file:///C:\Users\Lloyd\Documents\SVN\FHIR\build\qa\loinc.html" TargetMode="External"/><Relationship Id="rId314" Type="http://schemas.openxmlformats.org/officeDocument/2006/relationships/hyperlink" Target="file:///C:\Users\Lloyd\Documents\SVN\FHIR\build\qa\resource.html" TargetMode="External"/><Relationship Id="rId521" Type="http://schemas.openxmlformats.org/officeDocument/2006/relationships/hyperlink" Target="file:///C:\Users\Lloyd\Documents\SVN\FHIR\build\qa\datatypes-examples.html" TargetMode="External"/><Relationship Id="rId619" Type="http://schemas.openxmlformats.org/officeDocument/2006/relationships/hyperlink" Target="file:///C:\Users\Lloyd\Documents\SVN\FHIR\build\qa\2015Jan\index.html" TargetMode="External"/><Relationship Id="rId1151" Type="http://schemas.openxmlformats.org/officeDocument/2006/relationships/hyperlink" Target="file:///C:\Users\Lloyd\Documents\SVN\FHIR\build\qa\questionnaire.html" TargetMode="External"/><Relationship Id="rId1249" Type="http://schemas.openxmlformats.org/officeDocument/2006/relationships/hyperlink" Target="file:///C:\Users\Lloyd\Documents\SVN\FHIR\build\qa\sdc\sdc.html" TargetMode="External"/><Relationship Id="rId2202" Type="http://schemas.openxmlformats.org/officeDocument/2006/relationships/hyperlink" Target="file:///C:\Users\Lloyd\Documents\SVN\FHIR\build\qa\terminologies.html" TargetMode="External"/><Relationship Id="rId95" Type="http://schemas.openxmlformats.org/officeDocument/2006/relationships/hyperlink" Target="file:///C:\Users\Lloyd\Documents\SVN\FHIR\build\qa\order.html" TargetMode="External"/><Relationship Id="rId826" Type="http://schemas.openxmlformats.org/officeDocument/2006/relationships/hyperlink" Target="file:///C:\Users\Lloyd\Documents\SVN\FHIR\build\qa\extensibility.html" TargetMode="External"/><Relationship Id="rId1011" Type="http://schemas.openxmlformats.org/officeDocument/2006/relationships/hyperlink" Target="file:///C:\Users\Lloyd\Documents\SVN\FHIR\build\qa\history.html" TargetMode="External"/><Relationship Id="rId1109" Type="http://schemas.openxmlformats.org/officeDocument/2006/relationships/hyperlink" Target="file:///C:\Users\Lloyd\Documents\SVN\FHIR\build\qa\slot.html" TargetMode="External"/><Relationship Id="rId1456" Type="http://schemas.openxmlformats.org/officeDocument/2006/relationships/hyperlink" Target="file:///C:\Users\Lloyd\Documents\SVN\FHIR\build\qa\valueset.html" TargetMode="External"/><Relationship Id="rId1663" Type="http://schemas.openxmlformats.org/officeDocument/2006/relationships/hyperlink" Target="http://ihtsdo.org" TargetMode="External"/><Relationship Id="rId1870" Type="http://schemas.openxmlformats.org/officeDocument/2006/relationships/hyperlink" Target="file:///C:\Users\Lloyd\Documents\SVN\FHIR\build\qa\http.html" TargetMode="External"/><Relationship Id="rId1968" Type="http://schemas.openxmlformats.org/officeDocument/2006/relationships/hyperlink" Target="file:///C:\Users\Lloyd\Documents\SVN\FHIR\build\qa\daf\medicationorder-daf.html" TargetMode="External"/><Relationship Id="rId2507" Type="http://schemas.openxmlformats.org/officeDocument/2006/relationships/hyperlink" Target="file:///C:\Users\Lloyd\Documents\SVN\FHIR\build\qa\history.html" TargetMode="External"/><Relationship Id="rId2714" Type="http://schemas.openxmlformats.org/officeDocument/2006/relationships/hyperlink" Target="file:///C:\Users\Lloyd\Documents\SVN\FHIR\build\qa\auditevent.html" TargetMode="External"/><Relationship Id="rId1316" Type="http://schemas.openxmlformats.org/officeDocument/2006/relationships/hyperlink" Target="http://www.w3.org/TR/REC-html40/interact/forms.html" TargetMode="External"/><Relationship Id="rId1523" Type="http://schemas.openxmlformats.org/officeDocument/2006/relationships/hyperlink" Target="file:///C:\Users\Lloyd\Documents\SVN\FHIR\build\qa\practitioner-example-f003-mv.html" TargetMode="External"/><Relationship Id="rId1730" Type="http://schemas.openxmlformats.org/officeDocument/2006/relationships/hyperlink" Target="file:///C:\Users\Lloyd\Documents\SVN\FHIR\build\qa\operationoutcome.html" TargetMode="External"/><Relationship Id="rId22" Type="http://schemas.openxmlformats.org/officeDocument/2006/relationships/hyperlink" Target="file:///C:\Users\Lloyd\Documents\SVN\FHIR\build\qa\patient.html" TargetMode="External"/><Relationship Id="rId1828" Type="http://schemas.openxmlformats.org/officeDocument/2006/relationships/hyperlink" Target="file:///C:\Users\Lloyd\Documents\SVN\FHIR\build\qa\clinical.html" TargetMode="External"/><Relationship Id="rId171" Type="http://schemas.openxmlformats.org/officeDocument/2006/relationships/hyperlink" Target="file:///C:\Users\Lloyd\Documents\SVN\FHIR\build\qa\conformance.html" TargetMode="External"/><Relationship Id="rId2297" Type="http://schemas.openxmlformats.org/officeDocument/2006/relationships/hyperlink" Target="file:///C:\Users\Lloyd\Documents\SVN\FHIR\build\qa\list-operations.html" TargetMode="External"/><Relationship Id="rId269" Type="http://schemas.openxmlformats.org/officeDocument/2006/relationships/hyperlink" Target="http://www.hl7.org.uk" TargetMode="External"/><Relationship Id="rId476" Type="http://schemas.openxmlformats.org/officeDocument/2006/relationships/hyperlink" Target="file:///C:\Users\Lloyd\Documents\SVN\FHIR\build\qa\help.html" TargetMode="External"/><Relationship Id="rId683" Type="http://schemas.openxmlformats.org/officeDocument/2006/relationships/hyperlink" Target="file:///C:\Users\Lloyd\Documents\SVN\FHIR\build\qa\bundle-definitions.html" TargetMode="External"/><Relationship Id="rId890" Type="http://schemas.openxmlformats.org/officeDocument/2006/relationships/hyperlink" Target="file:///C:\Users\Lloyd\Documents\SVN\FHIR\build\qa\help.html" TargetMode="External"/><Relationship Id="rId2157" Type="http://schemas.openxmlformats.org/officeDocument/2006/relationships/hyperlink" Target="file:///C:\Users\Lloyd\Documents\SVN\FHIR\build\qa\episodeofcare.html" TargetMode="External"/><Relationship Id="rId2364" Type="http://schemas.openxmlformats.org/officeDocument/2006/relationships/hyperlink" Target="file:///C:\Users\Lloyd\Documents\SVN\FHIR\build\qa\v3\ActCode\index.html" TargetMode="External"/><Relationship Id="rId2571" Type="http://schemas.openxmlformats.org/officeDocument/2006/relationships/hyperlink" Target="file:///C:\Users\Lloyd\Documents\SVN\FHIR\build\qa\datatypes.html" TargetMode="External"/><Relationship Id="rId129" Type="http://schemas.openxmlformats.org/officeDocument/2006/relationships/hyperlink" Target="file:///C:\Users\Lloyd\Documents\SVN\FHIR\build\qa\comparison-v3.html" TargetMode="External"/><Relationship Id="rId336" Type="http://schemas.openxmlformats.org/officeDocument/2006/relationships/hyperlink" Target="file:///C:\Users\Lloyd\Documents\SVN\FHIR\build\qa\datatypes-mappings.html" TargetMode="External"/><Relationship Id="rId543" Type="http://schemas.openxmlformats.org/officeDocument/2006/relationships/hyperlink" Target="file:///C:\Users\Lloyd\Documents\SVN\FHIR\build\qa\datatypes-mappings.html" TargetMode="External"/><Relationship Id="rId988" Type="http://schemas.openxmlformats.org/officeDocument/2006/relationships/image" Target="file:///C:\Users\Lloyd\Documents\SVN\FHIR\build\qa\icon_extension.png" TargetMode="External"/><Relationship Id="rId1173" Type="http://schemas.openxmlformats.org/officeDocument/2006/relationships/hyperlink" Target="file:///C:\Users\Lloyd\Documents\SVN\FHIR\build\qa\communication.html" TargetMode="External"/><Relationship Id="rId1380" Type="http://schemas.openxmlformats.org/officeDocument/2006/relationships/hyperlink" Target="file:///C:\Users\Lloyd\Documents\SVN\FHIR\build\qa\conformance-rules.html" TargetMode="External"/><Relationship Id="rId2017" Type="http://schemas.openxmlformats.org/officeDocument/2006/relationships/hyperlink" Target="file:///C:\Users\Lloyd\Documents\SVN\FHIR\build\qa\http.html" TargetMode="External"/><Relationship Id="rId2224" Type="http://schemas.openxmlformats.org/officeDocument/2006/relationships/hyperlink" Target="file:///C:\Users\Lloyd\Documents\SVN\FHIR\build\qa\clinical.html" TargetMode="External"/><Relationship Id="rId2669" Type="http://schemas.openxmlformats.org/officeDocument/2006/relationships/hyperlink" Target="file:///C:\Users\Lloyd\Documents\SVN\FHIR\build\qa\composition.html" TargetMode="External"/><Relationship Id="rId403" Type="http://schemas.openxmlformats.org/officeDocument/2006/relationships/hyperlink" Target="file:///C:\Users\Lloyd\Documents\SVN\FHIR\build\qa\datatypes-mappings.html" TargetMode="External"/><Relationship Id="rId750" Type="http://schemas.openxmlformats.org/officeDocument/2006/relationships/hyperlink" Target="file:///C:\Users\Lloyd\Documents\SVN\FHIR\build\qa\extensibility.html" TargetMode="External"/><Relationship Id="rId848" Type="http://schemas.openxmlformats.org/officeDocument/2006/relationships/hyperlink" Target="file:///C:\Users\Lloyd\Documents\SVN\FHIR\build\qa\profiling.html" TargetMode="External"/><Relationship Id="rId1033" Type="http://schemas.openxmlformats.org/officeDocument/2006/relationships/hyperlink" Target="file:///C:\Users\Lloyd\Documents\SVN\FHIR\build\qa\implementationguide.html" TargetMode="External"/><Relationship Id="rId1478" Type="http://schemas.openxmlformats.org/officeDocument/2006/relationships/image" Target="file:///C:\Users\Lloyd\Documents\SVN\FHIR\build\qa\icon-infrastructure.png" TargetMode="External"/><Relationship Id="rId1685" Type="http://schemas.openxmlformats.org/officeDocument/2006/relationships/hyperlink" Target="file:///C:\Users\Lloyd\Documents\SVN\FHIR\build\qa\history.html" TargetMode="External"/><Relationship Id="rId1892" Type="http://schemas.openxmlformats.org/officeDocument/2006/relationships/hyperlink" Target="file:///C:\Users\Lloyd\Documents\SVN\FHIR\build\qa\resourceglist.html" TargetMode="External"/><Relationship Id="rId2431" Type="http://schemas.openxmlformats.org/officeDocument/2006/relationships/hyperlink" Target="file:///C:\Users\Lloyd\Documents\SVN\FHIR\build\qa\history.html" TargetMode="External"/><Relationship Id="rId2529" Type="http://schemas.openxmlformats.org/officeDocument/2006/relationships/hyperlink" Target="file:///C:\Users\Lloyd\Documents\SVN\FHIR\build\qa\ndfrt.html" TargetMode="External"/><Relationship Id="rId2736" Type="http://schemas.openxmlformats.org/officeDocument/2006/relationships/hyperlink" Target="file:///C:\Users\Lloyd\Documents\SVN\FHIR\build\qa\http.html" TargetMode="External"/><Relationship Id="rId610" Type="http://schemas.openxmlformats.org/officeDocument/2006/relationships/hyperlink" Target="file:///C:\Users\Lloyd\Documents\SVN\FHIR\build\qa\http.html" TargetMode="External"/><Relationship Id="rId708" Type="http://schemas.openxmlformats.org/officeDocument/2006/relationships/hyperlink" Target="file:///C:\Users\Lloyd\Documents\SVN\FHIR\build\qa\validation.json.zip" TargetMode="External"/><Relationship Id="rId915" Type="http://schemas.openxmlformats.org/officeDocument/2006/relationships/hyperlink" Target="file:///C:\Users\Lloyd\Documents\SVN\FHIR\build\qa\datatypes.html" TargetMode="External"/><Relationship Id="rId1240" Type="http://schemas.openxmlformats.org/officeDocument/2006/relationships/hyperlink" Target="file:///C:\Users\Lloyd\Documents\SVN\FHIR\build\qa\contraindication.html" TargetMode="External"/><Relationship Id="rId1338" Type="http://schemas.openxmlformats.org/officeDocument/2006/relationships/hyperlink" Target="file:///C:\Users\Lloyd\Documents\SVN\FHIR\build\qa\bundle-response.html" TargetMode="External"/><Relationship Id="rId1545" Type="http://schemas.openxmlformats.org/officeDocument/2006/relationships/hyperlink" Target="file:///C:\Users\Lloyd\Documents\SVN\FHIR\build\qa\medicationorder-example-f001-combivent.html" TargetMode="External"/><Relationship Id="rId1100" Type="http://schemas.openxmlformats.org/officeDocument/2006/relationships/hyperlink" Target="file:///C:\Users\Lloyd\Documents\SVN\FHIR\build\qa\patient.html" TargetMode="External"/><Relationship Id="rId1405" Type="http://schemas.openxmlformats.org/officeDocument/2006/relationships/hyperlink" Target="file:///C:\Users\Lloyd\Documents\SVN\FHIR\build\qa\documents.html" TargetMode="External"/><Relationship Id="rId1752" Type="http://schemas.openxmlformats.org/officeDocument/2006/relationships/hyperlink" Target="file:///C:\Users\Lloyd\Documents\SVN\FHIR\build\qa\help.html" TargetMode="External"/><Relationship Id="rId44" Type="http://schemas.openxmlformats.org/officeDocument/2006/relationships/hyperlink" Target="http://hl7-fhir.github.io/" TargetMode="External"/><Relationship Id="rId1612" Type="http://schemas.openxmlformats.org/officeDocument/2006/relationships/hyperlink" Target="file:///C:\Users\Lloyd\Documents\SVN\FHIR\build\qa\practitioner-example-f202-lm.html" TargetMode="External"/><Relationship Id="rId1917" Type="http://schemas.openxmlformats.org/officeDocument/2006/relationships/hyperlink" Target="file:///C:\Users\Lloyd\Documents\SVN\FHIR\build\qa\datatypes.html" TargetMode="External"/><Relationship Id="rId193" Type="http://schemas.openxmlformats.org/officeDocument/2006/relationships/hyperlink" Target="file:///C:\Users\Lloyd\Documents\SVN\FHIR\build\qa\allergyintolerance-definitions.html" TargetMode="External"/><Relationship Id="rId498" Type="http://schemas.openxmlformats.org/officeDocument/2006/relationships/hyperlink" Target="http://daringfireball.net/projects/downloads/MarkdownTest_1.0.zip" TargetMode="External"/><Relationship Id="rId2081" Type="http://schemas.openxmlformats.org/officeDocument/2006/relationships/hyperlink" Target="file:///C:\Users\Lloyd\Documents\SVN\FHIR\build\qa\condition.html" TargetMode="External"/><Relationship Id="rId2179" Type="http://schemas.openxmlformats.org/officeDocument/2006/relationships/hyperlink" Target="file:///C:\Users\Lloyd\Documents\SVN\FHIR\build\qa\messaging.html" TargetMode="External"/><Relationship Id="rId260" Type="http://schemas.openxmlformats.org/officeDocument/2006/relationships/hyperlink" Target="http://2013.gea-interactive.com.au" TargetMode="External"/><Relationship Id="rId2386" Type="http://schemas.openxmlformats.org/officeDocument/2006/relationships/image" Target="file:///C:\Users\Lloyd\Documents\SVN\FHIR\build\qa\security-icon-fhir.png" TargetMode="External"/><Relationship Id="rId2593" Type="http://schemas.openxmlformats.org/officeDocument/2006/relationships/hyperlink" Target="file:///C:\Users\Lloyd\Documents\SVN\FHIR\build\qa\terminology-service.html" TargetMode="External"/><Relationship Id="rId120" Type="http://schemas.openxmlformats.org/officeDocument/2006/relationships/hyperlink" Target="file:///C:\Users\Lloyd\Documents\SVN\FHIR\build\qa\comparison-v2.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file:///C:\Users\Lloyd\Documents\SVN\FHIR\build\qa\datatypes-definitions.html" TargetMode="External"/><Relationship Id="rId772" Type="http://schemas.openxmlformats.org/officeDocument/2006/relationships/hyperlink" Target="file:///C:\Users\Lloyd\Documents\SVN\FHIR\build\qa\datatypes.html" TargetMode="External"/><Relationship Id="rId1195" Type="http://schemas.openxmlformats.org/officeDocument/2006/relationships/hyperlink" Target="file:///C:\Users\Lloyd\Documents\SVN\FHIR\build\qa\nutritionorder.html" TargetMode="External"/><Relationship Id="rId2039" Type="http://schemas.openxmlformats.org/officeDocument/2006/relationships/hyperlink" Target="file:///C:\Users\Lloyd\Documents\SVN\FHIR\build\qa\datatypes.html" TargetMode="External"/><Relationship Id="rId2246" Type="http://schemas.openxmlformats.org/officeDocument/2006/relationships/hyperlink" Target="file:///C:\Users\Lloyd\Documents\SVN\FHIR\build\qa\help.html" TargetMode="External"/><Relationship Id="rId2453" Type="http://schemas.openxmlformats.org/officeDocument/2006/relationships/hyperlink" Target="http://www.omg.org/spec/SoaML/" TargetMode="External"/><Relationship Id="rId2660" Type="http://schemas.openxmlformats.org/officeDocument/2006/relationships/hyperlink" Target="https://www.surveymonkey.com/s/PXZTY7Z" TargetMode="External"/><Relationship Id="rId218" Type="http://schemas.openxmlformats.org/officeDocument/2006/relationships/hyperlink" Target="file:///C:\Users\Lloyd\Documents\SVN\FHIR\build\qa\help.html" TargetMode="External"/><Relationship Id="rId425" Type="http://schemas.openxmlformats.org/officeDocument/2006/relationships/hyperlink" Target="file:///C:\Users\Lloyd\Documents\SVN\FHIR\build\qa\history.html" TargetMode="External"/><Relationship Id="rId632" Type="http://schemas.openxmlformats.org/officeDocument/2006/relationships/hyperlink" Target="file:///C:\Users\Lloyd\Documents\SVN\FHIR\build\qa\summary.html" TargetMode="External"/><Relationship Id="rId1055" Type="http://schemas.openxmlformats.org/officeDocument/2006/relationships/hyperlink" Target="file:///C:\Users\Lloyd\Documents\SVN\FHIR\build\qa\appointment.html" TargetMode="External"/><Relationship Id="rId1262" Type="http://schemas.openxmlformats.org/officeDocument/2006/relationships/hyperlink" Target="file:///C:\Users\Lloyd\Documents\SVN\FHIR\build\qa\operation-resource-validate.html" TargetMode="External"/><Relationship Id="rId2106" Type="http://schemas.openxmlformats.org/officeDocument/2006/relationships/hyperlink" Target="file:///C:\Users\Lloyd\Documents\SVN\FHIR\build\qa\detectedissue.html" TargetMode="External"/><Relationship Id="rId2313" Type="http://schemas.openxmlformats.org/officeDocument/2006/relationships/hyperlink" Target="file:///C:\Users\Lloyd\Documents\SVN\FHIR\build\qa\datatypes.html" TargetMode="External"/><Relationship Id="rId2520" Type="http://schemas.openxmlformats.org/officeDocument/2006/relationships/hyperlink" Target="http://loinc.org" TargetMode="External"/><Relationship Id="rId2758" Type="http://schemas.openxmlformats.org/officeDocument/2006/relationships/hyperlink" Target="file:///C:\Users\Lloyd\Documents\SVN\FHIR\build\qa\resourc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467</Pages>
  <Words>132407</Words>
  <Characters>1060965</Characters>
  <Application>Microsoft Office Word</Application>
  <DocSecurity>0</DocSecurity>
  <Lines>8841</Lines>
  <Paragraphs>2381</Paragraphs>
  <ScaleCrop>false</ScaleCrop>
  <Company/>
  <LinksUpToDate>false</LinksUpToDate>
  <CharactersWithSpaces>1190991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Victor Chai</cp:lastModifiedBy>
  <cp:revision>38</cp:revision>
  <dcterms:created xsi:type="dcterms:W3CDTF">2015-09-06T13:14:00Z</dcterms:created>
  <dcterms:modified xsi:type="dcterms:W3CDTF">2015-09-13T05:30:00Z</dcterms:modified>
</cp:coreProperties>
</file>