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769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97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795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r>
              <w:rPr>
                <w:rFonts w:eastAsia="Times New Roman"/>
                <w:lang w:val="en-US"/>
              </w:rPr>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lastRenderedPageBreak/>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0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806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w:t>
            </w:r>
            <w:r>
              <w:rPr>
                <w:rFonts w:eastAsia="Times New Roman"/>
                <w:lang w:val="en-US"/>
              </w:rPr>
              <w:lastRenderedPageBreak/>
              <w:t xml:space="preserve">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806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w:t>
            </w:r>
            <w:proofErr w:type="gramStart"/>
            <w:r>
              <w:rPr>
                <w:rFonts w:eastAsia="Times New Roman"/>
                <w:lang w:val="en-US"/>
              </w:rPr>
              <w:t>]{</w:t>
            </w:r>
            <w:proofErr w:type="gramEnd"/>
            <w:r>
              <w:rPr>
                <w:rFonts w:eastAsia="Times New Roman"/>
                <w:lang w:val="en-US"/>
              </w:rPr>
              <w:t xml:space="preserve">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allows a client to find an identified list for a particular function by its function. The operation takes two parameters, the identity of a patient, and the name of a functional list. The list of defined functional lists can be found at [Current Resource Lists</w:t>
            </w:r>
            <w:proofErr w:type="gramStart"/>
            <w:r>
              <w:rPr>
                <w:rFonts w:eastAsia="Times New Roman"/>
                <w:lang w:val="en-US"/>
              </w:rPr>
              <w:t>](</w:t>
            </w:r>
            <w:proofErr w:type="gramEnd"/>
            <w:r>
              <w:rPr>
                <w:rFonts w:eastAsia="Times New Roman"/>
                <w:lang w:val="en-US"/>
              </w:rPr>
              <w:t xml:space="preserve">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w:t>
            </w:r>
            <w:r>
              <w:rPr>
                <w:rFonts w:eastAsia="Times New Roman"/>
                <w:lang w:val="en-US"/>
              </w:rPr>
              <w:lastRenderedPageBreak/>
              <w:t xml:space="preserve">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791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that accept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lastRenderedPageBreak/>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801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w:t>
            </w:r>
            <w:proofErr w:type="gramStart"/>
            <w:r>
              <w:rPr>
                <w:rFonts w:eastAsia="Times New Roman"/>
                <w:lang w:val="en-US"/>
              </w:rPr>
              <w:t>a create</w:t>
            </w:r>
            <w:proofErr w:type="gramEnd"/>
            <w:r>
              <w:rPr>
                <w:rFonts w:eastAsia="Times New Roman"/>
                <w:lang w:val="en-US"/>
              </w:rPr>
              <w:t xml:space="preserve">, or an update or 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829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expand.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A reference to an external definition that provides additional control information about how the expansion is performed. At this time, there is no agreed format or funtionality for the target of this URI. The [VSAC Documentation</w:t>
            </w:r>
            <w:proofErr w:type="gramStart"/>
            <w:r>
              <w:rPr>
                <w:rFonts w:eastAsia="Times New Roman"/>
                <w:lang w:val="en-US"/>
              </w:rPr>
              <w:t>](</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w:t>
            </w:r>
            <w:proofErr w:type="gramStart"/>
            <w:r>
              <w:rPr>
                <w:rFonts w:eastAsia="Times New Roman"/>
                <w:lang w:val="en-US"/>
              </w:rPr>
              <w:t>if</w:t>
            </w:r>
            <w:proofErr w:type="gramEnd"/>
            <w:r>
              <w:rPr>
                <w:rFonts w:eastAsia="Times New Roman"/>
                <w:lang w:val="en-US"/>
              </w:rPr>
              <w:t xml:space="preserve">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t>
            </w:r>
            <w:r>
              <w:rPr>
                <w:rFonts w:eastAsia="Times New Roman"/>
                <w:lang w:val="en-US"/>
              </w:rPr>
              <w:lastRenderedPageBreak/>
              <w:t xml:space="preserve">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w:t>
            </w:r>
            <w:proofErr w:type="gramStart"/>
            <w:r>
              <w:rPr>
                <w:rFonts w:eastAsia="Times New Roman"/>
                <w:lang w:val="en-US"/>
              </w:rPr>
              <w:t>a</w:t>
            </w:r>
            <w:proofErr w:type="gramEnd"/>
            <w:r>
              <w:rPr>
                <w:rFonts w:eastAsia="Times New Roman"/>
                <w:lang w:val="en-US"/>
              </w:rPr>
              <w:t xml:space="preserve"> a partial view. Paging only applies to flat expansions - servers ignore paging if the expansion is not flat. If count = 0, the client 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validate against.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abstract</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10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lastRenderedPageBreak/>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w:t>
            </w:r>
            <w:r>
              <w:rPr>
                <w:rFonts w:eastAsia="Times New Roman"/>
                <w:lang w:val="en-US"/>
              </w:rPr>
              <w:lastRenderedPageBreak/>
              <w:t xml:space="preserve">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should be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was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04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62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fullUrl</w:t>
            </w:r>
            <w:proofErr w:type="gramEnd"/>
            <w:r>
              <w:rPr>
                <w:rFonts w:eastAsia="Times New Roman"/>
                <w:lang w:val="en-US"/>
              </w:rPr>
              <w:t xml:space="preserve"> may not be (unique in the context of a resource](bundle.html#bundle-unique). Note that since [FHIR resources do not need to be served through the FHIR API</w:t>
            </w:r>
            <w:proofErr w:type="gramStart"/>
            <w:r>
              <w:rPr>
                <w:rFonts w:eastAsia="Times New Roman"/>
                <w:lang w:val="en-US"/>
              </w:rPr>
              <w:t>](</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Why this entry is in the result set - whether it's included as a match or because of </w:t>
            </w:r>
            <w:proofErr w:type="gramStart"/>
            <w:r>
              <w:rPr>
                <w:rFonts w:eastAsia="Times New Roman"/>
                <w:lang w:val="en-US"/>
              </w:rPr>
              <w:t>an</w:t>
            </w:r>
            <w:proofErr w:type="gramEnd"/>
            <w:r>
              <w:rPr>
                <w:rFonts w:eastAsia="Times New Roman"/>
                <w:lang w:val="en-US"/>
              </w:rPr>
              <w:t xml:space="preserve">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w:t>
            </w:r>
            <w:proofErr w:type="gramStart"/>
            <w:r>
              <w:rPr>
                <w:rFonts w:eastAsia="Times New Roman"/>
                <w:lang w:val="en-US"/>
              </w:rPr>
              <w:t>an include</w:t>
            </w:r>
            <w:proofErr w:type="gramEnd"/>
            <w:r>
              <w:rPr>
                <w:rFonts w:eastAsia="Times New Roman"/>
                <w:lang w:val="en-US"/>
              </w:rPr>
              <w:t xml:space="preserv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w:t>
            </w:r>
            <w:r>
              <w:rPr>
                <w:rFonts w:eastAsia="Times New Roman"/>
                <w:lang w:val="en-US"/>
              </w:rPr>
              <w:lastRenderedPageBreak/>
              <w:t xml:space="preserve">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HTTP verb for this entry in either </w:t>
            </w:r>
            <w:proofErr w:type="gramStart"/>
            <w:r>
              <w:rPr>
                <w:rFonts w:eastAsia="Times New Roman"/>
                <w:lang w:val="en-US"/>
              </w:rPr>
              <w:t>a</w:t>
            </w:r>
            <w:proofErr w:type="gramEnd"/>
            <w:r>
              <w:rPr>
                <w:rFonts w:eastAsia="Times New Roman"/>
                <w:lang w:val="en-US"/>
              </w:rPr>
              <w:t xml:space="preserve">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for a Patient Create, the method would be "POST" and the url would be "Patient". For a Patient Update, the method would be PUT, and the url would be "Patient</w:t>
            </w:r>
            <w:proofErr w:type="gramStart"/>
            <w:r>
              <w:rPr>
                <w:rFonts w:eastAsia="Times New Roman"/>
                <w:lang w:val="en-US"/>
              </w:rPr>
              <w:t>/[</w:t>
            </w:r>
            <w:proofErr w:type="gramEnd"/>
            <w:r>
              <w:rPr>
                <w:rFonts w:eastAsia="Times New Roman"/>
                <w:lang w:val="en-US"/>
              </w:rPr>
              <w:t xml:space="preserv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w:t>
            </w:r>
            <w:proofErr w:type="gramStart"/>
            <w:r>
              <w:rPr>
                <w:rFonts w:eastAsia="Times New Roman"/>
                <w:lang w:val="en-US"/>
              </w:rPr>
              <w:t>](</w:t>
            </w:r>
            <w:proofErr w:type="gramEnd"/>
            <w:r>
              <w:rPr>
                <w:rFonts w:eastAsia="Times New Roman"/>
                <w:lang w:val="en-US"/>
              </w:rPr>
              <w:t>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w:t>
            </w:r>
            <w:proofErr w:type="gramStart"/>
            <w:r>
              <w:rPr>
                <w:rFonts w:eastAsia="Times New Roman"/>
                <w:lang w:val="en-US"/>
              </w:rPr>
              <w:t>the create</w:t>
            </w:r>
            <w:proofErr w:type="gramEnd"/>
            <w:r>
              <w:rPr>
                <w:rFonts w:eastAsia="Times New Roman"/>
                <w:lang w:val="en-US"/>
              </w:rPr>
              <w:t xml:space="preserve"> if a specified resource already exists. For further information</w:t>
            </w:r>
            <w:proofErr w:type="gramStart"/>
            <w:r>
              <w:rPr>
                <w:rFonts w:eastAsia="Times New Roman"/>
                <w:lang w:val="en-US"/>
              </w:rPr>
              <w:t>,see</w:t>
            </w:r>
            <w:proofErr w:type="gramEnd"/>
            <w:r>
              <w:rPr>
                <w:rFonts w:eastAsia="Times New Roman"/>
                <w:lang w:val="en-US"/>
              </w:rPr>
              <w:t xml:space="preserve"> the the API documentation for ["Conditional Create"](http.html#ccreate). This is just the query portion of the URL - what follows the "?" (</w:t>
            </w:r>
            <w:proofErr w:type="gramStart"/>
            <w:r>
              <w:rPr>
                <w:rFonts w:eastAsia="Times New Roman"/>
                <w:lang w:val="en-US"/>
              </w:rPr>
              <w:t>not</w:t>
            </w:r>
            <w:proofErr w:type="gramEnd"/>
            <w:r>
              <w:rPr>
                <w:rFonts w:eastAsia="Times New Roman"/>
                <w:lang w:val="en-US"/>
              </w:rPr>
              <w:t xml:space="preserve">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etag for the resource, it the operation for the entry 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407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w:t>
            </w:r>
            <w:r>
              <w:rPr>
                <w:rFonts w:eastAsia="Times New Roman"/>
                <w:lang w:val="en-US"/>
              </w:rPr>
              <w:lastRenderedPageBreak/>
              <w:t xml:space="preserve">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w:t>
            </w:r>
            <w:r>
              <w:rPr>
                <w:rFonts w:eastAsia="Times New Roman"/>
                <w:lang w:val="en-US"/>
              </w:rPr>
              <w:lastRenderedPageBreak/>
              <w:t xml:space="preserve">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xml:space="preserve">"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w:t>
            </w:r>
            <w:r>
              <w:rPr>
                <w:rFonts w:eastAsia="Times New Roman"/>
                <w:lang w:val="en-US"/>
              </w:rPr>
              <w:lastRenderedPageBreak/>
              <w:t>profile and to find appropriate data. For a client, it means the system will search by this profile and process data according to the guidance implicit in the profile.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w:t>
            </w:r>
            <w:r>
              <w:rPr>
                <w:rFonts w:eastAsia="Times New Roman"/>
                <w:lang w:val="en-US"/>
              </w:rPr>
              <w:lastRenderedPageBreak/>
              <w:t xml:space="preserve">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security services are supported/required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 names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w:t>
            </w:r>
            <w:r>
              <w:rPr>
                <w:rFonts w:eastAsia="Times New Roman"/>
                <w:lang w:val="en-US"/>
              </w:rPr>
              <w:lastRenderedPageBreak/>
              <w:t>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w:t>
            </w:r>
            <w:proofErr w:type="gramStart"/>
            <w:r>
              <w:rPr>
                <w:rFonts w:eastAsia="Times New Roman"/>
                <w:lang w:val="en-US"/>
              </w:rPr>
              <w:t>them</w:t>
            </w:r>
            <w:proofErr w:type="gramEnd"/>
            <w:r>
              <w:rPr>
                <w:rFonts w:eastAsia="Times New Roman"/>
                <w:lang w:val="en-US"/>
              </w:rPr>
              <w:t xml:space="preserve">,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w:t>
            </w:r>
            <w:r>
              <w:rPr>
                <w:rFonts w:eastAsia="Times New Roman"/>
                <w:lang w:val="en-US"/>
              </w:rPr>
              <w:lastRenderedPageBreak/>
              <w:t xml:space="preserve">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57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w:t>
            </w:r>
            <w:r>
              <w:rPr>
                <w:rFonts w:eastAsia="Times New Roman"/>
                <w:lang w:val="en-US"/>
              </w:rPr>
              <w:lastRenderedPageBreak/>
              <w:t xml:space="preserve">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25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gridCol w:w="42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w:t>
            </w:r>
            <w:r>
              <w:rPr>
                <w:rFonts w:eastAsia="Times New Roman"/>
                <w:lang w:val="en-US"/>
              </w:rPr>
              <w:lastRenderedPageBreak/>
              <w:t>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w:t>
            </w:r>
            <w:proofErr w:type="gramStart"/>
            <w:r>
              <w:rPr>
                <w:rFonts w:eastAsia="Times New Roman"/>
                <w:lang w:val="en-US"/>
              </w:rPr>
              <w:t>]{</w:t>
            </w:r>
            <w:proofErr w:type="gramEnd"/>
            <w:r>
              <w:rPr>
                <w:rFonts w:eastAsia="Times New Roman"/>
                <w:lang w:val="en-US"/>
              </w:rPr>
              <w:t>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See (reference) for a discussion of which 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w:t>
            </w:r>
            <w:r>
              <w:rPr>
                <w:rFonts w:eastAsia="Times New Roman"/>
                <w:lang w:val="en-US"/>
              </w:rPr>
              <w:lastRenderedPageBreak/>
              <w:t xml:space="preserve">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primarily for the pubishing </w:t>
            </w:r>
            <w:proofErr w:type="gramStart"/>
            <w:r>
              <w:rPr>
                <w:rFonts w:eastAsia="Times New Roman"/>
                <w:lang w:val="en-US"/>
              </w:rPr>
              <w:t>tool, that</w:t>
            </w:r>
            <w:proofErr w:type="gramEnd"/>
            <w:r>
              <w:rPr>
                <w:rFonts w:eastAsia="Times New Roman"/>
                <w:lang w:val="en-US"/>
              </w:rPr>
              <w:t xml:space="preserve">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41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w:t>
            </w:r>
            <w:proofErr w:type="gramStart"/>
            <w:r>
              <w:rPr>
                <w:rFonts w:eastAsia="Times New Roman"/>
                <w:lang w:val="en-US"/>
              </w:rPr>
              <w:t>list.</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33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w:t>
            </w:r>
            <w:proofErr w:type="gramStart"/>
            <w:r>
              <w:rPr>
                <w:rFonts w:eastAsia="Times New Roman"/>
                <w:lang w:val="en-US"/>
              </w:rPr>
              <w:t>application</w:t>
            </w:r>
            <w:proofErr w:type="gramEnd"/>
            <w:r>
              <w:rPr>
                <w:rFonts w:eastAsia="Times New Roman"/>
                <w:lang w:val="en-US"/>
              </w:rPr>
              <w:t xml:space="preserve">/dicom. Application/dicom can contain the transfer syntax as a parameter. For </w:t>
            </w:r>
            <w:proofErr w:type="gramStart"/>
            <w:r>
              <w:rPr>
                <w:rFonts w:eastAsia="Times New Roman"/>
                <w:lang w:val="en-US"/>
              </w:rPr>
              <w:t>an</w:t>
            </w:r>
            <w:proofErr w:type="gramEnd"/>
            <w:r>
              <w:rPr>
                <w:rFonts w:eastAsia="Times New Roman"/>
                <w:lang w:val="en-US"/>
              </w:rPr>
              <w:t xml:space="preserve">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4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w:t>
            </w:r>
            <w:r>
              <w:rPr>
                <w:rFonts w:eastAsia="Times New Roman"/>
                <w:lang w:val="en-US"/>
              </w:rPr>
              <w:lastRenderedPageBreak/>
              <w:t xml:space="preserve">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6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487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w:t>
            </w:r>
            <w:proofErr w:type="gramStart"/>
            <w:r>
              <w:rPr>
                <w:rFonts w:eastAsia="Times New Roman"/>
                <w:lang w:val="en-US"/>
              </w:rPr>
              <w:t>:uuid</w:t>
            </w:r>
            <w:proofErr w:type="gramEnd"/>
            <w:r>
              <w:rPr>
                <w:rFonts w:eastAsia="Times New Roman"/>
                <w:lang w:val="en-US"/>
              </w:rPr>
              <w:t>: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w:t>
            </w:r>
            <w:r>
              <w:rPr>
                <w:rFonts w:eastAsia="Times New Roman"/>
                <w:lang w:val="en-US"/>
              </w:rPr>
              <w:lastRenderedPageBreak/>
              <w:t xml:space="preserve">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Operations that are idempotent (see [HTTP specification definition of idempotent</w:t>
            </w:r>
            <w:proofErr w:type="gramStart"/>
            <w:r>
              <w:rPr>
                <w:rFonts w:eastAsia="Times New Roman"/>
                <w:lang w:val="en-US"/>
              </w:rPr>
              <w:t>](</w:t>
            </w:r>
            <w:proofErr w:type="gramEnd"/>
            <w:r>
              <w:rPr>
                <w:rFonts w:eastAsia="Times New Roman"/>
                <w:lang w:val="en-US"/>
              </w:rPr>
              <w:t xml:space="preserve">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w:t>
            </w:r>
            <w:r>
              <w:rPr>
                <w:rFonts w:eastAsia="Times New Roman"/>
                <w:lang w:val="en-US"/>
              </w:rPr>
              <w:lastRenderedPageBreak/>
              <w:t xml:space="preserve">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value sets</w:t>
            </w:r>
            <w:proofErr w:type="gramStart"/>
            <w:r>
              <w:rPr>
                <w:rFonts w:eastAsia="Times New Roman"/>
                <w:lang w:val="en-US"/>
              </w:rPr>
              <w:t>,the</w:t>
            </w:r>
            <w:proofErr w:type="gramEnd"/>
            <w:r>
              <w:rPr>
                <w:rFonts w:eastAsia="Times New Roman"/>
                <w:lang w:val="en-US"/>
              </w:rPr>
              <w:t xml:space="preserv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w:t>
            </w:r>
            <w:r>
              <w:rPr>
                <w:rFonts w:eastAsia="Times New Roman"/>
                <w:lang w:val="en-US"/>
              </w:rPr>
              <w:lastRenderedPageBreak/>
              <w:t xml:space="preserve">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55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02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91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w:t>
            </w:r>
            <w:r>
              <w:rPr>
                <w:rFonts w:eastAsia="Times New Roman"/>
                <w:lang w:val="en-US"/>
              </w:rPr>
              <w:lastRenderedPageBreak/>
              <w:t xml:space="preserve">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w:t>
            </w:r>
            <w:proofErr w:type="gramStart"/>
            <w:r>
              <w:rPr>
                <w:rFonts w:eastAsia="Times New Roman"/>
                <w:lang w:val="en-US"/>
              </w:rPr>
              <w:t>:lang</w:t>
            </w:r>
            <w:proofErr w:type="gramEnd"/>
            <w:r>
              <w:rPr>
                <w:rFonts w:eastAsia="Times New Roman"/>
                <w:lang w:val="en-US"/>
              </w:rPr>
              <w:t xml:space="preserve">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83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0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w:t>
            </w:r>
            <w:r>
              <w:rPr>
                <w:rFonts w:eastAsia="Times New Roman"/>
                <w:lang w:val="en-US"/>
              </w:rPr>
              <w:lastRenderedPageBreak/>
              <w:t>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StructureDefinition does not need to specify the target it applies to</w:t>
            </w:r>
            <w:proofErr w:type="gramStart"/>
            <w:r>
              <w:rPr>
                <w:rFonts w:eastAsia="Times New Roman"/>
                <w:lang w:val="en-US"/>
              </w:rPr>
              <w:t>,as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w:t>
            </w:r>
            <w:r>
              <w:rPr>
                <w:rFonts w:eastAsia="Times New Roman"/>
                <w:lang w:val="en-US"/>
              </w:rPr>
              <w:lastRenderedPageBreak/>
              <w:t xml:space="preserve">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rules are a search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w:t>
            </w:r>
            <w:proofErr w:type="gramStart"/>
            <w:r>
              <w:rPr>
                <w:rFonts w:eastAsia="Times New Roman"/>
                <w:lang w:val="en-US"/>
              </w:rPr>
              <w:t>mllp:</w:t>
            </w:r>
            <w:proofErr w:type="gramEnd"/>
            <w:r>
              <w:rPr>
                <w:rFonts w:eastAsia="Times New Roman"/>
                <w:lang w:val="en-US"/>
              </w:rPr>
              <w:t xml:space="preserve">).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So that other systems can tell which resources have been the subject of a </w:t>
            </w:r>
            <w:proofErr w:type="gramStart"/>
            <w:r>
              <w:rPr>
                <w:rFonts w:eastAsia="Times New Roman"/>
                <w:lang w:val="en-US"/>
              </w:rPr>
              <w:t>notification.</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69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w:t>
            </w:r>
            <w:r>
              <w:rPr>
                <w:rFonts w:eastAsia="Times New Roman"/>
                <w:lang w:val="en-US"/>
              </w:rPr>
              <w:lastRenderedPageBreak/>
              <w:t xml:space="preserve">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w:t>
            </w:r>
            <w:r>
              <w:rPr>
                <w:rFonts w:eastAsia="Times New Roman"/>
                <w:lang w:val="en-US"/>
              </w:rPr>
              <w:lastRenderedPageBreak/>
              <w:t xml:space="preserve">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w:t>
            </w:r>
            <w:r>
              <w:rPr>
                <w:rFonts w:eastAsia="Times New Roman"/>
                <w:lang w:val="en-US"/>
              </w:rPr>
              <w:lastRenderedPageBreak/>
              <w:t xml:space="preserve">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w:t>
            </w:r>
            <w:r>
              <w:rPr>
                <w:rFonts w:eastAsia="Times New Roman"/>
                <w:lang w:val="en-US"/>
              </w:rPr>
              <w:lastRenderedPageBreak/>
              <w:t xml:space="preserve">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w:t>
            </w:r>
            <w:r>
              <w:rPr>
                <w:rFonts w:eastAsia="Times New Roman"/>
                <w:lang w:val="en-US"/>
              </w:rPr>
              <w:lastRenderedPageBreak/>
              <w:t xml:space="preserve">"history"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w:t>
            </w:r>
            <w:r>
              <w:rPr>
                <w:rFonts w:eastAsia="Times New Roman"/>
                <w:lang w:val="en-US"/>
              </w:rPr>
              <w:lastRenderedPageBreak/>
              <w:t xml:space="preserve">If 'json' is specified, then 'application/json+fhir' will be used. If you'd like to explicitly set the 'Content-Type'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w:t>
            </w:r>
            <w:r>
              <w:rPr>
                <w:rFonts w:eastAsia="Times New Roman"/>
                <w:lang w:val="en-US"/>
              </w:rPr>
              <w:lastRenderedPageBreak/>
              <w:t xml:space="preserve">"targetId"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w:t>
            </w:r>
            <w:r>
              <w:rPr>
                <w:rFonts w:eastAsia="Times New Roman"/>
                <w:lang w:val="en-US"/>
              </w:rPr>
              <w:lastRenderedPageBreak/>
              <w:t xml:space="preserve">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okay</w:t>
            </w:r>
            <w:proofErr w:type="gramEnd"/>
            <w:r>
              <w:rPr>
                <w:rFonts w:eastAsia="Times New Roman"/>
                <w:lang w:val="en-US"/>
              </w:rPr>
              <w:t xml:space="preserve">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w:t>
            </w:r>
            <w:r>
              <w:rPr>
                <w:rFonts w:eastAsia="Times New Roman"/>
                <w:lang w:val="en-US"/>
              </w:rPr>
              <w:lastRenderedPageBreak/>
              <w:t xml:space="preserve">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39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Insurer Identifier, typical BIN number (6 digit).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region or surface of the site, eg. </w:t>
            </w:r>
            <w:proofErr w:type="gramStart"/>
            <w:r>
              <w:rPr>
                <w:rFonts w:eastAsia="Times New Roman"/>
                <w:lang w:val="en-US"/>
              </w:rPr>
              <w:t>limb</w:t>
            </w:r>
            <w:proofErr w:type="gramEnd"/>
            <w:r>
              <w:rPr>
                <w:rFonts w:eastAsia="Times New Roman"/>
                <w:lang w:val="en-US"/>
              </w:rPr>
              <w:t xml:space="preserve">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w:t>
            </w:r>
            <w:r>
              <w:rPr>
                <w:rFonts w:eastAsia="Times New Roman"/>
                <w:lang w:val="en-US"/>
              </w:rPr>
              <w:lastRenderedPageBreak/>
              <w:t xml:space="preserve">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6"/>
        <w:gridCol w:w="32"/>
        <w:gridCol w:w="3782"/>
        <w:tblGridChange w:id="0">
          <w:tblGrid>
            <w:gridCol w:w="5546"/>
            <w:gridCol w:w="32"/>
            <w:gridCol w:w="464"/>
            <w:gridCol w:w="3318"/>
          </w:tblGrid>
        </w:tblGridChange>
      </w:tblGrid>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ClaimResponse.created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ClaimResponse.item.detail.adjudication.value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Non-</w:t>
            </w:r>
            <w:del w:id="1" w:author="Pivonka,Fran" w:date="2015-09-10T10:16:00Z">
              <w:r w:rsidDel="004B65CB">
                <w:rPr>
                  <w:rFonts w:eastAsia="Times New Roman"/>
                  <w:lang w:val="en-US"/>
                </w:rPr>
                <w:delText xml:space="preserve">monitory </w:delText>
              </w:r>
            </w:del>
            <w:ins w:id="2" w:author="Pivonka,Fran" w:date="2015-09-10T10:16:00Z">
              <w:r w:rsidR="004B65CB">
                <w:rPr>
                  <w:rFonts w:eastAsia="Times New Roman"/>
                  <w:lang w:val="en-US"/>
                </w:rPr>
                <w:t xml:space="preserve">monetary </w:t>
              </w:r>
            </w:ins>
            <w:r>
              <w:rPr>
                <w:rFonts w:eastAsia="Times New Roman"/>
                <w:lang w:val="en-US"/>
              </w:rPr>
              <w:t>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first tier service adjudications for </w:t>
            </w:r>
            <w:del w:id="3" w:author="Pivonka,Fran" w:date="2015-09-10T10:16:00Z">
              <w:r w:rsidDel="004B65CB">
                <w:rPr>
                  <w:rFonts w:eastAsia="Times New Roman"/>
                  <w:lang w:val="en-US"/>
                </w:rPr>
                <w:delText>payor</w:delText>
              </w:r>
            </w:del>
            <w:ins w:id="4" w:author="Pivonka,Fran" w:date="2015-09-10T10:16:00Z">
              <w:r w:rsidR="004B65CB">
                <w:rPr>
                  <w:rFonts w:eastAsia="Times New Roman"/>
                  <w:lang w:val="en-US"/>
                </w:rPr>
                <w:t>payer</w:t>
              </w:r>
            </w:ins>
            <w:r>
              <w:rPr>
                <w:rFonts w:eastAsia="Times New Roman"/>
                <w:lang w:val="en-US"/>
              </w:rPr>
              <w:t xml:space="preserve"> added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Group, </w:t>
            </w:r>
            <w:del w:id="5" w:author="Pivonka,Fran" w:date="2015-09-10T10:16:00Z">
              <w:r w:rsidDel="004B65CB">
                <w:rPr>
                  <w:rFonts w:eastAsia="Times New Roman"/>
                  <w:lang w:val="en-US"/>
                </w:rPr>
                <w:delText xml:space="preserve">Service </w:delText>
              </w:r>
            </w:del>
            <w:ins w:id="6" w:author="Pivonka,Fran" w:date="2015-09-10T10:16:00Z">
              <w:r w:rsidR="004B65CB">
                <w:rPr>
                  <w:rFonts w:eastAsia="Times New Roman"/>
                  <w:lang w:val="en-US"/>
                </w:rPr>
                <w:t xml:space="preserve">service </w:t>
              </w:r>
            </w:ins>
            <w:r>
              <w:rPr>
                <w:rFonts w:eastAsia="Times New Roman"/>
                <w:lang w:val="en-US"/>
              </w:rPr>
              <w:t xml:space="preserve">or </w:t>
            </w:r>
            <w:del w:id="7" w:author="Pivonka,Fran" w:date="2015-09-10T10:16:00Z">
              <w:r w:rsidDel="004B65CB">
                <w:rPr>
                  <w:rFonts w:eastAsia="Times New Roman"/>
                  <w:lang w:val="en-US"/>
                </w:rPr>
                <w:delText>Product</w:delText>
              </w:r>
            </w:del>
            <w:ins w:id="8" w:author="Pivonka,Fran" w:date="2015-09-10T10:16:00Z">
              <w:r w:rsidR="004B65CB">
                <w:rPr>
                  <w:rFonts w:eastAsia="Times New Roman"/>
                  <w:lang w:val="en-US"/>
                </w:rPr>
                <w:t>product</w:t>
              </w:r>
            </w:ins>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A code to indicate the </w:t>
            </w:r>
            <w:del w:id="9" w:author="Pivonka,Fran" w:date="2015-09-10T10:16:00Z">
              <w:r w:rsidDel="004B65CB">
                <w:rPr>
                  <w:rFonts w:eastAsia="Times New Roman"/>
                  <w:lang w:val="en-US"/>
                </w:rPr>
                <w:delText xml:space="preserve">Professional </w:delText>
              </w:r>
            </w:del>
            <w:ins w:id="10" w:author="Pivonka,Fran" w:date="2015-09-10T10:16:00Z">
              <w:r w:rsidR="004B65CB">
                <w:rPr>
                  <w:rFonts w:eastAsia="Times New Roman"/>
                  <w:lang w:val="en-US"/>
                </w:rPr>
                <w:t xml:space="preserve">professional </w:t>
              </w:r>
            </w:ins>
            <w:del w:id="11" w:author="Pivonka,Fran" w:date="2015-09-10T10:16:00Z">
              <w:r w:rsidDel="004B65CB">
                <w:rPr>
                  <w:rFonts w:eastAsia="Times New Roman"/>
                  <w:lang w:val="en-US"/>
                </w:rPr>
                <w:delText xml:space="preserve">Service </w:delText>
              </w:r>
            </w:del>
            <w:ins w:id="12" w:author="Pivonka,Fran" w:date="2015-09-10T10:16:00Z">
              <w:r w:rsidR="004B65CB">
                <w:rPr>
                  <w:rFonts w:eastAsia="Times New Roman"/>
                  <w:lang w:val="en-US"/>
                </w:rPr>
                <w:t xml:space="preserve">service </w:t>
              </w:r>
            </w:ins>
            <w:r>
              <w:rPr>
                <w:rFonts w:eastAsia="Times New Roman"/>
                <w:lang w:val="en-US"/>
              </w:rPr>
              <w:t xml:space="preserve">or </w:t>
            </w:r>
            <w:del w:id="13" w:author="Pivonka,Fran" w:date="2015-09-10T10:17:00Z">
              <w:r w:rsidDel="004B65CB">
                <w:rPr>
                  <w:rFonts w:eastAsia="Times New Roman"/>
                  <w:lang w:val="en-US"/>
                </w:rPr>
                <w:delText xml:space="preserve">Product </w:delText>
              </w:r>
            </w:del>
            <w:ins w:id="14" w:author="Pivonka,Fran" w:date="2015-09-10T10:17:00Z">
              <w:r w:rsidR="004B65CB">
                <w:rPr>
                  <w:rFonts w:eastAsia="Times New Roman"/>
                  <w:lang w:val="en-US"/>
                </w:rPr>
                <w:t xml:space="preserve">product </w:t>
              </w:r>
            </w:ins>
            <w:r>
              <w:rPr>
                <w:rFonts w:eastAsia="Times New Roman"/>
                <w:lang w:val="en-US"/>
              </w:rPr>
              <w:t>supplied.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Professional fee or </w:t>
            </w:r>
            <w:del w:id="15" w:author="Pivonka,Fran" w:date="2015-09-10T10:17:00Z">
              <w:r w:rsidDel="004B65CB">
                <w:rPr>
                  <w:rFonts w:eastAsia="Times New Roman"/>
                  <w:lang w:val="en-US"/>
                </w:rPr>
                <w:delText xml:space="preserve">Product </w:delText>
              </w:r>
            </w:del>
            <w:ins w:id="16" w:author="Pivonka,Fran" w:date="2015-09-10T10:17:00Z">
              <w:r w:rsidR="004B65CB">
                <w:rPr>
                  <w:rFonts w:eastAsia="Times New Roman"/>
                  <w:lang w:val="en-US"/>
                </w:rPr>
                <w:t xml:space="preserve">product </w:t>
              </w:r>
            </w:ins>
            <w:r>
              <w:rPr>
                <w:rFonts w:eastAsia="Times New Roman"/>
                <w:lang w:val="en-US"/>
              </w:rPr>
              <w:t>charge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del w:id="17" w:author="Pivonka,Fran" w:date="2015-09-10T10:17:00Z">
              <w:r w:rsidDel="004B65CB">
                <w:rPr>
                  <w:rFonts w:eastAsia="Times New Roman"/>
                  <w:lang w:val="en-US"/>
                </w:rPr>
                <w:delText>.</w:delText>
              </w:r>
            </w:del>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Adjudication category such as co-pay, </w:t>
            </w:r>
            <w:del w:id="18" w:author="Pivonka,Fran" w:date="2015-09-11T21:07:00Z">
              <w:r w:rsidDel="004A5BB5">
                <w:rPr>
                  <w:rFonts w:eastAsia="Times New Roman"/>
                  <w:lang w:val="en-US"/>
                </w:rPr>
                <w:delText>eligible</w:delText>
              </w:r>
            </w:del>
            <w:ins w:id="19" w:author="Pivonka,Fran" w:date="2015-09-11T21:07:00Z">
              <w:r w:rsidR="004A5BB5">
                <w:rPr>
                  <w:rFonts w:eastAsia="Times New Roman"/>
                  <w:lang w:val="en-US"/>
                </w:rPr>
                <w:t>eligibility</w:t>
              </w:r>
            </w:ins>
            <w:r>
              <w:rPr>
                <w:rFonts w:eastAsia="Times New Roman"/>
                <w:lang w:val="en-US"/>
              </w:rPr>
              <w:t>,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indicating: </w:t>
            </w:r>
            <w:del w:id="20" w:author="Pivonka,Fran" w:date="2015-09-11T21:08:00Z">
              <w:r w:rsidDel="004A5BB5">
                <w:rPr>
                  <w:rFonts w:eastAsia="Times New Roman"/>
                  <w:lang w:val="en-US"/>
                </w:rPr>
                <w:delText>Co-Pay</w:delText>
              </w:r>
            </w:del>
            <w:ins w:id="21" w:author="Pivonka,Fran" w:date="2015-09-11T21:08:00Z">
              <w:r w:rsidR="004A5BB5">
                <w:rPr>
                  <w:rFonts w:eastAsia="Times New Roman"/>
                  <w:lang w:val="en-US"/>
                </w:rPr>
                <w:t>co</w:t>
              </w:r>
            </w:ins>
            <w:ins w:id="22" w:author="Pivonka,Fran" w:date="2015-09-11T21:11:00Z">
              <w:r w:rsidR="004B26A3">
                <w:rPr>
                  <w:rFonts w:eastAsia="Times New Roman"/>
                  <w:lang w:val="en-US"/>
                </w:rPr>
                <w:t>-</w:t>
              </w:r>
            </w:ins>
            <w:ins w:id="23" w:author="Pivonka,Fran" w:date="2015-09-11T21:08:00Z">
              <w:r w:rsidR="004A5BB5">
                <w:rPr>
                  <w:rFonts w:eastAsia="Times New Roman"/>
                  <w:lang w:val="en-US"/>
                </w:rPr>
                <w:t>pay</w:t>
              </w:r>
            </w:ins>
            <w:r>
              <w:rPr>
                <w:rFonts w:eastAsia="Times New Roman"/>
                <w:lang w:val="en-US"/>
              </w:rPr>
              <w:t xml:space="preserve">, </w:t>
            </w:r>
            <w:del w:id="24" w:author="Pivonka,Fran" w:date="2015-09-10T10:18:00Z">
              <w:r w:rsidDel="004B65CB">
                <w:rPr>
                  <w:rFonts w:eastAsia="Times New Roman"/>
                  <w:lang w:val="en-US"/>
                </w:rPr>
                <w:delText>deductable</w:delText>
              </w:r>
            </w:del>
            <w:ins w:id="25" w:author="Pivonka,Fran" w:date="2015-09-10T10:18:00Z">
              <w:r w:rsidR="004B65CB">
                <w:rPr>
                  <w:rFonts w:eastAsia="Times New Roman"/>
                  <w:lang w:val="en-US"/>
                </w:rPr>
                <w:t>deductible</w:t>
              </w:r>
            </w:ins>
            <w:r>
              <w:rPr>
                <w:rFonts w:eastAsia="Times New Roman"/>
                <w:lang w:val="en-US"/>
              </w:rPr>
              <w:t xml:space="preserve">, </w:t>
            </w:r>
            <w:del w:id="26" w:author="Pivonka,Fran" w:date="2015-09-10T10:18:00Z">
              <w:r w:rsidDel="004B65CB">
                <w:rPr>
                  <w:rFonts w:eastAsia="Times New Roman"/>
                  <w:lang w:val="en-US"/>
                </w:rPr>
                <w:delText>elegible</w:delText>
              </w:r>
            </w:del>
            <w:ins w:id="27" w:author="Pivonka,Fran" w:date="2015-09-10T10:18:00Z">
              <w:r w:rsidR="004B65CB">
                <w:rPr>
                  <w:rFonts w:eastAsia="Times New Roman"/>
                  <w:lang w:val="en-US"/>
                </w:rPr>
                <w:t>eligibility</w:t>
              </w:r>
            </w:ins>
            <w:r>
              <w:rPr>
                <w:rFonts w:eastAsia="Times New Roman"/>
                <w:lang w:val="en-US"/>
              </w:rPr>
              <w:t>,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del w:id="28" w:author="Pivonka,Fran" w:date="2015-09-10T10:19:00Z">
              <w:r w:rsidDel="004B65CB">
                <w:rPr>
                  <w:rFonts w:eastAsia="Times New Roman"/>
                  <w:lang w:val="en-US"/>
                </w:rPr>
                <w:delText>Mon</w:delText>
              </w:r>
            </w:del>
            <w:del w:id="29" w:author="Pivonka,Fran" w:date="2015-09-08T20:07:00Z">
              <w:r w:rsidDel="00004060">
                <w:rPr>
                  <w:rFonts w:eastAsia="Times New Roman"/>
                  <w:lang w:val="en-US"/>
                </w:rPr>
                <w:delText>i</w:delText>
              </w:r>
            </w:del>
            <w:del w:id="30" w:author="Pivonka,Fran" w:date="2015-09-10T10:19:00Z">
              <w:r w:rsidDel="004B65CB">
                <w:rPr>
                  <w:rFonts w:eastAsia="Times New Roman"/>
                  <w:lang w:val="en-US"/>
                </w:rPr>
                <w:delText>t</w:delText>
              </w:r>
            </w:del>
            <w:del w:id="31" w:author="Pivonka,Fran" w:date="2015-09-08T20:08:00Z">
              <w:r w:rsidDel="00004060">
                <w:rPr>
                  <w:rFonts w:eastAsia="Times New Roman"/>
                  <w:lang w:val="en-US"/>
                </w:rPr>
                <w:delText>o</w:delText>
              </w:r>
            </w:del>
            <w:del w:id="32" w:author="Pivonka,Fran" w:date="2015-09-10T10:19:00Z">
              <w:r w:rsidDel="004B65CB">
                <w:rPr>
                  <w:rFonts w:eastAsia="Times New Roman"/>
                  <w:lang w:val="en-US"/>
                </w:rPr>
                <w:delText>ry</w:delText>
              </w:r>
            </w:del>
            <w:ins w:id="33" w:author="Pivonka,Fran" w:date="2015-09-10T10:19:00Z">
              <w:r w:rsidR="004B65CB">
                <w:rPr>
                  <w:rFonts w:eastAsia="Times New Roman"/>
                  <w:lang w:val="en-US"/>
                </w:rPr>
                <w:t>Monetary</w:t>
              </w:r>
            </w:ins>
            <w:r>
              <w:rPr>
                <w:rFonts w:eastAsia="Times New Roman"/>
                <w:lang w:val="en-US"/>
              </w:rPr>
              <w:t xml:space="preserve"> amount associated with the code.</w:t>
            </w:r>
          </w:p>
        </w:tc>
      </w:tr>
      <w:tr w:rsidR="00D67926" w:rsidTr="008567CA">
        <w:tblPrEx>
          <w:tblW w:w="0" w:type="auto"/>
          <w:tblCellSpacing w:w="15" w:type="dxa"/>
          <w:tblCellMar>
            <w:top w:w="15" w:type="dxa"/>
            <w:left w:w="15" w:type="dxa"/>
            <w:bottom w:w="15" w:type="dxa"/>
            <w:right w:w="15" w:type="dxa"/>
          </w:tblCellMar>
          <w:tblPrExChange w:id="3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35" w:author="Pivonka,Fran" w:date="2015-09-09T09:44:00Z">
            <w:trPr>
              <w:divId w:val="1529179779"/>
              <w:tblCellSpacing w:w="15" w:type="dxa"/>
            </w:trPr>
          </w:trPrChange>
        </w:trPr>
        <w:tc>
          <w:tcPr>
            <w:tcW w:w="5997" w:type="dxa"/>
            <w:vAlign w:val="center"/>
            <w:hideMark/>
            <w:tcPrChange w:id="3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ClaimResponse.addItem.adjudication.value</w:t>
            </w:r>
          </w:p>
        </w:tc>
        <w:tc>
          <w:tcPr>
            <w:tcW w:w="3273" w:type="dxa"/>
            <w:gridSpan w:val="2"/>
            <w:vAlign w:val="center"/>
            <w:hideMark/>
            <w:tcPrChange w:id="37" w:author="Pivonka,Fran" w:date="2015-09-09T09:44:00Z">
              <w:tcPr>
                <w:tcW w:w="0" w:type="auto"/>
                <w:vAlign w:val="center"/>
                <w:hideMark/>
              </w:tcPr>
            </w:tcPrChange>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Non-</w:t>
            </w:r>
            <w:del w:id="38" w:author="Pivonka,Fran" w:date="2015-09-10T10:20:00Z">
              <w:r w:rsidDel="004B65CB">
                <w:rPr>
                  <w:rFonts w:eastAsia="Times New Roman"/>
                  <w:lang w:val="en-US"/>
                </w:rPr>
                <w:delText xml:space="preserve">monitory </w:delText>
              </w:r>
            </w:del>
            <w:ins w:id="39" w:author="Pivonka,Fran" w:date="2015-09-10T10:20:00Z">
              <w:r w:rsidR="004B65CB">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4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1" w:author="Pivonka,Fran" w:date="2015-09-09T09:44:00Z">
            <w:trPr>
              <w:divId w:val="1529179779"/>
              <w:tblCellSpacing w:w="15" w:type="dxa"/>
            </w:trPr>
          </w:trPrChange>
        </w:trPr>
        <w:tc>
          <w:tcPr>
            <w:tcW w:w="5997" w:type="dxa"/>
            <w:vAlign w:val="center"/>
            <w:hideMark/>
            <w:tcPrChange w:id="4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43"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4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5" w:author="Pivonka,Fran" w:date="2015-09-09T09:44:00Z">
            <w:trPr>
              <w:divId w:val="1529179779"/>
              <w:tblCellSpacing w:w="15" w:type="dxa"/>
            </w:trPr>
          </w:trPrChange>
        </w:trPr>
        <w:tc>
          <w:tcPr>
            <w:tcW w:w="5997" w:type="dxa"/>
            <w:vAlign w:val="center"/>
            <w:hideMark/>
            <w:tcPrChange w:id="4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w:t>
            </w:r>
          </w:p>
        </w:tc>
        <w:tc>
          <w:tcPr>
            <w:tcW w:w="3273" w:type="dxa"/>
            <w:gridSpan w:val="2"/>
            <w:vAlign w:val="center"/>
            <w:hideMark/>
            <w:tcPrChange w:id="47"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4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9" w:author="Pivonka,Fran" w:date="2015-09-09T09:44:00Z">
            <w:trPr>
              <w:divId w:val="1529179779"/>
              <w:tblCellSpacing w:w="15" w:type="dxa"/>
            </w:trPr>
          </w:trPrChange>
        </w:trPr>
        <w:tc>
          <w:tcPr>
            <w:tcW w:w="5997" w:type="dxa"/>
            <w:vAlign w:val="center"/>
            <w:hideMark/>
            <w:tcPrChange w:id="5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51"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details</w:t>
            </w:r>
          </w:p>
        </w:tc>
      </w:tr>
      <w:tr w:rsidR="00D67926" w:rsidTr="008567CA">
        <w:tblPrEx>
          <w:tblW w:w="0" w:type="auto"/>
          <w:tblCellSpacing w:w="15" w:type="dxa"/>
          <w:tblCellMar>
            <w:top w:w="15" w:type="dxa"/>
            <w:left w:w="15" w:type="dxa"/>
            <w:bottom w:w="15" w:type="dxa"/>
            <w:right w:w="15" w:type="dxa"/>
          </w:tblCellMar>
          <w:tblPrExChange w:id="5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3" w:author="Pivonka,Fran" w:date="2015-09-09T09:44:00Z">
            <w:trPr>
              <w:divId w:val="1529179779"/>
              <w:tblCellSpacing w:w="15" w:type="dxa"/>
            </w:trPr>
          </w:trPrChange>
        </w:trPr>
        <w:tc>
          <w:tcPr>
            <w:tcW w:w="5997" w:type="dxa"/>
            <w:vAlign w:val="center"/>
            <w:hideMark/>
            <w:tcPrChange w:id="5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5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The second tier service adjudications for </w:t>
            </w:r>
            <w:del w:id="56" w:author="Pivonka,Fran" w:date="2015-09-08T20:02:00Z">
              <w:r w:rsidDel="00C258EA">
                <w:rPr>
                  <w:rFonts w:eastAsia="Times New Roman"/>
                  <w:lang w:val="en-US"/>
                </w:rPr>
                <w:delText>payor</w:delText>
              </w:r>
            </w:del>
            <w:ins w:id="57" w:author="Pivonka,Fran" w:date="2015-09-08T20:02:00Z">
              <w:r w:rsidR="00C258EA">
                <w:rPr>
                  <w:rFonts w:eastAsia="Times New Roman"/>
                  <w:lang w:val="en-US"/>
                </w:rPr>
                <w:t>payer</w:t>
              </w:r>
            </w:ins>
            <w:r>
              <w:rPr>
                <w:rFonts w:eastAsia="Times New Roman"/>
                <w:lang w:val="en-US"/>
              </w:rPr>
              <w:t xml:space="preserve"> added services.</w:t>
            </w:r>
          </w:p>
        </w:tc>
      </w:tr>
      <w:tr w:rsidR="00D67926" w:rsidTr="008567CA">
        <w:tblPrEx>
          <w:tblW w:w="0" w:type="auto"/>
          <w:tblCellSpacing w:w="15" w:type="dxa"/>
          <w:tblCellMar>
            <w:top w:w="15" w:type="dxa"/>
            <w:left w:w="15" w:type="dxa"/>
            <w:bottom w:w="15" w:type="dxa"/>
            <w:right w:w="15" w:type="dxa"/>
          </w:tblCellMar>
          <w:tblPrExChange w:id="5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9" w:author="Pivonka,Fran" w:date="2015-09-09T09:44:00Z">
            <w:trPr>
              <w:divId w:val="1529179779"/>
              <w:tblCellSpacing w:w="15" w:type="dxa"/>
            </w:trPr>
          </w:trPrChange>
        </w:trPr>
        <w:tc>
          <w:tcPr>
            <w:tcW w:w="5997" w:type="dxa"/>
            <w:vAlign w:val="center"/>
            <w:hideMark/>
            <w:tcPrChange w:id="6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lastRenderedPageBreak/>
              <w:t>ClaimResponse.addItem.detail.service</w:t>
            </w:r>
          </w:p>
        </w:tc>
        <w:tc>
          <w:tcPr>
            <w:tcW w:w="3273" w:type="dxa"/>
            <w:gridSpan w:val="2"/>
            <w:vAlign w:val="center"/>
            <w:hideMark/>
            <w:tcPrChange w:id="61"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6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3" w:author="Pivonka,Fran" w:date="2015-09-09T09:44:00Z">
            <w:trPr>
              <w:divId w:val="1529179779"/>
              <w:tblCellSpacing w:w="15" w:type="dxa"/>
            </w:trPr>
          </w:trPrChange>
        </w:trPr>
        <w:tc>
          <w:tcPr>
            <w:tcW w:w="5997" w:type="dxa"/>
            <w:vAlign w:val="center"/>
            <w:hideMark/>
            <w:tcPrChange w:id="6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6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Service or Product</w:t>
            </w:r>
          </w:p>
        </w:tc>
      </w:tr>
      <w:tr w:rsidR="00D67926" w:rsidTr="008567CA">
        <w:tblPrEx>
          <w:tblW w:w="0" w:type="auto"/>
          <w:tblCellSpacing w:w="15" w:type="dxa"/>
          <w:tblCellMar>
            <w:top w:w="15" w:type="dxa"/>
            <w:left w:w="15" w:type="dxa"/>
            <w:bottom w:w="15" w:type="dxa"/>
            <w:right w:w="15" w:type="dxa"/>
          </w:tblCellMar>
          <w:tblPrExChange w:id="6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7" w:author="Pivonka,Fran" w:date="2015-09-09T09:44:00Z">
            <w:trPr>
              <w:divId w:val="1529179779"/>
              <w:tblCellSpacing w:w="15" w:type="dxa"/>
            </w:trPr>
          </w:trPrChange>
        </w:trPr>
        <w:tc>
          <w:tcPr>
            <w:tcW w:w="5997" w:type="dxa"/>
            <w:vAlign w:val="center"/>
            <w:hideMark/>
            <w:tcPrChange w:id="6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6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A code to indicate the </w:t>
            </w:r>
            <w:del w:id="70" w:author="Pivonka,Fran" w:date="2015-09-08T20:09:00Z">
              <w:r w:rsidDel="00004060">
                <w:rPr>
                  <w:rFonts w:eastAsia="Times New Roman"/>
                  <w:lang w:val="en-US"/>
                </w:rPr>
                <w:delText xml:space="preserve">Professional </w:delText>
              </w:r>
            </w:del>
            <w:ins w:id="71" w:author="Pivonka,Fran" w:date="2015-09-08T20:09:00Z">
              <w:r w:rsidR="00004060">
                <w:rPr>
                  <w:rFonts w:eastAsia="Times New Roman"/>
                  <w:lang w:val="en-US"/>
                </w:rPr>
                <w:t xml:space="preserve">professional </w:t>
              </w:r>
            </w:ins>
            <w:del w:id="72" w:author="Pivonka,Fran" w:date="2015-09-08T20:09:00Z">
              <w:r w:rsidDel="00004060">
                <w:rPr>
                  <w:rFonts w:eastAsia="Times New Roman"/>
                  <w:lang w:val="en-US"/>
                </w:rPr>
                <w:delText xml:space="preserve">Service </w:delText>
              </w:r>
            </w:del>
            <w:ins w:id="73" w:author="Pivonka,Fran" w:date="2015-09-08T20:09:00Z">
              <w:r w:rsidR="00004060">
                <w:rPr>
                  <w:rFonts w:eastAsia="Times New Roman"/>
                  <w:lang w:val="en-US"/>
                </w:rPr>
                <w:t xml:space="preserve">service </w:t>
              </w:r>
            </w:ins>
            <w:r>
              <w:rPr>
                <w:rFonts w:eastAsia="Times New Roman"/>
                <w:lang w:val="en-US"/>
              </w:rPr>
              <w:t xml:space="preserve">or </w:t>
            </w:r>
            <w:del w:id="74" w:author="Pivonka,Fran" w:date="2015-09-08T20:09:00Z">
              <w:r w:rsidDel="00004060">
                <w:rPr>
                  <w:rFonts w:eastAsia="Times New Roman"/>
                  <w:lang w:val="en-US"/>
                </w:rPr>
                <w:delText xml:space="preserve">Product </w:delText>
              </w:r>
            </w:del>
            <w:ins w:id="75" w:author="Pivonka,Fran" w:date="2015-09-08T20:09:00Z">
              <w:r w:rsidR="00004060">
                <w:rPr>
                  <w:rFonts w:eastAsia="Times New Roman"/>
                  <w:lang w:val="en-US"/>
                </w:rPr>
                <w:t xml:space="preserve">product </w:t>
              </w:r>
            </w:ins>
            <w:r>
              <w:rPr>
                <w:rFonts w:eastAsia="Times New Roman"/>
                <w:lang w:val="en-US"/>
              </w:rPr>
              <w:t>supplied.</w:t>
            </w:r>
          </w:p>
        </w:tc>
      </w:tr>
      <w:tr w:rsidR="00D67926" w:rsidTr="008567CA">
        <w:tblPrEx>
          <w:tblW w:w="0" w:type="auto"/>
          <w:tblCellSpacing w:w="15" w:type="dxa"/>
          <w:tblCellMar>
            <w:top w:w="15" w:type="dxa"/>
            <w:left w:w="15" w:type="dxa"/>
            <w:bottom w:w="15" w:type="dxa"/>
            <w:right w:w="15" w:type="dxa"/>
          </w:tblCellMar>
          <w:tblPrExChange w:id="7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77" w:author="Pivonka,Fran" w:date="2015-09-09T09:44:00Z">
            <w:trPr>
              <w:divId w:val="1529179779"/>
              <w:tblCellSpacing w:w="15" w:type="dxa"/>
            </w:trPr>
          </w:trPrChange>
        </w:trPr>
        <w:tc>
          <w:tcPr>
            <w:tcW w:w="5997" w:type="dxa"/>
            <w:vAlign w:val="center"/>
            <w:hideMark/>
            <w:tcPrChange w:id="7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7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Allowable service and product codes</w:t>
            </w:r>
            <w:ins w:id="80" w:author="Pivonka,Fran" w:date="2015-09-10T10:20: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8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2" w:author="Pivonka,Fran" w:date="2015-09-09T09:44:00Z">
            <w:trPr>
              <w:divId w:val="1529179779"/>
              <w:tblCellSpacing w:w="15" w:type="dxa"/>
            </w:trPr>
          </w:trPrChange>
        </w:trPr>
        <w:tc>
          <w:tcPr>
            <w:tcW w:w="5997" w:type="dxa"/>
            <w:vAlign w:val="center"/>
            <w:hideMark/>
            <w:tcPrChange w:id="8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ClaimResponse.addItem.detail.fee</w:t>
            </w:r>
          </w:p>
        </w:tc>
        <w:tc>
          <w:tcPr>
            <w:tcW w:w="3273" w:type="dxa"/>
            <w:gridSpan w:val="2"/>
            <w:vAlign w:val="center"/>
            <w:hideMark/>
            <w:tcPrChange w:id="84"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85"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6" w:author="Pivonka,Fran" w:date="2015-09-09T09:44:00Z">
            <w:trPr>
              <w:divId w:val="1529179779"/>
              <w:tblCellSpacing w:w="15" w:type="dxa"/>
            </w:trPr>
          </w:trPrChange>
        </w:trPr>
        <w:tc>
          <w:tcPr>
            <w:tcW w:w="5997" w:type="dxa"/>
            <w:vAlign w:val="center"/>
            <w:hideMark/>
            <w:tcPrChange w:id="87"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88"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Professional fee or </w:t>
            </w:r>
            <w:del w:id="89" w:author="Pivonka,Fran" w:date="2015-09-08T20:10:00Z">
              <w:r w:rsidDel="00004060">
                <w:rPr>
                  <w:rFonts w:eastAsia="Times New Roman"/>
                  <w:lang w:val="en-US"/>
                </w:rPr>
                <w:delText xml:space="preserve">Product </w:delText>
              </w:r>
            </w:del>
            <w:ins w:id="90" w:author="Pivonka,Fran" w:date="2015-09-08T20:10:00Z">
              <w:r w:rsidR="00004060">
                <w:rPr>
                  <w:rFonts w:eastAsia="Times New Roman"/>
                  <w:lang w:val="en-US"/>
                </w:rPr>
                <w:t xml:space="preserve">product </w:t>
              </w:r>
            </w:ins>
            <w:r>
              <w:rPr>
                <w:rFonts w:eastAsia="Times New Roman"/>
                <w:lang w:val="en-US"/>
              </w:rPr>
              <w:t>charge</w:t>
            </w:r>
          </w:p>
        </w:tc>
      </w:tr>
      <w:tr w:rsidR="00D67926" w:rsidTr="008567CA">
        <w:tblPrEx>
          <w:tblW w:w="0" w:type="auto"/>
          <w:tblCellSpacing w:w="15" w:type="dxa"/>
          <w:tblCellMar>
            <w:top w:w="15" w:type="dxa"/>
            <w:left w:w="15" w:type="dxa"/>
            <w:bottom w:w="15" w:type="dxa"/>
            <w:right w:w="15" w:type="dxa"/>
          </w:tblCellMar>
          <w:tblPrExChange w:id="9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2" w:author="Pivonka,Fran" w:date="2015-09-09T09:44:00Z">
            <w:trPr>
              <w:divId w:val="1529179779"/>
              <w:tblCellSpacing w:w="15" w:type="dxa"/>
            </w:trPr>
          </w:trPrChange>
        </w:trPr>
        <w:tc>
          <w:tcPr>
            <w:tcW w:w="5997" w:type="dxa"/>
            <w:vAlign w:val="center"/>
            <w:hideMark/>
            <w:tcPrChange w:id="9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94" w:author="Pivonka,Fran" w:date="2015-09-09T09:44:00Z">
              <w:tcPr>
                <w:tcW w:w="0" w:type="auto"/>
                <w:vAlign w:val="center"/>
                <w:hideMark/>
              </w:tcPr>
            </w:tcPrChange>
          </w:tcPr>
          <w:p w:rsidR="00D67926" w:rsidRDefault="008D6FB8" w:rsidP="00C258EA">
            <w:pPr>
              <w:rPr>
                <w:rFonts w:eastAsia="Times New Roman"/>
                <w:lang w:val="en-US"/>
              </w:rPr>
            </w:pPr>
            <w:r>
              <w:rPr>
                <w:rFonts w:eastAsia="Times New Roman"/>
                <w:lang w:val="en-US"/>
              </w:rPr>
              <w:t>The fee charged for the professional service or product.</w:t>
            </w:r>
            <w:del w:id="95" w:author="Pivonka,Fran" w:date="2015-09-08T20:02:00Z">
              <w:r w:rsidDel="00C258EA">
                <w:rPr>
                  <w:rFonts w:eastAsia="Times New Roman"/>
                  <w:lang w:val="en-US"/>
                </w:rPr>
                <w:delText>.</w:delText>
              </w:r>
            </w:del>
          </w:p>
        </w:tc>
      </w:tr>
      <w:tr w:rsidR="00D67926" w:rsidTr="008567CA">
        <w:tblPrEx>
          <w:tblW w:w="0" w:type="auto"/>
          <w:tblCellSpacing w:w="15" w:type="dxa"/>
          <w:tblCellMar>
            <w:top w:w="15" w:type="dxa"/>
            <w:left w:w="15" w:type="dxa"/>
            <w:bottom w:w="15" w:type="dxa"/>
            <w:right w:w="15" w:type="dxa"/>
          </w:tblCellMar>
          <w:tblPrExChange w:id="9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7" w:author="Pivonka,Fran" w:date="2015-09-09T09:44:00Z">
            <w:trPr>
              <w:divId w:val="1529179779"/>
              <w:tblCellSpacing w:w="15" w:type="dxa"/>
            </w:trPr>
          </w:trPrChange>
        </w:trPr>
        <w:tc>
          <w:tcPr>
            <w:tcW w:w="5997" w:type="dxa"/>
            <w:vAlign w:val="center"/>
            <w:hideMark/>
            <w:tcPrChange w:id="9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w:t>
            </w:r>
          </w:p>
        </w:tc>
        <w:tc>
          <w:tcPr>
            <w:tcW w:w="3273" w:type="dxa"/>
            <w:gridSpan w:val="2"/>
            <w:vAlign w:val="center"/>
            <w:hideMark/>
            <w:tcPrChange w:id="99"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0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1" w:author="Pivonka,Fran" w:date="2015-09-09T09:44:00Z">
            <w:trPr>
              <w:divId w:val="1529179779"/>
              <w:tblCellSpacing w:w="15" w:type="dxa"/>
            </w:trPr>
          </w:trPrChange>
        </w:trPr>
        <w:tc>
          <w:tcPr>
            <w:tcW w:w="5997" w:type="dxa"/>
            <w:vAlign w:val="center"/>
            <w:hideMark/>
            <w:tcPrChange w:id="10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03"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 adjudication</w:t>
            </w:r>
          </w:p>
        </w:tc>
      </w:tr>
      <w:tr w:rsidR="00D67926" w:rsidTr="008567CA">
        <w:tblPrEx>
          <w:tblW w:w="0" w:type="auto"/>
          <w:tblCellSpacing w:w="15" w:type="dxa"/>
          <w:tblCellMar>
            <w:top w:w="15" w:type="dxa"/>
            <w:left w:w="15" w:type="dxa"/>
            <w:bottom w:w="15" w:type="dxa"/>
            <w:right w:w="15" w:type="dxa"/>
          </w:tblCellMar>
          <w:tblPrExChange w:id="10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5" w:author="Pivonka,Fran" w:date="2015-09-09T09:44:00Z">
            <w:trPr>
              <w:divId w:val="1529179779"/>
              <w:tblCellSpacing w:w="15" w:type="dxa"/>
            </w:trPr>
          </w:trPrChange>
        </w:trPr>
        <w:tc>
          <w:tcPr>
            <w:tcW w:w="5997" w:type="dxa"/>
            <w:vAlign w:val="center"/>
            <w:hideMark/>
            <w:tcPrChange w:id="10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0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adjudications results.</w:t>
            </w:r>
          </w:p>
        </w:tc>
      </w:tr>
      <w:tr w:rsidR="00D67926" w:rsidTr="008567CA">
        <w:tblPrEx>
          <w:tblW w:w="0" w:type="auto"/>
          <w:tblCellSpacing w:w="15" w:type="dxa"/>
          <w:tblCellMar>
            <w:top w:w="15" w:type="dxa"/>
            <w:left w:w="15" w:type="dxa"/>
            <w:bottom w:w="15" w:type="dxa"/>
            <w:right w:w="15" w:type="dxa"/>
          </w:tblCellMar>
          <w:tblPrExChange w:id="10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9" w:author="Pivonka,Fran" w:date="2015-09-09T09:44:00Z">
            <w:trPr>
              <w:divId w:val="1529179779"/>
              <w:tblCellSpacing w:w="15" w:type="dxa"/>
            </w:trPr>
          </w:trPrChange>
        </w:trPr>
        <w:tc>
          <w:tcPr>
            <w:tcW w:w="5997" w:type="dxa"/>
            <w:vAlign w:val="center"/>
            <w:hideMark/>
            <w:tcPrChange w:id="11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ClaimResponse.addItem.detail.adjudication.code</w:t>
            </w:r>
          </w:p>
        </w:tc>
        <w:tc>
          <w:tcPr>
            <w:tcW w:w="3273" w:type="dxa"/>
            <w:gridSpan w:val="2"/>
            <w:vAlign w:val="center"/>
            <w:hideMark/>
            <w:tcPrChange w:id="111"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1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3" w:author="Pivonka,Fran" w:date="2015-09-09T09:44:00Z">
            <w:trPr>
              <w:divId w:val="1529179779"/>
              <w:tblCellSpacing w:w="15" w:type="dxa"/>
            </w:trPr>
          </w:trPrChange>
        </w:trPr>
        <w:tc>
          <w:tcPr>
            <w:tcW w:w="5997" w:type="dxa"/>
            <w:vAlign w:val="center"/>
            <w:hideMark/>
            <w:tcPrChange w:id="11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15" w:author="Pivonka,Fran" w:date="2015-09-09T09:44:00Z">
              <w:tcPr>
                <w:tcW w:w="0" w:type="auto"/>
                <w:vAlign w:val="center"/>
                <w:hideMark/>
              </w:tcPr>
            </w:tcPrChange>
          </w:tcPr>
          <w:p w:rsidR="00D67926" w:rsidRDefault="008D6FB8" w:rsidP="004B26A3">
            <w:pPr>
              <w:rPr>
                <w:rFonts w:eastAsia="Times New Roman"/>
                <w:lang w:val="en-US"/>
              </w:rPr>
            </w:pPr>
            <w:r>
              <w:rPr>
                <w:rFonts w:eastAsia="Times New Roman"/>
                <w:lang w:val="en-US"/>
              </w:rPr>
              <w:t xml:space="preserve">Adjudication category such as co-pay, </w:t>
            </w:r>
            <w:del w:id="116" w:author="Pivonka,Fran" w:date="2015-09-08T20:10:00Z">
              <w:r w:rsidDel="00004060">
                <w:rPr>
                  <w:rFonts w:eastAsia="Times New Roman"/>
                  <w:lang w:val="en-US"/>
                </w:rPr>
                <w:delText>eligible</w:delText>
              </w:r>
            </w:del>
            <w:ins w:id="117" w:author="Pivonka,Fran" w:date="2015-09-08T20:10:00Z">
              <w:r w:rsidR="00004060">
                <w:rPr>
                  <w:rFonts w:eastAsia="Times New Roman"/>
                  <w:lang w:val="en-US"/>
                </w:rPr>
                <w:t>eligibility</w:t>
              </w:r>
            </w:ins>
            <w:r>
              <w:rPr>
                <w:rFonts w:eastAsia="Times New Roman"/>
                <w:lang w:val="en-US"/>
              </w:rPr>
              <w:t>, benefit, etc.</w:t>
            </w:r>
          </w:p>
        </w:tc>
      </w:tr>
      <w:tr w:rsidR="00D67926" w:rsidTr="008567CA">
        <w:tblPrEx>
          <w:tblW w:w="0" w:type="auto"/>
          <w:tblCellSpacing w:w="15" w:type="dxa"/>
          <w:tblCellMar>
            <w:top w:w="15" w:type="dxa"/>
            <w:left w:w="15" w:type="dxa"/>
            <w:bottom w:w="15" w:type="dxa"/>
            <w:right w:w="15" w:type="dxa"/>
          </w:tblCellMar>
          <w:tblPrExChange w:id="11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9" w:author="Pivonka,Fran" w:date="2015-09-09T09:44:00Z">
            <w:trPr>
              <w:divId w:val="1529179779"/>
              <w:tblCellSpacing w:w="15" w:type="dxa"/>
            </w:trPr>
          </w:trPrChange>
        </w:trPr>
        <w:tc>
          <w:tcPr>
            <w:tcW w:w="5997" w:type="dxa"/>
            <w:vAlign w:val="center"/>
            <w:hideMark/>
            <w:tcPrChange w:id="12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21" w:author="Pivonka,Fran" w:date="2015-09-09T09:44:00Z">
              <w:tcPr>
                <w:tcW w:w="0" w:type="auto"/>
                <w:vAlign w:val="center"/>
                <w:hideMark/>
              </w:tcPr>
            </w:tcPrChange>
          </w:tcPr>
          <w:p w:rsidR="00D67926" w:rsidRDefault="008D6FB8" w:rsidP="004B65CB">
            <w:pPr>
              <w:rPr>
                <w:rFonts w:eastAsia="Times New Roman"/>
                <w:lang w:val="en-US"/>
              </w:rPr>
            </w:pPr>
            <w:r>
              <w:rPr>
                <w:rFonts w:eastAsia="Times New Roman"/>
                <w:lang w:val="en-US"/>
              </w:rPr>
              <w:t xml:space="preserve">Code indicating: </w:t>
            </w:r>
            <w:del w:id="122" w:author="Pivonka,Fran" w:date="2015-09-10T10:21:00Z">
              <w:r w:rsidDel="004B65CB">
                <w:rPr>
                  <w:rFonts w:eastAsia="Times New Roman"/>
                  <w:lang w:val="en-US"/>
                </w:rPr>
                <w:delText>Co</w:delText>
              </w:r>
            </w:del>
            <w:ins w:id="123" w:author="Pivonka,Fran" w:date="2015-09-10T10:21:00Z">
              <w:r w:rsidR="004B65CB">
                <w:rPr>
                  <w:rFonts w:eastAsia="Times New Roman"/>
                  <w:lang w:val="en-US"/>
                </w:rPr>
                <w:t>co</w:t>
              </w:r>
            </w:ins>
            <w:r>
              <w:rPr>
                <w:rFonts w:eastAsia="Times New Roman"/>
                <w:lang w:val="en-US"/>
              </w:rPr>
              <w:t>-</w:t>
            </w:r>
            <w:del w:id="124" w:author="Pivonka,Fran" w:date="2015-09-10T10:21:00Z">
              <w:r w:rsidDel="004B65CB">
                <w:rPr>
                  <w:rFonts w:eastAsia="Times New Roman"/>
                  <w:lang w:val="en-US"/>
                </w:rPr>
                <w:delText>Pay</w:delText>
              </w:r>
            </w:del>
            <w:ins w:id="125" w:author="Pivonka,Fran" w:date="2015-09-10T10:21:00Z">
              <w:r w:rsidR="004B65CB">
                <w:rPr>
                  <w:rFonts w:eastAsia="Times New Roman"/>
                  <w:lang w:val="en-US"/>
                </w:rPr>
                <w:t>pay</w:t>
              </w:r>
            </w:ins>
            <w:r>
              <w:rPr>
                <w:rFonts w:eastAsia="Times New Roman"/>
                <w:lang w:val="en-US"/>
              </w:rPr>
              <w:t xml:space="preserve">, </w:t>
            </w:r>
            <w:del w:id="126" w:author="Pivonka,Fran" w:date="2015-09-08T20:01:00Z">
              <w:r w:rsidDel="00C258EA">
                <w:rPr>
                  <w:rFonts w:eastAsia="Times New Roman"/>
                  <w:lang w:val="en-US"/>
                </w:rPr>
                <w:delText>deductable</w:delText>
              </w:r>
            </w:del>
            <w:ins w:id="127" w:author="Pivonka,Fran" w:date="2015-09-08T20:01:00Z">
              <w:r w:rsidR="00C258EA">
                <w:rPr>
                  <w:rFonts w:eastAsia="Times New Roman"/>
                  <w:lang w:val="en-US"/>
                </w:rPr>
                <w:t>deductible</w:t>
              </w:r>
            </w:ins>
            <w:r>
              <w:rPr>
                <w:rFonts w:eastAsia="Times New Roman"/>
                <w:lang w:val="en-US"/>
              </w:rPr>
              <w:t xml:space="preserve">, </w:t>
            </w:r>
            <w:del w:id="128" w:author="Pivonka,Fran" w:date="2015-09-08T20:01:00Z">
              <w:r w:rsidDel="00C258EA">
                <w:rPr>
                  <w:rFonts w:eastAsia="Times New Roman"/>
                  <w:lang w:val="en-US"/>
                </w:rPr>
                <w:delText>elegible</w:delText>
              </w:r>
            </w:del>
            <w:ins w:id="129" w:author="Pivonka,Fran" w:date="2015-09-08T20:01:00Z">
              <w:r w:rsidR="00C258EA">
                <w:rPr>
                  <w:rFonts w:eastAsia="Times New Roman"/>
                  <w:lang w:val="en-US"/>
                </w:rPr>
                <w:t>eligib</w:t>
              </w:r>
            </w:ins>
            <w:ins w:id="130" w:author="Pivonka,Fran" w:date="2015-09-08T20:10:00Z">
              <w:r w:rsidR="00004060">
                <w:rPr>
                  <w:rFonts w:eastAsia="Times New Roman"/>
                  <w:lang w:val="en-US"/>
                </w:rPr>
                <w:t>i</w:t>
              </w:r>
            </w:ins>
            <w:ins w:id="131" w:author="Pivonka,Fran" w:date="2015-09-08T20:01:00Z">
              <w:r w:rsidR="00C258EA">
                <w:rPr>
                  <w:rFonts w:eastAsia="Times New Roman"/>
                  <w:lang w:val="en-US"/>
                </w:rPr>
                <w:t>l</w:t>
              </w:r>
            </w:ins>
            <w:ins w:id="132" w:author="Pivonka,Fran" w:date="2015-09-08T20:10:00Z">
              <w:r w:rsidR="00004060">
                <w:rPr>
                  <w:rFonts w:eastAsia="Times New Roman"/>
                  <w:lang w:val="en-US"/>
                </w:rPr>
                <w:t>i</w:t>
              </w:r>
            </w:ins>
            <w:ins w:id="133" w:author="Pivonka,Fran" w:date="2015-09-08T20:01:00Z">
              <w:r w:rsidR="00004060">
                <w:rPr>
                  <w:rFonts w:eastAsia="Times New Roman"/>
                  <w:lang w:val="en-US"/>
                </w:rPr>
                <w:t>ty</w:t>
              </w:r>
            </w:ins>
            <w:r>
              <w:rPr>
                <w:rFonts w:eastAsia="Times New Roman"/>
                <w:lang w:val="en-US"/>
              </w:rPr>
              <w:t>, benefit, tax, etc.</w:t>
            </w:r>
          </w:p>
        </w:tc>
      </w:tr>
      <w:tr w:rsidR="00D67926" w:rsidTr="008567CA">
        <w:tblPrEx>
          <w:tblW w:w="0" w:type="auto"/>
          <w:tblCellSpacing w:w="15" w:type="dxa"/>
          <w:tblCellMar>
            <w:top w:w="15" w:type="dxa"/>
            <w:left w:w="15" w:type="dxa"/>
            <w:bottom w:w="15" w:type="dxa"/>
            <w:right w:w="15" w:type="dxa"/>
          </w:tblCellMar>
          <w:tblPrExChange w:id="13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35" w:author="Pivonka,Fran" w:date="2015-09-09T09:44:00Z">
            <w:trPr>
              <w:divId w:val="1529179779"/>
              <w:tblCellSpacing w:w="15" w:type="dxa"/>
            </w:trPr>
          </w:trPrChange>
        </w:trPr>
        <w:tc>
          <w:tcPr>
            <w:tcW w:w="5997" w:type="dxa"/>
            <w:vAlign w:val="center"/>
            <w:hideMark/>
            <w:tcPrChange w:id="13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13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 codes</w:t>
            </w:r>
            <w:ins w:id="138" w:author="Pivonka,Fran" w:date="2015-09-10T10:21: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139"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0" w:author="Pivonka,Fran" w:date="2015-09-09T09:44:00Z">
            <w:trPr>
              <w:divId w:val="1529179779"/>
              <w:tblCellSpacing w:w="15" w:type="dxa"/>
            </w:trPr>
          </w:trPrChange>
        </w:trPr>
        <w:tc>
          <w:tcPr>
            <w:tcW w:w="5997" w:type="dxa"/>
            <w:vAlign w:val="center"/>
            <w:hideMark/>
            <w:tcPrChange w:id="141"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ClaimResponse.addItem.detail.adjudication.amount</w:t>
            </w:r>
          </w:p>
        </w:tc>
        <w:tc>
          <w:tcPr>
            <w:tcW w:w="3273" w:type="dxa"/>
            <w:gridSpan w:val="2"/>
            <w:vAlign w:val="center"/>
            <w:hideMark/>
            <w:tcPrChange w:id="142"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4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4" w:author="Pivonka,Fran" w:date="2015-09-09T09:44:00Z">
            <w:trPr>
              <w:divId w:val="1529179779"/>
              <w:tblCellSpacing w:w="15" w:type="dxa"/>
            </w:trPr>
          </w:trPrChange>
        </w:trPr>
        <w:tc>
          <w:tcPr>
            <w:tcW w:w="5997" w:type="dxa"/>
            <w:vAlign w:val="center"/>
            <w:hideMark/>
            <w:tcPrChange w:id="14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46"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Monetary amount</w:t>
            </w:r>
          </w:p>
        </w:tc>
      </w:tr>
      <w:tr w:rsidR="00D67926" w:rsidTr="008567CA">
        <w:tblPrEx>
          <w:tblW w:w="0" w:type="auto"/>
          <w:tblCellSpacing w:w="15" w:type="dxa"/>
          <w:tblCellMar>
            <w:top w:w="15" w:type="dxa"/>
            <w:left w:w="15" w:type="dxa"/>
            <w:bottom w:w="15" w:type="dxa"/>
            <w:right w:w="15" w:type="dxa"/>
          </w:tblCellMar>
          <w:tblPrExChange w:id="14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8" w:author="Pivonka,Fran" w:date="2015-09-09T09:44:00Z">
            <w:trPr>
              <w:divId w:val="1529179779"/>
              <w:tblCellSpacing w:w="15" w:type="dxa"/>
            </w:trPr>
          </w:trPrChange>
        </w:trPr>
        <w:tc>
          <w:tcPr>
            <w:tcW w:w="5997" w:type="dxa"/>
            <w:vAlign w:val="center"/>
            <w:hideMark/>
            <w:tcPrChange w:id="14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50" w:author="Pivonka,Fran" w:date="2015-09-09T09:44:00Z">
              <w:tcPr>
                <w:tcW w:w="0" w:type="auto"/>
                <w:vAlign w:val="center"/>
                <w:hideMark/>
              </w:tcPr>
            </w:tcPrChange>
          </w:tcPr>
          <w:p w:rsidR="00D67926" w:rsidRDefault="008D6FB8">
            <w:pPr>
              <w:rPr>
                <w:rFonts w:eastAsia="Times New Roman"/>
                <w:lang w:val="en-US"/>
              </w:rPr>
            </w:pPr>
            <w:del w:id="151" w:author="Pivonka,Fran" w:date="2015-09-08T20:11:00Z">
              <w:r w:rsidDel="00004060">
                <w:rPr>
                  <w:rFonts w:eastAsia="Times New Roman"/>
                  <w:lang w:val="en-US"/>
                </w:rPr>
                <w:delText xml:space="preserve">Monitory </w:delText>
              </w:r>
            </w:del>
            <w:ins w:id="152" w:author="Pivonka,Fran" w:date="2015-09-08T20:11:00Z">
              <w:r w:rsidR="00004060">
                <w:rPr>
                  <w:rFonts w:eastAsia="Times New Roman"/>
                  <w:lang w:val="en-US"/>
                </w:rPr>
                <w:t xml:space="preserve">Monetary </w:t>
              </w:r>
            </w:ins>
            <w:r>
              <w:rPr>
                <w:rFonts w:eastAsia="Times New Roman"/>
                <w:lang w:val="en-US"/>
              </w:rPr>
              <w:t>amount associated with the code.</w:t>
            </w:r>
          </w:p>
        </w:tc>
      </w:tr>
      <w:tr w:rsidR="00D67926" w:rsidTr="008567CA">
        <w:tblPrEx>
          <w:tblW w:w="0" w:type="auto"/>
          <w:tblCellSpacing w:w="15" w:type="dxa"/>
          <w:tblCellMar>
            <w:top w:w="15" w:type="dxa"/>
            <w:left w:w="15" w:type="dxa"/>
            <w:bottom w:w="15" w:type="dxa"/>
            <w:right w:w="15" w:type="dxa"/>
          </w:tblCellMar>
          <w:tblPrExChange w:id="15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4" w:author="Pivonka,Fran" w:date="2015-09-09T09:44:00Z">
            <w:trPr>
              <w:divId w:val="1529179779"/>
              <w:tblCellSpacing w:w="15" w:type="dxa"/>
            </w:trPr>
          </w:trPrChange>
        </w:trPr>
        <w:tc>
          <w:tcPr>
            <w:tcW w:w="5997" w:type="dxa"/>
            <w:vAlign w:val="center"/>
            <w:hideMark/>
            <w:tcPrChange w:id="15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ClaimResponse.addItem.detail.adjudication.value</w:t>
            </w:r>
          </w:p>
        </w:tc>
        <w:tc>
          <w:tcPr>
            <w:tcW w:w="3273" w:type="dxa"/>
            <w:gridSpan w:val="2"/>
            <w:vAlign w:val="center"/>
            <w:hideMark/>
            <w:tcPrChange w:id="156"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5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8" w:author="Pivonka,Fran" w:date="2015-09-09T09:44:00Z">
            <w:trPr>
              <w:divId w:val="1529179779"/>
              <w:tblCellSpacing w:w="15" w:type="dxa"/>
            </w:trPr>
          </w:trPrChange>
        </w:trPr>
        <w:tc>
          <w:tcPr>
            <w:tcW w:w="5997" w:type="dxa"/>
            <w:vAlign w:val="center"/>
            <w:hideMark/>
            <w:tcPrChange w:id="15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60"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Non-</w:t>
            </w:r>
            <w:del w:id="161" w:author="Pivonka,Fran" w:date="2015-09-08T20:11:00Z">
              <w:r w:rsidDel="00660867">
                <w:rPr>
                  <w:rFonts w:eastAsia="Times New Roman"/>
                  <w:lang w:val="en-US"/>
                </w:rPr>
                <w:delText xml:space="preserve">monitory </w:delText>
              </w:r>
            </w:del>
            <w:ins w:id="162" w:author="Pivonka,Fran" w:date="2015-09-08T20:11:00Z">
              <w:r w:rsidR="00660867">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16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4" w:author="Pivonka,Fran" w:date="2015-09-09T09:44:00Z">
            <w:trPr>
              <w:divId w:val="1529179779"/>
              <w:tblCellSpacing w:w="15" w:type="dxa"/>
            </w:trPr>
          </w:trPrChange>
        </w:trPr>
        <w:tc>
          <w:tcPr>
            <w:tcW w:w="5997" w:type="dxa"/>
            <w:vAlign w:val="center"/>
            <w:hideMark/>
            <w:tcPrChange w:id="16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66"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16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8" w:author="Pivonka,Fran" w:date="2015-09-09T09:44:00Z">
            <w:trPr>
              <w:divId w:val="1529179779"/>
              <w:tblCellSpacing w:w="15" w:type="dxa"/>
            </w:trPr>
          </w:trPrChange>
        </w:trPr>
        <w:tc>
          <w:tcPr>
            <w:tcW w:w="5997" w:type="dxa"/>
            <w:vAlign w:val="center"/>
            <w:hideMark/>
            <w:tcPrChange w:id="16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ClaimResponse.error</w:t>
            </w:r>
          </w:p>
        </w:tc>
        <w:tc>
          <w:tcPr>
            <w:tcW w:w="3273" w:type="dxa"/>
            <w:gridSpan w:val="2"/>
            <w:vAlign w:val="center"/>
            <w:hideMark/>
            <w:tcPrChange w:id="170"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7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72" w:author="Pivonka,Fran" w:date="2015-09-09T09:44:00Z">
            <w:trPr>
              <w:divId w:val="1529179779"/>
              <w:tblCellSpacing w:w="15" w:type="dxa"/>
            </w:trPr>
          </w:trPrChange>
        </w:trPr>
        <w:tc>
          <w:tcPr>
            <w:tcW w:w="5997" w:type="dxa"/>
            <w:vAlign w:val="center"/>
            <w:hideMark/>
            <w:tcPrChange w:id="17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74"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Processing errors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Mutually exclusive with </w:t>
            </w:r>
            <w:del w:id="175" w:author="Pivonka,Fran" w:date="2015-09-08T20:11:00Z">
              <w:r w:rsidDel="00660867">
                <w:rPr>
                  <w:rFonts w:eastAsia="Times New Roman"/>
                  <w:lang w:val="en-US"/>
                </w:rPr>
                <w:delText xml:space="preserve">Services </w:delText>
              </w:r>
            </w:del>
            <w:ins w:id="176" w:author="Pivonka,Fran" w:date="2015-09-08T20:11:00Z">
              <w:r w:rsidR="00660867">
                <w:rPr>
                  <w:rFonts w:eastAsia="Times New Roman"/>
                  <w:lang w:val="en-US"/>
                </w:rPr>
                <w:t xml:space="preserve">services </w:t>
              </w:r>
            </w:ins>
            <w:del w:id="177" w:author="Pivonka,Fran" w:date="2015-09-08T20:11:00Z">
              <w:r w:rsidDel="00660867">
                <w:rPr>
                  <w:rFonts w:eastAsia="Times New Roman"/>
                  <w:lang w:val="en-US"/>
                </w:rPr>
                <w:delText xml:space="preserve">Provided </w:delText>
              </w:r>
            </w:del>
            <w:ins w:id="178" w:author="Pivonka,Fran" w:date="2015-09-08T20:11:00Z">
              <w:r w:rsidR="00660867">
                <w:rPr>
                  <w:rFonts w:eastAsia="Times New Roman"/>
                  <w:lang w:val="en-US"/>
                </w:rPr>
                <w:t xml:space="preserve">provided </w:t>
              </w:r>
            </w:ins>
            <w:r>
              <w:rPr>
                <w:rFonts w:eastAsia="Times New Roman"/>
                <w:lang w:val="en-US"/>
              </w:rPr>
              <w:t>(</w:t>
            </w:r>
            <w:del w:id="179" w:author="Pivonka,Fran" w:date="2015-09-10T10:21:00Z">
              <w:r w:rsidDel="004B65CB">
                <w:rPr>
                  <w:rFonts w:eastAsia="Times New Roman"/>
                  <w:lang w:val="en-US"/>
                </w:rPr>
                <w:delText>Item</w:delText>
              </w:r>
            </w:del>
            <w:ins w:id="180" w:author="Pivonka,Fran" w:date="2015-09-10T10:21:00Z">
              <w:r w:rsidR="004B65CB">
                <w:rPr>
                  <w:rFonts w:eastAsia="Times New Roman"/>
                  <w:lang w:val="en-US"/>
                </w:rPr>
                <w:t>item</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Item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FB7795">
            <w:pPr>
              <w:rPr>
                <w:rFonts w:eastAsia="Times New Roman"/>
                <w:lang w:val="en-US"/>
              </w:rPr>
            </w:pPr>
            <w:r>
              <w:rPr>
                <w:rFonts w:eastAsia="Times New Roman"/>
                <w:lang w:val="en-US"/>
              </w:rPr>
              <w:t xml:space="preserve">The sequence number of the line item submitted which contains the error. This value is </w:t>
            </w:r>
            <w:del w:id="181" w:author="Pivonka,Fran" w:date="2015-09-10T10:22:00Z">
              <w:r w:rsidDel="004B65CB">
                <w:rPr>
                  <w:rFonts w:eastAsia="Times New Roman"/>
                  <w:lang w:val="en-US"/>
                </w:rPr>
                <w:delText>ommitted</w:delText>
              </w:r>
            </w:del>
            <w:ins w:id="182" w:author="Pivonka,Fran" w:date="2015-09-10T10:22:00Z">
              <w:r w:rsidR="004B65CB">
                <w:rPr>
                  <w:rFonts w:eastAsia="Times New Roman"/>
                  <w:lang w:val="en-US"/>
                </w:rPr>
                <w:t>omitted</w:t>
              </w:r>
            </w:ins>
            <w:r>
              <w:rPr>
                <w:rFonts w:eastAsia="Times New Roman"/>
                <w:lang w:val="en-US"/>
              </w:rPr>
              <w:t xml:space="preserve"> when the error is elsewhere.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ClaimResponse.error.detailSequenceLinkId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83" w:author="Pivonka,Fran" w:date="2015-09-10T10:22:00Z">
              <w:r w:rsidDel="004B65CB">
                <w:rPr>
                  <w:rFonts w:eastAsia="Times New Roman"/>
                  <w:lang w:val="en-US"/>
                </w:rPr>
                <w:delText>ommitted</w:delText>
              </w:r>
            </w:del>
            <w:ins w:id="184" w:author="Pivonka,Fran" w:date="2015-09-10T10:22:00Z">
              <w:r w:rsidR="004B65CB">
                <w:rPr>
                  <w:rFonts w:eastAsia="Times New Roman"/>
                  <w:lang w:val="en-US"/>
                </w:rPr>
                <w:t>omitted</w:t>
              </w:r>
            </w:ins>
            <w:r>
              <w:rPr>
                <w:rFonts w:eastAsia="Times New Roman"/>
                <w:lang w:val="en-US"/>
              </w:rPr>
              <w:t xml:space="preserve"> when the error is not related to an </w:t>
            </w:r>
            <w:del w:id="185" w:author="Pivonka,Fran" w:date="2015-09-10T10:22:00Z">
              <w:r w:rsidDel="004B65CB">
                <w:rPr>
                  <w:rFonts w:eastAsia="Times New Roman"/>
                  <w:lang w:val="en-US"/>
                </w:rPr>
                <w:delText>Addition</w:delText>
              </w:r>
            </w:del>
            <w:ins w:id="186" w:author="Pivonka,Fran" w:date="2015-09-10T10:22: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Sub</w:t>
            </w:r>
            <w:ins w:id="187" w:author="Pivonka,Fran" w:date="2015-09-08T19:49:00Z">
              <w:r w:rsidR="00FB7795">
                <w:rPr>
                  <w:rFonts w:eastAsia="Times New Roman"/>
                  <w:lang w:val="en-US"/>
                </w:rPr>
                <w:t>-</w:t>
              </w:r>
            </w:ins>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88" w:author="Pivonka,Fran" w:date="2015-09-10T10:23:00Z">
              <w:r w:rsidDel="004B65CB">
                <w:rPr>
                  <w:rFonts w:eastAsia="Times New Roman"/>
                  <w:lang w:val="en-US"/>
                </w:rPr>
                <w:delText>ommitted</w:delText>
              </w:r>
            </w:del>
            <w:ins w:id="189" w:author="Pivonka,Fran" w:date="2015-09-10T10:23:00Z">
              <w:r w:rsidR="004B65CB">
                <w:rPr>
                  <w:rFonts w:eastAsia="Times New Roman"/>
                  <w:lang w:val="en-US"/>
                </w:rPr>
                <w:t>omitted</w:t>
              </w:r>
            </w:ins>
            <w:r>
              <w:rPr>
                <w:rFonts w:eastAsia="Times New Roman"/>
                <w:lang w:val="en-US"/>
              </w:rPr>
              <w:t xml:space="preserve"> when the error is not related to an </w:t>
            </w:r>
            <w:del w:id="190" w:author="Pivonka,Fran" w:date="2015-09-10T10:23:00Z">
              <w:r w:rsidDel="004B65CB">
                <w:rPr>
                  <w:rFonts w:eastAsia="Times New Roman"/>
                  <w:lang w:val="en-US"/>
                </w:rPr>
                <w:delText>Addition</w:delText>
              </w:r>
            </w:del>
            <w:ins w:id="191" w:author="Pivonka,Fran" w:date="2015-09-10T10:23: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error code,</w:t>
            </w:r>
            <w:ins w:id="192" w:author="Pivonka,Fran" w:date="2015-09-08T19:51:00Z">
              <w:r w:rsidR="00FB7795">
                <w:rPr>
                  <w:rFonts w:eastAsia="Times New Roman"/>
                  <w:lang w:val="en-US"/>
                </w:rPr>
                <w:t xml:space="preserve"> </w:t>
              </w:r>
            </w:ins>
            <w:r>
              <w:rPr>
                <w:rFonts w:eastAsia="Times New Roman"/>
                <w:lang w:val="en-US"/>
              </w:rPr>
              <w:t>from</w:t>
            </w:r>
            <w:ins w:id="193" w:author="Pivonka,Fran" w:date="2015-09-08T19:51:00Z">
              <w:r w:rsidR="00FB7795">
                <w:rPr>
                  <w:rFonts w:eastAsia="Times New Roman"/>
                  <w:lang w:val="en-US"/>
                </w:rPr>
                <w:t xml:space="preserve"> </w:t>
              </w:r>
            </w:ins>
            <w:r>
              <w:rPr>
                <w:rFonts w:eastAsia="Times New Roman"/>
                <w:lang w:val="en-US"/>
              </w:rPr>
              <w:t>a specified code system, which details why the claim could not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error codes for adjudication processing</w:t>
            </w:r>
            <w:ins w:id="194" w:author="Pivonka,Fran" w:date="2015-09-08T19:51:00Z">
              <w:r w:rsidR="00FB7795">
                <w:rPr>
                  <w:rFonts w:eastAsia="Times New Roman"/>
                  <w:lang w:val="en-US"/>
                </w:rPr>
                <w: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Total </w:t>
            </w:r>
            <w:del w:id="195" w:author="Pivonka,Fran" w:date="2015-09-10T10:24:00Z">
              <w:r w:rsidDel="004B65CB">
                <w:rPr>
                  <w:rFonts w:eastAsia="Times New Roman"/>
                  <w:lang w:val="en-US"/>
                </w:rPr>
                <w:delText xml:space="preserve">Cost </w:delText>
              </w:r>
            </w:del>
            <w:ins w:id="196" w:author="Pivonka,Fran" w:date="2015-09-10T10:24:00Z">
              <w:r w:rsidR="004B65CB">
                <w:rPr>
                  <w:rFonts w:eastAsia="Times New Roman"/>
                  <w:lang w:val="en-US"/>
                </w:rPr>
                <w:t xml:space="preserve">cost </w:t>
              </w:r>
            </w:ins>
            <w:r>
              <w:rPr>
                <w:rFonts w:eastAsia="Times New Roman"/>
                <w:lang w:val="en-US"/>
              </w:rPr>
              <w:t xml:space="preserve">of service from the </w:t>
            </w:r>
            <w:del w:id="197" w:author="Pivonka,Fran" w:date="2015-09-10T10:24:00Z">
              <w:r w:rsidDel="004B65CB">
                <w:rPr>
                  <w:rFonts w:eastAsia="Times New Roman"/>
                  <w:lang w:val="en-US"/>
                </w:rPr>
                <w:delText>Claim</w:delText>
              </w:r>
            </w:del>
            <w:ins w:id="198" w:author="Pivonka,Fran" w:date="2015-09-10T10:24:00Z">
              <w:r w:rsidR="004B65CB">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This is a check value </w:t>
            </w:r>
            <w:del w:id="199" w:author="Pivonka,Fran" w:date="2015-09-08T19:52:00Z">
              <w:r w:rsidDel="00FB7795">
                <w:rPr>
                  <w:rFonts w:eastAsia="Times New Roman"/>
                  <w:lang w:val="en-US"/>
                </w:rPr>
                <w:delText xml:space="preserve">that </w:delText>
              </w:r>
            </w:del>
            <w:r>
              <w:rPr>
                <w:rFonts w:eastAsia="Times New Roman"/>
                <w:lang w:val="en-US"/>
              </w:rPr>
              <w:t>the receiver calculates and returns.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del w:id="200" w:author="Pivonka,Fran" w:date="2015-09-08T19:53:00Z">
              <w:r w:rsidDel="00FB7795">
                <w:rPr>
                  <w:rFonts w:eastAsia="Times New Roman"/>
                  <w:b/>
                  <w:bCs/>
                  <w:lang w:val="en-US"/>
                </w:rPr>
                <w:delText>unallocDeductable</w:delText>
              </w:r>
            </w:del>
            <w:ins w:id="201" w:author="Pivonka,Fran" w:date="2015-09-08T19:53:00Z">
              <w:r w:rsidR="00FB7795">
                <w:rPr>
                  <w:rFonts w:eastAsia="Times New Roman"/>
                  <w:b/>
                  <w:bCs/>
                  <w:lang w:val="en-US"/>
                </w:rPr>
                <w:t>unallocDeductible</w:t>
              </w:r>
            </w:ins>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Unallocated </w:t>
            </w:r>
            <w:del w:id="202" w:author="Pivonka,Fran" w:date="2015-09-08T19:53:00Z">
              <w:r w:rsidDel="00FB7795">
                <w:rPr>
                  <w:rFonts w:eastAsia="Times New Roman"/>
                  <w:lang w:val="en-US"/>
                </w:rPr>
                <w:delText>deductable</w:delText>
              </w:r>
            </w:del>
            <w:ins w:id="203" w:author="Pivonka,Fran" w:date="2015-09-08T19:53:00Z">
              <w:r w:rsidR="00FB7795">
                <w:rPr>
                  <w:rFonts w:eastAsia="Times New Roman"/>
                  <w:lang w:val="en-US"/>
                </w:rPr>
                <w:t>deductible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amount of </w:t>
            </w:r>
            <w:del w:id="204" w:author="Pivonka,Fran" w:date="2015-09-08T19:53:00Z">
              <w:r w:rsidDel="00FB7795">
                <w:rPr>
                  <w:rFonts w:eastAsia="Times New Roman"/>
                  <w:lang w:val="en-US"/>
                </w:rPr>
                <w:delText xml:space="preserve">deductable </w:delText>
              </w:r>
            </w:del>
            <w:ins w:id="205" w:author="Pivonka,Fran" w:date="2015-09-08T19:53:00Z">
              <w:r w:rsidR="00FB7795">
                <w:rPr>
                  <w:rFonts w:eastAsia="Times New Roman"/>
                  <w:lang w:val="en-US"/>
                </w:rPr>
                <w:t xml:space="preserve">deductible </w:t>
              </w:r>
            </w:ins>
            <w:r>
              <w:rPr>
                <w:rFonts w:eastAsia="Times New Roman"/>
                <w:lang w:val="en-US"/>
              </w:rPr>
              <w:t>applied which was not allocated to any particular service line.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benefit payable for the </w:t>
            </w:r>
            <w:del w:id="206" w:author="Pivonka,Fran" w:date="2015-09-08T19:55:00Z">
              <w:r w:rsidDel="00950A6F">
                <w:rPr>
                  <w:rFonts w:eastAsia="Times New Roman"/>
                  <w:lang w:val="en-US"/>
                </w:rPr>
                <w:delText>Claim</w:delText>
              </w:r>
            </w:del>
            <w:ins w:id="207" w:author="Pivonka,Fran" w:date="2015-09-08T19:55:00Z">
              <w:r w:rsidR="00950A6F">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amount of benefit payable (Equal to sum of the </w:t>
            </w:r>
            <w:del w:id="208" w:author="Pivonka,Fran" w:date="2015-09-08T19:56:00Z">
              <w:r w:rsidDel="00950A6F">
                <w:rPr>
                  <w:rFonts w:eastAsia="Times New Roman"/>
                  <w:lang w:val="en-US"/>
                </w:rPr>
                <w:delText xml:space="preserve">Benefit </w:delText>
              </w:r>
            </w:del>
            <w:ins w:id="209" w:author="Pivonka,Fran" w:date="2015-09-08T19:56:00Z">
              <w:r w:rsidR="00950A6F">
                <w:rPr>
                  <w:rFonts w:eastAsia="Times New Roman"/>
                  <w:lang w:val="en-US"/>
                </w:rPr>
                <w:t xml:space="preserve">benefit </w:t>
              </w:r>
            </w:ins>
            <w:r>
              <w:rPr>
                <w:rFonts w:eastAsia="Times New Roman"/>
                <w:lang w:val="en-US"/>
              </w:rPr>
              <w:t xml:space="preserve">amounts from all detail lines and additions less the </w:t>
            </w:r>
            <w:del w:id="210" w:author="Pivonka,Fran" w:date="2015-09-08T19:56:00Z">
              <w:r w:rsidDel="00950A6F">
                <w:rPr>
                  <w:rFonts w:eastAsia="Times New Roman"/>
                  <w:lang w:val="en-US"/>
                </w:rPr>
                <w:delText xml:space="preserve">Unallocated </w:delText>
              </w:r>
            </w:del>
            <w:ins w:id="211" w:author="Pivonka,Fran" w:date="2015-09-08T19:56:00Z">
              <w:r w:rsidR="00950A6F">
                <w:rPr>
                  <w:rFonts w:eastAsia="Times New Roman"/>
                  <w:lang w:val="en-US"/>
                </w:rPr>
                <w:t xml:space="preserve">unallocated </w:t>
              </w:r>
            </w:ins>
            <w:del w:id="212" w:author="Pivonka,Fran" w:date="2015-09-08T19:53:00Z">
              <w:r w:rsidDel="00FB7795">
                <w:rPr>
                  <w:rFonts w:eastAsia="Times New Roman"/>
                  <w:lang w:val="en-US"/>
                </w:rPr>
                <w:delText>Deductable</w:delText>
              </w:r>
            </w:del>
            <w:ins w:id="213" w:author="Pivonka,Fran" w:date="2015-09-08T19:56:00Z">
              <w:r w:rsidR="00950A6F">
                <w:rPr>
                  <w:rFonts w:eastAsia="Times New Roman"/>
                  <w:lang w:val="en-US"/>
                </w:rPr>
                <w:t>d</w:t>
              </w:r>
            </w:ins>
            <w:ins w:id="214" w:author="Pivonka,Fran" w:date="2015-09-08T19:53:00Z">
              <w:r w:rsidR="00FB7795">
                <w:rPr>
                  <w:rFonts w:eastAsia="Times New Roman"/>
                  <w:lang w:val="en-US"/>
                </w:rPr>
                <w:t>eductible</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adjustment for non-</w:t>
            </w:r>
            <w:del w:id="215" w:author="Pivonka,Fran" w:date="2015-09-08T19:56:00Z">
              <w:r w:rsidDel="00950A6F">
                <w:rPr>
                  <w:rFonts w:eastAsia="Times New Roman"/>
                  <w:lang w:val="en-US"/>
                </w:rPr>
                <w:delText xml:space="preserve">Claim </w:delText>
              </w:r>
            </w:del>
            <w:ins w:id="216" w:author="Pivonka,Fran" w:date="2015-09-08T19:56:00Z">
              <w:r w:rsidR="00950A6F">
                <w:rPr>
                  <w:rFonts w:eastAsia="Times New Roman"/>
                  <w:lang w:val="en-US"/>
                </w:rPr>
                <w:t xml:space="preserve">claim </w:t>
              </w:r>
            </w:ins>
            <w:r>
              <w:rPr>
                <w:rFonts w:eastAsia="Times New Roman"/>
                <w:lang w:val="en-US"/>
              </w:rPr>
              <w:t>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Reason for </w:t>
            </w:r>
            <w:del w:id="217" w:author="Pivonka,Fran" w:date="2015-09-08T19:57:00Z">
              <w:r w:rsidDel="00950A6F">
                <w:rPr>
                  <w:rFonts w:eastAsia="Times New Roman"/>
                  <w:lang w:val="en-US"/>
                </w:rPr>
                <w:delText xml:space="preserve">Payment </w:delText>
              </w:r>
            </w:del>
            <w:ins w:id="218" w:author="Pivonka,Fran" w:date="2015-09-08T19:57:00Z">
              <w:r w:rsidR="00950A6F">
                <w:rPr>
                  <w:rFonts w:eastAsia="Times New Roman"/>
                  <w:lang w:val="en-US"/>
                </w:rPr>
                <w:t xml:space="preserve">payment </w:t>
              </w:r>
            </w:ins>
            <w:r>
              <w:rPr>
                <w:rFonts w:eastAsia="Times New Roman"/>
                <w:lang w:val="en-US"/>
              </w:rPr>
              <w:t>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Reason for the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Adjustment reason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Expected data of </w:t>
            </w:r>
            <w:del w:id="219" w:author="Pivonka,Fran" w:date="2015-09-10T10:27:00Z">
              <w:r w:rsidDel="007E1A7E">
                <w:rPr>
                  <w:rFonts w:eastAsia="Times New Roman"/>
                  <w:lang w:val="en-US"/>
                </w:rPr>
                <w:delText>Payment</w:delText>
              </w:r>
            </w:del>
            <w:ins w:id="220" w:author="Pivonka,Fran" w:date="2015-09-10T10:27:00Z">
              <w:r w:rsidR="007E1A7E">
                <w:rPr>
                  <w:rFonts w:eastAsia="Times New Roman"/>
                  <w:lang w:val="en-US"/>
                </w:rPr>
                <w:t>payment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Estimated payment data.</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Payable less any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Payment identif</w:t>
            </w:r>
            <w:ins w:id="221" w:author="Pivonka,Fran" w:date="2015-09-09T09:33:00Z">
              <w:r w:rsidR="006162A7">
                <w:rPr>
                  <w:rFonts w:eastAsia="Times New Roman"/>
                  <w:lang w:val="en-US"/>
                </w:rPr>
                <w:t>i</w:t>
              </w:r>
            </w:ins>
            <w:r>
              <w:rPr>
                <w:rFonts w:eastAsia="Times New Roman"/>
                <w:lang w:val="en-US"/>
              </w:rPr>
              <w:t>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Funds reserved status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Status of funds reservation (</w:t>
            </w:r>
            <w:del w:id="222" w:author="Pivonka,Fran" w:date="2015-09-10T10:28:00Z">
              <w:r w:rsidDel="007E1A7E">
                <w:rPr>
                  <w:rFonts w:eastAsia="Times New Roman"/>
                  <w:lang w:val="en-US"/>
                </w:rPr>
                <w:delText xml:space="preserve">For </w:delText>
              </w:r>
            </w:del>
            <w:ins w:id="223" w:author="Pivonka,Fran" w:date="2015-09-10T10:28:00Z">
              <w:r w:rsidR="007E1A7E">
                <w:rPr>
                  <w:rFonts w:eastAsia="Times New Roman"/>
                  <w:lang w:val="en-US"/>
                </w:rPr>
                <w:t xml:space="preserve">for </w:t>
              </w:r>
            </w:ins>
            <w:r>
              <w:rPr>
                <w:rFonts w:eastAsia="Times New Roman"/>
                <w:lang w:val="en-US"/>
              </w:rPr>
              <w:t xml:space="preserve">provider, for </w:t>
            </w:r>
            <w:del w:id="224" w:author="Pivonka,Fran" w:date="2015-09-09T09:34:00Z">
              <w:r w:rsidDel="006162A7">
                <w:rPr>
                  <w:rFonts w:eastAsia="Times New Roman"/>
                  <w:lang w:val="en-US"/>
                </w:rPr>
                <w:delText>Patient</w:delText>
              </w:r>
            </w:del>
            <w:ins w:id="225" w:author="Pivonka,Fran" w:date="2015-09-09T09:34:00Z">
              <w:r w:rsidR="006162A7">
                <w:rPr>
                  <w:rFonts w:eastAsia="Times New Roman"/>
                  <w:lang w:val="en-US"/>
                </w:rPr>
                <w:t>patient</w:t>
              </w:r>
            </w:ins>
            <w:r>
              <w:rPr>
                <w:rFonts w:eastAsia="Times New Roman"/>
                <w:lang w:val="en-US"/>
              </w:rPr>
              <w:t xml:space="preserve">, </w:t>
            </w:r>
            <w:del w:id="226" w:author="Pivonka,Fran" w:date="2015-09-09T09:34:00Z">
              <w:r w:rsidDel="006162A7">
                <w:rPr>
                  <w:rFonts w:eastAsia="Times New Roman"/>
                  <w:lang w:val="en-US"/>
                </w:rPr>
                <w:delText>None</w:delText>
              </w:r>
            </w:del>
            <w:ins w:id="227" w:author="Pivonka,Fran" w:date="2015-09-09T09:34:00Z">
              <w:r w:rsidR="006162A7">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For whom funds are to be reserved</w:t>
            </w:r>
            <w:del w:id="228" w:author="Pivonka,Fran" w:date="2015-09-11T21:13:00Z">
              <w:r w:rsidDel="004B26A3">
                <w:rPr>
                  <w:rFonts w:eastAsia="Times New Roman"/>
                  <w:lang w:val="en-US"/>
                </w:rPr>
                <w:delText>:</w:delText>
              </w:r>
            </w:del>
            <w:r>
              <w:rPr>
                <w:rFonts w:eastAsia="Times New Roman"/>
                <w:lang w:val="en-US"/>
              </w:rPr>
              <w:t xml:space="preserve"> (</w:t>
            </w:r>
            <w:del w:id="229" w:author="Pivonka,Fran" w:date="2015-09-10T10:28:00Z">
              <w:r w:rsidDel="007E1A7E">
                <w:rPr>
                  <w:rFonts w:eastAsia="Times New Roman"/>
                  <w:lang w:val="en-US"/>
                </w:rPr>
                <w:delText>Patient</w:delText>
              </w:r>
            </w:del>
            <w:ins w:id="230" w:author="Pivonka,Fran" w:date="2015-09-10T10:28:00Z">
              <w:r w:rsidR="007E1A7E">
                <w:rPr>
                  <w:rFonts w:eastAsia="Times New Roman"/>
                  <w:lang w:val="en-US"/>
                </w:rPr>
                <w:t>patient</w:t>
              </w:r>
            </w:ins>
            <w:r>
              <w:rPr>
                <w:rFonts w:eastAsia="Times New Roman"/>
                <w:lang w:val="en-US"/>
              </w:rPr>
              <w:t xml:space="preserve">, </w:t>
            </w:r>
            <w:del w:id="231" w:author="Pivonka,Fran" w:date="2015-09-10T10:28:00Z">
              <w:r w:rsidDel="007E1A7E">
                <w:rPr>
                  <w:rFonts w:eastAsia="Times New Roman"/>
                  <w:lang w:val="en-US"/>
                </w:rPr>
                <w:delText>Provider</w:delText>
              </w:r>
            </w:del>
            <w:ins w:id="232" w:author="Pivonka,Fran" w:date="2015-09-10T10:28:00Z">
              <w:r w:rsidR="007E1A7E">
                <w:rPr>
                  <w:rFonts w:eastAsia="Times New Roman"/>
                  <w:lang w:val="en-US"/>
                </w:rPr>
                <w:t>provider</w:t>
              </w:r>
            </w:ins>
            <w:r>
              <w:rPr>
                <w:rFonts w:eastAsia="Times New Roman"/>
                <w:lang w:val="en-US"/>
              </w:rPr>
              <w:t xml:space="preserve">, </w:t>
            </w:r>
            <w:del w:id="233" w:author="Pivonka,Fran" w:date="2015-09-10T10:28:00Z">
              <w:r w:rsidDel="007E1A7E">
                <w:rPr>
                  <w:rFonts w:eastAsia="Times New Roman"/>
                  <w:lang w:val="en-US"/>
                </w:rPr>
                <w:delText>None</w:delText>
              </w:r>
            </w:del>
            <w:ins w:id="234" w:author="Pivonka,Fran" w:date="2015-09-10T10:28:00Z">
              <w:r w:rsidR="007E1A7E">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ClaimResponse.form</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Printed </w:t>
            </w:r>
            <w:del w:id="235" w:author="Pivonka,Fran" w:date="2015-09-10T10:28:00Z">
              <w:r w:rsidDel="007E1A7E">
                <w:rPr>
                  <w:rFonts w:eastAsia="Times New Roman"/>
                  <w:lang w:val="en-US"/>
                </w:rPr>
                <w:delText xml:space="preserve">Form </w:delText>
              </w:r>
            </w:del>
            <w:ins w:id="236" w:author="Pivonka,Fran" w:date="2015-09-10T10:28:00Z">
              <w:r w:rsidR="007E1A7E">
                <w:rPr>
                  <w:rFonts w:eastAsia="Times New Roman"/>
                  <w:lang w:val="en-US"/>
                </w:rPr>
                <w:t xml:space="preserve">form </w:t>
              </w:r>
            </w:ins>
            <w:del w:id="237" w:author="Pivonka,Fran" w:date="2015-09-10T10:28:00Z">
              <w:r w:rsidDel="007E1A7E">
                <w:rPr>
                  <w:rFonts w:eastAsia="Times New Roman"/>
                  <w:lang w:val="en-US"/>
                </w:rPr>
                <w:delText>Identifier</w:delText>
              </w:r>
            </w:del>
            <w:ins w:id="238" w:author="Pivonka,Fran" w:date="2015-09-10T10:28:00Z">
              <w:r w:rsidR="007E1A7E">
                <w:rPr>
                  <w:rFonts w:eastAsia="Times New Roman"/>
                  <w:lang w:val="en-US"/>
                </w:rPr>
                <w:t>identifier</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forms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Processing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39" w:author="Pivonka,Fran" w:date="2015-09-09T09:35:00Z">
              <w:r w:rsidDel="006162A7">
                <w:rPr>
                  <w:rFonts w:eastAsia="Times New Roman"/>
                  <w:lang w:val="en-US"/>
                </w:rPr>
                <w:delText xml:space="preserve">Number </w:delText>
              </w:r>
            </w:del>
            <w:ins w:id="240" w:author="Pivonka,Fran" w:date="2015-09-09T09:35:00Z">
              <w:r w:rsidR="006162A7">
                <w:rPr>
                  <w:rFonts w:eastAsia="Times New Roman"/>
                  <w:lang w:val="en-US"/>
                </w:rPr>
                <w:t xml:space="preserve">number </w:t>
              </w:r>
            </w:ins>
            <w:r>
              <w:rPr>
                <w:rFonts w:eastAsia="Times New Roman"/>
                <w:lang w:val="en-US"/>
              </w:rPr>
              <w:t>for this note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ClaimResponse.note.type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purpose: Print/Display.</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presentation types of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41" w:author="Pivonka,Fran" w:date="2015-09-09T09:36:00Z">
              <w:r w:rsidDel="006162A7">
                <w:rPr>
                  <w:rFonts w:eastAsia="Times New Roman"/>
                  <w:lang w:val="en-US"/>
                </w:rPr>
                <w:delText>explanitory</w:delText>
              </w:r>
            </w:del>
            <w:ins w:id="242" w:author="Pivonka,Fran" w:date="2015-09-09T09:36:00Z">
              <w:r w:rsidR="006162A7">
                <w:rPr>
                  <w:rFonts w:eastAsia="Times New Roman"/>
                  <w:lang w:val="en-US"/>
                </w:rPr>
                <w:t>explanatory</w:t>
              </w:r>
            </w:ins>
            <w:r>
              <w:rPr>
                <w:rFonts w:eastAsia="Times New Roman"/>
                <w:lang w:val="en-US"/>
              </w:rPr>
              <w:t xml:space="preserv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or medical plan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Health care programs and insurers are significant </w:t>
            </w:r>
            <w:del w:id="243" w:author="Pivonka,Fran" w:date="2015-09-09T09:37:00Z">
              <w:r w:rsidDel="006162A7">
                <w:rPr>
                  <w:rFonts w:eastAsia="Times New Roman"/>
                  <w:lang w:val="en-US"/>
                </w:rPr>
                <w:delText>payors</w:delText>
              </w:r>
            </w:del>
            <w:ins w:id="244" w:author="Pivonka,Fran" w:date="2015-09-09T09:37:00Z">
              <w:r w:rsidR="006162A7">
                <w:rPr>
                  <w:rFonts w:eastAsia="Times New Roman"/>
                  <w:lang w:val="en-US"/>
                </w:rPr>
                <w:t>payers</w:t>
              </w:r>
            </w:ins>
            <w:r>
              <w:rPr>
                <w:rFonts w:eastAsia="Times New Roman"/>
                <w:lang w:val="en-US"/>
              </w:rPr>
              <w:t xml:space="preserve"> of health service costs.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Service instance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maintain order of the coverages.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del w:id="245" w:author="Pivonka,Fran" w:date="2015-09-10T10:30:00Z">
              <w:r w:rsidDel="007E1A7E">
                <w:rPr>
                  <w:rFonts w:eastAsia="Times New Roman"/>
                  <w:lang w:val="en-US"/>
                </w:rPr>
                <w:delText xml:space="preserve">Is the focal </w:delText>
              </w:r>
            </w:del>
            <w:ins w:id="246" w:author="Pivonka,Fran" w:date="2015-09-11T21:13:00Z">
              <w:r w:rsidR="004B26A3">
                <w:rPr>
                  <w:rFonts w:eastAsia="Times New Roman"/>
                  <w:lang w:val="en-US"/>
                </w:rPr>
                <w:t>f</w:t>
              </w:r>
            </w:ins>
            <w:ins w:id="247" w:author="Pivonka,Fran" w:date="2015-09-10T10:30:00Z">
              <w:r w:rsidR="007E1A7E">
                <w:rPr>
                  <w:rFonts w:eastAsia="Times New Roman"/>
                  <w:lang w:val="en-US"/>
                </w:rPr>
                <w:t xml:space="preserve">ocal  </w:t>
              </w:r>
            </w:ins>
            <w:del w:id="248" w:author="Pivonka,Fran" w:date="2015-09-09T09:38:00Z">
              <w:r w:rsidDel="006162A7">
                <w:rPr>
                  <w:rFonts w:eastAsia="Times New Roman"/>
                  <w:lang w:val="en-US"/>
                </w:rPr>
                <w:delText>Coverage</w:delText>
              </w:r>
            </w:del>
            <w:ins w:id="249" w:author="Pivonka,Fran" w:date="2015-09-09T09:38:00Z">
              <w:r w:rsidR="006162A7">
                <w:rPr>
                  <w:rFonts w:eastAsia="Times New Roman"/>
                  <w:lang w:val="en-US"/>
                </w:rPr>
                <w:t>coverage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instance number of the </w:t>
            </w:r>
            <w:del w:id="250" w:author="Pivonka,Fran" w:date="2015-09-09T09:38:00Z">
              <w:r w:rsidDel="006162A7">
                <w:rPr>
                  <w:rFonts w:eastAsia="Times New Roman"/>
                  <w:lang w:val="en-US"/>
                </w:rPr>
                <w:delText xml:space="preserve">Coverage </w:delText>
              </w:r>
            </w:del>
            <w:ins w:id="251" w:author="Pivonka,Fran" w:date="2015-09-09T09:38:00Z">
              <w:r w:rsidR="006162A7">
                <w:rPr>
                  <w:rFonts w:eastAsia="Times New Roman"/>
                  <w:lang w:val="en-US"/>
                </w:rPr>
                <w:t xml:space="preserve">coverage </w:t>
              </w:r>
            </w:ins>
            <w:r>
              <w:rPr>
                <w:rFonts w:eastAsia="Times New Roman"/>
                <w:lang w:val="en-US"/>
              </w:rPr>
              <w:t xml:space="preserve">which is the focus for adjudication. The </w:t>
            </w:r>
            <w:del w:id="252" w:author="Pivonka,Fran" w:date="2015-09-09T09:38:00Z">
              <w:r w:rsidDel="006162A7">
                <w:rPr>
                  <w:rFonts w:eastAsia="Times New Roman"/>
                  <w:lang w:val="en-US"/>
                </w:rPr>
                <w:delText xml:space="preserve">Coverage </w:delText>
              </w:r>
            </w:del>
            <w:ins w:id="253" w:author="Pivonka,Fran" w:date="2015-09-09T09:38:00Z">
              <w:r w:rsidR="006162A7">
                <w:rPr>
                  <w:rFonts w:eastAsia="Times New Roman"/>
                  <w:lang w:val="en-US"/>
                </w:rPr>
                <w:t xml:space="preserve">coverage </w:t>
              </w:r>
            </w:ins>
            <w:r>
              <w:rPr>
                <w:rFonts w:eastAsia="Times New Roman"/>
                <w:lang w:val="en-US"/>
              </w:rPr>
              <w:t>against which the claim is to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information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254" w:author="Pivonka,Fran" w:date="2015-09-09T09:38:00Z">
              <w:r w:rsidDel="006162A7">
                <w:rPr>
                  <w:rFonts w:eastAsia="Times New Roman"/>
                  <w:lang w:val="en-US"/>
                </w:rPr>
                <w:delText>payor</w:delText>
              </w:r>
            </w:del>
            <w:ins w:id="255" w:author="Pivonka,Fran" w:date="2015-09-09T09:38:00Z">
              <w:r w:rsidR="006162A7">
                <w:rPr>
                  <w:rFonts w:eastAsia="Times New Roman"/>
                  <w:lang w:val="en-US"/>
                </w:rPr>
                <w:t>payer</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Business agreement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Patient relationship to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determine</w:t>
            </w:r>
            <w:ins w:id="256" w:author="Pivonka,Fran" w:date="2015-09-09T09:40:00Z">
              <w:r w:rsidR="006162A7">
                <w:rPr>
                  <w:rFonts w:eastAsia="Times New Roman"/>
                  <w:lang w:val="en-US"/>
                </w:rPr>
                <w:t xml:space="preserve"> the</w:t>
              </w:r>
            </w:ins>
            <w:r>
              <w:rPr>
                <w:rFonts w:eastAsia="Times New Roman"/>
                <w:lang w:val="en-US"/>
              </w:rPr>
              <w:t xml:space="preserve"> relationship between </w:t>
            </w:r>
            <w:del w:id="257" w:author="Pivonka,Fran" w:date="2015-09-09T09:40:00Z">
              <w:r w:rsidDel="006162A7">
                <w:rPr>
                  <w:rFonts w:eastAsia="Times New Roman"/>
                  <w:lang w:val="en-US"/>
                </w:rPr>
                <w:delText xml:space="preserve">the </w:delText>
              </w:r>
            </w:del>
            <w:r>
              <w:rPr>
                <w:rFonts w:eastAsia="Times New Roman"/>
                <w:lang w:val="en-US"/>
              </w:rPr>
              <w:t xml:space="preserve">patient and </w:t>
            </w:r>
            <w:del w:id="258" w:author="Pivonka,Fran" w:date="2015-09-09T09:40:00Z">
              <w:r w:rsidDel="006162A7">
                <w:rPr>
                  <w:rFonts w:eastAsia="Times New Roman"/>
                  <w:lang w:val="en-US"/>
                </w:rPr>
                <w:delText xml:space="preserve">the </w:delText>
              </w:r>
            </w:del>
            <w:r>
              <w:rPr>
                <w:rFonts w:eastAsia="Times New Roman"/>
                <w:lang w:val="en-US"/>
              </w:rPr>
              <w:t>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Pre-</w:t>
            </w:r>
            <w:del w:id="259" w:author="Pivonka,Fran" w:date="2015-09-10T10:32:00Z">
              <w:r w:rsidDel="007E1A7E">
                <w:rPr>
                  <w:rFonts w:eastAsia="Times New Roman"/>
                  <w:lang w:val="en-US"/>
                </w:rPr>
                <w:delText>Authorization</w:delText>
              </w:r>
            </w:del>
            <w:ins w:id="260" w:author="Pivonka,Fran" w:date="2015-09-10T10:32:00Z">
              <w:r w:rsidR="007E1A7E">
                <w:rPr>
                  <w:rFonts w:eastAsia="Times New Roman"/>
                  <w:lang w:val="en-US"/>
                </w:rPr>
                <w:t>authorization</w:t>
              </w:r>
            </w:ins>
            <w:r>
              <w:rPr>
                <w:rFonts w:eastAsia="Times New Roman"/>
                <w:lang w:val="en-US"/>
              </w:rPr>
              <w:t>/</w:t>
            </w:r>
            <w:del w:id="261" w:author="Pivonka,Fran" w:date="2015-09-10T10:32:00Z">
              <w:r w:rsidDel="007E1A7E">
                <w:rPr>
                  <w:rFonts w:eastAsia="Times New Roman"/>
                  <w:lang w:val="en-US"/>
                </w:rPr>
                <w:delText xml:space="preserve">Determination </w:delText>
              </w:r>
            </w:del>
            <w:ins w:id="262" w:author="Pivonka,Fran" w:date="2015-09-10T10:32:00Z">
              <w:r w:rsidR="007E1A7E">
                <w:rPr>
                  <w:rFonts w:eastAsia="Times New Roman"/>
                  <w:lang w:val="en-US"/>
                </w:rPr>
                <w:t xml:space="preserve">determination </w:t>
              </w:r>
            </w:ins>
            <w:del w:id="263" w:author="Pivonka,Fran" w:date="2015-09-10T10:32:00Z">
              <w:r w:rsidDel="007E1A7E">
                <w:rPr>
                  <w:rFonts w:eastAsia="Times New Roman"/>
                  <w:lang w:val="en-US"/>
                </w:rPr>
                <w:delText>Reference</w:delText>
              </w:r>
            </w:del>
            <w:ins w:id="264" w:author="Pivonka,Fran" w:date="2015-09-10T10:32:00Z">
              <w:r w:rsidR="007E1A7E">
                <w:rPr>
                  <w:rFonts w:eastAsia="Times New Roman"/>
                  <w:lang w:val="en-US"/>
                </w:rPr>
                <w:t>reference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A list of references from the </w:t>
            </w:r>
            <w:del w:id="265" w:author="Pivonka,Fran" w:date="2015-09-09T09:40:00Z">
              <w:r w:rsidDel="006162A7">
                <w:rPr>
                  <w:rFonts w:eastAsia="Times New Roman"/>
                  <w:lang w:val="en-US"/>
                </w:rPr>
                <w:delText xml:space="preserve">Insurer </w:delText>
              </w:r>
            </w:del>
            <w:ins w:id="266" w:author="Pivonka,Fran" w:date="2015-09-09T09:40:00Z">
              <w:r w:rsidR="006162A7">
                <w:rPr>
                  <w:rFonts w:eastAsia="Times New Roman"/>
                  <w:lang w:val="en-US"/>
                </w:rPr>
                <w:t xml:space="preserve">insurer </w:t>
              </w:r>
            </w:ins>
            <w:r>
              <w:rPr>
                <w:rFonts w:eastAsia="Times New Roman"/>
                <w:lang w:val="en-US"/>
              </w:rPr>
              <w:t>to which these services pertain.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provide any pre</w:t>
            </w:r>
            <w:del w:id="267" w:author="Pivonka,Fran" w:date="2015-09-09T09:40:00Z">
              <w:r w:rsidDel="006162A7">
                <w:rPr>
                  <w:rFonts w:eastAsia="Times New Roman"/>
                  <w:lang w:val="en-US"/>
                </w:rPr>
                <w:delText>=</w:delText>
              </w:r>
            </w:del>
            <w:ins w:id="268" w:author="Pivonka,Fran" w:date="2015-09-09T09:40:00Z">
              <w:r w:rsidR="006162A7">
                <w:rPr>
                  <w:rFonts w:eastAsia="Times New Roman"/>
                  <w:lang w:val="en-US"/>
                </w:rPr>
                <w:t>-</w:t>
              </w:r>
            </w:ins>
            <w:r>
              <w:rPr>
                <w:rFonts w:eastAsia="Times New Roman"/>
                <w:lang w:val="en-US"/>
              </w:rPr>
              <w:t>determination or prior authorization reference.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Adjudication results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w:t>
            </w:r>
            <w:del w:id="269" w:author="Pivonka,Fran" w:date="2015-09-09T09:41:00Z">
              <w:r w:rsidDel="00EA7665">
                <w:rPr>
                  <w:rFonts w:eastAsia="Times New Roman"/>
                  <w:lang w:val="en-US"/>
                </w:rPr>
                <w:delText xml:space="preserve">Coverages </w:delText>
              </w:r>
            </w:del>
            <w:ins w:id="270" w:author="Pivonka,Fran" w:date="2015-09-09T09:41:00Z">
              <w:r w:rsidR="00EA7665">
                <w:rPr>
                  <w:rFonts w:eastAsia="Times New Roman"/>
                  <w:lang w:val="en-US"/>
                </w:rPr>
                <w:t xml:space="preserve">coverages </w:t>
              </w:r>
            </w:ins>
            <w:r>
              <w:rPr>
                <w:rFonts w:eastAsia="Times New Roman"/>
                <w:lang w:val="en-US"/>
              </w:rPr>
              <w:t>adjudication details.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Used by downstream payers to determine </w:t>
            </w:r>
            <w:del w:id="271" w:author="Pivonka,Fran" w:date="2015-09-09T09:41:00Z">
              <w:r w:rsidDel="00EA7665">
                <w:rPr>
                  <w:rFonts w:eastAsia="Times New Roman"/>
                  <w:lang w:val="en-US"/>
                </w:rPr>
                <w:delText xml:space="preserve">what </w:delText>
              </w:r>
            </w:del>
            <w:ins w:id="272" w:author="Pivonka,Fran" w:date="2015-09-09T09:41:00Z">
              <w:r w:rsidR="00EA7665">
                <w:rPr>
                  <w:rFonts w:eastAsia="Times New Roman"/>
                  <w:lang w:val="en-US"/>
                </w:rPr>
                <w:t xml:space="preserve">remaining </w:t>
              </w:r>
            </w:ins>
            <w:r>
              <w:rPr>
                <w:rFonts w:eastAsia="Times New Roman"/>
                <w:lang w:val="en-US"/>
              </w:rPr>
              <w:t xml:space="preserve">balance </w:t>
            </w:r>
            <w:del w:id="273" w:author="Pivonka,Fran" w:date="2015-09-09T09:41:00Z">
              <w:r w:rsidDel="00EA7665">
                <w:rPr>
                  <w:rFonts w:eastAsia="Times New Roman"/>
                  <w:lang w:val="en-US"/>
                </w:rPr>
                <w:delText xml:space="preserve">remains </w:delText>
              </w:r>
            </w:del>
            <w:r>
              <w:rPr>
                <w:rFonts w:eastAsia="Times New Roman"/>
                <w:lang w:val="en-US"/>
              </w:rPr>
              <w:t>and the net payable.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Original version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274" w:author="Pivonka,Fran" w:date="2015-09-09T09:47:00Z">
              <w:r w:rsidDel="008567CA">
                <w:rPr>
                  <w:rFonts w:eastAsia="Times New Roman"/>
                  <w:lang w:val="en-US"/>
                </w:rPr>
                <w:delText xml:space="preserve">processable </w:delText>
              </w:r>
            </w:del>
            <w:ins w:id="275" w:author="Pivonka,Fran" w:date="2015-09-09T09:47:00Z">
              <w:r w:rsidR="008567CA">
                <w:rPr>
                  <w:rFonts w:eastAsia="Times New Roman"/>
                  <w:lang w:val="en-US"/>
                </w:rPr>
                <w:t xml:space="preserve">able to be processed </w:t>
              </w:r>
            </w:ins>
            <w:r>
              <w:rPr>
                <w:rFonts w:eastAsia="Times New Roman"/>
                <w:lang w:val="en-US"/>
              </w:rPr>
              <w:t xml:space="preserve">by the originating system </w:t>
            </w:r>
            <w:del w:id="276" w:author="Pivonka,Fran" w:date="2015-09-09T09:48:00Z">
              <w:r w:rsidDel="008567CA">
                <w:rPr>
                  <w:rFonts w:eastAsia="Times New Roman"/>
                  <w:lang w:val="en-US"/>
                </w:rPr>
                <w:delText xml:space="preserve">may </w:delText>
              </w:r>
            </w:del>
            <w:ins w:id="277" w:author="Pivonka,Fran" w:date="2015-09-09T09:48:00Z">
              <w:r w:rsidR="008567CA">
                <w:rPr>
                  <w:rFonts w:eastAsia="Times New Roman"/>
                  <w:lang w:val="en-US"/>
                </w:rPr>
                <w:t xml:space="preserve">can </w:t>
              </w:r>
            </w:ins>
            <w:r>
              <w:rPr>
                <w:rFonts w:eastAsia="Times New Roman"/>
                <w:lang w:val="en-US"/>
              </w:rPr>
              <w:t xml:space="preserve">be generated.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w:t>
            </w:r>
            <w:del w:id="278" w:author="Pivonka,Fran" w:date="2015-09-09T16:35:00Z">
              <w:r w:rsidDel="006D25F4">
                <w:rPr>
                  <w:rFonts w:eastAsia="Times New Roman"/>
                  <w:lang w:val="en-US"/>
                </w:rPr>
                <w:delText>Contract</w:delText>
              </w:r>
            </w:del>
            <w:ins w:id="279" w:author="Pivonka,Fran" w:date="2015-09-09T16:35:00Z">
              <w:r w:rsidR="006D25F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0" w:author="Pivonka,Fran" w:date="2015-09-09T16:35:00Z">
              <w:r w:rsidDel="006D25F4">
                <w:rPr>
                  <w:rFonts w:eastAsia="Times New Roman"/>
                  <w:lang w:val="en-US"/>
                </w:rPr>
                <w:delText xml:space="preserve">Contract </w:delText>
              </w:r>
            </w:del>
            <w:ins w:id="281"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2" w:author="Pivonka,Fran" w:date="2015-09-09T16:35:00Z">
              <w:r w:rsidDel="006D25F4">
                <w:rPr>
                  <w:rFonts w:eastAsia="Times New Roman"/>
                  <w:lang w:val="en-US"/>
                </w:rPr>
                <w:delText xml:space="preserve">Contract </w:delText>
              </w:r>
            </w:del>
            <w:ins w:id="283"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284" w:author="Pivonka,Fran" w:date="2015-09-09T16:36:00Z">
              <w:r w:rsidDel="006D25F4">
                <w:rPr>
                  <w:rFonts w:eastAsia="Times New Roman"/>
                  <w:lang w:val="en-US"/>
                </w:rPr>
                <w:delText xml:space="preserve">Contract </w:delText>
              </w:r>
            </w:del>
            <w:ins w:id="285" w:author="Pivonka,Fran" w:date="2015-09-09T16:36:00Z">
              <w:r w:rsidR="006D25F4">
                <w:rPr>
                  <w:rFonts w:eastAsia="Times New Roman"/>
                  <w:lang w:val="en-US"/>
                </w:rPr>
                <w:t xml:space="preserve">contract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Subject of this </w:t>
            </w:r>
            <w:del w:id="286" w:author="Pivonka,Fran" w:date="2015-09-09T16:36:00Z">
              <w:r w:rsidDel="006D25F4">
                <w:rPr>
                  <w:rFonts w:eastAsia="Times New Roman"/>
                  <w:lang w:val="en-US"/>
                </w:rPr>
                <w:delText>Contract</w:delText>
              </w:r>
            </w:del>
            <w:ins w:id="287" w:author="Pivonka,Fran" w:date="2015-09-09T16:36:00Z">
              <w:r w:rsidR="006D25F4">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and/or what this </w:t>
            </w:r>
            <w:del w:id="288" w:author="Pivonka,Fran" w:date="2015-09-09T16:36:00Z">
              <w:r w:rsidDel="006D25F4">
                <w:rPr>
                  <w:rFonts w:eastAsia="Times New Roman"/>
                  <w:lang w:val="en-US"/>
                </w:rPr>
                <w:delText xml:space="preserve">Contract </w:delText>
              </w:r>
            </w:del>
            <w:ins w:id="289" w:author="Pivonka,Fran" w:date="2015-09-09T16:36:00Z">
              <w:r w:rsidR="006D25F4">
                <w:rPr>
                  <w:rFonts w:eastAsia="Times New Roman"/>
                  <w:lang w:val="en-US"/>
                </w:rPr>
                <w:t xml:space="preserve">contract </w:t>
              </w:r>
            </w:ins>
            <w:r>
              <w:rPr>
                <w:rFonts w:eastAsia="Times New Roman"/>
                <w:lang w:val="en-US"/>
              </w:rPr>
              <w:t xml:space="preserve">is about: typically a </w:t>
            </w:r>
            <w:del w:id="290" w:author="Pivonka,Fran" w:date="2015-09-09T16:36:00Z">
              <w:r w:rsidDel="006D25F4">
                <w:rPr>
                  <w:rFonts w:eastAsia="Times New Roman"/>
                  <w:lang w:val="en-US"/>
                </w:rPr>
                <w:delText>Patient</w:delText>
              </w:r>
            </w:del>
            <w:ins w:id="291" w:author="Pivonka,Fran" w:date="2015-09-09T16:36:00Z">
              <w:r w:rsidR="006D25F4">
                <w:rPr>
                  <w:rFonts w:eastAsia="Times New Roman"/>
                  <w:lang w:val="en-US"/>
                </w:rPr>
                <w:t>patient</w:t>
              </w:r>
            </w:ins>
            <w:r>
              <w:rPr>
                <w:rFonts w:eastAsia="Times New Roman"/>
                <w:lang w:val="en-US"/>
              </w:rPr>
              <w:t xml:space="preserve">, </w:t>
            </w:r>
            <w:del w:id="292" w:author="Pivonka,Fran" w:date="2015-09-09T16:36:00Z">
              <w:r w:rsidDel="006D25F4">
                <w:rPr>
                  <w:rFonts w:eastAsia="Times New Roman"/>
                  <w:lang w:val="en-US"/>
                </w:rPr>
                <w:delText>Organization</w:delText>
              </w:r>
            </w:del>
            <w:ins w:id="293" w:author="Pivonka,Fran" w:date="2015-09-09T16:36:00Z">
              <w:r w:rsidR="006D25F4">
                <w:rPr>
                  <w:rFonts w:eastAsia="Times New Roman"/>
                  <w:lang w:val="en-US"/>
                </w:rPr>
                <w:t>organization</w:t>
              </w:r>
            </w:ins>
            <w:r>
              <w:rPr>
                <w:rFonts w:eastAsia="Times New Roman"/>
                <w:lang w:val="en-US"/>
              </w:rPr>
              <w:t>,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Authority under which this </w:t>
            </w:r>
            <w:del w:id="294" w:author="Pivonka,Fran" w:date="2015-09-09T16:36:00Z">
              <w:r w:rsidDel="006D25F4">
                <w:rPr>
                  <w:rFonts w:eastAsia="Times New Roman"/>
                  <w:lang w:val="en-US"/>
                </w:rPr>
                <w:delText xml:space="preserve">Contract </w:delText>
              </w:r>
            </w:del>
            <w:ins w:id="295" w:author="Pivonka,Fran" w:date="2015-09-09T16:36:00Z">
              <w:r w:rsidR="006D25F4">
                <w:rPr>
                  <w:rFonts w:eastAsia="Times New Roman"/>
                  <w:lang w:val="en-US"/>
                </w:rPr>
                <w:t xml:space="preserve">contract </w:t>
              </w:r>
            </w:ins>
            <w:r>
              <w:rPr>
                <w:rFonts w:eastAsia="Times New Roman"/>
                <w:lang w:val="en-US"/>
              </w:rPr>
              <w:t>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Domain in which this </w:t>
            </w:r>
            <w:del w:id="296" w:author="Pivonka,Fran" w:date="2015-09-09T16:37:00Z">
              <w:r w:rsidDel="006D25F4">
                <w:rPr>
                  <w:rFonts w:eastAsia="Times New Roman"/>
                  <w:lang w:val="en-US"/>
                </w:rPr>
                <w:delText xml:space="preserve">Contract </w:delText>
              </w:r>
            </w:del>
            <w:ins w:id="297" w:author="Pivonka,Fran" w:date="2015-09-09T16:37:00Z">
              <w:r w:rsidR="006D25F4">
                <w:rPr>
                  <w:rFonts w:eastAsia="Times New Roman"/>
                  <w:lang w:val="en-US"/>
                </w:rPr>
                <w:t xml:space="preserve">contract </w:t>
              </w:r>
            </w:ins>
            <w:r>
              <w:rPr>
                <w:rFonts w:eastAsia="Times New Roman"/>
                <w:lang w:val="en-US"/>
              </w:rPr>
              <w:t>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 xml:space="preserve">scope of governance </w:t>
            </w:r>
            <w:del w:id="298" w:author="Pivonka,Fran" w:date="2015-09-09T16:37:00Z">
              <w:r w:rsidDel="006D25F4">
                <w:rPr>
                  <w:rFonts w:eastAsia="Times New Roman"/>
                  <w:lang w:val="en-US"/>
                </w:rPr>
                <w:delText>jurisdication</w:delText>
              </w:r>
            </w:del>
            <w:ins w:id="299" w:author="Pivonka,Fran" w:date="2015-09-09T16:37:00Z">
              <w:r w:rsidR="006D25F4">
                <w:rPr>
                  <w:rFonts w:eastAsia="Times New Roman"/>
                  <w:lang w:val="en-US"/>
                </w:rPr>
                <w:t>jurisdiction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00" w:author="Pivonka,Fran" w:date="2015-09-09T16:39:00Z">
              <w:r w:rsidDel="007010C2">
                <w:rPr>
                  <w:rFonts w:eastAsia="Times New Roman"/>
                  <w:lang w:val="en-US"/>
                </w:rPr>
                <w:delText>Tyoe</w:delText>
              </w:r>
            </w:del>
            <w:ins w:id="301" w:author="Pivonka,Fran" w:date="2015-09-09T16:39:00Z">
              <w:r w:rsidR="007E1A7E">
                <w:rPr>
                  <w:rFonts w:eastAsia="Times New Roman"/>
                  <w:lang w:val="en-US"/>
                </w:rPr>
                <w:t>t</w:t>
              </w:r>
              <w:r w:rsidR="007010C2">
                <w:rPr>
                  <w:rFonts w:eastAsia="Times New Roman"/>
                  <w:lang w:val="en-US"/>
                </w:rPr>
                <w: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302" w:author="Pivonka,Fran" w:date="2015-09-09T16:39:00Z">
              <w:r w:rsidDel="007010C2">
                <w:rPr>
                  <w:rFonts w:eastAsia="Times New Roman"/>
                  <w:lang w:val="en-US"/>
                </w:rPr>
                <w:delText xml:space="preserve">Contract </w:delText>
              </w:r>
            </w:del>
            <w:ins w:id="303" w:author="Pivonka,Fran" w:date="2015-09-09T16:39:00Z">
              <w:r w:rsidR="007010C2">
                <w:rPr>
                  <w:rFonts w:eastAsia="Times New Roman"/>
                  <w:lang w:val="en-US"/>
                </w:rPr>
                <w:t xml:space="preserve">contract </w:t>
              </w:r>
            </w:ins>
            <w:r>
              <w:rPr>
                <w:rFonts w:eastAsia="Times New Roman"/>
                <w:lang w:val="en-US"/>
              </w:rPr>
              <w:t xml:space="preserve">such as an insurance policy, real estate contract, a will, power of </w:t>
            </w:r>
            <w:del w:id="304" w:author="Pivonka,Fran" w:date="2015-09-09T16:39:00Z">
              <w:r w:rsidDel="007010C2">
                <w:rPr>
                  <w:rFonts w:eastAsia="Times New Roman"/>
                  <w:lang w:val="en-US"/>
                </w:rPr>
                <w:lastRenderedPageBreak/>
                <w:delText>attorny</w:delText>
              </w:r>
            </w:del>
            <w:ins w:id="305" w:author="Pivonka,Fran" w:date="2015-09-09T16:39:00Z">
              <w:r w:rsidR="007010C2">
                <w:rPr>
                  <w:rFonts w:eastAsia="Times New Roman"/>
                  <w:lang w:val="en-US"/>
                </w:rPr>
                <w:t>attorney</w:t>
              </w:r>
            </w:ins>
            <w:r>
              <w:rPr>
                <w:rFonts w:eastAsia="Times New Roman"/>
                <w:lang w:val="en-US"/>
              </w:rPr>
              <w:t xml:space="preserve">, </w:t>
            </w:r>
            <w:del w:id="306" w:author="Pivonka,Fran" w:date="2015-09-09T16:39:00Z">
              <w:r w:rsidDel="007010C2">
                <w:rPr>
                  <w:rFonts w:eastAsia="Times New Roman"/>
                  <w:lang w:val="en-US"/>
                </w:rPr>
                <w:delText xml:space="preserve">Privacy </w:delText>
              </w:r>
            </w:del>
            <w:ins w:id="307" w:author="Pivonka,Fran" w:date="2015-09-09T16:39:00Z">
              <w:r w:rsidR="007010C2">
                <w:rPr>
                  <w:rFonts w:eastAsia="Times New Roman"/>
                  <w:lang w:val="en-US"/>
                </w:rPr>
                <w:t xml:space="preserve">privacy </w:t>
              </w:r>
            </w:ins>
            <w:r>
              <w:rPr>
                <w:rFonts w:eastAsia="Times New Roman"/>
                <w:lang w:val="en-US"/>
              </w:rPr>
              <w:t xml:space="preserve">or </w:t>
            </w:r>
            <w:del w:id="308" w:author="Pivonka,Fran" w:date="2015-09-09T16:39:00Z">
              <w:r w:rsidDel="007010C2">
                <w:rPr>
                  <w:rFonts w:eastAsia="Times New Roman"/>
                  <w:lang w:val="en-US"/>
                </w:rPr>
                <w:delText xml:space="preserve">Security </w:delText>
              </w:r>
            </w:del>
            <w:ins w:id="309" w:author="Pivonka,Fran" w:date="2015-09-09T16:39:00Z">
              <w:r w:rsidR="007010C2">
                <w:rPr>
                  <w:rFonts w:eastAsia="Times New Roman"/>
                  <w:lang w:val="en-US"/>
                </w:rPr>
                <w:t xml:space="preserve">security </w:t>
              </w:r>
            </w:ins>
            <w:r>
              <w:rPr>
                <w:rFonts w:eastAsia="Times New Roman"/>
                <w:lang w:val="en-US"/>
              </w:rPr>
              <w:t>policy</w:t>
            </w:r>
            <w:del w:id="310" w:author="Pivonka,Fran" w:date="2015-09-09T16:39:00Z">
              <w:r w:rsidDel="007010C2">
                <w:rPr>
                  <w:rFonts w:eastAsia="Times New Roman"/>
                  <w:lang w:val="en-US"/>
                </w:rPr>
                <w:delText xml:space="preserve"> </w:delText>
              </w:r>
            </w:del>
            <w:r>
              <w:rPr>
                <w:rFonts w:eastAsia="Times New Roman"/>
                <w:lang w:val="en-US"/>
              </w:rPr>
              <w:t xml:space="preserve">,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E1A7E">
            <w:pPr>
              <w:rPr>
                <w:rFonts w:eastAsia="Times New Roman"/>
                <w:lang w:val="en-US"/>
              </w:rPr>
            </w:pPr>
            <w:r>
              <w:rPr>
                <w:rFonts w:eastAsia="Times New Roman"/>
                <w:lang w:val="en-US"/>
              </w:rPr>
              <w:t xml:space="preserve">Contract </w:t>
            </w:r>
            <w:del w:id="311" w:author="Pivonka,Fran" w:date="2015-09-10T10:35:00Z">
              <w:r w:rsidDel="007E1A7E">
                <w:rPr>
                  <w:rFonts w:eastAsia="Times New Roman"/>
                  <w:lang w:val="en-US"/>
                </w:rPr>
                <w:delText>Subtype</w:delText>
              </w:r>
            </w:del>
            <w:ins w:id="312" w:author="Pivonka,Fran" w:date="2015-09-10T10:35:00Z">
              <w:r w:rsidR="007E1A7E">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More specific type or specialization of an overarching or more general contract such as auto insurance, home owner insurance, </w:t>
            </w:r>
            <w:del w:id="313" w:author="Pivonka,Fran" w:date="2015-09-09T16:40:00Z">
              <w:r w:rsidDel="007010C2">
                <w:rPr>
                  <w:rFonts w:eastAsia="Times New Roman"/>
                  <w:lang w:val="en-US"/>
                </w:rPr>
                <w:delText>prenupial</w:delText>
              </w:r>
            </w:del>
            <w:ins w:id="314" w:author="Pivonka,Fran" w:date="2015-09-09T16:40:00Z">
              <w:r w:rsidR="007010C2">
                <w:rPr>
                  <w:rFonts w:eastAsia="Times New Roman"/>
                  <w:lang w:val="en-US"/>
                </w:rPr>
                <w:t>prenuptial</w:t>
              </w:r>
            </w:ins>
            <w:r>
              <w:rPr>
                <w:rFonts w:eastAsia="Times New Roman"/>
                <w:lang w:val="en-US"/>
              </w:rPr>
              <w:t xml:space="preserve"> agreement, </w:t>
            </w:r>
            <w:del w:id="315" w:author="Pivonka,Fran" w:date="2015-09-10T10:36:00Z">
              <w:r w:rsidDel="009B3EE4">
                <w:rPr>
                  <w:rFonts w:eastAsia="Times New Roman"/>
                  <w:lang w:val="en-US"/>
                </w:rPr>
                <w:delText>Advanced</w:delText>
              </w:r>
            </w:del>
            <w:ins w:id="316" w:author="Pivonka,Fran" w:date="2015-09-10T10:36:00Z">
              <w:r w:rsidR="009B3EE4">
                <w:rPr>
                  <w:rFonts w:eastAsia="Times New Roman"/>
                  <w:lang w:val="en-US"/>
                </w:rPr>
                <w:t>advance</w:t>
              </w:r>
            </w:ins>
            <w:del w:id="317" w:author="Pivonka,Fran" w:date="2015-09-10T10:36:00Z">
              <w:r w:rsidDel="009B3EE4">
                <w:rPr>
                  <w:rFonts w:eastAsia="Times New Roman"/>
                  <w:lang w:val="en-US"/>
                </w:rPr>
                <w:delText>-</w:delText>
              </w:r>
            </w:del>
            <w:ins w:id="318" w:author="Pivonka,Fran" w:date="2015-09-10T10:36:00Z">
              <w:r w:rsidR="009B3EE4">
                <w:rPr>
                  <w:rFonts w:eastAsia="Times New Roman"/>
                  <w:lang w:val="en-US"/>
                </w:rPr>
                <w:t xml:space="preserve"> </w:t>
              </w:r>
            </w:ins>
            <w:del w:id="319" w:author="Pivonka,Fran" w:date="2015-09-10T10:36:00Z">
              <w:r w:rsidDel="009B3EE4">
                <w:rPr>
                  <w:rFonts w:eastAsia="Times New Roman"/>
                  <w:lang w:val="en-US"/>
                </w:rPr>
                <w:delText>Directive</w:delText>
              </w:r>
            </w:del>
            <w:ins w:id="320" w:author="Pivonka,Fran" w:date="2015-09-10T10:36:00Z">
              <w:r w:rsidR="009B3EE4">
                <w:rPr>
                  <w:rFonts w:eastAsia="Times New Roman"/>
                  <w:lang w:val="en-US"/>
                </w:rPr>
                <w:t>directive</w:t>
              </w:r>
            </w:ins>
            <w:r>
              <w:rPr>
                <w:rFonts w:eastAsia="Times New Roman"/>
                <w:lang w:val="en-US"/>
              </w:rPr>
              <w:t xml:space="preser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1" w:author="Pivonka,Fran" w:date="2015-09-10T10:37:00Z">
              <w:r w:rsidDel="009B3EE4">
                <w:rPr>
                  <w:rFonts w:eastAsia="Times New Roman"/>
                  <w:lang w:val="en-US"/>
                </w:rPr>
                <w:delText>Action</w:delText>
              </w:r>
            </w:del>
            <w:ins w:id="322" w:author="Pivonka,Fran" w:date="2015-09-10T10:37:00Z">
              <w:r w:rsidR="009B3EE4">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Action stipulated by this </w:t>
            </w:r>
            <w:del w:id="323" w:author="Pivonka,Fran" w:date="2015-09-09T16:41:00Z">
              <w:r w:rsidDel="007010C2">
                <w:rPr>
                  <w:rFonts w:eastAsia="Times New Roman"/>
                  <w:lang w:val="en-US"/>
                </w:rPr>
                <w:delText>Contract</w:delText>
              </w:r>
            </w:del>
            <w:ins w:id="324" w:author="Pivonka,Fran" w:date="2015-09-09T16:41:00Z">
              <w:r w:rsidR="007010C2">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5" w:author="Pivonka,Fran" w:date="2015-09-10T10:37:00Z">
              <w:r w:rsidDel="009B3EE4">
                <w:rPr>
                  <w:rFonts w:eastAsia="Times New Roman"/>
                  <w:lang w:val="en-US"/>
                </w:rPr>
                <w:delText xml:space="preserve">Action </w:delText>
              </w:r>
            </w:del>
            <w:ins w:id="326" w:author="Pivonka,Fran" w:date="2015-09-10T10:37:00Z">
              <w:r w:rsidR="009B3EE4">
                <w:rPr>
                  <w:rFonts w:eastAsia="Times New Roman"/>
                  <w:lang w:val="en-US"/>
                </w:rPr>
                <w:t xml:space="preserve">action </w:t>
              </w:r>
            </w:ins>
            <w:del w:id="327" w:author="Pivonka,Fran" w:date="2015-09-10T10:37:00Z">
              <w:r w:rsidDel="009B3EE4">
                <w:rPr>
                  <w:rFonts w:eastAsia="Times New Roman"/>
                  <w:lang w:val="en-US"/>
                </w:rPr>
                <w:delText>Reason</w:delText>
              </w:r>
            </w:del>
            <w:ins w:id="328" w:author="Pivonka,Fran" w:date="2015-09-10T10:37:00Z">
              <w:r w:rsidR="009B3EE4">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for action stipulated by this </w:t>
            </w:r>
            <w:del w:id="329" w:author="Pivonka,Fran" w:date="2015-09-09T16:44:00Z">
              <w:r w:rsidDel="00EF16E4">
                <w:rPr>
                  <w:rFonts w:eastAsia="Times New Roman"/>
                  <w:lang w:val="en-US"/>
                </w:rPr>
                <w:delText>Contract</w:delText>
              </w:r>
            </w:del>
            <w:ins w:id="330"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1" w:author="Pivonka,Fran" w:date="2015-09-10T10:37:00Z">
              <w:r w:rsidDel="009B3EE4">
                <w:rPr>
                  <w:rFonts w:eastAsia="Times New Roman"/>
                  <w:lang w:val="en-US"/>
                </w:rPr>
                <w:delText>Actor</w:delText>
              </w:r>
            </w:del>
            <w:ins w:id="332" w:author="Pivonka,Fran" w:date="2015-09-10T10:37:00Z">
              <w:r w:rsidR="009B3EE4">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333" w:author="Pivonka,Fran" w:date="2015-09-09T16:44:00Z">
              <w:r w:rsidDel="00EF16E4">
                <w:rPr>
                  <w:rFonts w:eastAsia="Times New Roman"/>
                  <w:lang w:val="en-US"/>
                </w:rPr>
                <w:delText xml:space="preserve">Contract </w:delText>
              </w:r>
            </w:del>
            <w:ins w:id="334" w:author="Pivonka,Fran" w:date="2015-09-09T16:44:00Z">
              <w:r w:rsidR="00EF16E4">
                <w:rPr>
                  <w:rFonts w:eastAsia="Times New Roman"/>
                  <w:lang w:val="en-US"/>
                </w:rPr>
                <w:t xml:space="preserve">contract </w:t>
              </w:r>
            </w:ins>
            <w:r>
              <w:rPr>
                <w:rFonts w:eastAsia="Times New Roman"/>
                <w:lang w:val="en-US"/>
              </w:rPr>
              <w:t>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5" w:author="Pivonka,Fran" w:date="2015-09-10T10:37:00Z">
              <w:r w:rsidDel="009B3EE4">
                <w:rPr>
                  <w:rFonts w:eastAsia="Times New Roman"/>
                  <w:lang w:val="en-US"/>
                </w:rPr>
                <w:delText xml:space="preserve">Actor </w:delText>
              </w:r>
            </w:del>
            <w:ins w:id="336" w:author="Pivonka,Fran" w:date="2015-09-10T10:37:00Z">
              <w:r w:rsidR="009B3EE4">
                <w:rPr>
                  <w:rFonts w:eastAsia="Times New Roman"/>
                  <w:lang w:val="en-US"/>
                </w:rPr>
                <w:t xml:space="preserve">actor </w:t>
              </w:r>
            </w:ins>
            <w:del w:id="337" w:author="Pivonka,Fran" w:date="2015-09-10T10:38:00Z">
              <w:r w:rsidDel="009B3EE4">
                <w:rPr>
                  <w:rFonts w:eastAsia="Times New Roman"/>
                  <w:lang w:val="en-US"/>
                </w:rPr>
                <w:delText>Type</w:delText>
              </w:r>
            </w:del>
            <w:ins w:id="338"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actors are assigned roles in this </w:t>
            </w:r>
            <w:del w:id="339" w:author="Pivonka,Fran" w:date="2015-09-09T16:44:00Z">
              <w:r w:rsidDel="00EF16E4">
                <w:rPr>
                  <w:rFonts w:eastAsia="Times New Roman"/>
                  <w:lang w:val="en-US"/>
                </w:rPr>
                <w:delText>Contract</w:delText>
              </w:r>
            </w:del>
            <w:ins w:id="340"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41" w:author="Pivonka,Fran" w:date="2015-09-10T10:38:00Z">
              <w:r w:rsidDel="009B3EE4">
                <w:rPr>
                  <w:rFonts w:eastAsia="Times New Roman"/>
                  <w:lang w:val="en-US"/>
                </w:rPr>
                <w:delText xml:space="preserve">Actor </w:delText>
              </w:r>
            </w:del>
            <w:ins w:id="342" w:author="Pivonka,Fran" w:date="2015-09-10T10:38:00Z">
              <w:r w:rsidR="009B3EE4">
                <w:rPr>
                  <w:rFonts w:eastAsia="Times New Roman"/>
                  <w:lang w:val="en-US"/>
                </w:rPr>
                <w:t xml:space="preserve">actor </w:t>
              </w:r>
            </w:ins>
            <w:del w:id="343" w:author="Pivonka,Fran" w:date="2015-09-10T10:38:00Z">
              <w:r w:rsidDel="009B3EE4">
                <w:rPr>
                  <w:rFonts w:eastAsia="Times New Roman"/>
                  <w:lang w:val="en-US"/>
                </w:rPr>
                <w:delText>Role</w:delText>
              </w:r>
            </w:del>
            <w:ins w:id="344" w:author="Pivonka,Fran" w:date="2015-09-10T10:38:00Z">
              <w:r w:rsidR="009B3EE4">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Role type of actors assigned roles in this </w:t>
            </w:r>
            <w:del w:id="345" w:author="Pivonka,Fran" w:date="2015-09-09T16:45:00Z">
              <w:r w:rsidDel="00EF16E4">
                <w:rPr>
                  <w:rFonts w:eastAsia="Times New Roman"/>
                  <w:lang w:val="en-US"/>
                </w:rPr>
                <w:delText>Contract</w:delText>
              </w:r>
            </w:del>
            <w:ins w:id="346" w:author="Pivonka,Fran" w:date="2015-09-09T16:45: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47" w:author="Pivonka,Fran" w:date="2015-09-10T10:38:00Z">
              <w:r w:rsidDel="009B3EE4">
                <w:rPr>
                  <w:rFonts w:eastAsia="Times New Roman"/>
                  <w:lang w:val="en-US"/>
                </w:rPr>
                <w:delText xml:space="preserve">Valued </w:delText>
              </w:r>
            </w:del>
            <w:ins w:id="348" w:author="Pivonka,Fran" w:date="2015-09-10T10:38:00Z">
              <w:r w:rsidR="009B3EE4">
                <w:rPr>
                  <w:rFonts w:eastAsia="Times New Roman"/>
                  <w:lang w:val="en-US"/>
                </w:rPr>
                <w:t xml:space="preserve">valued </w:t>
              </w:r>
            </w:ins>
            <w:del w:id="349" w:author="Pivonka,Fran" w:date="2015-09-10T10:38:00Z">
              <w:r w:rsidDel="009B3EE4">
                <w:rPr>
                  <w:rFonts w:eastAsia="Times New Roman"/>
                  <w:lang w:val="en-US"/>
                </w:rPr>
                <w:delText>Item</w:delText>
              </w:r>
            </w:del>
            <w:ins w:id="350" w:author="Pivonka,Fran" w:date="2015-09-10T10:38:00Z">
              <w:r w:rsidR="009B3EE4">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51" w:author="Pivonka,Fran" w:date="2015-09-09T16:45:00Z">
              <w:r w:rsidDel="00EF16E4">
                <w:rPr>
                  <w:rFonts w:eastAsia="Times New Roman"/>
                  <w:lang w:val="en-US"/>
                </w:rPr>
                <w:delText xml:space="preserve">Valued </w:delText>
              </w:r>
            </w:del>
            <w:ins w:id="352" w:author="Pivonka,Fran" w:date="2015-09-09T16:45:00Z">
              <w:r w:rsidR="00EF16E4">
                <w:rPr>
                  <w:rFonts w:eastAsia="Times New Roman"/>
                  <w:lang w:val="en-US"/>
                </w:rPr>
                <w:t xml:space="preserve">valued </w:t>
              </w:r>
            </w:ins>
            <w:del w:id="353" w:author="Pivonka,Fran" w:date="2015-09-09T16:45:00Z">
              <w:r w:rsidDel="00EF16E4">
                <w:rPr>
                  <w:rFonts w:eastAsia="Times New Roman"/>
                  <w:lang w:val="en-US"/>
                </w:rPr>
                <w:delText xml:space="preserve">Item </w:delText>
              </w:r>
            </w:del>
            <w:ins w:id="354" w:author="Pivonka,Fran" w:date="2015-09-09T16:45:00Z">
              <w:r w:rsidR="00EF16E4">
                <w:rPr>
                  <w:rFonts w:eastAsia="Times New Roman"/>
                  <w:lang w:val="en-US"/>
                </w:rPr>
                <w:t xml:space="preserve">item </w:t>
              </w:r>
            </w:ins>
            <w:del w:id="355" w:author="Pivonka,Fran" w:date="2015-09-09T16:45:00Z">
              <w:r w:rsidDel="00EF16E4">
                <w:rPr>
                  <w:rFonts w:eastAsia="Times New Roman"/>
                  <w:lang w:val="en-US"/>
                </w:rPr>
                <w:delText>List</w:delText>
              </w:r>
            </w:del>
            <w:ins w:id="356" w:author="Pivonka,Fran" w:date="2015-09-09T16:45:00Z">
              <w:r w:rsidR="00EF16E4">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57" w:author="Pivonka,Fran" w:date="2015-09-10T10:38:00Z">
              <w:r w:rsidDel="009B3EE4">
                <w:rPr>
                  <w:rFonts w:eastAsia="Times New Roman"/>
                  <w:lang w:val="en-US"/>
                </w:rPr>
                <w:delText xml:space="preserve">Valued </w:delText>
              </w:r>
            </w:del>
            <w:ins w:id="358" w:author="Pivonka,Fran" w:date="2015-09-10T10:38:00Z">
              <w:r w:rsidR="009B3EE4">
                <w:rPr>
                  <w:rFonts w:eastAsia="Times New Roman"/>
                  <w:lang w:val="en-US"/>
                </w:rPr>
                <w:t xml:space="preserve">valued </w:t>
              </w:r>
            </w:ins>
            <w:del w:id="359" w:author="Pivonka,Fran" w:date="2015-09-10T10:38:00Z">
              <w:r w:rsidDel="009B3EE4">
                <w:rPr>
                  <w:rFonts w:eastAsia="Times New Roman"/>
                  <w:lang w:val="en-US"/>
                </w:rPr>
                <w:delText xml:space="preserve">Item </w:delText>
              </w:r>
            </w:del>
            <w:ins w:id="360" w:author="Pivonka,Fran" w:date="2015-09-10T10:38:00Z">
              <w:r w:rsidR="009B3EE4">
                <w:rPr>
                  <w:rFonts w:eastAsia="Times New Roman"/>
                  <w:lang w:val="en-US"/>
                </w:rPr>
                <w:t xml:space="preserve">item </w:t>
              </w:r>
            </w:ins>
            <w:del w:id="361" w:author="Pivonka,Fran" w:date="2015-09-10T10:38:00Z">
              <w:r w:rsidDel="009B3EE4">
                <w:rPr>
                  <w:rFonts w:eastAsia="Times New Roman"/>
                  <w:lang w:val="en-US"/>
                </w:rPr>
                <w:delText>Type</w:delText>
              </w:r>
            </w:del>
            <w:ins w:id="362"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363" w:author="Pivonka,Fran" w:date="2015-09-09T16:46:00Z">
              <w:r w:rsidDel="00EF16E4">
                <w:rPr>
                  <w:rFonts w:eastAsia="Times New Roman"/>
                  <w:lang w:val="en-US"/>
                </w:rPr>
                <w:delText xml:space="preserve">Contract </w:delText>
              </w:r>
            </w:del>
            <w:ins w:id="364" w:author="Pivonka,Fran" w:date="2015-09-09T16:46:00Z">
              <w:r w:rsidR="00EF16E4">
                <w:rPr>
                  <w:rFonts w:eastAsia="Times New Roman"/>
                  <w:lang w:val="en-US"/>
                </w:rPr>
                <w:t xml:space="preserve">contract </w:t>
              </w:r>
            </w:ins>
            <w:del w:id="365" w:author="Pivonka,Fran" w:date="2015-09-09T16:46:00Z">
              <w:r w:rsidDel="00EF16E4">
                <w:rPr>
                  <w:rFonts w:eastAsia="Times New Roman"/>
                  <w:lang w:val="en-US"/>
                </w:rPr>
                <w:delText xml:space="preserve">Valued </w:delText>
              </w:r>
            </w:del>
            <w:ins w:id="366" w:author="Pivonka,Fran" w:date="2015-09-09T16:46:00Z">
              <w:r w:rsidR="00EF16E4">
                <w:rPr>
                  <w:rFonts w:eastAsia="Times New Roman"/>
                  <w:lang w:val="en-US"/>
                </w:rPr>
                <w:t xml:space="preserve">valued </w:t>
              </w:r>
            </w:ins>
            <w:del w:id="367" w:author="Pivonka,Fran" w:date="2015-09-09T16:46:00Z">
              <w:r w:rsidDel="00EF16E4">
                <w:rPr>
                  <w:rFonts w:eastAsia="Times New Roman"/>
                  <w:lang w:val="en-US"/>
                </w:rPr>
                <w:delText xml:space="preserve">Item </w:delText>
              </w:r>
            </w:del>
            <w:ins w:id="368" w:author="Pivonka,Fran" w:date="2015-09-09T16:46:00Z">
              <w:r w:rsidR="00EF16E4">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69" w:author="Pivonka,Fran" w:date="2015-09-10T10:39:00Z">
              <w:r w:rsidDel="009B3EE4">
                <w:rPr>
                  <w:rFonts w:eastAsia="Times New Roman"/>
                  <w:lang w:val="en-US"/>
                </w:rPr>
                <w:delText xml:space="preserve">Valued </w:delText>
              </w:r>
            </w:del>
            <w:ins w:id="370" w:author="Pivonka,Fran" w:date="2015-09-10T10:39:00Z">
              <w:r w:rsidR="009B3EE4">
                <w:rPr>
                  <w:rFonts w:eastAsia="Times New Roman"/>
                  <w:lang w:val="en-US"/>
                </w:rPr>
                <w:t xml:space="preserve">valued </w:t>
              </w:r>
            </w:ins>
            <w:del w:id="371" w:author="Pivonka,Fran" w:date="2015-09-10T10:39:00Z">
              <w:r w:rsidDel="009B3EE4">
                <w:rPr>
                  <w:rFonts w:eastAsia="Times New Roman"/>
                  <w:lang w:val="en-US"/>
                </w:rPr>
                <w:delText xml:space="preserve">Item </w:delText>
              </w:r>
            </w:del>
            <w:ins w:id="372" w:author="Pivonka,Fran" w:date="2015-09-10T10:39:00Z">
              <w:r w:rsidR="009B3EE4">
                <w:rPr>
                  <w:rFonts w:eastAsia="Times New Roman"/>
                  <w:lang w:val="en-US"/>
                </w:rPr>
                <w:t xml:space="preserve">item </w:t>
              </w:r>
            </w:ins>
            <w:del w:id="373" w:author="Pivonka,Fran" w:date="2015-09-10T10:39:00Z">
              <w:r w:rsidDel="009B3EE4">
                <w:rPr>
                  <w:rFonts w:eastAsia="Times New Roman"/>
                  <w:lang w:val="en-US"/>
                </w:rPr>
                <w:delText>Identifier</w:delText>
              </w:r>
            </w:del>
            <w:ins w:id="374" w:author="Pivonka,Fran" w:date="2015-09-10T10:39:00Z">
              <w:r w:rsidR="009B3EE4">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w:t>
            </w:r>
            <w:del w:id="375" w:author="Pivonka,Fran" w:date="2015-09-09T16:46:00Z">
              <w:r w:rsidDel="00EF16E4">
                <w:rPr>
                  <w:rFonts w:eastAsia="Times New Roman"/>
                  <w:lang w:val="en-US"/>
                </w:rPr>
                <w:delText xml:space="preserve">Contract </w:delText>
              </w:r>
            </w:del>
            <w:ins w:id="376" w:author="Pivonka,Fran" w:date="2015-09-09T16:46:00Z">
              <w:r w:rsidR="00EF16E4">
                <w:rPr>
                  <w:rFonts w:eastAsia="Times New Roman"/>
                  <w:lang w:val="en-US"/>
                </w:rPr>
                <w:t xml:space="preserve">contract </w:t>
              </w:r>
            </w:ins>
            <w:del w:id="377" w:author="Pivonka,Fran" w:date="2015-09-09T16:46:00Z">
              <w:r w:rsidDel="00EF16E4">
                <w:rPr>
                  <w:rFonts w:eastAsia="Times New Roman"/>
                  <w:lang w:val="en-US"/>
                </w:rPr>
                <w:delText xml:space="preserve">Valued </w:delText>
              </w:r>
            </w:del>
            <w:ins w:id="378" w:author="Pivonka,Fran" w:date="2015-09-09T16:46:00Z">
              <w:r w:rsidR="00EF16E4">
                <w:rPr>
                  <w:rFonts w:eastAsia="Times New Roman"/>
                  <w:lang w:val="en-US"/>
                </w:rPr>
                <w:t xml:space="preserve">valued </w:t>
              </w:r>
            </w:ins>
            <w:del w:id="379" w:author="Pivonka,Fran" w:date="2015-09-09T16:46:00Z">
              <w:r w:rsidDel="00EF16E4">
                <w:rPr>
                  <w:rFonts w:eastAsia="Times New Roman"/>
                  <w:lang w:val="en-US"/>
                </w:rPr>
                <w:delText xml:space="preserve">Item </w:delText>
              </w:r>
            </w:del>
            <w:ins w:id="380" w:author="Pivonka,Fran" w:date="2015-09-09T16:46:00Z">
              <w:r w:rsidR="00EF16E4">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81" w:author="Pivonka,Fran" w:date="2015-09-10T10:39:00Z">
              <w:r w:rsidDel="009B3EE4">
                <w:rPr>
                  <w:rFonts w:eastAsia="Times New Roman"/>
                  <w:lang w:val="en-US"/>
                </w:rPr>
                <w:delText xml:space="preserve">Valued </w:delText>
              </w:r>
            </w:del>
            <w:ins w:id="382" w:author="Pivonka,Fran" w:date="2015-09-10T10:39:00Z">
              <w:r w:rsidR="009B3EE4">
                <w:rPr>
                  <w:rFonts w:eastAsia="Times New Roman"/>
                  <w:lang w:val="en-US"/>
                </w:rPr>
                <w:t xml:space="preserve">valued </w:t>
              </w:r>
            </w:ins>
            <w:del w:id="383" w:author="Pivonka,Fran" w:date="2015-09-10T10:39:00Z">
              <w:r w:rsidDel="009B3EE4">
                <w:rPr>
                  <w:rFonts w:eastAsia="Times New Roman"/>
                  <w:lang w:val="en-US"/>
                </w:rPr>
                <w:delText xml:space="preserve">Item </w:delText>
              </w:r>
            </w:del>
            <w:ins w:id="384" w:author="Pivonka,Fran" w:date="2015-09-10T10:39:00Z">
              <w:r w:rsidR="009B3EE4">
                <w:rPr>
                  <w:rFonts w:eastAsia="Times New Roman"/>
                  <w:lang w:val="en-US"/>
                </w:rPr>
                <w:t xml:space="preserve">item </w:t>
              </w:r>
            </w:ins>
            <w:del w:id="385" w:author="Pivonka,Fran" w:date="2015-09-10T10:39:00Z">
              <w:r w:rsidDel="009B3EE4">
                <w:rPr>
                  <w:rFonts w:eastAsia="Times New Roman"/>
                  <w:lang w:val="en-US"/>
                </w:rPr>
                <w:delText xml:space="preserve">Effective </w:delText>
              </w:r>
            </w:del>
            <w:ins w:id="386" w:author="Pivonka,Fran" w:date="2015-09-10T10:39:00Z">
              <w:r w:rsidR="009B3EE4">
                <w:rPr>
                  <w:rFonts w:eastAsia="Times New Roman"/>
                  <w:lang w:val="en-US"/>
                </w:rPr>
                <w:t xml:space="preserve">effective </w:t>
              </w:r>
            </w:ins>
            <w:del w:id="387" w:author="Pivonka,Fran" w:date="2015-09-09T16:46:00Z">
              <w:r w:rsidDel="00EF16E4">
                <w:rPr>
                  <w:rFonts w:eastAsia="Times New Roman"/>
                  <w:lang w:val="en-US"/>
                </w:rPr>
                <w:delText>Tiem</w:delText>
              </w:r>
            </w:del>
            <w:ins w:id="388" w:author="Pivonka,Fran" w:date="2015-09-10T10:40:00Z">
              <w:r w:rsidR="009B3EE4">
                <w:rPr>
                  <w:rFonts w:eastAsia="Times New Roman"/>
                  <w:lang w:val="en-US"/>
                </w:rPr>
                <w:t>t</w:t>
              </w:r>
            </w:ins>
            <w:ins w:id="389" w:author="Pivonka,Fran" w:date="2015-09-09T16:46:00Z">
              <w:r w:rsidR="00EF16E4">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Indicates the time during which this </w:t>
            </w:r>
            <w:del w:id="390" w:author="Pivonka,Fran" w:date="2015-09-10T10:40:00Z">
              <w:r w:rsidDel="009B3EE4">
                <w:rPr>
                  <w:rFonts w:eastAsia="Times New Roman"/>
                  <w:lang w:val="en-US"/>
                </w:rPr>
                <w:delText xml:space="preserve">Contract </w:delText>
              </w:r>
            </w:del>
            <w:ins w:id="391" w:author="Pivonka,Fran" w:date="2015-09-10T10:41:00Z">
              <w:r w:rsidR="009B3EE4">
                <w:rPr>
                  <w:rFonts w:eastAsia="Times New Roman"/>
                  <w:lang w:val="en-US"/>
                </w:rPr>
                <w:t xml:space="preserve">contract </w:t>
              </w:r>
            </w:ins>
            <w:del w:id="392" w:author="Pivonka,Fran" w:date="2015-09-10T10:40:00Z">
              <w:r w:rsidDel="009B3EE4">
                <w:rPr>
                  <w:rFonts w:eastAsia="Times New Roman"/>
                  <w:lang w:val="en-US"/>
                </w:rPr>
                <w:delText>Valued</w:delText>
              </w:r>
            </w:del>
            <w:del w:id="393" w:author="Pivonka,Fran" w:date="2015-09-10T10:41:00Z">
              <w:r w:rsidDel="009B3EE4">
                <w:rPr>
                  <w:rFonts w:eastAsia="Times New Roman"/>
                  <w:lang w:val="en-US"/>
                </w:rPr>
                <w:delText>Item</w:delText>
              </w:r>
            </w:del>
            <w:ins w:id="394" w:author="Pivonka,Fran" w:date="2015-09-10T10:41:00Z">
              <w:r w:rsidR="009B3EE4">
                <w:rPr>
                  <w:rFonts w:eastAsia="Times New Roman"/>
                  <w:lang w:val="en-US"/>
                </w:rPr>
                <w:t>valued item</w:t>
              </w:r>
            </w:ins>
            <w:r>
              <w:rPr>
                <w:rFonts w:eastAsia="Times New Roman"/>
                <w:lang w:val="en-US"/>
              </w:rPr>
              <w:t xml:space="preserve">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Count of </w:t>
            </w:r>
            <w:del w:id="395" w:author="Pivonka,Fran" w:date="2015-09-10T10:42:00Z">
              <w:r w:rsidDel="009B3EE4">
                <w:rPr>
                  <w:rFonts w:eastAsia="Times New Roman"/>
                  <w:lang w:val="en-US"/>
                </w:rPr>
                <w:delText xml:space="preserve">Contract </w:delText>
              </w:r>
            </w:del>
            <w:ins w:id="396" w:author="Pivonka,Fran" w:date="2015-09-10T10:42:00Z">
              <w:r w:rsidR="009B3EE4">
                <w:rPr>
                  <w:rFonts w:eastAsia="Times New Roman"/>
                  <w:lang w:val="en-US"/>
                </w:rPr>
                <w:t xml:space="preserve">contract </w:t>
              </w:r>
            </w:ins>
            <w:del w:id="397" w:author="Pivonka,Fran" w:date="2015-09-10T10:42:00Z">
              <w:r w:rsidDel="009B3EE4">
                <w:rPr>
                  <w:rFonts w:eastAsia="Times New Roman"/>
                  <w:lang w:val="en-US"/>
                </w:rPr>
                <w:delText xml:space="preserve">Valued </w:delText>
              </w:r>
            </w:del>
            <w:ins w:id="398" w:author="Pivonka,Fran" w:date="2015-09-10T10:42:00Z">
              <w:r w:rsidR="009B3EE4">
                <w:rPr>
                  <w:rFonts w:eastAsia="Times New Roman"/>
                  <w:lang w:val="en-US"/>
                </w:rPr>
                <w:t xml:space="preserve">valued </w:t>
              </w:r>
            </w:ins>
            <w:del w:id="399" w:author="Pivonka,Fran" w:date="2015-09-10T10:42:00Z">
              <w:r w:rsidDel="009B3EE4">
                <w:rPr>
                  <w:rFonts w:eastAsia="Times New Roman"/>
                  <w:lang w:val="en-US"/>
                </w:rPr>
                <w:delText>Items</w:delText>
              </w:r>
            </w:del>
            <w:ins w:id="400" w:author="Pivonka,Fran" w:date="2015-09-10T10:42:00Z">
              <w:r w:rsidR="009B3EE4">
                <w:rPr>
                  <w:rFonts w:eastAsia="Times New Roman"/>
                  <w:lang w:val="en-US"/>
                </w:rPr>
                <w:t>items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Specifies the units by which the </w:t>
            </w:r>
            <w:del w:id="401" w:author="Pivonka,Fran" w:date="2015-09-10T10:42:00Z">
              <w:r w:rsidDel="009B3EE4">
                <w:rPr>
                  <w:rFonts w:eastAsia="Times New Roman"/>
                  <w:lang w:val="en-US"/>
                </w:rPr>
                <w:delText xml:space="preserve">Contract </w:delText>
              </w:r>
            </w:del>
            <w:ins w:id="402" w:author="Pivonka,Fran" w:date="2015-09-10T10:42:00Z">
              <w:r w:rsidR="009B3EE4">
                <w:rPr>
                  <w:rFonts w:eastAsia="Times New Roman"/>
                  <w:lang w:val="en-US"/>
                </w:rPr>
                <w:t xml:space="preserve">contract </w:t>
              </w:r>
            </w:ins>
            <w:del w:id="403" w:author="Pivonka,Fran" w:date="2015-09-10T10:42:00Z">
              <w:r w:rsidDel="009B3EE4">
                <w:rPr>
                  <w:rFonts w:eastAsia="Times New Roman"/>
                  <w:lang w:val="en-US"/>
                </w:rPr>
                <w:delText xml:space="preserve">Valued </w:delText>
              </w:r>
            </w:del>
            <w:ins w:id="404" w:author="Pivonka,Fran" w:date="2015-09-10T10:42:00Z">
              <w:r w:rsidR="009B3EE4">
                <w:rPr>
                  <w:rFonts w:eastAsia="Times New Roman"/>
                  <w:lang w:val="en-US"/>
                </w:rPr>
                <w:t xml:space="preserve">valued </w:t>
              </w:r>
            </w:ins>
            <w:del w:id="405" w:author="Pivonka,Fran" w:date="2015-09-10T10:42:00Z">
              <w:r w:rsidDel="009B3EE4">
                <w:rPr>
                  <w:rFonts w:eastAsia="Times New Roman"/>
                  <w:lang w:val="en-US"/>
                </w:rPr>
                <w:delText xml:space="preserve">Item </w:delText>
              </w:r>
            </w:del>
            <w:ins w:id="406" w:author="Pivonka,Fran" w:date="2015-09-10T10:42:00Z">
              <w:r w:rsidR="009B3EE4">
                <w:rPr>
                  <w:rFonts w:eastAsia="Times New Roman"/>
                  <w:lang w:val="en-US"/>
                </w:rPr>
                <w:t xml:space="preserve">item </w:t>
              </w:r>
            </w:ins>
            <w:r>
              <w:rPr>
                <w:rFonts w:eastAsia="Times New Roman"/>
                <w:lang w:val="en-US"/>
              </w:rPr>
              <w:t xml:space="preserve">is measured or counted, and quantifies the countable or measurable </w:t>
            </w:r>
            <w:del w:id="407" w:author="Pivonka,Fran" w:date="2015-09-09T16:47:00Z">
              <w:r w:rsidDel="00EF16E4">
                <w:rPr>
                  <w:rFonts w:eastAsia="Times New Roman"/>
                  <w:lang w:val="en-US"/>
                </w:rPr>
                <w:delText>C</w:delText>
              </w:r>
            </w:del>
            <w:del w:id="408" w:author="Pivonka,Fran" w:date="2015-09-10T10:43:00Z">
              <w:r w:rsidDel="009B3EE4">
                <w:rPr>
                  <w:rFonts w:eastAsia="Times New Roman"/>
                  <w:lang w:val="en-US"/>
                </w:rPr>
                <w:delText>ontract</w:delText>
              </w:r>
            </w:del>
            <w:ins w:id="409" w:author="Pivonka,Fran" w:date="2015-09-10T10:43:00Z">
              <w:r w:rsidR="009B3EE4">
                <w:rPr>
                  <w:rFonts w:eastAsia="Times New Roman"/>
                  <w:lang w:val="en-US"/>
                </w:rPr>
                <w:t>contract</w:t>
              </w:r>
            </w:ins>
            <w:r>
              <w:rPr>
                <w:rFonts w:eastAsia="Times New Roman"/>
                <w:lang w:val="en-US"/>
              </w:rPr>
              <w:t xml:space="preserve"> </w:t>
            </w:r>
            <w:del w:id="410" w:author="Pivonka,Fran" w:date="2015-09-10T10:43:00Z">
              <w:r w:rsidDel="009B3EE4">
                <w:rPr>
                  <w:rFonts w:eastAsia="Times New Roman"/>
                  <w:lang w:val="en-US"/>
                </w:rPr>
                <w:delText xml:space="preserve">Valued </w:delText>
              </w:r>
            </w:del>
            <w:del w:id="411" w:author="Pivonka,Fran" w:date="2015-09-10T10:44:00Z">
              <w:r w:rsidDel="009B3EE4">
                <w:rPr>
                  <w:rFonts w:eastAsia="Times New Roman"/>
                  <w:lang w:val="en-US"/>
                </w:rPr>
                <w:delText xml:space="preserve">Item </w:delText>
              </w:r>
            </w:del>
            <w:ins w:id="412" w:author="Pivonka,Fran" w:date="2015-09-10T10:44:00Z">
              <w:r w:rsidR="009B3EE4">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13" w:author="Pivonka,Fran" w:date="2015-09-10T10:44:00Z">
              <w:r w:rsidDel="009B3EE4">
                <w:rPr>
                  <w:rFonts w:eastAsia="Times New Roman"/>
                  <w:lang w:val="en-US"/>
                </w:rPr>
                <w:delText xml:space="preserve">Valued </w:delText>
              </w:r>
            </w:del>
            <w:ins w:id="414" w:author="Pivonka,Fran" w:date="2015-09-10T10:44:00Z">
              <w:r w:rsidR="009B3EE4">
                <w:rPr>
                  <w:rFonts w:eastAsia="Times New Roman"/>
                  <w:lang w:val="en-US"/>
                </w:rPr>
                <w:t xml:space="preserve">valued </w:t>
              </w:r>
            </w:ins>
            <w:del w:id="415" w:author="Pivonka,Fran" w:date="2015-09-10T10:44:00Z">
              <w:r w:rsidDel="009B3EE4">
                <w:rPr>
                  <w:rFonts w:eastAsia="Times New Roman"/>
                  <w:lang w:val="en-US"/>
                </w:rPr>
                <w:delText xml:space="preserve">Item </w:delText>
              </w:r>
            </w:del>
            <w:ins w:id="416" w:author="Pivonka,Fran" w:date="2015-09-10T10:44:00Z">
              <w:r w:rsidR="009B3EE4">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417" w:author="Pivonka,Fran" w:date="2015-09-09T16:50:00Z">
              <w:r w:rsidDel="00EE7AA7">
                <w:rPr>
                  <w:rFonts w:eastAsia="Times New Roman"/>
                  <w:lang w:val="en-US"/>
                </w:rPr>
                <w:delText xml:space="preserve">Contract </w:delText>
              </w:r>
            </w:del>
            <w:ins w:id="418" w:author="Pivonka,Fran" w:date="2015-09-09T16:50:00Z">
              <w:r w:rsidR="00EE7AA7">
                <w:rPr>
                  <w:rFonts w:eastAsia="Times New Roman"/>
                  <w:lang w:val="en-US"/>
                </w:rPr>
                <w:t xml:space="preserve">contract </w:t>
              </w:r>
            </w:ins>
            <w:del w:id="419" w:author="Pivonka,Fran" w:date="2015-09-09T16:50:00Z">
              <w:r w:rsidDel="00EE7AA7">
                <w:rPr>
                  <w:rFonts w:eastAsia="Times New Roman"/>
                  <w:lang w:val="en-US"/>
                </w:rPr>
                <w:delText xml:space="preserve">Valued </w:delText>
              </w:r>
            </w:del>
            <w:ins w:id="420" w:author="Pivonka,Fran" w:date="2015-09-09T16:50:00Z">
              <w:r w:rsidR="00EE7AA7">
                <w:rPr>
                  <w:rFonts w:eastAsia="Times New Roman"/>
                  <w:lang w:val="en-US"/>
                </w:rPr>
                <w:t xml:space="preserve">valued </w:t>
              </w:r>
            </w:ins>
            <w:del w:id="421" w:author="Pivonka,Fran" w:date="2015-09-09T16:50:00Z">
              <w:r w:rsidDel="00EE7AA7">
                <w:rPr>
                  <w:rFonts w:eastAsia="Times New Roman"/>
                  <w:lang w:val="en-US"/>
                </w:rPr>
                <w:delText xml:space="preserve">Item </w:delText>
              </w:r>
            </w:del>
            <w:ins w:id="422" w:author="Pivonka,Fran" w:date="2015-09-09T16:50:00Z">
              <w:r w:rsidR="00EE7AA7">
                <w:rPr>
                  <w:rFonts w:eastAsia="Times New Roman"/>
                  <w:lang w:val="en-US"/>
                </w:rPr>
                <w:t xml:space="preserve">item </w:t>
              </w:r>
            </w:ins>
            <w:r>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23" w:author="Pivonka,Fran" w:date="2015-09-10T10:44:00Z">
              <w:r w:rsidDel="009B3EE4">
                <w:rPr>
                  <w:rFonts w:eastAsia="Times New Roman"/>
                  <w:lang w:val="en-US"/>
                </w:rPr>
                <w:delText xml:space="preserve">Valued </w:delText>
              </w:r>
            </w:del>
            <w:ins w:id="424" w:author="Pivonka,Fran" w:date="2015-09-10T10:44:00Z">
              <w:r w:rsidR="009B3EE4">
                <w:rPr>
                  <w:rFonts w:eastAsia="Times New Roman"/>
                  <w:lang w:val="en-US"/>
                </w:rPr>
                <w:t xml:space="preserve">valued </w:t>
              </w:r>
            </w:ins>
            <w:del w:id="425" w:author="Pivonka,Fran" w:date="2015-09-10T10:44:00Z">
              <w:r w:rsidDel="009B3EE4">
                <w:rPr>
                  <w:rFonts w:eastAsia="Times New Roman"/>
                  <w:lang w:val="en-US"/>
                </w:rPr>
                <w:delText xml:space="preserve">Item </w:delText>
              </w:r>
            </w:del>
            <w:ins w:id="426" w:author="Pivonka,Fran" w:date="2015-09-10T10:44:00Z">
              <w:r w:rsidR="009B3EE4">
                <w:rPr>
                  <w:rFonts w:eastAsia="Times New Roman"/>
                  <w:lang w:val="en-US"/>
                </w:rPr>
                <w:t xml:space="preserve">item </w:t>
              </w:r>
            </w:ins>
            <w:del w:id="427" w:author="Pivonka,Fran" w:date="2015-09-10T10:44:00Z">
              <w:r w:rsidDel="009B3EE4">
                <w:rPr>
                  <w:rFonts w:eastAsia="Times New Roman"/>
                  <w:lang w:val="en-US"/>
                </w:rPr>
                <w:delText xml:space="preserve">Price </w:delText>
              </w:r>
            </w:del>
            <w:ins w:id="428" w:author="Pivonka,Fran" w:date="2015-09-10T10:44:00Z">
              <w:r w:rsidR="009B3EE4">
                <w:rPr>
                  <w:rFonts w:eastAsia="Times New Roman"/>
                  <w:lang w:val="en-US"/>
                </w:rPr>
                <w:t xml:space="preserve">price </w:t>
              </w:r>
            </w:ins>
            <w:del w:id="429" w:author="Pivonka,Fran" w:date="2015-09-10T10:44:00Z">
              <w:r w:rsidDel="009B3EE4">
                <w:rPr>
                  <w:rFonts w:eastAsia="Times New Roman"/>
                  <w:lang w:val="en-US"/>
                </w:rPr>
                <w:delText xml:space="preserve">Scaling </w:delText>
              </w:r>
            </w:del>
            <w:ins w:id="430" w:author="Pivonka,Fran" w:date="2015-09-10T10:44:00Z">
              <w:r w:rsidR="009B3EE4">
                <w:rPr>
                  <w:rFonts w:eastAsia="Times New Roman"/>
                  <w:lang w:val="en-US"/>
                </w:rPr>
                <w:t xml:space="preserve">scaling </w:t>
              </w:r>
            </w:ins>
            <w:del w:id="431" w:author="Pivonka,Fran" w:date="2015-09-10T10:44:00Z">
              <w:r w:rsidDel="009B3EE4">
                <w:rPr>
                  <w:rFonts w:eastAsia="Times New Roman"/>
                  <w:lang w:val="en-US"/>
                </w:rPr>
                <w:delText>Factor</w:delText>
              </w:r>
            </w:del>
            <w:ins w:id="432" w:author="Pivonka,Fran" w:date="2015-09-10T10:44: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w:t>
            </w:r>
            <w:del w:id="433" w:author="Pivonka,Fran" w:date="2015-09-09T16:50:00Z">
              <w:r w:rsidDel="00EE7AA7">
                <w:rPr>
                  <w:rFonts w:eastAsia="Times New Roman"/>
                  <w:lang w:val="en-US"/>
                </w:rPr>
                <w:delText xml:space="preserve">Contract </w:delText>
              </w:r>
            </w:del>
            <w:ins w:id="434" w:author="Pivonka,Fran" w:date="2015-09-09T16:50:00Z">
              <w:r w:rsidR="00EE7AA7">
                <w:rPr>
                  <w:rFonts w:eastAsia="Times New Roman"/>
                  <w:lang w:val="en-US"/>
                </w:rPr>
                <w:t xml:space="preserve">contract </w:t>
              </w:r>
            </w:ins>
            <w:del w:id="435" w:author="Pivonka,Fran" w:date="2015-09-09T16:50:00Z">
              <w:r w:rsidDel="00EE7AA7">
                <w:rPr>
                  <w:rFonts w:eastAsia="Times New Roman"/>
                  <w:lang w:val="en-US"/>
                </w:rPr>
                <w:delText xml:space="preserve">Valued </w:delText>
              </w:r>
            </w:del>
            <w:ins w:id="436" w:author="Pivonka,Fran" w:date="2015-09-09T16:50:00Z">
              <w:r w:rsidR="00EE7AA7">
                <w:rPr>
                  <w:rFonts w:eastAsia="Times New Roman"/>
                  <w:lang w:val="en-US"/>
                </w:rPr>
                <w:t xml:space="preserve">valued </w:t>
              </w:r>
            </w:ins>
            <w:del w:id="437" w:author="Pivonka,Fran" w:date="2015-09-09T16:50:00Z">
              <w:r w:rsidDel="00EE7AA7">
                <w:rPr>
                  <w:rFonts w:eastAsia="Times New Roman"/>
                  <w:lang w:val="en-US"/>
                </w:rPr>
                <w:delText xml:space="preserve">Item </w:delText>
              </w:r>
            </w:del>
            <w:ins w:id="438" w:author="Pivonka,Fran" w:date="2015-09-09T16:50:00Z">
              <w:r w:rsidR="00EE7AA7">
                <w:rPr>
                  <w:rFonts w:eastAsia="Times New Roman"/>
                  <w:lang w:val="en-US"/>
                </w:rPr>
                <w:t xml:space="preserve">item </w:t>
              </w:r>
            </w:ins>
            <w:r>
              <w:rPr>
                <w:rFonts w:eastAsia="Times New Roman"/>
                <w:lang w:val="en-US"/>
              </w:rPr>
              <w:t xml:space="preserve">delivered. The concept of a </w:t>
            </w:r>
            <w:del w:id="439" w:author="Pivonka,Fran" w:date="2015-09-09T16:51:00Z">
              <w:r w:rsidDel="00EE7AA7">
                <w:rPr>
                  <w:rFonts w:eastAsia="Times New Roman"/>
                  <w:lang w:val="en-US"/>
                </w:rPr>
                <w:delText xml:space="preserve">Factor </w:delText>
              </w:r>
            </w:del>
            <w:ins w:id="440" w:author="Pivonka,Fran" w:date="2015-09-09T16:51:00Z">
              <w:r w:rsidR="00EE7AA7">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41" w:author="Pivonka,Fran" w:date="2015-09-10T10:45:00Z">
              <w:r w:rsidDel="009B3EE4">
                <w:rPr>
                  <w:rFonts w:eastAsia="Times New Roman"/>
                  <w:lang w:val="en-US"/>
                </w:rPr>
                <w:delText xml:space="preserve">Valued </w:delText>
              </w:r>
            </w:del>
            <w:ins w:id="442" w:author="Pivonka,Fran" w:date="2015-09-10T10:45:00Z">
              <w:r w:rsidR="009B3EE4">
                <w:rPr>
                  <w:rFonts w:eastAsia="Times New Roman"/>
                  <w:lang w:val="en-US"/>
                </w:rPr>
                <w:t xml:space="preserve">valued </w:t>
              </w:r>
            </w:ins>
            <w:del w:id="443" w:author="Pivonka,Fran" w:date="2015-09-10T10:45:00Z">
              <w:r w:rsidDel="009B3EE4">
                <w:rPr>
                  <w:rFonts w:eastAsia="Times New Roman"/>
                  <w:lang w:val="en-US"/>
                </w:rPr>
                <w:delText xml:space="preserve">Item </w:delText>
              </w:r>
            </w:del>
            <w:ins w:id="444" w:author="Pivonka,Fran" w:date="2015-09-10T10:45:00Z">
              <w:r w:rsidR="009B3EE4">
                <w:rPr>
                  <w:rFonts w:eastAsia="Times New Roman"/>
                  <w:lang w:val="en-US"/>
                </w:rPr>
                <w:t xml:space="preserve">item </w:t>
              </w:r>
            </w:ins>
            <w:del w:id="445" w:author="Pivonka,Fran" w:date="2015-09-10T10:45:00Z">
              <w:r w:rsidDel="009B3EE4">
                <w:rPr>
                  <w:rFonts w:eastAsia="Times New Roman"/>
                  <w:lang w:val="en-US"/>
                </w:rPr>
                <w:delText xml:space="preserve">Difficulty </w:delText>
              </w:r>
            </w:del>
            <w:ins w:id="446" w:author="Pivonka,Fran" w:date="2015-09-10T10:45:00Z">
              <w:r w:rsidR="009B3EE4">
                <w:rPr>
                  <w:rFonts w:eastAsia="Times New Roman"/>
                  <w:lang w:val="en-US"/>
                </w:rPr>
                <w:t xml:space="preserve">difficulty </w:t>
              </w:r>
            </w:ins>
            <w:del w:id="447" w:author="Pivonka,Fran" w:date="2015-09-10T10:45:00Z">
              <w:r w:rsidDel="009B3EE4">
                <w:rPr>
                  <w:rFonts w:eastAsia="Times New Roman"/>
                  <w:lang w:val="en-US"/>
                </w:rPr>
                <w:delText xml:space="preserve">Scaling </w:delText>
              </w:r>
            </w:del>
            <w:ins w:id="448" w:author="Pivonka,Fran" w:date="2015-09-10T10:45:00Z">
              <w:r w:rsidR="009B3EE4">
                <w:rPr>
                  <w:rFonts w:eastAsia="Times New Roman"/>
                  <w:lang w:val="en-US"/>
                </w:rPr>
                <w:t xml:space="preserve">scaling </w:t>
              </w:r>
            </w:ins>
            <w:del w:id="449" w:author="Pivonka,Fran" w:date="2015-09-10T10:45:00Z">
              <w:r w:rsidDel="009B3EE4">
                <w:rPr>
                  <w:rFonts w:eastAsia="Times New Roman"/>
                  <w:lang w:val="en-US"/>
                </w:rPr>
                <w:delText>Factor</w:delText>
              </w:r>
            </w:del>
            <w:ins w:id="450" w:author="Pivonka,Fran" w:date="2015-09-10T10:45: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w:t>
            </w:r>
            <w:del w:id="451" w:author="Pivonka,Fran" w:date="2015-09-09T16:57:00Z">
              <w:r w:rsidDel="005808F6">
                <w:rPr>
                  <w:rFonts w:eastAsia="Times New Roman"/>
                  <w:lang w:val="en-US"/>
                </w:rPr>
                <w:delText xml:space="preserve">Contract </w:delText>
              </w:r>
            </w:del>
            <w:ins w:id="452" w:author="Pivonka,Fran" w:date="2015-09-09T16:57:00Z">
              <w:r w:rsidR="005808F6">
                <w:rPr>
                  <w:rFonts w:eastAsia="Times New Roman"/>
                  <w:lang w:val="en-US"/>
                </w:rPr>
                <w:t xml:space="preserve">contract </w:t>
              </w:r>
            </w:ins>
            <w:del w:id="453" w:author="Pivonka,Fran" w:date="2015-09-09T16:57:00Z">
              <w:r w:rsidDel="005808F6">
                <w:rPr>
                  <w:rFonts w:eastAsia="Times New Roman"/>
                  <w:lang w:val="en-US"/>
                </w:rPr>
                <w:delText xml:space="preserve">Valued </w:delText>
              </w:r>
            </w:del>
            <w:ins w:id="454" w:author="Pivonka,Fran" w:date="2015-09-09T16:57:00Z">
              <w:r w:rsidR="005808F6">
                <w:rPr>
                  <w:rFonts w:eastAsia="Times New Roman"/>
                  <w:lang w:val="en-US"/>
                </w:rPr>
                <w:t xml:space="preserve">valued </w:t>
              </w:r>
            </w:ins>
            <w:del w:id="455" w:author="Pivonka,Fran" w:date="2015-09-09T16:57:00Z">
              <w:r w:rsidDel="005808F6">
                <w:rPr>
                  <w:rFonts w:eastAsia="Times New Roman"/>
                  <w:lang w:val="en-US"/>
                </w:rPr>
                <w:delText xml:space="preserve">Item </w:delText>
              </w:r>
            </w:del>
            <w:ins w:id="456" w:author="Pivonka,Fran" w:date="2015-09-09T16:57:00Z">
              <w:r w:rsidR="005808F6">
                <w:rPr>
                  <w:rFonts w:eastAsia="Times New Roman"/>
                  <w:lang w:val="en-US"/>
                </w:rPr>
                <w:t xml:space="preserve">item </w:t>
              </w:r>
            </w:ins>
            <w:r>
              <w:rPr>
                <w:rFonts w:eastAsia="Times New Roman"/>
                <w:lang w:val="en-US"/>
              </w:rPr>
              <w:t xml:space="preserve">delivered. The concept of </w:t>
            </w:r>
            <w:del w:id="457" w:author="Pivonka,Fran" w:date="2015-09-09T16:57:00Z">
              <w:r w:rsidDel="005808F6">
                <w:rPr>
                  <w:rFonts w:eastAsia="Times New Roman"/>
                  <w:lang w:val="en-US"/>
                </w:rPr>
                <w:delText xml:space="preserve">Points </w:delText>
              </w:r>
            </w:del>
            <w:ins w:id="458" w:author="Pivonka,Fran" w:date="2015-09-09T16:57:00Z">
              <w:r w:rsidR="005808F6">
                <w:rPr>
                  <w:rFonts w:eastAsia="Times New Roman"/>
                  <w:lang w:val="en-US"/>
                </w:rPr>
                <w:t xml:space="preserve">points </w:t>
              </w:r>
            </w:ins>
            <w:r>
              <w:rPr>
                <w:rFonts w:eastAsia="Times New Roman"/>
                <w:lang w:val="en-US"/>
              </w:rPr>
              <w:t xml:space="preserve">allows for assignment of point values for a </w:t>
            </w:r>
            <w:del w:id="459" w:author="Pivonka,Fran" w:date="2015-09-09T16:57:00Z">
              <w:r w:rsidDel="005808F6">
                <w:rPr>
                  <w:rFonts w:eastAsia="Times New Roman"/>
                  <w:lang w:val="en-US"/>
                </w:rPr>
                <w:delText xml:space="preserve">Contract </w:delText>
              </w:r>
            </w:del>
            <w:ins w:id="460" w:author="Pivonka,Fran" w:date="2015-09-09T16:57:00Z">
              <w:r w:rsidR="005808F6">
                <w:rPr>
                  <w:rFonts w:eastAsia="Times New Roman"/>
                  <w:lang w:val="en-US"/>
                </w:rPr>
                <w:t xml:space="preserve">contract </w:t>
              </w:r>
            </w:ins>
            <w:del w:id="461" w:author="Pivonka,Fran" w:date="2015-09-09T16:57:00Z">
              <w:r w:rsidDel="005808F6">
                <w:rPr>
                  <w:rFonts w:eastAsia="Times New Roman"/>
                  <w:lang w:val="en-US"/>
                </w:rPr>
                <w:delText xml:space="preserve">Valued </w:delText>
              </w:r>
            </w:del>
            <w:ins w:id="462" w:author="Pivonka,Fran" w:date="2015-09-09T16:57:00Z">
              <w:r w:rsidR="005808F6">
                <w:rPr>
                  <w:rFonts w:eastAsia="Times New Roman"/>
                  <w:lang w:val="en-US"/>
                </w:rPr>
                <w:t xml:space="preserve">valued </w:t>
              </w:r>
            </w:ins>
            <w:del w:id="463" w:author="Pivonka,Fran" w:date="2015-09-09T16:57:00Z">
              <w:r w:rsidDel="005808F6">
                <w:rPr>
                  <w:rFonts w:eastAsia="Times New Roman"/>
                  <w:lang w:val="en-US"/>
                </w:rPr>
                <w:delText>Item</w:delText>
              </w:r>
            </w:del>
            <w:ins w:id="464" w:author="Pivonka,Fran" w:date="2015-09-09T16:57:00Z">
              <w:r w:rsidR="005808F6">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Total </w:t>
            </w:r>
            <w:del w:id="465" w:author="Pivonka,Fran" w:date="2015-09-10T10:47:00Z">
              <w:r w:rsidDel="00C06983">
                <w:rPr>
                  <w:rFonts w:eastAsia="Times New Roman"/>
                  <w:lang w:val="en-US"/>
                </w:rPr>
                <w:delText xml:space="preserve">Contract </w:delText>
              </w:r>
            </w:del>
            <w:ins w:id="466" w:author="Pivonka,Fran" w:date="2015-09-10T10:47:00Z">
              <w:r w:rsidR="00C06983">
                <w:rPr>
                  <w:rFonts w:eastAsia="Times New Roman"/>
                  <w:lang w:val="en-US"/>
                </w:rPr>
                <w:t xml:space="preserve">contract </w:t>
              </w:r>
            </w:ins>
            <w:del w:id="467" w:author="Pivonka,Fran" w:date="2015-09-10T10:47:00Z">
              <w:r w:rsidDel="00C06983">
                <w:rPr>
                  <w:rFonts w:eastAsia="Times New Roman"/>
                  <w:lang w:val="en-US"/>
                </w:rPr>
                <w:delText xml:space="preserve">Valued </w:delText>
              </w:r>
            </w:del>
            <w:ins w:id="468" w:author="Pivonka,Fran" w:date="2015-09-10T10:47:00Z">
              <w:r w:rsidR="00C06983">
                <w:rPr>
                  <w:rFonts w:eastAsia="Times New Roman"/>
                  <w:lang w:val="en-US"/>
                </w:rPr>
                <w:t xml:space="preserve">valued </w:t>
              </w:r>
            </w:ins>
            <w:del w:id="469" w:author="Pivonka,Fran" w:date="2015-09-10T10:47:00Z">
              <w:r w:rsidDel="00C06983">
                <w:rPr>
                  <w:rFonts w:eastAsia="Times New Roman"/>
                  <w:lang w:val="en-US"/>
                </w:rPr>
                <w:delText xml:space="preserve">Item </w:delText>
              </w:r>
            </w:del>
            <w:ins w:id="470" w:author="Pivonka,Fran" w:date="2015-09-10T10:47:00Z">
              <w:r w:rsidR="00C06983">
                <w:rPr>
                  <w:rFonts w:eastAsia="Times New Roman"/>
                  <w:lang w:val="en-US"/>
                </w:rPr>
                <w:t xml:space="preserve">item </w:t>
              </w:r>
            </w:ins>
            <w:del w:id="471" w:author="Pivonka,Fran" w:date="2015-09-10T10:47:00Z">
              <w:r w:rsidDel="00C06983">
                <w:rPr>
                  <w:rFonts w:eastAsia="Times New Roman"/>
                  <w:lang w:val="en-US"/>
                </w:rPr>
                <w:delText>Value</w:delText>
              </w:r>
            </w:del>
            <w:ins w:id="472" w:author="Pivonka,Fran" w:date="2015-09-10T10:47:00Z">
              <w:r w:rsidR="00C06983">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Expresses the product of the </w:t>
            </w:r>
            <w:del w:id="473" w:author="Pivonka,Fran" w:date="2015-09-09T17:02:00Z">
              <w:r w:rsidDel="005808F6">
                <w:rPr>
                  <w:rFonts w:eastAsia="Times New Roman"/>
                  <w:lang w:val="en-US"/>
                </w:rPr>
                <w:delText xml:space="preserve">Contract </w:delText>
              </w:r>
            </w:del>
            <w:ins w:id="474" w:author="Pivonka,Fran" w:date="2015-09-09T17:02:00Z">
              <w:r w:rsidR="005808F6">
                <w:rPr>
                  <w:rFonts w:eastAsia="Times New Roman"/>
                  <w:lang w:val="en-US"/>
                </w:rPr>
                <w:t xml:space="preserve">contract </w:t>
              </w:r>
            </w:ins>
            <w:del w:id="475" w:author="Pivonka,Fran" w:date="2015-09-09T17:02:00Z">
              <w:r w:rsidDel="005808F6">
                <w:rPr>
                  <w:rFonts w:eastAsia="Times New Roman"/>
                  <w:lang w:val="en-US"/>
                </w:rPr>
                <w:delText xml:space="preserve">Valued </w:delText>
              </w:r>
            </w:del>
            <w:ins w:id="476" w:author="Pivonka,Fran" w:date="2015-09-09T17:02:00Z">
              <w:r w:rsidR="005808F6">
                <w:rPr>
                  <w:rFonts w:eastAsia="Times New Roman"/>
                  <w:lang w:val="en-US"/>
                </w:rPr>
                <w:t xml:space="preserve">valued </w:t>
              </w:r>
            </w:ins>
            <w:del w:id="477" w:author="Pivonka,Fran" w:date="2015-09-09T17:02:00Z">
              <w:r w:rsidDel="005808F6">
                <w:rPr>
                  <w:rFonts w:eastAsia="Times New Roman"/>
                  <w:lang w:val="en-US"/>
                </w:rPr>
                <w:delText xml:space="preserve">Item </w:delText>
              </w:r>
            </w:del>
            <w:ins w:id="478" w:author="Pivonka,Fran" w:date="2015-09-09T17:02:00Z">
              <w:r w:rsidR="005808F6">
                <w:rPr>
                  <w:rFonts w:eastAsia="Times New Roman"/>
                  <w:lang w:val="en-US"/>
                </w:rPr>
                <w:t xml:space="preserve">item </w:t>
              </w:r>
            </w:ins>
            <w:r>
              <w:rPr>
                <w:rFonts w:eastAsia="Times New Roman"/>
                <w:lang w:val="en-US"/>
              </w:rPr>
              <w:t>unit</w:t>
            </w:r>
            <w:ins w:id="479" w:author="Pivonka,Fran" w:date="2015-09-10T10:47:00Z">
              <w:r w:rsidR="00C06983">
                <w:rPr>
                  <w:rFonts w:eastAsia="Times New Roman"/>
                  <w:lang w:val="en-US"/>
                </w:rPr>
                <w:t xml:space="preserve"> </w:t>
              </w:r>
            </w:ins>
            <w:del w:id="480" w:author="Pivonka,Fran" w:date="2015-09-10T10:47:00Z">
              <w:r w:rsidDel="00C06983">
                <w:rPr>
                  <w:rFonts w:eastAsia="Times New Roman"/>
                  <w:lang w:val="en-US"/>
                </w:rPr>
                <w:delText xml:space="preserve">Quantity </w:delText>
              </w:r>
            </w:del>
            <w:ins w:id="481" w:author="Pivonka,Fran" w:date="2015-09-10T10:47:00Z">
              <w:r w:rsidR="00C06983">
                <w:rPr>
                  <w:rFonts w:eastAsia="Times New Roman"/>
                  <w:lang w:val="en-US"/>
                </w:rPr>
                <w:t xml:space="preserve">quantity </w:t>
              </w:r>
            </w:ins>
            <w:r>
              <w:rPr>
                <w:rFonts w:eastAsia="Times New Roman"/>
                <w:lang w:val="en-US"/>
              </w:rPr>
              <w:t>and the unit</w:t>
            </w:r>
            <w:ins w:id="482" w:author="Pivonka,Fran" w:date="2015-09-09T17:03:00Z">
              <w:r w:rsidR="005808F6">
                <w:rPr>
                  <w:rFonts w:eastAsia="Times New Roman"/>
                  <w:lang w:val="en-US"/>
                </w:rPr>
                <w:t xml:space="preserve"> </w:t>
              </w:r>
            </w:ins>
            <w:del w:id="483" w:author="Pivonka,Fran" w:date="2015-09-09T17:04:00Z">
              <w:r w:rsidDel="005808F6">
                <w:rPr>
                  <w:rFonts w:eastAsia="Times New Roman"/>
                  <w:lang w:val="en-US"/>
                </w:rPr>
                <w:delText>PriceAmt</w:delText>
              </w:r>
            </w:del>
            <w:ins w:id="484" w:author="Pivonka,Fran" w:date="2015-09-09T17:04:00Z">
              <w:r w:rsidR="005808F6">
                <w:rPr>
                  <w:rFonts w:eastAsia="Times New Roman"/>
                  <w:lang w:val="en-US"/>
                </w:rPr>
                <w:t>price amount</w:t>
              </w:r>
            </w:ins>
            <w:r>
              <w:rPr>
                <w:rFonts w:eastAsia="Times New Roman"/>
                <w:lang w:val="en-US"/>
              </w:rPr>
              <w:t xml:space="preserve">. For example, the formula: unit </w:t>
            </w:r>
            <w:del w:id="485" w:author="Pivonka,Fran" w:date="2015-09-09T17:05:00Z">
              <w:r w:rsidDel="00AC7B9E">
                <w:rPr>
                  <w:rFonts w:eastAsia="Times New Roman"/>
                  <w:lang w:val="en-US"/>
                </w:rPr>
                <w:delText xml:space="preserve">Quantity </w:delText>
              </w:r>
            </w:del>
            <w:ins w:id="486" w:author="Pivonka,Fran" w:date="2015-09-09T17:05:00Z">
              <w:r w:rsidR="00AC7B9E">
                <w:rPr>
                  <w:rFonts w:eastAsia="Times New Roman"/>
                  <w:lang w:val="en-US"/>
                </w:rPr>
                <w:t xml:space="preserve">quantity </w:t>
              </w:r>
            </w:ins>
            <w:r>
              <w:rPr>
                <w:rFonts w:eastAsia="Times New Roman"/>
                <w:lang w:val="en-US"/>
              </w:rPr>
              <w:t xml:space="preserve">* unit </w:t>
            </w:r>
            <w:del w:id="487" w:author="Pivonka,Fran" w:date="2015-09-09T17:05:00Z">
              <w:r w:rsidDel="00AC7B9E">
                <w:rPr>
                  <w:rFonts w:eastAsia="Times New Roman"/>
                  <w:lang w:val="en-US"/>
                </w:rPr>
                <w:delText xml:space="preserve">Price </w:delText>
              </w:r>
            </w:del>
            <w:ins w:id="488" w:author="Pivonka,Fran" w:date="2015-09-09T17:05:00Z">
              <w:r w:rsidR="00AC7B9E">
                <w:rPr>
                  <w:rFonts w:eastAsia="Times New Roman"/>
                  <w:lang w:val="en-US"/>
                </w:rPr>
                <w:t xml:space="preserve">price </w:t>
              </w:r>
            </w:ins>
            <w:r>
              <w:rPr>
                <w:rFonts w:eastAsia="Times New Roman"/>
                <w:lang w:val="en-US"/>
              </w:rPr>
              <w:t>(</w:t>
            </w:r>
            <w:del w:id="489" w:author="Pivonka,Fran" w:date="2015-09-09T17:05:00Z">
              <w:r w:rsidDel="00AC7B9E">
                <w:rPr>
                  <w:rFonts w:eastAsia="Times New Roman"/>
                  <w:lang w:val="en-US"/>
                </w:rPr>
                <w:delText xml:space="preserve">Cost </w:delText>
              </w:r>
            </w:del>
            <w:ins w:id="490" w:author="Pivonka,Fran" w:date="2015-09-09T17:05:00Z">
              <w:r w:rsidR="00AC7B9E">
                <w:rPr>
                  <w:rFonts w:eastAsia="Times New Roman"/>
                  <w:lang w:val="en-US"/>
                </w:rPr>
                <w:t xml:space="preserve">cost </w:t>
              </w:r>
            </w:ins>
            <w:r>
              <w:rPr>
                <w:rFonts w:eastAsia="Times New Roman"/>
                <w:lang w:val="en-US"/>
              </w:rPr>
              <w:t xml:space="preserve">per </w:t>
            </w:r>
            <w:del w:id="491" w:author="Pivonka,Fran" w:date="2015-09-09T17:05:00Z">
              <w:r w:rsidDel="00AC7B9E">
                <w:rPr>
                  <w:rFonts w:eastAsia="Times New Roman"/>
                  <w:lang w:val="en-US"/>
                </w:rPr>
                <w:delText>Point</w:delText>
              </w:r>
            </w:del>
            <w:ins w:id="492" w:author="Pivonka,Fran" w:date="2015-09-09T17:05:00Z">
              <w:r w:rsidR="00AC7B9E">
                <w:rPr>
                  <w:rFonts w:eastAsia="Times New Roman"/>
                  <w:lang w:val="en-US"/>
                </w:rPr>
                <w:t>point</w:t>
              </w:r>
            </w:ins>
            <w:r>
              <w:rPr>
                <w:rFonts w:eastAsia="Times New Roman"/>
                <w:lang w:val="en-US"/>
              </w:rPr>
              <w:t xml:space="preserve">) * factor </w:t>
            </w:r>
            <w:del w:id="493" w:author="Pivonka,Fran" w:date="2015-09-09T17:05:00Z">
              <w:r w:rsidDel="00AC7B9E">
                <w:rPr>
                  <w:rFonts w:eastAsia="Times New Roman"/>
                  <w:lang w:val="en-US"/>
                </w:rPr>
                <w:delText xml:space="preserve">Number </w:delText>
              </w:r>
            </w:del>
            <w:ins w:id="494" w:author="Pivonka,Fran" w:date="2015-09-09T17:05:00Z">
              <w:r w:rsidR="00AC7B9E">
                <w:rPr>
                  <w:rFonts w:eastAsia="Times New Roman"/>
                  <w:lang w:val="en-US"/>
                </w:rPr>
                <w:t xml:space="preserve">number </w:t>
              </w:r>
            </w:ins>
            <w:r>
              <w:rPr>
                <w:rFonts w:eastAsia="Times New Roman"/>
                <w:lang w:val="en-US"/>
              </w:rPr>
              <w:t xml:space="preserve">* points = net </w:t>
            </w:r>
            <w:del w:id="495" w:author="Pivonka,Fran" w:date="2015-09-09T17:05:00Z">
              <w:r w:rsidDel="00AC7B9E">
                <w:rPr>
                  <w:rFonts w:eastAsia="Times New Roman"/>
                  <w:lang w:val="en-US"/>
                </w:rPr>
                <w:delText>Amount</w:delText>
              </w:r>
            </w:del>
            <w:ins w:id="496" w:author="Pivonka,Fran" w:date="2015-09-09T17:05:00Z">
              <w:r w:rsidR="00AC7B9E">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497" w:author="Pivonka,Fran" w:date="2015-09-10T10:48:00Z">
              <w:r w:rsidDel="00C06983">
                <w:rPr>
                  <w:rFonts w:eastAsia="Times New Roman"/>
                  <w:lang w:val="en-US"/>
                </w:rPr>
                <w:delText>Signer</w:delText>
              </w:r>
            </w:del>
            <w:ins w:id="498" w:author="Pivonka,Fran" w:date="2015-09-10T10:48:00Z">
              <w:r w:rsidR="00C06983">
                <w:rPr>
                  <w:rFonts w:eastAsia="Times New Roman"/>
                  <w:lang w:val="en-US"/>
                </w:rPr>
                <w:t>signer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signing this </w:t>
            </w:r>
            <w:del w:id="499" w:author="Pivonka,Fran" w:date="2015-09-09T17:05:00Z">
              <w:r w:rsidDel="00AC7B9E">
                <w:rPr>
                  <w:rFonts w:eastAsia="Times New Roman"/>
                  <w:lang w:val="en-US"/>
                </w:rPr>
                <w:delText>Contract</w:delText>
              </w:r>
            </w:del>
            <w:ins w:id="500" w:author="Pivonka,Fran" w:date="2015-09-09T17:05: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1" w:author="Pivonka,Fran" w:date="2015-09-10T10:48:00Z">
              <w:r w:rsidDel="00C06983">
                <w:rPr>
                  <w:rFonts w:eastAsia="Times New Roman"/>
                  <w:lang w:val="en-US"/>
                </w:rPr>
                <w:delText xml:space="preserve">Signer </w:delText>
              </w:r>
            </w:del>
            <w:ins w:id="502" w:author="Pivonka,Fran" w:date="2015-09-10T10:48:00Z">
              <w:r w:rsidR="00C06983">
                <w:rPr>
                  <w:rFonts w:eastAsia="Times New Roman"/>
                  <w:lang w:val="en-US"/>
                </w:rPr>
                <w:t xml:space="preserve">signer </w:t>
              </w:r>
            </w:ins>
            <w:del w:id="503" w:author="Pivonka,Fran" w:date="2015-09-10T10:48:00Z">
              <w:r w:rsidDel="00C06983">
                <w:rPr>
                  <w:rFonts w:eastAsia="Times New Roman"/>
                  <w:lang w:val="en-US"/>
                </w:rPr>
                <w:delText>Type</w:delText>
              </w:r>
            </w:del>
            <w:ins w:id="504" w:author="Pivonka,Fran" w:date="2015-09-10T10:48: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Role of this </w:t>
            </w:r>
            <w:del w:id="505" w:author="Pivonka,Fran" w:date="2015-09-10T10:48:00Z">
              <w:r w:rsidDel="00C06983">
                <w:rPr>
                  <w:rFonts w:eastAsia="Times New Roman"/>
                  <w:lang w:val="en-US"/>
                </w:rPr>
                <w:delText xml:space="preserve">Contract </w:delText>
              </w:r>
            </w:del>
            <w:ins w:id="506" w:author="Pivonka,Fran" w:date="2015-09-10T10:48:00Z">
              <w:r w:rsidR="00C06983">
                <w:rPr>
                  <w:rFonts w:eastAsia="Times New Roman"/>
                  <w:lang w:val="en-US"/>
                </w:rPr>
                <w:t xml:space="preserve">contract </w:t>
              </w:r>
            </w:ins>
            <w:r>
              <w:rPr>
                <w:rFonts w:eastAsia="Times New Roman"/>
                <w:lang w:val="en-US"/>
              </w:rPr>
              <w:t>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ins w:id="507" w:author="Pivonka,Fran" w:date="2015-09-09T17:06:00Z">
              <w:r w:rsidR="00AC7B9E">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8" w:author="Pivonka,Fran" w:date="2015-09-10T10:48:00Z">
              <w:r w:rsidDel="00C06983">
                <w:rPr>
                  <w:rFonts w:eastAsia="Times New Roman"/>
                  <w:lang w:val="en-US"/>
                </w:rPr>
                <w:delText xml:space="preserve">Signatory </w:delText>
              </w:r>
            </w:del>
            <w:ins w:id="509" w:author="Pivonka,Fran" w:date="2015-09-10T10:48:00Z">
              <w:r w:rsidR="00C06983">
                <w:rPr>
                  <w:rFonts w:eastAsia="Times New Roman"/>
                  <w:lang w:val="en-US"/>
                </w:rPr>
                <w:t xml:space="preserve">signatory </w:t>
              </w:r>
            </w:ins>
            <w:del w:id="510" w:author="Pivonka,Fran" w:date="2015-09-10T10:48:00Z">
              <w:r w:rsidDel="00C06983">
                <w:rPr>
                  <w:rFonts w:eastAsia="Times New Roman"/>
                  <w:lang w:val="en-US"/>
                </w:rPr>
                <w:delText>Party</w:delText>
              </w:r>
            </w:del>
            <w:ins w:id="511" w:author="Pivonka,Fran" w:date="2015-09-10T10:48:00Z">
              <w:r w:rsidR="00C06983">
                <w:rPr>
                  <w:rFonts w:eastAsia="Times New Roman"/>
                  <w:lang w:val="en-US"/>
                </w:rPr>
                <w:t>party</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which is a </w:t>
            </w:r>
            <w:del w:id="512" w:author="Pivonka,Fran" w:date="2015-09-09T17:06:00Z">
              <w:r w:rsidDel="00AC7B9E">
                <w:rPr>
                  <w:rFonts w:eastAsia="Times New Roman"/>
                  <w:lang w:val="en-US"/>
                </w:rPr>
                <w:delText>signator</w:delText>
              </w:r>
            </w:del>
            <w:ins w:id="513" w:author="Pivonka,Fran" w:date="2015-09-09T17:06:00Z">
              <w:r w:rsidR="00AC7B9E">
                <w:rPr>
                  <w:rFonts w:eastAsia="Times New Roman"/>
                  <w:lang w:val="en-US"/>
                </w:rPr>
                <w:t>signatory</w:t>
              </w:r>
            </w:ins>
            <w:r>
              <w:rPr>
                <w:rFonts w:eastAsia="Times New Roman"/>
                <w:lang w:val="en-US"/>
              </w:rPr>
              <w:t xml:space="preserve"> to this </w:t>
            </w:r>
            <w:del w:id="514" w:author="Pivonka,Fran" w:date="2015-09-09T17:06:00Z">
              <w:r w:rsidDel="00AC7B9E">
                <w:rPr>
                  <w:rFonts w:eastAsia="Times New Roman"/>
                  <w:lang w:val="en-US"/>
                </w:rPr>
                <w:delText>Contract</w:delText>
              </w:r>
            </w:del>
            <w:ins w:id="515" w:author="Pivonka,Fran" w:date="2015-09-09T17:06: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16" w:author="Pivonka,Fran" w:date="2015-09-10T10:48:00Z">
              <w:r w:rsidDel="00C06983">
                <w:rPr>
                  <w:rFonts w:eastAsia="Times New Roman"/>
                  <w:lang w:val="en-US"/>
                </w:rPr>
                <w:delText xml:space="preserve">Documentation </w:delText>
              </w:r>
            </w:del>
            <w:ins w:id="517" w:author="Pivonka,Fran" w:date="2015-09-10T10:48:00Z">
              <w:r w:rsidR="00C06983">
                <w:rPr>
                  <w:rFonts w:eastAsia="Times New Roman"/>
                  <w:lang w:val="en-US"/>
                </w:rPr>
                <w:t xml:space="preserve">documentation </w:t>
              </w:r>
            </w:ins>
            <w:del w:id="518" w:author="Pivonka,Fran" w:date="2015-09-10T10:49:00Z">
              <w:r w:rsidDel="00C06983">
                <w:rPr>
                  <w:rFonts w:eastAsia="Times New Roman"/>
                  <w:lang w:val="en-US"/>
                </w:rPr>
                <w:delText>Signature</w:delText>
              </w:r>
            </w:del>
            <w:ins w:id="519" w:author="Pivonka,Fran" w:date="2015-09-10T10:49:00Z">
              <w:r w:rsidR="00C06983">
                <w:rPr>
                  <w:rFonts w:eastAsia="Times New Roman"/>
                  <w:lang w:val="en-US"/>
                </w:rPr>
                <w:t>signature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Legally binding </w:t>
            </w:r>
            <w:del w:id="520" w:author="Pivonka,Fran" w:date="2015-09-10T10:49:00Z">
              <w:r w:rsidDel="00C06983">
                <w:rPr>
                  <w:rFonts w:eastAsia="Times New Roman"/>
                  <w:lang w:val="en-US"/>
                </w:rPr>
                <w:delText xml:space="preserve">Contract </w:delText>
              </w:r>
            </w:del>
            <w:ins w:id="521" w:author="Pivonka,Fran" w:date="2015-09-10T10:49:00Z">
              <w:r w:rsidR="00C06983">
                <w:rPr>
                  <w:rFonts w:eastAsia="Times New Roman"/>
                  <w:lang w:val="en-US"/>
                </w:rPr>
                <w:t xml:space="preserve">contract </w:t>
              </w:r>
            </w:ins>
            <w:r>
              <w:rPr>
                <w:rFonts w:eastAsia="Times New Roman"/>
                <w:lang w:val="en-US"/>
              </w:rPr>
              <w:t>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22" w:author="Pivonka,Fran" w:date="2015-09-10T10:49:00Z">
              <w:r w:rsidDel="00C06983">
                <w:rPr>
                  <w:rFonts w:eastAsia="Times New Roman"/>
                  <w:lang w:val="en-US"/>
                </w:rPr>
                <w:delText xml:space="preserve">Term </w:delText>
              </w:r>
            </w:del>
            <w:ins w:id="523" w:author="Pivonka,Fran" w:date="2015-09-10T10:49:00Z">
              <w:r w:rsidR="00C06983">
                <w:rPr>
                  <w:rFonts w:eastAsia="Times New Roman"/>
                  <w:lang w:val="en-US"/>
                </w:rPr>
                <w:t xml:space="preserve">term </w:t>
              </w:r>
            </w:ins>
            <w:del w:id="524" w:author="Pivonka,Fran" w:date="2015-09-10T10:49:00Z">
              <w:r w:rsidDel="00C06983">
                <w:rPr>
                  <w:rFonts w:eastAsia="Times New Roman"/>
                  <w:lang w:val="en-US"/>
                </w:rPr>
                <w:delText>List</w:delText>
              </w:r>
            </w:del>
            <w:ins w:id="525" w:author="Pivonka,Fran" w:date="2015-09-10T10:49:00Z">
              <w:r w:rsidR="00C06983">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w:t>
            </w:r>
            <w:del w:id="526" w:author="Pivonka,Fran" w:date="2015-09-09T17:08:00Z">
              <w:r w:rsidDel="00AA64C2">
                <w:rPr>
                  <w:rFonts w:eastAsia="Times New Roman"/>
                  <w:lang w:val="en-US"/>
                </w:rPr>
                <w:delText xml:space="preserve">Contract </w:delText>
              </w:r>
            </w:del>
            <w:ins w:id="527" w:author="Pivonka,Fran" w:date="2015-09-09T17:08:00Z">
              <w:r w:rsidR="00AA64C2">
                <w:rPr>
                  <w:rFonts w:eastAsia="Times New Roman"/>
                  <w:lang w:val="en-US"/>
                </w:rPr>
                <w:t xml:space="preserve">contract </w:t>
              </w:r>
            </w:ins>
            <w:del w:id="528" w:author="Pivonka,Fran" w:date="2015-09-09T17:08:00Z">
              <w:r w:rsidDel="00AA64C2">
                <w:rPr>
                  <w:rFonts w:eastAsia="Times New Roman"/>
                  <w:lang w:val="en-US"/>
                </w:rPr>
                <w:delText>Provisions</w:delText>
              </w:r>
            </w:del>
            <w:ins w:id="529" w:author="Pivonka,Fran" w:date="2015-09-09T17:08:00Z">
              <w:r w:rsidR="00AA64C2">
                <w:rPr>
                  <w:rFonts w:eastAsia="Times New Roman"/>
                  <w:lang w:val="en-US"/>
                </w:rPr>
                <w:t>provisions</w:t>
              </w:r>
            </w:ins>
            <w:r>
              <w:rPr>
                <w:rFonts w:eastAsia="Times New Roman"/>
                <w:lang w:val="en-US"/>
              </w:rPr>
              <w:t>,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0" w:author="Pivonka,Fran" w:date="2015-09-10T10:49:00Z">
              <w:r w:rsidDel="00C06983">
                <w:rPr>
                  <w:rFonts w:eastAsia="Times New Roman"/>
                  <w:lang w:val="en-US"/>
                </w:rPr>
                <w:delText xml:space="preserve">Term </w:delText>
              </w:r>
            </w:del>
            <w:ins w:id="531" w:author="Pivonka,Fran" w:date="2015-09-10T10:49:00Z">
              <w:r w:rsidR="00C06983">
                <w:rPr>
                  <w:rFonts w:eastAsia="Times New Roman"/>
                  <w:lang w:val="en-US"/>
                </w:rPr>
                <w:t xml:space="preserve">term </w:t>
              </w:r>
            </w:ins>
            <w:r>
              <w:rPr>
                <w:rFonts w:eastAsia="Times New Roman"/>
                <w:lang w:val="en-US"/>
              </w:rPr>
              <w:t>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particular </w:t>
            </w:r>
            <w:del w:id="532" w:author="Pivonka,Fran" w:date="2015-09-09T17:08:00Z">
              <w:r w:rsidDel="00AA64C2">
                <w:rPr>
                  <w:rFonts w:eastAsia="Times New Roman"/>
                  <w:lang w:val="en-US"/>
                </w:rPr>
                <w:delText xml:space="preserve">Contract </w:delText>
              </w:r>
            </w:del>
            <w:ins w:id="533" w:author="Pivonka,Fran" w:date="2015-09-09T17:08:00Z">
              <w:r w:rsidR="00AA64C2">
                <w:rPr>
                  <w:rFonts w:eastAsia="Times New Roman"/>
                  <w:lang w:val="en-US"/>
                </w:rPr>
                <w:t xml:space="preserve">contract </w:t>
              </w:r>
            </w:ins>
            <w:del w:id="534" w:author="Pivonka,Fran" w:date="2015-09-09T17:08:00Z">
              <w:r w:rsidDel="00AA64C2">
                <w:rPr>
                  <w:rFonts w:eastAsia="Times New Roman"/>
                  <w:lang w:val="en-US"/>
                </w:rPr>
                <w:delText>Provision</w:delText>
              </w:r>
            </w:del>
            <w:ins w:id="535" w:author="Pivonka,Fran" w:date="2015-09-09T17:08:00Z">
              <w:r w:rsidR="00AA64C2">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6" w:author="Pivonka,Fran" w:date="2015-09-10T10:50:00Z">
              <w:r w:rsidDel="00C06983">
                <w:rPr>
                  <w:rFonts w:eastAsia="Times New Roman"/>
                  <w:lang w:val="en-US"/>
                </w:rPr>
                <w:delText xml:space="preserve">Term </w:delText>
              </w:r>
            </w:del>
            <w:ins w:id="537" w:author="Pivonka,Fran" w:date="2015-09-10T10:50:00Z">
              <w:r w:rsidR="00C06983">
                <w:rPr>
                  <w:rFonts w:eastAsia="Times New Roman"/>
                  <w:lang w:val="en-US"/>
                </w:rPr>
                <w:t xml:space="preserve">term </w:t>
              </w:r>
            </w:ins>
            <w:del w:id="538" w:author="Pivonka,Fran" w:date="2015-09-10T10:50:00Z">
              <w:r w:rsidDel="00C06983">
                <w:rPr>
                  <w:rFonts w:eastAsia="Times New Roman"/>
                  <w:lang w:val="en-US"/>
                </w:rPr>
                <w:delText xml:space="preserve">Issue </w:delText>
              </w:r>
            </w:del>
            <w:ins w:id="539" w:author="Pivonka,Fran" w:date="2015-09-10T10:50:00Z">
              <w:r w:rsidR="00C06983">
                <w:rPr>
                  <w:rFonts w:eastAsia="Times New Roman"/>
                  <w:lang w:val="en-US"/>
                </w:rPr>
                <w:t xml:space="preserve">issue </w:t>
              </w:r>
            </w:ins>
            <w:del w:id="540" w:author="Pivonka,Fran" w:date="2015-09-10T10:50:00Z">
              <w:r w:rsidDel="00C06983">
                <w:rPr>
                  <w:rFonts w:eastAsia="Times New Roman"/>
                  <w:lang w:val="en-US"/>
                </w:rPr>
                <w:delText xml:space="preserve">Date </w:delText>
              </w:r>
            </w:del>
            <w:ins w:id="541" w:author="Pivonka,Fran" w:date="2015-09-10T10:50:00Z">
              <w:r w:rsidR="00C06983">
                <w:rPr>
                  <w:rFonts w:eastAsia="Times New Roman"/>
                  <w:lang w:val="en-US"/>
                </w:rPr>
                <w:t xml:space="preserve">date </w:t>
              </w:r>
            </w:ins>
            <w:del w:id="542" w:author="Pivonka,Fran" w:date="2015-09-10T10:50:00Z">
              <w:r w:rsidDel="00C06983">
                <w:rPr>
                  <w:rFonts w:eastAsia="Times New Roman"/>
                  <w:lang w:val="en-US"/>
                </w:rPr>
                <w:delText>Time</w:delText>
              </w:r>
            </w:del>
            <w:ins w:id="543"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544" w:author="Pivonka,Fran" w:date="2015-09-09T17:08:00Z">
              <w:r w:rsidDel="00AA64C2">
                <w:rPr>
                  <w:rFonts w:eastAsia="Times New Roman"/>
                  <w:lang w:val="en-US"/>
                </w:rPr>
                <w:delText xml:space="preserve">Contract </w:delText>
              </w:r>
            </w:del>
            <w:ins w:id="545" w:author="Pivonka,Fran" w:date="2015-09-09T17:08:00Z">
              <w:r w:rsidR="00AA64C2">
                <w:rPr>
                  <w:rFonts w:eastAsia="Times New Roman"/>
                  <w:lang w:val="en-US"/>
                </w:rPr>
                <w:t xml:space="preserve">contract </w:t>
              </w:r>
            </w:ins>
            <w:del w:id="546" w:author="Pivonka,Fran" w:date="2015-09-09T17:08:00Z">
              <w:r w:rsidDel="00AA64C2">
                <w:rPr>
                  <w:rFonts w:eastAsia="Times New Roman"/>
                  <w:lang w:val="en-US"/>
                </w:rPr>
                <w:delText xml:space="preserve">Provision </w:delText>
              </w:r>
            </w:del>
            <w:ins w:id="547" w:author="Pivonka,Fran" w:date="2015-09-09T17:08:00Z">
              <w:r w:rsidR="00AA64C2">
                <w:rPr>
                  <w:rFonts w:eastAsia="Times New Roman"/>
                  <w:lang w:val="en-US"/>
                </w:rPr>
                <w:t xml:space="preserve">provision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48" w:author="Pivonka,Fran" w:date="2015-09-10T10:50:00Z">
              <w:r w:rsidDel="00C06983">
                <w:rPr>
                  <w:rFonts w:eastAsia="Times New Roman"/>
                  <w:lang w:val="en-US"/>
                </w:rPr>
                <w:delText xml:space="preserve">Term </w:delText>
              </w:r>
            </w:del>
            <w:ins w:id="549" w:author="Pivonka,Fran" w:date="2015-09-10T10:50:00Z">
              <w:r w:rsidR="00C06983">
                <w:rPr>
                  <w:rFonts w:eastAsia="Times New Roman"/>
                  <w:lang w:val="en-US"/>
                </w:rPr>
                <w:t xml:space="preserve">term </w:t>
              </w:r>
            </w:ins>
            <w:del w:id="550" w:author="Pivonka,Fran" w:date="2015-09-10T10:50:00Z">
              <w:r w:rsidDel="00C06983">
                <w:rPr>
                  <w:rFonts w:eastAsia="Times New Roman"/>
                  <w:lang w:val="en-US"/>
                </w:rPr>
                <w:delText xml:space="preserve">Effective </w:delText>
              </w:r>
            </w:del>
            <w:ins w:id="551" w:author="Pivonka,Fran" w:date="2015-09-10T10:50:00Z">
              <w:r w:rsidR="00C06983">
                <w:rPr>
                  <w:rFonts w:eastAsia="Times New Roman"/>
                  <w:lang w:val="en-US"/>
                </w:rPr>
                <w:t xml:space="preserve">effective </w:t>
              </w:r>
            </w:ins>
            <w:del w:id="552" w:author="Pivonka,Fran" w:date="2015-09-10T10:50:00Z">
              <w:r w:rsidDel="00C06983">
                <w:rPr>
                  <w:rFonts w:eastAsia="Times New Roman"/>
                  <w:lang w:val="en-US"/>
                </w:rPr>
                <w:delText>Time</w:delText>
              </w:r>
            </w:del>
            <w:ins w:id="553"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554" w:author="Pivonka,Fran" w:date="2015-09-09T17:08:00Z">
              <w:r w:rsidDel="00AA64C2">
                <w:rPr>
                  <w:rFonts w:eastAsia="Times New Roman"/>
                  <w:lang w:val="en-US"/>
                </w:rPr>
                <w:delText xml:space="preserve">Contract </w:delText>
              </w:r>
            </w:del>
            <w:ins w:id="555" w:author="Pivonka,Fran" w:date="2015-09-09T17:08:00Z">
              <w:r w:rsidR="00AA64C2">
                <w:rPr>
                  <w:rFonts w:eastAsia="Times New Roman"/>
                  <w:lang w:val="en-US"/>
                </w:rPr>
                <w:t xml:space="preserve">contract </w:t>
              </w:r>
            </w:ins>
            <w:del w:id="556" w:author="Pivonka,Fran" w:date="2015-09-09T17:08:00Z">
              <w:r w:rsidDel="00AA64C2">
                <w:rPr>
                  <w:rFonts w:eastAsia="Times New Roman"/>
                  <w:lang w:val="en-US"/>
                </w:rPr>
                <w:delText xml:space="preserve">Provision </w:delText>
              </w:r>
            </w:del>
            <w:ins w:id="557" w:author="Pivonka,Fran" w:date="2015-09-09T17:08:00Z">
              <w:r w:rsidR="00AA64C2">
                <w:rPr>
                  <w:rFonts w:eastAsia="Times New Roman"/>
                  <w:lang w:val="en-US"/>
                </w:rPr>
                <w:t xml:space="preserve">provision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58" w:author="Pivonka,Fran" w:date="2015-09-10T10:50:00Z">
              <w:r w:rsidDel="00C06983">
                <w:rPr>
                  <w:rFonts w:eastAsia="Times New Roman"/>
                  <w:lang w:val="en-US"/>
                </w:rPr>
                <w:delText xml:space="preserve">Term </w:delText>
              </w:r>
            </w:del>
            <w:ins w:id="559" w:author="Pivonka,Fran" w:date="2015-09-10T10:50:00Z">
              <w:r w:rsidR="00C06983">
                <w:rPr>
                  <w:rFonts w:eastAsia="Times New Roman"/>
                  <w:lang w:val="en-US"/>
                </w:rPr>
                <w:t xml:space="preserve">term </w:t>
              </w:r>
            </w:ins>
            <w:del w:id="560" w:author="Pivonka,Fran" w:date="2015-09-10T10:50:00Z">
              <w:r w:rsidDel="00C06983">
                <w:rPr>
                  <w:rFonts w:eastAsia="Times New Roman"/>
                  <w:lang w:val="en-US"/>
                </w:rPr>
                <w:delText>Type</w:delText>
              </w:r>
            </w:del>
            <w:ins w:id="561" w:author="Pivonka,Fran" w:date="2015-09-10T10:50: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562" w:author="Pivonka,Fran" w:date="2015-09-09T17:09:00Z">
              <w:r w:rsidDel="00AA64C2">
                <w:rPr>
                  <w:rFonts w:eastAsia="Times New Roman"/>
                  <w:lang w:val="en-US"/>
                </w:rPr>
                <w:delText xml:space="preserve">Contract </w:delText>
              </w:r>
            </w:del>
            <w:ins w:id="563" w:author="Pivonka,Fran" w:date="2015-09-09T17:09:00Z">
              <w:r w:rsidR="00AA64C2">
                <w:rPr>
                  <w:rFonts w:eastAsia="Times New Roman"/>
                  <w:lang w:val="en-US"/>
                </w:rPr>
                <w:t xml:space="preserve">contract </w:t>
              </w:r>
            </w:ins>
            <w:del w:id="564" w:author="Pivonka,Fran" w:date="2015-09-09T17:09:00Z">
              <w:r w:rsidDel="00AA64C2">
                <w:rPr>
                  <w:rFonts w:eastAsia="Times New Roman"/>
                  <w:lang w:val="en-US"/>
                </w:rPr>
                <w:delText xml:space="preserve">Provision </w:delText>
              </w:r>
            </w:del>
            <w:ins w:id="565" w:author="Pivonka,Fran" w:date="2015-09-09T17:09:00Z">
              <w:r w:rsidR="00AA64C2">
                <w:rPr>
                  <w:rFonts w:eastAsia="Times New Roman"/>
                  <w:lang w:val="en-US"/>
                </w:rPr>
                <w:t xml:space="preserve">provision </w:t>
              </w:r>
            </w:ins>
            <w:r>
              <w:rPr>
                <w:rFonts w:eastAsia="Times New Roman"/>
                <w:lang w:val="en-US"/>
              </w:rPr>
              <w:t xml:space="preserve">such as specific requirements, purposes for actions, obligations, 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66" w:author="Pivonka,Fran" w:date="2015-09-10T10:51:00Z">
              <w:r w:rsidDel="00C06983">
                <w:rPr>
                  <w:rFonts w:eastAsia="Times New Roman"/>
                  <w:lang w:val="en-US"/>
                </w:rPr>
                <w:delText xml:space="preserve">Term </w:delText>
              </w:r>
            </w:del>
            <w:ins w:id="567" w:author="Pivonka,Fran" w:date="2015-09-10T10:51:00Z">
              <w:r w:rsidR="00C06983">
                <w:rPr>
                  <w:rFonts w:eastAsia="Times New Roman"/>
                  <w:lang w:val="en-US"/>
                </w:rPr>
                <w:t xml:space="preserve">term </w:t>
              </w:r>
            </w:ins>
            <w:del w:id="568" w:author="Pivonka,Fran" w:date="2015-09-10T10:51:00Z">
              <w:r w:rsidDel="00C06983">
                <w:rPr>
                  <w:rFonts w:eastAsia="Times New Roman"/>
                  <w:lang w:val="en-US"/>
                </w:rPr>
                <w:delText>Subtype</w:delText>
              </w:r>
            </w:del>
            <w:ins w:id="569" w:author="Pivonka,Fran" w:date="2015-09-10T10:51:00Z">
              <w:r w:rsidR="00C06983">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Subtype of this </w:t>
            </w:r>
            <w:del w:id="570" w:author="Pivonka,Fran" w:date="2015-09-10T10:51:00Z">
              <w:r w:rsidDel="00C06983">
                <w:rPr>
                  <w:rFonts w:eastAsia="Times New Roman"/>
                  <w:lang w:val="en-US"/>
                </w:rPr>
                <w:delText xml:space="preserve">Contract </w:delText>
              </w:r>
            </w:del>
            <w:ins w:id="571" w:author="Pivonka,Fran" w:date="2015-09-10T10:51:00Z">
              <w:r w:rsidR="00C06983">
                <w:rPr>
                  <w:rFonts w:eastAsia="Times New Roman"/>
                  <w:lang w:val="en-US"/>
                </w:rPr>
                <w:t xml:space="preserve">contract </w:t>
              </w:r>
            </w:ins>
            <w:del w:id="572" w:author="Pivonka,Fran" w:date="2015-09-10T10:51:00Z">
              <w:r w:rsidDel="00C06983">
                <w:rPr>
                  <w:rFonts w:eastAsia="Times New Roman"/>
                  <w:lang w:val="en-US"/>
                </w:rPr>
                <w:delText>Provision</w:delText>
              </w:r>
            </w:del>
            <w:ins w:id="573" w:author="Pivonka,Fran" w:date="2015-09-10T10:51:00Z">
              <w:r w:rsidR="00C06983">
                <w:rPr>
                  <w:rFonts w:eastAsia="Times New Roman"/>
                  <w:lang w:val="en-US"/>
                </w:rPr>
                <w:t>provision</w:t>
              </w:r>
            </w:ins>
            <w:r>
              <w:rPr>
                <w:rFonts w:eastAsia="Times New Roman"/>
                <w:lang w:val="en-US"/>
              </w:rPr>
              <w:t xml:space="preserve">, e.g., life time maximum payment for a contract term for specific valued item, </w:t>
            </w:r>
            <w:del w:id="574" w:author="Pivonka,Fran" w:date="2015-09-09T17:09:00Z">
              <w:r w:rsidDel="00AA64C2">
                <w:rPr>
                  <w:rFonts w:eastAsia="Times New Roman"/>
                  <w:lang w:val="en-US"/>
                </w:rPr>
                <w:delText xml:space="preserve">e.g., </w:delText>
              </w:r>
            </w:del>
            <w:r>
              <w:rPr>
                <w:rFonts w:eastAsia="Times New Roman"/>
                <w:lang w:val="en-US"/>
              </w:rPr>
              <w:t xml:space="preserve">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Subject of this </w:t>
            </w:r>
            <w:del w:id="575" w:author="Pivonka,Fran" w:date="2015-09-10T10:52:00Z">
              <w:r w:rsidDel="00803056">
                <w:rPr>
                  <w:rFonts w:eastAsia="Times New Roman"/>
                  <w:lang w:val="en-US"/>
                </w:rPr>
                <w:delText xml:space="preserve">Contract </w:delText>
              </w:r>
            </w:del>
            <w:ins w:id="576" w:author="Pivonka,Fran" w:date="2015-09-10T10:52:00Z">
              <w:r w:rsidR="00803056">
                <w:rPr>
                  <w:rFonts w:eastAsia="Times New Roman"/>
                  <w:lang w:val="en-US"/>
                </w:rPr>
                <w:t xml:space="preserve">contract </w:t>
              </w:r>
            </w:ins>
            <w:del w:id="577" w:author="Pivonka,Fran" w:date="2015-09-10T10:52:00Z">
              <w:r w:rsidDel="00803056">
                <w:rPr>
                  <w:rFonts w:eastAsia="Times New Roman"/>
                  <w:lang w:val="en-US"/>
                </w:rPr>
                <w:delText>Term</w:delText>
              </w:r>
            </w:del>
            <w:ins w:id="578" w:author="Pivonka,Fran" w:date="2015-09-10T10:52:00Z">
              <w:r w:rsidR="00803056">
                <w:rPr>
                  <w:rFonts w:eastAsia="Times New Roman"/>
                  <w:lang w:val="en-US"/>
                </w:rPr>
                <w:t>term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Who or what this </w:t>
            </w:r>
            <w:del w:id="579" w:author="Pivonka,Fran" w:date="2015-09-10T08:16:00Z">
              <w:r w:rsidDel="00D01640">
                <w:rPr>
                  <w:rFonts w:eastAsia="Times New Roman"/>
                  <w:lang w:val="en-US"/>
                </w:rPr>
                <w:delText xml:space="preserve">Contract </w:delText>
              </w:r>
            </w:del>
            <w:ins w:id="580" w:author="Pivonka,Fran" w:date="2015-09-10T08:16:00Z">
              <w:r w:rsidR="00D01640">
                <w:rPr>
                  <w:rFonts w:eastAsia="Times New Roman"/>
                  <w:lang w:val="en-US"/>
                </w:rPr>
                <w:t xml:space="preserve">contract </w:t>
              </w:r>
            </w:ins>
            <w:del w:id="581" w:author="Pivonka,Fran" w:date="2015-09-10T08:16:00Z">
              <w:r w:rsidDel="00D01640">
                <w:rPr>
                  <w:rFonts w:eastAsia="Times New Roman"/>
                  <w:lang w:val="en-US"/>
                </w:rPr>
                <w:delText xml:space="preserve">Provision </w:delText>
              </w:r>
            </w:del>
            <w:ins w:id="582" w:author="Pivonka,Fran" w:date="2015-09-10T08:16:00Z">
              <w:r w:rsidR="00D01640">
                <w:rPr>
                  <w:rFonts w:eastAsia="Times New Roman"/>
                  <w:lang w:val="en-US"/>
                </w:rPr>
                <w:t xml:space="preserve">provision </w:t>
              </w:r>
            </w:ins>
            <w:r>
              <w:rPr>
                <w:rFonts w:eastAsia="Times New Roman"/>
                <w:lang w:val="en-US"/>
              </w:rPr>
              <w:t>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83" w:author="Pivonka,Fran" w:date="2015-09-10T10:52:00Z">
              <w:r w:rsidDel="00803056">
                <w:rPr>
                  <w:rFonts w:eastAsia="Times New Roman"/>
                  <w:lang w:val="en-US"/>
                </w:rPr>
                <w:delText xml:space="preserve">Term </w:delText>
              </w:r>
            </w:del>
            <w:ins w:id="584" w:author="Pivonka,Fran" w:date="2015-09-10T10:52:00Z">
              <w:r w:rsidR="00803056">
                <w:rPr>
                  <w:rFonts w:eastAsia="Times New Roman"/>
                  <w:lang w:val="en-US"/>
                </w:rPr>
                <w:t xml:space="preserve">term </w:t>
              </w:r>
            </w:ins>
            <w:del w:id="585" w:author="Pivonka,Fran" w:date="2015-09-10T10:52:00Z">
              <w:r w:rsidDel="00803056">
                <w:rPr>
                  <w:rFonts w:eastAsia="Times New Roman"/>
                  <w:lang w:val="en-US"/>
                </w:rPr>
                <w:delText>Action</w:delText>
              </w:r>
            </w:del>
            <w:ins w:id="586" w:author="Pivonka,Fran" w:date="2015-09-10T10:52:00Z">
              <w:r w:rsidR="00803056">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Action stipulated by this </w:t>
            </w:r>
            <w:del w:id="587" w:author="Pivonka,Fran" w:date="2015-09-10T08:16:00Z">
              <w:r w:rsidDel="00D01640">
                <w:rPr>
                  <w:rFonts w:eastAsia="Times New Roman"/>
                  <w:lang w:val="en-US"/>
                </w:rPr>
                <w:delText xml:space="preserve">Contract </w:delText>
              </w:r>
            </w:del>
            <w:ins w:id="588" w:author="Pivonka,Fran" w:date="2015-09-10T08:16:00Z">
              <w:r w:rsidR="00D01640">
                <w:rPr>
                  <w:rFonts w:eastAsia="Times New Roman"/>
                  <w:lang w:val="en-US"/>
                </w:rPr>
                <w:t xml:space="preserve">contract </w:t>
              </w:r>
            </w:ins>
            <w:del w:id="589" w:author="Pivonka,Fran" w:date="2015-09-10T08:16:00Z">
              <w:r w:rsidDel="00D01640">
                <w:rPr>
                  <w:rFonts w:eastAsia="Times New Roman"/>
                  <w:lang w:val="en-US"/>
                </w:rPr>
                <w:delText>Provision</w:delText>
              </w:r>
            </w:del>
            <w:ins w:id="590"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ins w:id="591"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92" w:author="Pivonka,Fran" w:date="2015-09-10T10:52:00Z">
              <w:r w:rsidDel="00803056">
                <w:rPr>
                  <w:rFonts w:eastAsia="Times New Roman"/>
                  <w:lang w:val="en-US"/>
                </w:rPr>
                <w:delText xml:space="preserve">Term </w:delText>
              </w:r>
            </w:del>
            <w:ins w:id="593" w:author="Pivonka,Fran" w:date="2015-09-10T10:52:00Z">
              <w:r w:rsidR="00803056">
                <w:rPr>
                  <w:rFonts w:eastAsia="Times New Roman"/>
                  <w:lang w:val="en-US"/>
                </w:rPr>
                <w:t xml:space="preserve">term </w:t>
              </w:r>
            </w:ins>
            <w:del w:id="594" w:author="Pivonka,Fran" w:date="2015-09-10T10:52:00Z">
              <w:r w:rsidDel="00803056">
                <w:rPr>
                  <w:rFonts w:eastAsia="Times New Roman"/>
                  <w:lang w:val="en-US"/>
                </w:rPr>
                <w:delText xml:space="preserve">Action </w:delText>
              </w:r>
            </w:del>
            <w:ins w:id="595" w:author="Pivonka,Fran" w:date="2015-09-10T10:52:00Z">
              <w:r w:rsidR="00803056">
                <w:rPr>
                  <w:rFonts w:eastAsia="Times New Roman"/>
                  <w:lang w:val="en-US"/>
                </w:rPr>
                <w:t xml:space="preserve">action </w:t>
              </w:r>
            </w:ins>
            <w:del w:id="596" w:author="Pivonka,Fran" w:date="2015-09-10T10:52:00Z">
              <w:r w:rsidDel="00803056">
                <w:rPr>
                  <w:rFonts w:eastAsia="Times New Roman"/>
                  <w:lang w:val="en-US"/>
                </w:rPr>
                <w:delText>Reason</w:delText>
              </w:r>
            </w:del>
            <w:ins w:id="597" w:author="Pivonka,Fran" w:date="2015-09-10T10:52:00Z">
              <w:r w:rsidR="00803056">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Reason or purpose for the action stipulated by this </w:t>
            </w:r>
            <w:del w:id="598" w:author="Pivonka,Fran" w:date="2015-09-10T08:16:00Z">
              <w:r w:rsidDel="00D01640">
                <w:rPr>
                  <w:rFonts w:eastAsia="Times New Roman"/>
                  <w:lang w:val="en-US"/>
                </w:rPr>
                <w:delText xml:space="preserve">Contract </w:delText>
              </w:r>
            </w:del>
            <w:ins w:id="599" w:author="Pivonka,Fran" w:date="2015-09-10T08:16:00Z">
              <w:r w:rsidR="00D01640">
                <w:rPr>
                  <w:rFonts w:eastAsia="Times New Roman"/>
                  <w:lang w:val="en-US"/>
                </w:rPr>
                <w:t xml:space="preserve">contract </w:t>
              </w:r>
            </w:ins>
            <w:del w:id="600" w:author="Pivonka,Fran" w:date="2015-09-10T08:16:00Z">
              <w:r w:rsidDel="00D01640">
                <w:rPr>
                  <w:rFonts w:eastAsia="Times New Roman"/>
                  <w:lang w:val="en-US"/>
                </w:rPr>
                <w:delText>Provision</w:delText>
              </w:r>
            </w:del>
            <w:ins w:id="601"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ins w:id="602"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03" w:author="Pivonka,Fran" w:date="2015-09-10T10:52:00Z">
              <w:r w:rsidDel="00803056">
                <w:rPr>
                  <w:rFonts w:eastAsia="Times New Roman"/>
                  <w:lang w:val="en-US"/>
                </w:rPr>
                <w:delText xml:space="preserve">Term </w:delText>
              </w:r>
            </w:del>
            <w:ins w:id="604" w:author="Pivonka,Fran" w:date="2015-09-10T10:52:00Z">
              <w:r w:rsidR="00803056">
                <w:rPr>
                  <w:rFonts w:eastAsia="Times New Roman"/>
                  <w:lang w:val="en-US"/>
                </w:rPr>
                <w:t xml:space="preserve">term </w:t>
              </w:r>
            </w:ins>
            <w:del w:id="605" w:author="Pivonka,Fran" w:date="2015-09-10T10:52:00Z">
              <w:r w:rsidDel="00803056">
                <w:rPr>
                  <w:rFonts w:eastAsia="Times New Roman"/>
                  <w:lang w:val="en-US"/>
                </w:rPr>
                <w:delText xml:space="preserve">Actor </w:delText>
              </w:r>
            </w:del>
            <w:ins w:id="606" w:author="Pivonka,Fran" w:date="2015-09-10T10:52:00Z">
              <w:r w:rsidR="00803056">
                <w:rPr>
                  <w:rFonts w:eastAsia="Times New Roman"/>
                  <w:lang w:val="en-US"/>
                </w:rPr>
                <w:t xml:space="preserve">actor </w:t>
              </w:r>
            </w:ins>
            <w:del w:id="607" w:author="Pivonka,Fran" w:date="2015-09-10T10:53:00Z">
              <w:r w:rsidDel="00803056">
                <w:rPr>
                  <w:rFonts w:eastAsia="Times New Roman"/>
                  <w:lang w:val="en-US"/>
                </w:rPr>
                <w:delText>List</w:delText>
              </w:r>
            </w:del>
            <w:ins w:id="608" w:author="Pivonka,Fran" w:date="2015-09-10T10:53:00Z">
              <w:r w:rsidR="00803056">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List of actors participating in this </w:t>
            </w:r>
            <w:del w:id="609" w:author="Pivonka,Fran" w:date="2015-09-10T08:17:00Z">
              <w:r w:rsidDel="00D01640">
                <w:rPr>
                  <w:rFonts w:eastAsia="Times New Roman"/>
                  <w:lang w:val="en-US"/>
                </w:rPr>
                <w:delText xml:space="preserve">Contract </w:delText>
              </w:r>
            </w:del>
            <w:ins w:id="610" w:author="Pivonka,Fran" w:date="2015-09-10T08:17:00Z">
              <w:r w:rsidR="00D01640">
                <w:rPr>
                  <w:rFonts w:eastAsia="Times New Roman"/>
                  <w:lang w:val="en-US"/>
                </w:rPr>
                <w:t xml:space="preserve">contract </w:t>
              </w:r>
            </w:ins>
            <w:del w:id="611" w:author="Pivonka,Fran" w:date="2015-09-10T08:17:00Z">
              <w:r w:rsidDel="00D01640">
                <w:rPr>
                  <w:rFonts w:eastAsia="Times New Roman"/>
                  <w:lang w:val="en-US"/>
                </w:rPr>
                <w:delText>Provision</w:delText>
              </w:r>
            </w:del>
            <w:ins w:id="612"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13" w:author="Pivonka,Fran" w:date="2015-09-10T10:53:00Z">
              <w:r w:rsidDel="00803056">
                <w:rPr>
                  <w:rFonts w:eastAsia="Times New Roman"/>
                  <w:lang w:val="en-US"/>
                </w:rPr>
                <w:delText xml:space="preserve">Term </w:delText>
              </w:r>
            </w:del>
            <w:ins w:id="614" w:author="Pivonka,Fran" w:date="2015-09-10T10:53:00Z">
              <w:r w:rsidR="00803056">
                <w:rPr>
                  <w:rFonts w:eastAsia="Times New Roman"/>
                  <w:lang w:val="en-US"/>
                </w:rPr>
                <w:t xml:space="preserve">term </w:t>
              </w:r>
            </w:ins>
            <w:del w:id="615" w:author="Pivonka,Fran" w:date="2015-09-10T10:53:00Z">
              <w:r w:rsidDel="00803056">
                <w:rPr>
                  <w:rFonts w:eastAsia="Times New Roman"/>
                  <w:lang w:val="en-US"/>
                </w:rPr>
                <w:delText>Actor</w:delText>
              </w:r>
            </w:del>
            <w:ins w:id="616" w:author="Pivonka,Fran" w:date="2015-09-10T10:53:00Z">
              <w:r w:rsidR="00803056">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The actor assigned a role in this </w:t>
            </w:r>
            <w:del w:id="617" w:author="Pivonka,Fran" w:date="2015-09-10T08:17:00Z">
              <w:r w:rsidDel="00D01640">
                <w:rPr>
                  <w:rFonts w:eastAsia="Times New Roman"/>
                  <w:lang w:val="en-US"/>
                </w:rPr>
                <w:delText xml:space="preserve">Contract </w:delText>
              </w:r>
            </w:del>
            <w:ins w:id="618" w:author="Pivonka,Fran" w:date="2015-09-10T08:17:00Z">
              <w:r w:rsidR="00D01640">
                <w:rPr>
                  <w:rFonts w:eastAsia="Times New Roman"/>
                  <w:lang w:val="en-US"/>
                </w:rPr>
                <w:t xml:space="preserve">contract </w:t>
              </w:r>
            </w:ins>
            <w:del w:id="619" w:author="Pivonka,Fran" w:date="2015-09-10T08:17:00Z">
              <w:r w:rsidDel="00D01640">
                <w:rPr>
                  <w:rFonts w:eastAsia="Times New Roman"/>
                  <w:lang w:val="en-US"/>
                </w:rPr>
                <w:delText>Provision</w:delText>
              </w:r>
            </w:del>
            <w:ins w:id="620"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21" w:author="Pivonka,Fran" w:date="2015-09-10T10:53:00Z">
              <w:r w:rsidDel="00803056">
                <w:rPr>
                  <w:rFonts w:eastAsia="Times New Roman"/>
                  <w:lang w:val="en-US"/>
                </w:rPr>
                <w:delText xml:space="preserve">Term </w:delText>
              </w:r>
            </w:del>
            <w:ins w:id="622" w:author="Pivonka,Fran" w:date="2015-09-10T10:53:00Z">
              <w:r w:rsidR="00803056">
                <w:rPr>
                  <w:rFonts w:eastAsia="Times New Roman"/>
                  <w:lang w:val="en-US"/>
                </w:rPr>
                <w:t xml:space="preserve">term </w:t>
              </w:r>
            </w:ins>
            <w:del w:id="623" w:author="Pivonka,Fran" w:date="2015-09-10T10:53:00Z">
              <w:r w:rsidDel="00803056">
                <w:rPr>
                  <w:rFonts w:eastAsia="Times New Roman"/>
                  <w:lang w:val="en-US"/>
                </w:rPr>
                <w:delText xml:space="preserve">Actor </w:delText>
              </w:r>
            </w:del>
            <w:ins w:id="624" w:author="Pivonka,Fran" w:date="2015-09-10T10:53:00Z">
              <w:r w:rsidR="00803056">
                <w:rPr>
                  <w:rFonts w:eastAsia="Times New Roman"/>
                  <w:lang w:val="en-US"/>
                </w:rPr>
                <w:t xml:space="preserve">actor </w:t>
              </w:r>
            </w:ins>
            <w:del w:id="625" w:author="Pivonka,Fran" w:date="2015-09-10T10:53:00Z">
              <w:r w:rsidDel="00803056">
                <w:rPr>
                  <w:rFonts w:eastAsia="Times New Roman"/>
                  <w:lang w:val="en-US"/>
                </w:rPr>
                <w:delText>Role</w:delText>
              </w:r>
            </w:del>
            <w:ins w:id="626" w:author="Pivonka,Fran" w:date="2015-09-10T10:53:00Z">
              <w:r w:rsidR="00803056">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Role played by the actor assigned this role in this </w:t>
            </w:r>
            <w:del w:id="627" w:author="Pivonka,Fran" w:date="2015-09-10T08:17:00Z">
              <w:r w:rsidDel="00D01640">
                <w:rPr>
                  <w:rFonts w:eastAsia="Times New Roman"/>
                  <w:lang w:val="en-US"/>
                </w:rPr>
                <w:delText xml:space="preserve">Contract </w:delText>
              </w:r>
            </w:del>
            <w:ins w:id="628" w:author="Pivonka,Fran" w:date="2015-09-10T08:17:00Z">
              <w:r w:rsidR="00D01640">
                <w:rPr>
                  <w:rFonts w:eastAsia="Times New Roman"/>
                  <w:lang w:val="en-US"/>
                </w:rPr>
                <w:t xml:space="preserve">contract </w:t>
              </w:r>
            </w:ins>
            <w:del w:id="629" w:author="Pivonka,Fran" w:date="2015-09-10T08:17:00Z">
              <w:r w:rsidDel="00D01640">
                <w:rPr>
                  <w:rFonts w:eastAsia="Times New Roman"/>
                  <w:lang w:val="en-US"/>
                </w:rPr>
                <w:delText>Provision</w:delText>
              </w:r>
            </w:del>
            <w:ins w:id="630"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ins w:id="631" w:author="Pivonka,Fran" w:date="2015-09-10T08:19: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w:t>
            </w:r>
            <w:del w:id="632" w:author="Pivonka,Fran" w:date="2015-09-10T08:19:00Z">
              <w:r w:rsidDel="00D01640">
                <w:rPr>
                  <w:rFonts w:eastAsia="Times New Roman"/>
                  <w:lang w:val="en-US"/>
                </w:rPr>
                <w:delText xml:space="preserve">Contract </w:delText>
              </w:r>
            </w:del>
            <w:ins w:id="633" w:author="Pivonka,Fran" w:date="2015-09-10T08:19:00Z">
              <w:r w:rsidR="00D01640">
                <w:rPr>
                  <w:rFonts w:eastAsia="Times New Roman"/>
                  <w:lang w:val="en-US"/>
                </w:rPr>
                <w:t xml:space="preserve">contract </w:t>
              </w:r>
            </w:ins>
            <w:r>
              <w:rPr>
                <w:rFonts w:eastAsia="Times New Roman"/>
                <w:lang w:val="en-US"/>
              </w:rPr>
              <w:t>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form of this </w:t>
            </w:r>
            <w:del w:id="634" w:author="Pivonka,Fran" w:date="2015-09-10T08:19:00Z">
              <w:r w:rsidDel="00D01640">
                <w:rPr>
                  <w:rFonts w:eastAsia="Times New Roman"/>
                  <w:lang w:val="en-US"/>
                </w:rPr>
                <w:delText xml:space="preserve">Contract </w:delText>
              </w:r>
            </w:del>
            <w:ins w:id="635" w:author="Pivonka,Fran" w:date="2015-09-10T08:19:00Z">
              <w:r w:rsidR="00D01640">
                <w:rPr>
                  <w:rFonts w:eastAsia="Times New Roman"/>
                  <w:lang w:val="en-US"/>
                </w:rPr>
                <w:t xml:space="preserve">contract </w:t>
              </w:r>
            </w:ins>
            <w:del w:id="636" w:author="Pivonka,Fran" w:date="2015-09-10T08:19:00Z">
              <w:r w:rsidDel="00D01640">
                <w:rPr>
                  <w:rFonts w:eastAsia="Times New Roman"/>
                  <w:lang w:val="en-US"/>
                </w:rPr>
                <w:delText>Provision</w:delText>
              </w:r>
            </w:del>
            <w:ins w:id="637" w:author="Pivonka,Fran" w:date="2015-09-10T08:19: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38" w:author="Pivonka,Fran" w:date="2015-09-10T10:53:00Z">
              <w:r w:rsidDel="00803056">
                <w:rPr>
                  <w:rFonts w:eastAsia="Times New Roman"/>
                  <w:lang w:val="en-US"/>
                </w:rPr>
                <w:delText xml:space="preserve">Term </w:delText>
              </w:r>
            </w:del>
            <w:ins w:id="639" w:author="Pivonka,Fran" w:date="2015-09-10T10:53:00Z">
              <w:r w:rsidR="00803056">
                <w:rPr>
                  <w:rFonts w:eastAsia="Times New Roman"/>
                  <w:lang w:val="en-US"/>
                </w:rPr>
                <w:t xml:space="preserve">term </w:t>
              </w:r>
            </w:ins>
            <w:del w:id="640" w:author="Pivonka,Fran" w:date="2015-09-10T10:53:00Z">
              <w:r w:rsidDel="00803056">
                <w:rPr>
                  <w:rFonts w:eastAsia="Times New Roman"/>
                  <w:lang w:val="en-US"/>
                </w:rPr>
                <w:delText xml:space="preserve">Valued </w:delText>
              </w:r>
            </w:del>
            <w:ins w:id="641" w:author="Pivonka,Fran" w:date="2015-09-10T10:53:00Z">
              <w:r w:rsidR="00803056">
                <w:rPr>
                  <w:rFonts w:eastAsia="Times New Roman"/>
                  <w:lang w:val="en-US"/>
                </w:rPr>
                <w:t xml:space="preserve">valued </w:t>
              </w:r>
            </w:ins>
            <w:del w:id="642" w:author="Pivonka,Fran" w:date="2015-09-10T10:53:00Z">
              <w:r w:rsidDel="00803056">
                <w:rPr>
                  <w:rFonts w:eastAsia="Times New Roman"/>
                  <w:lang w:val="en-US"/>
                </w:rPr>
                <w:delText>Item</w:delText>
              </w:r>
            </w:del>
            <w:ins w:id="643" w:author="Pivonka,Fran" w:date="2015-09-10T10:53:00Z">
              <w:r w:rsidR="00803056">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44" w:author="Pivonka,Fran" w:date="2015-09-10T10:54:00Z">
              <w:r w:rsidDel="00803056">
                <w:rPr>
                  <w:rFonts w:eastAsia="Times New Roman"/>
                  <w:lang w:val="en-US"/>
                </w:rPr>
                <w:delText xml:space="preserve">Provision </w:delText>
              </w:r>
            </w:del>
            <w:ins w:id="645" w:author="Pivonka,Fran" w:date="2015-09-10T10:54:00Z">
              <w:r w:rsidR="00803056">
                <w:rPr>
                  <w:rFonts w:eastAsia="Times New Roman"/>
                  <w:lang w:val="en-US"/>
                </w:rPr>
                <w:t xml:space="preserve">provision </w:t>
              </w:r>
            </w:ins>
            <w:del w:id="646" w:author="Pivonka,Fran" w:date="2015-09-10T10:54:00Z">
              <w:r w:rsidDel="00803056">
                <w:rPr>
                  <w:rFonts w:eastAsia="Times New Roman"/>
                  <w:lang w:val="en-US"/>
                </w:rPr>
                <w:delText xml:space="preserve">Valued </w:delText>
              </w:r>
            </w:del>
            <w:ins w:id="647" w:author="Pivonka,Fran" w:date="2015-09-10T10:54:00Z">
              <w:r w:rsidR="00803056">
                <w:rPr>
                  <w:rFonts w:eastAsia="Times New Roman"/>
                  <w:lang w:val="en-US"/>
                </w:rPr>
                <w:t xml:space="preserve">valued </w:t>
              </w:r>
            </w:ins>
            <w:del w:id="648" w:author="Pivonka,Fran" w:date="2015-09-10T10:54:00Z">
              <w:r w:rsidDel="00803056">
                <w:rPr>
                  <w:rFonts w:eastAsia="Times New Roman"/>
                  <w:lang w:val="en-US"/>
                </w:rPr>
                <w:delText xml:space="preserve">Item </w:delText>
              </w:r>
            </w:del>
            <w:ins w:id="649" w:author="Pivonka,Fran" w:date="2015-09-10T10:54:00Z">
              <w:r w:rsidR="00803056">
                <w:rPr>
                  <w:rFonts w:eastAsia="Times New Roman"/>
                  <w:lang w:val="en-US"/>
                </w:rPr>
                <w:t xml:space="preserve">item </w:t>
              </w:r>
            </w:ins>
            <w:del w:id="650" w:author="Pivonka,Fran" w:date="2015-09-10T10:54:00Z">
              <w:r w:rsidDel="00803056">
                <w:rPr>
                  <w:rFonts w:eastAsia="Times New Roman"/>
                  <w:lang w:val="en-US"/>
                </w:rPr>
                <w:delText>List</w:delText>
              </w:r>
            </w:del>
            <w:ins w:id="651" w:author="Pivonka,Fran" w:date="2015-09-10T10:54:00Z">
              <w:r w:rsidR="00803056">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52" w:author="Pivonka,Fran" w:date="2015-09-10T10:54:00Z">
              <w:r w:rsidDel="00803056">
                <w:rPr>
                  <w:rFonts w:eastAsia="Times New Roman"/>
                  <w:lang w:val="en-US"/>
                </w:rPr>
                <w:delText xml:space="preserve">Term </w:delText>
              </w:r>
            </w:del>
            <w:ins w:id="653" w:author="Pivonka,Fran" w:date="2015-09-10T10:54:00Z">
              <w:r w:rsidR="00803056">
                <w:rPr>
                  <w:rFonts w:eastAsia="Times New Roman"/>
                  <w:lang w:val="en-US"/>
                </w:rPr>
                <w:t xml:space="preserve">term </w:t>
              </w:r>
            </w:ins>
            <w:del w:id="654" w:author="Pivonka,Fran" w:date="2015-09-10T10:54:00Z">
              <w:r w:rsidDel="00803056">
                <w:rPr>
                  <w:rFonts w:eastAsia="Times New Roman"/>
                  <w:lang w:val="en-US"/>
                </w:rPr>
                <w:delText xml:space="preserve">Valued </w:delText>
              </w:r>
            </w:del>
            <w:ins w:id="655" w:author="Pivonka,Fran" w:date="2015-09-10T10:54:00Z">
              <w:r w:rsidR="00803056">
                <w:rPr>
                  <w:rFonts w:eastAsia="Times New Roman"/>
                  <w:lang w:val="en-US"/>
                </w:rPr>
                <w:t xml:space="preserve">valued </w:t>
              </w:r>
            </w:ins>
            <w:del w:id="656" w:author="Pivonka,Fran" w:date="2015-09-10T10:54:00Z">
              <w:r w:rsidDel="00803056">
                <w:rPr>
                  <w:rFonts w:eastAsia="Times New Roman"/>
                  <w:lang w:val="en-US"/>
                </w:rPr>
                <w:delText xml:space="preserve">Item </w:delText>
              </w:r>
            </w:del>
            <w:ins w:id="657" w:author="Pivonka,Fran" w:date="2015-09-10T10:54:00Z">
              <w:r w:rsidR="00803056">
                <w:rPr>
                  <w:rFonts w:eastAsia="Times New Roman"/>
                  <w:lang w:val="en-US"/>
                </w:rPr>
                <w:t xml:space="preserve">item </w:t>
              </w:r>
            </w:ins>
            <w:del w:id="658" w:author="Pivonka,Fran" w:date="2015-09-10T10:54:00Z">
              <w:r w:rsidDel="00803056">
                <w:rPr>
                  <w:rFonts w:eastAsia="Times New Roman"/>
                  <w:lang w:val="en-US"/>
                </w:rPr>
                <w:delText>Type</w:delText>
              </w:r>
            </w:del>
            <w:ins w:id="659" w:author="Pivonka,Fran" w:date="2015-09-10T10:54:00Z">
              <w:r w:rsidR="00803056">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Specific type of </w:t>
            </w:r>
            <w:del w:id="660" w:author="Pivonka,Fran" w:date="2015-09-10T08:45:00Z">
              <w:r w:rsidDel="000A51D6">
                <w:rPr>
                  <w:rFonts w:eastAsia="Times New Roman"/>
                  <w:lang w:val="en-US"/>
                </w:rPr>
                <w:delText xml:space="preserve">Contract </w:delText>
              </w:r>
            </w:del>
            <w:ins w:id="661" w:author="Pivonka,Fran" w:date="2015-09-10T08:45:00Z">
              <w:r w:rsidR="000A51D6">
                <w:rPr>
                  <w:rFonts w:eastAsia="Times New Roman"/>
                  <w:lang w:val="en-US"/>
                </w:rPr>
                <w:t xml:space="preserve">contract </w:t>
              </w:r>
            </w:ins>
            <w:del w:id="662" w:author="Pivonka,Fran" w:date="2015-09-10T08:45:00Z">
              <w:r w:rsidDel="000A51D6">
                <w:rPr>
                  <w:rFonts w:eastAsia="Times New Roman"/>
                  <w:lang w:val="en-US"/>
                </w:rPr>
                <w:delText xml:space="preserve">Provision </w:delText>
              </w:r>
            </w:del>
            <w:ins w:id="663" w:author="Pivonka,Fran" w:date="2015-09-10T08:45:00Z">
              <w:r w:rsidR="000A51D6">
                <w:rPr>
                  <w:rFonts w:eastAsia="Times New Roman"/>
                  <w:lang w:val="en-US"/>
                </w:rPr>
                <w:t xml:space="preserve">provision </w:t>
              </w:r>
            </w:ins>
            <w:del w:id="664" w:author="Pivonka,Fran" w:date="2015-09-10T08:45:00Z">
              <w:r w:rsidDel="000A51D6">
                <w:rPr>
                  <w:rFonts w:eastAsia="Times New Roman"/>
                  <w:lang w:val="en-US"/>
                </w:rPr>
                <w:delText xml:space="preserve">Valued </w:delText>
              </w:r>
            </w:del>
            <w:ins w:id="665" w:author="Pivonka,Fran" w:date="2015-09-10T08:45:00Z">
              <w:r w:rsidR="000A51D6">
                <w:rPr>
                  <w:rFonts w:eastAsia="Times New Roman"/>
                  <w:lang w:val="en-US"/>
                </w:rPr>
                <w:t xml:space="preserve">valued </w:t>
              </w:r>
            </w:ins>
            <w:del w:id="666" w:author="Pivonka,Fran" w:date="2015-09-10T08:45:00Z">
              <w:r w:rsidDel="000A51D6">
                <w:rPr>
                  <w:rFonts w:eastAsia="Times New Roman"/>
                  <w:lang w:val="en-US"/>
                </w:rPr>
                <w:delText xml:space="preserve">Item </w:delText>
              </w:r>
            </w:del>
            <w:ins w:id="667" w:author="Pivonka,Fran" w:date="2015-09-10T08:45:00Z">
              <w:r w:rsidR="000A51D6">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68" w:author="Pivonka,Fran" w:date="2015-09-10T10:55:00Z">
              <w:r w:rsidDel="00803056">
                <w:rPr>
                  <w:rFonts w:eastAsia="Times New Roman"/>
                  <w:lang w:val="en-US"/>
                </w:rPr>
                <w:delText xml:space="preserve">Term </w:delText>
              </w:r>
            </w:del>
            <w:ins w:id="669" w:author="Pivonka,Fran" w:date="2015-09-10T10:55:00Z">
              <w:r w:rsidR="00803056">
                <w:rPr>
                  <w:rFonts w:eastAsia="Times New Roman"/>
                  <w:lang w:val="en-US"/>
                </w:rPr>
                <w:t xml:space="preserve">term </w:t>
              </w:r>
            </w:ins>
            <w:del w:id="670" w:author="Pivonka,Fran" w:date="2015-09-10T10:55:00Z">
              <w:r w:rsidDel="00803056">
                <w:rPr>
                  <w:rFonts w:eastAsia="Times New Roman"/>
                  <w:lang w:val="en-US"/>
                </w:rPr>
                <w:delText xml:space="preserve">Valued </w:delText>
              </w:r>
            </w:del>
            <w:ins w:id="671" w:author="Pivonka,Fran" w:date="2015-09-10T10:55:00Z">
              <w:r w:rsidR="00803056">
                <w:rPr>
                  <w:rFonts w:eastAsia="Times New Roman"/>
                  <w:lang w:val="en-US"/>
                </w:rPr>
                <w:t xml:space="preserve">valued </w:t>
              </w:r>
            </w:ins>
            <w:del w:id="672" w:author="Pivonka,Fran" w:date="2015-09-10T10:55:00Z">
              <w:r w:rsidDel="00803056">
                <w:rPr>
                  <w:rFonts w:eastAsia="Times New Roman"/>
                  <w:lang w:val="en-US"/>
                </w:rPr>
                <w:delText xml:space="preserve">Item </w:delText>
              </w:r>
            </w:del>
            <w:ins w:id="673" w:author="Pivonka,Fran" w:date="2015-09-10T10:55:00Z">
              <w:r w:rsidR="00803056">
                <w:rPr>
                  <w:rFonts w:eastAsia="Times New Roman"/>
                  <w:lang w:val="en-US"/>
                </w:rPr>
                <w:t xml:space="preserve">item </w:t>
              </w:r>
            </w:ins>
            <w:del w:id="674" w:author="Pivonka,Fran" w:date="2015-09-10T10:55:00Z">
              <w:r w:rsidDel="00803056">
                <w:rPr>
                  <w:rFonts w:eastAsia="Times New Roman"/>
                  <w:lang w:val="en-US"/>
                </w:rPr>
                <w:delText>Identifier</w:delText>
              </w:r>
            </w:del>
            <w:ins w:id="675" w:author="Pivonka,Fran" w:date="2015-09-10T10:55:00Z">
              <w:r w:rsidR="0080305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Identifies a </w:t>
            </w:r>
            <w:del w:id="676" w:author="Pivonka,Fran" w:date="2015-09-10T08:46:00Z">
              <w:r w:rsidDel="000A51D6">
                <w:rPr>
                  <w:rFonts w:eastAsia="Times New Roman"/>
                  <w:lang w:val="en-US"/>
                </w:rPr>
                <w:delText xml:space="preserve">Contract </w:delText>
              </w:r>
            </w:del>
            <w:ins w:id="677" w:author="Pivonka,Fran" w:date="2015-09-10T08:46:00Z">
              <w:r w:rsidR="000A51D6">
                <w:rPr>
                  <w:rFonts w:eastAsia="Times New Roman"/>
                  <w:lang w:val="en-US"/>
                </w:rPr>
                <w:t xml:space="preserve">contract </w:t>
              </w:r>
            </w:ins>
            <w:del w:id="678" w:author="Pivonka,Fran" w:date="2015-09-10T08:46:00Z">
              <w:r w:rsidDel="000A51D6">
                <w:rPr>
                  <w:rFonts w:eastAsia="Times New Roman"/>
                  <w:lang w:val="en-US"/>
                </w:rPr>
                <w:delText xml:space="preserve">Provision </w:delText>
              </w:r>
            </w:del>
            <w:ins w:id="679" w:author="Pivonka,Fran" w:date="2015-09-10T08:46:00Z">
              <w:r w:rsidR="000A51D6">
                <w:rPr>
                  <w:rFonts w:eastAsia="Times New Roman"/>
                  <w:lang w:val="en-US"/>
                </w:rPr>
                <w:t xml:space="preserve">provision </w:t>
              </w:r>
            </w:ins>
            <w:del w:id="680" w:author="Pivonka,Fran" w:date="2015-09-10T08:46:00Z">
              <w:r w:rsidDel="000A51D6">
                <w:rPr>
                  <w:rFonts w:eastAsia="Times New Roman"/>
                  <w:lang w:val="en-US"/>
                </w:rPr>
                <w:delText xml:space="preserve">Valued </w:delText>
              </w:r>
            </w:del>
            <w:ins w:id="681" w:author="Pivonka,Fran" w:date="2015-09-10T08:46:00Z">
              <w:r w:rsidR="000A51D6">
                <w:rPr>
                  <w:rFonts w:eastAsia="Times New Roman"/>
                  <w:lang w:val="en-US"/>
                </w:rPr>
                <w:t xml:space="preserve">valued </w:t>
              </w:r>
            </w:ins>
            <w:del w:id="682" w:author="Pivonka,Fran" w:date="2015-09-10T08:46:00Z">
              <w:r w:rsidDel="000A51D6">
                <w:rPr>
                  <w:rFonts w:eastAsia="Times New Roman"/>
                  <w:lang w:val="en-US"/>
                </w:rPr>
                <w:delText xml:space="preserve">Item </w:delText>
              </w:r>
            </w:del>
            <w:ins w:id="683" w:author="Pivonka,Fran" w:date="2015-09-10T08:46:00Z">
              <w:r w:rsidR="000A51D6">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684" w:author="Pivonka,Fran" w:date="2015-09-10T10:55:00Z">
              <w:r w:rsidDel="00803056">
                <w:rPr>
                  <w:rFonts w:eastAsia="Times New Roman"/>
                  <w:lang w:val="en-US"/>
                </w:rPr>
                <w:delText xml:space="preserve">Term </w:delText>
              </w:r>
            </w:del>
            <w:ins w:id="685" w:author="Pivonka,Fran" w:date="2015-09-10T10:55:00Z">
              <w:r w:rsidR="00803056">
                <w:rPr>
                  <w:rFonts w:eastAsia="Times New Roman"/>
                  <w:lang w:val="en-US"/>
                </w:rPr>
                <w:t xml:space="preserve">term </w:t>
              </w:r>
            </w:ins>
            <w:del w:id="686" w:author="Pivonka,Fran" w:date="2015-09-10T10:55:00Z">
              <w:r w:rsidDel="00803056">
                <w:rPr>
                  <w:rFonts w:eastAsia="Times New Roman"/>
                  <w:lang w:val="en-US"/>
                </w:rPr>
                <w:delText xml:space="preserve">Valued </w:delText>
              </w:r>
            </w:del>
            <w:ins w:id="687" w:author="Pivonka,Fran" w:date="2015-09-10T10:55:00Z">
              <w:r w:rsidR="00803056">
                <w:rPr>
                  <w:rFonts w:eastAsia="Times New Roman"/>
                  <w:lang w:val="en-US"/>
                </w:rPr>
                <w:t xml:space="preserve">valued </w:t>
              </w:r>
            </w:ins>
            <w:del w:id="688" w:author="Pivonka,Fran" w:date="2015-09-10T10:56:00Z">
              <w:r w:rsidDel="00E8132D">
                <w:rPr>
                  <w:rFonts w:eastAsia="Times New Roman"/>
                  <w:lang w:val="en-US"/>
                </w:rPr>
                <w:delText xml:space="preserve">Item </w:delText>
              </w:r>
            </w:del>
            <w:ins w:id="689" w:author="Pivonka,Fran" w:date="2015-09-10T10:56:00Z">
              <w:r w:rsidR="00E8132D">
                <w:rPr>
                  <w:rFonts w:eastAsia="Times New Roman"/>
                  <w:lang w:val="en-US"/>
                </w:rPr>
                <w:t xml:space="preserve">item </w:t>
              </w:r>
            </w:ins>
            <w:del w:id="690" w:author="Pivonka,Fran" w:date="2015-09-10T10:56:00Z">
              <w:r w:rsidDel="00E8132D">
                <w:rPr>
                  <w:rFonts w:eastAsia="Times New Roman"/>
                  <w:lang w:val="en-US"/>
                </w:rPr>
                <w:delText xml:space="preserve">Effective </w:delText>
              </w:r>
            </w:del>
            <w:ins w:id="691" w:author="Pivonka,Fran" w:date="2015-09-10T10:56:00Z">
              <w:r w:rsidR="00E8132D">
                <w:rPr>
                  <w:rFonts w:eastAsia="Times New Roman"/>
                  <w:lang w:val="en-US"/>
                </w:rPr>
                <w:t xml:space="preserve">effective </w:t>
              </w:r>
            </w:ins>
            <w:del w:id="692" w:author="Pivonka,Fran" w:date="2015-09-10T08:46:00Z">
              <w:r w:rsidDel="000A51D6">
                <w:rPr>
                  <w:rFonts w:eastAsia="Times New Roman"/>
                  <w:lang w:val="en-US"/>
                </w:rPr>
                <w:delText>Tiem</w:delText>
              </w:r>
            </w:del>
            <w:ins w:id="693" w:author="Pivonka,Fran" w:date="2015-09-10T08:46:00Z">
              <w:r w:rsidR="00E8132D">
                <w:rPr>
                  <w:rFonts w:eastAsia="Times New Roman"/>
                  <w:lang w:val="en-US"/>
                </w:rPr>
                <w:t>t</w:t>
              </w:r>
              <w:r w:rsidR="000A51D6">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Indicates the time during which this </w:t>
            </w:r>
            <w:del w:id="694" w:author="Pivonka,Fran" w:date="2015-09-10T08:46:00Z">
              <w:r w:rsidDel="000A51D6">
                <w:rPr>
                  <w:rFonts w:eastAsia="Times New Roman"/>
                  <w:lang w:val="en-US"/>
                </w:rPr>
                <w:delText xml:space="preserve">Contract </w:delText>
              </w:r>
            </w:del>
            <w:ins w:id="695" w:author="Pivonka,Fran" w:date="2015-09-10T08:46:00Z">
              <w:r w:rsidR="000A51D6">
                <w:rPr>
                  <w:rFonts w:eastAsia="Times New Roman"/>
                  <w:lang w:val="en-US"/>
                </w:rPr>
                <w:t xml:space="preserve">contract </w:t>
              </w:r>
            </w:ins>
            <w:del w:id="696" w:author="Pivonka,Fran" w:date="2015-09-10T08:46:00Z">
              <w:r w:rsidDel="000A51D6">
                <w:rPr>
                  <w:rFonts w:eastAsia="Times New Roman"/>
                  <w:lang w:val="en-US"/>
                </w:rPr>
                <w:delText xml:space="preserve">Term </w:delText>
              </w:r>
            </w:del>
            <w:ins w:id="697" w:author="Pivonka,Fran" w:date="2015-09-10T08:46:00Z">
              <w:r w:rsidR="000A51D6">
                <w:rPr>
                  <w:rFonts w:eastAsia="Times New Roman"/>
                  <w:lang w:val="en-US"/>
                </w:rPr>
                <w:t xml:space="preserve">term </w:t>
              </w:r>
            </w:ins>
            <w:del w:id="698" w:author="Pivonka,Fran" w:date="2015-09-10T08:46:00Z">
              <w:r w:rsidDel="000A51D6">
                <w:rPr>
                  <w:rFonts w:eastAsia="Times New Roman"/>
                  <w:lang w:val="en-US"/>
                </w:rPr>
                <w:delText xml:space="preserve">ValuedItem </w:delText>
              </w:r>
            </w:del>
            <w:ins w:id="699" w:author="Pivonka,Fran" w:date="2015-09-10T08:46:00Z">
              <w:r w:rsidR="000A51D6">
                <w:rPr>
                  <w:rFonts w:eastAsia="Times New Roman"/>
                  <w:lang w:val="en-US"/>
                </w:rPr>
                <w:t xml:space="preserve">valued </w:t>
              </w:r>
            </w:ins>
            <w:ins w:id="700" w:author="Pivonka,Fran" w:date="2015-09-10T08:47:00Z">
              <w:r w:rsidR="000A51D6">
                <w:rPr>
                  <w:rFonts w:eastAsia="Times New Roman"/>
                  <w:lang w:val="en-US"/>
                </w:rPr>
                <w:t>i</w:t>
              </w:r>
            </w:ins>
            <w:ins w:id="701" w:author="Pivonka,Fran" w:date="2015-09-10T08:46:00Z">
              <w:r w:rsidR="000A51D6">
                <w:rPr>
                  <w:rFonts w:eastAsia="Times New Roman"/>
                  <w:lang w:val="en-US"/>
                </w:rPr>
                <w:t xml:space="preserve">tem </w:t>
              </w:r>
            </w:ins>
            <w:r>
              <w:rPr>
                <w:rFonts w:eastAsia="Times New Roman"/>
                <w:lang w:val="en-US"/>
              </w:rPr>
              <w:t>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02" w:author="Pivonka,Fran" w:date="2015-09-10T10:56:00Z">
              <w:r w:rsidDel="00E8132D">
                <w:rPr>
                  <w:rFonts w:eastAsia="Times New Roman"/>
                  <w:lang w:val="en-US"/>
                </w:rPr>
                <w:delText xml:space="preserve">Term </w:delText>
              </w:r>
            </w:del>
            <w:ins w:id="703" w:author="Pivonka,Fran" w:date="2015-09-10T10:56:00Z">
              <w:r w:rsidR="00E8132D">
                <w:rPr>
                  <w:rFonts w:eastAsia="Times New Roman"/>
                  <w:lang w:val="en-US"/>
                </w:rPr>
                <w:t xml:space="preserve">term </w:t>
              </w:r>
            </w:ins>
            <w:del w:id="704" w:author="Pivonka,Fran" w:date="2015-09-10T10:56:00Z">
              <w:r w:rsidDel="00E8132D">
                <w:rPr>
                  <w:rFonts w:eastAsia="Times New Roman"/>
                  <w:lang w:val="en-US"/>
                </w:rPr>
                <w:delText xml:space="preserve">Valued </w:delText>
              </w:r>
            </w:del>
            <w:ins w:id="705" w:author="Pivonka,Fran" w:date="2015-09-10T10:56:00Z">
              <w:r w:rsidR="00E8132D">
                <w:rPr>
                  <w:rFonts w:eastAsia="Times New Roman"/>
                  <w:lang w:val="en-US"/>
                </w:rPr>
                <w:t xml:space="preserve">valued </w:t>
              </w:r>
            </w:ins>
            <w:del w:id="706" w:author="Pivonka,Fran" w:date="2015-09-10T10:56:00Z">
              <w:r w:rsidDel="00E8132D">
                <w:rPr>
                  <w:rFonts w:eastAsia="Times New Roman"/>
                  <w:lang w:val="en-US"/>
                </w:rPr>
                <w:delText xml:space="preserve">Item </w:delText>
              </w:r>
            </w:del>
            <w:ins w:id="707" w:author="Pivonka,Fran" w:date="2015-09-10T10:56:00Z">
              <w:r w:rsidR="00E8132D">
                <w:rPr>
                  <w:rFonts w:eastAsia="Times New Roman"/>
                  <w:lang w:val="en-US"/>
                </w:rPr>
                <w:t xml:space="preserve">item </w:t>
              </w:r>
            </w:ins>
            <w:del w:id="708" w:author="Pivonka,Fran" w:date="2015-09-10T10:56:00Z">
              <w:r w:rsidDel="00E8132D">
                <w:rPr>
                  <w:rFonts w:eastAsia="Times New Roman"/>
                  <w:lang w:val="en-US"/>
                </w:rPr>
                <w:delText>Count</w:delText>
              </w:r>
            </w:del>
            <w:ins w:id="709" w:author="Pivonka,Fran" w:date="2015-09-10T10:56:00Z">
              <w:r w:rsidR="00E8132D">
                <w:rPr>
                  <w:rFonts w:eastAsia="Times New Roman"/>
                  <w:lang w:val="en-US"/>
                </w:rPr>
                <w:t>count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D75FB">
            <w:pPr>
              <w:rPr>
                <w:rFonts w:eastAsia="Times New Roman"/>
                <w:lang w:val="en-US"/>
              </w:rPr>
            </w:pPr>
            <w:r>
              <w:rPr>
                <w:rFonts w:eastAsia="Times New Roman"/>
                <w:lang w:val="en-US"/>
              </w:rPr>
              <w:t xml:space="preserve">Specifies the units by which the </w:t>
            </w:r>
            <w:del w:id="710" w:author="Pivonka,Fran" w:date="2015-09-10T08:47:00Z">
              <w:r w:rsidDel="000A51D6">
                <w:rPr>
                  <w:rFonts w:eastAsia="Times New Roman"/>
                  <w:lang w:val="en-US"/>
                </w:rPr>
                <w:delText xml:space="preserve">Contract </w:delText>
              </w:r>
            </w:del>
            <w:ins w:id="711" w:author="Pivonka,Fran" w:date="2015-09-10T08:47:00Z">
              <w:r w:rsidR="000A51D6">
                <w:rPr>
                  <w:rFonts w:eastAsia="Times New Roman"/>
                  <w:lang w:val="en-US"/>
                </w:rPr>
                <w:t xml:space="preserve">contract </w:t>
              </w:r>
            </w:ins>
            <w:del w:id="712" w:author="Pivonka,Fran" w:date="2015-09-10T08:47:00Z">
              <w:r w:rsidDel="000A51D6">
                <w:rPr>
                  <w:rFonts w:eastAsia="Times New Roman"/>
                  <w:lang w:val="en-US"/>
                </w:rPr>
                <w:delText xml:space="preserve">Provision </w:delText>
              </w:r>
            </w:del>
            <w:ins w:id="713" w:author="Pivonka,Fran" w:date="2015-09-10T08:47:00Z">
              <w:r w:rsidR="000A51D6">
                <w:rPr>
                  <w:rFonts w:eastAsia="Times New Roman"/>
                  <w:lang w:val="en-US"/>
                </w:rPr>
                <w:t xml:space="preserve">provision </w:t>
              </w:r>
            </w:ins>
            <w:del w:id="714" w:author="Pivonka,Fran" w:date="2015-09-10T08:47:00Z">
              <w:r w:rsidDel="000A51D6">
                <w:rPr>
                  <w:rFonts w:eastAsia="Times New Roman"/>
                  <w:lang w:val="en-US"/>
                </w:rPr>
                <w:delText xml:space="preserve">Valued </w:delText>
              </w:r>
            </w:del>
            <w:ins w:id="715" w:author="Pivonka,Fran" w:date="2015-09-10T08:47:00Z">
              <w:r w:rsidR="000A51D6">
                <w:rPr>
                  <w:rFonts w:eastAsia="Times New Roman"/>
                  <w:lang w:val="en-US"/>
                </w:rPr>
                <w:t xml:space="preserve">valued </w:t>
              </w:r>
            </w:ins>
            <w:del w:id="716" w:author="Pivonka,Fran" w:date="2015-09-10T08:47:00Z">
              <w:r w:rsidDel="000A51D6">
                <w:rPr>
                  <w:rFonts w:eastAsia="Times New Roman"/>
                  <w:lang w:val="en-US"/>
                </w:rPr>
                <w:delText xml:space="preserve">Item </w:delText>
              </w:r>
            </w:del>
            <w:ins w:id="717" w:author="Pivonka,Fran" w:date="2015-09-10T08:47:00Z">
              <w:r w:rsidR="000A51D6">
                <w:rPr>
                  <w:rFonts w:eastAsia="Times New Roman"/>
                  <w:lang w:val="en-US"/>
                </w:rPr>
                <w:t xml:space="preserve">item </w:t>
              </w:r>
            </w:ins>
            <w:r>
              <w:rPr>
                <w:rFonts w:eastAsia="Times New Roman"/>
                <w:lang w:val="en-US"/>
              </w:rPr>
              <w:t xml:space="preserve">is measured or counted, and quantifies the countable or measurable </w:t>
            </w:r>
            <w:del w:id="718" w:author="Pivonka,Fran" w:date="2015-09-10T09:13:00Z">
              <w:r w:rsidDel="009D75FB">
                <w:rPr>
                  <w:rFonts w:eastAsia="Times New Roman"/>
                  <w:lang w:val="en-US"/>
                </w:rPr>
                <w:delText xml:space="preserve">Contract </w:delText>
              </w:r>
            </w:del>
            <w:ins w:id="719" w:author="Pivonka,Fran" w:date="2015-09-10T09:13:00Z">
              <w:r w:rsidR="009D75FB">
                <w:rPr>
                  <w:rFonts w:eastAsia="Times New Roman"/>
                  <w:lang w:val="en-US"/>
                </w:rPr>
                <w:t xml:space="preserve">contract </w:t>
              </w:r>
            </w:ins>
            <w:del w:id="720" w:author="Pivonka,Fran" w:date="2015-09-10T09:13:00Z">
              <w:r w:rsidDel="009D75FB">
                <w:rPr>
                  <w:rFonts w:eastAsia="Times New Roman"/>
                  <w:lang w:val="en-US"/>
                </w:rPr>
                <w:delText xml:space="preserve">Term </w:delText>
              </w:r>
            </w:del>
            <w:ins w:id="721" w:author="Pivonka,Fran" w:date="2015-09-10T09:13:00Z">
              <w:r w:rsidR="009D75FB">
                <w:rPr>
                  <w:rFonts w:eastAsia="Times New Roman"/>
                  <w:lang w:val="en-US"/>
                </w:rPr>
                <w:t xml:space="preserve">term </w:t>
              </w:r>
            </w:ins>
            <w:del w:id="722" w:author="Pivonka,Fran" w:date="2015-09-10T09:13:00Z">
              <w:r w:rsidDel="009D75FB">
                <w:rPr>
                  <w:rFonts w:eastAsia="Times New Roman"/>
                  <w:lang w:val="en-US"/>
                </w:rPr>
                <w:delText xml:space="preserve">Valued </w:delText>
              </w:r>
            </w:del>
            <w:ins w:id="723" w:author="Pivonka,Fran" w:date="2015-09-10T09:13:00Z">
              <w:r w:rsidR="009D75FB">
                <w:rPr>
                  <w:rFonts w:eastAsia="Times New Roman"/>
                  <w:lang w:val="en-US"/>
                </w:rPr>
                <w:t xml:space="preserve">valued </w:t>
              </w:r>
            </w:ins>
            <w:del w:id="724" w:author="Pivonka,Fran" w:date="2015-09-10T09:13:00Z">
              <w:r w:rsidDel="009D75FB">
                <w:rPr>
                  <w:rFonts w:eastAsia="Times New Roman"/>
                  <w:lang w:val="en-US"/>
                </w:rPr>
                <w:delText xml:space="preserve">Item </w:delText>
              </w:r>
            </w:del>
            <w:ins w:id="725" w:author="Pivonka,Fran" w:date="2015-09-10T09:13:00Z">
              <w:r w:rsidR="009D75FB">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26" w:author="Pivonka,Fran" w:date="2015-09-10T10:56:00Z">
              <w:r w:rsidDel="00E8132D">
                <w:rPr>
                  <w:rFonts w:eastAsia="Times New Roman"/>
                  <w:lang w:val="en-US"/>
                </w:rPr>
                <w:delText xml:space="preserve">Term </w:delText>
              </w:r>
            </w:del>
            <w:ins w:id="727" w:author="Pivonka,Fran" w:date="2015-09-10T10:56:00Z">
              <w:r w:rsidR="00E8132D">
                <w:rPr>
                  <w:rFonts w:eastAsia="Times New Roman"/>
                  <w:lang w:val="en-US"/>
                </w:rPr>
                <w:t xml:space="preserve">term </w:t>
              </w:r>
            </w:ins>
            <w:del w:id="728" w:author="Pivonka,Fran" w:date="2015-09-10T10:57:00Z">
              <w:r w:rsidDel="00E8132D">
                <w:rPr>
                  <w:rFonts w:eastAsia="Times New Roman"/>
                  <w:lang w:val="en-US"/>
                </w:rPr>
                <w:delText xml:space="preserve">Valued </w:delText>
              </w:r>
            </w:del>
            <w:ins w:id="729" w:author="Pivonka,Fran" w:date="2015-09-10T10:57:00Z">
              <w:r w:rsidR="00E8132D">
                <w:rPr>
                  <w:rFonts w:eastAsia="Times New Roman"/>
                  <w:lang w:val="en-US"/>
                </w:rPr>
                <w:t xml:space="preserve">valued </w:t>
              </w:r>
            </w:ins>
            <w:del w:id="730" w:author="Pivonka,Fran" w:date="2015-09-10T10:57:00Z">
              <w:r w:rsidDel="00E8132D">
                <w:rPr>
                  <w:rFonts w:eastAsia="Times New Roman"/>
                  <w:lang w:val="en-US"/>
                </w:rPr>
                <w:delText xml:space="preserve">Item </w:delText>
              </w:r>
            </w:del>
            <w:ins w:id="731" w:author="Pivonka,Fran" w:date="2015-09-10T10:57:00Z">
              <w:r w:rsidR="00E8132D">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rsidP="009D75FB">
            <w:pPr>
              <w:rPr>
                <w:rFonts w:eastAsia="Times New Roman"/>
                <w:lang w:val="en-US"/>
              </w:rPr>
            </w:pPr>
            <w:r w:rsidRPr="009D75FB">
              <w:rPr>
                <w:rFonts w:eastAsia="Times New Roman"/>
                <w:lang w:val="en-US"/>
              </w:rPr>
              <w:t xml:space="preserve">A </w:t>
            </w:r>
            <w:del w:id="732" w:author="Pivonka,Fran" w:date="2015-09-10T09:12:00Z">
              <w:r w:rsidRPr="009D75FB" w:rsidDel="009D75FB">
                <w:rPr>
                  <w:rFonts w:eastAsia="Times New Roman"/>
                  <w:lang w:val="en-US"/>
                </w:rPr>
                <w:delText xml:space="preserve">Contract </w:delText>
              </w:r>
            </w:del>
            <w:ins w:id="733" w:author="Pivonka,Fran" w:date="2015-09-10T09:12:00Z">
              <w:r w:rsidR="009D75FB">
                <w:rPr>
                  <w:rFonts w:eastAsia="Times New Roman"/>
                  <w:lang w:val="en-US"/>
                </w:rPr>
                <w:t>c</w:t>
              </w:r>
              <w:r w:rsidR="009D75FB" w:rsidRPr="009D75FB">
                <w:rPr>
                  <w:rFonts w:eastAsia="Times New Roman"/>
                  <w:lang w:val="en-US"/>
                </w:rPr>
                <w:t xml:space="preserve">ontract </w:t>
              </w:r>
            </w:ins>
            <w:del w:id="734" w:author="Pivonka,Fran" w:date="2015-09-10T09:12:00Z">
              <w:r w:rsidRPr="009D75FB" w:rsidDel="009D75FB">
                <w:rPr>
                  <w:rFonts w:eastAsia="Times New Roman"/>
                  <w:lang w:val="en-US"/>
                </w:rPr>
                <w:delText xml:space="preserve">Provision </w:delText>
              </w:r>
            </w:del>
            <w:ins w:id="735" w:author="Pivonka,Fran" w:date="2015-09-10T09:12:00Z">
              <w:r w:rsidR="009D75FB">
                <w:rPr>
                  <w:rFonts w:eastAsia="Times New Roman"/>
                  <w:lang w:val="en-US"/>
                </w:rPr>
                <w:t>p</w:t>
              </w:r>
              <w:r w:rsidR="009D75FB" w:rsidRPr="009D75FB">
                <w:rPr>
                  <w:rFonts w:eastAsia="Times New Roman"/>
                  <w:lang w:val="en-US"/>
                </w:rPr>
                <w:t xml:space="preserve">rovision </w:t>
              </w:r>
            </w:ins>
            <w:del w:id="736" w:author="Pivonka,Fran" w:date="2015-09-10T09:12:00Z">
              <w:r w:rsidRPr="009D75FB" w:rsidDel="009D75FB">
                <w:rPr>
                  <w:rFonts w:eastAsia="Times New Roman"/>
                  <w:lang w:val="en-US"/>
                </w:rPr>
                <w:delText xml:space="preserve">Valued </w:delText>
              </w:r>
            </w:del>
            <w:ins w:id="737" w:author="Pivonka,Fran" w:date="2015-09-10T09:12:00Z">
              <w:r w:rsidR="009D75FB">
                <w:rPr>
                  <w:rFonts w:eastAsia="Times New Roman"/>
                  <w:lang w:val="en-US"/>
                </w:rPr>
                <w:t>v</w:t>
              </w:r>
              <w:r w:rsidR="009D75FB" w:rsidRPr="009D75FB">
                <w:rPr>
                  <w:rFonts w:eastAsia="Times New Roman"/>
                  <w:lang w:val="en-US"/>
                </w:rPr>
                <w:t xml:space="preserve">alued </w:t>
              </w:r>
            </w:ins>
            <w:del w:id="738" w:author="Pivonka,Fran" w:date="2015-09-10T09:13:00Z">
              <w:r w:rsidRPr="009D75FB" w:rsidDel="009D75FB">
                <w:rPr>
                  <w:rFonts w:eastAsia="Times New Roman"/>
                  <w:lang w:val="en-US"/>
                </w:rPr>
                <w:delText xml:space="preserve">Item </w:delText>
              </w:r>
            </w:del>
            <w:ins w:id="739" w:author="Pivonka,Fran" w:date="2015-09-10T09:13:00Z">
              <w:r w:rsidR="009D75FB">
                <w:rPr>
                  <w:rFonts w:eastAsia="Times New Roman"/>
                  <w:lang w:val="en-US"/>
                </w:rPr>
                <w:t>i</w:t>
              </w:r>
              <w:r w:rsidR="009D75FB" w:rsidRPr="009D75FB">
                <w:rPr>
                  <w:rFonts w:eastAsia="Times New Roman"/>
                  <w:lang w:val="en-US"/>
                </w:rPr>
                <w:t xml:space="preserve">tem </w:t>
              </w:r>
            </w:ins>
            <w:r w:rsidRPr="009D75FB">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40" w:author="Pivonka,Fran" w:date="2015-09-10T10:57:00Z">
              <w:r w:rsidDel="00E8132D">
                <w:rPr>
                  <w:rFonts w:eastAsia="Times New Roman"/>
                  <w:lang w:val="en-US"/>
                </w:rPr>
                <w:delText xml:space="preserve">Term </w:delText>
              </w:r>
            </w:del>
            <w:ins w:id="741" w:author="Pivonka,Fran" w:date="2015-09-10T10:57:00Z">
              <w:r w:rsidR="00E8132D">
                <w:rPr>
                  <w:rFonts w:eastAsia="Times New Roman"/>
                  <w:lang w:val="en-US"/>
                </w:rPr>
                <w:t xml:space="preserve">term </w:t>
              </w:r>
            </w:ins>
            <w:del w:id="742" w:author="Pivonka,Fran" w:date="2015-09-10T10:57:00Z">
              <w:r w:rsidDel="00E8132D">
                <w:rPr>
                  <w:rFonts w:eastAsia="Times New Roman"/>
                  <w:lang w:val="en-US"/>
                </w:rPr>
                <w:delText xml:space="preserve">Valued </w:delText>
              </w:r>
            </w:del>
            <w:ins w:id="743" w:author="Pivonka,Fran" w:date="2015-09-10T10:57:00Z">
              <w:r w:rsidR="00E8132D">
                <w:rPr>
                  <w:rFonts w:eastAsia="Times New Roman"/>
                  <w:lang w:val="en-US"/>
                </w:rPr>
                <w:t xml:space="preserve">valued </w:t>
              </w:r>
            </w:ins>
            <w:del w:id="744" w:author="Pivonka,Fran" w:date="2015-09-10T10:57:00Z">
              <w:r w:rsidDel="00E8132D">
                <w:rPr>
                  <w:rFonts w:eastAsia="Times New Roman"/>
                  <w:lang w:val="en-US"/>
                </w:rPr>
                <w:delText xml:space="preserve">Item </w:delText>
              </w:r>
            </w:del>
            <w:ins w:id="745" w:author="Pivonka,Fran" w:date="2015-09-10T10:57:00Z">
              <w:r w:rsidR="00E8132D">
                <w:rPr>
                  <w:rFonts w:eastAsia="Times New Roman"/>
                  <w:lang w:val="en-US"/>
                </w:rPr>
                <w:t xml:space="preserve">item </w:t>
              </w:r>
            </w:ins>
            <w:del w:id="746" w:author="Pivonka,Fran" w:date="2015-09-10T10:57:00Z">
              <w:r w:rsidDel="00E8132D">
                <w:rPr>
                  <w:rFonts w:eastAsia="Times New Roman"/>
                  <w:lang w:val="en-US"/>
                </w:rPr>
                <w:delText xml:space="preserve">Price </w:delText>
              </w:r>
            </w:del>
            <w:ins w:id="747" w:author="Pivonka,Fran" w:date="2015-09-10T10:57:00Z">
              <w:r w:rsidR="00E8132D">
                <w:rPr>
                  <w:rFonts w:eastAsia="Times New Roman"/>
                  <w:lang w:val="en-US"/>
                </w:rPr>
                <w:t xml:space="preserve">price </w:t>
              </w:r>
            </w:ins>
            <w:del w:id="748" w:author="Pivonka,Fran" w:date="2015-09-10T10:58:00Z">
              <w:r w:rsidDel="00E8132D">
                <w:rPr>
                  <w:rFonts w:eastAsia="Times New Roman"/>
                  <w:lang w:val="en-US"/>
                </w:rPr>
                <w:delText xml:space="preserve">Scaling </w:delText>
              </w:r>
            </w:del>
            <w:ins w:id="749" w:author="Pivonka,Fran" w:date="2015-09-10T10:58:00Z">
              <w:r w:rsidR="00E8132D">
                <w:rPr>
                  <w:rFonts w:eastAsia="Times New Roman"/>
                  <w:lang w:val="en-US"/>
                </w:rPr>
                <w:t xml:space="preserve">scaling </w:t>
              </w:r>
            </w:ins>
            <w:del w:id="750" w:author="Pivonka,Fran" w:date="2015-09-10T10:58:00Z">
              <w:r w:rsidDel="00E8132D">
                <w:rPr>
                  <w:rFonts w:eastAsia="Times New Roman"/>
                  <w:lang w:val="en-US"/>
                </w:rPr>
                <w:delText>Factor</w:delText>
              </w:r>
            </w:del>
            <w:ins w:id="751" w:author="Pivonka,Fran" w:date="2015-09-10T10:58: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 real number that represents a multiplier used in determining the overall value of the </w:t>
            </w:r>
            <w:del w:id="752" w:author="Pivonka,Fran" w:date="2015-09-10T10:58:00Z">
              <w:r w:rsidDel="00E8132D">
                <w:rPr>
                  <w:rFonts w:eastAsia="Times New Roman"/>
                  <w:lang w:val="en-US"/>
                </w:rPr>
                <w:delText xml:space="preserve">Contract </w:delText>
              </w:r>
            </w:del>
            <w:ins w:id="753" w:author="Pivonka,Fran" w:date="2015-09-10T10:58:00Z">
              <w:r w:rsidR="00E8132D">
                <w:rPr>
                  <w:rFonts w:eastAsia="Times New Roman"/>
                  <w:lang w:val="en-US"/>
                </w:rPr>
                <w:t xml:space="preserve">contract </w:t>
              </w:r>
            </w:ins>
            <w:del w:id="754" w:author="Pivonka,Fran" w:date="2015-09-10T10:58:00Z">
              <w:r w:rsidDel="00E8132D">
                <w:rPr>
                  <w:rFonts w:eastAsia="Times New Roman"/>
                  <w:lang w:val="en-US"/>
                </w:rPr>
                <w:delText xml:space="preserve">Provision </w:delText>
              </w:r>
            </w:del>
            <w:ins w:id="755" w:author="Pivonka,Fran" w:date="2015-09-10T10:58:00Z">
              <w:r w:rsidR="00E8132D">
                <w:rPr>
                  <w:rFonts w:eastAsia="Times New Roman"/>
                  <w:lang w:val="en-US"/>
                </w:rPr>
                <w:t xml:space="preserve">provision </w:t>
              </w:r>
            </w:ins>
            <w:del w:id="756" w:author="Pivonka,Fran" w:date="2015-09-10T10:58:00Z">
              <w:r w:rsidDel="00E8132D">
                <w:rPr>
                  <w:rFonts w:eastAsia="Times New Roman"/>
                  <w:lang w:val="en-US"/>
                </w:rPr>
                <w:delText xml:space="preserve">Valued </w:delText>
              </w:r>
            </w:del>
            <w:ins w:id="757" w:author="Pivonka,Fran" w:date="2015-09-10T10:58:00Z">
              <w:r w:rsidR="00E8132D">
                <w:rPr>
                  <w:rFonts w:eastAsia="Times New Roman"/>
                  <w:lang w:val="en-US"/>
                </w:rPr>
                <w:t xml:space="preserve">valued </w:t>
              </w:r>
            </w:ins>
            <w:del w:id="758" w:author="Pivonka,Fran" w:date="2015-09-10T10:58:00Z">
              <w:r w:rsidDel="00E8132D">
                <w:rPr>
                  <w:rFonts w:eastAsia="Times New Roman"/>
                  <w:lang w:val="en-US"/>
                </w:rPr>
                <w:delText xml:space="preserve">Item </w:delText>
              </w:r>
            </w:del>
            <w:ins w:id="759" w:author="Pivonka,Fran" w:date="2015-09-10T10:58:00Z">
              <w:r w:rsidR="00E8132D">
                <w:rPr>
                  <w:rFonts w:eastAsia="Times New Roman"/>
                  <w:lang w:val="en-US"/>
                </w:rPr>
                <w:t xml:space="preserve">item </w:t>
              </w:r>
            </w:ins>
            <w:r>
              <w:rPr>
                <w:rFonts w:eastAsia="Times New Roman"/>
                <w:lang w:val="en-US"/>
              </w:rPr>
              <w:t xml:space="preserve">delivered. The concept of a </w:t>
            </w:r>
            <w:del w:id="760" w:author="Pivonka,Fran" w:date="2015-09-10T10:58:00Z">
              <w:r w:rsidDel="00E8132D">
                <w:rPr>
                  <w:rFonts w:eastAsia="Times New Roman"/>
                  <w:lang w:val="en-US"/>
                </w:rPr>
                <w:delText xml:space="preserve">Factor </w:delText>
              </w:r>
            </w:del>
            <w:ins w:id="761" w:author="Pivonka,Fran" w:date="2015-09-10T10:58:00Z">
              <w:r w:rsidR="00E8132D">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62" w:author="Pivonka,Fran" w:date="2015-09-10T10:58:00Z">
              <w:r w:rsidDel="00E8132D">
                <w:rPr>
                  <w:rFonts w:eastAsia="Times New Roman"/>
                  <w:lang w:val="en-US"/>
                </w:rPr>
                <w:delText xml:space="preserve">Term </w:delText>
              </w:r>
            </w:del>
            <w:ins w:id="763" w:author="Pivonka,Fran" w:date="2015-09-10T10:58:00Z">
              <w:r w:rsidR="00E8132D">
                <w:rPr>
                  <w:rFonts w:eastAsia="Times New Roman"/>
                  <w:lang w:val="en-US"/>
                </w:rPr>
                <w:t xml:space="preserve">term </w:t>
              </w:r>
            </w:ins>
            <w:del w:id="764" w:author="Pivonka,Fran" w:date="2015-09-10T10:58:00Z">
              <w:r w:rsidDel="00E8132D">
                <w:rPr>
                  <w:rFonts w:eastAsia="Times New Roman"/>
                  <w:lang w:val="en-US"/>
                </w:rPr>
                <w:delText xml:space="preserve">Valued </w:delText>
              </w:r>
            </w:del>
            <w:ins w:id="765" w:author="Pivonka,Fran" w:date="2015-09-10T10:58:00Z">
              <w:r w:rsidR="00E8132D">
                <w:rPr>
                  <w:rFonts w:eastAsia="Times New Roman"/>
                  <w:lang w:val="en-US"/>
                </w:rPr>
                <w:t xml:space="preserve">valued </w:t>
              </w:r>
            </w:ins>
            <w:del w:id="766" w:author="Pivonka,Fran" w:date="2015-09-10T10:58:00Z">
              <w:r w:rsidDel="00E8132D">
                <w:rPr>
                  <w:rFonts w:eastAsia="Times New Roman"/>
                  <w:lang w:val="en-US"/>
                </w:rPr>
                <w:delText xml:space="preserve">Item </w:delText>
              </w:r>
            </w:del>
            <w:ins w:id="767" w:author="Pivonka,Fran" w:date="2015-09-10T10:58:00Z">
              <w:r w:rsidR="00E8132D">
                <w:rPr>
                  <w:rFonts w:eastAsia="Times New Roman"/>
                  <w:lang w:val="en-US"/>
                </w:rPr>
                <w:t xml:space="preserve">item </w:t>
              </w:r>
            </w:ins>
            <w:del w:id="768" w:author="Pivonka,Fran" w:date="2015-09-10T10:58:00Z">
              <w:r w:rsidDel="00E8132D">
                <w:rPr>
                  <w:rFonts w:eastAsia="Times New Roman"/>
                  <w:lang w:val="en-US"/>
                </w:rPr>
                <w:delText xml:space="preserve">Difficulty </w:delText>
              </w:r>
            </w:del>
            <w:ins w:id="769" w:author="Pivonka,Fran" w:date="2015-09-10T10:58:00Z">
              <w:r w:rsidR="00E8132D">
                <w:rPr>
                  <w:rFonts w:eastAsia="Times New Roman"/>
                  <w:lang w:val="en-US"/>
                </w:rPr>
                <w:t xml:space="preserve">difficulty </w:t>
              </w:r>
            </w:ins>
            <w:del w:id="770" w:author="Pivonka,Fran" w:date="2015-09-10T10:59:00Z">
              <w:r w:rsidDel="00E8132D">
                <w:rPr>
                  <w:rFonts w:eastAsia="Times New Roman"/>
                  <w:lang w:val="en-US"/>
                </w:rPr>
                <w:delText xml:space="preserve">Scaling </w:delText>
              </w:r>
            </w:del>
            <w:ins w:id="771" w:author="Pivonka,Fran" w:date="2015-09-10T10:59:00Z">
              <w:r w:rsidR="00E8132D">
                <w:rPr>
                  <w:rFonts w:eastAsia="Times New Roman"/>
                  <w:lang w:val="en-US"/>
                </w:rPr>
                <w:t xml:space="preserve">scaling </w:t>
              </w:r>
            </w:ins>
            <w:del w:id="772" w:author="Pivonka,Fran" w:date="2015-09-10T10:59:00Z">
              <w:r w:rsidDel="00E8132D">
                <w:rPr>
                  <w:rFonts w:eastAsia="Times New Roman"/>
                  <w:lang w:val="en-US"/>
                </w:rPr>
                <w:delText>Factor</w:delText>
              </w:r>
            </w:del>
            <w:ins w:id="773" w:author="Pivonka,Fran" w:date="2015-09-10T10:59: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An amount that expresses the weighting (based on difficulty, cost and/or resource intensiveness) associated with the </w:t>
            </w:r>
            <w:del w:id="774" w:author="Pivonka,Fran" w:date="2015-09-10T10:59:00Z">
              <w:r w:rsidDel="00E8132D">
                <w:rPr>
                  <w:rFonts w:eastAsia="Times New Roman"/>
                  <w:lang w:val="en-US"/>
                </w:rPr>
                <w:delText xml:space="preserve">Contract </w:delText>
              </w:r>
            </w:del>
            <w:ins w:id="775" w:author="Pivonka,Fran" w:date="2015-09-10T10:59:00Z">
              <w:r w:rsidR="00E8132D">
                <w:rPr>
                  <w:rFonts w:eastAsia="Times New Roman"/>
                  <w:lang w:val="en-US"/>
                </w:rPr>
                <w:t xml:space="preserve">contract </w:t>
              </w:r>
            </w:ins>
            <w:del w:id="776" w:author="Pivonka,Fran" w:date="2015-09-10T10:59:00Z">
              <w:r w:rsidDel="00E8132D">
                <w:rPr>
                  <w:rFonts w:eastAsia="Times New Roman"/>
                  <w:lang w:val="en-US"/>
                </w:rPr>
                <w:delText xml:space="preserve">Provision </w:delText>
              </w:r>
            </w:del>
            <w:ins w:id="777" w:author="Pivonka,Fran" w:date="2015-09-10T10:59:00Z">
              <w:r w:rsidR="00E8132D">
                <w:rPr>
                  <w:rFonts w:eastAsia="Times New Roman"/>
                  <w:lang w:val="en-US"/>
                </w:rPr>
                <w:t xml:space="preserve">provision </w:t>
              </w:r>
            </w:ins>
            <w:del w:id="778" w:author="Pivonka,Fran" w:date="2015-09-10T10:59:00Z">
              <w:r w:rsidDel="00E8132D">
                <w:rPr>
                  <w:rFonts w:eastAsia="Times New Roman"/>
                  <w:lang w:val="en-US"/>
                </w:rPr>
                <w:delText xml:space="preserve">Valued </w:delText>
              </w:r>
            </w:del>
            <w:ins w:id="779" w:author="Pivonka,Fran" w:date="2015-09-10T10:59:00Z">
              <w:r w:rsidR="00E8132D">
                <w:rPr>
                  <w:rFonts w:eastAsia="Times New Roman"/>
                  <w:lang w:val="en-US"/>
                </w:rPr>
                <w:t xml:space="preserve">valued </w:t>
              </w:r>
            </w:ins>
            <w:del w:id="780" w:author="Pivonka,Fran" w:date="2015-09-10T10:59:00Z">
              <w:r w:rsidDel="00E8132D">
                <w:rPr>
                  <w:rFonts w:eastAsia="Times New Roman"/>
                  <w:lang w:val="en-US"/>
                </w:rPr>
                <w:delText xml:space="preserve">Item </w:delText>
              </w:r>
            </w:del>
            <w:ins w:id="781" w:author="Pivonka,Fran" w:date="2015-09-10T10:59:00Z">
              <w:r w:rsidR="00E8132D">
                <w:rPr>
                  <w:rFonts w:eastAsia="Times New Roman"/>
                  <w:lang w:val="en-US"/>
                </w:rPr>
                <w:t xml:space="preserve">item </w:t>
              </w:r>
            </w:ins>
            <w:r>
              <w:rPr>
                <w:rFonts w:eastAsia="Times New Roman"/>
                <w:lang w:val="en-US"/>
              </w:rPr>
              <w:t xml:space="preserve">delivered. The concept of </w:t>
            </w:r>
            <w:del w:id="782" w:author="Pivonka,Fran" w:date="2015-09-10T10:59:00Z">
              <w:r w:rsidDel="00E8132D">
                <w:rPr>
                  <w:rFonts w:eastAsia="Times New Roman"/>
                  <w:lang w:val="en-US"/>
                </w:rPr>
                <w:delText xml:space="preserve">Points </w:delText>
              </w:r>
            </w:del>
            <w:ins w:id="783" w:author="Pivonka,Fran" w:date="2015-09-10T10:59:00Z">
              <w:r w:rsidR="00E8132D">
                <w:rPr>
                  <w:rFonts w:eastAsia="Times New Roman"/>
                  <w:lang w:val="en-US"/>
                </w:rPr>
                <w:t xml:space="preserve">points </w:t>
              </w:r>
            </w:ins>
            <w:r>
              <w:rPr>
                <w:rFonts w:eastAsia="Times New Roman"/>
                <w:lang w:val="en-US"/>
              </w:rPr>
              <w:t xml:space="preserve">allows for assignment of point values for a </w:t>
            </w:r>
            <w:del w:id="784" w:author="Pivonka,Fran" w:date="2015-09-10T10:59:00Z">
              <w:r w:rsidDel="00E8132D">
                <w:rPr>
                  <w:rFonts w:eastAsia="Times New Roman"/>
                  <w:lang w:val="en-US"/>
                </w:rPr>
                <w:delText xml:space="preserve">Contract </w:delText>
              </w:r>
            </w:del>
            <w:ins w:id="785" w:author="Pivonka,Fran" w:date="2015-09-10T10:59:00Z">
              <w:r w:rsidR="00E8132D">
                <w:rPr>
                  <w:rFonts w:eastAsia="Times New Roman"/>
                  <w:lang w:val="en-US"/>
                </w:rPr>
                <w:t xml:space="preserve">contract </w:t>
              </w:r>
            </w:ins>
            <w:del w:id="786" w:author="Pivonka,Fran" w:date="2015-09-10T10:59:00Z">
              <w:r w:rsidDel="00E8132D">
                <w:rPr>
                  <w:rFonts w:eastAsia="Times New Roman"/>
                  <w:lang w:val="en-US"/>
                </w:rPr>
                <w:delText>Provision</w:delText>
              </w:r>
            </w:del>
            <w:ins w:id="787" w:author="Pivonka,Fran" w:date="2015-09-10T10:59:00Z">
              <w:r w:rsidR="00E8132D">
                <w:rPr>
                  <w:rFonts w:eastAsia="Times New Roman"/>
                  <w:lang w:val="en-US"/>
                </w:rPr>
                <w:t xml:space="preserve">provision </w:t>
              </w:r>
            </w:ins>
            <w:del w:id="788" w:author="Pivonka,Fran" w:date="2015-09-10T10:59:00Z">
              <w:r w:rsidDel="00E8132D">
                <w:rPr>
                  <w:rFonts w:eastAsia="Times New Roman"/>
                  <w:lang w:val="en-US"/>
                </w:rPr>
                <w:delText xml:space="preserve">Valued </w:delText>
              </w:r>
            </w:del>
            <w:ins w:id="789" w:author="Pivonka,Fran" w:date="2015-09-10T10:59:00Z">
              <w:r w:rsidR="00E8132D">
                <w:rPr>
                  <w:rFonts w:eastAsia="Times New Roman"/>
                  <w:lang w:val="en-US"/>
                </w:rPr>
                <w:t xml:space="preserve">valued </w:t>
              </w:r>
            </w:ins>
            <w:del w:id="790" w:author="Pivonka,Fran" w:date="2015-09-10T10:59:00Z">
              <w:r w:rsidDel="00E8132D">
                <w:rPr>
                  <w:rFonts w:eastAsia="Times New Roman"/>
                  <w:lang w:val="en-US"/>
                </w:rPr>
                <w:delText>Item</w:delText>
              </w:r>
            </w:del>
            <w:ins w:id="791" w:author="Pivonka,Fran" w:date="2015-09-10T10:59:00Z">
              <w:r w:rsidR="00E8132D">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Total </w:t>
            </w:r>
            <w:del w:id="792" w:author="Pivonka,Fran" w:date="2015-09-10T11:00:00Z">
              <w:r w:rsidDel="00E8132D">
                <w:rPr>
                  <w:rFonts w:eastAsia="Times New Roman"/>
                  <w:lang w:val="en-US"/>
                </w:rPr>
                <w:delText xml:space="preserve">Contract </w:delText>
              </w:r>
            </w:del>
            <w:ins w:id="793" w:author="Pivonka,Fran" w:date="2015-09-10T11:00:00Z">
              <w:r w:rsidR="00E8132D">
                <w:rPr>
                  <w:rFonts w:eastAsia="Times New Roman"/>
                  <w:lang w:val="en-US"/>
                </w:rPr>
                <w:t xml:space="preserve">contract </w:t>
              </w:r>
            </w:ins>
            <w:del w:id="794" w:author="Pivonka,Fran" w:date="2015-09-10T11:00:00Z">
              <w:r w:rsidDel="00E8132D">
                <w:rPr>
                  <w:rFonts w:eastAsia="Times New Roman"/>
                  <w:lang w:val="en-US"/>
                </w:rPr>
                <w:delText xml:space="preserve">Term </w:delText>
              </w:r>
            </w:del>
            <w:ins w:id="795" w:author="Pivonka,Fran" w:date="2015-09-10T11:00:00Z">
              <w:r w:rsidR="00E8132D">
                <w:rPr>
                  <w:rFonts w:eastAsia="Times New Roman"/>
                  <w:lang w:val="en-US"/>
                </w:rPr>
                <w:t xml:space="preserve">term </w:t>
              </w:r>
            </w:ins>
            <w:del w:id="796" w:author="Pivonka,Fran" w:date="2015-09-10T11:00:00Z">
              <w:r w:rsidDel="00E8132D">
                <w:rPr>
                  <w:rFonts w:eastAsia="Times New Roman"/>
                  <w:lang w:val="en-US"/>
                </w:rPr>
                <w:delText xml:space="preserve">Valued </w:delText>
              </w:r>
            </w:del>
            <w:ins w:id="797" w:author="Pivonka,Fran" w:date="2015-09-10T11:00:00Z">
              <w:r w:rsidR="00E8132D">
                <w:rPr>
                  <w:rFonts w:eastAsia="Times New Roman"/>
                  <w:lang w:val="en-US"/>
                </w:rPr>
                <w:t xml:space="preserve">valued </w:t>
              </w:r>
            </w:ins>
            <w:del w:id="798" w:author="Pivonka,Fran" w:date="2015-09-10T11:00:00Z">
              <w:r w:rsidDel="00E8132D">
                <w:rPr>
                  <w:rFonts w:eastAsia="Times New Roman"/>
                  <w:lang w:val="en-US"/>
                </w:rPr>
                <w:delText xml:space="preserve">Item </w:delText>
              </w:r>
            </w:del>
            <w:ins w:id="799" w:author="Pivonka,Fran" w:date="2015-09-10T11:00:00Z">
              <w:r w:rsidR="00E8132D">
                <w:rPr>
                  <w:rFonts w:eastAsia="Times New Roman"/>
                  <w:lang w:val="en-US"/>
                </w:rPr>
                <w:t xml:space="preserve">item </w:t>
              </w:r>
            </w:ins>
            <w:del w:id="800" w:author="Pivonka,Fran" w:date="2015-09-10T11:00:00Z">
              <w:r w:rsidDel="00E8132D">
                <w:rPr>
                  <w:rFonts w:eastAsia="Times New Roman"/>
                  <w:lang w:val="en-US"/>
                </w:rPr>
                <w:delText>Value</w:delText>
              </w:r>
            </w:del>
            <w:ins w:id="801" w:author="Pivonka,Fran" w:date="2015-09-10T11:00:00Z">
              <w:r w:rsidR="00E8132D">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Expresses the product of the </w:t>
            </w:r>
            <w:del w:id="802" w:author="Pivonka,Fran" w:date="2015-09-10T11:00:00Z">
              <w:r w:rsidDel="00E8132D">
                <w:rPr>
                  <w:rFonts w:eastAsia="Times New Roman"/>
                  <w:lang w:val="en-US"/>
                </w:rPr>
                <w:delText xml:space="preserve">Contract </w:delText>
              </w:r>
            </w:del>
            <w:ins w:id="803" w:author="Pivonka,Fran" w:date="2015-09-10T11:00:00Z">
              <w:r w:rsidR="00E8132D">
                <w:rPr>
                  <w:rFonts w:eastAsia="Times New Roman"/>
                  <w:lang w:val="en-US"/>
                </w:rPr>
                <w:t xml:space="preserve">contract </w:t>
              </w:r>
            </w:ins>
            <w:del w:id="804" w:author="Pivonka,Fran" w:date="2015-09-10T11:00:00Z">
              <w:r w:rsidDel="00E8132D">
                <w:rPr>
                  <w:rFonts w:eastAsia="Times New Roman"/>
                  <w:lang w:val="en-US"/>
                </w:rPr>
                <w:delText xml:space="preserve">Provision </w:delText>
              </w:r>
            </w:del>
            <w:ins w:id="805" w:author="Pivonka,Fran" w:date="2015-09-10T11:00:00Z">
              <w:r w:rsidR="00E8132D">
                <w:rPr>
                  <w:rFonts w:eastAsia="Times New Roman"/>
                  <w:lang w:val="en-US"/>
                </w:rPr>
                <w:t xml:space="preserve">provision </w:t>
              </w:r>
            </w:ins>
            <w:del w:id="806" w:author="Pivonka,Fran" w:date="2015-09-10T11:00:00Z">
              <w:r w:rsidDel="00E8132D">
                <w:rPr>
                  <w:rFonts w:eastAsia="Times New Roman"/>
                  <w:lang w:val="en-US"/>
                </w:rPr>
                <w:delText xml:space="preserve">Valued </w:delText>
              </w:r>
            </w:del>
            <w:ins w:id="807" w:author="Pivonka,Fran" w:date="2015-09-10T11:00:00Z">
              <w:r w:rsidR="00E8132D">
                <w:rPr>
                  <w:rFonts w:eastAsia="Times New Roman"/>
                  <w:lang w:val="en-US"/>
                </w:rPr>
                <w:t xml:space="preserve">valued </w:t>
              </w:r>
            </w:ins>
            <w:del w:id="808" w:author="Pivonka,Fran" w:date="2015-09-10T11:00:00Z">
              <w:r w:rsidDel="00E8132D">
                <w:rPr>
                  <w:rFonts w:eastAsia="Times New Roman"/>
                  <w:lang w:val="en-US"/>
                </w:rPr>
                <w:delText xml:space="preserve">Item </w:delText>
              </w:r>
            </w:del>
            <w:ins w:id="809" w:author="Pivonka,Fran" w:date="2015-09-10T11:00:00Z">
              <w:r w:rsidR="00E8132D">
                <w:rPr>
                  <w:rFonts w:eastAsia="Times New Roman"/>
                  <w:lang w:val="en-US"/>
                </w:rPr>
                <w:t xml:space="preserve">item </w:t>
              </w:r>
            </w:ins>
            <w:r>
              <w:rPr>
                <w:rFonts w:eastAsia="Times New Roman"/>
                <w:lang w:val="en-US"/>
              </w:rPr>
              <w:t>unit</w:t>
            </w:r>
            <w:ins w:id="810" w:author="Pivonka,Fran" w:date="2015-09-10T11:00:00Z">
              <w:r w:rsidR="00E8132D">
                <w:rPr>
                  <w:rFonts w:eastAsia="Times New Roman"/>
                  <w:lang w:val="en-US"/>
                </w:rPr>
                <w:t xml:space="preserve"> </w:t>
              </w:r>
            </w:ins>
            <w:del w:id="811" w:author="Pivonka,Fran" w:date="2015-09-10T11:00:00Z">
              <w:r w:rsidDel="00E8132D">
                <w:rPr>
                  <w:rFonts w:eastAsia="Times New Roman"/>
                  <w:lang w:val="en-US"/>
                </w:rPr>
                <w:delText xml:space="preserve">Quantity </w:delText>
              </w:r>
            </w:del>
            <w:ins w:id="812" w:author="Pivonka,Fran" w:date="2015-09-10T11:00:00Z">
              <w:r w:rsidR="00E8132D">
                <w:rPr>
                  <w:rFonts w:eastAsia="Times New Roman"/>
                  <w:lang w:val="en-US"/>
                </w:rPr>
                <w:t xml:space="preserve">quantity </w:t>
              </w:r>
            </w:ins>
            <w:r>
              <w:rPr>
                <w:rFonts w:eastAsia="Times New Roman"/>
                <w:lang w:val="en-US"/>
              </w:rPr>
              <w:t>and the unit</w:t>
            </w:r>
            <w:ins w:id="813" w:author="Pivonka,Fran" w:date="2015-09-10T11:00:00Z">
              <w:r w:rsidR="00E8132D">
                <w:rPr>
                  <w:rFonts w:eastAsia="Times New Roman"/>
                  <w:lang w:val="en-US"/>
                </w:rPr>
                <w:t xml:space="preserve"> </w:t>
              </w:r>
            </w:ins>
            <w:del w:id="814" w:author="Pivonka,Fran" w:date="2015-09-10T11:01:00Z">
              <w:r w:rsidDel="00E8132D">
                <w:rPr>
                  <w:rFonts w:eastAsia="Times New Roman"/>
                  <w:lang w:val="en-US"/>
                </w:rPr>
                <w:delText>Price</w:delText>
              </w:r>
            </w:del>
            <w:ins w:id="815" w:author="Pivonka,Fran" w:date="2015-09-10T11:01:00Z">
              <w:r w:rsidR="00E8132D">
                <w:rPr>
                  <w:rFonts w:eastAsia="Times New Roman"/>
                  <w:lang w:val="en-US"/>
                </w:rPr>
                <w:t xml:space="preserve">price </w:t>
              </w:r>
            </w:ins>
            <w:del w:id="816" w:author="Pivonka,Fran" w:date="2015-09-10T11:01:00Z">
              <w:r w:rsidDel="00E8132D">
                <w:rPr>
                  <w:rFonts w:eastAsia="Times New Roman"/>
                  <w:lang w:val="en-US"/>
                </w:rPr>
                <w:delText>Amt</w:delText>
              </w:r>
            </w:del>
            <w:ins w:id="817" w:author="Pivonka,Fran" w:date="2015-09-10T11:01:00Z">
              <w:r w:rsidR="00E8132D">
                <w:rPr>
                  <w:rFonts w:eastAsia="Times New Roman"/>
                  <w:lang w:val="en-US"/>
                </w:rPr>
                <w:t>amount</w:t>
              </w:r>
            </w:ins>
            <w:r>
              <w:rPr>
                <w:rFonts w:eastAsia="Times New Roman"/>
                <w:lang w:val="en-US"/>
              </w:rPr>
              <w:t xml:space="preserve">. For example, the formula: unit </w:t>
            </w:r>
            <w:del w:id="818" w:author="Pivonka,Fran" w:date="2015-09-10T11:01:00Z">
              <w:r w:rsidDel="00E8132D">
                <w:rPr>
                  <w:rFonts w:eastAsia="Times New Roman"/>
                  <w:lang w:val="en-US"/>
                </w:rPr>
                <w:delText xml:space="preserve">Quantity </w:delText>
              </w:r>
            </w:del>
            <w:ins w:id="819" w:author="Pivonka,Fran" w:date="2015-09-10T11:01:00Z">
              <w:r w:rsidR="00E8132D">
                <w:rPr>
                  <w:rFonts w:eastAsia="Times New Roman"/>
                  <w:lang w:val="en-US"/>
                </w:rPr>
                <w:t xml:space="preserve">quantity </w:t>
              </w:r>
            </w:ins>
            <w:r>
              <w:rPr>
                <w:rFonts w:eastAsia="Times New Roman"/>
                <w:lang w:val="en-US"/>
              </w:rPr>
              <w:t xml:space="preserve">* unit </w:t>
            </w:r>
            <w:del w:id="820" w:author="Pivonka,Fran" w:date="2015-09-10T11:01:00Z">
              <w:r w:rsidDel="00E8132D">
                <w:rPr>
                  <w:rFonts w:eastAsia="Times New Roman"/>
                  <w:lang w:val="en-US"/>
                </w:rPr>
                <w:delText xml:space="preserve">Price </w:delText>
              </w:r>
            </w:del>
            <w:ins w:id="821" w:author="Pivonka,Fran" w:date="2015-09-10T11:01:00Z">
              <w:r w:rsidR="00E8132D">
                <w:rPr>
                  <w:rFonts w:eastAsia="Times New Roman"/>
                  <w:lang w:val="en-US"/>
                </w:rPr>
                <w:t xml:space="preserve">price </w:t>
              </w:r>
            </w:ins>
            <w:r>
              <w:rPr>
                <w:rFonts w:eastAsia="Times New Roman"/>
                <w:lang w:val="en-US"/>
              </w:rPr>
              <w:t>(</w:t>
            </w:r>
            <w:del w:id="822" w:author="Pivonka,Fran" w:date="2015-09-10T11:01:00Z">
              <w:r w:rsidDel="00E8132D">
                <w:rPr>
                  <w:rFonts w:eastAsia="Times New Roman"/>
                  <w:lang w:val="en-US"/>
                </w:rPr>
                <w:delText xml:space="preserve">Cost </w:delText>
              </w:r>
            </w:del>
            <w:ins w:id="823" w:author="Pivonka,Fran" w:date="2015-09-10T11:01:00Z">
              <w:r w:rsidR="00E8132D">
                <w:rPr>
                  <w:rFonts w:eastAsia="Times New Roman"/>
                  <w:lang w:val="en-US"/>
                </w:rPr>
                <w:t xml:space="preserve">cost </w:t>
              </w:r>
            </w:ins>
            <w:r>
              <w:rPr>
                <w:rFonts w:eastAsia="Times New Roman"/>
                <w:lang w:val="en-US"/>
              </w:rPr>
              <w:t xml:space="preserve">per </w:t>
            </w:r>
            <w:del w:id="824" w:author="Pivonka,Fran" w:date="2015-09-10T11:01:00Z">
              <w:r w:rsidDel="00E8132D">
                <w:rPr>
                  <w:rFonts w:eastAsia="Times New Roman"/>
                  <w:lang w:val="en-US"/>
                </w:rPr>
                <w:delText>Point</w:delText>
              </w:r>
            </w:del>
            <w:ins w:id="825" w:author="Pivonka,Fran" w:date="2015-09-10T11:01:00Z">
              <w:r w:rsidR="00E8132D">
                <w:rPr>
                  <w:rFonts w:eastAsia="Times New Roman"/>
                  <w:lang w:val="en-US"/>
                </w:rPr>
                <w:t>point</w:t>
              </w:r>
            </w:ins>
            <w:r>
              <w:rPr>
                <w:rFonts w:eastAsia="Times New Roman"/>
                <w:lang w:val="en-US"/>
              </w:rPr>
              <w:t xml:space="preserve">) * factor </w:t>
            </w:r>
            <w:del w:id="826" w:author="Pivonka,Fran" w:date="2015-09-10T11:01:00Z">
              <w:r w:rsidDel="00E8132D">
                <w:rPr>
                  <w:rFonts w:eastAsia="Times New Roman"/>
                  <w:lang w:val="en-US"/>
                </w:rPr>
                <w:delText xml:space="preserve">Number </w:delText>
              </w:r>
            </w:del>
            <w:ins w:id="827" w:author="Pivonka,Fran" w:date="2015-09-10T11:01:00Z">
              <w:r w:rsidR="00E8132D">
                <w:rPr>
                  <w:rFonts w:eastAsia="Times New Roman"/>
                  <w:lang w:val="en-US"/>
                </w:rPr>
                <w:t xml:space="preserve">number </w:t>
              </w:r>
            </w:ins>
            <w:r>
              <w:rPr>
                <w:rFonts w:eastAsia="Times New Roman"/>
                <w:lang w:val="en-US"/>
              </w:rPr>
              <w:t xml:space="preserve">* points = net </w:t>
            </w:r>
            <w:del w:id="828" w:author="Pivonka,Fran" w:date="2015-09-10T11:01:00Z">
              <w:r w:rsidDel="00E8132D">
                <w:rPr>
                  <w:rFonts w:eastAsia="Times New Roman"/>
                  <w:lang w:val="en-US"/>
                </w:rPr>
                <w:delText>Amount</w:delText>
              </w:r>
            </w:del>
            <w:ins w:id="829" w:author="Pivonka,Fran" w:date="2015-09-10T11:01:00Z">
              <w:r w:rsidR="00E8132D">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w:t>
            </w:r>
            <w:del w:id="830" w:author="Pivonka,Fran" w:date="2015-09-10T11:03:00Z">
              <w:r w:rsidDel="00686192">
                <w:rPr>
                  <w:rFonts w:eastAsia="Times New Roman"/>
                  <w:lang w:val="en-US"/>
                </w:rPr>
                <w:delText xml:space="preserve">Contract </w:delText>
              </w:r>
            </w:del>
            <w:ins w:id="831" w:author="Pivonka,Fran" w:date="2015-09-10T11:03:00Z">
              <w:r w:rsidR="00686192">
                <w:rPr>
                  <w:rFonts w:eastAsia="Times New Roman"/>
                  <w:lang w:val="en-US"/>
                </w:rPr>
                <w:t xml:space="preserve">contract </w:t>
              </w:r>
            </w:ins>
            <w:del w:id="832" w:author="Pivonka,Fran" w:date="2015-09-10T11:03:00Z">
              <w:r w:rsidDel="00686192">
                <w:rPr>
                  <w:rFonts w:eastAsia="Times New Roman"/>
                  <w:lang w:val="en-US"/>
                </w:rPr>
                <w:delText xml:space="preserve">Term </w:delText>
              </w:r>
            </w:del>
            <w:ins w:id="833" w:author="Pivonka,Fran" w:date="2015-09-10T11:03:00Z">
              <w:r w:rsidR="00686192">
                <w:rPr>
                  <w:rFonts w:eastAsia="Times New Roman"/>
                  <w:lang w:val="en-US"/>
                </w:rPr>
                <w:t xml:space="preserve">term </w:t>
              </w:r>
            </w:ins>
            <w:del w:id="834" w:author="Pivonka,Fran" w:date="2015-09-10T11:03:00Z">
              <w:r w:rsidDel="00686192">
                <w:rPr>
                  <w:rFonts w:eastAsia="Times New Roman"/>
                  <w:lang w:val="en-US"/>
                </w:rPr>
                <w:delText>Group</w:delText>
              </w:r>
            </w:del>
            <w:ins w:id="835" w:author="Pivonka,Fran" w:date="2015-09-10T11:03:00Z">
              <w:r w:rsidR="00686192">
                <w:rPr>
                  <w:rFonts w:eastAsia="Times New Roman"/>
                  <w:lang w:val="en-US"/>
                </w:rPr>
                <w:t>group</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group of </w:t>
            </w:r>
            <w:del w:id="836" w:author="Pivonka,Fran" w:date="2015-09-10T11:03:00Z">
              <w:r w:rsidDel="00686192">
                <w:rPr>
                  <w:rFonts w:eastAsia="Times New Roman"/>
                  <w:lang w:val="en-US"/>
                </w:rPr>
                <w:delText xml:space="preserve">Contract </w:delText>
              </w:r>
            </w:del>
            <w:ins w:id="837" w:author="Pivonka,Fran" w:date="2015-09-10T11:03:00Z">
              <w:r w:rsidR="00686192">
                <w:rPr>
                  <w:rFonts w:eastAsia="Times New Roman"/>
                  <w:lang w:val="en-US"/>
                </w:rPr>
                <w:t xml:space="preserve">contract </w:t>
              </w:r>
            </w:ins>
            <w:del w:id="838" w:author="Pivonka,Fran" w:date="2015-09-10T11:03:00Z">
              <w:r w:rsidDel="00686192">
                <w:rPr>
                  <w:rFonts w:eastAsia="Times New Roman"/>
                  <w:lang w:val="en-US"/>
                </w:rPr>
                <w:delText>Provisions</w:delText>
              </w:r>
            </w:del>
            <w:ins w:id="839" w:author="Pivonka,Fran" w:date="2015-09-10T11:03:00Z">
              <w:r w:rsidR="00686192">
                <w:rPr>
                  <w:rFonts w:eastAsia="Times New Roman"/>
                  <w:lang w:val="en-US"/>
                </w:rPr>
                <w:t>provisions</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Binding </w:t>
            </w:r>
            <w:del w:id="840" w:author="Pivonka,Fran" w:date="2015-09-10T11:03:00Z">
              <w:r w:rsidDel="00686192">
                <w:rPr>
                  <w:rFonts w:eastAsia="Times New Roman"/>
                  <w:lang w:val="en-US"/>
                </w:rPr>
                <w:delText>Contract</w:delText>
              </w:r>
            </w:del>
            <w:ins w:id="841" w:author="Pivonka,Fran" w:date="2015-09-10T11:03:00Z">
              <w:r w:rsidR="00686192">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del w:id="842" w:author="Pivonka,Fran" w:date="2015-09-10T11:03:00Z">
              <w:r w:rsidDel="00686192">
                <w:rPr>
                  <w:rFonts w:eastAsia="Times New Roman"/>
                  <w:lang w:val="en-US"/>
                </w:rPr>
                <w:delText xml:space="preserve">Legally binding Contract: </w:delText>
              </w:r>
            </w:del>
            <w:r>
              <w:rPr>
                <w:rFonts w:eastAsia="Times New Roman"/>
                <w:lang w:val="en-US"/>
              </w:rPr>
              <w:t xml:space="preserve">This is the signed and legally recognized representation of the </w:t>
            </w:r>
            <w:del w:id="843" w:author="Pivonka,Fran" w:date="2015-09-10T11:04:00Z">
              <w:r w:rsidDel="00686192">
                <w:rPr>
                  <w:rFonts w:eastAsia="Times New Roman"/>
                  <w:lang w:val="en-US"/>
                </w:rPr>
                <w:delText>Contract</w:delText>
              </w:r>
            </w:del>
            <w:ins w:id="844" w:author="Pivonka,Fran" w:date="2015-09-10T11:04:00Z">
              <w:r w:rsidR="00686192">
                <w:rPr>
                  <w:rFonts w:eastAsia="Times New Roman"/>
                  <w:lang w:val="en-US"/>
                </w:rPr>
                <w:t>contract</w:t>
              </w:r>
            </w:ins>
            <w:r>
              <w:rPr>
                <w:rFonts w:eastAsia="Times New Roman"/>
                <w:lang w:val="en-US"/>
              </w:rPr>
              <w:t xml:space="preserve">, which is considered the "source of </w:t>
            </w:r>
            <w:r>
              <w:rPr>
                <w:rFonts w:eastAsia="Times New Roman"/>
                <w:lang w:val="en-US"/>
              </w:rPr>
              <w:lastRenderedPageBreak/>
              <w:t xml:space="preserve">truth" and which would be the basis for legal action related to enforcement of this </w:t>
            </w:r>
            <w:del w:id="845" w:author="Pivonka,Fran" w:date="2015-09-10T11:04:00Z">
              <w:r w:rsidDel="00686192">
                <w:rPr>
                  <w:rFonts w:eastAsia="Times New Roman"/>
                  <w:lang w:val="en-US"/>
                </w:rPr>
                <w:delText>Contract</w:delText>
              </w:r>
            </w:del>
            <w:ins w:id="846" w:author="Pivonka,Fran" w:date="2015-09-10T11:04:00Z">
              <w:r w:rsidR="00686192">
                <w:rPr>
                  <w:rFonts w:eastAsia="Times New Roman"/>
                  <w:lang w:val="en-US"/>
                </w:rPr>
                <w:t>contract</w:t>
              </w:r>
            </w:ins>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Contract </w:t>
            </w:r>
            <w:del w:id="847" w:author="Pivonka,Fran" w:date="2015-09-10T11:04:00Z">
              <w:r w:rsidDel="00686192">
                <w:rPr>
                  <w:rFonts w:eastAsia="Times New Roman"/>
                  <w:lang w:val="en-US"/>
                </w:rPr>
                <w:delText xml:space="preserve">Friendly </w:delText>
              </w:r>
            </w:del>
            <w:ins w:id="848" w:author="Pivonka,Fran" w:date="2015-09-10T11:04:00Z">
              <w:r w:rsidR="00686192">
                <w:rPr>
                  <w:rFonts w:eastAsia="Times New Roman"/>
                  <w:lang w:val="en-US"/>
                </w:rPr>
                <w:t xml:space="preserve">friendly </w:t>
              </w:r>
            </w:ins>
            <w:del w:id="849" w:author="Pivonka,Fran" w:date="2015-09-10T11:04:00Z">
              <w:r w:rsidDel="00686192">
                <w:rPr>
                  <w:rFonts w:eastAsia="Times New Roman"/>
                  <w:lang w:val="en-US"/>
                </w:rPr>
                <w:delText>Language</w:delText>
              </w:r>
            </w:del>
            <w:ins w:id="850" w:author="Pivonka,Fran" w:date="2015-09-10T11:04:00Z">
              <w:r w:rsidR="00686192">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The "patient friendly language" version</w:t>
            </w:r>
            <w:ins w:id="851" w:author="Pivonka,Fran" w:date="2015-09-10T11:04:00Z">
              <w:r w:rsidR="00686192">
                <w:rPr>
                  <w:rFonts w:eastAsia="Times New Roman"/>
                  <w:lang w:val="en-US"/>
                </w:rPr>
                <w:t xml:space="preserve"> </w:t>
              </w:r>
            </w:ins>
            <w:r>
              <w:rPr>
                <w:rFonts w:eastAsia="Times New Roman"/>
                <w:lang w:val="en-US"/>
              </w:rPr>
              <w:t xml:space="preserve">of the </w:t>
            </w:r>
            <w:del w:id="852" w:author="Pivonka,Fran" w:date="2015-09-10T11:04:00Z">
              <w:r w:rsidDel="00686192">
                <w:rPr>
                  <w:rFonts w:eastAsia="Times New Roman"/>
                  <w:lang w:val="en-US"/>
                </w:rPr>
                <w:delText xml:space="preserve">Contract </w:delText>
              </w:r>
            </w:del>
            <w:ins w:id="853" w:author="Pivonka,Fran" w:date="2015-09-10T11:04:00Z">
              <w:r w:rsidR="00686192">
                <w:rPr>
                  <w:rFonts w:eastAsia="Times New Roman"/>
                  <w:lang w:val="en-US"/>
                </w:rPr>
                <w:t xml:space="preserve">contract </w:t>
              </w:r>
            </w:ins>
            <w:r>
              <w:rPr>
                <w:rFonts w:eastAsia="Times New Roman"/>
                <w:lang w:val="en-US"/>
              </w:rPr>
              <w:t xml:space="preserve">in whole or in parts. "Patient friendly language" </w:t>
            </w:r>
            <w:del w:id="854" w:author="Pivonka,Fran" w:date="2015-09-10T11:05:00Z">
              <w:r w:rsidDel="00686192">
                <w:rPr>
                  <w:rFonts w:eastAsia="Times New Roman"/>
                  <w:lang w:val="en-US"/>
                </w:rPr>
                <w:delText>means the</w:delText>
              </w:r>
            </w:del>
            <w:ins w:id="855" w:author="Pivonka,Fran" w:date="2015-09-10T11:05:00Z">
              <w:r w:rsidR="00686192">
                <w:rPr>
                  <w:rFonts w:eastAsia="Times New Roman"/>
                  <w:lang w:val="en-US"/>
                </w:rPr>
                <w:t>is a</w:t>
              </w:r>
            </w:ins>
            <w:r>
              <w:rPr>
                <w:rFonts w:eastAsia="Times New Roman"/>
                <w:lang w:val="en-US"/>
              </w:rPr>
              <w:t xml:space="preserve"> representation of the </w:t>
            </w:r>
            <w:del w:id="856" w:author="Pivonka,Fran" w:date="2015-09-10T11:04:00Z">
              <w:r w:rsidDel="00686192">
                <w:rPr>
                  <w:rFonts w:eastAsia="Times New Roman"/>
                  <w:lang w:val="en-US"/>
                </w:rPr>
                <w:delText xml:space="preserve">Contract </w:delText>
              </w:r>
            </w:del>
            <w:ins w:id="857" w:author="Pivonka,Fran" w:date="2015-09-10T11:04:00Z">
              <w:r w:rsidR="00686192">
                <w:rPr>
                  <w:rFonts w:eastAsia="Times New Roman"/>
                  <w:lang w:val="en-US"/>
                </w:rPr>
                <w:t xml:space="preserve">contract </w:t>
              </w:r>
            </w:ins>
            <w:r>
              <w:rPr>
                <w:rFonts w:eastAsia="Times New Roman"/>
                <w:lang w:val="en-US"/>
              </w:rPr>
              <w:t xml:space="preserve">and </w:t>
            </w:r>
            <w:del w:id="858" w:author="Pivonka,Fran" w:date="2015-09-10T11:04:00Z">
              <w:r w:rsidDel="00686192">
                <w:rPr>
                  <w:rFonts w:eastAsia="Times New Roman"/>
                  <w:lang w:val="en-US"/>
                </w:rPr>
                <w:delText xml:space="preserve">Contract </w:delText>
              </w:r>
            </w:del>
            <w:ins w:id="859" w:author="Pivonka,Fran" w:date="2015-09-10T11:04:00Z">
              <w:r w:rsidR="00686192">
                <w:rPr>
                  <w:rFonts w:eastAsia="Times New Roman"/>
                  <w:lang w:val="en-US"/>
                </w:rPr>
                <w:t xml:space="preserve">contract </w:t>
              </w:r>
            </w:ins>
            <w:del w:id="860" w:author="Pivonka,Fran" w:date="2015-09-10T11:04:00Z">
              <w:r w:rsidDel="00686192">
                <w:rPr>
                  <w:rFonts w:eastAsia="Times New Roman"/>
                  <w:lang w:val="en-US"/>
                </w:rPr>
                <w:delText xml:space="preserve">Provisions </w:delText>
              </w:r>
            </w:del>
            <w:ins w:id="861" w:author="Pivonka,Fran" w:date="2015-09-10T11:04:00Z">
              <w:r w:rsidR="00686192">
                <w:rPr>
                  <w:rFonts w:eastAsia="Times New Roman"/>
                  <w:lang w:val="en-US"/>
                </w:rPr>
                <w:t xml:space="preserve">provisions </w:t>
              </w:r>
            </w:ins>
            <w:del w:id="862" w:author="Pivonka,Fran" w:date="2015-09-10T11:05:00Z">
              <w:r w:rsidDel="00686192">
                <w:rPr>
                  <w:rFonts w:eastAsia="Times New Roman"/>
                  <w:lang w:val="en-US"/>
                </w:rPr>
                <w:delText xml:space="preserve">in a manner </w:delText>
              </w:r>
            </w:del>
            <w:r>
              <w:rPr>
                <w:rFonts w:eastAsia="Times New Roman"/>
                <w:lang w:val="en-US"/>
              </w:rPr>
              <w:t xml:space="preserve">that is readily accessible and understandable by a layperson in accordance with best practices for communication styles that ensure </w:t>
            </w:r>
            <w:del w:id="863" w:author="Pivonka,Fran" w:date="2015-09-10T11:05:00Z">
              <w:r w:rsidDel="00686192">
                <w:rPr>
                  <w:rFonts w:eastAsia="Times New Roman"/>
                  <w:lang w:val="en-US"/>
                </w:rPr>
                <w:delText xml:space="preserve">that </w:delText>
              </w:r>
            </w:del>
            <w:r>
              <w:rPr>
                <w:rFonts w:eastAsia="Times New Roman"/>
                <w:lang w:val="en-US"/>
              </w:rPr>
              <w:t xml:space="preserve">those agreeing to or signing the </w:t>
            </w:r>
            <w:del w:id="864" w:author="Pivonka,Fran" w:date="2015-09-10T11:05:00Z">
              <w:r w:rsidDel="00686192">
                <w:rPr>
                  <w:rFonts w:eastAsia="Times New Roman"/>
                  <w:lang w:val="en-US"/>
                </w:rPr>
                <w:delText xml:space="preserve">Contract </w:delText>
              </w:r>
            </w:del>
            <w:ins w:id="865" w:author="Pivonka,Fran" w:date="2015-09-10T11:05:00Z">
              <w:r w:rsidR="00686192">
                <w:rPr>
                  <w:rFonts w:eastAsia="Times New Roman"/>
                  <w:lang w:val="en-US"/>
                </w:rPr>
                <w:t xml:space="preserve">contract </w:t>
              </w:r>
            </w:ins>
            <w:r>
              <w:rPr>
                <w:rFonts w:eastAsia="Times New Roman"/>
                <w:lang w:val="en-US"/>
              </w:rPr>
              <w:t xml:space="preserve">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Easily comprehended representation of this </w:t>
            </w:r>
            <w:del w:id="866" w:author="Pivonka,Fran" w:date="2015-09-10T11:06:00Z">
              <w:r w:rsidDel="00FB0460">
                <w:rPr>
                  <w:rFonts w:eastAsia="Times New Roman"/>
                  <w:lang w:val="en-US"/>
                </w:rPr>
                <w:delText>Contract</w:delText>
              </w:r>
            </w:del>
            <w:ins w:id="867" w:author="Pivonka,Fran" w:date="2015-09-10T11:06:00Z">
              <w:r w:rsidR="00FB0460">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Human readable rendering of this </w:t>
            </w:r>
            <w:del w:id="868" w:author="Pivonka,Fran" w:date="2015-09-10T11:06:00Z">
              <w:r w:rsidDel="00FB0460">
                <w:rPr>
                  <w:rFonts w:eastAsia="Times New Roman"/>
                  <w:lang w:val="en-US"/>
                </w:rPr>
                <w:delText xml:space="preserve">Contract </w:delText>
              </w:r>
            </w:del>
            <w:ins w:id="869" w:author="Pivonka,Fran" w:date="2015-09-10T11:06:00Z">
              <w:r w:rsidR="00FB0460">
                <w:rPr>
                  <w:rFonts w:eastAsia="Times New Roman"/>
                  <w:lang w:val="en-US"/>
                </w:rPr>
                <w:t xml:space="preserve">contract </w:t>
              </w:r>
            </w:ins>
            <w:r>
              <w:rPr>
                <w:rFonts w:eastAsia="Times New Roman"/>
                <w:lang w:val="en-US"/>
              </w:rPr>
              <w:t xml:space="preserve">in a format and representation intended to </w:t>
            </w:r>
            <w:del w:id="870" w:author="Pivonka,Fran" w:date="2015-09-10T11:08:00Z">
              <w:r w:rsidDel="00FB0460">
                <w:rPr>
                  <w:rFonts w:eastAsia="Times New Roman"/>
                  <w:lang w:val="en-US"/>
                </w:rPr>
                <w:delText xml:space="preserve">enhance </w:delText>
              </w:r>
            </w:del>
            <w:ins w:id="871" w:author="Pivonka,Fran" w:date="2015-09-10T11:08:00Z">
              <w:r w:rsidR="00FB0460">
                <w:rPr>
                  <w:rFonts w:eastAsia="Times New Roman"/>
                  <w:lang w:val="en-US"/>
                </w:rPr>
                <w:t xml:space="preserve">ensure </w:t>
              </w:r>
            </w:ins>
            <w:r>
              <w:rPr>
                <w:rFonts w:eastAsia="Times New Roman"/>
                <w:lang w:val="en-US"/>
              </w:rPr>
              <w:t>comprehension</w:t>
            </w:r>
            <w:del w:id="872" w:author="Pivonka,Fran" w:date="2015-09-10T11:08:00Z">
              <w:r w:rsidDel="00FB0460">
                <w:rPr>
                  <w:rFonts w:eastAsia="Times New Roman"/>
                  <w:lang w:val="en-US"/>
                </w:rPr>
                <w:delText xml:space="preserve"> and ensure understandability</w:delText>
              </w:r>
            </w:del>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73" w:author="Pivonka,Fran" w:date="2015-09-10T11:08:00Z">
              <w:r w:rsidDel="00FB0460">
                <w:rPr>
                  <w:rFonts w:eastAsia="Times New Roman"/>
                  <w:lang w:val="en-US"/>
                </w:rPr>
                <w:delText xml:space="preserve">Legal </w:delText>
              </w:r>
            </w:del>
            <w:ins w:id="874" w:author="Pivonka,Fran" w:date="2015-09-10T11:08:00Z">
              <w:r w:rsidR="00FB0460">
                <w:rPr>
                  <w:rFonts w:eastAsia="Times New Roman"/>
                  <w:lang w:val="en-US"/>
                </w:rPr>
                <w:t xml:space="preserve">legal </w:t>
              </w:r>
            </w:ins>
            <w:del w:id="875" w:author="Pivonka,Fran" w:date="2015-09-10T11:08:00Z">
              <w:r w:rsidDel="00FB0460">
                <w:rPr>
                  <w:rFonts w:eastAsia="Times New Roman"/>
                  <w:lang w:val="en-US"/>
                </w:rPr>
                <w:delText>Language</w:delText>
              </w:r>
            </w:del>
            <w:ins w:id="876"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77" w:author="Pivonka,Fran" w:date="2015-09-10T11:08:00Z">
              <w:r w:rsidDel="00FB0460">
                <w:rPr>
                  <w:rFonts w:eastAsia="Times New Roman"/>
                  <w:lang w:val="en-US"/>
                </w:rPr>
                <w:delText xml:space="preserve">Legal </w:delText>
              </w:r>
            </w:del>
            <w:ins w:id="878" w:author="Pivonka,Fran" w:date="2015-09-10T11:08:00Z">
              <w:r w:rsidR="00FB0460">
                <w:rPr>
                  <w:rFonts w:eastAsia="Times New Roman"/>
                  <w:lang w:val="en-US"/>
                </w:rPr>
                <w:t xml:space="preserve">legal </w:t>
              </w:r>
            </w:ins>
            <w:r>
              <w:rPr>
                <w:rFonts w:eastAsia="Times New Roman"/>
                <w:lang w:val="en-US"/>
              </w:rPr>
              <w:t xml:space="preserve">expressions or representations of this </w:t>
            </w:r>
            <w:del w:id="879" w:author="Pivonka,Fran" w:date="2015-09-10T11:08:00Z">
              <w:r w:rsidDel="00FB0460">
                <w:rPr>
                  <w:rFonts w:eastAsia="Times New Roman"/>
                  <w:lang w:val="en-US"/>
                </w:rPr>
                <w:delText>Contract</w:delText>
              </w:r>
            </w:del>
            <w:ins w:id="880" w:author="Pivonka,Fran" w:date="2015-09-10T11:08: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81" w:author="Pivonka,Fran" w:date="2015-09-10T11:08:00Z">
              <w:r w:rsidDel="00FB0460">
                <w:rPr>
                  <w:rFonts w:eastAsia="Times New Roman"/>
                  <w:lang w:val="en-US"/>
                </w:rPr>
                <w:delText xml:space="preserve">Legal </w:delText>
              </w:r>
            </w:del>
            <w:ins w:id="882" w:author="Pivonka,Fran" w:date="2015-09-10T11:08:00Z">
              <w:r w:rsidR="00FB0460">
                <w:rPr>
                  <w:rFonts w:eastAsia="Times New Roman"/>
                  <w:lang w:val="en-US"/>
                </w:rPr>
                <w:t xml:space="preserve">legal </w:t>
              </w:r>
            </w:ins>
            <w:del w:id="883" w:author="Pivonka,Fran" w:date="2015-09-10T11:08:00Z">
              <w:r w:rsidDel="00FB0460">
                <w:rPr>
                  <w:rFonts w:eastAsia="Times New Roman"/>
                  <w:lang w:val="en-US"/>
                </w:rPr>
                <w:delText>Text</w:delText>
              </w:r>
            </w:del>
            <w:ins w:id="884" w:author="Pivonka,Fran" w:date="2015-09-10T11:08:00Z">
              <w:r w:rsidR="00FB0460">
                <w:rPr>
                  <w:rFonts w:eastAsia="Times New Roman"/>
                  <w:lang w:val="en-US"/>
                </w:rPr>
                <w:t>text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legal text in human </w:t>
            </w:r>
            <w:del w:id="885" w:author="Pivonka,Fran" w:date="2015-09-10T11:08:00Z">
              <w:r w:rsidDel="00FB0460">
                <w:rPr>
                  <w:rFonts w:eastAsia="Times New Roman"/>
                  <w:lang w:val="en-US"/>
                </w:rPr>
                <w:delText xml:space="preserve">renderable </w:delText>
              </w:r>
            </w:del>
            <w:ins w:id="886" w:author="Pivonka,Fran" w:date="2015-09-10T11:08:00Z">
              <w:r w:rsidR="00FB0460">
                <w:rPr>
                  <w:rFonts w:eastAsia="Times New Roman"/>
                  <w:lang w:val="en-US"/>
                </w:rPr>
                <w:t xml:space="preserve">readable </w:t>
              </w:r>
            </w:ins>
            <w:r>
              <w:rPr>
                <w:rFonts w:eastAsia="Times New Roman"/>
                <w:lang w:val="en-US"/>
              </w:rPr>
              <w:t>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887" w:author="Pivonka,Fran" w:date="2015-09-10T11:08:00Z">
              <w:r w:rsidDel="00FB0460">
                <w:rPr>
                  <w:rFonts w:eastAsia="Times New Roman"/>
                  <w:lang w:val="en-US"/>
                </w:rPr>
                <w:delText xml:space="preserve">Contract </w:delText>
              </w:r>
            </w:del>
            <w:ins w:id="888" w:author="Pivonka,Fran" w:date="2015-09-10T11:08:00Z">
              <w:r w:rsidR="00FB0460">
                <w:rPr>
                  <w:rFonts w:eastAsia="Times New Roman"/>
                  <w:lang w:val="en-US"/>
                </w:rPr>
                <w:t xml:space="preserve">contract </w:t>
              </w:r>
            </w:ins>
            <w:del w:id="889" w:author="Pivonka,Fran" w:date="2015-09-10T11:08:00Z">
              <w:r w:rsidDel="00FB0460">
                <w:rPr>
                  <w:rFonts w:eastAsia="Times New Roman"/>
                  <w:lang w:val="en-US"/>
                </w:rPr>
                <w:delText>Language</w:delText>
              </w:r>
            </w:del>
            <w:ins w:id="890"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91" w:author="Pivonka,Fran" w:date="2015-09-10T11:09:00Z">
              <w:r w:rsidDel="00FB0460">
                <w:rPr>
                  <w:rFonts w:eastAsia="Times New Roman"/>
                  <w:lang w:val="en-US"/>
                </w:rPr>
                <w:delText xml:space="preserve">Computable </w:delText>
              </w:r>
            </w:del>
            <w:ins w:id="892" w:author="Pivonka,Fran" w:date="2015-09-10T11:09:00Z">
              <w:r w:rsidR="00FB0460">
                <w:rPr>
                  <w:rFonts w:eastAsia="Times New Roman"/>
                  <w:lang w:val="en-US"/>
                </w:rPr>
                <w:t xml:space="preserve">computable </w:t>
              </w:r>
            </w:ins>
            <w:del w:id="893" w:author="Pivonka,Fran" w:date="2015-09-10T11:09:00Z">
              <w:r w:rsidDel="00FB0460">
                <w:rPr>
                  <w:rFonts w:eastAsia="Times New Roman"/>
                  <w:lang w:val="en-US"/>
                </w:rPr>
                <w:delText xml:space="preserve">Policy </w:delText>
              </w:r>
            </w:del>
            <w:ins w:id="894" w:author="Pivonka,Fran" w:date="2015-09-10T11:09:00Z">
              <w:r w:rsidR="00FB0460">
                <w:rPr>
                  <w:rFonts w:eastAsia="Times New Roman"/>
                  <w:lang w:val="en-US"/>
                </w:rPr>
                <w:t xml:space="preserve">policy </w:t>
              </w:r>
            </w:ins>
            <w:del w:id="895" w:author="Pivonka,Fran" w:date="2015-09-10T11:09:00Z">
              <w:r w:rsidDel="00FB0460">
                <w:rPr>
                  <w:rFonts w:eastAsia="Times New Roman"/>
                  <w:lang w:val="en-US"/>
                </w:rPr>
                <w:delText xml:space="preserve">Rule </w:delText>
              </w:r>
            </w:del>
            <w:ins w:id="896" w:author="Pivonka,Fran" w:date="2015-09-10T11:09:00Z">
              <w:r w:rsidR="00FB0460">
                <w:rPr>
                  <w:rFonts w:eastAsia="Times New Roman"/>
                  <w:lang w:val="en-US"/>
                </w:rPr>
                <w:t xml:space="preserve">rule </w:t>
              </w:r>
            </w:ins>
            <w:del w:id="897" w:author="Pivonka,Fran" w:date="2015-09-10T11:09:00Z">
              <w:r w:rsidDel="00FB0460">
                <w:rPr>
                  <w:rFonts w:eastAsia="Times New Roman"/>
                  <w:lang w:val="en-US"/>
                </w:rPr>
                <w:delText xml:space="preserve">Language </w:delText>
              </w:r>
            </w:del>
            <w:ins w:id="898" w:author="Pivonka,Fran" w:date="2015-09-10T11:09:00Z">
              <w:r w:rsidR="00FB0460">
                <w:rPr>
                  <w:rFonts w:eastAsia="Times New Roman"/>
                  <w:lang w:val="en-US"/>
                </w:rPr>
                <w:t xml:space="preserve">language </w:t>
              </w:r>
            </w:ins>
            <w:del w:id="899" w:author="Pivonka,Fran" w:date="2015-09-10T11:10:00Z">
              <w:r w:rsidDel="00FB0460">
                <w:rPr>
                  <w:rFonts w:eastAsia="Times New Roman"/>
                  <w:lang w:val="en-US"/>
                </w:rPr>
                <w:delText xml:space="preserve">Representations </w:delText>
              </w:r>
            </w:del>
            <w:ins w:id="900" w:author="Pivonka,Fran" w:date="2015-09-10T11:10:00Z">
              <w:r w:rsidR="00FB0460">
                <w:rPr>
                  <w:rFonts w:eastAsia="Times New Roman"/>
                  <w:lang w:val="en-US"/>
                </w:rPr>
                <w:t xml:space="preserve">representations </w:t>
              </w:r>
            </w:ins>
            <w:r>
              <w:rPr>
                <w:rFonts w:eastAsia="Times New Roman"/>
                <w:lang w:val="en-US"/>
              </w:rPr>
              <w:t xml:space="preserve">of this </w:t>
            </w:r>
            <w:del w:id="901" w:author="Pivonka,Fran" w:date="2015-09-10T11:10:00Z">
              <w:r w:rsidDel="00FB0460">
                <w:rPr>
                  <w:rFonts w:eastAsia="Times New Roman"/>
                  <w:lang w:val="en-US"/>
                </w:rPr>
                <w:delText>Contract</w:delText>
              </w:r>
            </w:del>
            <w:ins w:id="902" w:author="Pivonka,Fran" w:date="2015-09-10T11:10: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03" w:author="Pivonka,Fran" w:date="2015-09-10T11:10:00Z">
              <w:r w:rsidDel="00FB0460">
                <w:rPr>
                  <w:rFonts w:eastAsia="Times New Roman"/>
                  <w:lang w:val="en-US"/>
                </w:rPr>
                <w:delText xml:space="preserve">Contract </w:delText>
              </w:r>
            </w:del>
            <w:ins w:id="904" w:author="Pivonka,Fran" w:date="2015-09-10T11:10:00Z">
              <w:r w:rsidR="00FB0460">
                <w:rPr>
                  <w:rFonts w:eastAsia="Times New Roman"/>
                  <w:lang w:val="en-US"/>
                </w:rPr>
                <w:t xml:space="preserve">contract </w:t>
              </w:r>
            </w:ins>
            <w:del w:id="905" w:author="Pivonka,Fran" w:date="2015-09-10T11:10:00Z">
              <w:r w:rsidDel="00FB0460">
                <w:rPr>
                  <w:rFonts w:eastAsia="Times New Roman"/>
                  <w:lang w:val="en-US"/>
                </w:rPr>
                <w:delText>Rules</w:delText>
              </w:r>
            </w:del>
            <w:ins w:id="906" w:author="Pivonka,Fran" w:date="2015-09-10T11:10:00Z">
              <w:r w:rsidR="00FB0460">
                <w:rPr>
                  <w:rFonts w:eastAsia="Times New Roman"/>
                  <w:lang w:val="en-US"/>
                </w:rPr>
                <w:t>rules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07" w:author="Pivonka,Fran" w:date="2015-09-10T11:10:00Z">
              <w:r w:rsidDel="00FB0460">
                <w:rPr>
                  <w:rFonts w:eastAsia="Times New Roman"/>
                  <w:lang w:val="en-US"/>
                </w:rPr>
                <w:delText xml:space="preserve">Contract </w:delText>
              </w:r>
            </w:del>
            <w:ins w:id="908" w:author="Pivonka,Fran" w:date="2015-09-10T11:10:00Z">
              <w:r w:rsidR="00FB0460">
                <w:rPr>
                  <w:rFonts w:eastAsia="Times New Roman"/>
                  <w:lang w:val="en-US"/>
                </w:rPr>
                <w:t xml:space="preserve">contract </w:t>
              </w:r>
            </w:ins>
            <w:r>
              <w:rPr>
                <w:rFonts w:eastAsia="Times New Roman"/>
                <w:lang w:val="en-US"/>
              </w:rPr>
              <w:t xml:space="preserve">conveyed using a policy rule language (e.g. XACML, DKAL, </w:t>
            </w:r>
            <w:proofErr w:type="gramStart"/>
            <w:r>
              <w:rPr>
                <w:rFonts w:eastAsia="Times New Roman"/>
                <w:lang w:val="en-US"/>
              </w:rPr>
              <w:t>SecPal</w:t>
            </w:r>
            <w:proofErr w:type="gramEnd"/>
            <w:r>
              <w:rPr>
                <w:rFonts w:eastAsia="Times New Roman"/>
                <w:lang w:val="en-US"/>
              </w:rPr>
              <w:t>).</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94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program or plan underwriter or </w:t>
            </w:r>
            <w:del w:id="909" w:author="Pivonka,Fran" w:date="2015-09-10T11:10:00Z">
              <w:r w:rsidDel="00D22DB8">
                <w:rPr>
                  <w:rFonts w:eastAsia="Times New Roman"/>
                  <w:lang w:val="en-US"/>
                </w:rPr>
                <w:delText>payor</w:delText>
              </w:r>
            </w:del>
            <w:ins w:id="910" w:author="Pivonka,Fran" w:date="2015-09-10T11:10:00Z">
              <w:r w:rsidR="00D22D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22DB8">
            <w:pPr>
              <w:rPr>
                <w:rFonts w:eastAsia="Times New Roman"/>
                <w:lang w:val="en-US"/>
              </w:rPr>
            </w:pPr>
            <w:r>
              <w:rPr>
                <w:rFonts w:eastAsia="Times New Roman"/>
                <w:lang w:val="en-US"/>
              </w:rPr>
              <w:t xml:space="preserve">BIN </w:t>
            </w:r>
            <w:del w:id="911" w:author="Pivonka,Fran" w:date="2015-09-10T11:10:00Z">
              <w:r w:rsidDel="00D22DB8">
                <w:rPr>
                  <w:rFonts w:eastAsia="Times New Roman"/>
                  <w:lang w:val="en-US"/>
                </w:rPr>
                <w:delText>Number</w:delText>
              </w:r>
            </w:del>
            <w:ins w:id="912" w:author="Pivonka,Fran" w:date="2015-09-10T11:10:00Z">
              <w:r w:rsidR="00D22DB8">
                <w:rPr>
                  <w:rFonts w:eastAsia="Times New Roman"/>
                  <w:lang w:val="en-US"/>
                </w:rPr>
                <w:t>number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22DB8">
            <w:pPr>
              <w:rPr>
                <w:rFonts w:eastAsia="Times New Roman"/>
                <w:lang w:val="en-US"/>
              </w:rPr>
            </w:pPr>
            <w:r>
              <w:rPr>
                <w:rFonts w:eastAsia="Times New Roman"/>
                <w:lang w:val="en-US"/>
              </w:rPr>
              <w:t>Business Identification Number</w:t>
            </w:r>
            <w:ins w:id="913" w:author="Pivonka,Fran" w:date="2015-09-10T11:11:00Z">
              <w:r w:rsidR="00D22DB8">
                <w:rPr>
                  <w:rFonts w:eastAsia="Times New Roman"/>
                  <w:lang w:val="en-US"/>
                </w:rPr>
                <w:t xml:space="preserve"> </w:t>
              </w:r>
            </w:ins>
            <w:r>
              <w:rPr>
                <w:rFonts w:eastAsia="Times New Roman"/>
                <w:lang w:val="en-US"/>
              </w:rPr>
              <w:t>(BIN number) used to identify the routing of e</w:t>
            </w:r>
            <w:ins w:id="914" w:author="Pivonka,Fran" w:date="2015-09-10T11:15:00Z">
              <w:r w:rsidR="00D22DB8">
                <w:rPr>
                  <w:rFonts w:eastAsia="Times New Roman"/>
                  <w:lang w:val="en-US"/>
                </w:rPr>
                <w:t>-</w:t>
              </w:r>
            </w:ins>
            <w:r>
              <w:rPr>
                <w:rFonts w:eastAsia="Times New Roman"/>
                <w:lang w:val="en-US"/>
              </w:rPr>
              <w:t xml:space="preserv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BD09D4">
            <w:pPr>
              <w:rPr>
                <w:rFonts w:eastAsia="Times New Roman"/>
                <w:lang w:val="en-US"/>
              </w:rPr>
            </w:pPr>
            <w:r>
              <w:rPr>
                <w:rFonts w:eastAsia="Times New Roman"/>
                <w:lang w:val="en-US"/>
              </w:rPr>
              <w:t>The type of insurance: public health, worker compensation</w:t>
            </w:r>
            <w:del w:id="915" w:author="Pivonka,Fran" w:date="2015-09-10T11:46:00Z">
              <w:r w:rsidDel="00BD09D4">
                <w:rPr>
                  <w:rFonts w:eastAsia="Times New Roman"/>
                  <w:lang w:val="en-US"/>
                </w:rPr>
                <w:delText xml:space="preserve">; </w:delText>
              </w:r>
            </w:del>
            <w:ins w:id="916" w:author="Pivonka,Fran" w:date="2015-09-10T11:46:00Z">
              <w:r w:rsidR="00BD09D4">
                <w:rPr>
                  <w:rFonts w:eastAsia="Times New Roman"/>
                  <w:lang w:val="en-US"/>
                </w:rPr>
                <w:t xml:space="preserve">, </w:t>
              </w:r>
            </w:ins>
            <w:del w:id="917" w:author="Pivonka,Fran" w:date="2015-09-10T11:46:00Z">
              <w:r w:rsidDel="00BD09D4">
                <w:rPr>
                  <w:rFonts w:eastAsia="Times New Roman"/>
                  <w:lang w:val="en-US"/>
                </w:rPr>
                <w:delText xml:space="preserve">private </w:delText>
              </w:r>
            </w:del>
            <w:r>
              <w:rPr>
                <w:rFonts w:eastAsia="Times New Roman"/>
                <w:lang w:val="en-US"/>
              </w:rPr>
              <w:t>accident, auto, private health, etc.</w:t>
            </w:r>
            <w:del w:id="918" w:author="Pivonka,Fran" w:date="2015-09-10T11:46:00Z">
              <w:r w:rsidDel="00BD09D4">
                <w:rPr>
                  <w:rFonts w:eastAsia="Times New Roman"/>
                  <w:lang w:val="en-US"/>
                </w:rPr>
                <w:delText>)</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w:t>
            </w:r>
            <w:del w:id="919" w:author="Pivonka,Fran" w:date="2015-09-10T11:46:00Z">
              <w:r w:rsidDel="00BD09D4">
                <w:rPr>
                  <w:rFonts w:eastAsia="Times New Roman"/>
                  <w:lang w:val="en-US"/>
                </w:rPr>
                <w:delText xml:space="preserve">id </w:delText>
              </w:r>
            </w:del>
            <w:ins w:id="920" w:author="Pivonka,Fran" w:date="2015-09-10T11:46:00Z">
              <w:r w:rsidR="00BD09D4">
                <w:rPr>
                  <w:rFonts w:eastAsia="Times New Roman"/>
                  <w:lang w:val="en-US"/>
                </w:rPr>
                <w:t xml:space="preserve">identifier </w:t>
              </w:r>
            </w:ins>
            <w:r>
              <w:rPr>
                <w:rFonts w:eastAsia="Times New Roman"/>
                <w:lang w:val="en-US"/>
              </w:rPr>
              <w:t>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main (and possibly only) identifier for the coverage - often referred to as a </w:t>
            </w:r>
            <w:del w:id="921" w:author="Pivonka,Fran" w:date="2015-09-10T11:48:00Z">
              <w:r w:rsidDel="00BD09D4">
                <w:rPr>
                  <w:rFonts w:eastAsia="Times New Roman"/>
                  <w:lang w:val="en-US"/>
                </w:rPr>
                <w:delText xml:space="preserve">Member </w:delText>
              </w:r>
            </w:del>
            <w:ins w:id="922" w:author="Pivonka,Fran" w:date="2015-09-10T11:48:00Z">
              <w:r w:rsidR="00BD09D4">
                <w:rPr>
                  <w:rFonts w:eastAsia="Times New Roman"/>
                  <w:lang w:val="en-US"/>
                </w:rPr>
                <w:t xml:space="preserve">member </w:t>
              </w:r>
            </w:ins>
            <w:del w:id="923" w:author="Pivonka,Fran" w:date="2015-09-10T11:48:00Z">
              <w:r w:rsidDel="00BD09D4">
                <w:rPr>
                  <w:rFonts w:eastAsia="Times New Roman"/>
                  <w:lang w:val="en-US"/>
                </w:rPr>
                <w:delText>Id</w:delText>
              </w:r>
            </w:del>
            <w:ins w:id="924" w:author="Pivonka,Fran" w:date="2015-09-10T11:48:00Z">
              <w:r w:rsidR="00BD09D4">
                <w:rPr>
                  <w:rFonts w:eastAsia="Times New Roman"/>
                  <w:lang w:val="en-US"/>
                </w:rPr>
                <w:t>ID</w:t>
              </w:r>
            </w:ins>
            <w:r>
              <w:rPr>
                <w:rFonts w:eastAsia="Times New Roman"/>
                <w:lang w:val="en-US"/>
              </w:rPr>
              <w:t xml:space="preserve">, </w:t>
            </w:r>
            <w:del w:id="925" w:author="Pivonka,Fran" w:date="2015-09-10T11:49:00Z">
              <w:r w:rsidDel="00BD09D4">
                <w:rPr>
                  <w:rFonts w:eastAsia="Times New Roman"/>
                  <w:lang w:val="en-US"/>
                </w:rPr>
                <w:delText>Subscriber</w:delText>
              </w:r>
            </w:del>
            <w:ins w:id="926" w:author="Pivonka,Fran" w:date="2015-09-10T11:49:00Z">
              <w:r w:rsidR="00BD09D4">
                <w:rPr>
                  <w:rFonts w:eastAsia="Times New Roman"/>
                  <w:lang w:val="en-US"/>
                </w:rPr>
                <w:t>subscriber</w:t>
              </w:r>
            </w:ins>
            <w:r>
              <w:rPr>
                <w:rFonts w:eastAsia="Times New Roman"/>
                <w:lang w:val="en-US"/>
              </w:rPr>
              <w:t xml:space="preserve"> </w:t>
            </w:r>
            <w:del w:id="927" w:author="Pivonka,Fran" w:date="2015-09-10T11:49:00Z">
              <w:r w:rsidDel="00BD09D4">
                <w:rPr>
                  <w:rFonts w:eastAsia="Times New Roman"/>
                  <w:lang w:val="en-US"/>
                </w:rPr>
                <w:delText>Id</w:delText>
              </w:r>
            </w:del>
            <w:ins w:id="928" w:author="Pivonka,Fran" w:date="2015-09-10T11:49:00Z">
              <w:r w:rsidR="00BD09D4">
                <w:rPr>
                  <w:rFonts w:eastAsia="Times New Roman"/>
                  <w:lang w:val="en-US"/>
                </w:rPr>
                <w:t>ID</w:t>
              </w:r>
            </w:ins>
            <w:r>
              <w:rPr>
                <w:rFonts w:eastAsia="Times New Roman"/>
                <w:lang w:val="en-US"/>
              </w:rPr>
              <w:t xml:space="preserve">, </w:t>
            </w:r>
            <w:del w:id="929" w:author="Pivonka,Fran" w:date="2015-09-10T11:49:00Z">
              <w:r w:rsidDel="00BD09D4">
                <w:rPr>
                  <w:rFonts w:eastAsia="Times New Roman"/>
                  <w:lang w:val="en-US"/>
                </w:rPr>
                <w:delText xml:space="preserve">Certificate </w:delText>
              </w:r>
            </w:del>
            <w:ins w:id="930" w:author="Pivonka,Fran" w:date="2015-09-10T11:49:00Z">
              <w:r w:rsidR="00BD09D4">
                <w:rPr>
                  <w:rFonts w:eastAsia="Times New Roman"/>
                  <w:lang w:val="en-US"/>
                </w:rPr>
                <w:t xml:space="preserve">certificate </w:t>
              </w:r>
            </w:ins>
            <w:r>
              <w:rPr>
                <w:rFonts w:eastAsia="Times New Roman"/>
                <w:lang w:val="en-US"/>
              </w:rPr>
              <w:t>number</w:t>
            </w:r>
            <w:ins w:id="931" w:author="Pivonka,Fran" w:date="2015-09-10T11:49:00Z">
              <w:r w:rsidR="00BD09D4">
                <w:rPr>
                  <w:rFonts w:eastAsia="Times New Roman"/>
                  <w:lang w:val="en-US"/>
                </w:rPr>
                <w:t>,</w:t>
              </w:r>
            </w:ins>
            <w:del w:id="932" w:author="Pivonka,Fran" w:date="2015-09-10T11:49:00Z">
              <w:r w:rsidDel="00BD09D4">
                <w:rPr>
                  <w:rFonts w:eastAsia="Times New Roman"/>
                  <w:lang w:val="en-US"/>
                </w:rPr>
                <w:delText xml:space="preserve"> or Personal </w:delText>
              </w:r>
            </w:del>
            <w:ins w:id="933" w:author="Pivonka,Fran" w:date="2015-09-10T11:49:00Z">
              <w:r w:rsidR="00BD09D4">
                <w:rPr>
                  <w:rFonts w:eastAsia="Times New Roman"/>
                  <w:lang w:val="en-US"/>
                </w:rPr>
                <w:t xml:space="preserve">personal </w:t>
              </w:r>
            </w:ins>
            <w:del w:id="934" w:author="Pivonka,Fran" w:date="2015-09-10T11:50:00Z">
              <w:r w:rsidDel="00BD09D4">
                <w:rPr>
                  <w:rFonts w:eastAsia="Times New Roman"/>
                  <w:lang w:val="en-US"/>
                </w:rPr>
                <w:delText xml:space="preserve">Health </w:delText>
              </w:r>
            </w:del>
            <w:ins w:id="935" w:author="Pivonka,Fran" w:date="2015-09-10T11:50:00Z">
              <w:r w:rsidR="00BD09D4">
                <w:rPr>
                  <w:rFonts w:eastAsia="Times New Roman"/>
                  <w:lang w:val="en-US"/>
                </w:rPr>
                <w:t xml:space="preserve">health </w:t>
              </w:r>
            </w:ins>
            <w:del w:id="936" w:author="Pivonka,Fran" w:date="2015-09-10T11:50:00Z">
              <w:r w:rsidDel="00BD09D4">
                <w:rPr>
                  <w:rFonts w:eastAsia="Times New Roman"/>
                  <w:lang w:val="en-US"/>
                </w:rPr>
                <w:delText xml:space="preserve">Number </w:delText>
              </w:r>
            </w:del>
            <w:ins w:id="937" w:author="Pivonka,Fran" w:date="2015-09-10T11:50:00Z">
              <w:r w:rsidR="00BD09D4">
                <w:rPr>
                  <w:rFonts w:eastAsia="Times New Roman"/>
                  <w:lang w:val="en-US"/>
                </w:rPr>
                <w:t xml:space="preserve">number </w:t>
              </w:r>
            </w:ins>
            <w:r>
              <w:rPr>
                <w:rFonts w:eastAsia="Times New Roman"/>
                <w:lang w:val="en-US"/>
              </w:rPr>
              <w:t xml:space="preserve">or </w:t>
            </w:r>
            <w:del w:id="938" w:author="Pivonka,Fran" w:date="2015-09-10T11:50:00Z">
              <w:r w:rsidDel="00BD09D4">
                <w:rPr>
                  <w:rFonts w:eastAsia="Times New Roman"/>
                  <w:lang w:val="en-US"/>
                </w:rPr>
                <w:delText xml:space="preserve">Case </w:delText>
              </w:r>
            </w:del>
            <w:ins w:id="939" w:author="Pivonka,Fran" w:date="2015-09-10T11:50:00Z">
              <w:r w:rsidR="00BD09D4">
                <w:rPr>
                  <w:rFonts w:eastAsia="Times New Roman"/>
                  <w:lang w:val="en-US"/>
                </w:rPr>
                <w:t xml:space="preserve">case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Coverage.group</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group</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lastRenderedPageBreak/>
              <w:t>Definition</w:t>
            </w:r>
          </w:p>
        </w:tc>
        <w:tc>
          <w:tcPr>
            <w:tcW w:w="0" w:type="auto"/>
            <w:vAlign w:val="center"/>
            <w:hideMark/>
          </w:tcPr>
          <w:p w:rsidR="00D67926" w:rsidRPr="004C0BA0" w:rsidRDefault="008D6FB8" w:rsidP="00BD09D4">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0" w:author="Pivonka,Fran" w:date="2015-09-10T11:48:00Z">
              <w:r w:rsidRPr="004C0BA0" w:rsidDel="00BD09D4">
                <w:rPr>
                  <w:rFonts w:eastAsia="Times New Roman"/>
                  <w:lang w:val="en-US"/>
                </w:rPr>
                <w:delText xml:space="preserve">Policy </w:delText>
              </w:r>
            </w:del>
            <w:ins w:id="941" w:author="Pivonka,Fran" w:date="2015-09-10T11:48:00Z">
              <w:r w:rsidR="00BD09D4" w:rsidRPr="004C0BA0">
                <w:rPr>
                  <w:rFonts w:eastAsia="Times New Roman"/>
                  <w:lang w:val="en-US"/>
                </w:rPr>
                <w:t xml:space="preserve">policy </w:t>
              </w:r>
            </w:ins>
            <w:r w:rsidRPr="004C0BA0">
              <w:rPr>
                <w:rFonts w:eastAsia="Times New Roman"/>
                <w:lang w:val="en-US"/>
              </w:rPr>
              <w:t xml:space="preserve">or </w:t>
            </w:r>
            <w:del w:id="942" w:author="Pivonka,Fran" w:date="2015-09-10T11:48:00Z">
              <w:r w:rsidRPr="004C0BA0" w:rsidDel="00BD09D4">
                <w:rPr>
                  <w:rFonts w:eastAsia="Times New Roman"/>
                  <w:lang w:val="en-US"/>
                </w:rPr>
                <w:delText xml:space="preserve">Group </w:delText>
              </w:r>
            </w:del>
            <w:ins w:id="943" w:author="Pivonka,Fran" w:date="2015-09-10T11:48:00Z">
              <w:r w:rsidR="00BD09D4" w:rsidRPr="004C0BA0">
                <w:rPr>
                  <w:rFonts w:eastAsia="Times New Roman"/>
                  <w:lang w:val="en-US"/>
                </w:rPr>
                <w:t xml:space="preserve">group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Coverage.plan</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plan</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Definition</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4" w:author="Pivonka,Fran" w:date="2015-09-10T20:24:00Z">
              <w:r w:rsidRPr="004C0BA0" w:rsidDel="004C0BA0">
                <w:rPr>
                  <w:rFonts w:eastAsia="Times New Roman"/>
                  <w:lang w:val="en-US"/>
                </w:rPr>
                <w:delText xml:space="preserve">Policy </w:delText>
              </w:r>
            </w:del>
            <w:ins w:id="945" w:author="Pivonka,Fran" w:date="2015-09-10T20:24:00Z">
              <w:r w:rsidR="004C0BA0">
                <w:rPr>
                  <w:rFonts w:eastAsia="Times New Roman"/>
                  <w:lang w:val="en-US"/>
                </w:rPr>
                <w:t>p</w:t>
              </w:r>
              <w:r w:rsidR="004C0BA0" w:rsidRPr="004C0BA0">
                <w:rPr>
                  <w:rFonts w:eastAsia="Times New Roman"/>
                  <w:lang w:val="en-US"/>
                </w:rPr>
                <w:t xml:space="preserve">olicy </w:t>
              </w:r>
            </w:ins>
            <w:r w:rsidRPr="004C0BA0">
              <w:rPr>
                <w:rFonts w:eastAsia="Times New Roman"/>
                <w:lang w:val="en-US"/>
              </w:rPr>
              <w:t xml:space="preserve">or </w:t>
            </w:r>
            <w:del w:id="946" w:author="Pivonka,Fran" w:date="2015-09-10T20:24:00Z">
              <w:r w:rsidRPr="004C0BA0" w:rsidDel="004C0BA0">
                <w:rPr>
                  <w:rFonts w:eastAsia="Times New Roman"/>
                  <w:lang w:val="en-US"/>
                </w:rPr>
                <w:delText xml:space="preserve">Group </w:delText>
              </w:r>
            </w:del>
            <w:ins w:id="947" w:author="Pivonka,Fran" w:date="2015-09-10T20:24:00Z">
              <w:r w:rsidR="004C0BA0">
                <w:rPr>
                  <w:rFonts w:eastAsia="Times New Roman"/>
                  <w:lang w:val="en-US"/>
                </w:rPr>
                <w:t>g</w:t>
              </w:r>
              <w:r w:rsidR="004C0BA0" w:rsidRPr="004C0BA0">
                <w:rPr>
                  <w:rFonts w:eastAsia="Times New Roman"/>
                  <w:lang w:val="en-US"/>
                </w:rPr>
                <w:t xml:space="preserve">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sub-style or sub-collective of coverage issues by the underwriter</w:t>
            </w:r>
            <w:ins w:id="948" w:author="Pivonka,Fran" w:date="2015-09-10T20:24:00Z">
              <w:r w:rsidR="004C0BA0">
                <w:rPr>
                  <w:rFonts w:eastAsia="Times New Roman"/>
                  <w:lang w:val="en-US"/>
                </w:rPr>
                <w:t>.</w:t>
              </w:r>
            </w:ins>
            <w:del w:id="949" w:author="Pivonka,Fran" w:date="2015-09-10T20:24:00Z">
              <w:r w:rsidDel="004C0BA0">
                <w:rPr>
                  <w:rFonts w:eastAsia="Times New Roman"/>
                  <w:lang w:val="en-US"/>
                </w:rPr>
                <w:delText>,</w:delText>
              </w:r>
            </w:del>
            <w:r>
              <w:rPr>
                <w:rFonts w:eastAsia="Times New Roman"/>
                <w:lang w:val="en-US"/>
              </w:rPr>
              <w:t xml:space="preserve"> </w:t>
            </w:r>
            <w:del w:id="950" w:author="Pivonka,Fran" w:date="2015-09-10T20:25:00Z">
              <w:r w:rsidDel="004C0BA0">
                <w:rPr>
                  <w:rFonts w:eastAsia="Times New Roman"/>
                  <w:lang w:val="en-US"/>
                </w:rPr>
                <w:delText xml:space="preserve">for </w:delText>
              </w:r>
            </w:del>
            <w:ins w:id="951" w:author="Pivonka,Fran" w:date="2015-09-10T20:25:00Z">
              <w:r w:rsidR="004C0BA0">
                <w:rPr>
                  <w:rFonts w:eastAsia="Times New Roman"/>
                  <w:lang w:val="en-US"/>
                </w:rPr>
                <w:t xml:space="preserve">For </w:t>
              </w:r>
            </w:ins>
            <w:r>
              <w:rPr>
                <w:rFonts w:eastAsia="Times New Roman"/>
                <w:lang w:val="en-US"/>
              </w:rPr>
              <w:t>example</w:t>
            </w:r>
            <w:ins w:id="952" w:author="Pivonka,Fran" w:date="2015-09-10T20:25:00Z">
              <w:r w:rsidR="004C0BA0">
                <w:rPr>
                  <w:rFonts w:eastAsia="Times New Roman"/>
                  <w:lang w:val="en-US"/>
                </w:rPr>
                <w:t>, it</w:t>
              </w:r>
            </w:ins>
            <w:r>
              <w:rPr>
                <w:rFonts w:eastAsia="Times New Roman"/>
                <w:lang w:val="en-US"/>
              </w:rPr>
              <w:t xml:space="preserve"> may be used to identify a specific employer group within a class of employers. May be referred to as a </w:t>
            </w:r>
            <w:del w:id="953" w:author="Pivonka,Fran" w:date="2015-09-10T20:25:00Z">
              <w:r w:rsidDel="004C0BA0">
                <w:rPr>
                  <w:rFonts w:eastAsia="Times New Roman"/>
                  <w:lang w:val="en-US"/>
                </w:rPr>
                <w:delText xml:space="preserve">Section </w:delText>
              </w:r>
            </w:del>
            <w:ins w:id="954" w:author="Pivonka,Fran" w:date="2015-09-10T20:25:00Z">
              <w:r w:rsidR="004C0BA0">
                <w:rPr>
                  <w:rFonts w:eastAsia="Times New Roman"/>
                  <w:lang w:val="en-US"/>
                </w:rPr>
                <w:t xml:space="preserve">section </w:t>
              </w:r>
            </w:ins>
            <w:r>
              <w:rPr>
                <w:rFonts w:eastAsia="Times New Roman"/>
                <w:lang w:val="en-US"/>
              </w:rPr>
              <w:t xml:space="preserve">or </w:t>
            </w:r>
            <w:del w:id="955" w:author="Pivonka,Fran" w:date="2015-09-10T20:25:00Z">
              <w:r w:rsidDel="004C0BA0">
                <w:rPr>
                  <w:rFonts w:eastAsia="Times New Roman"/>
                  <w:lang w:val="en-US"/>
                </w:rPr>
                <w:delText xml:space="preserve">Division </w:delText>
              </w:r>
            </w:del>
            <w:ins w:id="956" w:author="Pivonka,Fran" w:date="2015-09-10T20:25:00Z">
              <w:r w:rsidR="004C0BA0">
                <w:rPr>
                  <w:rFonts w:eastAsia="Times New Roman"/>
                  <w:lang w:val="en-US"/>
                </w:rPr>
                <w:t xml:space="preserve">division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coverage</w:t>
            </w:r>
            <w:ins w:id="957" w:author="Pivonka,Fran" w:date="2015-09-10T20:26:00Z">
              <w:r w:rsidR="004C0BA0">
                <w:rPr>
                  <w:rFonts w:eastAsia="Times New Roman"/>
                  <w:lang w:val="en-US"/>
                </w:rPr>
                <w:t>,</w:t>
              </w:r>
            </w:ins>
            <w:r>
              <w:rPr>
                <w:rFonts w:eastAsia="Times New Roman"/>
                <w:lang w:val="en-US"/>
              </w:rPr>
              <w:t xml:space="preserve"> a single identifier is issued to the </w:t>
            </w:r>
            <w:del w:id="958" w:author="Pivonka,Fran" w:date="2015-09-10T20:26:00Z">
              <w:r w:rsidDel="004C0BA0">
                <w:rPr>
                  <w:rFonts w:eastAsia="Times New Roman"/>
                  <w:lang w:val="en-US"/>
                </w:rPr>
                <w:delText xml:space="preserve">PolicyHolder </w:delText>
              </w:r>
            </w:del>
            <w:ins w:id="959" w:author="Pivonka,Fran" w:date="2015-09-10T20:26:00Z">
              <w:r w:rsidR="004C0BA0">
                <w:rPr>
                  <w:rFonts w:eastAsia="Times New Roman"/>
                  <w:lang w:val="en-US"/>
                </w:rPr>
                <w:t xml:space="preserve">policy holder </w:t>
              </w:r>
            </w:ins>
            <w:r>
              <w:rPr>
                <w:rFonts w:eastAsia="Times New Roman"/>
                <w:lang w:val="en-US"/>
              </w:rPr>
              <w:t>and</w:t>
            </w:r>
            <w:ins w:id="960" w:author="Pivonka,Fran" w:date="2015-09-10T20:27:00Z">
              <w:r w:rsidR="004C0BA0">
                <w:rPr>
                  <w:rFonts w:eastAsia="Times New Roman"/>
                  <w:lang w:val="en-US"/>
                </w:rPr>
                <w:t xml:space="preserve"> a</w:t>
              </w:r>
            </w:ins>
            <w:r>
              <w:rPr>
                <w:rFonts w:eastAsia="Times New Roman"/>
                <w:lang w:val="en-US"/>
              </w:rPr>
              <w:t xml:space="preserve"> dependent number</w:t>
            </w:r>
            <w:ins w:id="961" w:author="Pivonka,Fran" w:date="2015-09-10T20:27:00Z">
              <w:r w:rsidR="004C0BA0">
                <w:rPr>
                  <w:rFonts w:eastAsia="Times New Roman"/>
                  <w:lang w:val="en-US"/>
                </w:rPr>
                <w:t xml:space="preserve"> is</w:t>
              </w:r>
            </w:ins>
            <w:r>
              <w:rPr>
                <w:rFonts w:eastAsia="Times New Roman"/>
                <w:lang w:val="en-US"/>
              </w:rPr>
              <w:t xml:space="preserve"> </w:t>
            </w:r>
            <w:del w:id="962" w:author="Pivonka,Fran" w:date="2015-09-10T20:27:00Z">
              <w:r w:rsidDel="004C0BA0">
                <w:rPr>
                  <w:rFonts w:eastAsia="Times New Roman"/>
                  <w:lang w:val="en-US"/>
                </w:rPr>
                <w:delText xml:space="preserve">issues </w:delText>
              </w:r>
            </w:del>
            <w:ins w:id="963" w:author="Pivonka,Fran" w:date="2015-09-10T20:27:00Z">
              <w:r w:rsidR="004C0BA0">
                <w:rPr>
                  <w:rFonts w:eastAsia="Times New Roman"/>
                  <w:lang w:val="en-US"/>
                </w:rPr>
                <w:t xml:space="preserve">issued </w:t>
              </w:r>
            </w:ins>
            <w:r>
              <w:rPr>
                <w:rFonts w:eastAsia="Times New Roman"/>
                <w:lang w:val="en-US"/>
              </w:rPr>
              <w:t xml:space="preserve">to each </w:t>
            </w:r>
            <w:del w:id="964" w:author="Pivonka,Fran" w:date="2015-09-10T20:27:00Z">
              <w:r w:rsidDel="004C0BA0">
                <w:rPr>
                  <w:rFonts w:eastAsia="Times New Roman"/>
                  <w:lang w:val="en-US"/>
                </w:rPr>
                <w:delText xml:space="preserve">to each </w:delText>
              </w:r>
            </w:del>
            <w:r>
              <w:rPr>
                <w:rFonts w:eastAsia="Times New Roman"/>
                <w:lang w:val="en-US"/>
              </w:rPr>
              <w:t xml:space="preserve">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w:t>
            </w:r>
            <w:del w:id="965" w:author="Pivonka,Fran" w:date="2015-09-10T20:29:00Z">
              <w:r w:rsidDel="004C0BA0">
                <w:rPr>
                  <w:rFonts w:eastAsia="Times New Roman"/>
                  <w:lang w:val="en-US"/>
                </w:rPr>
                <w:delText>for example for</w:delText>
              </w:r>
            </w:del>
            <w:ins w:id="966" w:author="Pivonka,Fran" w:date="2015-09-10T20:29:00Z">
              <w:r w:rsidR="004C0BA0">
                <w:rPr>
                  <w:rFonts w:eastAsia="Times New Roman"/>
                  <w:lang w:val="en-US"/>
                </w:rPr>
                <w:t>such as</w:t>
              </w:r>
            </w:ins>
            <w:r>
              <w:rPr>
                <w:rFonts w:eastAsia="Times New Roman"/>
                <w:lang w:val="en-US"/>
              </w:rPr>
              <w:t xml:space="preserve"> a week or a month at a time</w:t>
            </w:r>
            <w:ins w:id="967" w:author="Pivonka,Fran" w:date="2015-09-10T20:30:00Z">
              <w:r w:rsidR="004C0BA0">
                <w:rPr>
                  <w:rFonts w:eastAsia="Times New Roman"/>
                  <w:lang w:val="en-US"/>
                </w:rPr>
                <w:t xml:space="preserve">. </w:t>
              </w:r>
            </w:ins>
            <w:del w:id="968" w:author="Pivonka,Fran" w:date="2015-09-10T20:30:00Z">
              <w:r w:rsidDel="004C0BA0">
                <w:rPr>
                  <w:rFonts w:eastAsia="Times New Roman"/>
                  <w:lang w:val="en-US"/>
                </w:rPr>
                <w:delText>,</w:delText>
              </w:r>
            </w:del>
            <w:r>
              <w:rPr>
                <w:rFonts w:eastAsia="Times New Roman"/>
                <w:lang w:val="en-US"/>
              </w:rPr>
              <w:t xml:space="preserve"> </w:t>
            </w:r>
            <w:del w:id="969" w:author="Pivonka,Fran" w:date="2015-09-10T20:30:00Z">
              <w:r w:rsidDel="004C0BA0">
                <w:rPr>
                  <w:rFonts w:eastAsia="Times New Roman"/>
                  <w:lang w:val="en-US"/>
                </w:rPr>
                <w:delText xml:space="preserve">so while </w:delText>
              </w:r>
            </w:del>
            <w:ins w:id="970" w:author="Pivonka,Fran" w:date="2015-09-10T20:30:00Z">
              <w:r w:rsidR="004C0BA0">
                <w:rPr>
                  <w:rFonts w:eastAsia="Times New Roman"/>
                  <w:lang w:val="en-US"/>
                </w:rPr>
                <w:t xml:space="preserve">While </w:t>
              </w:r>
            </w:ins>
            <w:r>
              <w:rPr>
                <w:rFonts w:eastAsia="Times New Roman"/>
                <w:lang w:val="en-US"/>
              </w:rPr>
              <w:t xml:space="preserve">the rest of the plan details and identifiers may remain constant over time, the instance is incremented with each renewal and provided to the covered party on their </w:t>
            </w:r>
            <w:del w:id="971" w:author="Pivonka,Fran" w:date="2015-09-10T20:30:00Z">
              <w:r w:rsidDel="004C0BA0">
                <w:rPr>
                  <w:rFonts w:eastAsia="Times New Roman"/>
                  <w:lang w:val="en-US"/>
                </w:rPr>
                <w:delText>'</w:delText>
              </w:r>
            </w:del>
            <w:r>
              <w:rPr>
                <w:rFonts w:eastAsia="Times New Roman"/>
                <w:lang w:val="en-US"/>
              </w:rPr>
              <w:t>card</w:t>
            </w:r>
            <w:del w:id="972" w:author="Pivonka,Fran" w:date="2015-09-10T20:30:00Z">
              <w:r w:rsidDel="004C0BA0">
                <w:rPr>
                  <w:rFonts w:eastAsia="Times New Roman"/>
                  <w:lang w:val="en-US"/>
                </w:rPr>
                <w:delText>'</w:delText>
              </w:r>
            </w:del>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party who </w:t>
            </w:r>
            <w:del w:id="973" w:author="Pivonka,Fran" w:date="2015-09-10T20:30:00Z">
              <w:r w:rsidDel="00D731BE">
                <w:rPr>
                  <w:rFonts w:eastAsia="Times New Roman"/>
                  <w:lang w:val="en-US"/>
                </w:rPr>
                <w:delText>'</w:delText>
              </w:r>
            </w:del>
            <w:r>
              <w:rPr>
                <w:rFonts w:eastAsia="Times New Roman"/>
                <w:lang w:val="en-US"/>
              </w:rPr>
              <w:t>owns</w:t>
            </w:r>
            <w:del w:id="974" w:author="Pivonka,Fran" w:date="2015-09-10T20:31:00Z">
              <w:r w:rsidDel="00D731BE">
                <w:rPr>
                  <w:rFonts w:eastAsia="Times New Roman"/>
                  <w:lang w:val="en-US"/>
                </w:rPr>
                <w:delText>'</w:delText>
              </w:r>
            </w:del>
            <w:r>
              <w:rPr>
                <w:rFonts w:eastAsia="Times New Roman"/>
                <w:lang w:val="en-US"/>
              </w:rPr>
              <w:t xml:space="preserve">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975" w:author="Pivonka,Fran" w:date="2015-09-10T20:31:00Z">
              <w:r w:rsidDel="000B0253">
                <w:rPr>
                  <w:rFonts w:eastAsia="Times New Roman"/>
                  <w:lang w:val="en-US"/>
                </w:rPr>
                <w:delText>The Response Business Identifier.</w:delText>
              </w:r>
            </w:del>
            <w:ins w:id="976" w:author="Pivonka,Fran" w:date="2015-09-10T20:33:00Z">
              <w:r w:rsidR="000B0253">
                <w:rPr>
                  <w:rFonts w:eastAsia="Times New Roman"/>
                  <w:lang w:val="en-US"/>
                </w:rPr>
                <w:t xml:space="preserve">The response </w:t>
              </w:r>
            </w:ins>
            <w:ins w:id="977" w:author="Pivonka,Fran" w:date="2015-09-10T20:31:00Z">
              <w:r w:rsidR="000B0253">
                <w:rPr>
                  <w:rFonts w:eastAsia="Times New Roman"/>
                  <w:lang w:val="en-US"/>
                </w:rPr>
                <w:t>business 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model to which contents </w:t>
            </w:r>
            <w:del w:id="978" w:author="Pivonka,Fran" w:date="2015-09-10T20:34:00Z">
              <w:r w:rsidDel="000B0253">
                <w:rPr>
                  <w:rFonts w:eastAsia="Times New Roman"/>
                  <w:lang w:val="en-US"/>
                </w:rPr>
                <w:delText xml:space="preserve">conform, </w:delText>
              </w:r>
            </w:del>
            <w:ins w:id="979" w:author="Pivonka,Fran" w:date="2015-09-10T20:34:00Z">
              <w:r w:rsidR="000B0253">
                <w:rPr>
                  <w:rFonts w:eastAsia="Times New Roman"/>
                  <w:lang w:val="en-US"/>
                </w:rPr>
                <w:t xml:space="preserve">conform. The resource version </w:t>
              </w:r>
            </w:ins>
            <w:r>
              <w:rPr>
                <w:rFonts w:eastAsia="Times New Roman"/>
                <w:lang w:val="en-US"/>
              </w:rPr>
              <w:t xml:space="preserve">may be </w:t>
            </w:r>
            <w:ins w:id="980" w:author="Pivonka,Fran" w:date="2015-09-10T20:34:00Z">
              <w:r w:rsidR="000B0253">
                <w:rPr>
                  <w:rFonts w:eastAsia="Times New Roman"/>
                  <w:lang w:val="en-US"/>
                </w:rPr>
                <w:t xml:space="preserve">a </w:t>
              </w:r>
            </w:ins>
            <w:r>
              <w:rPr>
                <w:rFonts w:eastAsia="Times New Roman"/>
                <w:lang w:val="en-US"/>
              </w:rPr>
              <w:t xml:space="preserve">business </w:t>
            </w:r>
            <w:del w:id="981" w:author="Pivonka,Fran" w:date="2015-09-10T21:35:00Z">
              <w:r w:rsidDel="001C0459">
                <w:rPr>
                  <w:rFonts w:eastAsia="Times New Roman"/>
                  <w:lang w:val="en-US"/>
                </w:rPr>
                <w:delText xml:space="preserve">version </w:delText>
              </w:r>
            </w:del>
            <w:r>
              <w:rPr>
                <w:rFonts w:eastAsia="Times New Roman"/>
                <w:lang w:val="en-US"/>
              </w:rPr>
              <w:t xml:space="preserve">or standard </w:t>
            </w:r>
            <w:del w:id="982" w:author="Pivonka,Fran" w:date="2015-09-10T20:34: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983" w:author="Pivonka,Fran" w:date="2015-09-10T20:35:00Z">
              <w:r w:rsidDel="000B0253">
                <w:rPr>
                  <w:rFonts w:eastAsia="Times New Roman"/>
                  <w:lang w:val="en-US"/>
                </w:rPr>
                <w:delText xml:space="preserve">processable </w:delText>
              </w:r>
            </w:del>
            <w:ins w:id="984" w:author="Pivonka,Fran" w:date="2015-09-10T20:35:00Z">
              <w:r w:rsidR="000B0253">
                <w:rPr>
                  <w:rFonts w:eastAsia="Times New Roman"/>
                  <w:lang w:val="en-US"/>
                </w:rPr>
                <w:t xml:space="preserve">able to be processed </w:t>
              </w:r>
            </w:ins>
            <w:r>
              <w:rPr>
                <w:rFonts w:eastAsia="Times New Roman"/>
                <w:lang w:val="en-US"/>
              </w:rPr>
              <w:t xml:space="preserve">by the originating system </w:t>
            </w:r>
            <w:del w:id="985" w:author="Pivonka,Fran" w:date="2015-09-10T20:35:00Z">
              <w:r w:rsidDel="000B0253">
                <w:rPr>
                  <w:rFonts w:eastAsia="Times New Roman"/>
                  <w:lang w:val="en-US"/>
                </w:rPr>
                <w:delText xml:space="preserve">may </w:delText>
              </w:r>
            </w:del>
            <w:ins w:id="986" w:author="Pivonka,Fran" w:date="2015-09-10T20:35: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987" w:author="Pivonka,Fran" w:date="2015-09-10T20:36:00Z">
              <w:r w:rsidDel="000B0253">
                <w:rPr>
                  <w:rFonts w:eastAsia="Times New Roman"/>
                  <w:lang w:val="en-US"/>
                </w:rPr>
                <w:delText xml:space="preserve">, </w:delText>
              </w:r>
            </w:del>
            <w:ins w:id="988" w:author="Pivonka,Fran" w:date="2015-09-10T20:36:00Z">
              <w:r w:rsidR="000B0253">
                <w:rPr>
                  <w:rFonts w:eastAsia="Times New Roman"/>
                  <w:lang w:val="en-US"/>
                </w:rPr>
                <w:t xml:space="preserve">. The original version </w:t>
              </w:r>
            </w:ins>
            <w:r>
              <w:rPr>
                <w:rFonts w:eastAsia="Times New Roman"/>
                <w:lang w:val="en-US"/>
              </w:rPr>
              <w:t>may be</w:t>
            </w:r>
            <w:ins w:id="989" w:author="Pivonka,Fran" w:date="2015-09-10T20:36:00Z">
              <w:r w:rsidR="000B0253">
                <w:rPr>
                  <w:rFonts w:eastAsia="Times New Roman"/>
                  <w:lang w:val="en-US"/>
                </w:rPr>
                <w:t xml:space="preserve"> a</w:t>
              </w:r>
            </w:ins>
            <w:r>
              <w:rPr>
                <w:rFonts w:eastAsia="Times New Roman"/>
                <w:lang w:val="en-US"/>
              </w:rPr>
              <w:t xml:space="preserve"> business </w:t>
            </w:r>
            <w:del w:id="990" w:author="Pivonka,Fran" w:date="2015-09-10T21:35:00Z">
              <w:r w:rsidDel="001C0459">
                <w:rPr>
                  <w:rFonts w:eastAsia="Times New Roman"/>
                  <w:lang w:val="en-US"/>
                </w:rPr>
                <w:delText xml:space="preserve">version </w:delText>
              </w:r>
            </w:del>
            <w:r>
              <w:rPr>
                <w:rFonts w:eastAsia="Times New Roman"/>
                <w:lang w:val="en-US"/>
              </w:rPr>
              <w:t>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Insurer who is </w:t>
            </w:r>
            <w:ins w:id="991" w:author="Pivonka,Fran" w:date="2015-09-10T21:13:00Z">
              <w:r w:rsidR="00852A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992"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993"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w:t>
            </w:r>
            <w:ins w:id="994" w:author="Pivonka,Fran" w:date="2015-09-10T20:37:00Z">
              <w:r w:rsidR="000B0253">
                <w:rPr>
                  <w:rFonts w:eastAsia="Times New Roman"/>
                  <w:lang w:val="en-US"/>
                </w:rPr>
                <w:t xml:space="preserve"> </w:t>
              </w:r>
            </w:ins>
            <w:del w:id="995" w:author="Pivonka,Fran" w:date="2015-09-10T20:37:00Z">
              <w:r w:rsidDel="000B0253">
                <w:rPr>
                  <w:rFonts w:eastAsia="Times New Roman"/>
                  <w:lang w:val="en-US"/>
                </w:rPr>
                <w:delText xml:space="preserve">Response </w:delText>
              </w:r>
            </w:del>
            <w:ins w:id="996" w:author="Pivonka,Fran" w:date="2015-09-10T20:37:00Z">
              <w:r w:rsidR="000B0253">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eligibility and plan details from the processing of an </w:t>
            </w:r>
            <w:del w:id="997" w:author="Pivonka,Fran" w:date="2015-09-10T20:37:00Z">
              <w:r w:rsidDel="000B0253">
                <w:rPr>
                  <w:rFonts w:eastAsia="Times New Roman"/>
                  <w:lang w:val="en-US"/>
                </w:rPr>
                <w:delText xml:space="preserve">Eligibility </w:delText>
              </w:r>
            </w:del>
            <w:ins w:id="998" w:author="Pivonka,Fran" w:date="2015-09-10T20:37:00Z">
              <w:r w:rsidR="000B0253">
                <w:rPr>
                  <w:rFonts w:eastAsia="Times New Roman"/>
                  <w:lang w:val="en-US"/>
                </w:rPr>
                <w:t xml:space="preserve">eligibility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999" w:author="Pivonka,Fran" w:date="2015-09-10T20:37:00Z">
              <w:r w:rsidDel="000B0253">
                <w:rPr>
                  <w:rFonts w:eastAsia="Times New Roman"/>
                  <w:lang w:val="en-US"/>
                </w:rPr>
                <w:delText>Identifier</w:delText>
              </w:r>
            </w:del>
            <w:ins w:id="1000" w:author="Pivonka,Fran" w:date="2015-09-10T20:37: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01" w:author="Pivonka,Fran" w:date="2015-09-10T20:37:00Z">
              <w:r w:rsidDel="000B0253">
                <w:rPr>
                  <w:rFonts w:eastAsia="Times New Roman"/>
                  <w:lang w:val="en-US"/>
                </w:rPr>
                <w:delText xml:space="preserve">Response </w:delText>
              </w:r>
            </w:del>
            <w:ins w:id="1002" w:author="Pivonka,Fran" w:date="2015-09-10T20:37:00Z">
              <w:r w:rsidR="000B0253">
                <w:rPr>
                  <w:rFonts w:eastAsia="Times New Roman"/>
                  <w:lang w:val="en-US"/>
                </w:rPr>
                <w:t xml:space="preserve">response </w:t>
              </w:r>
            </w:ins>
            <w:del w:id="1003" w:author="Pivonka,Fran" w:date="2015-09-10T20:37:00Z">
              <w:r w:rsidDel="000B0253">
                <w:rPr>
                  <w:rFonts w:eastAsia="Times New Roman"/>
                  <w:lang w:val="en-US"/>
                </w:rPr>
                <w:delText xml:space="preserve">Business </w:delText>
              </w:r>
            </w:del>
            <w:ins w:id="1004" w:author="Pivonka,Fran" w:date="2015-09-10T20:37:00Z">
              <w:r w:rsidR="000B0253">
                <w:rPr>
                  <w:rFonts w:eastAsia="Times New Roman"/>
                  <w:lang w:val="en-US"/>
                </w:rPr>
                <w:t xml:space="preserve">business </w:t>
              </w:r>
            </w:ins>
            <w:del w:id="1005" w:author="Pivonka,Fran" w:date="2015-09-10T20:38:00Z">
              <w:r w:rsidDel="000B0253">
                <w:rPr>
                  <w:rFonts w:eastAsia="Times New Roman"/>
                  <w:lang w:val="en-US"/>
                </w:rPr>
                <w:delText>Identifier</w:delText>
              </w:r>
            </w:del>
            <w:ins w:id="1006" w:author="Pivonka,Fran" w:date="2015-09-10T20:38: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007" w:author="Pivonka,Fran" w:date="2015-09-10T20:38:00Z">
              <w:r w:rsidDel="000B0253">
                <w:rPr>
                  <w:rFonts w:eastAsia="Times New Roman"/>
                  <w:lang w:val="en-US"/>
                </w:rPr>
                <w:delText>Message</w:delText>
              </w:r>
            </w:del>
            <w:ins w:id="1008" w:author="Pivonka,Fran" w:date="2015-09-10T20:38:00Z">
              <w:r w:rsidR="000B0253">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09" w:author="Pivonka,Fran" w:date="2015-09-10T20:38:00Z">
              <w:r w:rsidR="000B0253">
                <w:rPr>
                  <w:rFonts w:eastAsia="Times New Roman"/>
                  <w:lang w:val="en-US"/>
                </w:rPr>
                <w:t>.</w:t>
              </w:r>
            </w:ins>
            <w:del w:id="1010" w:author="Pivonka,Fran" w:date="2015-09-10T20:38:00Z">
              <w:r w:rsidDel="000B0253">
                <w:rPr>
                  <w:rFonts w:eastAsia="Times New Roman"/>
                  <w:lang w:val="en-US"/>
                </w:rPr>
                <w:delText>,</w:delText>
              </w:r>
            </w:del>
            <w:r>
              <w:rPr>
                <w:rFonts w:eastAsia="Times New Roman"/>
                <w:lang w:val="en-US"/>
              </w:rPr>
              <w:t xml:space="preserve"> </w:t>
            </w:r>
            <w:ins w:id="1011" w:author="Pivonka,Fran" w:date="2015-09-10T20:39:00Z">
              <w:r w:rsidR="000B0253">
                <w:rPr>
                  <w:rFonts w:eastAsia="Times New Roman"/>
                  <w:lang w:val="en-US"/>
                </w:rPr>
                <w:t xml:space="preserve">The resource version </w:t>
              </w:r>
            </w:ins>
            <w:r>
              <w:rPr>
                <w:rFonts w:eastAsia="Times New Roman"/>
                <w:lang w:val="en-US"/>
              </w:rPr>
              <w:t xml:space="preserve">may be </w:t>
            </w:r>
            <w:ins w:id="1012" w:author="Pivonka,Fran" w:date="2015-09-10T20:39:00Z">
              <w:r w:rsidR="000B0253">
                <w:rPr>
                  <w:rFonts w:eastAsia="Times New Roman"/>
                  <w:lang w:val="en-US"/>
                </w:rPr>
                <w:t xml:space="preserve">a </w:t>
              </w:r>
            </w:ins>
            <w:r>
              <w:rPr>
                <w:rFonts w:eastAsia="Times New Roman"/>
                <w:lang w:val="en-US"/>
              </w:rPr>
              <w:t xml:space="preserve">business </w:t>
            </w:r>
            <w:del w:id="1013" w:author="Pivonka,Fran" w:date="2015-09-10T21:35:00Z">
              <w:r w:rsidDel="001C0459">
                <w:rPr>
                  <w:rFonts w:eastAsia="Times New Roman"/>
                  <w:lang w:val="en-US"/>
                </w:rPr>
                <w:delText xml:space="preserve">version </w:delText>
              </w:r>
            </w:del>
            <w:r>
              <w:rPr>
                <w:rFonts w:eastAsia="Times New Roman"/>
                <w:lang w:val="en-US"/>
              </w:rPr>
              <w:t xml:space="preserve">or </w:t>
            </w:r>
            <w:ins w:id="1014" w:author="Pivonka,Fran" w:date="2015-09-10T20:40:00Z">
              <w:r w:rsidR="000B0253">
                <w:rPr>
                  <w:rFonts w:eastAsia="Times New Roman"/>
                  <w:lang w:val="en-US"/>
                </w:rPr>
                <w:t xml:space="preserve">a </w:t>
              </w:r>
            </w:ins>
            <w:r>
              <w:rPr>
                <w:rFonts w:eastAsia="Times New Roman"/>
                <w:lang w:val="en-US"/>
              </w:rPr>
              <w:t xml:space="preserve">standard </w:t>
            </w:r>
            <w:del w:id="1015" w:author="Pivonka,Fran" w:date="2015-09-10T20:39: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16" w:author="Pivonka,Fran" w:date="2015-09-10T20:39:00Z">
              <w:r w:rsidDel="000B0253">
                <w:rPr>
                  <w:rFonts w:eastAsia="Times New Roman"/>
                  <w:lang w:val="en-US"/>
                </w:rPr>
                <w:delText xml:space="preserve">processable </w:delText>
              </w:r>
            </w:del>
            <w:ins w:id="1017" w:author="Pivonka,Fran" w:date="2015-09-10T20:39:00Z">
              <w:r w:rsidR="000B0253">
                <w:rPr>
                  <w:rFonts w:eastAsia="Times New Roman"/>
                  <w:lang w:val="en-US"/>
                </w:rPr>
                <w:t xml:space="preserve">able to be processed </w:t>
              </w:r>
            </w:ins>
            <w:r>
              <w:rPr>
                <w:rFonts w:eastAsia="Times New Roman"/>
                <w:lang w:val="en-US"/>
              </w:rPr>
              <w:t xml:space="preserve">by the originating system </w:t>
            </w:r>
            <w:del w:id="1018" w:author="Pivonka,Fran" w:date="2015-09-10T20:39:00Z">
              <w:r w:rsidDel="000B0253">
                <w:rPr>
                  <w:rFonts w:eastAsia="Times New Roman"/>
                  <w:lang w:val="en-US"/>
                </w:rPr>
                <w:delText xml:space="preserve">may </w:delText>
              </w:r>
            </w:del>
            <w:ins w:id="1019" w:author="Pivonka,Fran" w:date="2015-09-10T20:39: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20" w:author="Pivonka,Fran" w:date="2015-09-10T20:39:00Z">
              <w:r w:rsidR="000B0253">
                <w:rPr>
                  <w:rFonts w:eastAsia="Times New Roman"/>
                  <w:lang w:val="en-US"/>
                </w:rPr>
                <w:t>.</w:t>
              </w:r>
            </w:ins>
            <w:del w:id="1021" w:author="Pivonka,Fran" w:date="2015-09-10T20:39:00Z">
              <w:r w:rsidDel="000B0253">
                <w:rPr>
                  <w:rFonts w:eastAsia="Times New Roman"/>
                  <w:lang w:val="en-US"/>
                </w:rPr>
                <w:delText>,</w:delText>
              </w:r>
            </w:del>
            <w:r>
              <w:rPr>
                <w:rFonts w:eastAsia="Times New Roman"/>
                <w:lang w:val="en-US"/>
              </w:rPr>
              <w:t xml:space="preserve"> </w:t>
            </w:r>
            <w:ins w:id="1022" w:author="Pivonka,Fran" w:date="2015-09-10T20:39:00Z">
              <w:r w:rsidR="000B0253">
                <w:rPr>
                  <w:rFonts w:eastAsia="Times New Roman"/>
                  <w:lang w:val="en-US"/>
                </w:rPr>
                <w:t xml:space="preserve">The original version </w:t>
              </w:r>
            </w:ins>
            <w:r>
              <w:rPr>
                <w:rFonts w:eastAsia="Times New Roman"/>
                <w:lang w:val="en-US"/>
              </w:rPr>
              <w:t xml:space="preserve">may be </w:t>
            </w:r>
            <w:ins w:id="1023" w:author="Pivonka,Fran" w:date="2015-09-10T20:40:00Z">
              <w:r w:rsidR="000B0253">
                <w:rPr>
                  <w:rFonts w:eastAsia="Times New Roman"/>
                  <w:lang w:val="en-US"/>
                </w:rPr>
                <w:t xml:space="preserve">a </w:t>
              </w:r>
            </w:ins>
            <w:r>
              <w:rPr>
                <w:rFonts w:eastAsia="Times New Roman"/>
                <w:lang w:val="en-US"/>
              </w:rPr>
              <w:t xml:space="preserve">business </w:t>
            </w:r>
            <w:del w:id="1024" w:author="Pivonka,Fran" w:date="2015-09-10T21:35:00Z">
              <w:r w:rsidDel="001C0459">
                <w:rPr>
                  <w:rFonts w:eastAsia="Times New Roman"/>
                  <w:lang w:val="en-US"/>
                </w:rPr>
                <w:delText xml:space="preserve">version </w:delText>
              </w:r>
            </w:del>
            <w:r>
              <w:rPr>
                <w:rFonts w:eastAsia="Times New Roman"/>
                <w:lang w:val="en-US"/>
              </w:rPr>
              <w:t xml:space="preserve">or </w:t>
            </w:r>
            <w:ins w:id="1025" w:author="Pivonka,Fran" w:date="2015-09-10T20:40:00Z">
              <w:r w:rsidR="000B0253">
                <w:rPr>
                  <w:rFonts w:eastAsia="Times New Roman"/>
                  <w:lang w:val="en-US"/>
                </w:rPr>
                <w:t xml:space="preserve">a </w:t>
              </w:r>
            </w:ins>
            <w:r>
              <w:rPr>
                <w:rFonts w:eastAsia="Times New Roman"/>
                <w:lang w:val="en-US"/>
              </w:rPr>
              <w:t xml:space="preserve">standard </w:t>
            </w:r>
            <w:del w:id="1026" w:author="Pivonka,Fran" w:date="2015-09-10T20:40: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27" w:author="Pivonka,Fran" w:date="2015-09-10T20:40:00Z">
              <w:r w:rsidDel="000B0253">
                <w:rPr>
                  <w:rFonts w:eastAsia="Times New Roman"/>
                  <w:lang w:val="en-US"/>
                </w:rPr>
                <w:delText xml:space="preserve">Insurer </w:delText>
              </w:r>
            </w:del>
            <w:ins w:id="1028" w:author="Pivonka,Fran" w:date="2015-09-10T20:40:00Z">
              <w:r w:rsidR="000B025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29"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30"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66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31" w:author="Pivonka,Fran" w:date="2015-09-10T20:40:00Z">
              <w:r w:rsidDel="000B0253">
                <w:rPr>
                  <w:rFonts w:eastAsia="Times New Roman"/>
                  <w:lang w:val="en-US"/>
                </w:rPr>
                <w:delText>Identifier</w:delText>
              </w:r>
            </w:del>
            <w:ins w:id="1032" w:author="Pivonka,Fran" w:date="2015-09-10T20:40: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33" w:author="Pivonka,Fran" w:date="2015-09-10T20:41:00Z">
              <w:r w:rsidDel="000B0253">
                <w:rPr>
                  <w:rFonts w:eastAsia="Times New Roman"/>
                  <w:lang w:val="en-US"/>
                </w:rPr>
                <w:delText xml:space="preserve">Response </w:delText>
              </w:r>
            </w:del>
            <w:ins w:id="1034" w:author="Pivonka,Fran" w:date="2015-09-10T20:41:00Z">
              <w:r w:rsidR="000B0253">
                <w:rPr>
                  <w:rFonts w:eastAsia="Times New Roman"/>
                  <w:lang w:val="en-US"/>
                </w:rPr>
                <w:t xml:space="preserve">response </w:t>
              </w:r>
            </w:ins>
            <w:del w:id="1035" w:author="Pivonka,Fran" w:date="2015-09-10T20:41:00Z">
              <w:r w:rsidDel="000B0253">
                <w:rPr>
                  <w:rFonts w:eastAsia="Times New Roman"/>
                  <w:lang w:val="en-US"/>
                </w:rPr>
                <w:delText xml:space="preserve">Business </w:delText>
              </w:r>
            </w:del>
            <w:ins w:id="1036" w:author="Pivonka,Fran" w:date="2015-09-10T20:41:00Z">
              <w:r w:rsidR="000B0253">
                <w:rPr>
                  <w:rFonts w:eastAsia="Times New Roman"/>
                  <w:lang w:val="en-US"/>
                </w:rPr>
                <w:t xml:space="preserve">business </w:t>
              </w:r>
            </w:ins>
            <w:del w:id="1037" w:author="Pivonka,Fran" w:date="2015-09-10T20:41:00Z">
              <w:r w:rsidDel="000B0253">
                <w:rPr>
                  <w:rFonts w:eastAsia="Times New Roman"/>
                  <w:lang w:val="en-US"/>
                </w:rPr>
                <w:delText>Identifier</w:delText>
              </w:r>
            </w:del>
            <w:ins w:id="1038" w:author="Pivonka,Fran" w:date="2015-09-10T20:41: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039" w:author="Pivonka,Fran" w:date="2015-09-10T20:41:00Z">
              <w:r w:rsidR="000B0253">
                <w:rPr>
                  <w:rFonts w:eastAsia="Times New Roman"/>
                  <w:lang w:val="en-US"/>
                </w:rPr>
                <w:t>.</w:t>
              </w:r>
            </w:ins>
            <w:del w:id="1040" w:author="Pivonka,Fran" w:date="2015-09-10T20:41:00Z">
              <w:r w:rsidDel="000B0253">
                <w:rPr>
                  <w:rFonts w:eastAsia="Times New Roman"/>
                  <w:lang w:val="en-US"/>
                </w:rPr>
                <w:delText>,</w:delText>
              </w:r>
            </w:del>
            <w:r>
              <w:rPr>
                <w:rFonts w:eastAsia="Times New Roman"/>
                <w:lang w:val="en-US"/>
              </w:rPr>
              <w:t xml:space="preserve"> </w:t>
            </w:r>
            <w:ins w:id="1041" w:author="Pivonka,Fran" w:date="2015-09-10T20:41:00Z">
              <w:r w:rsidR="000B0253">
                <w:rPr>
                  <w:rFonts w:eastAsia="Times New Roman"/>
                  <w:lang w:val="en-US"/>
                </w:rPr>
                <w:t xml:space="preserve">The resource version </w:t>
              </w:r>
            </w:ins>
            <w:r>
              <w:rPr>
                <w:rFonts w:eastAsia="Times New Roman"/>
                <w:lang w:val="en-US"/>
              </w:rPr>
              <w:t xml:space="preserve">may be </w:t>
            </w:r>
            <w:ins w:id="1042" w:author="Pivonka,Fran" w:date="2015-09-10T20:41:00Z">
              <w:r w:rsidR="000B0253">
                <w:rPr>
                  <w:rFonts w:eastAsia="Times New Roman"/>
                  <w:lang w:val="en-US"/>
                </w:rPr>
                <w:t xml:space="preserve">a </w:t>
              </w:r>
            </w:ins>
            <w:r>
              <w:rPr>
                <w:rFonts w:eastAsia="Times New Roman"/>
                <w:lang w:val="en-US"/>
              </w:rPr>
              <w:t xml:space="preserve">business </w:t>
            </w:r>
            <w:del w:id="1043" w:author="Pivonka,Fran" w:date="2015-09-10T21:35:00Z">
              <w:r w:rsidDel="001C0459">
                <w:rPr>
                  <w:rFonts w:eastAsia="Times New Roman"/>
                  <w:lang w:val="en-US"/>
                </w:rPr>
                <w:delText xml:space="preserve">version </w:delText>
              </w:r>
            </w:del>
            <w:r>
              <w:rPr>
                <w:rFonts w:eastAsia="Times New Roman"/>
                <w:lang w:val="en-US"/>
              </w:rPr>
              <w:t xml:space="preserve">or standard </w:t>
            </w:r>
            <w:del w:id="1044" w:author="Pivonka,Fran" w:date="2015-09-10T20:41: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45" w:author="Pivonka,Fran" w:date="2015-09-10T20:41:00Z">
              <w:r w:rsidDel="001774B8">
                <w:rPr>
                  <w:rFonts w:eastAsia="Times New Roman"/>
                  <w:lang w:val="en-US"/>
                </w:rPr>
                <w:delText xml:space="preserve">processable </w:delText>
              </w:r>
            </w:del>
            <w:ins w:id="1046" w:author="Pivonka,Fran" w:date="2015-09-10T20:41:00Z">
              <w:r w:rsidR="001774B8">
                <w:rPr>
                  <w:rFonts w:eastAsia="Times New Roman"/>
                  <w:lang w:val="en-US"/>
                </w:rPr>
                <w:t xml:space="preserve">able to be processed </w:t>
              </w:r>
            </w:ins>
            <w:r>
              <w:rPr>
                <w:rFonts w:eastAsia="Times New Roman"/>
                <w:lang w:val="en-US"/>
              </w:rPr>
              <w:t xml:space="preserve">by the originating system </w:t>
            </w:r>
            <w:del w:id="1047" w:author="Pivonka,Fran" w:date="2015-09-10T20:42:00Z">
              <w:r w:rsidDel="001774B8">
                <w:rPr>
                  <w:rFonts w:eastAsia="Times New Roman"/>
                  <w:lang w:val="en-US"/>
                </w:rPr>
                <w:delText xml:space="preserve">may </w:delText>
              </w:r>
            </w:del>
            <w:ins w:id="1048" w:author="Pivonka,Fran" w:date="2015-09-10T20:42:00Z">
              <w:r w:rsidR="001774B8">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49" w:author="Pivonka,Fran" w:date="2015-09-10T20:42:00Z">
              <w:r w:rsidR="001774B8">
                <w:rPr>
                  <w:rFonts w:eastAsia="Times New Roman"/>
                  <w:lang w:val="en-US"/>
                </w:rPr>
                <w:t>.</w:t>
              </w:r>
            </w:ins>
            <w:del w:id="1050" w:author="Pivonka,Fran" w:date="2015-09-10T20:42:00Z">
              <w:r w:rsidDel="001774B8">
                <w:rPr>
                  <w:rFonts w:eastAsia="Times New Roman"/>
                  <w:lang w:val="en-US"/>
                </w:rPr>
                <w:delText>,</w:delText>
              </w:r>
            </w:del>
            <w:r>
              <w:rPr>
                <w:rFonts w:eastAsia="Times New Roman"/>
                <w:lang w:val="en-US"/>
              </w:rPr>
              <w:t xml:space="preserve"> </w:t>
            </w:r>
            <w:ins w:id="1051" w:author="Pivonka,Fran" w:date="2015-09-10T20:42:00Z">
              <w:r w:rsidR="001774B8">
                <w:rPr>
                  <w:rFonts w:eastAsia="Times New Roman"/>
                  <w:lang w:val="en-US"/>
                </w:rPr>
                <w:t xml:space="preserve">The original version </w:t>
              </w:r>
            </w:ins>
            <w:r>
              <w:rPr>
                <w:rFonts w:eastAsia="Times New Roman"/>
                <w:lang w:val="en-US"/>
              </w:rPr>
              <w:t xml:space="preserve">may be </w:t>
            </w:r>
            <w:ins w:id="1052" w:author="Pivonka,Fran" w:date="2015-09-10T20:42:00Z">
              <w:r w:rsidR="001774B8">
                <w:rPr>
                  <w:rFonts w:eastAsia="Times New Roman"/>
                  <w:lang w:val="en-US"/>
                </w:rPr>
                <w:t xml:space="preserve">a </w:t>
              </w:r>
            </w:ins>
            <w:r>
              <w:rPr>
                <w:rFonts w:eastAsia="Times New Roman"/>
                <w:lang w:val="en-US"/>
              </w:rPr>
              <w:t xml:space="preserve">business </w:t>
            </w:r>
            <w:del w:id="1053" w:author="Pivonka,Fran" w:date="2015-09-10T21:36:00Z">
              <w:r w:rsidDel="001C0459">
                <w:rPr>
                  <w:rFonts w:eastAsia="Times New Roman"/>
                  <w:lang w:val="en-US"/>
                </w:rPr>
                <w:delText xml:space="preserve">version </w:delText>
              </w:r>
            </w:del>
            <w:r>
              <w:rPr>
                <w:rFonts w:eastAsia="Times New Roman"/>
                <w:lang w:val="en-US"/>
              </w:rPr>
              <w:t xml:space="preserve">or standard </w:t>
            </w:r>
            <w:del w:id="1054" w:author="Pivonka,Fran" w:date="2015-09-10T20:42:00Z">
              <w:r w:rsidDel="001774B8">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w:t>
            </w:r>
            <w:ins w:id="1055" w:author="Pivonka,Fran" w:date="2015-09-10T21:14:00Z">
              <w:r w:rsidR="00CD5646">
                <w:rPr>
                  <w:rFonts w:eastAsia="Times New Roman"/>
                  <w:lang w:val="en-US"/>
                </w:rPr>
                <w:t xml:space="preserve"> the</w:t>
              </w:r>
            </w:ins>
            <w:r>
              <w:rPr>
                <w:rFonts w:eastAsia="Times New Roman"/>
                <w:lang w:val="en-US"/>
              </w:rPr>
              <w:t xml:space="preserve">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56"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57"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b/>
                <w:bCs/>
                <w:lang w:val="en-US"/>
              </w:rPr>
              <w:t>EnrollmentRequest.subject</w:t>
            </w:r>
          </w:p>
        </w:tc>
        <w:tc>
          <w:tcPr>
            <w:tcW w:w="0" w:type="auto"/>
            <w:vAlign w:val="center"/>
            <w:hideMark/>
          </w:tcPr>
          <w:p w:rsidR="00D67926" w:rsidRPr="00A8670E" w:rsidRDefault="00D67926">
            <w:pPr>
              <w:rPr>
                <w:rFonts w:eastAsia="Times New Roman"/>
                <w:lang w:val="en-US"/>
              </w:rPr>
            </w:pPr>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lang w:val="en-US"/>
              </w:rPr>
              <w:t>Short name</w:t>
            </w:r>
          </w:p>
        </w:tc>
        <w:tc>
          <w:tcPr>
            <w:tcW w:w="0" w:type="auto"/>
            <w:vAlign w:val="center"/>
            <w:hideMark/>
          </w:tcPr>
          <w:p w:rsidR="00D67926" w:rsidRPr="00A8670E" w:rsidRDefault="008D6FB8">
            <w:pPr>
              <w:rPr>
                <w:rFonts w:eastAsia="Times New Roman"/>
                <w:lang w:val="en-US"/>
              </w:rPr>
            </w:pPr>
            <w:r w:rsidRPr="00A8670E">
              <w:rPr>
                <w:rFonts w:eastAsia="Times New Roman"/>
                <w:lang w:val="en-US"/>
              </w:rPr>
              <w:t xml:space="preserve">The subject of the </w:t>
            </w:r>
            <w:del w:id="1058" w:author="Pivonka,Fran" w:date="2015-09-10T20:42:00Z">
              <w:r w:rsidRPr="00A8670E" w:rsidDel="001774B8">
                <w:rPr>
                  <w:rFonts w:eastAsia="Times New Roman"/>
                  <w:lang w:val="en-US"/>
                </w:rPr>
                <w:delText xml:space="preserve">Products </w:delText>
              </w:r>
            </w:del>
            <w:ins w:id="1059" w:author="Pivonka,Fran" w:date="2015-09-10T20:42:00Z">
              <w:r w:rsidR="001774B8" w:rsidRPr="00A8670E">
                <w:rPr>
                  <w:rFonts w:eastAsia="Times New Roman"/>
                  <w:lang w:val="en-US"/>
                </w:rPr>
                <w:t xml:space="preserve">products </w:t>
              </w:r>
            </w:ins>
            <w:r w:rsidRPr="00A8670E">
              <w:rPr>
                <w:rFonts w:eastAsia="Times New Roman"/>
                <w:lang w:val="en-US"/>
              </w:rPr>
              <w:t xml:space="preserve">and </w:t>
            </w:r>
            <w:del w:id="1060" w:author="Pivonka,Fran" w:date="2015-09-10T20:42:00Z">
              <w:r w:rsidRPr="00A8670E" w:rsidDel="001774B8">
                <w:rPr>
                  <w:rFonts w:eastAsia="Times New Roman"/>
                  <w:lang w:val="en-US"/>
                </w:rPr>
                <w:delText>Services</w:delText>
              </w:r>
            </w:del>
            <w:ins w:id="1061" w:author="Pivonka,Fran" w:date="2015-09-10T20:42:00Z">
              <w:r w:rsidR="001774B8" w:rsidRPr="00A8670E">
                <w:rPr>
                  <w:rFonts w:eastAsia="Times New Roman"/>
                  <w:lang w:val="en-US"/>
                </w:rPr>
                <w:t>services</w:t>
              </w:r>
            </w:ins>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lang w:val="en-US"/>
              </w:rPr>
              <w:t>Definition</w:t>
            </w:r>
          </w:p>
        </w:tc>
        <w:tc>
          <w:tcPr>
            <w:tcW w:w="0" w:type="auto"/>
            <w:vAlign w:val="center"/>
            <w:hideMark/>
          </w:tcPr>
          <w:p w:rsidR="00D67926" w:rsidRPr="00A8670E" w:rsidRDefault="008D6FB8">
            <w:pPr>
              <w:rPr>
                <w:rFonts w:eastAsia="Times New Roman"/>
                <w:lang w:val="en-US"/>
              </w:rPr>
            </w:pPr>
            <w:r w:rsidRPr="00A8670E">
              <w:rPr>
                <w:rFonts w:eastAsia="Times New Roman"/>
                <w:lang w:val="en-US"/>
              </w:rPr>
              <w:t xml:space="preserve">Patient </w:t>
            </w:r>
            <w:del w:id="1062" w:author="Pivonka,Fran" w:date="2015-09-10T20:43:00Z">
              <w:r w:rsidRPr="00A8670E" w:rsidDel="001774B8">
                <w:rPr>
                  <w:rFonts w:eastAsia="Times New Roman"/>
                  <w:lang w:val="en-US"/>
                </w:rPr>
                <w:delText>Resource</w:delText>
              </w:r>
            </w:del>
            <w:ins w:id="1063" w:author="Pivonka,Fran" w:date="2015-09-10T20:43:00Z">
              <w:r w:rsidR="001774B8" w:rsidRPr="00A8670E">
                <w:rPr>
                  <w:rFonts w:eastAsia="Times New Roman"/>
                  <w:lang w:val="en-US"/>
                </w:rPr>
                <w:t>resource</w:t>
              </w:r>
            </w:ins>
            <w:r w:rsidRPr="00A8670E">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1064" w:author="Pivonka,Fran" w:date="2015-09-10T20:43:00Z">
              <w:r w:rsidDel="001774B8">
                <w:rPr>
                  <w:rFonts w:eastAsia="Times New Roman"/>
                  <w:lang w:val="en-US"/>
                </w:rPr>
                <w:delText>payor</w:delText>
              </w:r>
            </w:del>
            <w:ins w:id="1065" w:author="Pivonka,Fran" w:date="2015-09-10T20:43:00Z">
              <w:r w:rsidR="001774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9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w:t>
            </w:r>
            <w:ins w:id="1066" w:author="Pivonka,Fran" w:date="2015-09-10T20:44:00Z">
              <w:r w:rsidR="00EF025C">
                <w:rPr>
                  <w:rFonts w:eastAsia="Times New Roman"/>
                  <w:lang w:val="en-US"/>
                </w:rPr>
                <w:t xml:space="preserve"> </w:t>
              </w:r>
            </w:ins>
            <w:del w:id="1067" w:author="Pivonka,Fran" w:date="2015-09-10T20:44:00Z">
              <w:r w:rsidDel="00EF025C">
                <w:rPr>
                  <w:rFonts w:eastAsia="Times New Roman"/>
                  <w:lang w:val="en-US"/>
                </w:rPr>
                <w:delText xml:space="preserve">Response </w:delText>
              </w:r>
            </w:del>
            <w:ins w:id="1068" w:author="Pivonka,Fran" w:date="2015-09-10T20:44:00Z">
              <w:r w:rsidR="00EF025C">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w:t>
            </w:r>
            <w:del w:id="1069" w:author="Pivonka,Fran" w:date="2015-09-10T20:44:00Z">
              <w:r w:rsidDel="00EF025C">
                <w:rPr>
                  <w:rFonts w:eastAsia="Times New Roman"/>
                  <w:lang w:val="en-US"/>
                </w:rPr>
                <w:delText xml:space="preserve">Enrollment </w:delText>
              </w:r>
            </w:del>
            <w:ins w:id="1070" w:author="Pivonka,Fran" w:date="2015-09-10T20:44:00Z">
              <w:r w:rsidR="00EF025C">
                <w:rPr>
                  <w:rFonts w:eastAsia="Times New Roman"/>
                  <w:lang w:val="en-US"/>
                </w:rPr>
                <w:t xml:space="preserve">enrollment </w:t>
              </w:r>
            </w:ins>
            <w:r>
              <w:rPr>
                <w:rFonts w:eastAsia="Times New Roman"/>
                <w:lang w:val="en-US"/>
              </w:rPr>
              <w:t xml:space="preserve">and plan details from the processing of an </w:t>
            </w:r>
            <w:del w:id="1071" w:author="Pivonka,Fran" w:date="2015-09-10T20:44:00Z">
              <w:r w:rsidDel="00EF025C">
                <w:rPr>
                  <w:rFonts w:eastAsia="Times New Roman"/>
                  <w:lang w:val="en-US"/>
                </w:rPr>
                <w:delText xml:space="preserve">Enrollment </w:delText>
              </w:r>
            </w:del>
            <w:ins w:id="1072" w:author="Pivonka,Fran" w:date="2015-09-10T20:44:00Z">
              <w:r w:rsidR="00EF025C">
                <w:rPr>
                  <w:rFonts w:eastAsia="Times New Roman"/>
                  <w:lang w:val="en-US"/>
                </w:rPr>
                <w:t xml:space="preserve">enrollment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73" w:author="Pivonka,Fran" w:date="2015-09-10T20:44:00Z">
              <w:r w:rsidDel="00EF025C">
                <w:rPr>
                  <w:rFonts w:eastAsia="Times New Roman"/>
                  <w:lang w:val="en-US"/>
                </w:rPr>
                <w:delText>Identifier</w:delText>
              </w:r>
            </w:del>
            <w:ins w:id="1074" w:author="Pivonka,Fran" w:date="2015-09-10T20:44: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75" w:author="Pivonka,Fran" w:date="2015-09-10T20:45:00Z">
              <w:r w:rsidDel="00EF025C">
                <w:rPr>
                  <w:rFonts w:eastAsia="Times New Roman"/>
                  <w:lang w:val="en-US"/>
                </w:rPr>
                <w:delText xml:space="preserve">Response </w:delText>
              </w:r>
            </w:del>
            <w:ins w:id="1076" w:author="Pivonka,Fran" w:date="2015-09-10T20:45:00Z">
              <w:r w:rsidR="00EF025C">
                <w:rPr>
                  <w:rFonts w:eastAsia="Times New Roman"/>
                  <w:lang w:val="en-US"/>
                </w:rPr>
                <w:t xml:space="preserve">response </w:t>
              </w:r>
            </w:ins>
            <w:del w:id="1077" w:author="Pivonka,Fran" w:date="2015-09-10T20:45:00Z">
              <w:r w:rsidDel="00EF025C">
                <w:rPr>
                  <w:rFonts w:eastAsia="Times New Roman"/>
                  <w:lang w:val="en-US"/>
                </w:rPr>
                <w:delText xml:space="preserve">Business </w:delText>
              </w:r>
            </w:del>
            <w:ins w:id="1078" w:author="Pivonka,Fran" w:date="2015-09-10T20:45:00Z">
              <w:r w:rsidR="00EF025C">
                <w:rPr>
                  <w:rFonts w:eastAsia="Times New Roman"/>
                  <w:lang w:val="en-US"/>
                </w:rPr>
                <w:t xml:space="preserve">business </w:t>
              </w:r>
            </w:ins>
            <w:del w:id="1079" w:author="Pivonka,Fran" w:date="2015-09-10T20:45:00Z">
              <w:r w:rsidDel="00EF025C">
                <w:rPr>
                  <w:rFonts w:eastAsia="Times New Roman"/>
                  <w:lang w:val="en-US"/>
                </w:rPr>
                <w:delText>Identifier</w:delText>
              </w:r>
            </w:del>
            <w:ins w:id="1080" w:author="Pivonka,Fran" w:date="2015-09-10T20:45: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081" w:author="Pivonka,Fran" w:date="2015-09-10T20:45:00Z">
              <w:r w:rsidDel="00EF025C">
                <w:rPr>
                  <w:rFonts w:eastAsia="Times New Roman"/>
                  <w:lang w:val="en-US"/>
                </w:rPr>
                <w:delText>Message</w:delText>
              </w:r>
            </w:del>
            <w:ins w:id="1082" w:author="Pivonka,Fran" w:date="2015-09-10T20:45:00Z">
              <w:r w:rsidR="00EF025C">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83" w:author="Pivonka,Fran" w:date="2015-09-10T20:45:00Z">
              <w:r w:rsidR="00EF025C">
                <w:rPr>
                  <w:rFonts w:eastAsia="Times New Roman"/>
                  <w:lang w:val="en-US"/>
                </w:rPr>
                <w:t>.</w:t>
              </w:r>
            </w:ins>
            <w:del w:id="1084" w:author="Pivonka,Fran" w:date="2015-09-10T20:45:00Z">
              <w:r w:rsidDel="00EF025C">
                <w:rPr>
                  <w:rFonts w:eastAsia="Times New Roman"/>
                  <w:lang w:val="en-US"/>
                </w:rPr>
                <w:delText>,</w:delText>
              </w:r>
            </w:del>
            <w:r>
              <w:rPr>
                <w:rFonts w:eastAsia="Times New Roman"/>
                <w:lang w:val="en-US"/>
              </w:rPr>
              <w:t xml:space="preserve"> </w:t>
            </w:r>
            <w:ins w:id="1085" w:author="Pivonka,Fran" w:date="2015-09-10T20:45:00Z">
              <w:r w:rsidR="00EF025C">
                <w:rPr>
                  <w:rFonts w:eastAsia="Times New Roman"/>
                  <w:lang w:val="en-US"/>
                </w:rPr>
                <w:t xml:space="preserve">The resource version </w:t>
              </w:r>
            </w:ins>
            <w:r>
              <w:rPr>
                <w:rFonts w:eastAsia="Times New Roman"/>
                <w:lang w:val="en-US"/>
              </w:rPr>
              <w:t xml:space="preserve">may be </w:t>
            </w:r>
            <w:ins w:id="1086" w:author="Pivonka,Fran" w:date="2015-09-10T20:45:00Z">
              <w:r w:rsidR="00EF025C">
                <w:rPr>
                  <w:rFonts w:eastAsia="Times New Roman"/>
                  <w:lang w:val="en-US"/>
                </w:rPr>
                <w:t xml:space="preserve">a </w:t>
              </w:r>
            </w:ins>
            <w:r>
              <w:rPr>
                <w:rFonts w:eastAsia="Times New Roman"/>
                <w:lang w:val="en-US"/>
              </w:rPr>
              <w:t xml:space="preserve">business </w:t>
            </w:r>
            <w:del w:id="1087" w:author="Pivonka,Fran" w:date="2015-09-10T21:36:00Z">
              <w:r w:rsidDel="001C0459">
                <w:rPr>
                  <w:rFonts w:eastAsia="Times New Roman"/>
                  <w:lang w:val="en-US"/>
                </w:rPr>
                <w:delText xml:space="preserve">version </w:delText>
              </w:r>
            </w:del>
            <w:r>
              <w:rPr>
                <w:rFonts w:eastAsia="Times New Roman"/>
                <w:lang w:val="en-US"/>
              </w:rPr>
              <w:t>or</w:t>
            </w:r>
            <w:del w:id="1088" w:author="Pivonka,Fran" w:date="2015-09-11T21:21:00Z">
              <w:r w:rsidDel="00D73C02">
                <w:rPr>
                  <w:rFonts w:eastAsia="Times New Roman"/>
                  <w:lang w:val="en-US"/>
                </w:rPr>
                <w:delText xml:space="preserve"> </w:delText>
              </w:r>
            </w:del>
            <w:ins w:id="1089" w:author="Pivonka,Fran" w:date="2015-09-10T20:46:00Z">
              <w:r w:rsidR="00EF025C">
                <w:rPr>
                  <w:rFonts w:eastAsia="Times New Roman"/>
                  <w:lang w:val="en-US"/>
                </w:rPr>
                <w:t xml:space="preserve"> </w:t>
              </w:r>
            </w:ins>
            <w:r>
              <w:rPr>
                <w:rFonts w:eastAsia="Times New Roman"/>
                <w:lang w:val="en-US"/>
              </w:rPr>
              <w:t xml:space="preserve">standard </w:t>
            </w:r>
            <w:del w:id="1090"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91" w:author="Pivonka,Fran" w:date="2015-09-10T20:46:00Z">
              <w:r w:rsidDel="00EF025C">
                <w:rPr>
                  <w:rFonts w:eastAsia="Times New Roman"/>
                  <w:lang w:val="en-US"/>
                </w:rPr>
                <w:delText xml:space="preserve">processable </w:delText>
              </w:r>
            </w:del>
            <w:ins w:id="1092" w:author="Pivonka,Fran" w:date="2015-09-10T20:46:00Z">
              <w:r w:rsidR="00EF025C">
                <w:rPr>
                  <w:rFonts w:eastAsia="Times New Roman"/>
                  <w:lang w:val="en-US"/>
                </w:rPr>
                <w:t xml:space="preserve">able to be processed </w:t>
              </w:r>
            </w:ins>
            <w:r>
              <w:rPr>
                <w:rFonts w:eastAsia="Times New Roman"/>
                <w:lang w:val="en-US"/>
              </w:rPr>
              <w:t xml:space="preserve">by the originating system </w:t>
            </w:r>
            <w:del w:id="1093" w:author="Pivonka,Fran" w:date="2015-09-10T20:46:00Z">
              <w:r w:rsidDel="00EF025C">
                <w:rPr>
                  <w:rFonts w:eastAsia="Times New Roman"/>
                  <w:lang w:val="en-US"/>
                </w:rPr>
                <w:delText xml:space="preserve">may </w:delText>
              </w:r>
            </w:del>
            <w:ins w:id="1094" w:author="Pivonka,Fran" w:date="2015-09-10T20:46:00Z">
              <w:r w:rsidR="00EF025C">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095" w:author="Pivonka,Fran" w:date="2015-09-10T20:46:00Z">
              <w:r w:rsidR="00EF025C">
                <w:rPr>
                  <w:rFonts w:eastAsia="Times New Roman"/>
                  <w:lang w:val="en-US"/>
                </w:rPr>
                <w:t>. The original version</w:t>
              </w:r>
            </w:ins>
            <w:del w:id="1096" w:author="Pivonka,Fran" w:date="2015-09-10T20:46:00Z">
              <w:r w:rsidDel="00EF025C">
                <w:rPr>
                  <w:rFonts w:eastAsia="Times New Roman"/>
                  <w:lang w:val="en-US"/>
                </w:rPr>
                <w:delText>,</w:delText>
              </w:r>
            </w:del>
            <w:r>
              <w:rPr>
                <w:rFonts w:eastAsia="Times New Roman"/>
                <w:lang w:val="en-US"/>
              </w:rPr>
              <w:t xml:space="preserve"> may be</w:t>
            </w:r>
            <w:ins w:id="1097" w:author="Pivonka,Fran" w:date="2015-09-10T20:46:00Z">
              <w:r w:rsidR="00EF025C">
                <w:rPr>
                  <w:rFonts w:eastAsia="Times New Roman"/>
                  <w:lang w:val="en-US"/>
                </w:rPr>
                <w:t xml:space="preserve"> a</w:t>
              </w:r>
            </w:ins>
            <w:r>
              <w:rPr>
                <w:rFonts w:eastAsia="Times New Roman"/>
                <w:lang w:val="en-US"/>
              </w:rPr>
              <w:t xml:space="preserve"> business </w:t>
            </w:r>
            <w:del w:id="1098" w:author="Pivonka,Fran" w:date="2015-09-10T21:36:00Z">
              <w:r w:rsidDel="001C0459">
                <w:rPr>
                  <w:rFonts w:eastAsia="Times New Roman"/>
                  <w:lang w:val="en-US"/>
                </w:rPr>
                <w:delText xml:space="preserve">version </w:delText>
              </w:r>
            </w:del>
            <w:r>
              <w:rPr>
                <w:rFonts w:eastAsia="Times New Roman"/>
                <w:lang w:val="en-US"/>
              </w:rPr>
              <w:t xml:space="preserve">or standard </w:t>
            </w:r>
            <w:del w:id="1099"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00" w:author="Pivonka,Fran" w:date="2015-09-10T20:47:00Z">
              <w:r w:rsidDel="00EF025C">
                <w:rPr>
                  <w:rFonts w:eastAsia="Times New Roman"/>
                  <w:lang w:val="en-US"/>
                </w:rPr>
                <w:delText xml:space="preserve">Insurer </w:delText>
              </w:r>
            </w:del>
            <w:ins w:id="1101" w:author="Pivonka,Fran" w:date="2015-09-10T20:47:00Z">
              <w:r w:rsidR="00EF025C">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02"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03"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85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w:t>
            </w:r>
            <w:ins w:id="1104" w:author="Pivonka,Fran" w:date="2015-09-10T20:48:00Z">
              <w:r w:rsidR="00EF025C">
                <w:rPr>
                  <w:rFonts w:eastAsia="Times New Roman"/>
                  <w:lang w:val="en-US"/>
                </w:rPr>
                <w:t xml:space="preserve">informs the subscriber of the benefits provided which includes </w:t>
              </w:r>
            </w:ins>
            <w:del w:id="1105" w:author="Pivonka,Fran" w:date="2015-09-10T20:50:00Z">
              <w:r w:rsidDel="00EF025C">
                <w:rPr>
                  <w:rFonts w:eastAsia="Times New Roman"/>
                  <w:lang w:val="en-US"/>
                </w:rPr>
                <w:delText xml:space="preserve">provides: </w:delText>
              </w:r>
            </w:del>
            <w:r>
              <w:rPr>
                <w:rFonts w:eastAsia="Times New Roman"/>
                <w:lang w:val="en-US"/>
              </w:rPr>
              <w:t>the claim details</w:t>
            </w:r>
            <w:ins w:id="1106" w:author="Pivonka,Fran" w:date="2015-09-10T20:50:00Z">
              <w:r w:rsidR="00EF025C">
                <w:rPr>
                  <w:rFonts w:eastAsia="Times New Roman"/>
                  <w:lang w:val="en-US"/>
                </w:rPr>
                <w:t>,</w:t>
              </w:r>
            </w:ins>
            <w:del w:id="1107" w:author="Pivonka,Fran" w:date="2015-09-10T20:50:00Z">
              <w:r w:rsidDel="00EF025C">
                <w:rPr>
                  <w:rFonts w:eastAsia="Times New Roman"/>
                  <w:lang w:val="en-US"/>
                </w:rPr>
                <w:delText>;</w:delText>
              </w:r>
            </w:del>
            <w:r>
              <w:rPr>
                <w:rFonts w:eastAsia="Times New Roman"/>
                <w:lang w:val="en-US"/>
              </w:rPr>
              <w:t xml:space="preserve"> adjudication details from the processing of a </w:t>
            </w:r>
            <w:del w:id="1108" w:author="Pivonka,Fran" w:date="2015-09-10T20:50:00Z">
              <w:r w:rsidDel="00EF025C">
                <w:rPr>
                  <w:rFonts w:eastAsia="Times New Roman"/>
                  <w:lang w:val="en-US"/>
                </w:rPr>
                <w:delText xml:space="preserve">Claim; </w:delText>
              </w:r>
            </w:del>
            <w:del w:id="1109" w:author="Pivonka,Fran" w:date="2015-09-10T20:51:00Z">
              <w:r w:rsidDel="00EF025C">
                <w:rPr>
                  <w:rFonts w:eastAsia="Times New Roman"/>
                  <w:lang w:val="en-US"/>
                </w:rPr>
                <w:delText>and</w:delText>
              </w:r>
            </w:del>
            <w:ins w:id="1110" w:author="Pivonka,Fran" w:date="2015-09-10T20:51:00Z">
              <w:r w:rsidR="00EF025C">
                <w:rPr>
                  <w:rFonts w:eastAsia="Times New Roman"/>
                  <w:lang w:val="en-US"/>
                </w:rPr>
                <w:t>claim and</w:t>
              </w:r>
            </w:ins>
            <w:r>
              <w:rPr>
                <w:rFonts w:eastAsia="Times New Roman"/>
                <w:lang w:val="en-US"/>
              </w:rPr>
              <w:t xml:space="preserve"> optionally account balance information</w:t>
            </w:r>
            <w:proofErr w:type="gramStart"/>
            <w:ins w:id="1111" w:author="Pivonka,Fran" w:date="2015-09-10T20:50:00Z">
              <w:r w:rsidR="00EF025C">
                <w:rPr>
                  <w:rFonts w:eastAsia="Times New Roman"/>
                  <w:lang w:val="en-US"/>
                </w:rPr>
                <w:t>.</w:t>
              </w:r>
            </w:ins>
            <w:r>
              <w:rPr>
                <w:rFonts w:eastAsia="Times New Roman"/>
                <w:lang w:val="en-US"/>
              </w:rPr>
              <w:t>,</w:t>
            </w:r>
            <w:proofErr w:type="gramEnd"/>
            <w:r>
              <w:rPr>
                <w:rFonts w:eastAsia="Times New Roman"/>
                <w:lang w:val="en-US"/>
              </w:rPr>
              <w:t xml:space="preserve"> </w:t>
            </w:r>
            <w:del w:id="1112" w:author="Pivonka,Fran" w:date="2015-09-10T20:50:00Z">
              <w:r w:rsidDel="00EF025C">
                <w:rPr>
                  <w:rFonts w:eastAsia="Times New Roman"/>
                  <w:lang w:val="en-US"/>
                </w:rPr>
                <w:delText xml:space="preserve">for informing the subscriber of the benefits provided. </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13" w:author="Pivonka,Fran" w:date="2015-09-10T20:51:00Z">
              <w:r w:rsidDel="00EF025C">
                <w:rPr>
                  <w:rFonts w:eastAsia="Times New Roman"/>
                  <w:lang w:val="en-US"/>
                </w:rPr>
                <w:delText>Identifier</w:delText>
              </w:r>
            </w:del>
            <w:ins w:id="1114" w:author="Pivonka,Fran" w:date="2015-09-10T20:51: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15" w:author="Pivonka,Fran" w:date="2015-09-10T20:51:00Z">
              <w:r w:rsidDel="00EF025C">
                <w:rPr>
                  <w:rFonts w:eastAsia="Times New Roman"/>
                  <w:lang w:val="en-US"/>
                </w:rPr>
                <w:delText xml:space="preserve">Response </w:delText>
              </w:r>
            </w:del>
            <w:ins w:id="1116" w:author="Pivonka,Fran" w:date="2015-09-10T20:51:00Z">
              <w:r w:rsidR="00EF025C">
                <w:rPr>
                  <w:rFonts w:eastAsia="Times New Roman"/>
                  <w:lang w:val="en-US"/>
                </w:rPr>
                <w:t xml:space="preserve">response </w:t>
              </w:r>
            </w:ins>
            <w:del w:id="1117" w:author="Pivonka,Fran" w:date="2015-09-10T20:51:00Z">
              <w:r w:rsidDel="00EF025C">
                <w:rPr>
                  <w:rFonts w:eastAsia="Times New Roman"/>
                  <w:lang w:val="en-US"/>
                </w:rPr>
                <w:delText xml:space="preserve">Business </w:delText>
              </w:r>
            </w:del>
            <w:ins w:id="1118" w:author="Pivonka,Fran" w:date="2015-09-10T20:51:00Z">
              <w:r w:rsidR="00EF025C">
                <w:rPr>
                  <w:rFonts w:eastAsia="Times New Roman"/>
                  <w:lang w:val="en-US"/>
                </w:rPr>
                <w:t xml:space="preserve">business </w:t>
              </w:r>
            </w:ins>
            <w:del w:id="1119" w:author="Pivonka,Fran" w:date="2015-09-10T20:51:00Z">
              <w:r w:rsidDel="00EF025C">
                <w:rPr>
                  <w:rFonts w:eastAsia="Times New Roman"/>
                  <w:lang w:val="en-US"/>
                </w:rPr>
                <w:delText>Identifier</w:delText>
              </w:r>
            </w:del>
            <w:ins w:id="1120" w:author="Pivonka,Fran" w:date="2015-09-10T20:51: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21" w:author="Pivonka,Fran" w:date="2015-09-10T21:36:00Z">
              <w:r w:rsidDel="001C0459">
                <w:rPr>
                  <w:rFonts w:eastAsia="Times New Roman"/>
                  <w:lang w:val="en-US"/>
                </w:rPr>
                <w:delText>,</w:delText>
              </w:r>
            </w:del>
            <w:ins w:id="1122" w:author="Pivonka,Fran" w:date="2015-09-10T21:36:00Z">
              <w:r w:rsidR="001C0459">
                <w:rPr>
                  <w:rFonts w:eastAsia="Times New Roman"/>
                  <w:lang w:val="en-US"/>
                </w:rPr>
                <w:t>.</w:t>
              </w:r>
            </w:ins>
            <w:r>
              <w:rPr>
                <w:rFonts w:eastAsia="Times New Roman"/>
                <w:lang w:val="en-US"/>
              </w:rPr>
              <w:t xml:space="preserve"> </w:t>
            </w:r>
            <w:ins w:id="1123" w:author="Pivonka,Fran" w:date="2015-09-10T20:52:00Z">
              <w:r w:rsidR="002B79A6">
                <w:rPr>
                  <w:rFonts w:eastAsia="Times New Roman"/>
                  <w:lang w:val="en-US"/>
                </w:rPr>
                <w:t xml:space="preserve">The resource version </w:t>
              </w:r>
            </w:ins>
            <w:r>
              <w:rPr>
                <w:rFonts w:eastAsia="Times New Roman"/>
                <w:lang w:val="en-US"/>
              </w:rPr>
              <w:t xml:space="preserve">may be </w:t>
            </w:r>
            <w:ins w:id="1124" w:author="Pivonka,Fran" w:date="2015-09-10T20:52:00Z">
              <w:r w:rsidR="002B79A6">
                <w:rPr>
                  <w:rFonts w:eastAsia="Times New Roman"/>
                  <w:lang w:val="en-US"/>
                </w:rPr>
                <w:t xml:space="preserve">a </w:t>
              </w:r>
            </w:ins>
            <w:r>
              <w:rPr>
                <w:rFonts w:eastAsia="Times New Roman"/>
                <w:lang w:val="en-US"/>
              </w:rPr>
              <w:t xml:space="preserve">business </w:t>
            </w:r>
            <w:del w:id="1125" w:author="Pivonka,Fran" w:date="2015-09-10T21:37:00Z">
              <w:r w:rsidDel="001C0459">
                <w:rPr>
                  <w:rFonts w:eastAsia="Times New Roman"/>
                  <w:lang w:val="en-US"/>
                </w:rPr>
                <w:delText xml:space="preserve">version </w:delText>
              </w:r>
            </w:del>
            <w:r>
              <w:rPr>
                <w:rFonts w:eastAsia="Times New Roman"/>
                <w:lang w:val="en-US"/>
              </w:rPr>
              <w:t xml:space="preserve">or standard </w:t>
            </w:r>
            <w:del w:id="1126" w:author="Pivonka,Fran" w:date="2015-09-10T20:52: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27" w:author="Pivonka,Fran" w:date="2015-09-10T20:52:00Z">
              <w:r w:rsidDel="002B79A6">
                <w:rPr>
                  <w:rFonts w:eastAsia="Times New Roman"/>
                  <w:lang w:val="en-US"/>
                </w:rPr>
                <w:delText xml:space="preserve">processable </w:delText>
              </w:r>
            </w:del>
            <w:ins w:id="1128" w:author="Pivonka,Fran" w:date="2015-09-10T20:52:00Z">
              <w:r w:rsidR="002B79A6">
                <w:rPr>
                  <w:rFonts w:eastAsia="Times New Roman"/>
                  <w:lang w:val="en-US"/>
                </w:rPr>
                <w:t xml:space="preserve">able to be processed </w:t>
              </w:r>
            </w:ins>
            <w:r>
              <w:rPr>
                <w:rFonts w:eastAsia="Times New Roman"/>
                <w:lang w:val="en-US"/>
              </w:rPr>
              <w:t xml:space="preserve">by the originating system </w:t>
            </w:r>
            <w:del w:id="1129" w:author="Pivonka,Fran" w:date="2015-09-10T20:53:00Z">
              <w:r w:rsidDel="002B79A6">
                <w:rPr>
                  <w:rFonts w:eastAsia="Times New Roman"/>
                  <w:lang w:val="en-US"/>
                </w:rPr>
                <w:delText xml:space="preserve">may </w:delText>
              </w:r>
            </w:del>
            <w:ins w:id="1130" w:author="Pivonka,Fran" w:date="2015-09-10T20:53:00Z">
              <w:r w:rsidR="002B79A6">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31" w:author="Pivonka,Fran" w:date="2015-09-10T20:53:00Z">
              <w:r w:rsidDel="002B79A6">
                <w:rPr>
                  <w:rFonts w:eastAsia="Times New Roman"/>
                  <w:lang w:val="en-US"/>
                </w:rPr>
                <w:delText xml:space="preserve">, </w:delText>
              </w:r>
            </w:del>
            <w:ins w:id="1132" w:author="Pivonka,Fran" w:date="2015-09-10T20:53:00Z">
              <w:r w:rsidR="002B79A6">
                <w:rPr>
                  <w:rFonts w:eastAsia="Times New Roman"/>
                  <w:lang w:val="en-US"/>
                </w:rPr>
                <w:t xml:space="preserve">. </w:t>
              </w:r>
            </w:ins>
            <w:ins w:id="1133" w:author="Pivonka,Fran" w:date="2015-09-10T20:54:00Z">
              <w:r w:rsidR="002B79A6">
                <w:rPr>
                  <w:rFonts w:eastAsia="Times New Roman"/>
                  <w:lang w:val="en-US"/>
                </w:rPr>
                <w:t>The original ve</w:t>
              </w:r>
            </w:ins>
            <w:ins w:id="1134" w:author="Pivonka,Fran" w:date="2015-09-10T21:37:00Z">
              <w:r w:rsidR="001C0459">
                <w:rPr>
                  <w:rFonts w:eastAsia="Times New Roman"/>
                  <w:lang w:val="en-US"/>
                </w:rPr>
                <w:t>r</w:t>
              </w:r>
            </w:ins>
            <w:ins w:id="1135" w:author="Pivonka,Fran" w:date="2015-09-10T20:54:00Z">
              <w:r w:rsidR="002B79A6">
                <w:rPr>
                  <w:rFonts w:eastAsia="Times New Roman"/>
                  <w:lang w:val="en-US"/>
                </w:rPr>
                <w:t xml:space="preserve">sion </w:t>
              </w:r>
            </w:ins>
            <w:r>
              <w:rPr>
                <w:rFonts w:eastAsia="Times New Roman"/>
                <w:lang w:val="en-US"/>
              </w:rPr>
              <w:t xml:space="preserve">may be </w:t>
            </w:r>
            <w:ins w:id="1136" w:author="Pivonka,Fran" w:date="2015-09-10T20:54:00Z">
              <w:r w:rsidR="002B79A6">
                <w:rPr>
                  <w:rFonts w:eastAsia="Times New Roman"/>
                  <w:lang w:val="en-US"/>
                </w:rPr>
                <w:t xml:space="preserve">a </w:t>
              </w:r>
            </w:ins>
            <w:r>
              <w:rPr>
                <w:rFonts w:eastAsia="Times New Roman"/>
                <w:lang w:val="en-US"/>
              </w:rPr>
              <w:t xml:space="preserve">business </w:t>
            </w:r>
            <w:del w:id="1137" w:author="Pivonka,Fran" w:date="2015-09-10T21:37:00Z">
              <w:r w:rsidDel="001C0459">
                <w:rPr>
                  <w:rFonts w:eastAsia="Times New Roman"/>
                  <w:lang w:val="en-US"/>
                </w:rPr>
                <w:delText xml:space="preserve">version </w:delText>
              </w:r>
            </w:del>
            <w:r>
              <w:rPr>
                <w:rFonts w:eastAsia="Times New Roman"/>
                <w:lang w:val="en-US"/>
              </w:rPr>
              <w:t xml:space="preserve">or standard </w:t>
            </w:r>
            <w:del w:id="1138" w:author="Pivonka,Fran" w:date="2015-09-10T20:54: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39" w:author="Pivonka,Fran" w:date="2015-09-10T20:55:00Z">
              <w:r w:rsidDel="002B79A6">
                <w:rPr>
                  <w:rFonts w:eastAsia="Times New Roman"/>
                  <w:lang w:val="en-US"/>
                </w:rPr>
                <w:delText xml:space="preserve">Insurer </w:delText>
              </w:r>
            </w:del>
            <w:ins w:id="1140" w:author="Pivonka,Fran" w:date="2015-09-10T20:55:00Z">
              <w:r w:rsidR="002B79A6">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41"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42"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143" w:author="Pivonka,Fran" w:date="2015-09-10T20:55:00Z">
              <w:r w:rsidR="002B79A6">
                <w:rPr>
                  <w:rFonts w:eastAsia="Times New Roman"/>
                  <w:lang w:val="en-US"/>
                </w:rPr>
                <w:t xml:space="preserve"> </w:t>
              </w:r>
            </w:ins>
            <w:del w:id="1144" w:author="Pivonka,Fran" w:date="2015-09-10T20:55:00Z">
              <w:r w:rsidDel="002B79A6">
                <w:rPr>
                  <w:rFonts w:eastAsia="Times New Roman"/>
                  <w:lang w:val="en-US"/>
                </w:rPr>
                <w:delText xml:space="preserve">Notice </w:delText>
              </w:r>
            </w:del>
            <w:ins w:id="1145" w:author="Pivonka,Fran" w:date="2015-09-10T20:55:00Z">
              <w:r w:rsidR="002B79A6">
                <w:rPr>
                  <w:rFonts w:eastAsia="Times New Roman"/>
                  <w:lang w:val="en-US"/>
                </w:rPr>
                <w:t xml:space="preserve">notice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46" w:author="Pivonka,Fran" w:date="2015-09-10T20:55:00Z">
              <w:r w:rsidDel="002B79A6">
                <w:rPr>
                  <w:rFonts w:eastAsia="Times New Roman"/>
                  <w:lang w:val="en-US"/>
                </w:rPr>
                <w:delText>Identifier</w:delText>
              </w:r>
            </w:del>
            <w:ins w:id="1147" w:author="Pivonka,Fran" w:date="2015-09-10T20:55:00Z">
              <w:r w:rsidR="002B79A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48" w:author="Pivonka,Fran" w:date="2015-09-10T20:55:00Z">
              <w:r w:rsidDel="002B79A6">
                <w:rPr>
                  <w:rFonts w:eastAsia="Times New Roman"/>
                  <w:lang w:val="en-US"/>
                </w:rPr>
                <w:delText xml:space="preserve">Response </w:delText>
              </w:r>
            </w:del>
            <w:ins w:id="1149" w:author="Pivonka,Fran" w:date="2015-09-10T20:55:00Z">
              <w:r w:rsidR="002B79A6">
                <w:rPr>
                  <w:rFonts w:eastAsia="Times New Roman"/>
                  <w:lang w:val="en-US"/>
                </w:rPr>
                <w:t xml:space="preserve">response </w:t>
              </w:r>
            </w:ins>
            <w:del w:id="1150" w:author="Pivonka,Fran" w:date="2015-09-10T20:55:00Z">
              <w:r w:rsidDel="002B79A6">
                <w:rPr>
                  <w:rFonts w:eastAsia="Times New Roman"/>
                  <w:lang w:val="en-US"/>
                </w:rPr>
                <w:delText xml:space="preserve">Business </w:delText>
              </w:r>
            </w:del>
            <w:ins w:id="1151" w:author="Pivonka,Fran" w:date="2015-09-10T20:55:00Z">
              <w:r w:rsidR="002B79A6">
                <w:rPr>
                  <w:rFonts w:eastAsia="Times New Roman"/>
                  <w:lang w:val="en-US"/>
                </w:rPr>
                <w:t xml:space="preserve">business </w:t>
              </w:r>
            </w:ins>
            <w:del w:id="1152" w:author="Pivonka,Fran" w:date="2015-09-10T20:56:00Z">
              <w:r w:rsidDel="002B79A6">
                <w:rPr>
                  <w:rFonts w:eastAsia="Times New Roman"/>
                  <w:lang w:val="en-US"/>
                </w:rPr>
                <w:delText>Identifier</w:delText>
              </w:r>
            </w:del>
            <w:ins w:id="1153" w:author="Pivonka,Fran" w:date="2015-09-10T20:56:00Z">
              <w:r w:rsidR="002B79A6">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54" w:author="Pivonka,Fran" w:date="2015-09-10T20:56:00Z">
              <w:r w:rsidDel="002B79A6">
                <w:rPr>
                  <w:rFonts w:eastAsia="Times New Roman"/>
                  <w:lang w:val="en-US"/>
                </w:rPr>
                <w:delText xml:space="preserve">, </w:delText>
              </w:r>
            </w:del>
            <w:ins w:id="1155" w:author="Pivonka,Fran" w:date="2015-09-10T20:56:00Z">
              <w:r w:rsidR="002B79A6">
                <w:rPr>
                  <w:rFonts w:eastAsia="Times New Roman"/>
                  <w:lang w:val="en-US"/>
                </w:rPr>
                <w:t xml:space="preserve">. The resource version </w:t>
              </w:r>
            </w:ins>
            <w:r>
              <w:rPr>
                <w:rFonts w:eastAsia="Times New Roman"/>
                <w:lang w:val="en-US"/>
              </w:rPr>
              <w:t xml:space="preserve">may be </w:t>
            </w:r>
            <w:ins w:id="1156" w:author="Pivonka,Fran" w:date="2015-09-10T20:56:00Z">
              <w:r w:rsidR="002B79A6">
                <w:rPr>
                  <w:rFonts w:eastAsia="Times New Roman"/>
                  <w:lang w:val="en-US"/>
                </w:rPr>
                <w:t xml:space="preserve">a </w:t>
              </w:r>
            </w:ins>
            <w:r>
              <w:rPr>
                <w:rFonts w:eastAsia="Times New Roman"/>
                <w:lang w:val="en-US"/>
              </w:rPr>
              <w:t xml:space="preserve">business </w:t>
            </w:r>
            <w:del w:id="1157" w:author="Pivonka,Fran" w:date="2015-09-10T21:41:00Z">
              <w:r w:rsidDel="001C0459">
                <w:rPr>
                  <w:rFonts w:eastAsia="Times New Roman"/>
                  <w:lang w:val="en-US"/>
                </w:rPr>
                <w:delText xml:space="preserve">version </w:delText>
              </w:r>
            </w:del>
            <w:r>
              <w:rPr>
                <w:rFonts w:eastAsia="Times New Roman"/>
                <w:lang w:val="en-US"/>
              </w:rPr>
              <w:t xml:space="preserve">or standard </w:t>
            </w:r>
            <w:del w:id="1158" w:author="Pivonka,Fran" w:date="2015-09-10T20:56: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59" w:author="Pivonka,Fran" w:date="2015-09-10T20:56:00Z">
              <w:r w:rsidDel="00EB6109">
                <w:rPr>
                  <w:rFonts w:eastAsia="Times New Roman"/>
                  <w:lang w:val="en-US"/>
                </w:rPr>
                <w:delText xml:space="preserve">processable </w:delText>
              </w:r>
            </w:del>
            <w:ins w:id="1160" w:author="Pivonka,Fran" w:date="2015-09-10T20:56:00Z">
              <w:r w:rsidR="00EB6109">
                <w:rPr>
                  <w:rFonts w:eastAsia="Times New Roman"/>
                  <w:lang w:val="en-US"/>
                </w:rPr>
                <w:t xml:space="preserve">able to be processed </w:t>
              </w:r>
            </w:ins>
            <w:r>
              <w:rPr>
                <w:rFonts w:eastAsia="Times New Roman"/>
                <w:lang w:val="en-US"/>
              </w:rPr>
              <w:t xml:space="preserve">by the originating system </w:t>
            </w:r>
            <w:del w:id="1161" w:author="Pivonka,Fran" w:date="2015-09-10T20:56:00Z">
              <w:r w:rsidDel="00EB6109">
                <w:rPr>
                  <w:rFonts w:eastAsia="Times New Roman"/>
                  <w:lang w:val="en-US"/>
                </w:rPr>
                <w:delText xml:space="preserve">may </w:delText>
              </w:r>
            </w:del>
            <w:ins w:id="1162" w:author="Pivonka,Fran" w:date="2015-09-10T20:56:00Z">
              <w:r w:rsidR="00EB610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163" w:author="Pivonka,Fran" w:date="2015-09-10T20:57:00Z">
              <w:r w:rsidDel="00EB6109">
                <w:rPr>
                  <w:rFonts w:eastAsia="Times New Roman"/>
                  <w:lang w:val="en-US"/>
                </w:rPr>
                <w:delText xml:space="preserve">, </w:delText>
              </w:r>
            </w:del>
            <w:ins w:id="1164" w:author="Pivonka,Fran" w:date="2015-09-10T20:57:00Z">
              <w:r w:rsidR="00EB6109">
                <w:rPr>
                  <w:rFonts w:eastAsia="Times New Roman"/>
                  <w:lang w:val="en-US"/>
                </w:rPr>
                <w:t xml:space="preserve">. The original version </w:t>
              </w:r>
            </w:ins>
            <w:r>
              <w:rPr>
                <w:rFonts w:eastAsia="Times New Roman"/>
                <w:lang w:val="en-US"/>
              </w:rPr>
              <w:t xml:space="preserve">may be </w:t>
            </w:r>
            <w:ins w:id="1165" w:author="Pivonka,Fran" w:date="2015-09-10T20:57:00Z">
              <w:r w:rsidR="00EB6109">
                <w:rPr>
                  <w:rFonts w:eastAsia="Times New Roman"/>
                  <w:lang w:val="en-US"/>
                </w:rPr>
                <w:t xml:space="preserve">a </w:t>
              </w:r>
            </w:ins>
            <w:r>
              <w:rPr>
                <w:rFonts w:eastAsia="Times New Roman"/>
                <w:lang w:val="en-US"/>
              </w:rPr>
              <w:t xml:space="preserve">business </w:t>
            </w:r>
            <w:del w:id="1166" w:author="Pivonka,Fran" w:date="2015-09-10T21:39:00Z">
              <w:r w:rsidDel="001C0459">
                <w:rPr>
                  <w:rFonts w:eastAsia="Times New Roman"/>
                  <w:lang w:val="en-US"/>
                </w:rPr>
                <w:delText xml:space="preserve">version </w:delText>
              </w:r>
            </w:del>
            <w:r>
              <w:rPr>
                <w:rFonts w:eastAsia="Times New Roman"/>
                <w:lang w:val="en-US"/>
              </w:rPr>
              <w:t xml:space="preserve">or standard </w:t>
            </w:r>
            <w:del w:id="1167" w:author="Pivonka,Fran" w:date="2015-09-10T20:57:00Z">
              <w:r w:rsidDel="00EB610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Insurer or </w:t>
            </w:r>
            <w:del w:id="1168" w:author="Pivonka,Fran" w:date="2015-09-10T20:57:00Z">
              <w:r w:rsidDel="00EB6109">
                <w:rPr>
                  <w:rFonts w:eastAsia="Times New Roman"/>
                  <w:lang w:val="en-US"/>
                </w:rPr>
                <w:delText xml:space="preserve">Regulatory </w:delText>
              </w:r>
            </w:del>
            <w:ins w:id="1169" w:author="Pivonka,Fran" w:date="2015-09-10T20:57:00Z">
              <w:r w:rsidR="00EB6109">
                <w:rPr>
                  <w:rFonts w:eastAsia="Times New Roman"/>
                  <w:lang w:val="en-US"/>
                </w:rPr>
                <w:t xml:space="preserve">regulatory </w:t>
              </w:r>
            </w:ins>
            <w:r>
              <w:rPr>
                <w:rFonts w:eastAsia="Times New Roman"/>
                <w:lang w:val="en-US"/>
              </w:rPr>
              <w:t>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70" w:author="Pivonka,Fran" w:date="2015-09-10T20:58:00Z">
              <w:r w:rsidDel="00EB6109">
                <w:rPr>
                  <w:rFonts w:eastAsia="Times New Roman"/>
                  <w:lang w:val="en-US"/>
                </w:rPr>
                <w:delText xml:space="preserve">Insurer </w:delText>
              </w:r>
            </w:del>
            <w:ins w:id="1171" w:author="Pivonka,Fran" w:date="2015-09-10T20:58:00Z">
              <w:r w:rsidR="00EB6109">
                <w:rPr>
                  <w:rFonts w:eastAsia="Times New Roman"/>
                  <w:lang w:val="en-US"/>
                </w:rPr>
                <w:t xml:space="preserve">insurer </w:t>
              </w:r>
            </w:ins>
            <w:r>
              <w:rPr>
                <w:rFonts w:eastAsia="Times New Roman"/>
                <w:lang w:val="en-US"/>
              </w:rPr>
              <w:t xml:space="preserve">who is </w:t>
            </w:r>
            <w:ins w:id="1172" w:author="Pivonka,Fran" w:date="2015-09-10T21:19:00Z">
              <w:r w:rsidR="00CD56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73" w:author="Pivonka,Fran" w:date="2015-09-10T21:14: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74"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of response to </w:t>
            </w:r>
            <w:del w:id="1175" w:author="Pivonka,Fran" w:date="2015-09-10T21:00:00Z">
              <w:r w:rsidDel="00EB6109">
                <w:rPr>
                  <w:rFonts w:eastAsia="Times New Roman"/>
                  <w:lang w:val="en-US"/>
                </w:rPr>
                <w:delText xml:space="preserve">resource to </w:delText>
              </w:r>
            </w:del>
            <w:r>
              <w:rPr>
                <w:rFonts w:eastAsia="Times New Roman"/>
                <w:lang w:val="en-US"/>
              </w:rPr>
              <w:t>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w:t>
            </w:r>
            <w:ins w:id="1176" w:author="Pivonka,Fran" w:date="2015-09-10T21:01:00Z">
              <w:r w:rsidR="00EB6109">
                <w:rPr>
                  <w:rFonts w:eastAsia="Times New Roman"/>
                  <w:lang w:val="en-US"/>
                </w:rPr>
                <w:t>.</w:t>
              </w:r>
            </w:ins>
            <w:del w:id="1177" w:author="Pivonka,Fran" w:date="2015-09-10T21:01:00Z">
              <w:r w:rsidDel="00EB6109">
                <w:rPr>
                  <w:rFonts w:eastAsia="Times New Roman"/>
                  <w:lang w:val="en-US"/>
                </w:rPr>
                <w:delText>,</w:delText>
              </w:r>
            </w:del>
            <w:r>
              <w:rPr>
                <w:rFonts w:eastAsia="Times New Roman"/>
                <w:lang w:val="en-US"/>
              </w:rPr>
              <w:t xml:space="preserve"> </w:t>
            </w:r>
            <w:ins w:id="1178" w:author="Pivonka,Fran" w:date="2015-09-10T21:01:00Z">
              <w:r w:rsidR="00EB6109">
                <w:rPr>
                  <w:rFonts w:eastAsia="Times New Roman"/>
                  <w:lang w:val="en-US"/>
                </w:rPr>
                <w:t>T</w:t>
              </w:r>
            </w:ins>
            <w:del w:id="1179" w:author="Pivonka,Fran" w:date="2015-09-10T21:01:00Z">
              <w:r w:rsidDel="00EB6109">
                <w:rPr>
                  <w:rFonts w:eastAsia="Times New Roman"/>
                  <w:lang w:val="en-US"/>
                </w:rPr>
                <w:delText>t</w:delText>
              </w:r>
            </w:del>
            <w:r>
              <w:rPr>
                <w:rFonts w:eastAsia="Times New Roman"/>
                <w:lang w:val="en-US"/>
              </w:rPr>
              <w:t>ypically paid</w:t>
            </w:r>
            <w:proofErr w:type="gramStart"/>
            <w:ins w:id="1180" w:author="Pivonka,Fran" w:date="2015-09-10T21:01:00Z">
              <w:r w:rsidR="00EB6109">
                <w:rPr>
                  <w:rFonts w:eastAsia="Times New Roman"/>
                  <w:lang w:val="en-US"/>
                </w:rPr>
                <w:t>,</w:t>
              </w:r>
            </w:ins>
            <w:proofErr w:type="gramEnd"/>
            <w:del w:id="1181" w:author="Pivonka,Fran" w:date="2015-09-10T21:01:00Z">
              <w:r w:rsidDel="00EB6109">
                <w:rPr>
                  <w:rFonts w:eastAsia="Times New Roman"/>
                  <w:lang w:val="en-US"/>
                </w:rPr>
                <w:delText xml:space="preserve">: </w:delText>
              </w:r>
            </w:del>
            <w:r>
              <w:rPr>
                <w:rFonts w:eastAsia="Times New Roman"/>
                <w:lang w:val="en-US"/>
              </w:rPr>
              <w:t>payment sent, cleared</w:t>
            </w:r>
            <w:ins w:id="1182" w:author="Pivonka,Fran" w:date="2015-09-10T21:01:00Z">
              <w:r w:rsidR="00EB6109">
                <w:rPr>
                  <w:rFonts w:eastAsia="Times New Roman"/>
                  <w:lang w:val="en-US"/>
                </w:rPr>
                <w:t xml:space="preserve"> or</w:t>
              </w:r>
            </w:ins>
            <w:del w:id="1183" w:author="Pivonka,Fran" w:date="2015-09-10T21:01:00Z">
              <w:r w:rsidDel="00EB6109">
                <w:rPr>
                  <w:rFonts w:eastAsia="Times New Roman"/>
                  <w:lang w:val="en-US"/>
                </w:rPr>
                <w:delText>:</w:delText>
              </w:r>
            </w:del>
            <w:r>
              <w:rPr>
                <w:rFonts w:eastAsia="Times New Roman"/>
                <w:lang w:val="en-US"/>
              </w:rPr>
              <w:t xml:space="preserve">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ins w:id="1184" w:author="Pivonka,Fran" w:date="2015-09-10T21:00:00Z">
              <w:r w:rsidR="00EB6109">
                <w:rPr>
                  <w:rFonts w:eastAsia="Times New Roman"/>
                  <w:lang w:val="en-US"/>
                </w:rPr>
                <w:t>.</w:t>
              </w:r>
            </w:ins>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73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185" w:author="Pivonka,Fran" w:date="2015-09-10T21:01:00Z">
              <w:r w:rsidR="00C11391">
                <w:rPr>
                  <w:rFonts w:eastAsia="Times New Roman"/>
                  <w:lang w:val="en-US"/>
                </w:rPr>
                <w:t xml:space="preserve"> </w:t>
              </w:r>
            </w:ins>
            <w:del w:id="1186" w:author="Pivonka,Fran" w:date="2015-09-10T21:01:00Z">
              <w:r w:rsidDel="00C11391">
                <w:rPr>
                  <w:rFonts w:eastAsia="Times New Roman"/>
                  <w:lang w:val="en-US"/>
                </w:rPr>
                <w:delText xml:space="preserve">Reconciliation </w:delText>
              </w:r>
            </w:del>
            <w:ins w:id="1187" w:author="Pivonka,Fran" w:date="2015-09-10T21:01:00Z">
              <w:r w:rsidR="00C11391">
                <w:rPr>
                  <w:rFonts w:eastAsia="Times New Roman"/>
                  <w:lang w:val="en-US"/>
                </w:rPr>
                <w:t xml:space="preserve">reconciliation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88" w:author="Pivonka,Fran" w:date="2015-09-10T21:02:00Z">
              <w:r w:rsidDel="00C11391">
                <w:rPr>
                  <w:rFonts w:eastAsia="Times New Roman"/>
                  <w:lang w:val="en-US"/>
                </w:rPr>
                <w:delText>Identifier</w:delText>
              </w:r>
            </w:del>
            <w:ins w:id="1189" w:author="Pivonka,Fran" w:date="2015-09-10T21:02:00Z">
              <w:r w:rsidR="00C11391">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90" w:author="Pivonka,Fran" w:date="2015-09-10T21:02:00Z">
              <w:r w:rsidDel="00C11391">
                <w:rPr>
                  <w:rFonts w:eastAsia="Times New Roman"/>
                  <w:lang w:val="en-US"/>
                </w:rPr>
                <w:delText xml:space="preserve">Response </w:delText>
              </w:r>
            </w:del>
            <w:ins w:id="1191" w:author="Pivonka,Fran" w:date="2015-09-10T21:02:00Z">
              <w:r w:rsidR="00C11391">
                <w:rPr>
                  <w:rFonts w:eastAsia="Times New Roman"/>
                  <w:lang w:val="en-US"/>
                </w:rPr>
                <w:t xml:space="preserve">response </w:t>
              </w:r>
            </w:ins>
            <w:del w:id="1192" w:author="Pivonka,Fran" w:date="2015-09-10T21:02:00Z">
              <w:r w:rsidDel="00C11391">
                <w:rPr>
                  <w:rFonts w:eastAsia="Times New Roman"/>
                  <w:lang w:val="en-US"/>
                </w:rPr>
                <w:delText xml:space="preserve">Business </w:delText>
              </w:r>
            </w:del>
            <w:ins w:id="1193" w:author="Pivonka,Fran" w:date="2015-09-10T21:02:00Z">
              <w:r w:rsidR="00C11391">
                <w:rPr>
                  <w:rFonts w:eastAsia="Times New Roman"/>
                  <w:lang w:val="en-US"/>
                </w:rPr>
                <w:t xml:space="preserve">business </w:t>
              </w:r>
            </w:ins>
            <w:del w:id="1194" w:author="Pivonka,Fran" w:date="2015-09-10T21:02:00Z">
              <w:r w:rsidDel="00C11391">
                <w:rPr>
                  <w:rFonts w:eastAsia="Times New Roman"/>
                  <w:lang w:val="en-US"/>
                </w:rPr>
                <w:delText>Identifier</w:delText>
              </w:r>
            </w:del>
            <w:ins w:id="1195" w:author="Pivonka,Fran" w:date="2015-09-10T21:02:00Z">
              <w:r w:rsidR="00C1139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196" w:author="Pivonka,Fran" w:date="2015-09-10T21:02:00Z">
              <w:r w:rsidDel="00C11391">
                <w:rPr>
                  <w:rFonts w:eastAsia="Times New Roman"/>
                  <w:lang w:val="en-US"/>
                </w:rPr>
                <w:delText>Message</w:delText>
              </w:r>
            </w:del>
            <w:ins w:id="1197" w:author="Pivonka,Fran" w:date="2015-09-10T21:02:00Z">
              <w:r w:rsidR="00C1139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198" w:author="Pivonka,Fran" w:date="2015-09-10T21:03:00Z">
              <w:r w:rsidDel="00C11391">
                <w:rPr>
                  <w:rFonts w:eastAsia="Times New Roman"/>
                  <w:lang w:val="en-US"/>
                </w:rPr>
                <w:delText xml:space="preserve">, </w:delText>
              </w:r>
            </w:del>
            <w:ins w:id="1199" w:author="Pivonka,Fran" w:date="2015-09-10T21:03:00Z">
              <w:r w:rsidR="00C11391">
                <w:rPr>
                  <w:rFonts w:eastAsia="Times New Roman"/>
                  <w:lang w:val="en-US"/>
                </w:rPr>
                <w:t xml:space="preserve">. The resource version </w:t>
              </w:r>
            </w:ins>
            <w:r>
              <w:rPr>
                <w:rFonts w:eastAsia="Times New Roman"/>
                <w:lang w:val="en-US"/>
              </w:rPr>
              <w:t xml:space="preserve">may be </w:t>
            </w:r>
            <w:ins w:id="1200" w:author="Pivonka,Fran" w:date="2015-09-10T21:03:00Z">
              <w:r w:rsidR="00C11391">
                <w:rPr>
                  <w:rFonts w:eastAsia="Times New Roman"/>
                  <w:lang w:val="en-US"/>
                </w:rPr>
                <w:t xml:space="preserve">a </w:t>
              </w:r>
            </w:ins>
            <w:r>
              <w:rPr>
                <w:rFonts w:eastAsia="Times New Roman"/>
                <w:lang w:val="en-US"/>
              </w:rPr>
              <w:t xml:space="preserve">business </w:t>
            </w:r>
            <w:del w:id="1201" w:author="Pivonka,Fran" w:date="2015-09-10T21:41:00Z">
              <w:r w:rsidDel="001C0459">
                <w:rPr>
                  <w:rFonts w:eastAsia="Times New Roman"/>
                  <w:lang w:val="en-US"/>
                </w:rPr>
                <w:delText xml:space="preserve">version </w:delText>
              </w:r>
            </w:del>
            <w:r>
              <w:rPr>
                <w:rFonts w:eastAsia="Times New Roman"/>
                <w:lang w:val="en-US"/>
              </w:rPr>
              <w:t xml:space="preserve">or standard </w:t>
            </w:r>
            <w:del w:id="1202" w:author="Pivonka,Fran" w:date="2015-09-10T21:03:00Z">
              <w:r w:rsidDel="00C1139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03" w:author="Pivonka,Fran" w:date="2015-09-10T21:09:00Z">
              <w:r w:rsidDel="00CF4613">
                <w:rPr>
                  <w:rFonts w:eastAsia="Times New Roman"/>
                  <w:lang w:val="en-US"/>
                </w:rPr>
                <w:delText xml:space="preserve">processable </w:delText>
              </w:r>
            </w:del>
            <w:ins w:id="1204" w:author="Pivonka,Fran" w:date="2015-09-10T21:09:00Z">
              <w:r w:rsidR="00CF4613">
                <w:rPr>
                  <w:rFonts w:eastAsia="Times New Roman"/>
                  <w:lang w:val="en-US"/>
                </w:rPr>
                <w:t xml:space="preserve">able to be processed </w:t>
              </w:r>
            </w:ins>
            <w:r>
              <w:rPr>
                <w:rFonts w:eastAsia="Times New Roman"/>
                <w:lang w:val="en-US"/>
              </w:rPr>
              <w:t xml:space="preserve">by the originating system </w:t>
            </w:r>
            <w:del w:id="1205" w:author="Pivonka,Fran" w:date="2015-09-10T21:09:00Z">
              <w:r w:rsidDel="00CF4613">
                <w:rPr>
                  <w:rFonts w:eastAsia="Times New Roman"/>
                  <w:lang w:val="en-US"/>
                </w:rPr>
                <w:delText xml:space="preserve">may </w:delText>
              </w:r>
            </w:del>
            <w:ins w:id="1206" w:author="Pivonka,Fran" w:date="2015-09-10T21:09:00Z">
              <w:r w:rsidR="00CF461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07" w:author="Pivonka,Fran" w:date="2015-09-10T21:09:00Z">
              <w:r w:rsidDel="00CF4613">
                <w:rPr>
                  <w:rFonts w:eastAsia="Times New Roman"/>
                  <w:lang w:val="en-US"/>
                </w:rPr>
                <w:delText xml:space="preserve">, </w:delText>
              </w:r>
            </w:del>
            <w:ins w:id="1208" w:author="Pivonka,Fran" w:date="2015-09-10T21:09:00Z">
              <w:r w:rsidR="00CF4613">
                <w:rPr>
                  <w:rFonts w:eastAsia="Times New Roman"/>
                  <w:lang w:val="en-US"/>
                </w:rPr>
                <w:t xml:space="preserve">. The original version </w:t>
              </w:r>
            </w:ins>
            <w:r>
              <w:rPr>
                <w:rFonts w:eastAsia="Times New Roman"/>
                <w:lang w:val="en-US"/>
              </w:rPr>
              <w:t xml:space="preserve">may be </w:t>
            </w:r>
            <w:ins w:id="1209" w:author="Pivonka,Fran" w:date="2015-09-10T21:09:00Z">
              <w:r w:rsidR="00CF4613">
                <w:rPr>
                  <w:rFonts w:eastAsia="Times New Roman"/>
                  <w:lang w:val="en-US"/>
                </w:rPr>
                <w:t xml:space="preserve">a </w:t>
              </w:r>
            </w:ins>
            <w:r>
              <w:rPr>
                <w:rFonts w:eastAsia="Times New Roman"/>
                <w:lang w:val="en-US"/>
              </w:rPr>
              <w:t xml:space="preserve">business version or </w:t>
            </w:r>
            <w:ins w:id="1210" w:author="Pivonka,Fran" w:date="2015-09-10T21:09:00Z">
              <w:r w:rsidR="00CF4613">
                <w:rPr>
                  <w:rFonts w:eastAsia="Times New Roman"/>
                  <w:lang w:val="en-US"/>
                </w:rPr>
                <w:t xml:space="preserve">a </w:t>
              </w:r>
            </w:ins>
            <w:r>
              <w:rPr>
                <w:rFonts w:eastAsia="Times New Roman"/>
                <w:lang w:val="en-US"/>
              </w:rPr>
              <w:t>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11" w:author="Pivonka,Fran" w:date="2015-09-10T21:09:00Z">
              <w:r w:rsidDel="00CF4613">
                <w:rPr>
                  <w:rFonts w:eastAsia="Times New Roman"/>
                  <w:lang w:val="en-US"/>
                </w:rPr>
                <w:delText xml:space="preserve">Insurer </w:delText>
              </w:r>
            </w:del>
            <w:ins w:id="1212" w:author="Pivonka,Fran" w:date="2015-09-10T21:09:00Z">
              <w:r w:rsidR="00CF461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13" w:author="Pivonka,Fran" w:date="2015-09-10T21:15: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14" w:author="Pivonka,Fran" w:date="2015-09-10T21:10:00Z">
              <w:r w:rsidDel="00CF4613">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amount: payment, adjustment, advance.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Claim </w:t>
            </w:r>
            <w:del w:id="1215" w:author="Pivonka,Fran" w:date="2015-09-10T21:21:00Z">
              <w:r w:rsidDel="00CD5646">
                <w:rPr>
                  <w:rFonts w:eastAsia="Times New Roman"/>
                  <w:lang w:val="en-US"/>
                </w:rPr>
                <w:delText>Response</w:delText>
              </w:r>
            </w:del>
            <w:ins w:id="1216" w:author="Pivonka,Fran" w:date="2015-09-10T21:21:00Z">
              <w:r w:rsidR="00CD5646">
                <w:rPr>
                  <w:rFonts w:eastAsia="Times New Roman"/>
                  <w:lang w:val="en-US"/>
                </w:rPr>
                <w:t>response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17" w:author="Pivonka,Fran" w:date="2015-09-10T21:22:00Z">
              <w:r w:rsidDel="00CD5646">
                <w:rPr>
                  <w:rFonts w:eastAsia="Times New Roman"/>
                  <w:lang w:val="en-US"/>
                </w:rPr>
                <w:delText xml:space="preserve">Organization </w:delText>
              </w:r>
            </w:del>
            <w:ins w:id="1218" w:author="Pivonka,Fran" w:date="2015-09-10T21:22:00Z">
              <w:r w:rsidR="00CD5646">
                <w:rPr>
                  <w:rFonts w:eastAsia="Times New Roman"/>
                  <w:lang w:val="en-US"/>
                </w:rPr>
                <w:t xml:space="preserve">organization </w:t>
              </w:r>
            </w:ins>
            <w:del w:id="1219" w:author="Pivonka,Fran" w:date="2015-09-10T21:22:00Z">
              <w:r w:rsidDel="00CD5646">
                <w:rPr>
                  <w:rFonts w:eastAsia="Times New Roman"/>
                  <w:lang w:val="en-US"/>
                </w:rPr>
                <w:delText xml:space="preserve">which </w:delText>
              </w:r>
            </w:del>
            <w:ins w:id="1220" w:author="Pivonka,Fran" w:date="2015-09-10T21:22:00Z">
              <w:r w:rsidR="00CD5646">
                <w:rPr>
                  <w:rFonts w:eastAsia="Times New Roman"/>
                  <w:lang w:val="en-US"/>
                </w:rPr>
                <w:t xml:space="preserve">that </w:t>
              </w:r>
            </w:ins>
            <w:r>
              <w:rPr>
                <w:rFonts w:eastAsia="Times New Roman"/>
                <w:lang w:val="en-US"/>
              </w:rPr>
              <w:t>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21" w:author="Pivonka,Fran" w:date="2015-09-10T21:22:00Z">
              <w:r w:rsidDel="00CD5646">
                <w:rPr>
                  <w:rFonts w:eastAsia="Times New Roman"/>
                  <w:lang w:val="en-US"/>
                </w:rPr>
                <w:delText xml:space="preserve">which is </w:delText>
              </w:r>
            </w:del>
            <w:r>
              <w:rPr>
                <w:rFonts w:eastAsia="Times New Roman"/>
                <w:lang w:val="en-US"/>
              </w:rPr>
              <w:t>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222" w:author="Pivonka,Fran" w:date="2015-09-10T21:22:00Z">
              <w:r w:rsidDel="00CD5646">
                <w:rPr>
                  <w:rFonts w:eastAsia="Times New Roman"/>
                  <w:lang w:val="en-US"/>
                </w:rPr>
                <w:delText xml:space="preserve">Form </w:delText>
              </w:r>
            </w:del>
            <w:ins w:id="1223" w:author="Pivonka,Fran" w:date="2015-09-10T21:22:00Z">
              <w:r w:rsidR="00CD5646">
                <w:rPr>
                  <w:rFonts w:eastAsia="Times New Roman"/>
                  <w:lang w:val="en-US"/>
                </w:rPr>
                <w:t xml:space="preserve">form </w:t>
              </w:r>
            </w:ins>
            <w:del w:id="1224" w:author="Pivonka,Fran" w:date="2015-09-10T21:22:00Z">
              <w:r w:rsidDel="00CD5646">
                <w:rPr>
                  <w:rFonts w:eastAsia="Times New Roman"/>
                  <w:lang w:val="en-US"/>
                </w:rPr>
                <w:delText>Identifier</w:delText>
              </w:r>
            </w:del>
            <w:ins w:id="1225" w:author="Pivonka,Fran" w:date="2015-09-10T21:22:00Z">
              <w:r w:rsidR="00CD564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w:t>
            </w:r>
            <w:del w:id="1226" w:author="Pivonka,Fran" w:date="2015-09-10T21:22:00Z">
              <w:r w:rsidDel="00CD5646">
                <w:rPr>
                  <w:rFonts w:eastAsia="Times New Roman"/>
                  <w:lang w:val="en-US"/>
                </w:rPr>
                <w:delText>Payment</w:delText>
              </w:r>
            </w:del>
            <w:ins w:id="1227" w:author="Pivonka,Fran" w:date="2015-09-10T21:22:00Z">
              <w:r w:rsidR="00CD5646">
                <w:rPr>
                  <w:rFonts w:eastAsia="Times New Roman"/>
                  <w:lang w:val="en-US"/>
                </w:rPr>
                <w:t>payment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4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w:t>
            </w:r>
            <w:del w:id="1228" w:author="Pivonka,Fran" w:date="2015-09-10T21:31:00Z">
              <w:r w:rsidDel="0001053B">
                <w:rPr>
                  <w:rFonts w:eastAsia="Times New Roman"/>
                  <w:lang w:val="en-US"/>
                </w:rPr>
                <w:delText>procesing</w:delText>
              </w:r>
            </w:del>
            <w:ins w:id="1229" w:author="Pivonka,Fran" w:date="2015-09-10T21:31:00Z">
              <w:r w:rsidR="0001053B">
                <w:rPr>
                  <w:rFonts w:eastAsia="Times New Roman"/>
                  <w:lang w:val="en-US"/>
                </w:rPr>
                <w:t>processing</w:t>
              </w:r>
            </w:ins>
            <w:r>
              <w:rPr>
                <w:rFonts w:eastAsia="Times New Roman"/>
                <w:lang w:val="en-US"/>
              </w:rPr>
              <w:t xml:space="preserve"> action being requested, for example</w:t>
            </w:r>
            <w:ins w:id="1230" w:author="Pivonka,Fran" w:date="2015-09-10T21:31:00Z">
              <w:r w:rsidR="0001053B">
                <w:rPr>
                  <w:rFonts w:eastAsia="Times New Roman"/>
                  <w:lang w:val="en-US"/>
                </w:rPr>
                <w:t>,</w:t>
              </w:r>
            </w:ins>
            <w:r>
              <w:rPr>
                <w:rFonts w:eastAsia="Times New Roman"/>
                <w:lang w:val="en-US"/>
              </w:rPr>
              <w:t xml:space="preserve"> </w:t>
            </w:r>
            <w:del w:id="1231" w:author="Pivonka,Fran" w:date="2015-09-10T21:31:00Z">
              <w:r w:rsidDel="0001053B">
                <w:rPr>
                  <w:rFonts w:eastAsia="Times New Roman"/>
                  <w:lang w:val="en-US"/>
                </w:rPr>
                <w:delText>Reversal</w:delText>
              </w:r>
            </w:del>
            <w:ins w:id="1232" w:author="Pivonka,Fran" w:date="2015-09-10T21:31:00Z">
              <w:r w:rsidR="0001053B">
                <w:rPr>
                  <w:rFonts w:eastAsia="Times New Roman"/>
                  <w:lang w:val="en-US"/>
                </w:rPr>
                <w:t>reversal</w:t>
              </w:r>
            </w:ins>
            <w:r>
              <w:rPr>
                <w:rFonts w:eastAsia="Times New Roman"/>
                <w:lang w:val="en-US"/>
              </w:rPr>
              <w:t xml:space="preserve">, </w:t>
            </w:r>
            <w:del w:id="1233" w:author="Pivonka,Fran" w:date="2015-09-10T21:31:00Z">
              <w:r w:rsidDel="0001053B">
                <w:rPr>
                  <w:rFonts w:eastAsia="Times New Roman"/>
                  <w:lang w:val="en-US"/>
                </w:rPr>
                <w:delText>Readjudication</w:delText>
              </w:r>
            </w:del>
            <w:ins w:id="1234" w:author="Pivonka,Fran" w:date="2015-09-10T21:31:00Z">
              <w:r w:rsidR="0001053B">
                <w:rPr>
                  <w:rFonts w:eastAsia="Times New Roman"/>
                  <w:lang w:val="en-US"/>
                </w:rPr>
                <w:t>readjudication</w:t>
              </w:r>
            </w:ins>
            <w:r>
              <w:rPr>
                <w:rFonts w:eastAsia="Times New Roman"/>
                <w:lang w:val="en-US"/>
              </w:rPr>
              <w:t xml:space="preserve">, </w:t>
            </w:r>
            <w:del w:id="1235" w:author="Pivonka,Fran" w:date="2015-09-10T21:32:00Z">
              <w:r w:rsidDel="0001053B">
                <w:rPr>
                  <w:rFonts w:eastAsia="Times New Roman"/>
                  <w:lang w:val="en-US"/>
                </w:rPr>
                <w:delText>StatusRequest</w:delText>
              </w:r>
            </w:del>
            <w:ins w:id="1236" w:author="Pivonka,Fran" w:date="2015-09-10T21:32:00Z">
              <w:r w:rsidR="0001053B">
                <w:rPr>
                  <w:rFonts w:eastAsia="Times New Roman"/>
                  <w:lang w:val="en-US"/>
                </w:rPr>
                <w:t>status request</w:t>
              </w:r>
            </w:ins>
            <w:r>
              <w:rPr>
                <w:rFonts w:eastAsia="Times New Roman"/>
                <w:lang w:val="en-US"/>
              </w:rPr>
              <w:t>,</w:t>
            </w:r>
            <w:ins w:id="1237" w:author="Pivonka,Fran" w:date="2015-09-10T21:33:00Z">
              <w:r w:rsidR="0001053B">
                <w:rPr>
                  <w:rFonts w:eastAsia="Times New Roman"/>
                  <w:lang w:val="en-US"/>
                </w:rPr>
                <w:t xml:space="preserve"> </w:t>
              </w:r>
            </w:ins>
            <w:del w:id="1238" w:author="Pivonka,Fran" w:date="2015-09-10T21:33:00Z">
              <w:r w:rsidDel="0001053B">
                <w:rPr>
                  <w:rFonts w:eastAsia="Times New Roman"/>
                  <w:lang w:val="en-US"/>
                </w:rPr>
                <w:delText>PendedRequest</w:delText>
              </w:r>
            </w:del>
            <w:ins w:id="1239" w:author="Pivonka,Fran" w:date="2015-09-10T21:33:00Z">
              <w:r w:rsidR="0001053B">
                <w:rPr>
                  <w:rFonts w:eastAsia="Times New Roman"/>
                  <w:lang w:val="en-US"/>
                </w:rPr>
                <w:t>pended request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w:t>
            </w:r>
            <w:ins w:id="1240" w:author="Pivonka,Fran" w:date="2015-09-10T21:33:00Z">
              <w:r w:rsidR="0001053B">
                <w:rPr>
                  <w:rFonts w:eastAsia="Times New Roman"/>
                  <w:lang w:val="en-US"/>
                </w:rPr>
                <w:t>s</w:t>
              </w:r>
            </w:ins>
            <w:r>
              <w:rPr>
                <w:rFonts w:eastAsia="Times New Roman"/>
                <w:lang w:val="en-US"/>
              </w:rPr>
              <w:t xml:space="preserve"> </w:t>
            </w:r>
            <w:del w:id="1241" w:author="Pivonka,Fran" w:date="2015-09-10T21:33:00Z">
              <w:r w:rsidDel="0001053B">
                <w:rPr>
                  <w:rFonts w:eastAsia="Times New Roman"/>
                  <w:lang w:val="en-US"/>
                </w:rPr>
                <w:delText xml:space="preserve">which </w:delText>
              </w:r>
            </w:del>
            <w:r>
              <w:rPr>
                <w:rFonts w:eastAsia="Times New Roman"/>
                <w:lang w:val="en-US"/>
              </w:rPr>
              <w:t>this resource can request</w:t>
            </w:r>
            <w:ins w:id="1242" w:author="Pivonka,Fran" w:date="2015-09-10T21:33:00Z">
              <w:r w:rsidR="0001053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43" w:author="Pivonka,Fran" w:date="2015-09-10T21:33:00Z">
              <w:r w:rsidDel="0001053B">
                <w:rPr>
                  <w:rFonts w:eastAsia="Times New Roman"/>
                  <w:lang w:val="en-US"/>
                </w:rPr>
                <w:delText xml:space="preserve">ProcessRequest </w:delText>
              </w:r>
            </w:del>
            <w:ins w:id="1244" w:author="Pivonka,Fran" w:date="2015-09-10T21:33:00Z">
              <w:r w:rsidR="0001053B">
                <w:rPr>
                  <w:rFonts w:eastAsia="Times New Roman"/>
                  <w:lang w:val="en-US"/>
                </w:rPr>
                <w:t xml:space="preserve">process request </w:t>
              </w:r>
            </w:ins>
            <w:del w:id="1245" w:author="Pivonka,Fran" w:date="2015-09-10T21:33:00Z">
              <w:r w:rsidDel="0001053B">
                <w:rPr>
                  <w:rFonts w:eastAsia="Times New Roman"/>
                  <w:lang w:val="en-US"/>
                </w:rPr>
                <w:delText xml:space="preserve">Business </w:delText>
              </w:r>
            </w:del>
            <w:ins w:id="1246" w:author="Pivonka,Fran" w:date="2015-09-10T21:33:00Z">
              <w:r w:rsidR="0001053B">
                <w:rPr>
                  <w:rFonts w:eastAsia="Times New Roman"/>
                  <w:lang w:val="en-US"/>
                </w:rPr>
                <w:t xml:space="preserve">business </w:t>
              </w:r>
            </w:ins>
            <w:del w:id="1247" w:author="Pivonka,Fran" w:date="2015-09-10T21:33:00Z">
              <w:r w:rsidDel="0001053B">
                <w:rPr>
                  <w:rFonts w:eastAsia="Times New Roman"/>
                  <w:lang w:val="en-US"/>
                </w:rPr>
                <w:delText>Identifier</w:delText>
              </w:r>
            </w:del>
            <w:ins w:id="1248" w:author="Pivonka,Fran" w:date="2015-09-10T21:33:00Z">
              <w:r w:rsidR="0001053B">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49" w:author="Pivonka,Fran" w:date="2015-09-10T21:33:00Z">
              <w:r w:rsidDel="001C0459">
                <w:rPr>
                  <w:rFonts w:eastAsia="Times New Roman"/>
                  <w:lang w:val="en-US"/>
                </w:rPr>
                <w:delText xml:space="preserve">, </w:delText>
              </w:r>
            </w:del>
            <w:ins w:id="1250" w:author="Pivonka,Fran" w:date="2015-09-10T21:33:00Z">
              <w:r w:rsidR="001C0459">
                <w:rPr>
                  <w:rFonts w:eastAsia="Times New Roman"/>
                  <w:lang w:val="en-US"/>
                </w:rPr>
                <w:t xml:space="preserve">. </w:t>
              </w:r>
            </w:ins>
            <w:ins w:id="1251" w:author="Pivonka,Fran" w:date="2015-09-10T21:34:00Z">
              <w:r w:rsidR="001C0459">
                <w:rPr>
                  <w:rFonts w:eastAsia="Times New Roman"/>
                  <w:lang w:val="en-US"/>
                </w:rPr>
                <w:t xml:space="preserve">The resource version </w:t>
              </w:r>
            </w:ins>
            <w:r>
              <w:rPr>
                <w:rFonts w:eastAsia="Times New Roman"/>
                <w:lang w:val="en-US"/>
              </w:rPr>
              <w:t xml:space="preserve">may be </w:t>
            </w:r>
            <w:ins w:id="1252" w:author="Pivonka,Fran" w:date="2015-09-10T21:34:00Z">
              <w:r w:rsidR="001C0459">
                <w:rPr>
                  <w:rFonts w:eastAsia="Times New Roman"/>
                  <w:lang w:val="en-US"/>
                </w:rPr>
                <w:t xml:space="preserve">a </w:t>
              </w:r>
            </w:ins>
            <w:r>
              <w:rPr>
                <w:rFonts w:eastAsia="Times New Roman"/>
                <w:lang w:val="en-US"/>
              </w:rPr>
              <w:t xml:space="preserve">business </w:t>
            </w:r>
            <w:del w:id="1253" w:author="Pivonka,Fran" w:date="2015-09-10T21:34:00Z">
              <w:r w:rsidDel="001C0459">
                <w:rPr>
                  <w:rFonts w:eastAsia="Times New Roman"/>
                  <w:lang w:val="en-US"/>
                </w:rPr>
                <w:delText xml:space="preserve">version </w:delText>
              </w:r>
            </w:del>
            <w:r>
              <w:rPr>
                <w:rFonts w:eastAsia="Times New Roman"/>
                <w:lang w:val="en-US"/>
              </w:rPr>
              <w:t xml:space="preserve">or standard </w:t>
            </w:r>
            <w:del w:id="1254" w:author="Pivonka,Fran" w:date="2015-09-10T21:3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55" w:author="Pivonka,Fran" w:date="2015-09-10T21:43:00Z">
              <w:r w:rsidDel="001C0459">
                <w:rPr>
                  <w:rFonts w:eastAsia="Times New Roman"/>
                  <w:lang w:val="en-US"/>
                </w:rPr>
                <w:delText xml:space="preserve">processable </w:delText>
              </w:r>
            </w:del>
            <w:ins w:id="1256" w:author="Pivonka,Fran" w:date="2015-09-10T21:43:00Z">
              <w:r w:rsidR="001C0459">
                <w:rPr>
                  <w:rFonts w:eastAsia="Times New Roman"/>
                  <w:lang w:val="en-US"/>
                </w:rPr>
                <w:t xml:space="preserve">able to be processed </w:t>
              </w:r>
            </w:ins>
            <w:r>
              <w:rPr>
                <w:rFonts w:eastAsia="Times New Roman"/>
                <w:lang w:val="en-US"/>
              </w:rPr>
              <w:t xml:space="preserve">by the originating system </w:t>
            </w:r>
            <w:del w:id="1257" w:author="Pivonka,Fran" w:date="2015-09-10T21:43:00Z">
              <w:r w:rsidDel="001C0459">
                <w:rPr>
                  <w:rFonts w:eastAsia="Times New Roman"/>
                  <w:lang w:val="en-US"/>
                </w:rPr>
                <w:delText xml:space="preserve">may </w:delText>
              </w:r>
            </w:del>
            <w:ins w:id="1258" w:author="Pivonka,Fran" w:date="2015-09-10T21:43:00Z">
              <w:r w:rsidR="001C045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59" w:author="Pivonka,Fran" w:date="2015-09-10T21:44:00Z">
              <w:r w:rsidDel="001C0459">
                <w:rPr>
                  <w:rFonts w:eastAsia="Times New Roman"/>
                  <w:lang w:val="en-US"/>
                </w:rPr>
                <w:delText xml:space="preserve">, </w:delText>
              </w:r>
            </w:del>
            <w:ins w:id="1260" w:author="Pivonka,Fran" w:date="2015-09-10T21:44:00Z">
              <w:r w:rsidR="001C0459">
                <w:rPr>
                  <w:rFonts w:eastAsia="Times New Roman"/>
                  <w:lang w:val="en-US"/>
                </w:rPr>
                <w:t xml:space="preserve">. The original version </w:t>
              </w:r>
            </w:ins>
            <w:r>
              <w:rPr>
                <w:rFonts w:eastAsia="Times New Roman"/>
                <w:lang w:val="en-US"/>
              </w:rPr>
              <w:t xml:space="preserve">may be </w:t>
            </w:r>
            <w:ins w:id="1261" w:author="Pivonka,Fran" w:date="2015-09-10T21:44:00Z">
              <w:r w:rsidR="001C0459">
                <w:rPr>
                  <w:rFonts w:eastAsia="Times New Roman"/>
                  <w:lang w:val="en-US"/>
                </w:rPr>
                <w:t xml:space="preserve">a </w:t>
              </w:r>
            </w:ins>
            <w:r>
              <w:rPr>
                <w:rFonts w:eastAsia="Times New Roman"/>
                <w:lang w:val="en-US"/>
              </w:rPr>
              <w:t xml:space="preserve">business </w:t>
            </w:r>
            <w:del w:id="1262" w:author="Pivonka,Fran" w:date="2015-09-10T21:44:00Z">
              <w:r w:rsidDel="001C0459">
                <w:rPr>
                  <w:rFonts w:eastAsia="Times New Roman"/>
                  <w:lang w:val="en-US"/>
                </w:rPr>
                <w:delText xml:space="preserve">version </w:delText>
              </w:r>
            </w:del>
            <w:r>
              <w:rPr>
                <w:rFonts w:eastAsia="Times New Roman"/>
                <w:lang w:val="en-US"/>
              </w:rPr>
              <w:t xml:space="preserve">or standard </w:t>
            </w:r>
            <w:del w:id="1263" w:author="Pivonka,Fran" w:date="2015-09-10T21:4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which is </w:t>
            </w:r>
            <w:ins w:id="1264" w:author="Pivonka,Fran" w:date="2015-09-10T21:45:00Z">
              <w:r w:rsidR="001B77CE">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65" w:author="Pivonka,Fran" w:date="2015-09-10T21:15:00Z">
              <w:r w:rsidDel="00CD5646">
                <w:rPr>
                  <w:rFonts w:eastAsia="Times New Roman"/>
                  <w:lang w:val="en-US"/>
                </w:rPr>
                <w:delText xml:space="preserve">who is </w:delText>
              </w:r>
            </w:del>
            <w:r>
              <w:rPr>
                <w:rFonts w:eastAsia="Times New Roman"/>
                <w:lang w:val="en-US"/>
              </w:rPr>
              <w:t xml:space="preserve">responsible for the action specified in </w:t>
            </w:r>
            <w:del w:id="1266" w:author="Pivonka,Fran" w:date="2015-09-10T21:15:00Z">
              <w:r w:rsidDel="00CD5646">
                <w:rPr>
                  <w:rFonts w:eastAsia="Times New Roman"/>
                  <w:lang w:val="en-US"/>
                </w:rPr>
                <w:delText xml:space="preserve">thise </w:delText>
              </w:r>
            </w:del>
            <w:ins w:id="1267" w:author="Pivonka,Fran" w:date="2015-09-10T21:15: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68" w:author="Pivonka,Fran" w:date="2015-09-10T21:15:00Z">
              <w:r w:rsidDel="00CD5646">
                <w:rPr>
                  <w:rFonts w:eastAsia="Times New Roman"/>
                  <w:lang w:val="en-US"/>
                </w:rPr>
                <w:delText xml:space="preserve">which is </w:delText>
              </w:r>
            </w:del>
            <w:r>
              <w:rPr>
                <w:rFonts w:eastAsia="Times New Roman"/>
                <w:lang w:val="en-US"/>
              </w:rPr>
              <w:t xml:space="preserve">responsible for the action </w:t>
            </w:r>
            <w:del w:id="1269" w:author="Pivonka,Fran" w:date="2015-09-10T21:16:00Z">
              <w:r w:rsidDel="00CD5646">
                <w:rPr>
                  <w:rFonts w:eastAsia="Times New Roman"/>
                  <w:lang w:val="en-US"/>
                </w:rPr>
                <w:delText xml:space="preserve">speccified </w:delText>
              </w:r>
            </w:del>
            <w:ins w:id="1270" w:author="Pivonka,Fran" w:date="2015-09-10T21:16:00Z">
              <w:r w:rsidR="00CD5646">
                <w:rPr>
                  <w:rFonts w:eastAsia="Times New Roman"/>
                  <w:lang w:val="en-US"/>
                </w:rPr>
                <w:t xml:space="preserve">specified </w:t>
              </w:r>
            </w:ins>
            <w:r>
              <w:rPr>
                <w:rFonts w:eastAsia="Times New Roman"/>
                <w:lang w:val="en-US"/>
              </w:rPr>
              <w:t xml:space="preserve">in </w:t>
            </w:r>
            <w:del w:id="1271" w:author="Pivonka,Fran" w:date="2015-09-10T21:16:00Z">
              <w:r w:rsidDel="00CD5646">
                <w:rPr>
                  <w:rFonts w:eastAsia="Times New Roman"/>
                  <w:lang w:val="en-US"/>
                </w:rPr>
                <w:delText xml:space="preserve">thise </w:delText>
              </w:r>
            </w:del>
            <w:ins w:id="1272" w:author="Pivonka,Fran" w:date="2015-09-10T21:16: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w:t>
            </w:r>
            <w:del w:id="1273" w:author="Pivonka,Fran" w:date="2015-09-10T22:15:00Z">
              <w:r w:rsidDel="009021E1">
                <w:rPr>
                  <w:rFonts w:eastAsia="Times New Roman"/>
                  <w:lang w:val="en-US"/>
                </w:rPr>
                <w:delText xml:space="preserve">not simply be reversed in a processing or accounting sense but rather must </w:delText>
              </w:r>
            </w:del>
            <w:r>
              <w:rPr>
                <w:rFonts w:eastAsia="Times New Roman"/>
                <w:lang w:val="en-US"/>
              </w:rPr>
              <w:t>have all history removed</w:t>
            </w:r>
            <w:ins w:id="1274" w:author="Pivonka,Fran" w:date="2015-09-10T22:15:00Z">
              <w:r w:rsidR="009021E1">
                <w:rPr>
                  <w:rFonts w:eastAsia="Times New Roman"/>
                  <w:lang w:val="en-US"/>
                </w:rPr>
                <w:t>.</w:t>
              </w:r>
            </w:ins>
            <w:del w:id="1275" w:author="Pivonka,Fran" w:date="2015-09-10T22:15:00Z">
              <w:r w:rsidDel="009021E1">
                <w:rPr>
                  <w:rFonts w:eastAsia="Times New Roman"/>
                  <w:lang w:val="en-US"/>
                </w:rPr>
                <w:delText>,</w:delText>
              </w:r>
            </w:del>
            <w:r>
              <w:rPr>
                <w:rFonts w:eastAsia="Times New Roman"/>
                <w:lang w:val="en-US"/>
              </w:rPr>
              <w:t xml:space="preserve"> </w:t>
            </w:r>
            <w:ins w:id="1276" w:author="Pivonka,Fran" w:date="2015-09-10T22:15:00Z">
              <w:r w:rsidR="009021E1">
                <w:rPr>
                  <w:rFonts w:eastAsia="Times New Roman"/>
                  <w:lang w:val="en-US"/>
                </w:rPr>
                <w:t xml:space="preserve">For example, an </w:t>
              </w:r>
            </w:ins>
            <w:del w:id="1277" w:author="Pivonka,Fran" w:date="2015-09-10T22:15:00Z">
              <w:r w:rsidDel="009021E1">
                <w:rPr>
                  <w:rFonts w:eastAsia="Times New Roman"/>
                  <w:lang w:val="en-US"/>
                </w:rPr>
                <w:delText xml:space="preserve">such as the </w:delText>
              </w:r>
            </w:del>
            <w:r>
              <w:rPr>
                <w:rFonts w:eastAsia="Times New Roman"/>
                <w:lang w:val="en-US"/>
              </w:rPr>
              <w:t>accidental submission of sensitive and/or wrong information</w:t>
            </w:r>
            <w:ins w:id="1278" w:author="Pivonka,Fran" w:date="2015-09-10T22:16:00Z">
              <w:r w:rsidR="009021E1">
                <w:rPr>
                  <w:rFonts w:eastAsia="Times New Roman"/>
                  <w:lang w:val="en-US"/>
                </w:rPr>
                <w:t xml:space="preserve"> would warrant a nullification</w:t>
              </w:r>
            </w:ins>
            <w:r>
              <w:rPr>
                <w:rFonts w:eastAsia="Times New Roman"/>
                <w:lang w:val="en-US"/>
              </w:rPr>
              <w:t xml:space="preserve">. If the receiver cannot comply with a </w:t>
            </w:r>
            <w:del w:id="1279" w:author="Pivonka,Fran" w:date="2015-09-10T21:48:00Z">
              <w:r w:rsidDel="001B77CE">
                <w:rPr>
                  <w:rFonts w:eastAsia="Times New Roman"/>
                  <w:lang w:val="en-US"/>
                </w:rPr>
                <w:delText xml:space="preserve">Nullify </w:delText>
              </w:r>
            </w:del>
            <w:ins w:id="1280" w:author="Pivonka,Fran" w:date="2015-09-10T21:48:00Z">
              <w:r w:rsidR="001B77CE">
                <w:rPr>
                  <w:rFonts w:eastAsia="Times New Roman"/>
                  <w:lang w:val="en-US"/>
                </w:rPr>
                <w:t xml:space="preserve">nullify </w:t>
              </w:r>
            </w:ins>
            <w:r>
              <w:rPr>
                <w:rFonts w:eastAsia="Times New Roman"/>
                <w:lang w:val="en-US"/>
              </w:rPr>
              <w:t xml:space="preserve">request </w:t>
            </w:r>
            <w:del w:id="1281" w:author="Pivonka,Fran" w:date="2015-09-10T22:16:00Z">
              <w:r w:rsidDel="009021E1">
                <w:rPr>
                  <w:rFonts w:eastAsia="Times New Roman"/>
                  <w:lang w:val="en-US"/>
                </w:rPr>
                <w:delText xml:space="preserve">then </w:delText>
              </w:r>
            </w:del>
            <w:r>
              <w:rPr>
                <w:rFonts w:eastAsia="Times New Roman"/>
                <w:lang w:val="en-US"/>
              </w:rPr>
              <w:t xml:space="preserve">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w:t>
            </w:r>
            <w:ins w:id="1282" w:author="Pivonka,Fran" w:date="2015-09-10T22:17:00Z">
              <w:r w:rsidR="009021E1">
                <w:rPr>
                  <w:rFonts w:eastAsia="Times New Roman"/>
                  <w:lang w:val="en-US"/>
                </w:rPr>
                <w:t>.</w:t>
              </w:r>
            </w:ins>
            <w:del w:id="1283" w:author="Pivonka,Fran" w:date="2015-09-10T22:17:00Z">
              <w:r w:rsidDel="009021E1">
                <w:rPr>
                  <w:rFonts w:eastAsia="Times New Roman"/>
                  <w:lang w:val="en-US"/>
                </w:rPr>
                <w:delText>,</w:delText>
              </w:r>
            </w:del>
            <w:r>
              <w:rPr>
                <w:rFonts w:eastAsia="Times New Roman"/>
                <w:lang w:val="en-US"/>
              </w:rPr>
              <w:t xml:space="preserve"> </w:t>
            </w:r>
            <w:del w:id="1284" w:author="Pivonka,Fran" w:date="2015-09-10T22:17:00Z">
              <w:r w:rsidDel="009021E1">
                <w:rPr>
                  <w:rFonts w:eastAsia="Times New Roman"/>
                  <w:lang w:val="en-US"/>
                </w:rPr>
                <w:delText>if none</w:delText>
              </w:r>
            </w:del>
            <w:ins w:id="1285" w:author="Pivonka,Fran" w:date="2015-09-10T22:17:00Z">
              <w:r w:rsidR="009021E1">
                <w:rPr>
                  <w:rFonts w:eastAsia="Times New Roman"/>
                  <w:lang w:val="en-US"/>
                </w:rPr>
                <w:t>If no items are</w:t>
              </w:r>
            </w:ins>
            <w:r>
              <w:rPr>
                <w:rFonts w:eastAsia="Times New Roman"/>
                <w:lang w:val="en-US"/>
              </w:rPr>
              <w:t xml:space="preserv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37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w:t>
            </w:r>
            <w:ins w:id="1286" w:author="Pivonka,Fran" w:date="2015-09-10T22:19:00Z">
              <w:r w:rsidR="009021E1">
                <w:rPr>
                  <w:rFonts w:eastAsia="Times New Roman"/>
                  <w:lang w:val="en-US"/>
                </w:rPr>
                <w:t xml:space="preserve"> </w:t>
              </w:r>
            </w:ins>
            <w:del w:id="1287" w:author="Pivonka,Fran" w:date="2015-09-10T22:19:00Z">
              <w:r w:rsidDel="009021E1">
                <w:rPr>
                  <w:rFonts w:eastAsia="Times New Roman"/>
                  <w:lang w:val="en-US"/>
                </w:rPr>
                <w:delText xml:space="preserve">Response </w:delText>
              </w:r>
            </w:del>
            <w:ins w:id="1288" w:author="Pivonka,Fran" w:date="2015-09-10T22:19:00Z">
              <w:r w:rsidR="009021E1">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89" w:author="Pivonka,Fran" w:date="2015-09-10T22:19:00Z">
              <w:r w:rsidDel="009021E1">
                <w:rPr>
                  <w:rFonts w:eastAsia="Times New Roman"/>
                  <w:lang w:val="en-US"/>
                </w:rPr>
                <w:delText xml:space="preserve">Response </w:delText>
              </w:r>
            </w:del>
            <w:ins w:id="1290" w:author="Pivonka,Fran" w:date="2015-09-10T22:19:00Z">
              <w:r w:rsidR="009021E1">
                <w:rPr>
                  <w:rFonts w:eastAsia="Times New Roman"/>
                  <w:lang w:val="en-US"/>
                </w:rPr>
                <w:t xml:space="preserve">response </w:t>
              </w:r>
            </w:ins>
            <w:del w:id="1291" w:author="Pivonka,Fran" w:date="2015-09-10T22:19:00Z">
              <w:r w:rsidDel="009021E1">
                <w:rPr>
                  <w:rFonts w:eastAsia="Times New Roman"/>
                  <w:lang w:val="en-US"/>
                </w:rPr>
                <w:delText xml:space="preserve">Business </w:delText>
              </w:r>
            </w:del>
            <w:ins w:id="1292" w:author="Pivonka,Fran" w:date="2015-09-10T22:19:00Z">
              <w:r w:rsidR="009021E1">
                <w:rPr>
                  <w:rFonts w:eastAsia="Times New Roman"/>
                  <w:lang w:val="en-US"/>
                </w:rPr>
                <w:t xml:space="preserve">business </w:t>
              </w:r>
            </w:ins>
            <w:del w:id="1293" w:author="Pivonka,Fran" w:date="2015-09-10T22:19:00Z">
              <w:r w:rsidDel="009021E1">
                <w:rPr>
                  <w:rFonts w:eastAsia="Times New Roman"/>
                  <w:lang w:val="en-US"/>
                </w:rPr>
                <w:delText>Identifier</w:delText>
              </w:r>
            </w:del>
            <w:ins w:id="1294" w:author="Pivonka,Fran" w:date="2015-09-10T22:19:00Z">
              <w:r w:rsidR="009021E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ins w:id="1295" w:author="Pivonka,Fran" w:date="2015-09-10T22:19:00Z">
              <w:r w:rsidR="009021E1">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296" w:author="Pivonka,Fran" w:date="2015-09-10T22:22:00Z">
              <w:r w:rsidDel="009021E1">
                <w:rPr>
                  <w:rFonts w:eastAsia="Times New Roman"/>
                  <w:lang w:val="en-US"/>
                </w:rPr>
                <w:delText>Message</w:delText>
              </w:r>
            </w:del>
            <w:ins w:id="1297" w:author="Pivonka,Fran" w:date="2015-09-10T22:22:00Z">
              <w:r w:rsidR="009021E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98" w:author="Pivonka,Fran" w:date="2015-09-10T22:24:00Z">
              <w:r w:rsidDel="009021E1">
                <w:rPr>
                  <w:rFonts w:eastAsia="Times New Roman"/>
                  <w:lang w:val="en-US"/>
                </w:rPr>
                <w:delText xml:space="preserve">, </w:delText>
              </w:r>
            </w:del>
            <w:ins w:id="1299" w:author="Pivonka,Fran" w:date="2015-09-10T22:24:00Z">
              <w:r w:rsidR="009021E1">
                <w:rPr>
                  <w:rFonts w:eastAsia="Times New Roman"/>
                  <w:lang w:val="en-US"/>
                </w:rPr>
                <w:t xml:space="preserve">. The resource version </w:t>
              </w:r>
            </w:ins>
            <w:r>
              <w:rPr>
                <w:rFonts w:eastAsia="Times New Roman"/>
                <w:lang w:val="en-US"/>
              </w:rPr>
              <w:t xml:space="preserve">may be </w:t>
            </w:r>
            <w:ins w:id="1300" w:author="Pivonka,Fran" w:date="2015-09-10T22:24:00Z">
              <w:r w:rsidR="009021E1">
                <w:rPr>
                  <w:rFonts w:eastAsia="Times New Roman"/>
                  <w:lang w:val="en-US"/>
                </w:rPr>
                <w:t xml:space="preserve">a </w:t>
              </w:r>
            </w:ins>
            <w:r>
              <w:rPr>
                <w:rFonts w:eastAsia="Times New Roman"/>
                <w:lang w:val="en-US"/>
              </w:rPr>
              <w:t xml:space="preserve">business </w:t>
            </w:r>
            <w:del w:id="1301" w:author="Pivonka,Fran" w:date="2015-09-10T22:24:00Z">
              <w:r w:rsidDel="009021E1">
                <w:rPr>
                  <w:rFonts w:eastAsia="Times New Roman"/>
                  <w:lang w:val="en-US"/>
                </w:rPr>
                <w:delText xml:space="preserve">version </w:delText>
              </w:r>
            </w:del>
            <w:r>
              <w:rPr>
                <w:rFonts w:eastAsia="Times New Roman"/>
                <w:lang w:val="en-US"/>
              </w:rPr>
              <w:t xml:space="preserve">or standard </w:t>
            </w:r>
            <w:del w:id="1302" w:author="Pivonka,Fran" w:date="2015-09-10T22:24:00Z">
              <w:r w:rsidDel="009021E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303" w:author="Pivonka,Fran" w:date="2015-09-10T22:24:00Z">
              <w:r w:rsidDel="006C7D4B">
                <w:rPr>
                  <w:rFonts w:eastAsia="Times New Roman"/>
                  <w:lang w:val="en-US"/>
                </w:rPr>
                <w:delText xml:space="preserve">processable </w:delText>
              </w:r>
            </w:del>
            <w:ins w:id="1304" w:author="Pivonka,Fran" w:date="2015-09-10T22:24:00Z">
              <w:r w:rsidR="006C7D4B">
                <w:rPr>
                  <w:rFonts w:eastAsia="Times New Roman"/>
                  <w:lang w:val="en-US"/>
                </w:rPr>
                <w:t xml:space="preserve">able to be processed </w:t>
              </w:r>
            </w:ins>
            <w:r>
              <w:rPr>
                <w:rFonts w:eastAsia="Times New Roman"/>
                <w:lang w:val="en-US"/>
              </w:rPr>
              <w:t xml:space="preserve">by the originating system </w:t>
            </w:r>
            <w:del w:id="1305" w:author="Pivonka,Fran" w:date="2015-09-10T22:25:00Z">
              <w:r w:rsidDel="006C7D4B">
                <w:rPr>
                  <w:rFonts w:eastAsia="Times New Roman"/>
                  <w:lang w:val="en-US"/>
                </w:rPr>
                <w:delText xml:space="preserve">may </w:delText>
              </w:r>
            </w:del>
            <w:ins w:id="1306" w:author="Pivonka,Fran" w:date="2015-09-10T22:25:00Z">
              <w:r w:rsidR="006C7D4B">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307" w:author="Pivonka,Fran" w:date="2015-09-10T22:25:00Z">
              <w:r w:rsidR="006C7D4B">
                <w:rPr>
                  <w:rFonts w:eastAsia="Times New Roman"/>
                  <w:lang w:val="en-US"/>
                </w:rPr>
                <w:t>.</w:t>
              </w:r>
            </w:ins>
            <w:del w:id="1308" w:author="Pivonka,Fran" w:date="2015-09-10T22:25:00Z">
              <w:r w:rsidDel="006C7D4B">
                <w:rPr>
                  <w:rFonts w:eastAsia="Times New Roman"/>
                  <w:lang w:val="en-US"/>
                </w:rPr>
                <w:delText>,</w:delText>
              </w:r>
            </w:del>
            <w:ins w:id="1309" w:author="Pivonka,Fran" w:date="2015-09-10T22:25:00Z">
              <w:r w:rsidR="006C7D4B">
                <w:rPr>
                  <w:rFonts w:eastAsia="Times New Roman"/>
                  <w:lang w:val="en-US"/>
                </w:rPr>
                <w:t>The original version</w:t>
              </w:r>
            </w:ins>
            <w:r>
              <w:rPr>
                <w:rFonts w:eastAsia="Times New Roman"/>
                <w:lang w:val="en-US"/>
              </w:rPr>
              <w:t xml:space="preserve"> may be </w:t>
            </w:r>
            <w:ins w:id="1310" w:author="Pivonka,Fran" w:date="2015-09-10T22:25:00Z">
              <w:r w:rsidR="006C7D4B">
                <w:rPr>
                  <w:rFonts w:eastAsia="Times New Roman"/>
                  <w:lang w:val="en-US"/>
                </w:rPr>
                <w:t xml:space="preserve">a </w:t>
              </w:r>
            </w:ins>
            <w:r>
              <w:rPr>
                <w:rFonts w:eastAsia="Times New Roman"/>
                <w:lang w:val="en-US"/>
              </w:rPr>
              <w:t xml:space="preserve">business </w:t>
            </w:r>
            <w:del w:id="1311" w:author="Pivonka,Fran" w:date="2015-09-10T22:25:00Z">
              <w:r w:rsidDel="006C7D4B">
                <w:rPr>
                  <w:rFonts w:eastAsia="Times New Roman"/>
                  <w:lang w:val="en-US"/>
                </w:rPr>
                <w:delText xml:space="preserve">version </w:delText>
              </w:r>
            </w:del>
            <w:r>
              <w:rPr>
                <w:rFonts w:eastAsia="Times New Roman"/>
                <w:lang w:val="en-US"/>
              </w:rPr>
              <w:t xml:space="preserve">or standard </w:t>
            </w:r>
            <w:del w:id="1312" w:author="Pivonka,Fran" w:date="2015-09-10T22:25:00Z">
              <w:r w:rsidDel="006C7D4B">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Authoring </w:t>
            </w:r>
            <w:del w:id="1313" w:author="Pivonka,Fran" w:date="2015-09-10T22:25:00Z">
              <w:r w:rsidDel="006C7D4B">
                <w:rPr>
                  <w:rFonts w:eastAsia="Times New Roman"/>
                  <w:lang w:val="en-US"/>
                </w:rPr>
                <w:delText>Organization</w:delText>
              </w:r>
            </w:del>
            <w:ins w:id="1314" w:author="Pivonka,Fran" w:date="2015-09-10T22:25:00Z">
              <w:r w:rsidR="006C7D4B">
                <w:rPr>
                  <w:rFonts w:eastAsia="Times New Roman"/>
                  <w:lang w:val="en-US"/>
                </w:rPr>
                <w:t>organization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15" w:author="Pivonka,Fran" w:date="2015-09-10T22:26:00Z">
              <w:r w:rsidDel="006C7D4B">
                <w:rPr>
                  <w:rFonts w:eastAsia="Times New Roman"/>
                  <w:lang w:val="en-US"/>
                </w:rPr>
                <w:delText xml:space="preserve">who </w:delText>
              </w:r>
            </w:del>
            <w:ins w:id="1316" w:author="Pivonka,Fran" w:date="2015-09-10T22:26:00Z">
              <w:r w:rsidR="006C7D4B">
                <w:rPr>
                  <w:rFonts w:eastAsia="Times New Roman"/>
                  <w:lang w:val="en-US"/>
                </w:rPr>
                <w:t xml:space="preserve">that </w:t>
              </w:r>
            </w:ins>
            <w:r>
              <w:rPr>
                <w:rFonts w:eastAsia="Times New Roman"/>
                <w:lang w:val="en-US"/>
              </w:rPr>
              <w:t>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317" w:author="Pivonka,Fran" w:date="2015-09-10T21:16: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18" w:author="Pivonka,Fran" w:date="2015-09-10T22:26:00Z">
              <w:r w:rsidDel="006C7D4B">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319" w:author="Pivonka,Fran" w:date="2015-09-10T22:26:00Z">
              <w:r w:rsidDel="006C7D4B">
                <w:rPr>
                  <w:rFonts w:eastAsia="Times New Roman"/>
                  <w:lang w:val="en-US"/>
                </w:rPr>
                <w:delText xml:space="preserve">Form </w:delText>
              </w:r>
            </w:del>
            <w:ins w:id="1320" w:author="Pivonka,Fran" w:date="2015-09-10T22:26:00Z">
              <w:r w:rsidR="006C7D4B">
                <w:rPr>
                  <w:rFonts w:eastAsia="Times New Roman"/>
                  <w:lang w:val="en-US"/>
                </w:rPr>
                <w:t xml:space="preserve">form </w:t>
              </w:r>
            </w:ins>
            <w:del w:id="1321" w:author="Pivonka,Fran" w:date="2015-09-10T22:26:00Z">
              <w:r w:rsidDel="006C7D4B">
                <w:rPr>
                  <w:rFonts w:eastAsia="Times New Roman"/>
                  <w:lang w:val="en-US"/>
                </w:rPr>
                <w:delText>Identifier</w:delText>
              </w:r>
            </w:del>
            <w:ins w:id="1322" w:author="Pivonka,Fran" w:date="2015-09-10T22:26:00Z">
              <w:r w:rsidR="006C7D4B">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ins w:id="1323" w:author="Pivonka,Fran" w:date="2015-09-10T22:26:00Z">
              <w:r w:rsidR="006C7D4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Prescription for </w:t>
            </w:r>
            <w:del w:id="1324" w:author="Pivonka,Fran" w:date="2015-09-10T22:35:00Z">
              <w:r w:rsidDel="00797839">
                <w:rPr>
                  <w:rFonts w:eastAsia="Times New Roman"/>
                  <w:lang w:val="en-US"/>
                </w:rPr>
                <w:delText xml:space="preserve">Vision </w:delText>
              </w:r>
            </w:del>
            <w:ins w:id="1325" w:author="Pivonka,Fran" w:date="2015-09-10T22:35:00Z">
              <w:r w:rsidR="00797839">
                <w:rPr>
                  <w:rFonts w:eastAsia="Times New Roman"/>
                  <w:lang w:val="en-US"/>
                </w:rPr>
                <w:t xml:space="preserve">vision </w:t>
              </w:r>
            </w:ins>
            <w:r>
              <w:rPr>
                <w:rFonts w:eastAsia="Times New Roman"/>
                <w:lang w:val="en-US"/>
              </w:rPr>
              <w:t>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resource representing the person to whom the </w:t>
            </w:r>
            <w:del w:id="1326" w:author="Pivonka,Fran" w:date="2015-09-10T22:35:00Z">
              <w:r w:rsidDel="00797839">
                <w:rPr>
                  <w:rFonts w:eastAsia="Times New Roman"/>
                  <w:lang w:val="en-US"/>
                </w:rPr>
                <w:delText xml:space="preserve">Vision </w:delText>
              </w:r>
            </w:del>
            <w:ins w:id="1327" w:author="Pivonka,Fran" w:date="2015-09-10T22:35:00Z">
              <w:r w:rsidR="00797839">
                <w:rPr>
                  <w:rFonts w:eastAsia="Times New Roman"/>
                  <w:lang w:val="en-US"/>
                </w:rPr>
                <w:t xml:space="preserve">vision </w:t>
              </w:r>
            </w:ins>
            <w:r>
              <w:rPr>
                <w:rFonts w:eastAsia="Times New Roman"/>
                <w:lang w:val="en-US"/>
              </w:rPr>
              <w:t>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authorizes the </w:t>
            </w:r>
            <w:del w:id="1328" w:author="Pivonka,Fran" w:date="2015-09-10T22:36:00Z">
              <w:r w:rsidDel="00797839">
                <w:rPr>
                  <w:rFonts w:eastAsia="Times New Roman"/>
                  <w:lang w:val="en-US"/>
                </w:rPr>
                <w:delText xml:space="preserve">Vision </w:delText>
              </w:r>
            </w:del>
            <w:ins w:id="1329" w:author="Pivonka,Fran" w:date="2015-09-10T22:36:00Z">
              <w:r w:rsidR="00797839">
                <w:rPr>
                  <w:rFonts w:eastAsia="Times New Roman"/>
                  <w:lang w:val="en-US"/>
                </w:rPr>
                <w:t xml:space="preserve">vision </w:t>
              </w:r>
            </w:ins>
            <w:r>
              <w:rPr>
                <w:rFonts w:eastAsia="Times New Roman"/>
                <w:lang w:val="en-US"/>
              </w:rPr>
              <w:t>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type of </w:t>
            </w:r>
            <w:del w:id="1330" w:author="Pivonka,Fran" w:date="2015-09-10T22:37:00Z">
              <w:r w:rsidDel="007325AF">
                <w:rPr>
                  <w:rFonts w:eastAsia="Times New Roman"/>
                  <w:lang w:val="en-US"/>
                </w:rPr>
                <w:delText xml:space="preserve">Vision </w:delText>
              </w:r>
            </w:del>
            <w:ins w:id="1331" w:author="Pivonka,Fran" w:date="2015-09-10T22:37:00Z">
              <w:r w:rsidR="007325AF">
                <w:rPr>
                  <w:rFonts w:eastAsia="Times New Roman"/>
                  <w:lang w:val="en-US"/>
                </w:rPr>
                <w:t xml:space="preserve">vision </w:t>
              </w:r>
            </w:ins>
            <w:r>
              <w:rPr>
                <w:rFonts w:eastAsia="Times New Roman"/>
                <w:lang w:val="en-US"/>
              </w:rPr>
              <w:t>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w:t>
            </w:r>
            <w:del w:id="1332" w:author="Pivonka,Fran" w:date="2015-09-10T22:38:00Z">
              <w:r w:rsidDel="007325AF">
                <w:rPr>
                  <w:rFonts w:eastAsia="Times New Roman"/>
                  <w:lang w:val="en-US"/>
                </w:rPr>
                <w:delText xml:space="preserve">Vision </w:delText>
              </w:r>
            </w:del>
            <w:ins w:id="1333" w:author="Pivonka,Fran" w:date="2015-09-10T22:38:00Z">
              <w:r w:rsidR="007325AF">
                <w:rPr>
                  <w:rFonts w:eastAsia="Times New Roman"/>
                  <w:lang w:val="en-US"/>
                </w:rPr>
                <w:t xml:space="preserve">vision </w:t>
              </w:r>
            </w:ins>
            <w:r>
              <w:rPr>
                <w:rFonts w:eastAsia="Times New Roman"/>
                <w:lang w:val="en-US"/>
              </w:rPr>
              <w:t>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34" w:author="Pivonka,Fran" w:date="2015-09-10T22:39:00Z">
              <w:r w:rsidDel="007325AF">
                <w:rPr>
                  <w:rFonts w:eastAsia="Times New Roman"/>
                  <w:lang w:val="en-US"/>
                </w:rPr>
                <w:delText xml:space="preserve">Lens </w:delText>
              </w:r>
            </w:del>
            <w:ins w:id="1335" w:author="Pivonka,Fran" w:date="2015-09-10T22:39:00Z">
              <w:r w:rsidR="007325AF">
                <w:rPr>
                  <w:rFonts w:eastAsia="Times New Roman"/>
                  <w:lang w:val="en-US"/>
                </w:rPr>
                <w:t xml:space="preserve">lens </w:t>
              </w:r>
            </w:ins>
            <w:r>
              <w:rPr>
                <w:rFonts w:eastAsia="Times New Roman"/>
                <w:lang w:val="en-US"/>
              </w:rPr>
              <w:t>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Back </w:t>
            </w:r>
            <w:del w:id="1336" w:author="Pivonka,Fran" w:date="2015-09-10T22:39:00Z">
              <w:r w:rsidDel="007325AF">
                <w:rPr>
                  <w:rFonts w:eastAsia="Times New Roman"/>
                  <w:lang w:val="en-US"/>
                </w:rPr>
                <w:delText xml:space="preserve">Curvature </w:delText>
              </w:r>
            </w:del>
            <w:ins w:id="1337" w:author="Pivonka,Fran" w:date="2015-09-10T22:39:00Z">
              <w:r w:rsidR="007325AF">
                <w:rPr>
                  <w:rFonts w:eastAsia="Times New Roman"/>
                  <w:lang w:val="en-US"/>
                </w:rPr>
                <w:t xml:space="preserve">curvature </w:t>
              </w:r>
            </w:ins>
            <w:r>
              <w:rPr>
                <w:rFonts w:eastAsia="Times New Roman"/>
                <w:lang w:val="en-US"/>
              </w:rPr>
              <w:t>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38" w:author="Pivonka,Fran" w:date="2015-09-10T22:45:00Z">
              <w:r w:rsidDel="007D7324">
                <w:rPr>
                  <w:rFonts w:eastAsia="Times New Roman"/>
                  <w:lang w:val="en-US"/>
                </w:rPr>
                <w:delText xml:space="preserve">Lens </w:delText>
              </w:r>
            </w:del>
            <w:ins w:id="1339" w:author="Pivonka,Fran" w:date="2015-09-10T22:45:00Z">
              <w:r w:rsidR="007D7324">
                <w:rPr>
                  <w:rFonts w:eastAsia="Times New Roman"/>
                  <w:lang w:val="en-US"/>
                </w:rPr>
                <w:t xml:space="preserve">lens </w:t>
              </w:r>
            </w:ins>
            <w:r>
              <w:rPr>
                <w:rFonts w:eastAsia="Times New Roman"/>
                <w:lang w:val="en-US"/>
              </w:rPr>
              <w:t>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40"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41"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21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w:t>
            </w:r>
            <w:r>
              <w:rPr>
                <w:rFonts w:eastAsia="Times New Roman"/>
                <w:lang w:val="en-US"/>
              </w:rPr>
              <w:lastRenderedPageBreak/>
              <w:t xml:space="preserve">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A31E2">
            <w:pPr>
              <w:rPr>
                <w:rFonts w:eastAsia="Times New Roman"/>
                <w:lang w:val="en-US"/>
              </w:rPr>
            </w:pPr>
            <w:r>
              <w:rPr>
                <w:rFonts w:eastAsia="Times New Roman"/>
                <w:lang w:val="en-US"/>
              </w:rPr>
              <w:t xml:space="preserve">Describes the link to the parent resource. For example: </w:t>
            </w:r>
            <w:del w:id="1342" w:author="Pivonka,Fran" w:date="2015-09-11T09:50:00Z">
              <w:r w:rsidDel="00CD11E7">
                <w:rPr>
                  <w:rFonts w:eastAsia="Times New Roman"/>
                  <w:lang w:val="en-US"/>
                </w:rPr>
                <w:delText xml:space="preserve">Channel </w:delText>
              </w:r>
            </w:del>
            <w:ins w:id="1343" w:author="Pivonka,Fran" w:date="2015-09-11T09:50:00Z">
              <w:r w:rsidR="00CD11E7">
                <w:rPr>
                  <w:rFonts w:eastAsia="Times New Roman"/>
                  <w:lang w:val="en-US"/>
                </w:rPr>
                <w:lastRenderedPageBreak/>
                <w:t xml:space="preserve">channel </w:t>
              </w:r>
            </w:ins>
            <w:r>
              <w:rPr>
                <w:rFonts w:eastAsia="Times New Roman"/>
                <w:lang w:val="en-US"/>
              </w:rPr>
              <w:t>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current operational status of the device. For example: </w:t>
            </w:r>
            <w:del w:id="1344" w:author="Pivonka,Fran" w:date="2015-09-11T09:46:00Z">
              <w:r w:rsidDel="00CD11E7">
                <w:rPr>
                  <w:rFonts w:eastAsia="Times New Roman"/>
                  <w:lang w:val="en-US"/>
                </w:rPr>
                <w:delText>On</w:delText>
              </w:r>
            </w:del>
            <w:ins w:id="1345" w:author="Pivonka,Fran" w:date="2015-09-11T09:46:00Z">
              <w:r w:rsidR="00CD11E7">
                <w:rPr>
                  <w:rFonts w:eastAsia="Times New Roman"/>
                  <w:lang w:val="en-US"/>
                </w:rPr>
                <w:t>on</w:t>
              </w:r>
            </w:ins>
            <w:r>
              <w:rPr>
                <w:rFonts w:eastAsia="Times New Roman"/>
                <w:lang w:val="en-US"/>
              </w:rPr>
              <w:t xml:space="preserve">, </w:t>
            </w:r>
            <w:del w:id="1346" w:author="Pivonka,Fran" w:date="2015-09-11T09:46:00Z">
              <w:r w:rsidDel="00CD11E7">
                <w:rPr>
                  <w:rFonts w:eastAsia="Times New Roman"/>
                  <w:lang w:val="en-US"/>
                </w:rPr>
                <w:delText>Off</w:delText>
              </w:r>
            </w:del>
            <w:ins w:id="1347" w:author="Pivonka,Fran" w:date="2015-09-11T09:46:00Z">
              <w:r w:rsidR="00CD11E7">
                <w:rPr>
                  <w:rFonts w:eastAsia="Times New Roman"/>
                  <w:lang w:val="en-US"/>
                </w:rPr>
                <w:t>off</w:t>
              </w:r>
            </w:ins>
            <w:r>
              <w:rPr>
                <w:rFonts w:eastAsia="Times New Roman"/>
                <w:lang w:val="en-US"/>
              </w:rPr>
              <w:t xml:space="preserve">, </w:t>
            </w:r>
            <w:del w:id="1348" w:author="Pivonka,Fran" w:date="2015-09-11T09:46:00Z">
              <w:r w:rsidDel="00CD11E7">
                <w:rPr>
                  <w:rFonts w:eastAsia="Times New Roman"/>
                  <w:lang w:val="en-US"/>
                </w:rPr>
                <w:delText>Standby</w:delText>
              </w:r>
            </w:del>
            <w:ins w:id="1349" w:author="Pivonka,Fran" w:date="2015-09-11T09:46:00Z">
              <w:r w:rsidR="00CD11E7">
                <w:rPr>
                  <w:rFonts w:eastAsia="Times New Roman"/>
                  <w:lang w:val="en-US"/>
                </w:rPr>
                <w:t>standby</w:t>
              </w:r>
            </w:ins>
            <w:r>
              <w:rPr>
                <w:rFonts w:eastAsia="Times New Roman"/>
                <w:lang w:val="en-US"/>
              </w:rPr>
              <w:t>,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w:t>
            </w:r>
            <w:ins w:id="1350" w:author="Pivonka,Fran" w:date="2015-09-10T22:49:00Z">
              <w:r w:rsidR="0000379A">
                <w:rPr>
                  <w:rFonts w:eastAsia="Times New Roman"/>
                  <w:lang w:val="en-US"/>
                </w:rPr>
                <w:t xml:space="preserve"> </w:t>
              </w:r>
            </w:ins>
            <w:del w:id="1351" w:author="Pivonka,Fran" w:date="2015-09-10T22:50:00Z">
              <w:r w:rsidDel="0000379A">
                <w:rPr>
                  <w:rFonts w:eastAsia="Times New Roman"/>
                  <w:lang w:val="en-US"/>
                </w:rPr>
                <w:delText xml:space="preserve">Status </w:delText>
              </w:r>
            </w:del>
            <w:ins w:id="1352" w:author="Pivonka,Fran" w:date="2015-09-10T22:50:00Z">
              <w:r w:rsidR="0000379A">
                <w:rPr>
                  <w:rFonts w:eastAsia="Times New Roman"/>
                  <w:lang w:val="en-US"/>
                </w:rPr>
                <w:t xml:space="preserve">status </w:t>
              </w:r>
            </w:ins>
            <w:r>
              <w:rPr>
                <w:rFonts w:eastAsia="Times New Roman"/>
                <w:lang w:val="en-US"/>
              </w:rPr>
              <w:t xml:space="preserve">for the MDS, VMD, or </w:t>
            </w:r>
            <w:del w:id="1353" w:author="Pivonka,Fran" w:date="2015-09-11T09:48:00Z">
              <w:r w:rsidDel="00CD11E7">
                <w:rPr>
                  <w:rFonts w:eastAsia="Times New Roman"/>
                  <w:lang w:val="en-US"/>
                </w:rPr>
                <w:delText xml:space="preserve">Channel </w:delText>
              </w:r>
            </w:del>
            <w:ins w:id="1354" w:author="Pivonka,Fran" w:date="2015-09-11T09:48:00Z">
              <w:r w:rsidR="00CD11E7">
                <w:rPr>
                  <w:rFonts w:eastAsia="Times New Roman"/>
                  <w:lang w:val="en-US"/>
                </w:rPr>
                <w:t xml:space="preserve">channel </w:t>
              </w:r>
            </w:ins>
            <w:r>
              <w:rPr>
                <w:rFonts w:eastAsia="Times New Roman"/>
                <w:lang w:val="en-US"/>
              </w:rPr>
              <w:t xml:space="preserve">will be bound to a specific </w:t>
            </w:r>
            <w:del w:id="1355" w:author="Pivonka,Fran" w:date="2015-09-10T22:50:00Z">
              <w:r w:rsidDel="0000379A">
                <w:rPr>
                  <w:rFonts w:eastAsia="Times New Roman"/>
                  <w:lang w:val="en-US"/>
                </w:rPr>
                <w:delText xml:space="preserve">ValueSet </w:delText>
              </w:r>
            </w:del>
            <w:ins w:id="1356" w:author="Pivonka,Fran" w:date="2015-09-10T22:50:00Z">
              <w:r w:rsidR="0000379A">
                <w:rPr>
                  <w:rFonts w:eastAsia="Times New Roman"/>
                  <w:lang w:val="en-US"/>
                </w:rPr>
                <w:t xml:space="preserve">value set </w:t>
              </w:r>
            </w:ins>
            <w:r>
              <w:rPr>
                <w:rFonts w:eastAsia="Times New Roman"/>
                <w:lang w:val="en-US"/>
              </w:rPr>
              <w:t>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ins w:id="1357" w:author="Pivonka,Fran" w:date="2015-09-10T22:50:00Z">
              <w:r w:rsidR="0000379A">
                <w:rPr>
                  <w:rFonts w:eastAsia="Times New Roman"/>
                  <w:lang w:val="en-US"/>
                </w:rPr>
                <w:t>.</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Production specification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w:t>
            </w:r>
            <w:del w:id="1358" w:author="Pivonka,Fran" w:date="2015-09-10T23:08:00Z">
              <w:r w:rsidDel="00D16AC2">
                <w:rPr>
                  <w:rFonts w:eastAsia="Times New Roman"/>
                  <w:lang w:val="en-US"/>
                </w:rPr>
                <w:delText xml:space="preserve">be </w:delText>
              </w:r>
            </w:del>
            <w:r>
              <w:rPr>
                <w:rFonts w:eastAsia="Times New Roman"/>
                <w:lang w:val="en-US"/>
              </w:rPr>
              <w:t>refer</w:t>
            </w:r>
            <w:del w:id="1359" w:author="Pivonka,Fran" w:date="2015-09-10T23:09:00Z">
              <w:r w:rsidDel="00D16AC2">
                <w:rPr>
                  <w:rFonts w:eastAsia="Times New Roman"/>
                  <w:lang w:val="en-US"/>
                </w:rPr>
                <w:delText>red</w:delText>
              </w:r>
            </w:del>
            <w:r>
              <w:rPr>
                <w:rFonts w:eastAsia="Times New Roman"/>
                <w:lang w:val="en-US"/>
              </w:rPr>
              <w:t xml:space="preserve"> to either GDMN (nomenclature system supported by FDA Global UDI Database) or </w:t>
            </w:r>
            <w:del w:id="1360" w:author="Pivonka,Fran" w:date="2015-09-10T23:08:00Z">
              <w:r w:rsidDel="00D16AC2">
                <w:rPr>
                  <w:rFonts w:eastAsia="Times New Roman"/>
                  <w:lang w:val="en-US"/>
                </w:rPr>
                <w:delText xml:space="preserve">preferable </w:delText>
              </w:r>
            </w:del>
            <w:r>
              <w:rPr>
                <w:rFonts w:eastAsia="Times New Roman"/>
                <w:lang w:val="en-US"/>
              </w:rPr>
              <w:t>RTMMS coding system</w:t>
            </w:r>
            <w:ins w:id="1361" w:author="Pivonka,Fran" w:date="2015-09-10T23:08:00Z">
              <w:r w:rsidR="00D16AC2">
                <w:rPr>
                  <w:rFonts w:eastAsia="Times New Roman"/>
                  <w:lang w:val="en-US"/>
                </w:rPr>
                <w:t xml:space="preserve"> (preferable)</w:t>
              </w:r>
            </w:ins>
            <w:r>
              <w:rPr>
                <w:rFonts w:eastAsia="Times New Roman"/>
                <w:lang w:val="en-US"/>
              </w:rPr>
              <w:t xml:space="preserv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of this </w:t>
            </w:r>
            <w:del w:id="1362" w:author="Pivonka,Fran" w:date="2015-09-10T23:08:00Z">
              <w:r w:rsidDel="00D16AC2">
                <w:rPr>
                  <w:rFonts w:eastAsia="Times New Roman"/>
                  <w:lang w:val="en-US"/>
                </w:rPr>
                <w:delText>DeviceMetric</w:delText>
              </w:r>
            </w:del>
            <w:ins w:id="1363" w:author="Pivonka,Fran" w:date="2015-09-10T23:08:00Z">
              <w:r w:rsidR="00D16AC2">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DeviceMetric.unit can </w:t>
            </w:r>
            <w:del w:id="1364" w:author="Pivonka,Fran" w:date="2015-09-10T23:05:00Z">
              <w:r w:rsidDel="00D16AC2">
                <w:rPr>
                  <w:rFonts w:eastAsia="Times New Roman"/>
                  <w:lang w:val="en-US"/>
                </w:rPr>
                <w:delText xml:space="preserve">be </w:delText>
              </w:r>
            </w:del>
            <w:r>
              <w:rPr>
                <w:rFonts w:eastAsia="Times New Roman"/>
                <w:lang w:val="en-US"/>
              </w:rPr>
              <w:t>refer</w:t>
            </w:r>
            <w:del w:id="1365" w:author="Pivonka,Fran" w:date="2015-09-10T23:05:00Z">
              <w:r w:rsidDel="00D16AC2">
                <w:rPr>
                  <w:rFonts w:eastAsia="Times New Roman"/>
                  <w:lang w:val="en-US"/>
                </w:rPr>
                <w:delText>red</w:delText>
              </w:r>
            </w:del>
            <w:r>
              <w:rPr>
                <w:rFonts w:eastAsia="Times New Roman"/>
                <w:lang w:val="en-US"/>
              </w:rPr>
              <w:t xml:space="preserve"> to either UCUM or </w:t>
            </w:r>
            <w:del w:id="1366" w:author="Pivonka,Fran" w:date="2015-09-10T23:05:00Z">
              <w:r w:rsidDel="00D16AC2">
                <w:rPr>
                  <w:rFonts w:eastAsia="Times New Roman"/>
                  <w:lang w:val="en-US"/>
                </w:rPr>
                <w:delText xml:space="preserve">preferable </w:delText>
              </w:r>
            </w:del>
            <w:r>
              <w:rPr>
                <w:rFonts w:eastAsia="Times New Roman"/>
                <w:lang w:val="en-US"/>
              </w:rPr>
              <w:t>RTMMS coding system</w:t>
            </w:r>
            <w:ins w:id="1367" w:author="Pivonka,Fran" w:date="2015-09-10T23:05:00Z">
              <w:r w:rsidR="00D16AC2">
                <w:rPr>
                  <w:rFonts w:eastAsia="Times New Roman"/>
                  <w:lang w:val="en-US"/>
                </w:rPr>
                <w:t xml:space="preserve"> (preferable)</w:t>
              </w:r>
            </w:ins>
            <w:r>
              <w:rPr>
                <w:rFonts w:eastAsia="Times New Roman"/>
                <w:lang w:val="en-US"/>
              </w:rPr>
              <w: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w:t>
            </w:r>
            <w:del w:id="1368" w:author="Pivonka,Fran" w:date="2015-09-10T22:55:00Z">
              <w:r w:rsidDel="00270DAF">
                <w:rPr>
                  <w:rFonts w:eastAsia="Times New Roman"/>
                  <w:lang w:val="en-US"/>
                </w:rPr>
                <w:delText>Device</w:delText>
              </w:r>
            </w:del>
            <w:ins w:id="1369" w:author="Pivonka,Fran" w:date="2015-09-10T22:55:00Z">
              <w:r w:rsidR="00270DAF">
                <w:rPr>
                  <w:rFonts w:eastAsia="Times New Roman"/>
                  <w:lang w:val="en-US"/>
                </w:rPr>
                <w:t>device</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w:t>
            </w:r>
            <w:del w:id="1370" w:author="Pivonka,Fran" w:date="2015-09-10T22:55:00Z">
              <w:r w:rsidDel="00270DAF">
                <w:rPr>
                  <w:rFonts w:eastAsia="Times New Roman"/>
                  <w:lang w:val="en-US"/>
                </w:rPr>
                <w:delText xml:space="preserve">Device </w:delText>
              </w:r>
            </w:del>
            <w:ins w:id="1371" w:author="Pivonka,Fran" w:date="2015-09-10T22:55:00Z">
              <w:r w:rsidR="00270DAF">
                <w:rPr>
                  <w:rFonts w:eastAsia="Times New Roman"/>
                  <w:lang w:val="en-US"/>
                </w:rPr>
                <w:t xml:space="preserve">device </w:t>
              </w:r>
            </w:ins>
            <w:r>
              <w:rPr>
                <w:rFonts w:eastAsia="Times New Roman"/>
                <w:lang w:val="en-US"/>
              </w:rPr>
              <w:t xml:space="preserve">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and </w:t>
            </w:r>
            <w:del w:id="1372" w:author="Pivonka,Fran" w:date="2015-09-10T23:18:00Z">
              <w:r w:rsidDel="004825BF">
                <w:rPr>
                  <w:rFonts w:eastAsia="Times New Roman"/>
                  <w:lang w:val="en-US"/>
                </w:rPr>
                <w:delText xml:space="preserve">that </w:delText>
              </w:r>
            </w:del>
            <w:r>
              <w:rPr>
                <w:rFonts w:eastAsia="Times New Roman"/>
                <w:lang w:val="en-US"/>
              </w:rPr>
              <w:t>provide</w:t>
            </w:r>
            <w:ins w:id="1373" w:author="Pivonka,Fran" w:date="2015-09-10T23:18:00Z">
              <w:r w:rsidR="004825BF">
                <w:rPr>
                  <w:rFonts w:eastAsia="Times New Roman"/>
                  <w:lang w:val="en-US"/>
                </w:rPr>
                <w:t>s</w:t>
              </w:r>
            </w:ins>
            <w:r>
              <w:rPr>
                <w:rFonts w:eastAsia="Times New Roman"/>
                <w:lang w:val="en-US"/>
              </w:rPr>
              <w:t xml:space="preserve"> information about the location </w:t>
            </w:r>
            <w:del w:id="1374" w:author="Pivonka,Fran" w:date="2015-09-10T23:18:00Z">
              <w:r w:rsidDel="004825BF">
                <w:rPr>
                  <w:rFonts w:eastAsia="Times New Roman"/>
                  <w:lang w:val="en-US"/>
                </w:rPr>
                <w:delText xml:space="preserve">of this DeviceMetric </w:delText>
              </w:r>
            </w:del>
            <w:r>
              <w:rPr>
                <w:rFonts w:eastAsia="Times New Roman"/>
                <w:lang w:val="en-US"/>
              </w:rPr>
              <w:t xml:space="preserve">in the containment structure of the parent </w:t>
            </w:r>
            <w:del w:id="1375" w:author="Pivonka,Fran" w:date="2015-09-10T23:18:00Z">
              <w:r w:rsidDel="004825BF">
                <w:rPr>
                  <w:rFonts w:eastAsia="Times New Roman"/>
                  <w:lang w:val="en-US"/>
                </w:rPr>
                <w:delText>Device</w:delText>
              </w:r>
            </w:del>
            <w:ins w:id="1376" w:author="Pivonka,Fran" w:date="2015-09-10T23:18:00Z">
              <w:r w:rsidR="004825BF">
                <w:rPr>
                  <w:rFonts w:eastAsia="Times New Roman"/>
                  <w:lang w:val="en-US"/>
                </w:rPr>
                <w:t>device</w:t>
              </w:r>
            </w:ins>
            <w:r>
              <w:rPr>
                <w:rFonts w:eastAsia="Times New Roman"/>
                <w:lang w:val="en-US"/>
              </w:rPr>
              <w:t xml:space="preserve">. An example </w:t>
            </w:r>
            <w:ins w:id="1377" w:author="Pivonka,Fran" w:date="2015-09-10T23:22:00Z">
              <w:r w:rsidR="004825BF">
                <w:rPr>
                  <w:rFonts w:eastAsia="Times New Roman"/>
                  <w:lang w:val="en-US"/>
                </w:rPr>
                <w:t xml:space="preserve">of a </w:t>
              </w:r>
            </w:ins>
            <w:ins w:id="1378" w:author="Pivonka,Fran" w:date="2015-09-11T09:58:00Z">
              <w:r w:rsidR="009A31E2">
                <w:rPr>
                  <w:rFonts w:eastAsia="Times New Roman"/>
                  <w:lang w:val="en-US"/>
                </w:rPr>
                <w:t>DeviceMetric.parent</w:t>
              </w:r>
            </w:ins>
            <w:ins w:id="1379" w:author="Pivonka,Fran" w:date="2015-09-10T23:22:00Z">
              <w:r w:rsidR="009A31E2">
                <w:rPr>
                  <w:rFonts w:eastAsia="Times New Roman"/>
                  <w:lang w:val="en-US"/>
                </w:rPr>
                <w:t xml:space="preserve"> is a DeviceC</w:t>
              </w:r>
              <w:r w:rsidR="004825BF">
                <w:rPr>
                  <w:rFonts w:eastAsia="Times New Roman"/>
                  <w:lang w:val="en-US"/>
                </w:rPr>
                <w:t xml:space="preserve">omponent that </w:t>
              </w:r>
            </w:ins>
            <w:del w:id="1380" w:author="Pivonka,Fran" w:date="2015-09-10T23:23:00Z">
              <w:r w:rsidDel="004825BF">
                <w:rPr>
                  <w:rFonts w:eastAsia="Times New Roman"/>
                  <w:lang w:val="en-US"/>
                </w:rPr>
                <w:delText xml:space="preserve">would be a DeviceComponent that </w:delText>
              </w:r>
            </w:del>
            <w:r>
              <w:rPr>
                <w:rFonts w:eastAsia="Times New Roman"/>
                <w:lang w:val="en-US"/>
              </w:rPr>
              <w:t xml:space="preserve">represents a </w:t>
            </w:r>
            <w:del w:id="1381" w:author="Pivonka,Fran" w:date="2015-09-10T23:23:00Z">
              <w:r w:rsidDel="004825BF">
                <w:rPr>
                  <w:rFonts w:eastAsia="Times New Roman"/>
                  <w:lang w:val="en-US"/>
                </w:rPr>
                <w:delText>Channel</w:delText>
              </w:r>
            </w:del>
            <w:ins w:id="1382" w:author="Pivonka,Fran" w:date="2015-09-10T23:23:00Z">
              <w:r w:rsidR="004825BF">
                <w:rPr>
                  <w:rFonts w:eastAsia="Times New Roman"/>
                  <w:lang w:val="en-US"/>
                </w:rPr>
                <w:t>channel</w:t>
              </w:r>
            </w:ins>
            <w:r>
              <w:rPr>
                <w:rFonts w:eastAsia="Times New Roman"/>
                <w:lang w:val="en-US"/>
              </w:rPr>
              <w:t xml:space="preserve">. This reference can be used by a client application to distinguish </w:t>
            </w:r>
            <w:del w:id="1383" w:author="Pivonka,Fran" w:date="2015-09-10T23:22:00Z">
              <w:r w:rsidDel="004825BF">
                <w:rPr>
                  <w:rFonts w:eastAsia="Times New Roman"/>
                  <w:lang w:val="en-US"/>
                </w:rPr>
                <w:delText xml:space="preserve">DeviceMetrics </w:delText>
              </w:r>
            </w:del>
            <w:ins w:id="1384" w:author="Pivonka,Fran" w:date="2015-09-10T23:22:00Z">
              <w:r w:rsidR="004825BF">
                <w:rPr>
                  <w:rFonts w:eastAsia="Times New Roman"/>
                  <w:lang w:val="en-US"/>
                </w:rPr>
                <w:t xml:space="preserve">device metrics </w:t>
              </w:r>
            </w:ins>
            <w:r>
              <w:rPr>
                <w:rFonts w:eastAsia="Times New Roman"/>
                <w:lang w:val="en-US"/>
              </w:rPr>
              <w:t xml:space="preserve">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operational status of the </w:t>
            </w:r>
            <w:del w:id="1385" w:author="Pivonka,Fran" w:date="2015-09-10T23:23:00Z">
              <w:r w:rsidDel="004825BF">
                <w:rPr>
                  <w:rFonts w:eastAsia="Times New Roman"/>
                  <w:lang w:val="en-US"/>
                </w:rPr>
                <w:delText>DeviceMetric</w:delText>
              </w:r>
            </w:del>
            <w:ins w:id="1386" w:author="Pivonka,Fran" w:date="2015-09-10T23:23:00Z">
              <w:r w:rsidR="004825BF">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w:t>
            </w:r>
            <w:ins w:id="1387" w:author="Pivonka,Fran" w:date="2015-09-10T23:27:00Z">
              <w:r w:rsidR="00AA644A">
                <w:rPr>
                  <w:rFonts w:eastAsia="Times New Roman"/>
                  <w:lang w:val="en-US"/>
                </w:rPr>
                <w:t xml:space="preserve">For example, a patient monitor that </w:t>
              </w:r>
            </w:ins>
            <w:ins w:id="1388" w:author="Pivonka,Fran" w:date="2015-09-10T23:29:00Z">
              <w:r w:rsidR="00AA644A">
                <w:rPr>
                  <w:rFonts w:eastAsia="Times New Roman"/>
                  <w:lang w:val="en-US"/>
                </w:rPr>
                <w:t>measures</w:t>
              </w:r>
            </w:ins>
            <w:ins w:id="1389" w:author="Pivonka,Fran" w:date="2015-09-10T23:27:00Z">
              <w:r w:rsidR="00AA644A">
                <w:rPr>
                  <w:rFonts w:eastAsia="Times New Roman"/>
                  <w:lang w:val="en-US"/>
                </w:rPr>
                <w:t xml:space="preserve"> HR, BP, PR and SpO2 might have t</w:t>
              </w:r>
            </w:ins>
            <w:ins w:id="1390" w:author="Pivonka,Fran" w:date="2015-09-10T23:29:00Z">
              <w:r w:rsidR="00AA644A">
                <w:rPr>
                  <w:rFonts w:eastAsia="Times New Roman"/>
                  <w:lang w:val="en-US"/>
                </w:rPr>
                <w:t>h</w:t>
              </w:r>
            </w:ins>
            <w:ins w:id="1391" w:author="Pivonka,Fran" w:date="2015-09-10T23:27:00Z">
              <w:r w:rsidR="00AA644A">
                <w:rPr>
                  <w:rFonts w:eastAsia="Times New Roman"/>
                  <w:lang w:val="en-US"/>
                </w:rPr>
                <w:t xml:space="preserve">e parameters </w:t>
              </w:r>
            </w:ins>
            <w:del w:id="1392" w:author="Pivonka,Fran" w:date="2015-09-10T23:30:00Z">
              <w:r w:rsidDel="00AA644A">
                <w:rPr>
                  <w:rFonts w:eastAsia="Times New Roman"/>
                  <w:lang w:val="en-US"/>
                </w:rPr>
                <w:delText xml:space="preserve">In practice, consider a Patient Monitor that has ECG/HR and Pleth for example; the parameters are </w:delText>
              </w:r>
            </w:del>
            <w:r>
              <w:rPr>
                <w:rFonts w:eastAsia="Times New Roman"/>
                <w:lang w:val="en-US"/>
              </w:rPr>
              <w:t xml:space="preserve">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w:t>
            </w:r>
            <w:del w:id="1393" w:author="Pivonka,Fran" w:date="2015-09-10T23:31:00Z">
              <w:r w:rsidDel="00AA644A">
                <w:rPr>
                  <w:rFonts w:eastAsia="Times New Roman"/>
                  <w:lang w:val="en-US"/>
                </w:rPr>
                <w:delText>A DeviceMetric can be for example a</w:delText>
              </w:r>
            </w:del>
            <w:ins w:id="1394" w:author="Pivonka,Fran" w:date="2015-09-10T23:31:00Z">
              <w:r w:rsidR="00AA644A">
                <w:rPr>
                  <w:rFonts w:eastAsia="Times New Roman"/>
                  <w:lang w:val="en-US"/>
                </w:rPr>
                <w:t>Examples of device metric categories are</w:t>
              </w:r>
            </w:ins>
            <w:r>
              <w:rPr>
                <w:rFonts w:eastAsia="Times New Roman"/>
                <w:lang w:val="en-US"/>
              </w:rPr>
              <w:t xml:space="preserve">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0"/>
        <w:gridCol w:w="2420"/>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w:t>
            </w:r>
            <w:r>
              <w:rPr>
                <w:rFonts w:eastAsia="Times New Roman"/>
                <w:lang w:val="en-US"/>
              </w:rPr>
              <w:lastRenderedPageBreak/>
              <w:t xml:space="preserve">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or significance of, the </w:t>
            </w:r>
            <w:r>
              <w:rPr>
                <w:rFonts w:eastAsia="Times New Roman"/>
                <w:lang w:val="en-US"/>
              </w:rPr>
              <w:lastRenderedPageBreak/>
              <w:t>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w:t>
            </w:r>
            <w:r>
              <w:rPr>
                <w:rFonts w:eastAsia="Times New Roman"/>
                <w:lang w:val="en-US"/>
              </w:rPr>
              <w:lastRenderedPageBreak/>
              <w:t>author or a device which made the decision of the SOP instances selected. For example, a radiologist selected a set of imaging SOP instances to attach</w:t>
            </w:r>
            <w:del w:id="1395" w:author="Pivonka,Fran" w:date="2015-09-11T10:03:00Z">
              <w:r w:rsidDel="009A31E2">
                <w:rPr>
                  <w:rFonts w:eastAsia="Times New Roman"/>
                  <w:lang w:val="en-US"/>
                </w:rPr>
                <w:delText>ed</w:delText>
              </w:r>
            </w:del>
            <w:r>
              <w:rPr>
                <w:rFonts w:eastAsia="Times New Roman"/>
                <w:lang w:val="en-US"/>
              </w:rPr>
              <w:t xml:space="preserve">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selection of the referenced instances were made. It is (typically) </w:t>
            </w:r>
            <w:del w:id="1396" w:author="Pivonka,Fran" w:date="2015-09-11T10:03:00Z">
              <w:r w:rsidDel="009A31E2">
                <w:rPr>
                  <w:rFonts w:eastAsia="Times New Roman"/>
                  <w:lang w:val="en-US"/>
                </w:rPr>
                <w:delText>diffeent</w:delText>
              </w:r>
            </w:del>
            <w:ins w:id="1397" w:author="Pivonka,Fran" w:date="2015-09-11T10:03:00Z">
              <w:r w:rsidR="009A31E2">
                <w:rPr>
                  <w:rFonts w:eastAsia="Times New Roman"/>
                  <w:lang w:val="en-US"/>
                </w:rPr>
                <w:t>different</w:t>
              </w:r>
            </w:ins>
            <w:r>
              <w:rPr>
                <w:rFonts w:eastAsia="Times New Roman"/>
                <w:lang w:val="en-US"/>
              </w:rPr>
              <w:t xml:space="preserve"> from the creation date of the selection resource,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Study identity and locating information of the DICOM SOP </w:t>
            </w:r>
            <w:r>
              <w:rPr>
                <w:rFonts w:eastAsia="Times New Roman"/>
                <w:lang w:val="en-US"/>
              </w:rPr>
              <w:lastRenderedPageBreak/>
              <w:t>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w:t>
            </w:r>
            <w:del w:id="1398" w:author="Pivonka,Fran" w:date="2015-09-11T10:03:00Z">
              <w:r w:rsidDel="000B4388">
                <w:rPr>
                  <w:rFonts w:eastAsia="Times New Roman"/>
                  <w:lang w:val="en-US"/>
                </w:rPr>
                <w:delText>hierachical</w:delText>
              </w:r>
            </w:del>
            <w:ins w:id="1399" w:author="Pivonka,Fran" w:date="2015-09-11T10:03:00Z">
              <w:r w:rsidR="000B4388">
                <w:rPr>
                  <w:rFonts w:eastAsia="Times New Roman"/>
                  <w:lang w:val="en-US"/>
                </w:rPr>
                <w:t>hierarchical</w:t>
              </w:r>
            </w:ins>
            <w:r>
              <w:rPr>
                <w:rFonts w:eastAsia="Times New Roman"/>
                <w:lang w:val="en-US"/>
              </w:rPr>
              <w:t xml:space="preserve">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00" w:author="Pivonka,Fran" w:date="2015-09-11T10:04:00Z">
              <w:r w:rsidDel="000B4388">
                <w:rPr>
                  <w:rFonts w:eastAsia="Times New Roman"/>
                  <w:lang w:val="en-US"/>
                </w:rPr>
                <w:delText>used</w:delText>
              </w:r>
            </w:del>
            <w:ins w:id="1401" w:author="Pivonka,Fran" w:date="2015-09-11T10:04:00Z">
              <w:r w:rsidR="000B4388">
                <w:rPr>
                  <w:rFonts w:eastAsia="Times New Roman"/>
                  <w:lang w:val="en-US"/>
                </w:rPr>
                <w:t>Used</w:t>
              </w:r>
            </w:ins>
            <w:r>
              <w:rPr>
                <w:rFonts w:eastAsia="Times New Roman"/>
                <w:lang w:val="en-US"/>
              </w:rPr>
              <w:t xml:space="preserve"> to retrieve the ImagingStudy that contain the images </w:t>
            </w:r>
            <w:del w:id="1402" w:author="Pivonka,Fran" w:date="2015-09-11T10:05:00Z">
              <w:r w:rsidDel="000B4388">
                <w:rPr>
                  <w:rFonts w:eastAsia="Times New Roman"/>
                  <w:lang w:val="en-US"/>
                </w:rPr>
                <w:delText xml:space="preserve">refenced </w:delText>
              </w:r>
            </w:del>
            <w:ins w:id="1403" w:author="Pivonka,Fran" w:date="2015-09-11T10:05:00Z">
              <w:r w:rsidR="000B4388">
                <w:rPr>
                  <w:rFonts w:eastAsia="Times New Roman"/>
                  <w:lang w:val="en-US"/>
                </w:rPr>
                <w:t xml:space="preserve">referenced </w:t>
              </w:r>
            </w:ins>
            <w:r>
              <w:rPr>
                <w:rFonts w:eastAsia="Times New Roman"/>
                <w:lang w:val="en-US"/>
              </w:rPr>
              <w:t>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Series </w:t>
            </w:r>
            <w:del w:id="1404" w:author="Pivonka,Fran" w:date="2015-09-11T10:05:00Z">
              <w:r w:rsidDel="000B4388">
                <w:rPr>
                  <w:rFonts w:eastAsia="Times New Roman"/>
                  <w:lang w:val="en-US"/>
                </w:rPr>
                <w:delText>indentity</w:delText>
              </w:r>
            </w:del>
            <w:ins w:id="1405" w:author="Pivonka,Fran" w:date="2015-09-11T10:05:00Z">
              <w:r w:rsidR="000B4388">
                <w:rPr>
                  <w:rFonts w:eastAsia="Times New Roman"/>
                  <w:lang w:val="en-US"/>
                </w:rPr>
                <w:t>identity</w:t>
              </w:r>
            </w:ins>
            <w:r>
              <w:rPr>
                <w:rFonts w:eastAsia="Times New Roman"/>
                <w:lang w:val="en-US"/>
              </w:rPr>
              <w:t xml:space="preserve">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component represents the series level </w:t>
            </w:r>
            <w:del w:id="1406" w:author="Pivonka,Fran" w:date="2015-09-11T10:05:00Z">
              <w:r w:rsidDel="000B4388">
                <w:rPr>
                  <w:rFonts w:eastAsia="Times New Roman"/>
                  <w:lang w:val="en-US"/>
                </w:rPr>
                <w:delText>indentity</w:delText>
              </w:r>
            </w:del>
            <w:ins w:id="1407" w:author="Pivonka,Fran" w:date="2015-09-11T10:05:00Z">
              <w:r w:rsidR="000B4388">
                <w:rPr>
                  <w:rFonts w:eastAsia="Times New Roman"/>
                  <w:lang w:val="en-US"/>
                </w:rPr>
                <w:t>identity</w:t>
              </w:r>
            </w:ins>
            <w:r>
              <w:rPr>
                <w:rFonts w:eastAsia="Times New Roman"/>
                <w:lang w:val="en-US"/>
              </w:rPr>
              <w:t xml:space="preserve">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w:t>
            </w:r>
            <w:r>
              <w:rPr>
                <w:rFonts w:eastAsia="Times New Roman"/>
                <w:lang w:val="en-US"/>
              </w:rPr>
              <w:lastRenderedPageBreak/>
              <w:t xml:space="preserve">the UIDs of the study - series - instance hierarchy. In addition, the locator at the series level provide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locating 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w:t>
            </w:r>
            <w:del w:id="1408" w:author="Pivonka,Fran" w:date="2015-09-11T10:06:00Z">
              <w:r w:rsidDel="000B4388">
                <w:rPr>
                  <w:rFonts w:eastAsia="Times New Roman"/>
                  <w:lang w:val="en-US"/>
                </w:rPr>
                <w:delText xml:space="preserve">Instance </w:delText>
              </w:r>
            </w:del>
            <w:ins w:id="1409" w:author="Pivonka,Fran" w:date="2015-09-11T10:06:00Z">
              <w:r w:rsidR="000B4388">
                <w:rPr>
                  <w:rFonts w:eastAsia="Times New Roman"/>
                  <w:lang w:val="en-US"/>
                </w:rPr>
                <w:t xml:space="preserve">instance </w:t>
              </w:r>
            </w:ins>
            <w:r>
              <w:rPr>
                <w:rFonts w:eastAsia="Times New Roman"/>
                <w:lang w:val="en-US"/>
              </w:rPr>
              <w:t>component identify the instance selected</w:t>
            </w:r>
            <w:del w:id="1410" w:author="Pivonka,Fran" w:date="2015-09-11T10:06:00Z">
              <w:r w:rsidDel="000B4388">
                <w:rPr>
                  <w:rFonts w:eastAsia="Times New Roman"/>
                  <w:lang w:val="en-US"/>
                </w:rPr>
                <w:delText xml:space="preserve"> in the selection</w:delText>
              </w:r>
            </w:del>
            <w:r>
              <w:rPr>
                <w:rFonts w:eastAsia="Times New Roman"/>
                <w:lang w:val="en-US"/>
              </w:rPr>
              <w:t xml:space="preserve">, along with the study and series identities to form the DICOM identity </w:t>
            </w:r>
            <w:del w:id="1411" w:author="Pivonka,Fran" w:date="2015-09-11T10:07:00Z">
              <w:r w:rsidDel="000B4388">
                <w:rPr>
                  <w:rFonts w:eastAsia="Times New Roman"/>
                  <w:lang w:val="en-US"/>
                </w:rPr>
                <w:delText>hierachy</w:delText>
              </w:r>
            </w:del>
            <w:ins w:id="1412" w:author="Pivonka,Fran" w:date="2015-09-11T10:07:00Z">
              <w:r w:rsidR="000B4388">
                <w:rPr>
                  <w:rFonts w:eastAsia="Times New Roman"/>
                  <w:lang w:val="en-US"/>
                </w:rPr>
                <w:t>hierarchy</w:t>
              </w:r>
            </w:ins>
            <w:r>
              <w:rPr>
                <w:rFonts w:eastAsia="Times New Roman"/>
                <w:lang w:val="en-US"/>
              </w:rPr>
              <w:t xml:space="preserv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 UID 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component may be used if the referenced image SOP </w:t>
            </w:r>
            <w:del w:id="1413" w:author="Pivonka,Fran" w:date="2015-09-11T10:08:00Z">
              <w:r w:rsidDel="000B4388">
                <w:rPr>
                  <w:rFonts w:eastAsia="Times New Roman"/>
                  <w:lang w:val="en-US"/>
                </w:rPr>
                <w:delText xml:space="preserve">Instance </w:delText>
              </w:r>
            </w:del>
            <w:ins w:id="1414" w:author="Pivonka,Fran" w:date="2015-09-11T10:08:00Z">
              <w:r w:rsidR="000B4388">
                <w:rPr>
                  <w:rFonts w:eastAsia="Times New Roman"/>
                  <w:lang w:val="en-US"/>
                </w:rPr>
                <w:t xml:space="preserve">instance </w:t>
              </w:r>
            </w:ins>
            <w:r>
              <w:rPr>
                <w:rFonts w:eastAsia="Times New Roman"/>
                <w:lang w:val="en-US"/>
              </w:rPr>
              <w:t>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w:t>
            </w:r>
            <w:del w:id="1415" w:author="Pivonka,Fran" w:date="2015-09-11T10:08:00Z">
              <w:r w:rsidDel="000B4388">
                <w:rPr>
                  <w:rFonts w:eastAsia="Times New Roman"/>
                  <w:lang w:val="en-US"/>
                </w:rPr>
                <w:delText xml:space="preserve">url </w:delText>
              </w:r>
            </w:del>
            <w:ins w:id="1416" w:author="Pivonka,Fran" w:date="2015-09-11T10:08:00Z">
              <w:r w:rsidR="000B4388">
                <w:rPr>
                  <w:rFonts w:eastAsia="Times New Roman"/>
                  <w:lang w:val="en-US"/>
                </w:rPr>
                <w:t xml:space="preserve">URL </w:t>
              </w:r>
            </w:ins>
            <w:r>
              <w:rPr>
                <w:rFonts w:eastAsia="Times New Roman"/>
                <w:lang w:val="en-US"/>
              </w:rPr>
              <w:t xml:space="preserve">retrieves the pixel data, and is encapsulated in a </w:t>
            </w:r>
            <w:r>
              <w:rPr>
                <w:rFonts w:eastAsia="Times New Roman"/>
                <w:lang w:val="en-US"/>
              </w:rPr>
              <w:lastRenderedPageBreak/>
              <w:t xml:space="preserve">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frame numbers in 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17" w:author="Pivonka,Fran" w:date="2015-09-11T10:09:00Z">
              <w:r w:rsidDel="000B4388">
                <w:rPr>
                  <w:rFonts w:eastAsia="Times New Roman"/>
                  <w:lang w:val="en-US"/>
                </w:rPr>
                <w:delText xml:space="preserve">one </w:delText>
              </w:r>
            </w:del>
            <w:ins w:id="1418" w:author="Pivonka,Fran" w:date="2015-09-11T10:09:00Z">
              <w:r w:rsidR="000B4388">
                <w:rPr>
                  <w:rFonts w:eastAsia="Times New Roman"/>
                  <w:lang w:val="en-US"/>
                </w:rPr>
                <w:t xml:space="preserve">One </w:t>
              </w:r>
            </w:ins>
            <w:r>
              <w:rPr>
                <w:rFonts w:eastAsia="Times New Roman"/>
                <w:lang w:val="en-US"/>
              </w:rPr>
              <w:t>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6492"/>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w:t>
            </w:r>
            <w:del w:id="1419" w:author="Pivonka,Fran" w:date="2015-09-11T10:10:00Z">
              <w:r w:rsidDel="004E75A9">
                <w:rPr>
                  <w:rFonts w:eastAsia="Times New Roman"/>
                  <w:lang w:val="en-US"/>
                </w:rPr>
                <w:delText>Series</w:delText>
              </w:r>
            </w:del>
            <w:ins w:id="1420" w:author="Pivonka,Fran" w:date="2015-09-11T10:10:00Z">
              <w:r w:rsidR="004E75A9">
                <w:rPr>
                  <w:rFonts w:eastAsia="Times New Roman"/>
                  <w:lang w:val="en-US"/>
                </w:rPr>
                <w:t>series</w:t>
              </w:r>
            </w:ins>
            <w:r>
              <w:rPr>
                <w:rFonts w:eastAsia="Times New Roman"/>
                <w:lang w:val="en-US"/>
              </w:rPr>
              <w:t xml:space="preserve">, each of which includes a set of Service-Object Pair Instances (SOP Instances - images or other data) acquired or produced in a common context. A </w:t>
            </w:r>
            <w:del w:id="1421" w:author="Pivonka,Fran" w:date="2015-09-11T10:10:00Z">
              <w:r w:rsidDel="004E75A9">
                <w:rPr>
                  <w:rFonts w:eastAsia="Times New Roman"/>
                  <w:lang w:val="en-US"/>
                </w:rPr>
                <w:delText xml:space="preserve">Series </w:delText>
              </w:r>
            </w:del>
            <w:ins w:id="1422" w:author="Pivonka,Fran" w:date="2015-09-11T10:10:00Z">
              <w:r w:rsidR="004E75A9">
                <w:rPr>
                  <w:rFonts w:eastAsia="Times New Roman"/>
                  <w:lang w:val="en-US"/>
                </w:rPr>
                <w:t xml:space="preserve">series </w:t>
              </w:r>
            </w:ins>
            <w:r>
              <w:rPr>
                <w:rFonts w:eastAsia="Times New Roman"/>
                <w:lang w:val="en-US"/>
              </w:rPr>
              <w:t xml:space="preserve">is of only one modality (e.g., X-ray, CT, MR, ultrasound), but a </w:t>
            </w:r>
            <w:del w:id="1423" w:author="Pivonka,Fran" w:date="2015-09-11T10:10:00Z">
              <w:r w:rsidDel="004E75A9">
                <w:rPr>
                  <w:rFonts w:eastAsia="Times New Roman"/>
                  <w:lang w:val="en-US"/>
                </w:rPr>
                <w:delText xml:space="preserve">Study </w:delText>
              </w:r>
            </w:del>
            <w:ins w:id="1424" w:author="Pivonka,Fran" w:date="2015-09-11T10:10:00Z">
              <w:r w:rsidR="004E75A9">
                <w:rPr>
                  <w:rFonts w:eastAsia="Times New Roman"/>
                  <w:lang w:val="en-US"/>
                </w:rPr>
                <w:t xml:space="preserve">study </w:t>
              </w:r>
            </w:ins>
            <w:r>
              <w:rPr>
                <w:rFonts w:eastAsia="Times New Roman"/>
                <w:lang w:val="en-US"/>
              </w:rPr>
              <w:t xml:space="preserve">may have multiple </w:t>
            </w:r>
            <w:del w:id="1425" w:author="Pivonka,Fran" w:date="2015-09-11T10:10:00Z">
              <w:r w:rsidDel="004E75A9">
                <w:rPr>
                  <w:rFonts w:eastAsia="Times New Roman"/>
                  <w:lang w:val="en-US"/>
                </w:rPr>
                <w:delText xml:space="preserve">Series </w:delText>
              </w:r>
            </w:del>
            <w:ins w:id="1426" w:author="Pivonka,Fran" w:date="2015-09-11T10:10:00Z">
              <w:r w:rsidR="004E75A9">
                <w:rPr>
                  <w:rFonts w:eastAsia="Times New Roman"/>
                  <w:lang w:val="en-US"/>
                </w:rPr>
                <w:t xml:space="preserve">series </w:t>
              </w:r>
            </w:ins>
            <w:r>
              <w:rPr>
                <w:rFonts w:eastAsia="Times New Roman"/>
                <w:lang w:val="en-US"/>
              </w:rPr>
              <w:t xml:space="preserve">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w:t>
            </w:r>
            <w:ins w:id="1427" w:author="Pivonka,Fran" w:date="2015-09-11T10:10:00Z">
              <w:r w:rsidR="004E75A9">
                <w:rPr>
                  <w:rFonts w:eastAsia="Times New Roman"/>
                  <w:lang w:val="en-US"/>
                </w:rPr>
                <w:t xml:space="preserve"> </w:t>
              </w:r>
            </w:ins>
            <w:r>
              <w:rPr>
                <w:rFonts w:eastAsia="Times New Roman"/>
                <w:lang w:val="en-US"/>
              </w:rPr>
              <w:t xml:space="preserve">zone </w:t>
            </w:r>
            <w:del w:id="1428" w:author="Pivonka,Fran" w:date="2015-09-11T10:10:00Z">
              <w:r w:rsidDel="004E75A9">
                <w:rPr>
                  <w:rFonts w:eastAsia="Times New Roman"/>
                  <w:lang w:val="en-US"/>
                </w:rPr>
                <w:delText xml:space="preserve">Offset </w:delText>
              </w:r>
            </w:del>
            <w:ins w:id="1429" w:author="Pivonka,Fran" w:date="2015-09-11T10:10:00Z">
              <w:r w:rsidR="004E75A9">
                <w:rPr>
                  <w:rFonts w:eastAsia="Times New Roman"/>
                  <w:lang w:val="en-US"/>
                </w:rPr>
                <w:t xml:space="preserve">offset </w:t>
              </w:r>
            </w:ins>
            <w:del w:id="1430" w:author="Pivonka,Fran" w:date="2015-09-11T10:10:00Z">
              <w:r w:rsidDel="004E75A9">
                <w:rPr>
                  <w:rFonts w:eastAsia="Times New Roman"/>
                  <w:lang w:val="en-US"/>
                </w:rPr>
                <w:delText xml:space="preserve">From </w:delText>
              </w:r>
            </w:del>
            <w:ins w:id="1431" w:author="Pivonka,Fran" w:date="2015-09-11T10:10:00Z">
              <w:r w:rsidR="004E75A9">
                <w:rPr>
                  <w:rFonts w:eastAsia="Times New Roman"/>
                  <w:lang w:val="en-US"/>
                </w:rPr>
                <w:t xml:space="preserve">from </w:t>
              </w:r>
            </w:ins>
            <w:r>
              <w:rPr>
                <w:rFonts w:eastAsia="Times New Roman"/>
                <w:lang w:val="en-US"/>
              </w:rPr>
              <w:t>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Accession Number is an identifier related to some aspect of imaging workflow and data management</w:t>
            </w:r>
            <w:del w:id="1432" w:author="Pivonka,Fran" w:date="2015-09-11T10:11:00Z">
              <w:r w:rsidDel="004E75A9">
                <w:rPr>
                  <w:rFonts w:eastAsia="Times New Roman"/>
                  <w:lang w:val="en-US"/>
                </w:rPr>
                <w:delText>, and</w:delText>
              </w:r>
            </w:del>
            <w:ins w:id="1433" w:author="Pivonka,Fran" w:date="2015-09-11T10:11:00Z">
              <w:r w:rsidR="004E75A9">
                <w:rPr>
                  <w:rFonts w:eastAsia="Times New Roman"/>
                  <w:lang w:val="en-US"/>
                </w:rPr>
                <w:t>.</w:t>
              </w:r>
            </w:ins>
            <w:r>
              <w:rPr>
                <w:rFonts w:eastAsia="Times New Roman"/>
                <w:lang w:val="en-US"/>
              </w:rPr>
              <w:t xml:space="preserve"> </w:t>
            </w:r>
            <w:del w:id="1434" w:author="Pivonka,Fran" w:date="2015-09-11T10:11:00Z">
              <w:r w:rsidDel="004E75A9">
                <w:rPr>
                  <w:rFonts w:eastAsia="Times New Roman"/>
                  <w:lang w:val="en-US"/>
                </w:rPr>
                <w:delText xml:space="preserve">usage </w:delText>
              </w:r>
            </w:del>
            <w:ins w:id="1435" w:author="Pivonka,Fran" w:date="2015-09-11T10:11:00Z">
              <w:r w:rsidR="004E75A9">
                <w:rPr>
                  <w:rFonts w:eastAsia="Times New Roman"/>
                  <w:lang w:val="en-US"/>
                </w:rPr>
                <w:t xml:space="preserve">Usage </w:t>
              </w:r>
            </w:ins>
            <w:r>
              <w:rPr>
                <w:rFonts w:eastAsia="Times New Roman"/>
                <w:lang w:val="en-US"/>
              </w:rPr>
              <w:t>may vary across different institutions. See for instance [IHE Radiology Technical Framework Volume 1 Appendix A]</w:t>
            </w:r>
            <w:ins w:id="1436" w:author="Pivonka,Fran" w:date="2015-09-11T10:11:00Z">
              <w:r w:rsidR="004E75A9">
                <w:rPr>
                  <w:rFonts w:eastAsia="Times New Roman"/>
                  <w:lang w:val="en-US"/>
                </w:rPr>
                <w:t xml:space="preserve"> </w:t>
              </w:r>
            </w:ins>
            <w:r>
              <w:rPr>
                <w:rFonts w:eastAsia="Times New Roman"/>
                <w:lang w:val="en-US"/>
              </w:rPr>
              <w:t xml:space="preserve">(http://www.ihe.net/uploadedFiles/Documents/Radiology/IHE_RAD_TF_Rev13.0_Vol1_FT_2014-07-30.pdf).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w:t>
            </w:r>
            <w:ins w:id="1437" w:author="Pivonka,Fran" w:date="2015-09-11T10:12:00Z">
              <w:r w:rsidR="004E75A9">
                <w:rPr>
                  <w:rFonts w:eastAsia="Times New Roman"/>
                  <w:lang w:val="en-US"/>
                </w:rPr>
                <w:t xml:space="preserve"> </w:t>
              </w:r>
            </w:ins>
            <w:del w:id="1438" w:author="Pivonka,Fran" w:date="2015-09-11T10:12:00Z">
              <w:r w:rsidDel="004E75A9">
                <w:rPr>
                  <w:rFonts w:eastAsia="Times New Roman"/>
                  <w:lang w:val="en-US"/>
                </w:rPr>
                <w:delText>.</w:delText>
              </w:r>
            </w:del>
            <w:r>
              <w:rPr>
                <w:rFonts w:eastAsia="Times New Roman"/>
                <w:lang w:val="en-US"/>
              </w:rPr>
              <w:t>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39" w:author="Pivonka,Fran" w:date="2015-09-11T10:13:00Z">
              <w:r w:rsidDel="004E75A9">
                <w:rPr>
                  <w:rFonts w:eastAsia="Times New Roman"/>
                  <w:lang w:val="en-US"/>
                </w:rPr>
                <w:delText xml:space="preserve">Study </w:delText>
              </w:r>
            </w:del>
            <w:ins w:id="1440" w:author="Pivonka,Fran" w:date="2015-09-11T10:13:00Z">
              <w:r w:rsidR="004E75A9">
                <w:rPr>
                  <w:rFonts w:eastAsia="Times New Roman"/>
                  <w:lang w:val="en-US"/>
                </w:rPr>
                <w:t xml:space="preserve">study </w:t>
              </w:r>
            </w:ins>
            <w:del w:id="1441" w:author="Pivonka,Fran" w:date="2015-09-11T10:13:00Z">
              <w:r w:rsidDel="004E75A9">
                <w:rPr>
                  <w:rFonts w:eastAsia="Times New Roman"/>
                  <w:lang w:val="en-US"/>
                </w:rPr>
                <w:delText xml:space="preserve">Related </w:delText>
              </w:r>
            </w:del>
            <w:ins w:id="1442" w:author="Pivonka,Fran" w:date="2015-09-11T10:13:00Z">
              <w:r w:rsidR="004E75A9">
                <w:rPr>
                  <w:rFonts w:eastAsia="Times New Roman"/>
                  <w:lang w:val="en-US"/>
                </w:rPr>
                <w:t xml:space="preserve">related </w:t>
              </w:r>
            </w:ins>
            <w:del w:id="1443" w:author="Pivonka,Fran" w:date="2015-09-11T10:13:00Z">
              <w:r w:rsidDel="004E75A9">
                <w:rPr>
                  <w:rFonts w:eastAsia="Times New Roman"/>
                  <w:lang w:val="en-US"/>
                </w:rPr>
                <w:delText>Series</w:delText>
              </w:r>
            </w:del>
            <w:ins w:id="1444" w:author="Pivonka,Fran" w:date="2015-09-11T10:13:00Z">
              <w:r w:rsidR="004E75A9">
                <w:rPr>
                  <w:rFonts w:eastAsia="Times New Roman"/>
                  <w:lang w:val="en-US"/>
                </w:rPr>
                <w:t>series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45" w:author="Pivonka,Fran" w:date="2015-09-11T10:13:00Z">
              <w:r w:rsidDel="004E75A9">
                <w:rPr>
                  <w:rFonts w:eastAsia="Times New Roman"/>
                  <w:lang w:val="en-US"/>
                </w:rPr>
                <w:delText xml:space="preserve">Series </w:delText>
              </w:r>
            </w:del>
            <w:ins w:id="1446" w:author="Pivonka,Fran" w:date="2015-09-11T10:13:00Z">
              <w:r w:rsidR="004E75A9">
                <w:rPr>
                  <w:rFonts w:eastAsia="Times New Roman"/>
                  <w:lang w:val="en-US"/>
                </w:rPr>
                <w:t xml:space="preserve">series </w:t>
              </w:r>
            </w:ins>
            <w:r>
              <w:rPr>
                <w:rFonts w:eastAsia="Times New Roman"/>
                <w:lang w:val="en-US"/>
              </w:rPr>
              <w:t xml:space="preserve">in </w:t>
            </w:r>
            <w:del w:id="1447" w:author="Pivonka,Fran" w:date="2015-09-11T10:13:00Z">
              <w:r w:rsidDel="004E75A9">
                <w:rPr>
                  <w:rFonts w:eastAsia="Times New Roman"/>
                  <w:lang w:val="en-US"/>
                </w:rPr>
                <w:delText>Study</w:delText>
              </w:r>
            </w:del>
            <w:ins w:id="1448" w:author="Pivonka,Fran" w:date="2015-09-11T10:13:00Z">
              <w:r w:rsidR="004E75A9">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49" w:author="Pivonka,Fran" w:date="2015-09-11T10:13:00Z">
              <w:r w:rsidDel="00FF4F04">
                <w:rPr>
                  <w:rFonts w:eastAsia="Times New Roman"/>
                  <w:lang w:val="en-US"/>
                </w:rPr>
                <w:delText xml:space="preserve">Study </w:delText>
              </w:r>
            </w:del>
            <w:ins w:id="1450" w:author="Pivonka,Fran" w:date="2015-09-11T10:13:00Z">
              <w:r w:rsidR="00FF4F04">
                <w:rPr>
                  <w:rFonts w:eastAsia="Times New Roman"/>
                  <w:lang w:val="en-US"/>
                </w:rPr>
                <w:t xml:space="preserve">study </w:t>
              </w:r>
            </w:ins>
            <w:del w:id="1451" w:author="Pivonka,Fran" w:date="2015-09-11T10:13:00Z">
              <w:r w:rsidDel="00FF4F04">
                <w:rPr>
                  <w:rFonts w:eastAsia="Times New Roman"/>
                  <w:lang w:val="en-US"/>
                </w:rPr>
                <w:delText xml:space="preserve">Related </w:delText>
              </w:r>
            </w:del>
            <w:ins w:id="1452" w:author="Pivonka,Fran" w:date="2015-09-11T10:13:00Z">
              <w:r w:rsidR="00FF4F04">
                <w:rPr>
                  <w:rFonts w:eastAsia="Times New Roman"/>
                  <w:lang w:val="en-US"/>
                </w:rPr>
                <w:t xml:space="preserve">related </w:t>
              </w:r>
            </w:ins>
            <w:del w:id="1453" w:author="Pivonka,Fran" w:date="2015-09-11T10:13:00Z">
              <w:r w:rsidDel="00FF4F04">
                <w:rPr>
                  <w:rFonts w:eastAsia="Times New Roman"/>
                  <w:lang w:val="en-US"/>
                </w:rPr>
                <w:delText>Instances</w:delText>
              </w:r>
            </w:del>
            <w:ins w:id="1454" w:author="Pivonka,Fran" w:date="2015-09-11T10:13: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55" w:author="Pivonka,Fran" w:date="2015-09-11T10:13:00Z">
              <w:r w:rsidDel="00FF4F04">
                <w:rPr>
                  <w:rFonts w:eastAsia="Times New Roman"/>
                  <w:lang w:val="en-US"/>
                </w:rPr>
                <w:delText xml:space="preserve">Instances </w:delText>
              </w:r>
            </w:del>
            <w:ins w:id="1456" w:author="Pivonka,Fran" w:date="2015-09-11T10:13:00Z">
              <w:r w:rsidR="00FF4F04">
                <w:rPr>
                  <w:rFonts w:eastAsia="Times New Roman"/>
                  <w:lang w:val="en-US"/>
                </w:rPr>
                <w:t xml:space="preserve">instances </w:t>
              </w:r>
            </w:ins>
            <w:r>
              <w:rPr>
                <w:rFonts w:eastAsia="Times New Roman"/>
                <w:lang w:val="en-US"/>
              </w:rPr>
              <w:t xml:space="preserve">in </w:t>
            </w:r>
            <w:del w:id="1457" w:author="Pivonka,Fran" w:date="2015-09-11T10:13:00Z">
              <w:r w:rsidDel="00FF4F04">
                <w:rPr>
                  <w:rFonts w:eastAsia="Times New Roman"/>
                  <w:lang w:val="en-US"/>
                </w:rPr>
                <w:delText>Study</w:delText>
              </w:r>
            </w:del>
            <w:ins w:id="1458" w:author="Pivonka,Fran" w:date="2015-09-11T10:13:00Z">
              <w:r w:rsidR="00FF4F04">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Institution-generated description or classification of the </w:t>
            </w:r>
            <w:del w:id="1459" w:author="Pivonka,Fran" w:date="2015-09-11T10:15:00Z">
              <w:r w:rsidDel="00FF4F04">
                <w:rPr>
                  <w:rFonts w:eastAsia="Times New Roman"/>
                  <w:lang w:val="en-US"/>
                </w:rPr>
                <w:delText xml:space="preserve">Study </w:delText>
              </w:r>
            </w:del>
            <w:ins w:id="1460" w:author="Pivonka,Fran" w:date="2015-09-11T10:15:00Z">
              <w:r w:rsidR="00FF4F04">
                <w:rPr>
                  <w:rFonts w:eastAsia="Times New Roman"/>
                  <w:lang w:val="en-US"/>
                </w:rPr>
                <w:t xml:space="preserve">study </w:t>
              </w:r>
            </w:ins>
            <w:r>
              <w:rPr>
                <w:rFonts w:eastAsia="Times New Roman"/>
                <w:lang w:val="en-US"/>
              </w:rPr>
              <w:t>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61" w:author="Pivonka,Fran" w:date="2015-09-11T10:15:00Z">
              <w:r w:rsidDel="00FF4F04">
                <w:rPr>
                  <w:rFonts w:eastAsia="Times New Roman"/>
                  <w:lang w:val="en-US"/>
                </w:rPr>
                <w:delText xml:space="preserve">Series </w:delText>
              </w:r>
            </w:del>
            <w:ins w:id="1462" w:author="Pivonka,Fran" w:date="2015-09-11T10:15:00Z">
              <w:r w:rsidR="00FF4F04">
                <w:rPr>
                  <w:rFonts w:eastAsia="Times New Roman"/>
                  <w:lang w:val="en-US"/>
                </w:rPr>
                <w:t xml:space="preserve">series </w:t>
              </w:r>
            </w:ins>
            <w:del w:id="1463" w:author="Pivonka,Fran" w:date="2015-09-11T10:15:00Z">
              <w:r w:rsidDel="00FF4F04">
                <w:rPr>
                  <w:rFonts w:eastAsia="Times New Roman"/>
                  <w:lang w:val="en-US"/>
                </w:rPr>
                <w:delText xml:space="preserve">Related </w:delText>
              </w:r>
            </w:del>
            <w:ins w:id="1464" w:author="Pivonka,Fran" w:date="2015-09-11T10:15:00Z">
              <w:r w:rsidR="00FF4F04">
                <w:rPr>
                  <w:rFonts w:eastAsia="Times New Roman"/>
                  <w:lang w:val="en-US"/>
                </w:rPr>
                <w:t xml:space="preserve">related </w:t>
              </w:r>
            </w:ins>
            <w:del w:id="1465" w:author="Pivonka,Fran" w:date="2015-09-11T10:15:00Z">
              <w:r w:rsidDel="00FF4F04">
                <w:rPr>
                  <w:rFonts w:eastAsia="Times New Roman"/>
                  <w:lang w:val="en-US"/>
                </w:rPr>
                <w:delText>Instances</w:delText>
              </w:r>
            </w:del>
            <w:ins w:id="1466" w:author="Pivonka,Fran" w:date="2015-09-11T10:15: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67" w:author="Pivonka,Fran" w:date="2015-09-11T10:15:00Z">
              <w:r w:rsidDel="00FF4F04">
                <w:rPr>
                  <w:rFonts w:eastAsia="Times New Roman"/>
                  <w:lang w:val="en-US"/>
                </w:rPr>
                <w:delText xml:space="preserve">Instances </w:delText>
              </w:r>
            </w:del>
            <w:ins w:id="1468" w:author="Pivonka,Fran" w:date="2015-09-11T10:15:00Z">
              <w:r w:rsidR="00FF4F04">
                <w:rPr>
                  <w:rFonts w:eastAsia="Times New Roman"/>
                  <w:lang w:val="en-US"/>
                </w:rPr>
                <w:t xml:space="preserve">instances </w:t>
              </w:r>
            </w:ins>
            <w:r>
              <w:rPr>
                <w:rFonts w:eastAsia="Times New Roman"/>
                <w:lang w:val="en-US"/>
              </w:rPr>
              <w:t xml:space="preserve">in </w:t>
            </w:r>
            <w:del w:id="1469" w:author="Pivonka,Fran" w:date="2015-09-11T10:15:00Z">
              <w:r w:rsidDel="00FF4F04">
                <w:rPr>
                  <w:rFonts w:eastAsia="Times New Roman"/>
                  <w:lang w:val="en-US"/>
                </w:rPr>
                <w:delText>Series</w:delText>
              </w:r>
            </w:del>
            <w:ins w:id="1470" w:author="Pivonka,Fran" w:date="2015-09-11T10:15:00Z">
              <w:r w:rsidR="00FF4F04">
                <w:rPr>
                  <w:rFonts w:eastAsia="Times New Roman"/>
                  <w:lang w:val="en-US"/>
                </w:rPr>
                <w:t>series</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Laterality if body</w:t>
            </w:r>
            <w:ins w:id="1471" w:author="Pivonka,Fran" w:date="2015-09-11T10:20:00Z">
              <w:r w:rsidR="00FF4F04">
                <w:rPr>
                  <w:rFonts w:eastAsia="Times New Roman"/>
                  <w:lang w:val="en-US"/>
                </w:rPr>
                <w:t xml:space="preserve"> </w:t>
              </w:r>
            </w:ins>
            <w:del w:id="1472" w:author="Pivonka,Fran" w:date="2015-09-11T10:20:00Z">
              <w:r w:rsidDel="00FF4F04">
                <w:rPr>
                  <w:rFonts w:eastAsia="Times New Roman"/>
                  <w:lang w:val="en-US"/>
                </w:rPr>
                <w:delText xml:space="preserve">Site </w:delText>
              </w:r>
            </w:del>
            <w:ins w:id="1473" w:author="Pivonka,Fran" w:date="2015-09-11T10:20:00Z">
              <w:r w:rsidR="00FF4F04">
                <w:rPr>
                  <w:rFonts w:eastAsia="Times New Roman"/>
                  <w:lang w:val="en-US"/>
                </w:rPr>
                <w:t xml:space="preserve">site </w:t>
              </w:r>
            </w:ins>
            <w:r>
              <w:rPr>
                <w:rFonts w:eastAsia="Times New Roman"/>
                <w:lang w:val="en-US"/>
              </w:rPr>
              <w:t xml:space="preserve">is </w:t>
            </w:r>
            <w:ins w:id="1474" w:author="Pivonka,Fran" w:date="2015-09-11T10:20:00Z">
              <w:r w:rsidR="00FF4F04">
                <w:rPr>
                  <w:rFonts w:eastAsia="Times New Roman"/>
                  <w:lang w:val="en-US"/>
                </w:rPr>
                <w:t xml:space="preserve">a </w:t>
              </w:r>
            </w:ins>
            <w:r>
              <w:rPr>
                <w:rFonts w:eastAsia="Times New Roman"/>
                <w:lang w:val="en-US"/>
              </w:rPr>
              <w:t>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time </w:t>
            </w:r>
            <w:del w:id="1475" w:author="Pivonka,Fran" w:date="2015-09-11T10:20:00Z">
              <w:r w:rsidDel="00FF4F04">
                <w:rPr>
                  <w:rFonts w:eastAsia="Times New Roman"/>
                  <w:lang w:val="en-US"/>
                </w:rPr>
                <w:delText xml:space="preserve">when </w:delText>
              </w:r>
            </w:del>
            <w:r>
              <w:rPr>
                <w:rFonts w:eastAsia="Times New Roman"/>
                <w:lang w:val="en-US"/>
              </w:rPr>
              <w:t>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Type of instance (image </w:t>
            </w:r>
            <w:del w:id="1476" w:author="Pivonka,Fran" w:date="2015-09-11T10:21:00Z">
              <w:r w:rsidDel="00FF4F04">
                <w:rPr>
                  <w:rFonts w:eastAsia="Times New Roman"/>
                  <w:lang w:val="en-US"/>
                </w:rPr>
                <w:delText>etc</w:delText>
              </w:r>
            </w:del>
            <w:ins w:id="1477" w:author="Pivonka,Fran" w:date="2015-09-11T10:21:00Z">
              <w:r w:rsidR="00FF4F04">
                <w:rPr>
                  <w:rFonts w:eastAsia="Times New Roman"/>
                  <w:lang w:val="en-US"/>
                </w:rPr>
                <w:t>etc.</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w:t>
            </w:r>
            <w:ins w:id="1478" w:author="Pivonka,Fran" w:date="2015-09-11T10:24:00Z">
              <w:r w:rsidR="00E47A72">
                <w:rPr>
                  <w:rFonts w:eastAsia="Times New Roman"/>
                  <w:lang w:val="en-US"/>
                </w:rPr>
                <w:t xml:space="preserve"> </w:t>
              </w:r>
            </w:ins>
            <w:r>
              <w:rPr>
                <w:rFonts w:eastAsia="Times New Roman"/>
                <w:lang w:val="en-US"/>
              </w:rPr>
              <w:t>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Named anatomical location - ideally </w:t>
            </w:r>
            <w:del w:id="1479" w:author="Pivonka,Fran" w:date="2015-09-11T10:24:00Z">
              <w:r w:rsidDel="00E47A72">
                <w:rPr>
                  <w:rFonts w:eastAsia="Times New Roman"/>
                  <w:lang w:val="en-US"/>
                </w:rPr>
                <w:delText xml:space="preserve">would be </w:delText>
              </w:r>
            </w:del>
            <w:r>
              <w:rPr>
                <w:rFonts w:eastAsia="Times New Roman"/>
                <w:lang w:val="en-US"/>
              </w:rPr>
              <w:t>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w:t>
            </w:r>
            <w:del w:id="1480" w:author="Pivonka,Fran" w:date="2015-09-11T10:25:00Z">
              <w:r w:rsidDel="00E47A72">
                <w:rPr>
                  <w:rFonts w:eastAsia="Times New Roman"/>
                  <w:lang w:val="en-US"/>
                </w:rPr>
                <w:delText>e.g</w:delText>
              </w:r>
            </w:del>
            <w:ins w:id="1481" w:author="Pivonka,Fran" w:date="2015-09-11T10:25:00Z">
              <w:r w:rsidR="00E47A72">
                <w:rPr>
                  <w:rFonts w:eastAsia="Times New Roman"/>
                  <w:lang w:val="en-US"/>
                </w:rPr>
                <w:t>e.g.</w:t>
              </w:r>
            </w:ins>
            <w:r>
              <w:rPr>
                <w:rFonts w:eastAsia="Times New Roman"/>
                <w:lang w:val="en-US"/>
              </w:rPr>
              <w:t xml:space="preserve">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8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w:t>
            </w:r>
            <w:del w:id="1482" w:author="Pivonka,Fran" w:date="2015-09-11T10:26:00Z">
              <w:r w:rsidDel="00E47A72">
                <w:rPr>
                  <w:rFonts w:eastAsia="Times New Roman"/>
                  <w:lang w:val="en-US"/>
                </w:rPr>
                <w:delText>,</w:delText>
              </w:r>
            </w:del>
            <w:r>
              <w:rPr>
                <w:rFonts w:eastAsia="Times New Roman"/>
                <w:lang w:val="en-US"/>
              </w:rPr>
              <w:t xml:space="preserve">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w:t>
            </w:r>
            <w:del w:id="1483" w:author="Pivonka,Fran" w:date="2015-09-11T10:28:00Z">
              <w:r w:rsidDel="00E47A72">
                <w:rPr>
                  <w:rFonts w:eastAsia="Times New Roman"/>
                  <w:lang w:val="en-US"/>
                </w:rPr>
                <w:delText xml:space="preserve"> vs. not.</w:delText>
              </w:r>
            </w:del>
            <w:ins w:id="1484" w:author="Pivonka,Fran" w:date="2015-09-11T10:28:00Z">
              <w:r w:rsidR="00E47A72">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lifecycle status of a </w:t>
            </w:r>
            <w:del w:id="1485" w:author="Pivonka,Fran" w:date="2015-09-11T10:28:00Z">
              <w:r w:rsidDel="00E47A72">
                <w:rPr>
                  <w:rFonts w:eastAsia="Times New Roman"/>
                  <w:lang w:val="en-US"/>
                </w:rPr>
                <w:delText xml:space="preserve">Value </w:delText>
              </w:r>
            </w:del>
            <w:ins w:id="1486" w:author="Pivonka,Fran" w:date="2015-09-11T10:28:00Z">
              <w:r w:rsidR="00E47A72">
                <w:rPr>
                  <w:rFonts w:eastAsia="Times New Roman"/>
                  <w:lang w:val="en-US"/>
                </w:rPr>
                <w:t xml:space="preserve">value </w:t>
              </w:r>
            </w:ins>
            <w:del w:id="1487" w:author="Pivonka,Fran" w:date="2015-09-11T10:28:00Z">
              <w:r w:rsidDel="00E47A72">
                <w:rPr>
                  <w:rFonts w:eastAsia="Times New Roman"/>
                  <w:lang w:val="en-US"/>
                </w:rPr>
                <w:delText xml:space="preserve">Set </w:delText>
              </w:r>
            </w:del>
            <w:ins w:id="1488" w:author="Pivonka,Fran" w:date="2015-09-11T10:28:00Z">
              <w:r w:rsidR="00E47A72">
                <w:rPr>
                  <w:rFonts w:eastAsia="Times New Roman"/>
                  <w:lang w:val="en-US"/>
                </w:rPr>
                <w:t xml:space="preserve">set </w:t>
              </w:r>
            </w:ins>
            <w:r>
              <w:rPr>
                <w:rFonts w:eastAsia="Times New Roman"/>
                <w:lang w:val="en-US"/>
              </w:rPr>
              <w:t xml:space="preserve">or </w:t>
            </w:r>
            <w:del w:id="1489" w:author="Pivonka,Fran" w:date="2015-09-11T10:28:00Z">
              <w:r w:rsidDel="00E47A72">
                <w:rPr>
                  <w:rFonts w:eastAsia="Times New Roman"/>
                  <w:lang w:val="en-US"/>
                </w:rPr>
                <w:delText xml:space="preserve">Concept </w:delText>
              </w:r>
            </w:del>
            <w:ins w:id="1490" w:author="Pivonka,Fran" w:date="2015-09-11T10:28:00Z">
              <w:r w:rsidR="00E47A72">
                <w:rPr>
                  <w:rFonts w:eastAsia="Times New Roman"/>
                  <w:lang w:val="en-US"/>
                </w:rPr>
                <w:t xml:space="preserve">concept </w:t>
              </w:r>
            </w:ins>
            <w:del w:id="1491" w:author="Pivonka,Fran" w:date="2015-09-11T10:28:00Z">
              <w:r w:rsidDel="00E47A72">
                <w:rPr>
                  <w:rFonts w:eastAsia="Times New Roman"/>
                  <w:lang w:val="en-US"/>
                </w:rPr>
                <w:delText>Map</w:delText>
              </w:r>
            </w:del>
            <w:ins w:id="1492" w:author="Pivonka,Fran" w:date="2015-09-11T10:28:00Z">
              <w:r w:rsidR="00E47A72">
                <w:rPr>
                  <w:rFonts w:eastAsia="Times New Roman"/>
                  <w:lang w:val="en-US"/>
                </w:rPr>
                <w:t>map</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w:t>
            </w:r>
            <w:del w:id="1493" w:author="Pivonka,Fran" w:date="2015-09-11T10:28:00Z">
              <w:r w:rsidDel="00E47A72">
                <w:rPr>
                  <w:rFonts w:eastAsia="Times New Roman"/>
                  <w:lang w:val="en-US"/>
                </w:rPr>
                <w:delText>elemnt</w:delText>
              </w:r>
            </w:del>
            <w:ins w:id="1494" w:author="Pivonka,Fran" w:date="2015-09-11T10:28:00Z">
              <w:r w:rsidR="00E47A72">
                <w:rPr>
                  <w:rFonts w:eastAsia="Times New Roman"/>
                  <w:lang w:val="en-US"/>
                </w:rPr>
                <w:t>element</w:t>
              </w:r>
            </w:ins>
            <w:r>
              <w:rPr>
                <w:rFonts w:eastAsia="Times New Roman"/>
                <w:lang w:val="en-US"/>
              </w:rPr>
              <w:t xml:space="preserve">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w:t>
            </w:r>
            <w:del w:id="1495" w:author="Pivonka,Fran" w:date="2015-09-11T10:29:00Z">
              <w:r w:rsidDel="00E47A72">
                <w:rPr>
                  <w:rFonts w:eastAsia="Times New Roman"/>
                  <w:lang w:val="en-US"/>
                </w:rPr>
                <w:delText xml:space="preserve"> vs. not</w:delText>
              </w:r>
            </w:del>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w:t>
            </w:r>
            <w:del w:id="1496" w:author="Pivonka,Fran" w:date="2015-09-11T10:29:00Z">
              <w:r w:rsidDel="00E47A72">
                <w:rPr>
                  <w:rFonts w:eastAsia="Times New Roman"/>
                  <w:lang w:val="en-US"/>
                </w:rPr>
                <w:delText xml:space="preserve">Organization </w:delText>
              </w:r>
            </w:del>
            <w:ins w:id="1497" w:author="Pivonka,Fran" w:date="2015-09-11T10:29:00Z">
              <w:r w:rsidR="00E47A72">
                <w:rPr>
                  <w:rFonts w:eastAsia="Times New Roman"/>
                  <w:lang w:val="en-US"/>
                </w:rPr>
                <w:t xml:space="preserve">organization </w:t>
              </w:r>
            </w:ins>
            <w:r>
              <w:rPr>
                <w:rFonts w:eastAsia="Times New Roman"/>
                <w:lang w:val="en-US"/>
              </w:rPr>
              <w:t>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w:t>
            </w:r>
            <w:del w:id="1498" w:author="Pivonka,Fran" w:date="2015-09-11T10:31:00Z">
              <w:r w:rsidDel="00E47A72">
                <w:rPr>
                  <w:rFonts w:eastAsia="Times New Roman"/>
                  <w:lang w:val="en-US"/>
                </w:rPr>
                <w:delText xml:space="preserve">that </w:delText>
              </w:r>
            </w:del>
            <w:r>
              <w:rPr>
                <w:rFonts w:eastAsia="Times New Roman"/>
                <w:lang w:val="en-US"/>
              </w:rPr>
              <w:t xml:space="preserve">this version of the </w:t>
            </w:r>
            <w:del w:id="1499" w:author="Pivonka,Fran" w:date="2015-09-11T10:31:00Z">
              <w:r w:rsidDel="00E47A72">
                <w:rPr>
                  <w:rFonts w:eastAsia="Times New Roman"/>
                  <w:lang w:val="en-US"/>
                </w:rPr>
                <w:delText xml:space="preserve">Data </w:delText>
              </w:r>
            </w:del>
            <w:ins w:id="1500" w:author="Pivonka,Fran" w:date="2015-09-11T10:31:00Z">
              <w:r w:rsidR="00E47A72">
                <w:rPr>
                  <w:rFonts w:eastAsia="Times New Roman"/>
                  <w:lang w:val="en-US"/>
                </w:rPr>
                <w:t xml:space="preserve">data </w:t>
              </w:r>
            </w:ins>
            <w:del w:id="1501" w:author="Pivonka,Fran" w:date="2015-09-11T10:31:00Z">
              <w:r w:rsidDel="00E47A72">
                <w:rPr>
                  <w:rFonts w:eastAsia="Times New Roman"/>
                  <w:lang w:val="en-US"/>
                </w:rPr>
                <w:delText xml:space="preserve">Element </w:delText>
              </w:r>
            </w:del>
            <w:ins w:id="1502" w:author="Pivonka,Fran" w:date="2015-09-11T10:31:00Z">
              <w:r w:rsidR="00E47A72">
                <w:rPr>
                  <w:rFonts w:eastAsia="Times New Roman"/>
                  <w:lang w:val="en-US"/>
                </w:rPr>
                <w:t xml:space="preserve">element </w:t>
              </w:r>
            </w:ins>
            <w:r>
              <w:rPr>
                <w:rFonts w:eastAsia="Times New Roman"/>
                <w:lang w:val="en-US"/>
              </w:rPr>
              <w:t>was published. The date must change when the business version changes</w:t>
            </w:r>
            <w:proofErr w:type="gramStart"/>
            <w:r>
              <w:rPr>
                <w:rFonts w:eastAsia="Times New Roman"/>
                <w:lang w:val="en-US"/>
              </w:rPr>
              <w:t xml:space="preserve">, </w:t>
            </w:r>
            <w:proofErr w:type="gramEnd"/>
            <w:del w:id="1503" w:author="Pivonka,Fran" w:date="2015-09-11T10:32:00Z">
              <w:r w:rsidDel="00E47A72">
                <w:rPr>
                  <w:rFonts w:eastAsia="Times New Roman"/>
                  <w:lang w:val="en-US"/>
                </w:rPr>
                <w:delText>if it does</w:delText>
              </w:r>
            </w:del>
            <w:r>
              <w:rPr>
                <w:rFonts w:eastAsia="Times New Roman"/>
                <w:lang w:val="en-US"/>
              </w:rPr>
              <w:t xml:space="preserve">, and it must change if the status code changes. </w:t>
            </w:r>
            <w:del w:id="1504" w:author="Pivonka,Fran" w:date="2015-09-11T10:32:00Z">
              <w:r w:rsidDel="00E47A72">
                <w:rPr>
                  <w:rFonts w:eastAsia="Times New Roman"/>
                  <w:lang w:val="en-US"/>
                </w:rPr>
                <w:delText xml:space="preserve">in </w:delText>
              </w:r>
            </w:del>
            <w:ins w:id="1505" w:author="Pivonka,Fran" w:date="2015-09-11T10:32:00Z">
              <w:r w:rsidR="00E47A72">
                <w:rPr>
                  <w:rFonts w:eastAsia="Times New Roman"/>
                  <w:lang w:val="en-US"/>
                </w:rPr>
                <w:t xml:space="preserve">In </w:t>
              </w:r>
            </w:ins>
            <w:r>
              <w:rPr>
                <w:rFonts w:eastAsia="Times New Roman"/>
                <w:lang w:val="en-US"/>
              </w:rPr>
              <w:t xml:space="preserve">addition, it should change when the </w:t>
            </w:r>
            <w:del w:id="1506" w:author="Pivonka,Fran" w:date="2015-09-11T10:33:00Z">
              <w:r w:rsidDel="00E47A72">
                <w:rPr>
                  <w:rFonts w:eastAsia="Times New Roman"/>
                  <w:lang w:val="en-US"/>
                </w:rPr>
                <w:delText xml:space="preserve">substantiative </w:delText>
              </w:r>
            </w:del>
            <w:ins w:id="1507" w:author="Pivonka,Fran" w:date="2015-09-11T10:33:00Z">
              <w:r w:rsidR="00E47A72">
                <w:rPr>
                  <w:rFonts w:eastAsia="Times New Roman"/>
                  <w:lang w:val="en-US"/>
                </w:rPr>
                <w:t xml:space="preserve">substantive </w:t>
              </w:r>
            </w:ins>
            <w:r>
              <w:rPr>
                <w:rFonts w:eastAsia="Times New Roman"/>
                <w:lang w:val="en-US"/>
              </w:rPr>
              <w:t xml:space="preserve">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refers to the "business" version</w:t>
            </w:r>
            <w:del w:id="1508" w:author="Pivonka,Fran" w:date="2015-09-11T10:34:00Z">
              <w:r w:rsidDel="00E47A72">
                <w:rPr>
                  <w:rFonts w:eastAsia="Times New Roman"/>
                  <w:lang w:val="en-US"/>
                </w:rPr>
                <w:delText xml:space="preserve"> -</w:delText>
              </w:r>
            </w:del>
            <w:ins w:id="1509" w:author="Pivonka,Fran" w:date="2015-09-11T10:34:00Z">
              <w:r w:rsidR="00E47A72">
                <w:rPr>
                  <w:rFonts w:eastAsia="Times New Roman"/>
                  <w:lang w:val="en-US"/>
                </w:rPr>
                <w:t>,</w:t>
              </w:r>
            </w:ins>
            <w:r>
              <w:rPr>
                <w:rFonts w:eastAsia="Times New Roman"/>
                <w:lang w:val="en-US"/>
              </w:rPr>
              <w:t xml:space="preserve">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Use and/or </w:t>
            </w:r>
            <w:del w:id="1510" w:author="Pivonka,Fran" w:date="2015-09-11T10:34:00Z">
              <w:r w:rsidDel="00E65E60">
                <w:rPr>
                  <w:rFonts w:eastAsia="Times New Roman"/>
                  <w:lang w:val="en-US"/>
                </w:rPr>
                <w:delText xml:space="preserve">Publishing </w:delText>
              </w:r>
            </w:del>
            <w:ins w:id="1511" w:author="Pivonka,Fran" w:date="2015-09-11T10:34:00Z">
              <w:r w:rsidR="00E65E60">
                <w:rPr>
                  <w:rFonts w:eastAsia="Times New Roman"/>
                  <w:lang w:val="en-US"/>
                </w:rPr>
                <w:t xml:space="preserve">publishing </w:t>
              </w:r>
            </w:ins>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t>
            </w:r>
            <w:del w:id="1512" w:author="Pivonka,Fran" w:date="2015-09-11T10:36:00Z">
              <w:r w:rsidDel="00E65E60">
                <w:rPr>
                  <w:rFonts w:eastAsia="Times New Roman"/>
                  <w:lang w:val="en-US"/>
                </w:rPr>
                <w:delText xml:space="preserve">whether </w:delText>
              </w:r>
            </w:del>
            <w:r>
              <w:rPr>
                <w:rFonts w:eastAsia="Times New Roman"/>
                <w:lang w:val="en-US"/>
              </w:rPr>
              <w:t>the degree of comparability of data element instances</w:t>
            </w:r>
            <w:ins w:id="1513" w:author="Pivonka,Fran" w:date="2015-09-11T10:36:00Z">
              <w:r w:rsidR="00E65E60">
                <w:rPr>
                  <w:rFonts w:eastAsia="Times New Roman"/>
                  <w:lang w:val="en-US"/>
                </w:rPr>
                <w:t>.</w:t>
              </w:r>
            </w:ins>
            <w:r>
              <w:rPr>
                <w:rFonts w:eastAsia="Times New Roman"/>
                <w:lang w:val="en-US"/>
              </w:rPr>
              <w:t xml:space="preserve"> </w:t>
            </w:r>
            <w:del w:id="1514" w:author="Pivonka,Fran" w:date="2015-09-11T10:36:00Z">
              <w:r w:rsidDel="00E65E60">
                <w:rPr>
                  <w:rFonts w:eastAsia="Times New Roman"/>
                  <w:lang w:val="en-US"/>
                </w:rPr>
                <w:delText>- less</w:delText>
              </w:r>
            </w:del>
            <w:ins w:id="1515" w:author="Pivonka,Fran" w:date="2015-09-11T10:36:00Z">
              <w:r w:rsidR="00E65E60">
                <w:rPr>
                  <w:rFonts w:eastAsia="Times New Roman"/>
                  <w:lang w:val="en-US"/>
                </w:rPr>
                <w:t>Less</w:t>
              </w:r>
            </w:ins>
            <w:r>
              <w:rPr>
                <w:rFonts w:eastAsia="Times New Roman"/>
                <w:lang w:val="en-US"/>
              </w:rPr>
              <w:t xml:space="preserve"> granular data elements </w:t>
            </w:r>
            <w:r>
              <w:rPr>
                <w:rFonts w:eastAsia="Times New Roman"/>
                <w:lang w:val="en-US"/>
              </w:rPr>
              <w:lastRenderedPageBreak/>
              <w:t xml:space="preserve">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w:t>
            </w:r>
            <w:del w:id="1516" w:author="Pivonka,Fran" w:date="2015-09-11T10:37:00Z">
              <w:r w:rsidDel="00E65E60">
                <w:rPr>
                  <w:rFonts w:eastAsia="Times New Roman"/>
                  <w:lang w:val="en-US"/>
                </w:rPr>
                <w:delText xml:space="preserve">that </w:delText>
              </w:r>
            </w:del>
            <w:ins w:id="1517" w:author="Pivonka,Fran" w:date="2015-09-11T10:37:00Z">
              <w:r w:rsidR="00E65E60">
                <w:rPr>
                  <w:rFonts w:eastAsia="Times New Roman"/>
                  <w:lang w:val="en-US"/>
                </w:rPr>
                <w:t xml:space="preserve">which </w:t>
              </w:r>
            </w:ins>
            <w:r>
              <w:rPr>
                <w:rFonts w:eastAsia="Times New Roman"/>
                <w:lang w:val="en-US"/>
              </w:rPr>
              <w:t>make up the DataElement hav</w:t>
            </w:r>
            <w:ins w:id="1518" w:author="Pivonka,Fran" w:date="2015-09-11T10:37:00Z">
              <w:r w:rsidR="00E65E60">
                <w:rPr>
                  <w:rFonts w:eastAsia="Times New Roman"/>
                  <w:lang w:val="en-US"/>
                </w:rPr>
                <w:t>e</w:t>
              </w:r>
            </w:ins>
            <w:r>
              <w:rPr>
                <w:rFonts w:eastAsia="Times New Roman"/>
                <w:lang w:val="en-US"/>
              </w:rPr>
              <w:t xml:space="preserve"> some </w:t>
            </w:r>
            <w:del w:id="1519" w:author="Pivonka,Fran" w:date="2015-09-11T10:37:00Z">
              <w:r w:rsidDel="00E65E60">
                <w:rPr>
                  <w:rFonts w:eastAsia="Times New Roman"/>
                  <w:lang w:val="en-US"/>
                </w:rPr>
                <w:delText>correspondance</w:delText>
              </w:r>
            </w:del>
            <w:ins w:id="1520" w:author="Pivonka,Fran" w:date="2015-09-11T10:37:00Z">
              <w:r w:rsidR="00E65E60">
                <w:rPr>
                  <w:rFonts w:eastAsia="Times New Roman"/>
                  <w:lang w:val="en-US"/>
                </w:rPr>
                <w:t>correspondence</w:t>
              </w:r>
            </w:ins>
            <w:r>
              <w:rPr>
                <w:rFonts w:eastAsia="Times New Roman"/>
                <w:lang w:val="en-US"/>
              </w:rPr>
              <w:t xml:space="preserv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w:t>
            </w:r>
            <w:del w:id="1521" w:author="Pivonka,Fran" w:date="2015-09-11T10:37:00Z">
              <w:r w:rsidDel="00E65E60">
                <w:rPr>
                  <w:rFonts w:eastAsia="Times New Roman"/>
                  <w:lang w:val="en-US"/>
                </w:rPr>
                <w:delText xml:space="preserve">Internal </w:delText>
              </w:r>
            </w:del>
            <w:ins w:id="1522" w:author="Pivonka,Fran" w:date="2015-09-11T10:37:00Z">
              <w:r w:rsidR="00E65E60">
                <w:rPr>
                  <w:rFonts w:eastAsia="Times New Roman"/>
                  <w:lang w:val="en-US"/>
                </w:rPr>
                <w:t xml:space="preserve">internal </w:t>
              </w:r>
            </w:ins>
            <w:r>
              <w:rPr>
                <w:rFonts w:eastAsia="Times New Roman"/>
                <w:lang w:val="en-US"/>
              </w:rPr>
              <w:t>id that is used to identify this mapping set when 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Versions, </w:t>
            </w:r>
            <w:del w:id="1523" w:author="Pivonka,Fran" w:date="2015-09-11T10:38:00Z">
              <w:r w:rsidDel="00E65E60">
                <w:rPr>
                  <w:rFonts w:eastAsia="Times New Roman"/>
                  <w:lang w:val="en-US"/>
                </w:rPr>
                <w:delText>Issues</w:delText>
              </w:r>
            </w:del>
            <w:ins w:id="1524" w:author="Pivonka,Fran" w:date="2015-09-11T10:38:00Z">
              <w:r w:rsidR="00E65E60">
                <w:rPr>
                  <w:rFonts w:eastAsia="Times New Roman"/>
                  <w:lang w:val="en-US"/>
                </w:rPr>
                <w:t>issues</w:t>
              </w:r>
            </w:ins>
            <w:r>
              <w:rPr>
                <w:rFonts w:eastAsia="Times New Roman"/>
                <w:lang w:val="en-US"/>
              </w:rPr>
              <w:t xml:space="preserve">, </w:t>
            </w:r>
            <w:del w:id="1525" w:author="Pivonka,Fran" w:date="2015-09-11T10:38:00Z">
              <w:r w:rsidDel="00E65E60">
                <w:rPr>
                  <w:rFonts w:eastAsia="Times New Roman"/>
                  <w:lang w:val="en-US"/>
                </w:rPr>
                <w:delText xml:space="preserve">Scope </w:delText>
              </w:r>
            </w:del>
            <w:ins w:id="1526" w:author="Pivonka,Fran" w:date="2015-09-11T10:38:00Z">
              <w:r w:rsidR="00E65E60">
                <w:rPr>
                  <w:rFonts w:eastAsia="Times New Roman"/>
                  <w:lang w:val="en-US"/>
                </w:rPr>
                <w:t xml:space="preserve">scope </w:t>
              </w:r>
            </w:ins>
            <w:r>
              <w:rPr>
                <w:rFonts w:eastAsia="Times New Roman"/>
                <w:lang w:val="en-US"/>
              </w:rPr>
              <w:t xml:space="preserve">limitations </w:t>
            </w:r>
            <w:del w:id="1527" w:author="Pivonka,Fran" w:date="2015-09-11T10:38:00Z">
              <w:r w:rsidDel="00E65E60">
                <w:rPr>
                  <w:rFonts w:eastAsia="Times New Roman"/>
                  <w:lang w:val="en-US"/>
                </w:rPr>
                <w:delText>etc</w:delText>
              </w:r>
            </w:del>
            <w:ins w:id="1528" w:author="Pivonka,Fran" w:date="2015-09-11T10:38:00Z">
              <w:r w:rsidR="00E65E60">
                <w:rPr>
                  <w:rFonts w:eastAsia="Times New Roman"/>
                  <w:lang w:val="en-US"/>
                </w:rPr>
                <w:t>etc.</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497"/>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w:t>
            </w:r>
            <w:del w:id="1529" w:author="Pivonka,Fran" w:date="2015-09-11T10:39:00Z">
              <w:r w:rsidDel="00E65E60">
                <w:rPr>
                  <w:rFonts w:eastAsia="Times New Roman"/>
                  <w:lang w:val="en-US"/>
                </w:rPr>
                <w:delText xml:space="preserve">thing </w:delText>
              </w:r>
            </w:del>
            <w:ins w:id="1530" w:author="Pivonka,Fran" w:date="2015-09-11T10:39:00Z">
              <w:r w:rsidR="00E65E60">
                <w:rPr>
                  <w:rFonts w:eastAsia="Times New Roman"/>
                  <w:lang w:val="en-US"/>
                </w:rPr>
                <w:t xml:space="preserve">item </w:t>
              </w:r>
            </w:ins>
            <w:r>
              <w:rPr>
                <w:rFonts w:eastAsia="Times New Roman"/>
                <w:lang w:val="en-US"/>
              </w:rPr>
              <w:t xml:space="preserve">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w:t>
            </w:r>
            <w:del w:id="1531" w:author="Pivonka,Fran" w:date="2015-09-11T10:40:00Z">
              <w:r w:rsidDel="00E65E60">
                <w:rPr>
                  <w:rFonts w:eastAsia="Times New Roman"/>
                  <w:lang w:val="en-US"/>
                </w:rPr>
                <w:delText>Non medical</w:delText>
              </w:r>
            </w:del>
            <w:ins w:id="1532" w:author="Pivonka,Fran" w:date="2015-09-11T10:40:00Z">
              <w:r w:rsidR="00E65E60">
                <w:rPr>
                  <w:rFonts w:eastAsia="Times New Roman"/>
                  <w:lang w:val="en-US"/>
                </w:rPr>
                <w:t>Non-medical</w:t>
              </w:r>
            </w:ins>
            <w:r>
              <w:rPr>
                <w:rFonts w:eastAsia="Times New Roman"/>
                <w:lang w:val="en-US"/>
              </w:rPr>
              <w:t xml:space="preserve"> devices may </w:t>
            </w:r>
            <w:del w:id="1533" w:author="Pivonka,Fran" w:date="2015-09-11T10:40:00Z">
              <w:r w:rsidDel="00E65E60">
                <w:rPr>
                  <w:rFonts w:eastAsia="Times New Roman"/>
                  <w:lang w:val="en-US"/>
                </w:rPr>
                <w:delText>includes</w:delText>
              </w:r>
            </w:del>
            <w:ins w:id="1534" w:author="Pivonka,Fran" w:date="2015-09-11T10:40:00Z">
              <w:r w:rsidR="00E65E60">
                <w:rPr>
                  <w:rFonts w:eastAsia="Times New Roman"/>
                  <w:lang w:val="en-US"/>
                </w:rPr>
                <w:t>include</w:t>
              </w:r>
            </w:ins>
            <w:r>
              <w:rPr>
                <w:rFonts w:eastAsia="Times New Roman"/>
                <w:lang w:val="en-US"/>
              </w:rPr>
              <w:t xml:space="preserve"> </w:t>
            </w:r>
            <w:del w:id="1535" w:author="Pivonka,Fran" w:date="2015-09-11T10:40:00Z">
              <w:r w:rsidDel="00E65E60">
                <w:rPr>
                  <w:rFonts w:eastAsia="Times New Roman"/>
                  <w:lang w:val="en-US"/>
                </w:rPr>
                <w:delText xml:space="preserve">things </w:delText>
              </w:r>
            </w:del>
            <w:ins w:id="1536" w:author="Pivonka,Fran" w:date="2015-09-11T10:40:00Z">
              <w:r w:rsidR="00E65E60">
                <w:rPr>
                  <w:rFonts w:eastAsia="Times New Roman"/>
                  <w:lang w:val="en-US"/>
                </w:rPr>
                <w:t xml:space="preserve">items </w:t>
              </w:r>
            </w:ins>
            <w:r>
              <w:rPr>
                <w:rFonts w:eastAsia="Times New Roman"/>
                <w:lang w:val="en-US"/>
              </w:rPr>
              <w:t xml:space="preserve">such as a machine, </w:t>
            </w:r>
            <w:del w:id="1537" w:author="Pivonka,Fran" w:date="2015-09-11T10:40:00Z">
              <w:r w:rsidDel="00E65E60">
                <w:rPr>
                  <w:rFonts w:eastAsia="Times New Roman"/>
                  <w:lang w:val="en-US"/>
                </w:rPr>
                <w:delText xml:space="preserve">a </w:delText>
              </w:r>
            </w:del>
            <w:r>
              <w:rPr>
                <w:rFonts w:eastAsia="Times New Roman"/>
                <w:lang w:val="en-US"/>
              </w:rPr>
              <w:t xml:space="preserve">cellphone, </w:t>
            </w:r>
            <w:del w:id="1538" w:author="Pivonka,Fran" w:date="2015-09-11T10:40:00Z">
              <w:r w:rsidDel="00E65E60">
                <w:rPr>
                  <w:rFonts w:eastAsia="Times New Roman"/>
                  <w:lang w:val="en-US"/>
                </w:rPr>
                <w:delText xml:space="preserve">a </w:delText>
              </w:r>
            </w:del>
            <w:r>
              <w:rPr>
                <w:rFonts w:eastAsia="Times New Roman"/>
                <w:lang w:val="en-US"/>
              </w:rPr>
              <w:t xml:space="preserve">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del w:id="1539" w:author="Pivonka,Fran" w:date="2015-09-11T10:40:00Z">
              <w:r w:rsidDel="00E65E60">
                <w:rPr>
                  <w:rFonts w:eastAsia="Times New Roman"/>
                  <w:lang w:val="en-US"/>
                </w:rPr>
                <w:delText xml:space="preserve">owners . </w:delText>
              </w:r>
            </w:del>
            <w:ins w:id="1540" w:author="Pivonka,Fran" w:date="2015-09-11T10:40:00Z">
              <w:r w:rsidR="00E65E60">
                <w:rPr>
                  <w:rFonts w:eastAsia="Times New Roman"/>
                  <w:lang w:val="en-US"/>
                </w:rPr>
                <w:t xml:space="preserve">owners. </w:t>
              </w:r>
            </w:ins>
            <w:r>
              <w:rPr>
                <w:rFonts w:eastAsia="Times New Roman"/>
                <w:lang w:val="en-US"/>
              </w:rPr>
              <w:t xml:space="preserve">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w:t>
            </w:r>
            <w:del w:id="1541" w:author="Pivonka,Fran" w:date="2015-09-11T10:41:00Z">
              <w:r w:rsidDel="00E65E60">
                <w:rPr>
                  <w:rFonts w:eastAsia="Times New Roman"/>
                  <w:lang w:val="en-US"/>
                </w:rPr>
                <w:delText xml:space="preserve">Mandated </w:delText>
              </w:r>
            </w:del>
            <w:ins w:id="1542" w:author="Pivonka,Fran" w:date="2015-09-11T10:41:00Z">
              <w:r w:rsidR="00E65E60">
                <w:rPr>
                  <w:rFonts w:eastAsia="Times New Roman"/>
                  <w:lang w:val="en-US"/>
                </w:rPr>
                <w:t xml:space="preserve">mandated </w:t>
              </w:r>
            </w:ins>
            <w:r>
              <w:rPr>
                <w:rFonts w:eastAsia="Times New Roman"/>
                <w:lang w:val="en-US"/>
              </w:rPr>
              <w:t xml:space="preserve">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FDA </w:t>
            </w:r>
            <w:del w:id="1543" w:author="Pivonka,Fran" w:date="2015-09-11T10:41:00Z">
              <w:r w:rsidDel="00E65E60">
                <w:rPr>
                  <w:rFonts w:eastAsia="Times New Roman"/>
                  <w:lang w:val="en-US"/>
                </w:rPr>
                <w:delText xml:space="preserve">Mandated </w:delText>
              </w:r>
            </w:del>
            <w:ins w:id="1544" w:author="Pivonka,Fran" w:date="2015-09-11T10:41:00Z">
              <w:r w:rsidR="00E65E60">
                <w:rPr>
                  <w:rFonts w:eastAsia="Times New Roman"/>
                  <w:lang w:val="en-US"/>
                </w:rPr>
                <w:t xml:space="preserve">mandated </w:t>
              </w:r>
            </w:ins>
            <w:r>
              <w:rPr>
                <w:rFonts w:eastAsia="Times New Roman"/>
                <w:lang w:val="en-US"/>
              </w:rPr>
              <w:t>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545" w:author="Pivonka,Fran" w:date="2015-09-11T10:41:00Z">
              <w:r w:rsidDel="00E65E60">
                <w:rPr>
                  <w:rFonts w:eastAsia="Times New Roman"/>
                  <w:lang w:val="en-US"/>
                </w:rPr>
                <w:delText xml:space="preserve">Device </w:delText>
              </w:r>
            </w:del>
            <w:ins w:id="1546" w:author="Pivonka,Fran" w:date="2015-09-11T10:41:00Z">
              <w:r w:rsidR="00E65E60">
                <w:rPr>
                  <w:rFonts w:eastAsia="Times New Roman"/>
                  <w:lang w:val="en-US"/>
                </w:rPr>
                <w:t xml:space="preserve">device </w:t>
              </w:r>
            </w:ins>
            <w:r>
              <w:rPr>
                <w:rFonts w:eastAsia="Times New Roman"/>
                <w:lang w:val="en-US"/>
              </w:rPr>
              <w:t>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w:t>
            </w:r>
            <w:del w:id="1547" w:author="Pivonka,Fran" w:date="2015-09-11T10:42:00Z">
              <w:r w:rsidDel="00E65E60">
                <w:rPr>
                  <w:rFonts w:eastAsia="Times New Roman"/>
                  <w:lang w:val="en-US"/>
                </w:rPr>
                <w:delText xml:space="preserve">- </w:delText>
              </w:r>
            </w:del>
            <w:ins w:id="1548" w:author="Pivonka,Fran" w:date="2015-09-11T10:42:00Z">
              <w:r w:rsidR="00E65E60">
                <w:rPr>
                  <w:rFonts w:eastAsia="Times New Roman"/>
                  <w:lang w:val="en-US"/>
                </w:rPr>
                <w:t xml:space="preserve">is </w:t>
              </w:r>
            </w:ins>
            <w:r>
              <w:rPr>
                <w:rFonts w:eastAsia="Times New Roman"/>
                <w:lang w:val="en-US"/>
              </w:rPr>
              <w:t xml:space="preserve">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549" w:author="Pivonka,Fran" w:date="2015-09-11T10:42:00Z">
              <w:r w:rsidDel="00E65E60">
                <w:rPr>
                  <w:rFonts w:eastAsia="Times New Roman"/>
                  <w:lang w:val="en-US"/>
                </w:rPr>
                <w:delText xml:space="preserve">Date </w:delText>
              </w:r>
            </w:del>
            <w:ins w:id="1550" w:author="Pivonka,Fran" w:date="2015-09-11T10:42:00Z">
              <w:r w:rsidR="00E65E60">
                <w:rPr>
                  <w:rFonts w:eastAsia="Times New Roman"/>
                  <w:lang w:val="en-US"/>
                </w:rPr>
                <w:t xml:space="preserve">date </w:t>
              </w:r>
            </w:ins>
            <w:r>
              <w:rPr>
                <w:rFonts w:eastAsia="Times New Roman"/>
                <w:lang w:val="en-US"/>
              </w:rPr>
              <w:t>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w:t>
            </w:r>
            <w:del w:id="1551" w:author="Pivonka,Fran" w:date="2015-09-11T10:43:00Z">
              <w:r w:rsidDel="00E65E60">
                <w:rPr>
                  <w:rFonts w:eastAsia="Times New Roman"/>
                  <w:lang w:val="en-US"/>
                </w:rPr>
                <w:delText xml:space="preserve">just </w:delText>
              </w:r>
            </w:del>
            <w:ins w:id="1552" w:author="Pivonka,Fran" w:date="2015-09-11T10:43:00Z">
              <w:r w:rsidR="00E65E60">
                <w:rPr>
                  <w:rFonts w:eastAsia="Times New Roman"/>
                  <w:lang w:val="en-US"/>
                </w:rPr>
                <w:t xml:space="preserve">only </w:t>
              </w:r>
            </w:ins>
            <w:r>
              <w:rPr>
                <w:rFonts w:eastAsia="Times New Roman"/>
                <w:lang w:val="en-US"/>
              </w:rPr>
              <w:t>identify the type of the device. A portion of the UDI</w:t>
            </w:r>
            <w:del w:id="1553" w:author="Pivonka,Fran" w:date="2015-09-11T10:43:00Z">
              <w:r w:rsidDel="00E65E60">
                <w:rPr>
                  <w:rFonts w:eastAsia="Times New Roman"/>
                  <w:lang w:val="en-US"/>
                </w:rPr>
                <w:delText xml:space="preserve"> -</w:delText>
              </w:r>
            </w:del>
            <w:ins w:id="1554" w:author="Pivonka,Fran" w:date="2015-09-11T10:43:00Z">
              <w:r w:rsidR="00E65E60">
                <w:rPr>
                  <w:rFonts w:eastAsia="Times New Roman"/>
                  <w:lang w:val="en-US"/>
                </w:rPr>
                <w:t>,</w:t>
              </w:r>
            </w:ins>
            <w:r>
              <w:rPr>
                <w:rFonts w:eastAsia="Times New Roman"/>
                <w:lang w:val="en-US"/>
              </w:rPr>
              <w:t xml:space="preserve"> the DI part</w:t>
            </w:r>
            <w:del w:id="1555" w:author="Pivonka,Fran" w:date="2015-09-11T10:43:00Z">
              <w:r w:rsidDel="00E65E60">
                <w:rPr>
                  <w:rFonts w:eastAsia="Times New Roman"/>
                  <w:lang w:val="en-US"/>
                </w:rPr>
                <w:delText xml:space="preserve"> -</w:delText>
              </w:r>
            </w:del>
            <w:ins w:id="1556" w:author="Pivonka,Fran" w:date="2015-09-11T10:43:00Z">
              <w:r w:rsidR="00E65E60">
                <w:rPr>
                  <w:rFonts w:eastAsia="Times New Roman"/>
                  <w:lang w:val="en-US"/>
                </w:rPr>
                <w:t>,</w:t>
              </w:r>
            </w:ins>
            <w:r>
              <w:rPr>
                <w:rFonts w:eastAsia="Times New Roman"/>
                <w:lang w:val="en-US"/>
              </w:rPr>
              <w:t xml:space="preserve">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w:t>
            </w:r>
            <w:del w:id="1557" w:author="Pivonka,Fran" w:date="2015-09-11T10:46:00Z">
              <w:r w:rsidDel="00A91930">
                <w:rPr>
                  <w:rFonts w:eastAsia="Times New Roman"/>
                  <w:lang w:val="en-US"/>
                </w:rPr>
                <w:delText>v2 )</w:delText>
              </w:r>
            </w:del>
            <w:ins w:id="1558" w:author="Pivonka,Fran" w:date="2015-09-11T10:46:00Z">
              <w:r w:rsidR="00A91930">
                <w:rPr>
                  <w:rFonts w:eastAsia="Times New Roman"/>
                  <w:lang w:val="en-US"/>
                </w:rPr>
                <w:t>v2)</w:t>
              </w:r>
            </w:ins>
            <w:r>
              <w:rPr>
                <w:rFonts w:eastAsia="Times New Roman"/>
                <w:lang w:val="en-US"/>
              </w:rPr>
              <w:t xml:space="preserve"> and the producer of the observations in response to the order </w:t>
            </w:r>
            <w:del w:id="1559" w:author="Pivonka,Fran" w:date="2015-09-11T10:47:00Z">
              <w:r w:rsidDel="00A91930">
                <w:rPr>
                  <w:rFonts w:eastAsia="Times New Roman"/>
                  <w:lang w:val="en-US"/>
                </w:rPr>
                <w:delText>( known</w:delText>
              </w:r>
            </w:del>
            <w:ins w:id="1560" w:author="Pivonka,Fran" w:date="2015-09-11T10:47:00Z">
              <w:r w:rsidR="00A91930">
                <w:rPr>
                  <w:rFonts w:eastAsia="Times New Roman"/>
                  <w:lang w:val="en-US"/>
                </w:rPr>
                <w:t>(known</w:t>
              </w:r>
            </w:ins>
            <w:r>
              <w:rPr>
                <w:rFonts w:eastAsia="Times New Roman"/>
                <w:lang w:val="en-US"/>
              </w:rPr>
              <w:t xml:space="preserve"> the 'Filler' in HL7 v2</w:t>
            </w:r>
            <w:del w:id="1561" w:author="Pivonka,Fran" w:date="2015-09-11T10:47:00Z">
              <w:r w:rsidDel="00A91930">
                <w:rPr>
                  <w:rFonts w:eastAsia="Times New Roman"/>
                  <w:lang w:val="en-US"/>
                </w:rPr>
                <w:delText xml:space="preserve">) . </w:delText>
              </w:r>
            </w:del>
            <w:ins w:id="1562" w:author="Pivonka,Fran" w:date="2015-09-11T10:47:00Z">
              <w:r w:rsidR="00A91930">
                <w:rPr>
                  <w:rFonts w:eastAsia="Times New Roman"/>
                  <w:lang w:val="en-US"/>
                </w:rPr>
                <w:t xml:space="preserve">). </w:t>
              </w:r>
            </w:ins>
            <w:r>
              <w:rPr>
                <w:rFonts w:eastAsia="Times New Roman"/>
                <w:lang w:val="en-US"/>
              </w:rPr>
              <w:t xml:space="preserve">For </w:t>
            </w:r>
            <w:r>
              <w:rPr>
                <w:rFonts w:eastAsia="Times New Roman"/>
                <w:lang w:val="en-US"/>
              </w:rPr>
              <w:lastRenderedPageBreak/>
              <w:t>further discussion and examples see the [notes section</w:t>
            </w:r>
            <w:del w:id="1563" w:author="Pivonka,Fran" w:date="2015-09-11T10:47:00Z">
              <w:r w:rsidDel="00A91930">
                <w:rPr>
                  <w:rFonts w:eastAsia="Times New Roman"/>
                  <w:lang w:val="en-US"/>
                </w:rPr>
                <w:delText>](</w:delText>
              </w:r>
            </w:del>
            <w:ins w:id="1564" w:author="Pivonka,Fran" w:date="2015-09-11T10:47:00Z">
              <w:r w:rsidR="00A91930">
                <w:rPr>
                  <w:rFonts w:eastAsia="Times New Roman"/>
                  <w:lang w:val="en-US"/>
                </w:rPr>
                <w:t>] (</w:t>
              </w:r>
            </w:ins>
            <w:r>
              <w:rPr>
                <w:rFonts w:eastAsia="Times New Roman"/>
                <w:lang w:val="en-US"/>
              </w:rPr>
              <w:t xml:space="preserve">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be used to decide how the diagnostic investigation will be performed, or even if it will be performed at all. Use CodeableConcept text element if the data is free (uncoded) text as shown in the [CT Scan example]</w:t>
            </w:r>
            <w:ins w:id="1565" w:author="Pivonka,Fran" w:date="2015-09-11T10:49:00Z">
              <w:r w:rsidR="00A91930">
                <w:rPr>
                  <w:rFonts w:eastAsia="Times New Roman"/>
                  <w:lang w:val="en-US"/>
                </w:rPr>
                <w:t xml:space="preserve"> </w:t>
              </w:r>
            </w:ins>
            <w:r>
              <w:rPr>
                <w:rFonts w:eastAsia="Times New Roman"/>
                <w:lang w:val="en-US"/>
              </w:rPr>
              <w:t xml:space="preserv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clinical information about the patient or specimen that may influence test interpretations. This includes observations explicitly requested by the producer</w:t>
            </w:r>
            <w:ins w:id="1566" w:author="Pivonka,Fran" w:date="2015-09-11T10:49:00Z">
              <w:r w:rsidR="00A91930">
                <w:rPr>
                  <w:rFonts w:eastAsia="Times New Roman"/>
                  <w:lang w:val="en-US"/>
                </w:rPr>
                <w:t xml:space="preserve"> </w:t>
              </w:r>
            </w:ins>
            <w:r>
              <w:rPr>
                <w:rFonts w:eastAsia="Times New Roman"/>
                <w:lang w:val="en-US"/>
              </w:rPr>
              <w:t xml:space="preserve">(filler)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567" w:author="Pivonka,Fran" w:date="2015-09-11T11:03:00Z">
              <w:r w:rsidR="00F10092">
                <w:rPr>
                  <w:rFonts w:eastAsia="Times New Roman"/>
                  <w:lang w:val="en-US"/>
                </w:rPr>
                <w:t>“</w:t>
              </w:r>
            </w:ins>
            <w:r>
              <w:rPr>
                <w:rFonts w:eastAsia="Times New Roman"/>
                <w:lang w:val="en-US"/>
              </w:rPr>
              <w:t>requested</w:t>
            </w:r>
            <w:ins w:id="1568" w:author="Pivonka,Fran" w:date="2015-09-11T11:03:00Z">
              <w:r w:rsidR="00F10092">
                <w:rPr>
                  <w:rFonts w:eastAsia="Times New Roman"/>
                  <w:lang w:val="en-US"/>
                </w:rPr>
                <w:t>”</w:t>
              </w:r>
            </w:ins>
            <w:r>
              <w:rPr>
                <w:rFonts w:eastAsia="Times New Roman"/>
                <w:lang w:val="en-US"/>
              </w:rPr>
              <w:t xml:space="preserve">.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Pr="00FE25F0" w:rsidRDefault="008D6FB8">
            <w:pPr>
              <w:rPr>
                <w:rFonts w:eastAsia="Times New Roman"/>
                <w:highlight w:val="red"/>
                <w:lang w:val="en-US"/>
                <w:rPrChange w:id="1569" w:author="Grahame Grieve" w:date="2015-09-14T14:50:00Z">
                  <w:rPr>
                    <w:rFonts w:eastAsia="Times New Roman"/>
                    <w:lang w:val="en-US"/>
                  </w:rPr>
                </w:rPrChange>
              </w:rPr>
            </w:pPr>
            <w:r w:rsidRPr="00FE25F0">
              <w:rPr>
                <w:rFonts w:eastAsia="Times New Roman"/>
                <w:highlight w:val="red"/>
                <w:lang w:val="en-US"/>
                <w:rPrChange w:id="1570" w:author="Grahame Grieve" w:date="2015-09-14T14:50:00Z">
                  <w:rPr>
                    <w:rFonts w:eastAsia="Times New Roman"/>
                    <w:lang w:val="en-US"/>
                  </w:rPr>
                </w:rPrChange>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Pr="00FE25F0" w:rsidRDefault="008D6FB8">
            <w:pPr>
              <w:rPr>
                <w:rFonts w:eastAsia="Times New Roman"/>
                <w:highlight w:val="red"/>
                <w:lang w:val="en-US"/>
                <w:rPrChange w:id="1571" w:author="Grahame Grieve" w:date="2015-09-14T14:50:00Z">
                  <w:rPr>
                    <w:rFonts w:eastAsia="Times New Roman"/>
                    <w:lang w:val="en-US"/>
                  </w:rPr>
                </w:rPrChange>
              </w:rPr>
            </w:pPr>
            <w:r w:rsidRPr="00FE25F0">
              <w:rPr>
                <w:rFonts w:eastAsia="Times New Roman"/>
                <w:highlight w:val="red"/>
                <w:lang w:val="en-US"/>
                <w:rPrChange w:id="1572" w:author="Grahame Grieve" w:date="2015-09-14T14:50:00Z">
                  <w:rPr>
                    <w:rFonts w:eastAsia="Times New Roman"/>
                    <w:lang w:val="en-US"/>
                  </w:rPr>
                </w:rPrChange>
              </w:rPr>
              <w:t>The Order resource also has a priority. Generally, these should be the same</w:t>
            </w:r>
            <w:del w:id="1573" w:author="Pivonka,Fran" w:date="2015-09-11T11:04:00Z">
              <w:r w:rsidRPr="00FE25F0" w:rsidDel="00F10092">
                <w:rPr>
                  <w:rFonts w:eastAsia="Times New Roman"/>
                  <w:highlight w:val="red"/>
                  <w:lang w:val="en-US"/>
                  <w:rPrChange w:id="1574" w:author="Grahame Grieve" w:date="2015-09-14T14:50:00Z">
                    <w:rPr>
                      <w:rFonts w:eastAsia="Times New Roman"/>
                      <w:lang w:val="en-US"/>
                    </w:rPr>
                  </w:rPrChange>
                </w:rPr>
                <w:delText xml:space="preserve">, </w:delText>
              </w:r>
            </w:del>
            <w:r w:rsidRPr="00FE25F0">
              <w:rPr>
                <w:rFonts w:eastAsia="Times New Roman"/>
                <w:highlight w:val="red"/>
                <w:lang w:val="en-US"/>
                <w:rPrChange w:id="1575" w:author="Grahame Grieve" w:date="2015-09-14T14:50:00Z">
                  <w:rPr>
                    <w:rFonts w:eastAsia="Times New Roman"/>
                    <w:lang w:val="en-US"/>
                  </w:rPr>
                </w:rPrChange>
              </w:rPr>
              <w:t>but they can be different</w:t>
            </w:r>
            <w:del w:id="1576" w:author="Pivonka,Fran" w:date="2015-09-11T11:04:00Z">
              <w:r w:rsidRPr="00FE25F0" w:rsidDel="00F10092">
                <w:rPr>
                  <w:rFonts w:eastAsia="Times New Roman"/>
                  <w:highlight w:val="red"/>
                  <w:lang w:val="en-US"/>
                  <w:rPrChange w:id="1577" w:author="Grahame Grieve" w:date="2015-09-14T14:50:00Z">
                    <w:rPr>
                      <w:rFonts w:eastAsia="Times New Roman"/>
                      <w:lang w:val="en-US"/>
                    </w:rPr>
                  </w:rPrChange>
                </w:rPr>
                <w:delText xml:space="preserve">, </w:delText>
              </w:r>
            </w:del>
            <w:ins w:id="1578" w:author="Pivonka,Fran" w:date="2015-09-11T11:04:00Z">
              <w:r w:rsidR="00F10092" w:rsidRPr="00FE25F0">
                <w:rPr>
                  <w:rFonts w:eastAsia="Times New Roman"/>
                  <w:highlight w:val="red"/>
                  <w:lang w:val="en-US"/>
                  <w:rPrChange w:id="1579" w:author="Grahame Grieve" w:date="2015-09-14T14:50:00Z">
                    <w:rPr>
                      <w:rFonts w:eastAsia="Times New Roman"/>
                      <w:lang w:val="en-US"/>
                    </w:rPr>
                  </w:rPrChange>
                </w:rPr>
                <w:t xml:space="preserve">. </w:t>
              </w:r>
            </w:ins>
            <w:del w:id="1580" w:author="Pivonka,Fran" w:date="2015-09-11T11:05:00Z">
              <w:r w:rsidRPr="00FE25F0" w:rsidDel="00F10092">
                <w:rPr>
                  <w:rFonts w:eastAsia="Times New Roman"/>
                  <w:highlight w:val="red"/>
                  <w:lang w:val="en-US"/>
                  <w:rPrChange w:id="1581" w:author="Grahame Grieve" w:date="2015-09-14T14:50:00Z">
                    <w:rPr>
                      <w:rFonts w:eastAsia="Times New Roman"/>
                      <w:lang w:val="en-US"/>
                    </w:rPr>
                  </w:rPrChange>
                </w:rPr>
                <w:delText xml:space="preserve">for </w:delText>
              </w:r>
            </w:del>
            <w:ins w:id="1582" w:author="Pivonka,Fran" w:date="2015-09-11T11:05:00Z">
              <w:r w:rsidR="00F10092" w:rsidRPr="00FE25F0">
                <w:rPr>
                  <w:rFonts w:eastAsia="Times New Roman"/>
                  <w:highlight w:val="red"/>
                  <w:lang w:val="en-US"/>
                  <w:rPrChange w:id="1583" w:author="Grahame Grieve" w:date="2015-09-14T14:50:00Z">
                    <w:rPr>
                      <w:rFonts w:eastAsia="Times New Roman"/>
                      <w:lang w:val="en-US"/>
                    </w:rPr>
                  </w:rPrChange>
                </w:rPr>
                <w:t xml:space="preserve">For </w:t>
              </w:r>
            </w:ins>
            <w:r w:rsidRPr="00FE25F0">
              <w:rPr>
                <w:rFonts w:eastAsia="Times New Roman"/>
                <w:highlight w:val="red"/>
                <w:lang w:val="en-US"/>
                <w:rPrChange w:id="1584" w:author="Grahame Grieve" w:date="2015-09-14T14:50:00Z">
                  <w:rPr>
                    <w:rFonts w:eastAsia="Times New Roman"/>
                    <w:lang w:val="en-US"/>
                  </w:rPr>
                </w:rPrChange>
              </w:rPr>
              <w:t>instance</w:t>
            </w:r>
            <w:ins w:id="1585" w:author="Pivonka,Fran" w:date="2015-09-11T11:05:00Z">
              <w:r w:rsidR="00F10092" w:rsidRPr="00FE25F0">
                <w:rPr>
                  <w:rFonts w:eastAsia="Times New Roman"/>
                  <w:highlight w:val="red"/>
                  <w:lang w:val="en-US"/>
                  <w:rPrChange w:id="1586" w:author="Grahame Grieve" w:date="2015-09-14T14:50:00Z">
                    <w:rPr>
                      <w:rFonts w:eastAsia="Times New Roman"/>
                      <w:lang w:val="en-US"/>
                    </w:rPr>
                  </w:rPrChange>
                </w:rPr>
                <w:t>,</w:t>
              </w:r>
            </w:ins>
            <w:r w:rsidRPr="00FE25F0">
              <w:rPr>
                <w:rFonts w:eastAsia="Times New Roman"/>
                <w:highlight w:val="red"/>
                <w:lang w:val="en-US"/>
                <w:rPrChange w:id="1587" w:author="Grahame Grieve" w:date="2015-09-14T14:50:00Z">
                  <w:rPr>
                    <w:rFonts w:eastAsia="Times New Roman"/>
                    <w:lang w:val="en-US"/>
                  </w:rPr>
                </w:rPrChange>
              </w:rPr>
              <w:t xml:space="preserve"> </w:t>
            </w:r>
            <w:del w:id="1588" w:author="Pivonka,Fran" w:date="2015-09-11T11:06:00Z">
              <w:r w:rsidRPr="00FE25F0" w:rsidDel="00F653A3">
                <w:rPr>
                  <w:rFonts w:eastAsia="Times New Roman"/>
                  <w:highlight w:val="red"/>
                  <w:lang w:val="en-US"/>
                  <w:rPrChange w:id="1589" w:author="Grahame Grieve" w:date="2015-09-14T14:50:00Z">
                    <w:rPr>
                      <w:rFonts w:eastAsia="Times New Roman"/>
                      <w:lang w:val="en-US"/>
                    </w:rPr>
                  </w:rPrChange>
                </w:rPr>
                <w:delText>in the case where the</w:delText>
              </w:r>
            </w:del>
            <w:ins w:id="1590" w:author="Pivonka,Fran" w:date="2015-09-11T11:06:00Z">
              <w:r w:rsidR="00F653A3" w:rsidRPr="00FE25F0">
                <w:rPr>
                  <w:rFonts w:eastAsia="Times New Roman"/>
                  <w:highlight w:val="red"/>
                  <w:lang w:val="en-US"/>
                  <w:rPrChange w:id="1591" w:author="Grahame Grieve" w:date="2015-09-14T14:50:00Z">
                    <w:rPr>
                      <w:rFonts w:eastAsia="Times New Roman"/>
                      <w:lang w:val="en-US"/>
                    </w:rPr>
                  </w:rPrChange>
                </w:rPr>
                <w:t>a</w:t>
              </w:r>
            </w:ins>
            <w:r w:rsidRPr="00FE25F0">
              <w:rPr>
                <w:rFonts w:eastAsia="Times New Roman"/>
                <w:highlight w:val="red"/>
                <w:lang w:val="en-US"/>
                <w:rPrChange w:id="1592" w:author="Grahame Grieve" w:date="2015-09-14T14:50:00Z">
                  <w:rPr>
                    <w:rFonts w:eastAsia="Times New Roman"/>
                    <w:lang w:val="en-US"/>
                  </w:rPr>
                </w:rPrChange>
              </w:rPr>
              <w:t xml:space="preserve"> clinician indicates </w:t>
            </w:r>
            <w:del w:id="1593" w:author="Pivonka,Fran" w:date="2015-09-11T11:05:00Z">
              <w:r w:rsidRPr="00FE25F0" w:rsidDel="00F10092">
                <w:rPr>
                  <w:rFonts w:eastAsia="Times New Roman"/>
                  <w:highlight w:val="red"/>
                  <w:lang w:val="en-US"/>
                  <w:rPrChange w:id="1594" w:author="Grahame Grieve" w:date="2015-09-14T14:50:00Z">
                    <w:rPr>
                      <w:rFonts w:eastAsia="Times New Roman"/>
                      <w:lang w:val="en-US"/>
                    </w:rPr>
                  </w:rPrChange>
                </w:rPr>
                <w:delText xml:space="preserve">that </w:delText>
              </w:r>
            </w:del>
            <w:r w:rsidRPr="00FE25F0">
              <w:rPr>
                <w:rFonts w:eastAsia="Times New Roman"/>
                <w:highlight w:val="red"/>
                <w:lang w:val="en-US"/>
                <w:rPrChange w:id="1595" w:author="Grahame Grieve" w:date="2015-09-14T14:50:00Z">
                  <w:rPr>
                    <w:rFonts w:eastAsia="Times New Roman"/>
                    <w:lang w:val="en-US"/>
                  </w:rPr>
                </w:rPrChange>
              </w:rPr>
              <w:t>the order is urgent, but the subsequent workflow process overrule</w:t>
            </w:r>
            <w:ins w:id="1596" w:author="Pivonka,Fran" w:date="2015-09-11T11:06:00Z">
              <w:r w:rsidR="00F653A3" w:rsidRPr="00FE25F0">
                <w:rPr>
                  <w:rFonts w:eastAsia="Times New Roman"/>
                  <w:highlight w:val="red"/>
                  <w:lang w:val="en-US"/>
                  <w:rPrChange w:id="1597" w:author="Grahame Grieve" w:date="2015-09-14T14:50:00Z">
                    <w:rPr>
                      <w:rFonts w:eastAsia="Times New Roman"/>
                      <w:lang w:val="en-US"/>
                    </w:rPr>
                  </w:rPrChange>
                </w:rPr>
                <w:t>s</w:t>
              </w:r>
            </w:ins>
            <w:r w:rsidRPr="00FE25F0">
              <w:rPr>
                <w:rFonts w:eastAsia="Times New Roman"/>
                <w:highlight w:val="red"/>
                <w:lang w:val="en-US"/>
                <w:rPrChange w:id="1598" w:author="Grahame Grieve" w:date="2015-09-14T14:50:00Z">
                  <w:rPr>
                    <w:rFonts w:eastAsia="Times New Roman"/>
                    <w:lang w:val="en-US"/>
                  </w:rPr>
                </w:rPrChange>
              </w:rPr>
              <w:t xml:space="preserve"> </w:t>
            </w:r>
            <w:del w:id="1599" w:author="Pivonka,Fran" w:date="2015-09-11T11:06:00Z">
              <w:r w:rsidRPr="00FE25F0" w:rsidDel="00F653A3">
                <w:rPr>
                  <w:rFonts w:eastAsia="Times New Roman"/>
                  <w:highlight w:val="red"/>
                  <w:lang w:val="en-US"/>
                  <w:rPrChange w:id="1600" w:author="Grahame Grieve" w:date="2015-09-14T14:50:00Z">
                    <w:rPr>
                      <w:rFonts w:eastAsia="Times New Roman"/>
                      <w:lang w:val="en-US"/>
                    </w:rPr>
                  </w:rPrChange>
                </w:rPr>
                <w:delText xml:space="preserve">this </w:delText>
              </w:r>
            </w:del>
            <w:ins w:id="1601" w:author="Pivonka,Fran" w:date="2015-09-11T11:06:00Z">
              <w:r w:rsidR="00F653A3" w:rsidRPr="00FE25F0">
                <w:rPr>
                  <w:rFonts w:eastAsia="Times New Roman"/>
                  <w:highlight w:val="red"/>
                  <w:lang w:val="en-US"/>
                  <w:rPrChange w:id="1602" w:author="Grahame Grieve" w:date="2015-09-14T14:50:00Z">
                    <w:rPr>
                      <w:rFonts w:eastAsia="Times New Roman"/>
                      <w:lang w:val="en-US"/>
                    </w:rPr>
                  </w:rPrChange>
                </w:rPr>
                <w:t xml:space="preserve">the </w:t>
              </w:r>
            </w:ins>
            <w:r w:rsidRPr="00FE25F0">
              <w:rPr>
                <w:rFonts w:eastAsia="Times New Roman"/>
                <w:highlight w:val="red"/>
                <w:lang w:val="en-US"/>
                <w:rPrChange w:id="1603" w:author="Grahame Grieve" w:date="2015-09-14T14:50:00Z">
                  <w:rPr>
                    <w:rFonts w:eastAsia="Times New Roman"/>
                    <w:lang w:val="en-US"/>
                  </w:rPr>
                </w:rPrChange>
              </w:rPr>
              <w:t xml:space="preserve">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the same as an audit trail</w:t>
            </w:r>
            <w:del w:id="1604" w:author="Pivonka,Fran" w:date="2015-09-11T11:07:00Z">
              <w:r w:rsidDel="00F653A3">
                <w:rPr>
                  <w:rFonts w:eastAsia="Times New Roman"/>
                  <w:lang w:val="en-US"/>
                </w:rPr>
                <w:delText xml:space="preserve"> -</w:delText>
              </w:r>
            </w:del>
            <w:ins w:id="1605" w:author="Pivonka,Fran" w:date="2015-09-11T11:07:00Z">
              <w:r w:rsidR="00F653A3">
                <w:rPr>
                  <w:rFonts w:eastAsia="Times New Roman"/>
                  <w:lang w:val="en-US"/>
                </w:rPr>
                <w:t>.</w:t>
              </w:r>
            </w:ins>
            <w:r>
              <w:rPr>
                <w:rFonts w:eastAsia="Times New Roman"/>
                <w:lang w:val="en-US"/>
              </w:rPr>
              <w:t xml:space="preserve"> </w:t>
            </w:r>
            <w:del w:id="1606" w:author="Pivonka,Fran" w:date="2015-09-11T11:07:00Z">
              <w:r w:rsidDel="00F653A3">
                <w:rPr>
                  <w:rFonts w:eastAsia="Times New Roman"/>
                  <w:lang w:val="en-US"/>
                </w:rPr>
                <w:delText xml:space="preserve">it </w:delText>
              </w:r>
            </w:del>
            <w:ins w:id="1607" w:author="Pivonka,Fran" w:date="2015-09-11T11:07:00Z">
              <w:r w:rsidR="00F653A3">
                <w:rPr>
                  <w:rFonts w:eastAsia="Times New Roman"/>
                  <w:lang w:val="en-US"/>
                </w:rPr>
                <w:t xml:space="preserve">It </w:t>
              </w:r>
            </w:ins>
            <w:r>
              <w:rPr>
                <w:rFonts w:eastAsia="Times New Roman"/>
                <w:lang w:val="en-US"/>
              </w:rPr>
              <w:t xml:space="preserve">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w:t>
            </w:r>
            <w:del w:id="1608" w:author="Pivonka,Fran" w:date="2015-09-11T11:08:00Z">
              <w:r w:rsidDel="00F653A3">
                <w:rPr>
                  <w:rFonts w:eastAsia="Times New Roman"/>
                  <w:lang w:val="en-US"/>
                </w:rPr>
                <w:delText xml:space="preserve">who was </w:delText>
              </w:r>
            </w:del>
            <w:r>
              <w:rPr>
                <w:rFonts w:eastAsia="Times New Roman"/>
                <w:lang w:val="en-US"/>
              </w:rPr>
              <w:t>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609" w:author="Pivonka,Fran" w:date="2015-09-11T11:10:00Z">
              <w:r w:rsidDel="00F653A3">
                <w:rPr>
                  <w:rFonts w:eastAsia="Times New Roman"/>
                  <w:lang w:val="en-US"/>
                </w:rPr>
                <w:delText xml:space="preserve">be </w:delText>
              </w:r>
            </w:del>
            <w:r>
              <w:rPr>
                <w:rFonts w:eastAsia="Times New Roman"/>
                <w:lang w:val="en-US"/>
              </w:rPr>
              <w:t>handled as a separate resource instead of an inline coded element (</w:t>
            </w:r>
            <w:del w:id="1610" w:author="Pivonka,Fran" w:date="2015-09-11T11:10:00Z">
              <w:r w:rsidDel="00F653A3">
                <w:rPr>
                  <w:rFonts w:eastAsia="Times New Roman"/>
                  <w:lang w:val="en-US"/>
                </w:rPr>
                <w:delText xml:space="preserve"> </w:delText>
              </w:r>
            </w:del>
            <w:r>
              <w:rPr>
                <w:rFonts w:eastAsia="Times New Roman"/>
                <w:lang w:val="en-US"/>
              </w:rPr>
              <w:t>e.g.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w:t>
            </w:r>
            <w:proofErr w:type="gramStart"/>
            <w:ins w:id="1611" w:author="Pivonka,Fran" w:date="2015-09-11T11:11:00Z">
              <w:r w:rsidR="00F653A3">
                <w:rPr>
                  <w:rFonts w:eastAsia="Times New Roman"/>
                  <w:lang w:val="en-US"/>
                </w:rPr>
                <w:t>,</w:t>
              </w:r>
            </w:ins>
            <w:proofErr w:type="gramEnd"/>
            <w:del w:id="1612" w:author="Pivonka,Fran" w:date="2015-09-11T11:11:00Z">
              <w:r w:rsidDel="00F653A3">
                <w:rPr>
                  <w:rFonts w:eastAsia="Times New Roman"/>
                  <w:lang w:val="en-US"/>
                </w:rPr>
                <w:delText xml:space="preserve"> or </w:delText>
              </w:r>
            </w:del>
            <w:r>
              <w:rPr>
                <w:rFonts w:eastAsia="Times New Roman"/>
                <w:lang w:val="en-US"/>
              </w:rPr>
              <w:t>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0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w:t>
            </w:r>
            <w:r>
              <w:rPr>
                <w:rFonts w:eastAsia="Times New Roman"/>
                <w:lang w:val="en-US"/>
              </w:rPr>
              <w:lastRenderedPageBreak/>
              <w:t xml:space="preserve">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local ID assigned to the report by the order filler, usually by the </w:t>
            </w:r>
            <w:del w:id="1613" w:author="Pivonka,Fran" w:date="2015-09-11T11:12:00Z">
              <w:r w:rsidDel="00F653A3">
                <w:rPr>
                  <w:rFonts w:eastAsia="Times New Roman"/>
                  <w:lang w:val="en-US"/>
                </w:rPr>
                <w:delText xml:space="preserve">Information </w:delText>
              </w:r>
            </w:del>
            <w:ins w:id="1614" w:author="Pivonka,Fran" w:date="2015-09-11T11:12:00Z">
              <w:r w:rsidR="00F653A3">
                <w:rPr>
                  <w:rFonts w:eastAsia="Times New Roman"/>
                  <w:lang w:val="en-US"/>
                </w:rPr>
                <w:t xml:space="preserve">information </w:t>
              </w:r>
            </w:ins>
            <w:del w:id="1615" w:author="Pivonka,Fran" w:date="2015-09-11T11:12:00Z">
              <w:r w:rsidDel="00F653A3">
                <w:rPr>
                  <w:rFonts w:eastAsia="Times New Roman"/>
                  <w:lang w:val="en-US"/>
                </w:rPr>
                <w:delText xml:space="preserve">System </w:delText>
              </w:r>
            </w:del>
            <w:ins w:id="1616" w:author="Pivonka,Fran" w:date="2015-09-11T11:12:00Z">
              <w:r w:rsidR="00F653A3">
                <w:rPr>
                  <w:rFonts w:eastAsia="Times New Roman"/>
                  <w:lang w:val="en-US"/>
                </w:rPr>
                <w:t xml:space="preserve">system </w:t>
              </w:r>
            </w:ins>
            <w:r>
              <w:rPr>
                <w:rFonts w:eastAsia="Times New Roman"/>
                <w:lang w:val="en-US"/>
              </w:rPr>
              <w:t>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617" w:author="Pivonka,Fran" w:date="2015-09-11T11:13:00Z">
              <w:r w:rsidDel="00F653A3">
                <w:rPr>
                  <w:rFonts w:eastAsia="Times New Roman"/>
                  <w:lang w:val="en-US"/>
                </w:rPr>
                <w:delText>dlinical</w:delText>
              </w:r>
            </w:del>
            <w:ins w:id="1618" w:author="Pivonka,Fran" w:date="2015-09-11T11:13:00Z">
              <w:r w:rsidR="00F653A3">
                <w:rPr>
                  <w:rFonts w:eastAsia="Times New Roman"/>
                  <w:lang w:val="en-US"/>
                </w:rPr>
                <w:t>clinical</w:t>
              </w:r>
            </w:ins>
            <w:r>
              <w:rPr>
                <w:rFonts w:eastAsia="Times New Roman"/>
                <w:lang w:val="en-US"/>
              </w:rPr>
              <w:t xml:space="preserve">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that describe </w:t>
            </w:r>
            <w:del w:id="1619" w:author="Pivonka,Fran" w:date="2015-09-11T11:13:00Z">
              <w:r w:rsidDel="00F653A3">
                <w:rPr>
                  <w:rFonts w:eastAsia="Times New Roman"/>
                  <w:lang w:val="en-US"/>
                </w:rPr>
                <w:delText xml:space="preserve">Diagnostic </w:delText>
              </w:r>
            </w:del>
            <w:ins w:id="1620" w:author="Pivonka,Fran" w:date="2015-09-11T11:13:00Z">
              <w:r w:rsidR="00F653A3">
                <w:rPr>
                  <w:rFonts w:eastAsia="Times New Roman"/>
                  <w:lang w:val="en-US"/>
                </w:rPr>
                <w:t xml:space="preserve">diagnostic </w:t>
              </w:r>
            </w:ins>
            <w:del w:id="1621" w:author="Pivonka,Fran" w:date="2015-09-11T11:13:00Z">
              <w:r w:rsidDel="00F653A3">
                <w:rPr>
                  <w:rFonts w:eastAsia="Times New Roman"/>
                  <w:lang w:val="en-US"/>
                </w:rPr>
                <w:delText>Reports</w:delText>
              </w:r>
            </w:del>
            <w:ins w:id="1622" w:author="Pivonka,Fran" w:date="2015-09-11T11:13:00Z">
              <w:r w:rsidR="00F653A3">
                <w:rPr>
                  <w:rFonts w:eastAsia="Times New Roman"/>
                  <w:lang w:val="en-US"/>
                </w:rPr>
                <w:t>reports</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23" w:author="Pivonka,Fran" w:date="2015-09-11T11:14:00Z">
              <w:r w:rsidDel="00F653A3">
                <w:rPr>
                  <w:rFonts w:eastAsia="Times New Roman"/>
                  <w:lang w:val="en-US"/>
                </w:rPr>
                <w:delText xml:space="preserve">Relevant </w:delText>
              </w:r>
            </w:del>
            <w:ins w:id="1624" w:author="Pivonka,Fran" w:date="2015-09-11T11:14:00Z">
              <w:r w:rsidR="00F653A3">
                <w:rPr>
                  <w:rFonts w:eastAsia="Times New Roman"/>
                  <w:lang w:val="en-US"/>
                </w:rPr>
                <w:t xml:space="preserve">relevant </w:t>
              </w:r>
            </w:ins>
            <w:r>
              <w:rPr>
                <w:rFonts w:eastAsia="Times New Roman"/>
                <w:lang w:val="en-US"/>
              </w:rPr>
              <w:t>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del w:id="1625" w:author="Pivonka,Fran" w:date="2015-09-11T11:15:00Z">
              <w:r w:rsidDel="00F653A3">
                <w:rPr>
                  <w:rFonts w:eastAsia="Times New Roman"/>
                  <w:lang w:val="en-US"/>
                </w:rPr>
                <w:delText xml:space="preserve">report . </w:delText>
              </w:r>
            </w:del>
            <w:ins w:id="1626" w:author="Pivonka,Fran" w:date="2015-09-11T11:15:00Z">
              <w:r w:rsidR="00F653A3">
                <w:rPr>
                  <w:rFonts w:eastAsia="Times New Roman"/>
                  <w:lang w:val="en-US"/>
                </w:rPr>
                <w:t xml:space="preserve">report. </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Responsible </w:t>
            </w:r>
            <w:del w:id="1627" w:author="Pivonka,Fran" w:date="2015-09-11T11:15:00Z">
              <w:r w:rsidDel="00F653A3">
                <w:rPr>
                  <w:rFonts w:eastAsia="Times New Roman"/>
                  <w:lang w:val="en-US"/>
                </w:rPr>
                <w:delText xml:space="preserve">Diagnostic </w:delText>
              </w:r>
            </w:del>
            <w:ins w:id="1628" w:author="Pivonka,Fran" w:date="2015-09-11T11:15:00Z">
              <w:r w:rsidR="00F653A3">
                <w:rPr>
                  <w:rFonts w:eastAsia="Times New Roman"/>
                  <w:lang w:val="en-US"/>
                </w:rPr>
                <w:t xml:space="preserve">diagnostic </w:t>
              </w:r>
            </w:ins>
            <w:del w:id="1629" w:author="Pivonka,Fran" w:date="2015-09-11T11:15:00Z">
              <w:r w:rsidDel="00F653A3">
                <w:rPr>
                  <w:rFonts w:eastAsia="Times New Roman"/>
                  <w:lang w:val="en-US"/>
                </w:rPr>
                <w:delText>Service</w:delText>
              </w:r>
            </w:del>
            <w:ins w:id="1630" w:author="Pivonka,Fran" w:date="2015-09-11T11:15:00Z">
              <w:r w:rsidR="00F653A3">
                <w:rPr>
                  <w:rFonts w:eastAsia="Times New Roman"/>
                  <w:lang w:val="en-US"/>
                </w:rPr>
                <w:t>service</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necessarily the source of the atomic data items</w:t>
            </w:r>
            <w:del w:id="1631" w:author="Pivonka,Fran" w:date="2015-09-11T11:16:00Z">
              <w:r w:rsidDel="00EC1478">
                <w:rPr>
                  <w:rFonts w:eastAsia="Times New Roman"/>
                  <w:lang w:val="en-US"/>
                </w:rPr>
                <w:delText xml:space="preserve"> -</w:delText>
              </w:r>
            </w:del>
            <w:ins w:id="1632" w:author="Pivonka,Fran" w:date="2015-09-11T11:16:00Z">
              <w:r w:rsidR="00EC1478">
                <w:rPr>
                  <w:rFonts w:eastAsia="Times New Roman"/>
                  <w:lang w:val="en-US"/>
                </w:rPr>
                <w:t>.</w:t>
              </w:r>
            </w:ins>
            <w:r>
              <w:rPr>
                <w:rFonts w:eastAsia="Times New Roman"/>
                <w:lang w:val="en-US"/>
              </w:rPr>
              <w:t xml:space="preserve"> </w:t>
            </w:r>
            <w:del w:id="1633" w:author="Pivonka,Fran" w:date="2015-09-11T11:16:00Z">
              <w:r w:rsidDel="00EC1478">
                <w:rPr>
                  <w:rFonts w:eastAsia="Times New Roman"/>
                  <w:lang w:val="en-US"/>
                </w:rPr>
                <w:delText xml:space="preserve">it </w:delText>
              </w:r>
            </w:del>
            <w:ins w:id="1634" w:author="Pivonka,Fran" w:date="2015-09-11T11:16:00Z">
              <w:r w:rsidR="00EC1478">
                <w:rPr>
                  <w:rFonts w:eastAsia="Times New Roman"/>
                  <w:lang w:val="en-US"/>
                </w:rPr>
                <w:t xml:space="preserve">It </w:t>
              </w:r>
            </w:ins>
            <w:r>
              <w:rPr>
                <w:rFonts w:eastAsia="Times New Roman"/>
                <w:lang w:val="en-US"/>
              </w:rPr>
              <w:t xml:space="preserve">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w:t>
            </w:r>
            <w:del w:id="1635" w:author="Pivonka,Fran" w:date="2015-09-11T11:17:00Z">
              <w:r w:rsidDel="00EC1478">
                <w:rPr>
                  <w:rFonts w:eastAsia="Times New Roman"/>
                  <w:lang w:val="en-US"/>
                </w:rPr>
                <w:delText xml:space="preserve">Test </w:delText>
              </w:r>
            </w:del>
            <w:ins w:id="1636" w:author="Pivonka,Fran" w:date="2015-09-11T11:17:00Z">
              <w:r w:rsidR="00EC1478">
                <w:rPr>
                  <w:rFonts w:eastAsia="Times New Roman"/>
                  <w:lang w:val="en-US"/>
                </w:rPr>
                <w:t xml:space="preserve">test </w:t>
              </w:r>
            </w:ins>
            <w:r>
              <w:rPr>
                <w:rFonts w:eastAsia="Times New Roman"/>
                <w:lang w:val="en-US"/>
              </w:rPr>
              <w:t xml:space="preserve">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w:t>
            </w:r>
            <w:del w:id="1637" w:author="Pivonka,Fran" w:date="2015-09-11T11:19:00Z">
              <w:r w:rsidDel="00EC1478">
                <w:rPr>
                  <w:rFonts w:eastAsia="Times New Roman"/>
                  <w:lang w:val="en-US"/>
                </w:rPr>
                <w:delText>be able to</w:delText>
              </w:r>
            </w:del>
            <w:ins w:id="1638" w:author="Pivonka,Fran" w:date="2015-09-11T11:19:00Z">
              <w:r w:rsidR="00EC1478">
                <w:rPr>
                  <w:rFonts w:eastAsia="Times New Roman"/>
                  <w:lang w:val="en-US"/>
                </w:rPr>
                <w:t>support</w:t>
              </w:r>
            </w:ins>
            <w:r>
              <w:rPr>
                <w:rFonts w:eastAsia="Times New Roman"/>
                <w:lang w:val="en-US"/>
              </w:rPr>
              <w:t xml:space="preserve">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del w:id="1639" w:author="Pivonka,Fran" w:date="2015-09-11T11:19:00Z">
              <w:r w:rsidDel="00EC1478">
                <w:rPr>
                  <w:rFonts w:eastAsia="Times New Roman"/>
                  <w:lang w:val="en-US"/>
                </w:rPr>
                <w:delText>Organiser</w:delText>
              </w:r>
            </w:del>
            <w:ins w:id="1640" w:author="Pivonka,Fran" w:date="2015-09-11T11:19:00Z">
              <w:r w:rsidR="00EC1478">
                <w:rPr>
                  <w:rFonts w:eastAsia="Times New Roman"/>
                  <w:lang w:val="en-US"/>
                </w:rPr>
                <w:t>Organizer</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1641" w:author="Pivonka,Fran" w:date="2015-09-11T21:32:00Z">
              <w:r w:rsidDel="004A017B">
                <w:rPr>
                  <w:rFonts w:eastAsia="Times New Roman"/>
                  <w:lang w:val="en-US"/>
                </w:rPr>
                <w:delText>d</w:delText>
              </w:r>
            </w:del>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Entire </w:t>
            </w:r>
            <w:del w:id="1642" w:author="Pivonka,Fran" w:date="2015-09-11T12:13:00Z">
              <w:r w:rsidDel="00272125">
                <w:rPr>
                  <w:rFonts w:eastAsia="Times New Roman"/>
                  <w:lang w:val="en-US"/>
                </w:rPr>
                <w:delText xml:space="preserve">Report </w:delText>
              </w:r>
            </w:del>
            <w:ins w:id="1643" w:author="Pivonka,Fran" w:date="2015-09-11T12:13:00Z">
              <w:r w:rsidR="00272125">
                <w:rPr>
                  <w:rFonts w:eastAsia="Times New Roman"/>
                  <w:lang w:val="en-US"/>
                </w:rPr>
                <w:t xml:space="preserve">report </w:t>
              </w:r>
            </w:ins>
            <w:r>
              <w:rPr>
                <w:rFonts w:eastAsia="Times New Roman"/>
                <w:lang w:val="en-US"/>
              </w:rPr>
              <w:t>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w:t>
            </w:r>
            <w:del w:id="1644" w:author="Pivonka,Fran" w:date="2015-09-11T12:13:00Z">
              <w:r w:rsidDel="00272125">
                <w:rPr>
                  <w:rFonts w:eastAsia="Times New Roman"/>
                  <w:lang w:val="en-US"/>
                </w:rPr>
                <w:delText xml:space="preserve">pdf </w:delText>
              </w:r>
            </w:del>
            <w:ins w:id="1645" w:author="Pivonka,Fran" w:date="2015-09-11T12:13:00Z">
              <w:r w:rsidR="00272125">
                <w:rPr>
                  <w:rFonts w:eastAsia="Times New Roman"/>
                  <w:lang w:val="en-US"/>
                </w:rPr>
                <w:t xml:space="preserve">PDF </w:t>
              </w:r>
            </w:ins>
            <w:r>
              <w:rPr>
                <w:rFonts w:eastAsia="Times New Roman"/>
                <w:lang w:val="en-US"/>
              </w:rPr>
              <w:t>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17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encounter associated with </w:t>
            </w:r>
            <w:del w:id="1646" w:author="Pivonka,Fran" w:date="2015-09-11T12:15:00Z">
              <w:r w:rsidDel="00272125">
                <w:rPr>
                  <w:rFonts w:eastAsia="Times New Roman"/>
                  <w:lang w:val="en-US"/>
                </w:rPr>
                <w:delText xml:space="preserve">that </w:delText>
              </w:r>
            </w:del>
            <w:r>
              <w:rPr>
                <w:rFonts w:eastAsia="Times New Roman"/>
                <w:lang w:val="en-US"/>
              </w:rPr>
              <w:t>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647" w:author="Pivonka,Fran" w:date="2015-09-11T12:15:00Z">
              <w:r w:rsidR="00272125">
                <w:rPr>
                  <w:rFonts w:eastAsia="Times New Roman"/>
                  <w:lang w:val="en-US"/>
                </w:rPr>
                <w:t>“</w:t>
              </w:r>
            </w:ins>
            <w:r>
              <w:rPr>
                <w:rFonts w:eastAsia="Times New Roman"/>
                <w:lang w:val="en-US"/>
              </w:rPr>
              <w:t>requested</w:t>
            </w:r>
            <w:ins w:id="1648" w:author="Pivonka,Fran" w:date="2015-09-11T12:15:00Z">
              <w:r w:rsidR="00272125">
                <w:rPr>
                  <w:rFonts w:eastAsia="Times New Roman"/>
                  <w:lang w:val="en-US"/>
                </w:rPr>
                <w:t>”</w:t>
              </w:r>
            </w:ins>
            <w:r>
              <w:rPr>
                <w:rFonts w:eastAsia="Times New Roman"/>
                <w:lang w:val="en-US"/>
              </w:rPr>
              <w:t xml:space="preserve">. </w:t>
            </w:r>
            <w:del w:id="1649" w:author="Pivonka,Fran" w:date="2015-09-11T12:15:00Z">
              <w:r w:rsidDel="00272125">
                <w:rPr>
                  <w:rFonts w:eastAsia="Times New Roman"/>
                  <w:lang w:val="en-US"/>
                </w:rPr>
                <w:delText>There after</w:delText>
              </w:r>
            </w:del>
            <w:ins w:id="1650" w:author="Pivonka,Fran" w:date="2015-09-11T12:15:00Z">
              <w:r w:rsidR="00272125">
                <w:rPr>
                  <w:rFonts w:eastAsia="Times New Roman"/>
                  <w:lang w:val="en-US"/>
                </w:rPr>
                <w:t>Thereafter</w:t>
              </w:r>
            </w:ins>
            <w:r>
              <w:rPr>
                <w:rFonts w:eastAsia="Times New Roman"/>
                <w:lang w:val="en-US"/>
              </w:rPr>
              <w:t xml:space="preserve">,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record of allergies or </w:t>
            </w:r>
            <w:del w:id="1651" w:author="Pivonka,Fran" w:date="2015-09-11T12:15:00Z">
              <w:r w:rsidDel="00272125">
                <w:rPr>
                  <w:rFonts w:eastAsia="Times New Roman"/>
                  <w:lang w:val="en-US"/>
                </w:rPr>
                <w:delText xml:space="preserve">Intolerances </w:delText>
              </w:r>
            </w:del>
            <w:ins w:id="1652" w:author="Pivonka,Fran" w:date="2015-09-11T12:15:00Z">
              <w:r w:rsidR="00272125">
                <w:rPr>
                  <w:rFonts w:eastAsia="Times New Roman"/>
                  <w:lang w:val="en-US"/>
                </w:rPr>
                <w:t xml:space="preserve">intolerances </w:t>
              </w:r>
            </w:ins>
            <w:r>
              <w:rPr>
                <w:rFonts w:eastAsia="Times New Roman"/>
                <w:lang w:val="en-US"/>
              </w:rPr>
              <w:t>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Information on a patient's food allergies and intolerances</w:t>
            </w:r>
            <w:del w:id="1653" w:author="Pivonka,Fran" w:date="2015-09-11T12:16:00Z">
              <w:r w:rsidDel="00272125">
                <w:rPr>
                  <w:rFonts w:eastAsia="Times New Roman"/>
                  <w:lang w:val="en-US"/>
                </w:rPr>
                <w:delText>,</w:delText>
              </w:r>
            </w:del>
            <w:r>
              <w:rPr>
                <w:rFonts w:eastAsia="Times New Roman"/>
                <w:lang w:val="en-US"/>
              </w:rPr>
              <w:t xml:space="preserve">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not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w:t>
            </w:r>
            <w:ins w:id="1654" w:author="Pivonka,Fran" w:date="2015-09-11T12:17:00Z">
              <w:r w:rsidR="00272125">
                <w:rPr>
                  <w:rFonts w:eastAsia="Times New Roman"/>
                  <w:lang w:val="en-US"/>
                </w:rPr>
                <w:t>s</w:t>
              </w:r>
            </w:ins>
            <w:del w:id="1655" w:author="Pivonka,Fran" w:date="2015-09-11T12:17:00Z">
              <w:r w:rsidDel="00272125">
                <w:rPr>
                  <w:rFonts w:eastAsia="Times New Roman"/>
                  <w:lang w:val="en-US"/>
                </w:rPr>
                <w:delText>â€</w:delText>
              </w:r>
            </w:del>
            <w:r>
              <w:rPr>
                <w:rFonts w:eastAsia="Times New Roman"/>
                <w:lang w:val="en-US"/>
              </w:rPr>
              <w:t>™</w:t>
            </w:r>
            <w:del w:id="1656" w:author="Pivonka,Fran" w:date="2015-09-11T12:17:00Z">
              <w:r w:rsidDel="00272125">
                <w:rPr>
                  <w:rFonts w:eastAsia="Times New Roman"/>
                  <w:lang w:val="en-US"/>
                </w:rPr>
                <w:delText>s</w:delText>
              </w:r>
            </w:del>
            <w:r>
              <w:rPr>
                <w:rFonts w:eastAsia="Times New Roman"/>
                <w:lang w:val="en-US"/>
              </w:rPr>
              <w:t xml:space="preserve"> diet for any reason. This modifier applies to the entire nutrition order inclusive of the oral diet, </w:t>
            </w:r>
            <w:r>
              <w:rPr>
                <w:rFonts w:eastAsia="Times New Roman"/>
                <w:lang w:val="en-US"/>
              </w:rPr>
              <w:lastRenderedPageBreak/>
              <w:t xml:space="preserve">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w:t>
            </w:r>
            <w:del w:id="1657" w:author="Pivonka,Fran" w:date="2015-09-11T12:23:00Z">
              <w:r w:rsidDel="001666D8">
                <w:rPr>
                  <w:rFonts w:eastAsia="Times New Roman"/>
                  <w:lang w:val="en-US"/>
                </w:rPr>
                <w:delText xml:space="preserve">the </w:delText>
              </w:r>
            </w:del>
            <w:ins w:id="1658" w:author="Pivonka,Fran" w:date="2015-09-11T12:23:00Z">
              <w:r w:rsidR="001666D8">
                <w:rPr>
                  <w:rFonts w:eastAsia="Times New Roman"/>
                  <w:lang w:val="en-US"/>
                </w:rPr>
                <w:t xml:space="preserve">that </w:t>
              </w:r>
            </w:ins>
            <w:r>
              <w:rPr>
                <w:rFonts w:eastAsia="Times New Roman"/>
                <w:lang w:val="en-US"/>
              </w:rPr>
              <w:t xml:space="preserve">provides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w:t>
            </w:r>
            <w:del w:id="1659" w:author="Pivonka,Fran" w:date="2015-09-11T12:24:00Z">
              <w:r w:rsidDel="001666D8">
                <w:rPr>
                  <w:rFonts w:eastAsia="Times New Roman"/>
                  <w:lang w:val="en-US"/>
                </w:rPr>
                <w:delText>patient 's</w:delText>
              </w:r>
            </w:del>
            <w:ins w:id="1660" w:author="Pivonka,Fran" w:date="2015-09-11T12:24:00Z">
              <w:r w:rsidR="001666D8">
                <w:rPr>
                  <w:rFonts w:eastAsia="Times New Roman"/>
                  <w:lang w:val="en-US"/>
                </w:rPr>
                <w:t>patient’s</w:t>
              </w:r>
            </w:ins>
            <w:r>
              <w:rPr>
                <w:rFonts w:eastAsia="Times New Roman"/>
                <w:lang w:val="en-US"/>
              </w:rPr>
              <w:t xml:space="preserve">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84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w:t>
            </w:r>
            <w:del w:id="1661" w:author="Pivonka,Fran" w:date="2015-09-11T12:27:00Z">
              <w:r w:rsidDel="001666D8">
                <w:rPr>
                  <w:rFonts w:eastAsia="Times New Roman"/>
                  <w:lang w:val="en-US"/>
                </w:rPr>
                <w:delText xml:space="preserve">Lab </w:delText>
              </w:r>
            </w:del>
            <w:ins w:id="1662" w:author="Pivonka,Fran" w:date="2015-09-11T12:27:00Z">
              <w:r w:rsidR="001666D8">
                <w:rPr>
                  <w:rFonts w:eastAsia="Times New Roman"/>
                  <w:lang w:val="en-US"/>
                </w:rPr>
                <w:t xml:space="preserve">lab </w:t>
              </w:r>
            </w:ins>
            <w:r>
              <w:rPr>
                <w:rFonts w:eastAsia="Times New Roman"/>
                <w:lang w:val="en-US"/>
              </w:rPr>
              <w:t xml:space="preserve">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Component code </w:t>
            </w:r>
            <w:del w:id="1663" w:author="Pivonka,Fran" w:date="2015-09-11T12:27:00Z">
              <w:r w:rsidDel="001666D8">
                <w:rPr>
                  <w:rFonts w:eastAsia="Times New Roman"/>
                  <w:lang w:val="en-US"/>
                </w:rPr>
                <w:delText xml:space="preserve">Shall </w:delText>
              </w:r>
            </w:del>
            <w:ins w:id="1664" w:author="Pivonka,Fran" w:date="2015-09-11T12:27:00Z">
              <w:r w:rsidR="001666D8">
                <w:rPr>
                  <w:rFonts w:eastAsia="Times New Roman"/>
                  <w:lang w:val="en-US"/>
                </w:rPr>
                <w:t xml:space="preserve">SHALL </w:t>
              </w:r>
            </w:ins>
            <w:r>
              <w:rPr>
                <w:rFonts w:eastAsia="Times New Roman"/>
                <w:lang w:val="en-US"/>
              </w:rPr>
              <w:t>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1665" w:author="Pivonka,Fran" w:date="2015-09-11T12:27:00Z">
              <w:r w:rsidDel="001666D8">
                <w:rPr>
                  <w:rFonts w:eastAsia="Times New Roman"/>
                  <w:lang w:val="en-US"/>
                </w:rPr>
                <w:delText xml:space="preserve">Shall </w:delText>
              </w:r>
            </w:del>
            <w:ins w:id="1666" w:author="Pivonka,Fran" w:date="2015-09-11T12:27:00Z">
              <w:r w:rsidR="001666D8">
                <w:rPr>
                  <w:rFonts w:eastAsia="Times New Roman"/>
                  <w:lang w:val="en-US"/>
                </w:rPr>
                <w:t xml:space="preserve">SHALL </w:t>
              </w:r>
            </w:ins>
            <w:r>
              <w:rPr>
                <w:rFonts w:eastAsia="Times New Roman"/>
                <w:lang w:val="en-US"/>
              </w:rPr>
              <w:t>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w:t>
            </w:r>
            <w:del w:id="1667" w:author="Pivonka,Fran" w:date="2015-09-11T12:28:00Z">
              <w:r w:rsidDel="001666D8">
                <w:rPr>
                  <w:rFonts w:eastAsia="Times New Roman"/>
                  <w:lang w:val="en-US"/>
                </w:rPr>
                <w:delText xml:space="preserve"> -</w:delText>
              </w:r>
            </w:del>
            <w:ins w:id="1668" w:author="Pivonka,Fran" w:date="2015-09-11T12:28:00Z">
              <w:r w:rsidR="001666D8">
                <w:rPr>
                  <w:rFonts w:eastAsia="Times New Roman"/>
                  <w:lang w:val="en-US"/>
                </w:rPr>
                <w:t>.</w:t>
              </w:r>
            </w:ins>
            <w:r>
              <w:rPr>
                <w:rFonts w:eastAsia="Times New Roman"/>
                <w:lang w:val="en-US"/>
              </w:rPr>
              <w:t xml:space="preserve"> </w:t>
            </w:r>
            <w:del w:id="1669" w:author="Pivonka,Fran" w:date="2015-09-11T12:28:00Z">
              <w:r w:rsidDel="001666D8">
                <w:rPr>
                  <w:rFonts w:eastAsia="Times New Roman"/>
                  <w:lang w:val="en-US"/>
                </w:rPr>
                <w:delText xml:space="preserve">some </w:delText>
              </w:r>
            </w:del>
            <w:ins w:id="1670" w:author="Pivonka,Fran" w:date="2015-09-11T12:28:00Z">
              <w:r w:rsidR="001666D8">
                <w:rPr>
                  <w:rFonts w:eastAsia="Times New Roman"/>
                  <w:lang w:val="en-US"/>
                </w:rPr>
                <w:t xml:space="preserve">Some </w:t>
              </w:r>
            </w:ins>
            <w:r>
              <w:rPr>
                <w:rFonts w:eastAsia="Times New Roman"/>
                <w:lang w:val="en-US"/>
              </w:rPr>
              <w:t xml:space="preserve">results are </w:t>
            </w:r>
            <w:del w:id="1671" w:author="Pivonka,Fran" w:date="2015-09-11T12:28:00Z">
              <w:r w:rsidDel="001666D8">
                <w:rPr>
                  <w:rFonts w:eastAsia="Times New Roman"/>
                  <w:lang w:val="en-US"/>
                </w:rPr>
                <w:delText>finalised</w:delText>
              </w:r>
            </w:del>
            <w:ins w:id="1672" w:author="Pivonka,Fran" w:date="2015-09-11T12:28:00Z">
              <w:r w:rsidR="001666D8">
                <w:rPr>
                  <w:rFonts w:eastAsia="Times New Roman"/>
                  <w:lang w:val="en-US"/>
                </w:rPr>
                <w:t>finalized</w:t>
              </w:r>
            </w:ins>
            <w:r>
              <w:rPr>
                <w:rFonts w:eastAsia="Times New Roman"/>
                <w:lang w:val="en-US"/>
              </w:rPr>
              <w:t xml:space="preserve"> before the whole report is </w:t>
            </w:r>
            <w:del w:id="1673" w:author="Pivonka,Fran" w:date="2015-09-11T12:28:00Z">
              <w:r w:rsidDel="001666D8">
                <w:rPr>
                  <w:rFonts w:eastAsia="Times New Roman"/>
                  <w:lang w:val="en-US"/>
                </w:rPr>
                <w:delText>finalised</w:delText>
              </w:r>
            </w:del>
            <w:ins w:id="1674" w:author="Pivonka,Fran" w:date="2015-09-11T12:28:00Z">
              <w:r w:rsidR="001666D8">
                <w:rPr>
                  <w:rFonts w:eastAsia="Times New Roman"/>
                  <w:lang w:val="en-US"/>
                </w:rPr>
                <w:t>finalized</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w:t>
            </w:r>
            <w:del w:id="1675" w:author="Pivonka,Fran" w:date="2015-09-11T12:28:00Z">
              <w:r w:rsidDel="001666D8">
                <w:rPr>
                  <w:rFonts w:eastAsia="Times New Roman"/>
                  <w:lang w:val="en-US"/>
                </w:rPr>
                <w:delText xml:space="preserve">the </w:delText>
              </w:r>
            </w:del>
            <w:r>
              <w:rPr>
                <w:rFonts w:eastAsia="Times New Roman"/>
                <w:lang w:val="en-US"/>
              </w:rPr>
              <w:t>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One would expect this element to be a cardinality of 1</w:t>
            </w:r>
            <w:proofErr w:type="gramStart"/>
            <w:r>
              <w:rPr>
                <w:rFonts w:eastAsia="Times New Roman"/>
                <w:lang w:val="en-US"/>
              </w:rPr>
              <w:t>..1</w:t>
            </w:r>
            <w:proofErr w:type="gramEnd"/>
            <w:r>
              <w:rPr>
                <w:rFonts w:eastAsia="Times New Roman"/>
                <w:lang w:val="en-US"/>
              </w:rPr>
              <w:t>.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w:t>
            </w:r>
            <w:ins w:id="1676" w:author="Pivonka,Fran" w:date="2015-09-11T12:30:00Z">
              <w:r w:rsidR="001666D8">
                <w:rPr>
                  <w:rFonts w:eastAsia="Times New Roman"/>
                  <w:lang w:val="en-US"/>
                </w:rPr>
                <w:t xml:space="preserve"> </w:t>
              </w:r>
            </w:ins>
            <w:r>
              <w:rPr>
                <w:rFonts w:eastAsia="Times New Roman"/>
                <w:lang w:val="en-US"/>
              </w:rPr>
              <w:t>(extension-observation-focal-subject.html)</w:t>
            </w:r>
            <w:del w:id="1677" w:author="Pivonka,Fran" w:date="2015-09-11T12:30:00Z">
              <w:r w:rsidDel="001666D8">
                <w:rPr>
                  <w:rFonts w:eastAsia="Times New Roman"/>
                  <w:lang w:val="en-US"/>
                </w:rPr>
                <w:delText>.</w:delText>
              </w:r>
            </w:del>
            <w:r>
              <w:rPr>
                <w:rFonts w:eastAsia="Times New Roman"/>
                <w:lang w:val="en-US"/>
              </w:rPr>
              <w:t xml:space="preserve"> may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event </w:t>
            </w:r>
            <w:del w:id="1678" w:author="Pivonka,Fran" w:date="2015-09-11T12:31:00Z">
              <w:r w:rsidDel="001666D8">
                <w:rPr>
                  <w:rFonts w:eastAsia="Times New Roman"/>
                  <w:lang w:val="en-US"/>
                </w:rPr>
                <w:delText>( e.g</w:delText>
              </w:r>
            </w:del>
            <w:ins w:id="1679" w:author="Pivonka,Fran" w:date="2015-09-11T12:31:00Z">
              <w:r w:rsidR="001666D8">
                <w:rPr>
                  <w:rFonts w:eastAsia="Times New Roman"/>
                  <w:lang w:val="en-US"/>
                </w:rPr>
                <w:t>(e.g</w:t>
              </w:r>
            </w:ins>
            <w:r>
              <w:rPr>
                <w:rFonts w:eastAsia="Times New Roman"/>
                <w:lang w:val="en-US"/>
              </w:rPr>
              <w:t xml:space="preserve">. a patient and healthcare provider </w:t>
            </w:r>
            <w:del w:id="1680" w:author="Pivonka,Fran" w:date="2015-09-11T12:31:00Z">
              <w:r w:rsidDel="001666D8">
                <w:rPr>
                  <w:rFonts w:eastAsia="Times New Roman"/>
                  <w:lang w:val="en-US"/>
                </w:rPr>
                <w:delText>interaction )</w:delText>
              </w:r>
            </w:del>
            <w:ins w:id="1681" w:author="Pivonka,Fran" w:date="2015-09-11T12:31:00Z">
              <w:r w:rsidR="001666D8">
                <w:rPr>
                  <w:rFonts w:eastAsia="Times New Roman"/>
                  <w:lang w:val="en-US"/>
                </w:rPr>
                <w:t>interaction)</w:t>
              </w:r>
            </w:ins>
            <w:r>
              <w:rPr>
                <w:rFonts w:eastAsia="Times New Roman"/>
                <w:lang w:val="en-US"/>
              </w:rPr>
              <w:t xml:space="preserve">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82" w:author="Pivonka,Fran" w:date="2015-09-11T12:31:00Z">
              <w:r w:rsidDel="001666D8">
                <w:rPr>
                  <w:rFonts w:eastAsia="Times New Roman"/>
                  <w:lang w:val="en-US"/>
                </w:rPr>
                <w:delText xml:space="preserve">Relevant </w:delText>
              </w:r>
            </w:del>
            <w:ins w:id="1683" w:author="Pivonka,Fran" w:date="2015-09-11T12:31:00Z">
              <w:r w:rsidR="001666D8">
                <w:rPr>
                  <w:rFonts w:eastAsia="Times New Roman"/>
                  <w:lang w:val="en-US"/>
                </w:rPr>
                <w:t xml:space="preserve">relevant </w:t>
              </w:r>
            </w:ins>
            <w:r>
              <w:rPr>
                <w:rFonts w:eastAsia="Times New Roman"/>
                <w:lang w:val="en-US"/>
              </w:rPr>
              <w:t>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684" w:author="Pivonka,Fran" w:date="2015-09-11T12:33:00Z">
              <w:r w:rsidDel="00ED41E2">
                <w:rPr>
                  <w:rFonts w:eastAsia="Times New Roman"/>
                  <w:lang w:val="en-US"/>
                </w:rPr>
                <w:delText>apgar</w:delText>
              </w:r>
            </w:del>
            <w:ins w:id="1685" w:author="Pivonka,Fran" w:date="2015-09-11T12:33:00Z">
              <w:r w:rsidR="00ED41E2">
                <w:rPr>
                  <w:rFonts w:eastAsia="Times New Roman"/>
                  <w:lang w:val="en-US"/>
                </w:rPr>
                <w:t>Apgar</w:t>
              </w:r>
            </w:ins>
            <w:r>
              <w:rPr>
                <w:rFonts w:eastAsia="Times New Roman"/>
                <w:lang w:val="en-US"/>
              </w:rPr>
              <w:t xml:space="preserve"> </w:t>
            </w:r>
            <w:del w:id="1686" w:author="Pivonka,Fran" w:date="2015-09-11T12:33:00Z">
              <w:r w:rsidDel="00ED41E2">
                <w:rPr>
                  <w:rFonts w:eastAsia="Times New Roman"/>
                  <w:lang w:val="en-US"/>
                </w:rPr>
                <w:delText>store</w:delText>
              </w:r>
            </w:del>
            <w:ins w:id="1687" w:author="Pivonka,Fran" w:date="2015-09-11T12:33:00Z">
              <w:r w:rsidR="00ED41E2">
                <w:rPr>
                  <w:rFonts w:eastAsia="Times New Roman"/>
                  <w:lang w:val="en-US"/>
                </w:rPr>
                <w:t>score</w:t>
              </w:r>
            </w:ins>
            <w:r>
              <w:rPr>
                <w:rFonts w:eastAsia="Times New Roman"/>
                <w:lang w:val="en-US"/>
              </w:rPr>
              <w:t xml:space="preserve">) may have both a value and related observations (for an </w:t>
            </w:r>
            <w:del w:id="1688" w:author="Pivonka,Fran" w:date="2015-09-11T12:33:00Z">
              <w:r w:rsidDel="00ED41E2">
                <w:rPr>
                  <w:rFonts w:eastAsia="Times New Roman"/>
                  <w:lang w:val="en-US"/>
                </w:rPr>
                <w:delText>apgar</w:delText>
              </w:r>
            </w:del>
            <w:ins w:id="1689" w:author="Pivonka,Fran" w:date="2015-09-11T12:33:00Z">
              <w:r w:rsidR="00ED41E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w:t>
            </w:r>
            <w:r>
              <w:rPr>
                <w:rFonts w:eastAsia="Times New Roman"/>
                <w:lang w:val="en-US"/>
              </w:rPr>
              <w:lastRenderedPageBreak/>
              <w:t>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w:t>
            </w:r>
            <w:proofErr w:type="gramStart"/>
            <w:r>
              <w:rPr>
                <w:rFonts w:eastAsia="Times New Roman"/>
                <w:lang w:val="en-US"/>
              </w:rPr>
              <w:t>](</w:t>
            </w:r>
            <w:proofErr w:type="gramEnd"/>
            <w:r>
              <w:rPr>
                <w:rFonts w:eastAsia="Times New Roman"/>
                <w:lang w:val="en-US"/>
              </w:rPr>
              <w:t>v2/0136/index.html). These "yes/no" concepts can be mapped to the display name "true/false" or other mutually exclusive terms that may be needed. For further discussion and examples see the [notes section]</w:t>
            </w:r>
            <w:ins w:id="1690" w:author="Pivonka,Fran" w:date="2015-09-11T12:35:00Z">
              <w:r w:rsidR="00ED41E2">
                <w:rPr>
                  <w:rFonts w:eastAsia="Times New Roman"/>
                  <w:lang w:val="en-US"/>
                </w:rPr>
                <w:t xml:space="preserve"> </w:t>
              </w:r>
            </w:ins>
            <w:r>
              <w:rPr>
                <w:rFonts w:eastAsia="Times New Roman"/>
                <w:lang w:val="en-US"/>
              </w:rPr>
              <w:t xml:space="preserve">(observation.html#4.20.4)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observation was made </w:t>
            </w:r>
            <w:del w:id="1691" w:author="Pivonka,Fran" w:date="2015-09-11T12:38:00Z">
              <w:r w:rsidDel="00ED41E2">
                <w:rPr>
                  <w:rFonts w:eastAsia="Times New Roman"/>
                  <w:lang w:val="en-US"/>
                </w:rPr>
                <w:delText>( i.e</w:delText>
              </w:r>
            </w:del>
            <w:ins w:id="1692" w:author="Pivonka,Fran" w:date="2015-09-11T12:38:00Z">
              <w:r w:rsidR="00ED41E2">
                <w:rPr>
                  <w:rFonts w:eastAsia="Times New Roman"/>
                  <w:lang w:val="en-US"/>
                </w:rPr>
                <w:t>(i.e</w:t>
              </w:r>
            </w:ins>
            <w:r>
              <w:rPr>
                <w:rFonts w:eastAsia="Times New Roman"/>
                <w:lang w:val="en-US"/>
              </w:rPr>
              <w:t>.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ED41E2">
            <w:pPr>
              <w:rPr>
                <w:rFonts w:eastAsia="Times New Roman"/>
                <w:lang w:val="en-US"/>
              </w:rPr>
            </w:pPr>
            <w:r>
              <w:rPr>
                <w:rFonts w:eastAsia="Times New Roman"/>
                <w:lang w:val="en-US"/>
              </w:rPr>
              <w:t xml:space="preserve">Only used if not implicit in code found in Observation.code. If the use case requires BodySite to be </w:t>
            </w:r>
            <w:del w:id="1693" w:author="Pivonka,Fran" w:date="2015-09-11T12:38:00Z">
              <w:r w:rsidDel="00ED41E2">
                <w:rPr>
                  <w:rFonts w:eastAsia="Times New Roman"/>
                  <w:lang w:val="en-US"/>
                </w:rPr>
                <w:delText xml:space="preserve">be </w:delText>
              </w:r>
            </w:del>
            <w:r>
              <w:rPr>
                <w:rFonts w:eastAsia="Times New Roman"/>
                <w:lang w:val="en-US"/>
              </w:rPr>
              <w:t>handled as a separate resource instead of an inline coded element (</w:t>
            </w:r>
            <w:del w:id="1694" w:author="Pivonka,Fran" w:date="2015-09-11T12:38:00Z">
              <w:r w:rsidDel="00ED41E2">
                <w:rPr>
                  <w:rFonts w:eastAsia="Times New Roman"/>
                  <w:lang w:val="en-US"/>
                </w:rPr>
                <w:delText xml:space="preserve"> </w:delText>
              </w:r>
            </w:del>
            <w:r>
              <w:rPr>
                <w:rFonts w:eastAsia="Times New Roman"/>
                <w:lang w:val="en-US"/>
              </w:rPr>
              <w:t>e.g. to identify and track separately) then use the standard extension</w:t>
            </w:r>
            <w:ins w:id="1695" w:author="Pivonka,Fran" w:date="2015-09-11T12:39:00Z">
              <w:r w:rsidR="00ED41E2">
                <w:rPr>
                  <w:rFonts w:eastAsia="Times New Roman"/>
                  <w:lang w:val="en-US"/>
                </w:rPr>
                <w:t xml:space="preserve"> </w:t>
              </w:r>
            </w:ins>
            <w:r>
              <w:rPr>
                <w:rFonts w:eastAsia="Times New Roman"/>
                <w:lang w:val="en-US"/>
              </w:rPr>
              <w:t>[</w:t>
            </w:r>
            <w:del w:id="1696" w:author="Pivonka,Fran" w:date="2015-09-11T12:39:00Z">
              <w:r w:rsidDel="00ED41E2">
                <w:rPr>
                  <w:rFonts w:eastAsia="Times New Roman"/>
                  <w:lang w:val="en-US"/>
                </w:rPr>
                <w:delText xml:space="preserve"> </w:delText>
              </w:r>
            </w:del>
            <w:r>
              <w:rPr>
                <w:rFonts w:eastAsia="Times New Roman"/>
                <w:lang w:val="en-US"/>
              </w:rPr>
              <w:t>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w:t>
            </w:r>
            <w:ins w:id="1697" w:author="Pivonka,Fran" w:date="2015-09-11T12:40:00Z">
              <w:r w:rsidR="00ED41E2">
                <w:rPr>
                  <w:rFonts w:eastAsia="Times New Roman"/>
                  <w:lang w:val="en-US"/>
                </w:rPr>
                <w:t xml:space="preserve">used </w:t>
              </w:r>
            </w:ins>
            <w:r>
              <w:rPr>
                <w:rFonts w:eastAsia="Times New Roman"/>
                <w:lang w:val="en-US"/>
              </w:rPr>
              <w:t xml:space="preserve">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low bound of the reference range. The low bound of the reference range endpoint is inclusive of the value (e.g. reference range is &gt;=5 - &lt;=9). If the low bound is omitted, it is assumed to be meaningless</w:t>
            </w:r>
            <w:del w:id="1698" w:author="Pivonka,Fran" w:date="2015-09-11T12:42:00Z">
              <w:r w:rsidDel="00ED41E2">
                <w:rPr>
                  <w:rFonts w:eastAsia="Times New Roman"/>
                  <w:lang w:val="en-US"/>
                </w:rPr>
                <w:delText>.</w:delText>
              </w:r>
            </w:del>
            <w:r>
              <w:rPr>
                <w:rFonts w:eastAsia="Times New Roman"/>
                <w:lang w:val="en-US"/>
              </w:rPr>
              <w:t xml:space="preserve"> (e.g.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high bound of the reference range. The high bound of the reference range endpoint is inclusive of the value (e.g. reference range is &gt;=5 - &lt;=9). If the high bound is omitted, it is assumed to be meaningless</w:t>
            </w:r>
            <w:del w:id="1699" w:author="Pivonka,Fran" w:date="2015-09-11T12:42:00Z">
              <w:r w:rsidDel="00ED41E2">
                <w:rPr>
                  <w:rFonts w:eastAsia="Times New Roman"/>
                  <w:lang w:val="en-US"/>
                </w:rPr>
                <w:delText>.</w:delText>
              </w:r>
            </w:del>
            <w:r>
              <w:rPr>
                <w:rFonts w:eastAsia="Times New Roman"/>
                <w:lang w:val="en-US"/>
              </w:rPr>
              <w:t xml:space="preserve"> (e.g.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w:t>
            </w:r>
            <w:del w:id="1700" w:author="Pivonka,Fran" w:date="2015-09-11T12:44:00Z">
              <w:r w:rsidDel="00FF1132">
                <w:rPr>
                  <w:rFonts w:eastAsia="Times New Roman"/>
                  <w:lang w:val="en-US"/>
                </w:rPr>
                <w:delText>( usally</w:delText>
              </w:r>
            </w:del>
            <w:ins w:id="1701" w:author="Pivonka,Fran" w:date="2015-09-11T12:44:00Z">
              <w:r w:rsidR="00FF1132">
                <w:rPr>
                  <w:rFonts w:eastAsia="Times New Roman"/>
                  <w:lang w:val="en-US"/>
                </w:rPr>
                <w:t>(usally</w:t>
              </w:r>
            </w:ins>
            <w:r>
              <w:rPr>
                <w:rFonts w:eastAsia="Times New Roman"/>
                <w:lang w:val="en-US"/>
              </w:rPr>
              <w:t xml:space="preserve">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02" w:author="Pivonka,Fran" w:date="2015-09-11T12:44: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03" w:author="Pivonka,Fran" w:date="2015-09-11T12:44:00Z">
              <w:r w:rsidDel="00FF1132">
                <w:rPr>
                  <w:rFonts w:eastAsia="Times New Roman"/>
                  <w:lang w:val="en-US"/>
                </w:rPr>
                <w:delText>apgar</w:delText>
              </w:r>
            </w:del>
            <w:ins w:id="1704" w:author="Pivonka,Fran" w:date="2015-09-11T12:44:00Z">
              <w:r w:rsidR="00FF1132">
                <w:rPr>
                  <w:rFonts w:eastAsia="Times New Roman"/>
                  <w:lang w:val="en-US"/>
                </w:rPr>
                <w:t>Apgar</w:t>
              </w:r>
            </w:ins>
            <w:r>
              <w:rPr>
                <w:rFonts w:eastAsia="Times New Roman"/>
                <w:lang w:val="en-US"/>
              </w:rPr>
              <w:t xml:space="preserve"> </w:t>
            </w:r>
            <w:del w:id="1705" w:author="Pivonka,Fran" w:date="2015-09-11T12:44:00Z">
              <w:r w:rsidDel="00FF1132">
                <w:rPr>
                  <w:rFonts w:eastAsia="Times New Roman"/>
                  <w:lang w:val="en-US"/>
                </w:rPr>
                <w:delText>store</w:delText>
              </w:r>
            </w:del>
            <w:ins w:id="1706" w:author="Pivonka,Fran" w:date="2015-09-11T12:44:00Z">
              <w:r w:rsidR="00FF1132">
                <w:rPr>
                  <w:rFonts w:eastAsia="Times New Roman"/>
                  <w:lang w:val="en-US"/>
                </w:rPr>
                <w:t>score</w:t>
              </w:r>
            </w:ins>
            <w:r>
              <w:rPr>
                <w:rFonts w:eastAsia="Times New Roman"/>
                <w:lang w:val="en-US"/>
              </w:rPr>
              <w:t xml:space="preserv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w:t>
            </w:r>
            <w:ins w:id="1707" w:author="Pivonka,Fran" w:date="2015-09-11T12:45:00Z">
              <w:r w:rsidR="00FF1132">
                <w:rPr>
                  <w:rFonts w:eastAsia="Times New Roman"/>
                  <w:lang w:val="en-US"/>
                </w:rPr>
                <w:t xml:space="preserve"> </w:t>
              </w:r>
            </w:ins>
            <w:r>
              <w:rPr>
                <w:rFonts w:eastAsia="Times New Roman"/>
                <w:lang w:val="en-US"/>
              </w:rPr>
              <w:t>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w:t>
            </w:r>
            <w:del w:id="1708" w:author="Pivonka,Fran" w:date="2015-09-11T12:45:00Z">
              <w:r w:rsidDel="00FF1132">
                <w:rPr>
                  <w:rFonts w:eastAsia="Times New Roman"/>
                  <w:lang w:val="en-US"/>
                </w:rPr>
                <w:delText xml:space="preserve">for </w:delText>
              </w:r>
            </w:del>
            <w:r>
              <w:rPr>
                <w:rFonts w:eastAsia="Times New Roman"/>
                <w:lang w:val="en-US"/>
              </w:rPr>
              <w:t xml:space="preserve">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09" w:author="Pivonka,Fran" w:date="2015-09-11T12:46: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del w:id="1710" w:author="Pivonka,Fran" w:date="2015-09-11T12:46:00Z">
              <w:r w:rsidDel="00FF1132">
                <w:rPr>
                  <w:rFonts w:eastAsia="Times New Roman"/>
                  <w:lang w:val="en-US"/>
                </w:rPr>
                <w:delText>( they</w:delText>
              </w:r>
            </w:del>
            <w:ins w:id="1711" w:author="Pivonka,Fran" w:date="2015-09-11T12:46:00Z">
              <w:r w:rsidR="00FF1132">
                <w:rPr>
                  <w:rFonts w:eastAsia="Times New Roman"/>
                  <w:lang w:val="en-US"/>
                </w:rPr>
                <w:t>(they</w:t>
              </w:r>
            </w:ins>
            <w:r>
              <w:rPr>
                <w:rFonts w:eastAsia="Times New Roman"/>
                <w:lang w:val="en-US"/>
              </w:rPr>
              <w:t xml:space="preserve"> are not </w:t>
            </w:r>
            <w:del w:id="1712" w:author="Pivonka,Fran" w:date="2015-09-11T12:46:00Z">
              <w:r w:rsidDel="00FF1132">
                <w:rPr>
                  <w:rFonts w:eastAsia="Times New Roman"/>
                  <w:lang w:val="en-US"/>
                </w:rPr>
                <w:delText>seperable</w:delText>
              </w:r>
            </w:del>
            <w:ins w:id="1713" w:author="Pivonka,Fran" w:date="2015-09-11T12:46:00Z">
              <w:r w:rsidR="00FF1132">
                <w:rPr>
                  <w:rFonts w:eastAsia="Times New Roman"/>
                  <w:lang w:val="en-US"/>
                </w:rPr>
                <w:t>separable</w:t>
              </w:r>
            </w:ins>
            <w:r>
              <w:rPr>
                <w:rFonts w:eastAsia="Times New Roman"/>
                <w:lang w:val="en-US"/>
              </w:rPr>
              <w:t xml:space="preserve">). However, the reference </w:t>
            </w:r>
            <w:r>
              <w:rPr>
                <w:rFonts w:eastAsia="Times New Roman"/>
                <w:lang w:val="en-US"/>
              </w:rPr>
              <w:lastRenderedPageBreak/>
              <w:t xml:space="preserve">range for the primary 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14" w:author="Pivonka,Fran" w:date="2015-09-11T12:47:00Z">
              <w:r w:rsidDel="00FF1132">
                <w:rPr>
                  <w:rFonts w:eastAsia="Times New Roman"/>
                  <w:lang w:val="en-US"/>
                </w:rPr>
                <w:delText>apgar</w:delText>
              </w:r>
            </w:del>
            <w:ins w:id="1715" w:author="Pivonka,Fran" w:date="2015-09-11T12:47:00Z">
              <w:r w:rsidR="00FF1132">
                <w:rPr>
                  <w:rFonts w:eastAsia="Times New Roman"/>
                  <w:lang w:val="en-US"/>
                </w:rPr>
                <w:t>Apgar</w:t>
              </w:r>
            </w:ins>
            <w:r>
              <w:rPr>
                <w:rFonts w:eastAsia="Times New Roman"/>
                <w:lang w:val="en-US"/>
              </w:rPr>
              <w:t xml:space="preserve"> </w:t>
            </w:r>
            <w:del w:id="1716" w:author="Pivonka,Fran" w:date="2015-09-11T12:47:00Z">
              <w:r w:rsidDel="00FF1132">
                <w:rPr>
                  <w:rFonts w:eastAsia="Times New Roman"/>
                  <w:lang w:val="en-US"/>
                </w:rPr>
                <w:delText>store</w:delText>
              </w:r>
            </w:del>
            <w:ins w:id="1717" w:author="Pivonka,Fran" w:date="2015-09-11T12:47:00Z">
              <w:r w:rsidR="00FF1132">
                <w:rPr>
                  <w:rFonts w:eastAsia="Times New Roman"/>
                  <w:lang w:val="en-US"/>
                </w:rPr>
                <w:t>score</w:t>
              </w:r>
            </w:ins>
            <w:r>
              <w:rPr>
                <w:rFonts w:eastAsia="Times New Roman"/>
                <w:lang w:val="en-US"/>
              </w:rPr>
              <w:t xml:space="preserve">) may have both a value and related observations (for an </w:t>
            </w:r>
            <w:del w:id="1718" w:author="Pivonka,Fran" w:date="2015-09-11T12:47:00Z">
              <w:r w:rsidDel="00FF1132">
                <w:rPr>
                  <w:rFonts w:eastAsia="Times New Roman"/>
                  <w:lang w:val="en-US"/>
                </w:rPr>
                <w:delText>apgar</w:delText>
              </w:r>
            </w:del>
            <w:ins w:id="1719" w:author="Pivonka,Fran" w:date="2015-09-11T12:47:00Z">
              <w:r w:rsidR="00FF113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w:t>
            </w:r>
            <w:ins w:id="1720" w:author="Pivonka,Fran" w:date="2015-09-11T12:48:00Z">
              <w:r w:rsidR="00FF1132">
                <w:rPr>
                  <w:rFonts w:eastAsia="Times New Roman"/>
                  <w:lang w:val="en-US"/>
                </w:rPr>
                <w:t xml:space="preserve"> </w:t>
              </w:r>
            </w:ins>
            <w:r>
              <w:rPr>
                <w:rFonts w:eastAsia="Times New Roman"/>
                <w:lang w:val="en-US"/>
              </w:rPr>
              <w:t>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1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del w:id="1721" w:author="Pivonka,Fran" w:date="2015-09-11T12:51:00Z">
              <w:r w:rsidDel="00FF1132">
                <w:rPr>
                  <w:rFonts w:eastAsia="Times New Roman"/>
                  <w:lang w:val="en-US"/>
                </w:rPr>
                <w:delText xml:space="preserve">a </w:delText>
              </w:r>
            </w:del>
            <w:r>
              <w:rPr>
                <w:rFonts w:eastAsia="Times New Roman"/>
                <w:lang w:val="en-US"/>
              </w:rPr>
              <w:t xml:space="preserve">another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parent specimen could be the source from which the current specimen is derived by some processing step (e.g.  </w:t>
            </w:r>
            <w:del w:id="1722" w:author="Pivonka,Fran" w:date="2015-09-11T12:52:00Z">
              <w:r w:rsidDel="00FF1132">
                <w:rPr>
                  <w:rFonts w:eastAsia="Times New Roman"/>
                  <w:lang w:val="en-US"/>
                </w:rPr>
                <w:delText>an</w:delText>
              </w:r>
            </w:del>
            <w:ins w:id="1723" w:author="Pivonka,Fran" w:date="2015-09-11T12:52:00Z">
              <w:r w:rsidR="00FF1132">
                <w:rPr>
                  <w:rFonts w:eastAsia="Times New Roman"/>
                  <w:lang w:val="en-US"/>
                </w:rPr>
                <w:t>An</w:t>
              </w:r>
            </w:ins>
            <w:r>
              <w:rPr>
                <w:rFonts w:eastAsia="Times New Roman"/>
                <w:lang w:val="en-US"/>
              </w:rPr>
              <w:t xml:space="preserve">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724" w:author="Pivonka,Fran" w:date="2015-09-11T12:53:00Z">
              <w:r w:rsidDel="0037147A">
                <w:rPr>
                  <w:rFonts w:eastAsia="Times New Roman"/>
                  <w:lang w:val="en-US"/>
                </w:rPr>
                <w:delText xml:space="preserve">be </w:delText>
              </w:r>
            </w:del>
            <w:r>
              <w:rPr>
                <w:rFonts w:eastAsia="Times New Roman"/>
                <w:lang w:val="en-US"/>
              </w:rPr>
              <w:t xml:space="preserve">handled as a separate resource instead of an inline coded element </w:t>
            </w:r>
            <w:del w:id="1725" w:author="Pivonka,Fran" w:date="2015-09-11T12:53:00Z">
              <w:r w:rsidDel="0037147A">
                <w:rPr>
                  <w:rFonts w:eastAsia="Times New Roman"/>
                  <w:lang w:val="en-US"/>
                </w:rPr>
                <w:delText>( e.g</w:delText>
              </w:r>
            </w:del>
            <w:ins w:id="1726" w:author="Pivonka,Fran" w:date="2015-09-11T12:53:00Z">
              <w:r w:rsidR="0037147A">
                <w:rPr>
                  <w:rFonts w:eastAsia="Times New Roman"/>
                  <w:lang w:val="en-US"/>
                </w:rPr>
                <w:t>(e.g</w:t>
              </w:r>
            </w:ins>
            <w:r>
              <w:rPr>
                <w:rFonts w:eastAsia="Times New Roman"/>
                <w:lang w:val="en-US"/>
              </w:rPr>
              <w:t>.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Direct container of specimen (tube/slide, </w:t>
            </w:r>
            <w:del w:id="1727" w:author="Pivonka,Fran" w:date="2015-09-11T12:54:00Z">
              <w:r w:rsidDel="0037147A">
                <w:rPr>
                  <w:rFonts w:eastAsia="Times New Roman"/>
                  <w:lang w:val="en-US"/>
                </w:rPr>
                <w:delText>etc</w:delText>
              </w:r>
            </w:del>
            <w:ins w:id="1728" w:author="Pivonka,Fran" w:date="2015-09-11T12:54:00Z">
              <w:r w:rsidR="0037147A">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container associated with the specimen (e.g. slide, aliquot, </w:t>
            </w:r>
            <w:del w:id="1729" w:author="Pivonka,Fran" w:date="2015-09-11T15:41:00Z">
              <w:r w:rsidDel="00806335">
                <w:rPr>
                  <w:rFonts w:eastAsia="Times New Roman"/>
                  <w:lang w:val="en-US"/>
                </w:rPr>
                <w:delText>etc</w:delText>
              </w:r>
            </w:del>
            <w:ins w:id="1730" w:author="Pivonka,Fran" w:date="2015-09-11T15:41:00Z">
              <w:r w:rsidR="0080633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Introduced substance to preserve, maintain or enhance the specimen. </w:t>
            </w:r>
            <w:del w:id="1731" w:author="Pivonka,Fran" w:date="2015-09-11T15:41:00Z">
              <w:r w:rsidDel="00806335">
                <w:rPr>
                  <w:rFonts w:eastAsia="Times New Roman"/>
                  <w:lang w:val="en-US"/>
                </w:rPr>
                <w:delText>examples</w:delText>
              </w:r>
            </w:del>
            <w:ins w:id="1732" w:author="Pivonka,Fran" w:date="2015-09-11T15:41:00Z">
              <w:r w:rsidR="00806335">
                <w:rPr>
                  <w:rFonts w:eastAsia="Times New Roman"/>
                  <w:lang w:val="en-US"/>
                </w:rPr>
                <w:t>Examples</w:t>
              </w:r>
            </w:ins>
            <w:r>
              <w:rPr>
                <w:rFonts w:eastAsia="Times New Roman"/>
                <w:lang w:val="en-US"/>
              </w:rPr>
              <w:t>: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733" w:author="Pivonka,Fran" w:date="2015-09-11T15:43:00Z">
              <w:r w:rsidDel="00806335">
                <w:rPr>
                  <w:rFonts w:eastAsia="Times New Roman"/>
                  <w:lang w:val="en-US"/>
                </w:rPr>
                <w:delText xml:space="preserve">the </w:delText>
              </w:r>
            </w:del>
            <w:r>
              <w:rPr>
                <w:rFonts w:eastAsia="Times New Roman"/>
                <w:lang w:val="en-US"/>
              </w:rPr>
              <w:t>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ins w:id="1734" w:author="Pivonka,Fran" w:date="2015-09-11T15:44:00Z">
              <w:r w:rsidR="00806335">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delivery of </w:t>
            </w:r>
            <w:del w:id="1735" w:author="Pivonka,Fran" w:date="2015-09-11T15:50:00Z">
              <w:r w:rsidDel="00256815">
                <w:rPr>
                  <w:rFonts w:eastAsia="Times New Roman"/>
                  <w:lang w:val="en-US"/>
                </w:rPr>
                <w:delText>what is</w:delText>
              </w:r>
            </w:del>
            <w:ins w:id="1736" w:author="Pivonka,Fran" w:date="2015-09-11T15:50:00Z">
              <w:r w:rsidR="00256815">
                <w:rPr>
                  <w:rFonts w:eastAsia="Times New Roman"/>
                  <w:lang w:val="en-US"/>
                </w:rPr>
                <w:t>the</w:t>
              </w:r>
            </w:ins>
            <w:r>
              <w:rPr>
                <w:rFonts w:eastAsia="Times New Roman"/>
                <w:lang w:val="en-US"/>
              </w:rPr>
              <w:t xml:space="preserv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737" w:author="Pivonka,Fran" w:date="2015-09-11T15:50:00Z">
              <w:r w:rsidDel="00256815">
                <w:rPr>
                  <w:rFonts w:eastAsia="Times New Roman"/>
                  <w:lang w:val="en-US"/>
                </w:rPr>
                <w:delText xml:space="preserve">Supply </w:delText>
              </w:r>
            </w:del>
            <w:ins w:id="1738" w:author="Pivonka,Fran" w:date="2015-09-11T15:50:00Z">
              <w:r w:rsidR="00256815">
                <w:rPr>
                  <w:rFonts w:eastAsia="Times New Roman"/>
                  <w:lang w:val="en-US"/>
                </w:rPr>
                <w:t xml:space="preserve">supply </w:t>
              </w:r>
            </w:ins>
            <w:r>
              <w:rPr>
                <w:rFonts w:eastAsia="Times New Roman"/>
                <w:lang w:val="en-US"/>
              </w:rPr>
              <w:t>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medication</w:t>
            </w:r>
            <w:del w:id="1739" w:author="Pivonka,Fran" w:date="2015-09-11T15:52:00Z">
              <w:r w:rsidDel="00256815">
                <w:rPr>
                  <w:rFonts w:eastAsia="Times New Roman"/>
                  <w:lang w:val="en-US"/>
                </w:rPr>
                <w:delText xml:space="preserve"> or</w:delText>
              </w:r>
            </w:del>
            <w:ins w:id="1740" w:author="Pivonka,Fran" w:date="2015-09-11T15:52:00Z">
              <w:r w:rsidR="00256815">
                <w:rPr>
                  <w:rFonts w:eastAsia="Times New Roman"/>
                  <w:lang w:val="en-US"/>
                </w:rPr>
                <w:t>,</w:t>
              </w:r>
            </w:ins>
            <w:r>
              <w:rPr>
                <w:rFonts w:eastAsia="Times New Roman"/>
                <w:lang w:val="en-US"/>
              </w:rPr>
              <w:t xml:space="preserve">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Where the </w:t>
            </w:r>
            <w:del w:id="1741" w:author="Pivonka,Fran" w:date="2015-09-11T15:54:00Z">
              <w:r w:rsidDel="00256815">
                <w:rPr>
                  <w:rFonts w:eastAsia="Times New Roman"/>
                  <w:lang w:val="en-US"/>
                </w:rPr>
                <w:delText xml:space="preserve">Supply </w:delText>
              </w:r>
            </w:del>
            <w:ins w:id="1742" w:author="Pivonka,Fran" w:date="2015-09-11T15:54:00Z">
              <w:r w:rsidR="00256815">
                <w:rPr>
                  <w:rFonts w:eastAsia="Times New Roman"/>
                  <w:lang w:val="en-US"/>
                </w:rPr>
                <w:t xml:space="preserve">supply </w:t>
              </w:r>
            </w:ins>
            <w:r>
              <w:rPr>
                <w:rFonts w:eastAsia="Times New Roman"/>
                <w:lang w:val="en-US"/>
              </w:rPr>
              <w:t>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facility/location where the </w:t>
            </w:r>
            <w:del w:id="1743" w:author="Pivonka,Fran" w:date="2015-09-11T15:54:00Z">
              <w:r w:rsidDel="00256815">
                <w:rPr>
                  <w:rFonts w:eastAsia="Times New Roman"/>
                  <w:lang w:val="en-US"/>
                </w:rPr>
                <w:delText xml:space="preserve">Supply </w:delText>
              </w:r>
            </w:del>
            <w:ins w:id="1744" w:author="Pivonka,Fran" w:date="2015-09-11T15:54:00Z">
              <w:r w:rsidR="00256815">
                <w:rPr>
                  <w:rFonts w:eastAsia="Times New Roman"/>
                  <w:lang w:val="en-US"/>
                </w:rPr>
                <w:t xml:space="preserve">supply </w:t>
              </w:r>
            </w:ins>
            <w:r>
              <w:rPr>
                <w:rFonts w:eastAsia="Times New Roman"/>
                <w:lang w:val="en-US"/>
              </w:rPr>
              <w:t>was shipped</w:t>
            </w:r>
            <w:del w:id="1745" w:author="Pivonka,Fran" w:date="2015-09-11T15:55:00Z">
              <w:r w:rsidDel="00256815">
                <w:rPr>
                  <w:rFonts w:eastAsia="Times New Roman"/>
                  <w:lang w:val="en-US"/>
                </w:rPr>
                <w:delText xml:space="preserve"> to</w:delText>
              </w:r>
            </w:del>
            <w:r>
              <w:rPr>
                <w:rFonts w:eastAsia="Times New Roman"/>
                <w:lang w:val="en-US"/>
              </w:rPr>
              <w:t>,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collected the </w:t>
            </w:r>
            <w:del w:id="1746" w:author="Pivonka,Fran" w:date="2015-09-11T15:55:00Z">
              <w:r w:rsidDel="00256815">
                <w:rPr>
                  <w:rFonts w:eastAsia="Times New Roman"/>
                  <w:lang w:val="en-US"/>
                </w:rPr>
                <w:delText>Supply</w:delText>
              </w:r>
            </w:del>
            <w:ins w:id="1747" w:author="Pivonka,Fran" w:date="2015-09-11T15:55:00Z">
              <w:r w:rsidR="00256815">
                <w:rPr>
                  <w:rFonts w:eastAsia="Times New Roman"/>
                  <w:lang w:val="en-US"/>
                </w:rPr>
                <w:t>supply</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w:t>
            </w:r>
            <w:del w:id="1748" w:author="Pivonka,Fran" w:date="2015-09-11T15:55:00Z">
              <w:r w:rsidDel="00256815">
                <w:rPr>
                  <w:rFonts w:eastAsia="Times New Roman"/>
                  <w:lang w:val="en-US"/>
                </w:rPr>
                <w:delText>Supply</w:delText>
              </w:r>
            </w:del>
            <w:ins w:id="1749" w:author="Pivonka,Fran" w:date="2015-09-11T15:55:00Z">
              <w:r w:rsidR="00256815">
                <w:rPr>
                  <w:rFonts w:eastAsia="Times New Roman"/>
                  <w:lang w:val="en-US"/>
                </w:rPr>
                <w:t>supply</w:t>
              </w:r>
            </w:ins>
            <w:r>
              <w:rPr>
                <w:rFonts w:eastAsia="Times New Roman"/>
                <w:lang w:val="en-US"/>
              </w:rPr>
              <w:t>.</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19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 xml:space="preserve">Supply </w:t>
            </w:r>
            <w:del w:id="1750" w:author="Pivonka,Fran" w:date="2015-09-11T15:55:00Z">
              <w:r w:rsidDel="00256815">
                <w:rPr>
                  <w:rFonts w:eastAsia="Times New Roman"/>
                  <w:lang w:val="en-US"/>
                </w:rPr>
                <w:delText>Request</w:delText>
              </w:r>
            </w:del>
            <w:ins w:id="1751" w:author="Pivonka,Fran" w:date="2015-09-11T15:55:00Z">
              <w:r w:rsidR="00256815">
                <w:rPr>
                  <w:rFonts w:eastAsia="Times New Roman"/>
                  <w:lang w:val="en-US"/>
                </w:rPr>
                <w:t>request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52" w:author="Pivonka,Fran" w:date="2015-09-11T15:57:00Z">
              <w:r w:rsidDel="00256815">
                <w:rPr>
                  <w:rFonts w:eastAsia="Times New Roman"/>
                  <w:lang w:val="en-US"/>
                </w:rPr>
                <w:delText>P</w:delText>
              </w:r>
            </w:del>
            <w:ins w:id="1753" w:author="Pivonka,Fran" w:date="2015-09-11T15:57:00Z">
              <w:r w:rsidR="00256815">
                <w:rPr>
                  <w:rFonts w:eastAsia="Times New Roman"/>
                  <w:lang w:val="en-US"/>
                </w:rPr>
                <w:t>p</w:t>
              </w:r>
            </w:ins>
            <w:r>
              <w:rPr>
                <w:rFonts w:eastAsia="Times New Roman"/>
                <w:lang w:val="en-US"/>
              </w:rPr>
              <w:t>ractitioner</w:t>
            </w:r>
            <w:del w:id="1754" w:author="Pivonka,Fran" w:date="2015-09-11T15:57:00Z">
              <w:r w:rsidDel="00256815">
                <w:rPr>
                  <w:rFonts w:eastAsia="Times New Roman"/>
                  <w:lang w:val="en-US"/>
                </w:rPr>
                <w:delText xml:space="preserve"> </w:delText>
              </w:r>
            </w:del>
            <w:r>
              <w:rPr>
                <w:rFonts w:eastAsia="Times New Roman"/>
                <w:lang w:val="en-US"/>
              </w:rPr>
              <w:t xml:space="preserve">, </w:t>
            </w:r>
            <w:del w:id="1755" w:author="Pivonka,Fran" w:date="2015-09-11T15:57:00Z">
              <w:r w:rsidDel="00256815">
                <w:rPr>
                  <w:rFonts w:eastAsia="Times New Roman"/>
                  <w:lang w:val="en-US"/>
                </w:rPr>
                <w:delText xml:space="preserve">Organization </w:delText>
              </w:r>
            </w:del>
            <w:ins w:id="1756" w:author="Pivonka,Fran" w:date="2015-09-11T15:57:00Z">
              <w:r w:rsidR="00256815">
                <w:rPr>
                  <w:rFonts w:eastAsia="Times New Roman"/>
                  <w:lang w:val="en-US"/>
                </w:rPr>
                <w:t xml:space="preserve">organization </w:t>
              </w:r>
            </w:ins>
            <w:r>
              <w:rPr>
                <w:rFonts w:eastAsia="Times New Roman"/>
                <w:lang w:val="en-US"/>
              </w:rPr>
              <w:t xml:space="preserve">or </w:t>
            </w:r>
            <w:del w:id="1757" w:author="Pivonka,Fran" w:date="2015-09-11T15:57:00Z">
              <w:r w:rsidDel="00256815">
                <w:rPr>
                  <w:rFonts w:eastAsia="Times New Roman"/>
                  <w:lang w:val="en-US"/>
                </w:rPr>
                <w:delText xml:space="preserve">Patient </w:delText>
              </w:r>
            </w:del>
            <w:ins w:id="1758" w:author="Pivonka,Fran" w:date="2015-09-11T15:57:00Z">
              <w:r w:rsidR="00256815">
                <w:rPr>
                  <w:rFonts w:eastAsia="Times New Roman"/>
                  <w:lang w:val="en-US"/>
                </w:rPr>
                <w:t xml:space="preserve">patient </w:t>
              </w:r>
            </w:ins>
            <w:r>
              <w:rPr>
                <w:rFonts w:eastAsia="Times New Roman"/>
                <w:lang w:val="en-US"/>
              </w:rPr>
              <w:t xml:space="preserve">who initiated this order for the </w:t>
            </w:r>
            <w:del w:id="1759" w:author="Pivonka,Fran" w:date="2015-09-11T15:57:00Z">
              <w:r w:rsidDel="00256815">
                <w:rPr>
                  <w:rFonts w:eastAsia="Times New Roman"/>
                  <w:lang w:val="en-US"/>
                </w:rPr>
                <w:delText>Supply</w:delText>
              </w:r>
            </w:del>
            <w:ins w:id="1760" w:author="Pivonka,Fran" w:date="2015-09-11T15:57:00Z">
              <w:r w:rsidR="00256815">
                <w:rPr>
                  <w:rFonts w:eastAsia="Times New Roman"/>
                  <w:lang w:val="en-US"/>
                </w:rPr>
                <w:t>supply</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kind of supply (central, non-stock, </w:t>
            </w:r>
            <w:del w:id="1761" w:author="Pivonka,Fran" w:date="2015-09-11T15:57:00Z">
              <w:r w:rsidDel="00256815">
                <w:rPr>
                  <w:rFonts w:eastAsia="Times New Roman"/>
                  <w:lang w:val="en-US"/>
                </w:rPr>
                <w:delText>etc</w:delText>
              </w:r>
            </w:del>
            <w:ins w:id="1762" w:author="Pivonka,Fran" w:date="2015-09-11T15:57:00Z">
              <w:r w:rsidR="0025681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Medication, </w:t>
            </w:r>
            <w:del w:id="1763" w:author="Pivonka,Fran" w:date="2015-09-11T15:58:00Z">
              <w:r w:rsidDel="00256815">
                <w:rPr>
                  <w:rFonts w:eastAsia="Times New Roman"/>
                  <w:lang w:val="en-US"/>
                </w:rPr>
                <w:delText>Substance</w:delText>
              </w:r>
            </w:del>
            <w:ins w:id="1764" w:author="Pivonka,Fran" w:date="2015-09-11T15:58:00Z">
              <w:r w:rsidR="00256815">
                <w:rPr>
                  <w:rFonts w:eastAsia="Times New Roman"/>
                  <w:lang w:val="en-US"/>
                </w:rPr>
                <w:t>substance</w:t>
              </w:r>
            </w:ins>
            <w:r>
              <w:rPr>
                <w:rFonts w:eastAsia="Times New Roman"/>
                <w:lang w:val="en-US"/>
              </w:rPr>
              <w:t xml:space="preserve">, or </w:t>
            </w:r>
            <w:del w:id="1765" w:author="Pivonka,Fran" w:date="2015-09-11T15:58:00Z">
              <w:r w:rsidDel="00256815">
                <w:rPr>
                  <w:rFonts w:eastAsia="Times New Roman"/>
                  <w:lang w:val="en-US"/>
                </w:rPr>
                <w:delText xml:space="preserve">Device </w:delText>
              </w:r>
            </w:del>
            <w:ins w:id="1766" w:author="Pivonka,Fran" w:date="2015-09-11T15:58:00Z">
              <w:r w:rsidR="00256815">
                <w:rPr>
                  <w:rFonts w:eastAsia="Times New Roman"/>
                  <w:lang w:val="en-US"/>
                </w:rPr>
                <w:t xml:space="preserve">device </w:t>
              </w:r>
            </w:ins>
            <w:r>
              <w:rPr>
                <w:rFonts w:eastAsia="Times New Roman"/>
                <w:lang w:val="en-US"/>
              </w:rPr>
              <w:t>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request.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78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w:t>
            </w:r>
            <w:del w:id="1767" w:author="Pivonka,Fran" w:date="2015-09-11T15:59:00Z">
              <w:r w:rsidDel="00256815">
                <w:rPr>
                  <w:rFonts w:eastAsia="Times New Roman"/>
                  <w:lang w:val="en-US"/>
                </w:rPr>
                <w:delText>centres</w:delText>
              </w:r>
            </w:del>
            <w:ins w:id="1768" w:author="Pivonka,Fran" w:date="2015-09-11T15:59:00Z">
              <w:r w:rsidR="00256815">
                <w:rPr>
                  <w:rFonts w:eastAsia="Times New Roman"/>
                  <w:lang w:val="en-US"/>
                </w:rPr>
                <w:t>centers</w:t>
              </w:r>
            </w:ins>
            <w:r>
              <w:rPr>
                <w:rFonts w:eastAsia="Times New Roman"/>
                <w:lang w:val="en-US"/>
              </w:rPr>
              <w:t xml:space="preserve">,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presently used/useable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w:t>
            </w:r>
            <w:proofErr w:type="gramStart"/>
            <w:r>
              <w:rPr>
                <w:rFonts w:eastAsia="Times New Roman"/>
                <w:lang w:val="en-US"/>
              </w:rPr>
              <w:t>..</w:t>
            </w:r>
            <w:proofErr w:type="gramEnd"/>
            <w:r>
              <w:rPr>
                <w:rFonts w:eastAsia="Times New Roman"/>
                <w:lang w:val="en-US"/>
              </w:rPr>
              <w:t>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7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69" w:author="Pivonka,Fran" w:date="2015-09-11T16:05:00Z">
              <w:r w:rsidDel="002A5A68">
                <w:rPr>
                  <w:rFonts w:eastAsia="Times New Roman"/>
                  <w:lang w:val="en-US"/>
                </w:rPr>
                <w:delText>Encounter</w:delText>
              </w:r>
            </w:del>
            <w:ins w:id="1770"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71" w:author="Pivonka,Fran" w:date="2015-09-11T16:05:00Z">
              <w:r w:rsidDel="002A5A68">
                <w:rPr>
                  <w:rFonts w:eastAsia="Times New Roman"/>
                  <w:lang w:val="en-US"/>
                </w:rPr>
                <w:delText>Encounter</w:delText>
              </w:r>
            </w:del>
            <w:ins w:id="1772"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w:t>
            </w:r>
            <w:del w:id="1773" w:author="Pivonka,Fran" w:date="2015-09-11T16:06:00Z">
              <w:r w:rsidDel="002A5A68">
                <w:rPr>
                  <w:rFonts w:eastAsia="Times New Roman"/>
                  <w:lang w:val="en-US"/>
                </w:rPr>
                <w:delText>Appointment</w:delText>
              </w:r>
            </w:del>
            <w:ins w:id="1774" w:author="Pivonka,Fran" w:date="2015-09-11T16:06:00Z">
              <w:r w:rsidR="002A5A68">
                <w:rPr>
                  <w:rFonts w:eastAsia="Times New Roman"/>
                  <w:lang w:val="en-US"/>
                </w:rPr>
                <w:t>appointment</w:t>
              </w:r>
            </w:ins>
            <w:r>
              <w:rPr>
                <w:rFonts w:eastAsia="Times New Roman"/>
                <w:lang w:val="en-US"/>
              </w:rPr>
              <w:t xml:space="preserve">. Each of the participants has their own participation status which indicates their involvement in the process,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w:t>
            </w:r>
            <w:del w:id="1775" w:author="Pivonka,Fran" w:date="2015-09-11T16:07:00Z">
              <w:r w:rsidDel="002A5A68">
                <w:rPr>
                  <w:rFonts w:eastAsia="Times New Roman"/>
                  <w:lang w:val="en-US"/>
                </w:rPr>
                <w:delText xml:space="preserve">Appointment's </w:delText>
              </w:r>
            </w:del>
            <w:ins w:id="1776" w:author="Pivonka,Fran" w:date="2015-09-11T16:07:00Z">
              <w:r w:rsidR="002A5A68">
                <w:rPr>
                  <w:rFonts w:eastAsia="Times New Roman"/>
                  <w:lang w:val="en-US"/>
                </w:rPr>
                <w:t xml:space="preserve">appointment's </w:t>
              </w:r>
            </w:ins>
            <w:r>
              <w:rPr>
                <w:rFonts w:eastAsia="Times New Roman"/>
                <w:lang w:val="en-US"/>
              </w:rPr>
              <w:t xml:space="preserve">status is "cancelled" then all participants are expected to have their calendars released for the appointment period, and as such any </w:t>
            </w:r>
            <w:del w:id="1777" w:author="Pivonka,Fran" w:date="2015-09-11T16:07:00Z">
              <w:r w:rsidDel="002A5A68">
                <w:rPr>
                  <w:rFonts w:eastAsia="Times New Roman"/>
                  <w:lang w:val="en-US"/>
                </w:rPr>
                <w:delText xml:space="preserve">Slot's </w:delText>
              </w:r>
            </w:del>
            <w:ins w:id="1778" w:author="Pivonka,Fran" w:date="2015-09-11T16:07:00Z">
              <w:r w:rsidR="002A5A68">
                <w:rPr>
                  <w:rFonts w:eastAsia="Times New Roman"/>
                  <w:lang w:val="en-US"/>
                </w:rPr>
                <w:t xml:space="preserve">slot's </w:t>
              </w:r>
            </w:ins>
            <w:r>
              <w:rPr>
                <w:rFonts w:eastAsia="Times New Roman"/>
                <w:lang w:val="en-US"/>
              </w:rPr>
              <w:t xml:space="preserve">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 that is being booked (This may also be associated with participants for location, and/or a </w:t>
            </w:r>
            <w:del w:id="1779" w:author="Pivonka,Fran" w:date="2015-09-11T16:10:00Z">
              <w:r w:rsidDel="00867CC1">
                <w:rPr>
                  <w:rFonts w:eastAsia="Times New Roman"/>
                  <w:lang w:val="en-US"/>
                </w:rPr>
                <w:delText>HealthcareService</w:delText>
              </w:r>
            </w:del>
            <w:ins w:id="1780" w:author="Pivonka,Fran" w:date="2015-09-11T16:10:00Z">
              <w:r w:rsidR="00867CC1">
                <w:rPr>
                  <w:rFonts w:eastAsia="Times New Roman"/>
                  <w:lang w:val="en-US"/>
                </w:rPr>
                <w:t>healthcare service</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1" w:author="Pivonka,Fran" w:date="2015-09-11T16:11:00Z">
              <w:r w:rsidR="00867CC1">
                <w:rPr>
                  <w:rFonts w:eastAsia="Times New Roman"/>
                  <w:lang w:val="en-US"/>
                </w:rPr>
                <w:t>.</w:t>
              </w:r>
            </w:ins>
            <w:del w:id="1782" w:author="Pivonka,Fran" w:date="2015-09-11T16:11:00Z">
              <w:r w:rsidDel="00867CC1">
                <w:rPr>
                  <w:rFonts w:eastAsia="Times New Roman"/>
                  <w:lang w:val="en-US"/>
                </w:rPr>
                <w:delText>,</w:delText>
              </w:r>
            </w:del>
            <w:r>
              <w:rPr>
                <w:rFonts w:eastAsia="Times New Roman"/>
                <w:lang w:val="en-US"/>
              </w:rPr>
              <w:t xml:space="preserve"> </w:t>
            </w:r>
            <w:del w:id="1783" w:author="Pivonka,Fran" w:date="2015-09-11T16:11:00Z">
              <w:r w:rsidDel="00867CC1">
                <w:rPr>
                  <w:rFonts w:eastAsia="Times New Roman"/>
                  <w:lang w:val="en-US"/>
                </w:rPr>
                <w:delText xml:space="preserve">this </w:delText>
              </w:r>
            </w:del>
            <w:ins w:id="1784" w:author="Pivonka,Fran" w:date="2015-09-11T16:11: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5" w:author="Pivonka,Fran" w:date="2015-09-11T16:12:00Z">
              <w:r w:rsidR="00867CC1">
                <w:rPr>
                  <w:rFonts w:eastAsia="Times New Roman"/>
                  <w:lang w:val="en-US"/>
                </w:rPr>
                <w:t>.</w:t>
              </w:r>
            </w:ins>
            <w:del w:id="1786" w:author="Pivonka,Fran" w:date="2015-09-11T16:12:00Z">
              <w:r w:rsidDel="00867CC1">
                <w:rPr>
                  <w:rFonts w:eastAsia="Times New Roman"/>
                  <w:lang w:val="en-US"/>
                </w:rPr>
                <w:delText>,</w:delText>
              </w:r>
            </w:del>
            <w:r>
              <w:rPr>
                <w:rFonts w:eastAsia="Times New Roman"/>
                <w:lang w:val="en-US"/>
              </w:rPr>
              <w:t xml:space="preserve"> </w:t>
            </w:r>
            <w:del w:id="1787" w:author="Pivonka,Fran" w:date="2015-09-11T16:12:00Z">
              <w:r w:rsidDel="00867CC1">
                <w:rPr>
                  <w:rFonts w:eastAsia="Times New Roman"/>
                  <w:lang w:val="en-US"/>
                </w:rPr>
                <w:delText xml:space="preserve">this </w:delText>
              </w:r>
            </w:del>
            <w:ins w:id="1788" w:author="Pivonka,Fran" w:date="2015-09-11T16:12: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ins w:id="1789" w:author="Pivonka,Fran" w:date="2015-09-11T16:12:00Z">
              <w:r w:rsidR="00867CC1">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text to aid in facilitating the appointment. For instance, a comment might be</w:t>
            </w:r>
            <w:proofErr w:type="gramStart"/>
            <w:r>
              <w:rPr>
                <w:rFonts w:eastAsia="Times New Roman"/>
                <w:lang w:val="en-US"/>
              </w:rPr>
              <w:t xml:space="preserve">, </w:t>
            </w:r>
            <w:proofErr w:type="gramEnd"/>
            <w:del w:id="1790" w:author="Pivonka,Fran" w:date="2015-09-11T16:15:00Z">
              <w:r w:rsidDel="00867CC1">
                <w:rPr>
                  <w:rFonts w:eastAsia="Times New Roman"/>
                  <w:lang w:val="en-US"/>
                </w:rPr>
                <w:delText>â€œ</w:delText>
              </w:r>
            </w:del>
            <w:ins w:id="1791" w:author="Pivonka,Fran" w:date="2015-09-11T16:15:00Z">
              <w:r w:rsidR="00867CC1">
                <w:rPr>
                  <w:rFonts w:eastAsia="Times New Roman"/>
                  <w:lang w:val="en-US"/>
                </w:rPr>
                <w:t>”</w:t>
              </w:r>
            </w:ins>
            <w:r>
              <w:rPr>
                <w:rFonts w:eastAsia="Times New Roman"/>
                <w:lang w:val="en-US"/>
              </w:rPr>
              <w:t>patient should proceed immediately to infusion room upon arrival</w:t>
            </w:r>
            <w:del w:id="1792" w:author="Pivonka,Fran" w:date="2015-09-11T16:16:00Z">
              <w:r w:rsidDel="00867CC1">
                <w:rPr>
                  <w:rFonts w:eastAsia="Times New Roman"/>
                  <w:lang w:val="en-US"/>
                </w:rPr>
                <w:delText>â€</w:delText>
              </w:r>
            </w:del>
            <w:ins w:id="1793" w:author="Pivonka,Fran" w:date="2015-09-11T16:16:00Z">
              <w:r w:rsidR="00867CC1">
                <w:rPr>
                  <w:rFonts w:eastAsia="Times New Roman"/>
                  <w:lang w:val="en-US"/>
                </w:rPr>
                <w:t>”.</w:t>
              </w:r>
            </w:ins>
            <w:r>
              <w:rPr>
                <w:rFonts w:eastAsia="Times New Roman"/>
                <w:lang w:val="en-US"/>
              </w:rPr>
              <w:t xml:space="preserve">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w:t>
            </w:r>
            <w:del w:id="1794" w:author="Pivonka,Fran" w:date="2015-09-11T16:17:00Z">
              <w:r w:rsidDel="00867CC1">
                <w:rPr>
                  <w:rFonts w:eastAsia="Times New Roman"/>
                  <w:lang w:val="en-US"/>
                </w:rPr>
                <w:delText>Appointment</w:delText>
              </w:r>
            </w:del>
            <w:ins w:id="1795" w:author="Pivonka,Fran" w:date="2015-09-11T16:17:00Z">
              <w:r w:rsidR="00867CC1">
                <w:rPr>
                  <w:rFonts w:eastAsia="Times New Roman"/>
                  <w:lang w:val="en-US"/>
                </w:rPr>
                <w:t>appointment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796" w:author="Pivonka,Fran" w:date="2015-09-11T16:19:00Z">
              <w:r w:rsidDel="00867CC1">
                <w:rPr>
                  <w:rFonts w:eastAsia="Times New Roman"/>
                  <w:lang w:val="en-US"/>
                </w:rPr>
                <w:delText>Patient</w:delText>
              </w:r>
            </w:del>
            <w:ins w:id="1797" w:author="Pivonka,Fran" w:date="2015-09-11T16:19:00Z">
              <w:r w:rsidR="00867CC1">
                <w:rPr>
                  <w:rFonts w:eastAsia="Times New Roman"/>
                  <w:lang w:val="en-US"/>
                </w:rPr>
                <w:t>patient</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98" w:author="Pivonka,Fran" w:date="2015-09-11T16:19:00Z">
              <w:r w:rsidDel="00867CC1">
                <w:rPr>
                  <w:rFonts w:eastAsia="Times New Roman"/>
                  <w:lang w:val="en-US"/>
                </w:rPr>
                <w:delText xml:space="preserve">Participation </w:delText>
              </w:r>
            </w:del>
            <w:ins w:id="1799" w:author="Pivonka,Fran" w:date="2015-09-11T16:19:00Z">
              <w:r w:rsidR="00867CC1">
                <w:rPr>
                  <w:rFonts w:eastAsia="Times New Roman"/>
                  <w:lang w:val="en-US"/>
                </w:rPr>
                <w:t xml:space="preserve">participation </w:t>
              </w:r>
            </w:ins>
            <w:r>
              <w:rPr>
                <w:rFonts w:eastAsia="Times New Roman"/>
                <w:lang w:val="en-US"/>
              </w:rPr>
              <w:t>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11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 xml:space="preserve">Appointment </w:t>
            </w:r>
            <w:del w:id="1800" w:author="Pivonka,Fran" w:date="2015-09-11T16:19:00Z">
              <w:r w:rsidDel="00867CC1">
                <w:rPr>
                  <w:rFonts w:eastAsia="Times New Roman"/>
                  <w:lang w:val="en-US"/>
                </w:rPr>
                <w:delText>Response</w:delText>
              </w:r>
            </w:del>
            <w:ins w:id="1801" w:author="Pivonka,Fran" w:date="2015-09-11T16:19:00Z">
              <w:r w:rsidR="00867CC1">
                <w:rPr>
                  <w:rFonts w:eastAsia="Times New Roman"/>
                  <w:lang w:val="en-US"/>
                </w:rPr>
                <w:t>response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w:t>
            </w:r>
            <w:del w:id="1802" w:author="Pivonka,Fran" w:date="2015-09-11T16:19:00Z">
              <w:r w:rsidDel="00867CC1">
                <w:rPr>
                  <w:rFonts w:eastAsia="Times New Roman"/>
                  <w:lang w:val="en-US"/>
                </w:rPr>
                <w:delText xml:space="preserve">processed </w:delText>
              </w:r>
            </w:del>
            <w:ins w:id="1803" w:author="Pivonka,Fran" w:date="2015-09-11T16:19:00Z">
              <w:r w:rsidR="00867CC1">
                <w:rPr>
                  <w:rFonts w:eastAsia="Times New Roman"/>
                  <w:lang w:val="en-US"/>
                </w:rPr>
                <w:t xml:space="preserve">processes </w:t>
              </w:r>
            </w:ins>
            <w:r>
              <w:rPr>
                <w:rFonts w:eastAsia="Times New Roman"/>
                <w:lang w:val="en-US"/>
              </w:rPr>
              <w:t xml:space="preserve">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804" w:author="Pivonka,Fran" w:date="2015-09-11T16:21:00Z">
              <w:r w:rsidDel="00B77E25">
                <w:rPr>
                  <w:rFonts w:eastAsia="Times New Roman"/>
                  <w:lang w:val="en-US"/>
                </w:rPr>
                <w:delText>Participant</w:delText>
              </w:r>
            </w:del>
            <w:ins w:id="1805" w:author="Pivonka,Fran" w:date="2015-09-11T16:21:00Z">
              <w:r w:rsidR="00B77E25">
                <w:rPr>
                  <w:rFonts w:eastAsia="Times New Roman"/>
                  <w:lang w:val="en-US"/>
                </w:rPr>
                <w:t>participant</w:t>
              </w:r>
            </w:ins>
            <w:r>
              <w:rPr>
                <w:rFonts w:eastAsia="Times New Roman"/>
                <w:lang w:val="en-US"/>
              </w:rPr>
              <w:t xml:space="preserve">.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06" w:author="Pivonka,Fran" w:date="2015-09-11T16:21:00Z">
              <w:r w:rsidDel="00B77E25">
                <w:rPr>
                  <w:rFonts w:eastAsia="Times New Roman"/>
                  <w:lang w:val="en-US"/>
                </w:rPr>
                <w:delText xml:space="preserve">Participation </w:delText>
              </w:r>
            </w:del>
            <w:ins w:id="1807" w:author="Pivonka,Fran" w:date="2015-09-11T16:21:00Z">
              <w:r w:rsidR="00B77E25">
                <w:rPr>
                  <w:rFonts w:eastAsia="Times New Roman"/>
                  <w:lang w:val="en-US"/>
                </w:rPr>
                <w:t xml:space="preserve">participation </w:t>
              </w:r>
            </w:ins>
            <w:r>
              <w:rPr>
                <w:rFonts w:eastAsia="Times New Roman"/>
                <w:lang w:val="en-US"/>
              </w:rPr>
              <w:t>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comment is particularly important when the responder is declining, tentative</w:t>
            </w:r>
            <w:ins w:id="1808" w:author="Pivonka,Fran" w:date="2015-09-11T16:22:00Z">
              <w:r w:rsidR="00B77E25">
                <w:rPr>
                  <w:rFonts w:eastAsia="Times New Roman"/>
                  <w:lang w:val="en-US"/>
                </w:rPr>
                <w:t>ly accepting</w:t>
              </w:r>
            </w:ins>
            <w:r>
              <w:rPr>
                <w:rFonts w:eastAsia="Times New Roman"/>
                <w:lang w:val="en-US"/>
              </w:rPr>
              <w:t xml:space="preser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17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1809" w:author="Pivonka,Fran" w:date="2015-09-11T16:23:00Z">
              <w:r w:rsidDel="00B77E25">
                <w:rPr>
                  <w:rFonts w:eastAsia="Times New Roman"/>
                  <w:lang w:val="en-US"/>
                </w:rPr>
                <w:delText xml:space="preserve">Encounter </w:delText>
              </w:r>
            </w:del>
            <w:ins w:id="1810" w:author="Pivonka,Fran" w:date="2015-09-11T16:23:00Z">
              <w:r w:rsidR="00B77E25">
                <w:rPr>
                  <w:rFonts w:eastAsia="Times New Roman"/>
                  <w:lang w:val="en-US"/>
                </w:rPr>
                <w:t xml:space="preserve">encounter </w:t>
              </w:r>
            </w:ins>
            <w:r>
              <w:rPr>
                <w:rFonts w:eastAsia="Times New Roman"/>
                <w:lang w:val="en-US"/>
              </w:rPr>
              <w:t>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w:t>
            </w:r>
            <w:del w:id="1811" w:author="Pivonka,Fran" w:date="2015-09-11T16:23:00Z">
              <w:r w:rsidDel="00B77E25">
                <w:rPr>
                  <w:rFonts w:eastAsia="Times New Roman"/>
                  <w:lang w:val="en-US"/>
                </w:rPr>
                <w:delText xml:space="preserve">the </w:delText>
              </w:r>
            </w:del>
            <w:r>
              <w:rPr>
                <w:rFonts w:eastAsia="Times New Roman"/>
                <w:lang w:val="en-US"/>
              </w:rPr>
              <w:t xml:space="preserve">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w:t>
            </w:r>
            <w:del w:id="1812" w:author="Pivonka,Fran" w:date="2015-09-11T16:26:00Z">
              <w:r w:rsidDel="00B77E25">
                <w:rPr>
                  <w:rFonts w:eastAsia="Times New Roman"/>
                  <w:lang w:val="en-US"/>
                </w:rPr>
                <w:delText xml:space="preserve">govt </w:delText>
              </w:r>
            </w:del>
            <w:ins w:id="1813" w:author="Pivonka,Fran" w:date="2015-09-11T16:26:00Z">
              <w:r w:rsidR="00B77E25">
                <w:rPr>
                  <w:rFonts w:eastAsia="Times New Roman"/>
                  <w:lang w:val="en-US"/>
                </w:rPr>
                <w:t xml:space="preserve">government </w:t>
              </w:r>
            </w:ins>
            <w:r>
              <w:rPr>
                <w:rFonts w:eastAsia="Times New Roman"/>
                <w:lang w:val="en-US"/>
              </w:rPr>
              <w:t xml:space="preserve">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4" w:author="Pivonka,Fran" w:date="2015-09-11T16:26:00Z">
              <w:r w:rsidDel="00B77E25">
                <w:rPr>
                  <w:rFonts w:eastAsia="Times New Roman"/>
                  <w:lang w:val="en-US"/>
                </w:rPr>
                <w:delText xml:space="preserve">Referral </w:delText>
              </w:r>
            </w:del>
            <w:ins w:id="1815" w:author="Pivonka,Fran" w:date="2015-09-11T16:26:00Z">
              <w:r w:rsidR="00B77E25">
                <w:rPr>
                  <w:rFonts w:eastAsia="Times New Roman"/>
                  <w:lang w:val="en-US"/>
                </w:rPr>
                <w:t xml:space="preserve">referral </w:t>
              </w:r>
            </w:ins>
            <w:r>
              <w:rPr>
                <w:rFonts w:eastAsia="Times New Roman"/>
                <w:lang w:val="en-US"/>
              </w:rPr>
              <w:t>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referral request </w:t>
            </w:r>
            <w:del w:id="1816" w:author="Pivonka,Fran" w:date="2015-09-11T16:26:00Z">
              <w:r w:rsidDel="00B77E25">
                <w:rPr>
                  <w:rFonts w:eastAsia="Times New Roman"/>
                  <w:lang w:val="en-US"/>
                </w:rPr>
                <w:delText xml:space="preserve">that </w:delText>
              </w:r>
            </w:del>
            <w:r>
              <w:rPr>
                <w:rFonts w:eastAsia="Times New Roman"/>
                <w:lang w:val="en-US"/>
              </w:rPr>
              <w:t>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7" w:author="Pivonka,Fran" w:date="2015-09-11T16:26:00Z">
              <w:r w:rsidDel="00B77E25">
                <w:rPr>
                  <w:rFonts w:eastAsia="Times New Roman"/>
                  <w:lang w:val="en-US"/>
                </w:rPr>
                <w:delText xml:space="preserve">Participant </w:delText>
              </w:r>
            </w:del>
            <w:ins w:id="1818" w:author="Pivonka,Fran" w:date="2015-09-11T16:26:00Z">
              <w:r w:rsidR="00B77E25">
                <w:rPr>
                  <w:rFonts w:eastAsia="Times New Roman"/>
                  <w:lang w:val="en-US"/>
                </w:rPr>
                <w:t xml:space="preserve">participant </w:t>
              </w:r>
            </w:ins>
            <w:del w:id="1819" w:author="Pivonka,Fran" w:date="2015-09-11T16:26:00Z">
              <w:r w:rsidDel="00B77E25">
                <w:rPr>
                  <w:rFonts w:eastAsia="Times New Roman"/>
                  <w:lang w:val="en-US"/>
                </w:rPr>
                <w:delText xml:space="preserve">Type </w:delText>
              </w:r>
            </w:del>
            <w:ins w:id="1820" w:author="Pivonka,Fran" w:date="2015-09-11T16:26:00Z">
              <w:r w:rsidR="00B77E25">
                <w:rPr>
                  <w:rFonts w:eastAsia="Times New Roman"/>
                  <w:lang w:val="en-US"/>
                </w:rPr>
                <w:t xml:space="preserve">type </w:t>
              </w:r>
            </w:ins>
            <w:r>
              <w:rPr>
                <w:rFonts w:eastAsia="Times New Roman"/>
                <w:lang w:val="en-US"/>
              </w:rPr>
              <w:t xml:space="preserve">indicates how an individual </w:t>
            </w:r>
            <w:del w:id="1821" w:author="Pivonka,Fran" w:date="2015-09-11T16:27:00Z">
              <w:r w:rsidDel="00B77E25">
                <w:rPr>
                  <w:rFonts w:eastAsia="Times New Roman"/>
                  <w:lang w:val="en-US"/>
                </w:rPr>
                <w:delText>parcitipates</w:delText>
              </w:r>
            </w:del>
            <w:ins w:id="1822" w:author="Pivonka,Fran" w:date="2015-09-11T16:27:00Z">
              <w:r w:rsidR="00B77E25">
                <w:rPr>
                  <w:rFonts w:eastAsia="Times New Roman"/>
                  <w:lang w:val="en-US"/>
                </w:rPr>
                <w:t>participates</w:t>
              </w:r>
            </w:ins>
            <w:r>
              <w:rPr>
                <w:rFonts w:eastAsia="Times New Roman"/>
                <w:lang w:val="en-US"/>
              </w:rPr>
              <w:t xml:space="preserve"> in an encounter. It includes </w:t>
            </w:r>
            <w:del w:id="1823" w:author="Pivonka,Fran" w:date="2015-09-11T16:27:00Z">
              <w:r w:rsidDel="00B77E25">
                <w:rPr>
                  <w:rFonts w:eastAsia="Times New Roman"/>
                  <w:lang w:val="en-US"/>
                </w:rPr>
                <w:delText>non practitioner</w:delText>
              </w:r>
            </w:del>
            <w:ins w:id="1824" w:author="Pivonka,Fran" w:date="2015-09-11T16:27:00Z">
              <w:r w:rsidR="00B77E25">
                <w:rPr>
                  <w:rFonts w:eastAsia="Times New Roman"/>
                  <w:lang w:val="en-US"/>
                </w:rPr>
                <w:t>non-practitioner</w:t>
              </w:r>
            </w:ins>
            <w:r>
              <w:rPr>
                <w:rFonts w:eastAsia="Times New Roman"/>
                <w:lang w:val="en-US"/>
              </w:rPr>
              <w:t xml:space="preserve"> participants, and for practitioners this is to describe the action type in the context of this encounter (e.g. Admitting Dr</w:t>
            </w:r>
            <w:ins w:id="1825" w:author="Pivonka,Fran" w:date="2015-09-11T16:29:00Z">
              <w:r w:rsidR="00B77E25">
                <w:rPr>
                  <w:rFonts w:eastAsia="Times New Roman"/>
                  <w:lang w:val="en-US"/>
                </w:rPr>
                <w:t>.</w:t>
              </w:r>
            </w:ins>
            <w:r>
              <w:rPr>
                <w:rFonts w:eastAsia="Times New Roman"/>
                <w:lang w:val="en-US"/>
              </w:rPr>
              <w:t>, Attending Dr</w:t>
            </w:r>
            <w:ins w:id="1826" w:author="Pivonka,Fran" w:date="2015-09-11T16:29:00Z">
              <w:r w:rsidR="00B77E25">
                <w:rPr>
                  <w:rFonts w:eastAsia="Times New Roman"/>
                  <w:lang w:val="en-US"/>
                </w:rPr>
                <w:t>.</w:t>
              </w:r>
            </w:ins>
            <w:r>
              <w:rPr>
                <w:rFonts w:eastAsia="Times New Roman"/>
                <w:lang w:val="en-US"/>
              </w:rPr>
              <w:t xml:space="preserve">, Translator, </w:t>
            </w:r>
            <w:proofErr w:type="gramStart"/>
            <w:r>
              <w:rPr>
                <w:rFonts w:eastAsia="Times New Roman"/>
                <w:lang w:val="en-US"/>
              </w:rPr>
              <w:t>Consulting</w:t>
            </w:r>
            <w:proofErr w:type="gramEnd"/>
            <w:r>
              <w:rPr>
                <w:rFonts w:eastAsia="Times New Roman"/>
                <w:lang w:val="en-US"/>
              </w:rPr>
              <w:t xml:space="preserve"> Dr</w:t>
            </w:r>
            <w:ins w:id="1827" w:author="Pivonka,Fran" w:date="2015-09-11T16:29:00Z">
              <w:r w:rsidR="00B77E25">
                <w:rPr>
                  <w:rFonts w:eastAsia="Times New Roman"/>
                  <w:lang w:val="en-US"/>
                </w:rPr>
                <w:t>.</w:t>
              </w:r>
            </w:ins>
            <w:r>
              <w:rPr>
                <w:rFonts w:eastAsia="Times New Roman"/>
                <w:lang w:val="en-US"/>
              </w:rPr>
              <w:t xml:space="preserve">). This is different </w:t>
            </w:r>
            <w:del w:id="1828" w:author="Pivonka,Fran" w:date="2015-09-11T16:29:00Z">
              <w:r w:rsidDel="00B77E25">
                <w:rPr>
                  <w:rFonts w:eastAsia="Times New Roman"/>
                  <w:lang w:val="en-US"/>
                </w:rPr>
                <w:delText xml:space="preserve">to </w:delText>
              </w:r>
            </w:del>
            <w:ins w:id="1829" w:author="Pivonka,Fran" w:date="2015-09-11T16:29:00Z">
              <w:r w:rsidR="00B77E25">
                <w:rPr>
                  <w:rFonts w:eastAsia="Times New Roman"/>
                  <w:lang w:val="en-US"/>
                </w:rPr>
                <w:t xml:space="preserve">from </w:t>
              </w:r>
            </w:ins>
            <w:r>
              <w:rPr>
                <w:rFonts w:eastAsia="Times New Roman"/>
                <w:lang w:val="en-US"/>
              </w:rPr>
              <w:t xml:space="preserve">the </w:t>
            </w:r>
            <w:del w:id="1830" w:author="Pivonka,Fran" w:date="2015-09-11T16:29:00Z">
              <w:r w:rsidDel="00B77E25">
                <w:rPr>
                  <w:rFonts w:eastAsia="Times New Roman"/>
                  <w:lang w:val="en-US"/>
                </w:rPr>
                <w:delText xml:space="preserve">Practitioner </w:delText>
              </w:r>
            </w:del>
            <w:ins w:id="1831" w:author="Pivonka,Fran" w:date="2015-09-11T16:29:00Z">
              <w:r w:rsidR="00B77E25">
                <w:rPr>
                  <w:rFonts w:eastAsia="Times New Roman"/>
                  <w:lang w:val="en-US"/>
                </w:rPr>
                <w:t xml:space="preserve">practitioner </w:t>
              </w:r>
            </w:ins>
            <w:del w:id="1832" w:author="Pivonka,Fran" w:date="2015-09-11T16:29:00Z">
              <w:r w:rsidDel="00B77E25">
                <w:rPr>
                  <w:rFonts w:eastAsia="Times New Roman"/>
                  <w:lang w:val="en-US"/>
                </w:rPr>
                <w:delText xml:space="preserve">Roles </w:delText>
              </w:r>
            </w:del>
            <w:ins w:id="1833" w:author="Pivonka,Fran" w:date="2015-09-11T16:29:00Z">
              <w:r w:rsidR="00B77E25">
                <w:rPr>
                  <w:rFonts w:eastAsia="Times New Roman"/>
                  <w:lang w:val="en-US"/>
                </w:rPr>
                <w:t xml:space="preserve">roles </w:t>
              </w:r>
            </w:ins>
            <w:r>
              <w:rPr>
                <w:rFonts w:eastAsia="Times New Roman"/>
                <w:lang w:val="en-US"/>
              </w:rPr>
              <w:t xml:space="preserve">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w:t>
            </w:r>
            <w:r>
              <w:rPr>
                <w:rFonts w:eastAsia="Times New Roman"/>
                <w:lang w:val="en-US"/>
              </w:rPr>
              <w:lastRenderedPageBreak/>
              <w:t xml:space="preserve">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w:t>
            </w:r>
            <w:del w:id="1834" w:author="Pivonka,Fran" w:date="2015-09-11T16:33:00Z">
              <w:r w:rsidDel="00ED660C">
                <w:rPr>
                  <w:rFonts w:eastAsia="Times New Roman"/>
                  <w:lang w:val="en-US"/>
                </w:rPr>
                <w:delText xml:space="preserve">does not just </w:delText>
              </w:r>
            </w:del>
            <w:r>
              <w:rPr>
                <w:rFonts w:eastAsia="Times New Roman"/>
                <w:lang w:val="en-US"/>
              </w:rPr>
              <w:t>include</w:t>
            </w:r>
            <w:ins w:id="1835" w:author="Pivonka,Fran" w:date="2015-09-11T16:34:00Z">
              <w:r w:rsidR="00ED660C">
                <w:rPr>
                  <w:rFonts w:eastAsia="Times New Roman"/>
                  <w:lang w:val="en-US"/>
                </w:rPr>
                <w:t>s contexts other than</w:t>
              </w:r>
            </w:ins>
            <w:r>
              <w:rPr>
                <w:rFonts w:eastAsia="Times New Roman"/>
                <w:lang w:val="en-US"/>
              </w:rPr>
              <w:t xml:space="preserve"> </w:t>
            </w:r>
            <w:del w:id="1836" w:author="Pivonka,Fran" w:date="2015-09-11T16:34:00Z">
              <w:r w:rsidDel="00ED660C">
                <w:rPr>
                  <w:rFonts w:eastAsia="Times New Roman"/>
                  <w:lang w:val="en-US"/>
                </w:rPr>
                <w:delText xml:space="preserve">the </w:delText>
              </w:r>
            </w:del>
            <w:r>
              <w:rPr>
                <w:rFonts w:eastAsia="Times New Roman"/>
                <w:lang w:val="en-US"/>
              </w:rPr>
              <w:t>inpatient</w:t>
            </w:r>
            <w:ins w:id="1837" w:author="Pivonka,Fran" w:date="2015-09-11T16:35:00Z">
              <w:r w:rsidR="00ED660C">
                <w:rPr>
                  <w:rFonts w:eastAsia="Times New Roman"/>
                  <w:lang w:val="en-US"/>
                </w:rPr>
                <w:t>.</w:t>
              </w:r>
            </w:ins>
            <w:del w:id="1838" w:author="Pivonka,Fran" w:date="2015-09-11T16:34:00Z">
              <w:r w:rsidDel="00ED660C">
                <w:rPr>
                  <w:rFonts w:eastAsia="Times New Roman"/>
                  <w:lang w:val="en-US"/>
                </w:rPr>
                <w:delText xml:space="preserve"> context</w:delText>
              </w:r>
            </w:del>
            <w:r>
              <w:rPr>
                <w:rFonts w:eastAsia="Times New Roman"/>
                <w:lang w:val="en-US"/>
              </w:rPr>
              <w:t xml:space="preserve">, </w:t>
            </w:r>
            <w:del w:id="1839" w:author="Pivonka,Fran" w:date="2015-09-11T16:35:00Z">
              <w:r w:rsidDel="00ED660C">
                <w:rPr>
                  <w:rFonts w:eastAsia="Times New Roman"/>
                  <w:lang w:val="en-US"/>
                </w:rPr>
                <w:delText xml:space="preserve">but also other </w:delText>
              </w:r>
            </w:del>
            <w:del w:id="1840" w:author="Pivonka,Fran" w:date="2015-09-11T16:36:00Z">
              <w:r w:rsidDel="00ED660C">
                <w:rPr>
                  <w:rFonts w:eastAsia="Times New Roman"/>
                  <w:lang w:val="en-US"/>
                </w:rPr>
                <w:delText xml:space="preserve">contexts </w:delText>
              </w:r>
            </w:del>
            <w:ins w:id="1841" w:author="Pivonka,Fran" w:date="2015-09-11T16:36:00Z">
              <w:r w:rsidR="00ED660C">
                <w:rPr>
                  <w:rFonts w:eastAsia="Times New Roman"/>
                  <w:lang w:val="en-US"/>
                </w:rPr>
                <w:t xml:space="preserve">Contexts </w:t>
              </w:r>
            </w:ins>
            <w:r>
              <w:rPr>
                <w:rFonts w:eastAsia="Times New Roman"/>
                <w:lang w:val="en-US"/>
              </w:rPr>
              <w:t>such as outpatient</w:t>
            </w:r>
            <w:ins w:id="1842" w:author="Pivonka,Fran" w:date="2015-09-11T16:36:00Z">
              <w:r w:rsidR="00ED660C">
                <w:rPr>
                  <w:rFonts w:eastAsia="Times New Roman"/>
                  <w:lang w:val="en-US"/>
                </w:rPr>
                <w:t>,</w:t>
              </w:r>
            </w:ins>
            <w:del w:id="1843" w:author="Pivonka,Fran" w:date="2015-09-11T16:36:00Z">
              <w:r w:rsidDel="00ED660C">
                <w:rPr>
                  <w:rFonts w:eastAsia="Times New Roman"/>
                  <w:lang w:val="en-US"/>
                </w:rPr>
                <w:delText>s and</w:delText>
              </w:r>
            </w:del>
            <w:r>
              <w:rPr>
                <w:rFonts w:eastAsia="Times New Roman"/>
                <w:lang w:val="en-US"/>
              </w:rPr>
              <w:t xml:space="preserve"> community clinics, and potentially aged care facilities</w:t>
            </w:r>
            <w:ins w:id="1844" w:author="Pivonka,Fran" w:date="2015-09-11T16:36:00Z">
              <w:r w:rsidR="00ED660C">
                <w:rPr>
                  <w:rFonts w:eastAsia="Times New Roman"/>
                  <w:lang w:val="en-US"/>
                </w:rPr>
                <w:t xml:space="preserve"> are also included</w:t>
              </w:r>
            </w:ins>
            <w:r>
              <w:rPr>
                <w:rFonts w:eastAsia="Times New Roman"/>
                <w:lang w:val="en-US"/>
              </w:rPr>
              <w:t xml:space="preserve">. The </w:t>
            </w:r>
            <w:del w:id="1845" w:author="Pivonka,Fran" w:date="2015-09-11T16:36:00Z">
              <w:r w:rsidDel="00ED660C">
                <w:rPr>
                  <w:rFonts w:eastAsia="Times New Roman"/>
                  <w:lang w:val="en-US"/>
                </w:rPr>
                <w:delText>duation</w:delText>
              </w:r>
            </w:del>
            <w:ins w:id="1846" w:author="Pivonka,Fran" w:date="2015-09-11T16:36:00Z">
              <w:r w:rsidR="00ED660C">
                <w:rPr>
                  <w:rFonts w:eastAsia="Times New Roman"/>
                  <w:lang w:val="en-US"/>
                </w:rPr>
                <w:t>duration</w:t>
              </w:r>
            </w:ins>
            <w:r>
              <w:rPr>
                <w:rFonts w:eastAsia="Times New Roman"/>
                <w:lang w:val="en-US"/>
              </w:rPr>
              <w:t xml:space="preserve">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47" w:author="Pivonka,Fran" w:date="2015-09-11T16:37:00Z">
              <w:r w:rsidDel="00ED660C">
                <w:rPr>
                  <w:rFonts w:eastAsia="Times New Roman"/>
                  <w:lang w:val="en-US"/>
                </w:rPr>
                <w:delText xml:space="preserve">Diagnosis </w:delText>
              </w:r>
            </w:del>
            <w:ins w:id="1848" w:author="Pivonka,Fran" w:date="2015-09-11T16:37:00Z">
              <w:r w:rsidR="00ED660C">
                <w:rPr>
                  <w:rFonts w:eastAsia="Times New Roman"/>
                  <w:lang w:val="en-US"/>
                </w:rPr>
                <w:t xml:space="preserve">diagnosis </w:t>
              </w:r>
            </w:ins>
            <w:r>
              <w:rPr>
                <w:rFonts w:eastAsia="Times New Roman"/>
                <w:lang w:val="en-US"/>
              </w:rPr>
              <w:t>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49" w:author="Pivonka,Fran" w:date="2015-09-11T16:37:00Z">
              <w:r w:rsidDel="00ED660C">
                <w:rPr>
                  <w:rFonts w:eastAsia="Times New Roman"/>
                  <w:lang w:val="en-US"/>
                </w:rPr>
                <w:delText xml:space="preserve">Diagnosis </w:delText>
              </w:r>
            </w:del>
            <w:ins w:id="1850" w:author="Pivonka,Fran" w:date="2015-09-11T16:37:00Z">
              <w:r w:rsidR="00ED660C">
                <w:rPr>
                  <w:rFonts w:eastAsia="Times New Roman"/>
                  <w:lang w:val="en-US"/>
                </w:rPr>
                <w:t xml:space="preserve">diagnosis </w:t>
              </w:r>
            </w:ins>
            <w:r>
              <w:rPr>
                <w:rFonts w:eastAsia="Times New Roman"/>
                <w:lang w:val="en-US"/>
              </w:rPr>
              <w:t xml:space="preserve">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ins w:id="1851" w:author="Pivonka,Fran" w:date="2015-09-11T16:38:00Z">
              <w:r w:rsidR="00ED660C">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Discharge </w:t>
            </w:r>
            <w:del w:id="1852" w:author="Pivonka,Fran" w:date="2015-09-11T16:38:00Z">
              <w:r w:rsidDel="00ED660C">
                <w:rPr>
                  <w:rFonts w:eastAsia="Times New Roman"/>
                  <w:lang w:val="en-US"/>
                </w:rPr>
                <w:delText>Disposition</w:delText>
              </w:r>
            </w:del>
            <w:ins w:id="1853" w:author="Pivonka,Fran" w:date="2015-09-11T16:38:00Z">
              <w:r w:rsidR="00ED660C">
                <w:rPr>
                  <w:rFonts w:eastAsia="Times New Roman"/>
                  <w:lang w:val="en-US"/>
                </w:rPr>
                <w:t>disposition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ins w:id="1854" w:author="Pivonka,Fran" w:date="2015-09-11T16:39:00Z">
              <w:r w:rsidR="00ED660C">
                <w:rPr>
                  <w:rFonts w:eastAsia="Times New Roman"/>
                  <w:lang w:val="en-US"/>
                </w:rPr>
                <w:t xml:space="preserve">where </w:t>
              </w:r>
            </w:ins>
            <w:r>
              <w:rPr>
                <w:rFonts w:eastAsia="Times New Roman"/>
                <w:lang w:val="en-US"/>
              </w:rPr>
              <w:t xml:space="preserve">the patient has been </w:t>
            </w:r>
            <w:del w:id="1855" w:author="Pivonka,Fran" w:date="2015-09-11T16:39:00Z">
              <w:r w:rsidDel="00ED660C">
                <w:rPr>
                  <w:rFonts w:eastAsia="Times New Roman"/>
                  <w:lang w:val="en-US"/>
                </w:rPr>
                <w:delText>at</w:delText>
              </w:r>
            </w:del>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del w:id="1856" w:author="Pivonka,Fran" w:date="2015-09-11T16:39:00Z">
              <w:r w:rsidDel="00ED660C">
                <w:rPr>
                  <w:rFonts w:eastAsia="Times New Roman"/>
                  <w:lang w:val="en-US"/>
                </w:rPr>
                <w:delText>at which</w:delText>
              </w:r>
            </w:del>
            <w:ins w:id="1857" w:author="Pivonka,Fran" w:date="2015-09-11T16:39:00Z">
              <w:r w:rsidR="00ED660C">
                <w:rPr>
                  <w:rFonts w:eastAsia="Times New Roman"/>
                  <w:lang w:val="en-US"/>
                </w:rPr>
                <w:t>where</w:t>
              </w:r>
            </w:ins>
            <w:r>
              <w:rPr>
                <w:rFonts w:eastAsia="Times New Roman"/>
                <w:lang w:val="en-US"/>
              </w:rPr>
              <w:t xml:space="preserve">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w:t>
            </w:r>
            <w:del w:id="1858" w:author="Pivonka,Fran" w:date="2015-09-11T16:39:00Z">
              <w:r w:rsidDel="00ED660C">
                <w:rPr>
                  <w:rFonts w:eastAsia="Times New Roman"/>
                  <w:lang w:val="en-US"/>
                </w:rPr>
                <w:delText>ancounter</w:delText>
              </w:r>
            </w:del>
            <w:ins w:id="1859" w:author="Pivonka,Fran" w:date="2015-09-11T16:39:00Z">
              <w:r w:rsidR="00ED660C">
                <w:rPr>
                  <w:rFonts w:eastAsia="Times New Roman"/>
                  <w:lang w:val="en-US"/>
                </w:rPr>
                <w:t>encounter</w:t>
              </w:r>
            </w:ins>
            <w:r>
              <w:rPr>
                <w:rFonts w:eastAsia="Times New Roman"/>
                <w:lang w:val="en-US"/>
              </w:rPr>
              <w:t xml:space="preserve"> by specifying a location reference to a location of type "kind" such as "client's home" and an </w:t>
            </w:r>
            <w:del w:id="1860" w:author="Pivonka,Fran" w:date="2015-09-11T16:40:00Z">
              <w:r w:rsidDel="00ED660C">
                <w:rPr>
                  <w:rFonts w:eastAsia="Times New Roman"/>
                  <w:lang w:val="en-US"/>
                </w:rPr>
                <w:delText>ecnounter.class</w:delText>
              </w:r>
            </w:del>
            <w:ins w:id="1861" w:author="Pivonka,Fran" w:date="2015-09-11T16:40:00Z">
              <w:r w:rsidR="00ED660C">
                <w:rPr>
                  <w:rFonts w:eastAsia="Times New Roman"/>
                  <w:lang w:val="en-US"/>
                </w:rPr>
                <w:t>encounter.class</w:t>
              </w:r>
            </w:ins>
            <w:r>
              <w:rPr>
                <w:rFonts w:eastAsia="Times New Roman"/>
                <w:lang w:val="en-US"/>
              </w:rPr>
              <w:t xml:space="preserve">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w:t>
            </w:r>
            <w:del w:id="1862" w:author="Pivonka,Fran" w:date="2015-09-11T16:42:00Z">
              <w:r w:rsidDel="00B701F5">
                <w:rPr>
                  <w:rFonts w:eastAsia="Times New Roman"/>
                  <w:lang w:val="en-US"/>
                </w:rPr>
                <w:delText>participants</w:delText>
              </w:r>
            </w:del>
            <w:ins w:id="1863" w:author="Pivonka,Fran" w:date="2015-09-11T16:42:00Z">
              <w:r w:rsidR="00B701F5">
                <w:rPr>
                  <w:rFonts w:eastAsia="Times New Roman"/>
                  <w:lang w:val="en-US"/>
                </w:rPr>
                <w:t>participants’</w:t>
              </w:r>
            </w:ins>
            <w:r>
              <w:rPr>
                <w:rFonts w:eastAsia="Times New Roman"/>
                <w:lang w:val="en-US"/>
              </w:rPr>
              <w:t xml:space="preserve"> presence at the specified location during the period specified. If the participant is </w:t>
            </w:r>
            <w:del w:id="1864" w:author="Pivonka,Fran" w:date="2015-09-11T16:43:00Z">
              <w:r w:rsidDel="00B701F5">
                <w:rPr>
                  <w:rFonts w:eastAsia="Times New Roman"/>
                  <w:lang w:val="en-US"/>
                </w:rPr>
                <w:delText xml:space="preserve">is </w:delText>
              </w:r>
            </w:del>
            <w:r>
              <w:rPr>
                <w:rFonts w:eastAsia="Times New Roman"/>
                <w:lang w:val="en-US"/>
              </w:rPr>
              <w:t xml:space="preserve">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w:t>
            </w:r>
            <w:ins w:id="1865" w:author="Pivonka,Fran" w:date="2015-09-11T16:42:00Z">
              <w:r w:rsidR="00B701F5">
                <w:rPr>
                  <w:rFonts w:eastAsia="Times New Roman"/>
                  <w:lang w:val="en-US"/>
                </w:rPr>
                <w:t>“</w:t>
              </w:r>
            </w:ins>
            <w:r>
              <w:rPr>
                <w:rFonts w:eastAsia="Times New Roman"/>
                <w:lang w:val="en-US"/>
              </w:rPr>
              <w:t>completed</w:t>
            </w:r>
            <w:ins w:id="1866" w:author="Pivonka,Fran" w:date="2015-09-11T16:42:00Z">
              <w:r w:rsidR="00B701F5">
                <w:rPr>
                  <w:rFonts w:eastAsia="Times New Roman"/>
                  <w:lang w:val="en-US"/>
                </w:rPr>
                <w: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custodian organization of this </w:t>
            </w:r>
            <w:del w:id="1867" w:author="Pivonka,Fran" w:date="2015-09-11T16:43:00Z">
              <w:r w:rsidDel="00B701F5">
                <w:rPr>
                  <w:rFonts w:eastAsia="Times New Roman"/>
                  <w:lang w:val="en-US"/>
                </w:rPr>
                <w:delText xml:space="preserve">Encounter </w:delText>
              </w:r>
            </w:del>
            <w:ins w:id="1868" w:author="Pivonka,Fran" w:date="2015-09-11T16:43:00Z">
              <w:r w:rsidR="00B701F5">
                <w:rPr>
                  <w:rFonts w:eastAsia="Times New Roman"/>
                  <w:lang w:val="en-US"/>
                </w:rPr>
                <w:t xml:space="preserve">encounter </w:t>
              </w:r>
            </w:ins>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w:t>
            </w:r>
            <w:del w:id="1869" w:author="Pivonka,Fran" w:date="2015-09-11T16:43:00Z">
              <w:r w:rsidDel="00B701F5">
                <w:rPr>
                  <w:rFonts w:eastAsia="Times New Roman"/>
                  <w:lang w:val="en-US"/>
                </w:rPr>
                <w:delText xml:space="preserve">Encounter </w:delText>
              </w:r>
            </w:del>
            <w:ins w:id="1870" w:author="Pivonka,Fran" w:date="2015-09-11T16:43:00Z">
              <w:r w:rsidR="00B701F5">
                <w:rPr>
                  <w:rFonts w:eastAsia="Times New Roman"/>
                  <w:lang w:val="en-US"/>
                </w:rPr>
                <w:t xml:space="preserve">encounter </w:t>
              </w:r>
            </w:ins>
            <w:r>
              <w:rPr>
                <w:rFonts w:eastAsia="Times New Roman"/>
                <w:lang w:val="en-US"/>
              </w:rPr>
              <w:t xml:space="preserve">(e.g., who maintains </w:t>
            </w:r>
            <w:r>
              <w:rPr>
                <w:rFonts w:eastAsia="Times New Roman"/>
                <w:lang w:val="en-US"/>
              </w:rPr>
              <w:lastRenderedPageBreak/>
              <w:t xml:space="preserve">the report or the master service catalog item, etc.). This MAY be the same as the organization on the </w:t>
            </w:r>
            <w:del w:id="1871" w:author="Pivonka,Fran" w:date="2015-09-11T16:43:00Z">
              <w:r w:rsidDel="00B701F5">
                <w:rPr>
                  <w:rFonts w:eastAsia="Times New Roman"/>
                  <w:lang w:val="en-US"/>
                </w:rPr>
                <w:delText xml:space="preserve">Patient </w:delText>
              </w:r>
            </w:del>
            <w:ins w:id="1872" w:author="Pivonka,Fran" w:date="2015-09-11T16:43:00Z">
              <w:r w:rsidR="00B701F5">
                <w:rPr>
                  <w:rFonts w:eastAsia="Times New Roman"/>
                  <w:lang w:val="en-US"/>
                </w:rPr>
                <w:t xml:space="preserve">patient </w:t>
              </w:r>
            </w:ins>
            <w:r>
              <w:rPr>
                <w:rFonts w:eastAsia="Times New Roman"/>
                <w:lang w:val="en-US"/>
              </w:rPr>
              <w:t xml:space="preserve">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3" w:author="Pivonka,Fran" w:date="2015-09-11T16:44:00Z">
              <w:r w:rsidDel="00B701F5">
                <w:rPr>
                  <w:rFonts w:eastAsia="Times New Roman"/>
                  <w:lang w:val="en-US"/>
                </w:rPr>
                <w:delText xml:space="preserve">Encounter </w:delText>
              </w:r>
            </w:del>
            <w:ins w:id="1874" w:author="Pivonka,Fran" w:date="2015-09-11T16:44:00Z">
              <w:r w:rsidR="00B701F5">
                <w:rPr>
                  <w:rFonts w:eastAsia="Times New Roman"/>
                  <w:lang w:val="en-US"/>
                </w:rPr>
                <w:t xml:space="preserve">encounter </w:t>
              </w:r>
            </w:ins>
            <w:r>
              <w:rPr>
                <w:rFonts w:eastAsia="Times New Roman"/>
                <w:lang w:val="en-US"/>
              </w:rPr>
              <w:t>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5" w:author="Pivonka,Fran" w:date="2015-09-11T16:44:00Z">
              <w:r w:rsidDel="00B701F5">
                <w:rPr>
                  <w:rFonts w:eastAsia="Times New Roman"/>
                  <w:lang w:val="en-US"/>
                </w:rPr>
                <w:delText xml:space="preserve">Encounter </w:delText>
              </w:r>
            </w:del>
            <w:ins w:id="1876" w:author="Pivonka,Fran" w:date="2015-09-11T16:44:00Z">
              <w:r w:rsidR="00B701F5">
                <w:rPr>
                  <w:rFonts w:eastAsia="Times New Roman"/>
                  <w:lang w:val="en-US"/>
                </w:rPr>
                <w:t xml:space="preserve">encounter </w:t>
              </w:r>
            </w:ins>
            <w:r>
              <w:rPr>
                <w:rFonts w:eastAsia="Times New Roman"/>
                <w:lang w:val="en-US"/>
              </w:rPr>
              <w:t>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w:t>
            </w:r>
            <w:del w:id="1877" w:author="Pivonka,Fran" w:date="2015-09-11T16:44:00Z">
              <w:r w:rsidDel="00B701F5">
                <w:rPr>
                  <w:rFonts w:eastAsia="Times New Roman"/>
                  <w:lang w:val="en-US"/>
                </w:rPr>
                <w:delText xml:space="preserve">Patient </w:delText>
              </w:r>
            </w:del>
            <w:ins w:id="1878" w:author="Pivonka,Fran" w:date="2015-09-11T16:44:00Z">
              <w:r w:rsidR="00B701F5">
                <w:rPr>
                  <w:rFonts w:eastAsia="Times New Roman"/>
                  <w:lang w:val="en-US"/>
                </w:rPr>
                <w:t xml:space="preserve">patient </w:t>
              </w:r>
            </w:ins>
            <w:r>
              <w:rPr>
                <w:rFonts w:eastAsia="Times New Roman"/>
                <w:lang w:val="en-US"/>
              </w:rPr>
              <w:t xml:space="preserve">with an </w:t>
            </w:r>
            <w:del w:id="1879" w:author="Pivonka,Fran" w:date="2015-09-11T16:44:00Z">
              <w:r w:rsidDel="00B701F5">
                <w:rPr>
                  <w:rFonts w:eastAsia="Times New Roman"/>
                  <w:lang w:val="en-US"/>
                </w:rPr>
                <w:delText xml:space="preserve">Organization </w:delText>
              </w:r>
            </w:del>
            <w:ins w:id="1880" w:author="Pivonka,Fran" w:date="2015-09-11T16:44:00Z">
              <w:r w:rsidR="00B701F5">
                <w:rPr>
                  <w:rFonts w:eastAsia="Times New Roman"/>
                  <w:lang w:val="en-US"/>
                </w:rPr>
                <w:t xml:space="preserve">organization </w:t>
              </w:r>
            </w:ins>
            <w:r>
              <w:rPr>
                <w:rFonts w:eastAsia="Times New Roman"/>
                <w:lang w:val="en-US"/>
              </w:rPr>
              <w:t xml:space="preserve">and </w:t>
            </w:r>
            <w:del w:id="1881" w:author="Pivonka,Fran" w:date="2015-09-11T16:44:00Z">
              <w:r w:rsidDel="00B701F5">
                <w:rPr>
                  <w:rFonts w:eastAsia="Times New Roman"/>
                  <w:lang w:val="en-US"/>
                </w:rPr>
                <w:delText xml:space="preserve">Healthcare </w:delText>
              </w:r>
            </w:del>
            <w:ins w:id="1882" w:author="Pivonka,Fran" w:date="2015-09-11T16:44:00Z">
              <w:r w:rsidR="00B701F5">
                <w:rPr>
                  <w:rFonts w:eastAsia="Times New Roman"/>
                  <w:lang w:val="en-US"/>
                </w:rPr>
                <w:t xml:space="preserve">healthcare </w:t>
              </w:r>
            </w:ins>
            <w:del w:id="1883" w:author="Pivonka,Fran" w:date="2015-09-11T16:44:00Z">
              <w:r w:rsidDel="00B701F5">
                <w:rPr>
                  <w:rFonts w:eastAsia="Times New Roman"/>
                  <w:lang w:val="en-US"/>
                </w:rPr>
                <w:delText>Provider</w:delText>
              </w:r>
            </w:del>
            <w:ins w:id="1884" w:author="Pivonka,Fran" w:date="2015-09-11T16:44:00Z">
              <w:r w:rsidR="00B701F5">
                <w:rPr>
                  <w:rFonts w:eastAsia="Times New Roman"/>
                  <w:lang w:val="en-US"/>
                </w:rPr>
                <w:t>provider</w:t>
              </w:r>
            </w:ins>
            <w:r>
              <w:rPr>
                <w:rFonts w:eastAsia="Times New Roman"/>
                <w:lang w:val="en-US"/>
              </w:rPr>
              <w:t xml:space="preserve">(s) for a period of time that the </w:t>
            </w:r>
            <w:del w:id="1885" w:author="Pivonka,Fran" w:date="2015-09-11T16:45:00Z">
              <w:r w:rsidDel="00B701F5">
                <w:rPr>
                  <w:rFonts w:eastAsia="Times New Roman"/>
                  <w:lang w:val="en-US"/>
                </w:rPr>
                <w:delText xml:space="preserve">Organization </w:delText>
              </w:r>
            </w:del>
            <w:ins w:id="1886" w:author="Pivonka,Fran" w:date="2015-09-11T16:45:00Z">
              <w:r w:rsidR="00B701F5">
                <w:rPr>
                  <w:rFonts w:eastAsia="Times New Roman"/>
                  <w:lang w:val="en-US"/>
                </w:rPr>
                <w:t xml:space="preserve">organization </w:t>
              </w:r>
            </w:ins>
            <w:r>
              <w:rPr>
                <w:rFonts w:eastAsia="Times New Roman"/>
                <w:lang w:val="en-US"/>
              </w:rPr>
              <w:t xml:space="preserve">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87" w:author="Pivonka,Fran" w:date="2015-09-11T16:48:00Z">
              <w:r w:rsidDel="00B701F5">
                <w:rPr>
                  <w:rFonts w:eastAsia="Times New Roman"/>
                  <w:lang w:val="en-US"/>
                </w:rPr>
                <w:delText xml:space="preserve">EpisodeOfCare </w:delText>
              </w:r>
            </w:del>
            <w:ins w:id="1888"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89" w:author="Pivonka,Fran" w:date="2015-09-11T16:48:00Z">
              <w:r w:rsidDel="00B701F5">
                <w:rPr>
                  <w:rFonts w:eastAsia="Times New Roman"/>
                  <w:lang w:val="en-US"/>
                </w:rPr>
                <w:delText xml:space="preserve">EpisodeOfCare </w:delText>
              </w:r>
            </w:del>
            <w:ins w:id="1890"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1" w:author="Pivonka,Fran" w:date="2015-09-11T16:48:00Z">
              <w:r w:rsidDel="00B701F5">
                <w:rPr>
                  <w:rFonts w:eastAsia="Times New Roman"/>
                  <w:lang w:val="en-US"/>
                </w:rPr>
                <w:delText xml:space="preserve">EpisodeOfCare </w:delText>
              </w:r>
            </w:del>
            <w:ins w:id="1892" w:author="Pivonka,Fran" w:date="2015-09-11T16:48: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3" w:author="Pivonka,Fran" w:date="2015-09-11T16:49:00Z">
              <w:r w:rsidDel="00B701F5">
                <w:rPr>
                  <w:rFonts w:eastAsia="Times New Roman"/>
                  <w:lang w:val="en-US"/>
                </w:rPr>
                <w:delText xml:space="preserve">EpisodeOfCare </w:delText>
              </w:r>
            </w:del>
            <w:ins w:id="1894" w:author="Pivonka,Fran" w:date="2015-09-11T16:49: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5" w:author="Pivonka,Fran" w:date="2015-09-11T16:49:00Z">
              <w:r w:rsidDel="00B701F5">
                <w:rPr>
                  <w:rFonts w:eastAsia="Times New Roman"/>
                  <w:lang w:val="en-US"/>
                </w:rPr>
                <w:delText xml:space="preserve">EpisodeOfCare </w:delText>
              </w:r>
            </w:del>
            <w:ins w:id="1896"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7" w:author="Pivonka,Fran" w:date="2015-09-11T16:49:00Z">
              <w:r w:rsidDel="00B701F5">
                <w:rPr>
                  <w:rFonts w:eastAsia="Times New Roman"/>
                  <w:lang w:val="en-US"/>
                </w:rPr>
                <w:delText xml:space="preserve">EpisodeOfCare </w:delText>
              </w:r>
            </w:del>
            <w:ins w:id="1898"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1899" w:author="Pivonka,Fran" w:date="2015-09-11T16:49:00Z">
              <w:r w:rsidDel="00B701F5">
                <w:rPr>
                  <w:rFonts w:eastAsia="Times New Roman"/>
                  <w:lang w:val="en-US"/>
                </w:rPr>
                <w:delText>EpisodeOfCare</w:delText>
              </w:r>
            </w:del>
            <w:ins w:id="1900" w:author="Pivonka,Fran" w:date="2015-09-11T16:49:00Z">
              <w:r w:rsidR="00B701F5">
                <w:rPr>
                  <w:rFonts w:eastAsia="Times New Roman"/>
                  <w:lang w:val="en-US"/>
                </w:rPr>
                <w:t>episode of care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w:t>
            </w:r>
            <w:del w:id="1901" w:author="Pivonka,Fran" w:date="2015-09-11T16:49:00Z">
              <w:r w:rsidDel="00B701F5">
                <w:rPr>
                  <w:rFonts w:eastAsia="Times New Roman"/>
                  <w:lang w:val="en-US"/>
                </w:rPr>
                <w:delText xml:space="preserve">EpisodeOfCare </w:delText>
              </w:r>
            </w:del>
            <w:ins w:id="1902" w:author="Pivonka,Fran" w:date="2015-09-11T16:49:00Z">
              <w:r w:rsidR="00B701F5">
                <w:rPr>
                  <w:rFonts w:eastAsia="Times New Roman"/>
                  <w:lang w:val="en-US"/>
                </w:rPr>
                <w:t xml:space="preserve">episode of care </w:t>
              </w:r>
            </w:ins>
            <w:r>
              <w:rPr>
                <w:rFonts w:eastAsia="Times New Roman"/>
                <w:lang w:val="en-US"/>
              </w:rPr>
              <w:t xml:space="preserve">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3" w:author="Pivonka,Fran" w:date="2015-09-11T16:50:00Z">
              <w:r w:rsidDel="00B701F5">
                <w:rPr>
                  <w:rFonts w:eastAsia="Times New Roman"/>
                  <w:lang w:val="en-US"/>
                </w:rPr>
                <w:delText xml:space="preserve">EpisodeOfCare </w:delText>
              </w:r>
            </w:del>
            <w:ins w:id="1904"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5" w:author="Pivonka,Fran" w:date="2015-09-11T16:50:00Z">
              <w:r w:rsidDel="00B701F5">
                <w:rPr>
                  <w:rFonts w:eastAsia="Times New Roman"/>
                  <w:lang w:val="en-US"/>
                </w:rPr>
                <w:delText xml:space="preserve">EpisodeOfCare </w:delText>
              </w:r>
            </w:del>
            <w:ins w:id="1906"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07" w:author="Pivonka,Fran" w:date="2015-09-11T16:50:00Z">
              <w:r w:rsidDel="00B701F5">
                <w:rPr>
                  <w:rFonts w:eastAsia="Times New Roman"/>
                  <w:lang w:val="en-US"/>
                </w:rPr>
                <w:delText>Request</w:delText>
              </w:r>
            </w:del>
            <w:ins w:id="1908" w:author="Pivonka,Fran" w:date="2015-09-11T16:50:00Z">
              <w:r w:rsidR="00B701F5">
                <w:rPr>
                  <w:rFonts w:eastAsia="Times New Roman"/>
                  <w:lang w:val="en-US"/>
                </w:rPr>
                <w:t>request</w:t>
              </w:r>
            </w:ins>
            <w:r>
              <w:rPr>
                <w:rFonts w:eastAsia="Times New Roman"/>
                <w:lang w:val="en-US"/>
              </w:rPr>
              <w:t xml:space="preserve">(s) that this </w:t>
            </w:r>
            <w:del w:id="1909" w:author="Pivonka,Fran" w:date="2015-09-11T16:50:00Z">
              <w:r w:rsidDel="00B701F5">
                <w:rPr>
                  <w:rFonts w:eastAsia="Times New Roman"/>
                  <w:lang w:val="en-US"/>
                </w:rPr>
                <w:delText xml:space="preserve">EpisodeOfCare </w:delText>
              </w:r>
            </w:del>
            <w:ins w:id="1910" w:author="Pivonka,Fran" w:date="2015-09-11T16:50:00Z">
              <w:r w:rsidR="00B701F5">
                <w:rPr>
                  <w:rFonts w:eastAsia="Times New Roman"/>
                  <w:lang w:val="en-US"/>
                </w:rPr>
                <w:t xml:space="preserve">episode of care </w:t>
              </w:r>
            </w:ins>
            <w:r>
              <w:rPr>
                <w:rFonts w:eastAsia="Times New Roman"/>
                <w:lang w:val="en-US"/>
              </w:rPr>
              <w:t>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11" w:author="Pivonka,Fran" w:date="2015-09-11T16:50:00Z">
              <w:r w:rsidDel="00B701F5">
                <w:rPr>
                  <w:rFonts w:eastAsia="Times New Roman"/>
                  <w:lang w:val="en-US"/>
                </w:rPr>
                <w:delText>Request</w:delText>
              </w:r>
            </w:del>
            <w:ins w:id="1912" w:author="Pivonka,Fran" w:date="2015-09-11T16:50:00Z">
              <w:r w:rsidR="00B701F5">
                <w:rPr>
                  <w:rFonts w:eastAsia="Times New Roman"/>
                  <w:lang w:val="en-US"/>
                </w:rPr>
                <w:t>request</w:t>
              </w:r>
            </w:ins>
            <w:r>
              <w:rPr>
                <w:rFonts w:eastAsia="Times New Roman"/>
                <w:lang w:val="en-US"/>
              </w:rPr>
              <w:t xml:space="preserve">(s) that are fulfilled by this </w:t>
            </w:r>
            <w:del w:id="1913" w:author="Pivonka,Fran" w:date="2015-09-11T16:51:00Z">
              <w:r w:rsidDel="00B701F5">
                <w:rPr>
                  <w:rFonts w:eastAsia="Times New Roman"/>
                  <w:lang w:val="en-US"/>
                </w:rPr>
                <w:delText>EpisodeOfCare</w:delText>
              </w:r>
            </w:del>
            <w:ins w:id="1914" w:author="Pivonka,Fran" w:date="2015-09-11T16:51:00Z">
              <w:r w:rsidR="00B701F5">
                <w:rPr>
                  <w:rFonts w:eastAsia="Times New Roman"/>
                  <w:lang w:val="en-US"/>
                </w:rPr>
                <w:t>episode of care</w:t>
              </w:r>
            </w:ins>
            <w:r>
              <w:rPr>
                <w:rFonts w:eastAsia="Times New Roman"/>
                <w:lang w:val="en-US"/>
              </w:rPr>
              <w:t>,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5" w:author="Pivonka,Fran" w:date="2015-09-11T16:51:00Z">
              <w:r w:rsidDel="00B701F5">
                <w:rPr>
                  <w:rFonts w:eastAsia="Times New Roman"/>
                  <w:lang w:val="en-US"/>
                </w:rPr>
                <w:delText>co-ordinator</w:delText>
              </w:r>
            </w:del>
            <w:ins w:id="1916"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7" w:author="Pivonka,Fran" w:date="2015-09-11T16:51:00Z">
              <w:r w:rsidDel="00B701F5">
                <w:rPr>
                  <w:rFonts w:eastAsia="Times New Roman"/>
                  <w:lang w:val="en-US"/>
                </w:rPr>
                <w:delText>co-ordinator</w:delText>
              </w:r>
            </w:del>
            <w:ins w:id="1918"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19" w:author="Pivonka,Fran" w:date="2015-09-11T16:51: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20" w:author="Pivonka,Fran" w:date="2015-09-11T16:52: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1"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2"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3" w:author="Pivonka,Fran" w:date="2015-09-11T16:53:00Z">
              <w:r w:rsidDel="00322181">
                <w:rPr>
                  <w:rFonts w:eastAsia="Times New Roman"/>
                  <w:lang w:val="en-US"/>
                </w:rPr>
                <w:delText>(</w:delText>
              </w:r>
            </w:del>
            <w:r>
              <w:rPr>
                <w:rFonts w:eastAsia="Times New Roman"/>
                <w:lang w:val="en-US"/>
              </w:rPr>
              <w:t xml:space="preserve">or </w:t>
            </w:r>
            <w:del w:id="1924" w:author="Pivonka,Fran" w:date="2015-09-11T16:53:00Z">
              <w:r w:rsidDel="00322181">
                <w:rPr>
                  <w:rFonts w:eastAsia="Times New Roman"/>
                  <w:lang w:val="en-US"/>
                </w:rPr>
                <w:delText>Organization</w:delText>
              </w:r>
            </w:del>
            <w:ins w:id="1925" w:author="Pivonka,Fran" w:date="2015-09-11T16:53:00Z">
              <w:r w:rsidR="00322181">
                <w:rPr>
                  <w:rFonts w:eastAsia="Times New Roman"/>
                  <w:lang w:val="en-US"/>
                </w:rPr>
                <w:t>organization</w:t>
              </w:r>
            </w:ins>
            <w:del w:id="1926"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7" w:author="Pivonka,Fran" w:date="2015-09-11T16:53:00Z">
              <w:r w:rsidDel="00322181">
                <w:rPr>
                  <w:rFonts w:eastAsia="Times New Roman"/>
                  <w:lang w:val="en-US"/>
                </w:rPr>
                <w:delText>(</w:delText>
              </w:r>
            </w:del>
            <w:r>
              <w:rPr>
                <w:rFonts w:eastAsia="Times New Roman"/>
                <w:lang w:val="en-US"/>
              </w:rPr>
              <w:t xml:space="preserve">or </w:t>
            </w:r>
            <w:del w:id="1928" w:author="Pivonka,Fran" w:date="2015-09-11T16:53:00Z">
              <w:r w:rsidDel="00322181">
                <w:rPr>
                  <w:rFonts w:eastAsia="Times New Roman"/>
                  <w:lang w:val="en-US"/>
                </w:rPr>
                <w:delText>Organization</w:delText>
              </w:r>
            </w:del>
            <w:ins w:id="1929" w:author="Pivonka,Fran" w:date="2015-09-11T16:53:00Z">
              <w:r w:rsidR="00322181">
                <w:rPr>
                  <w:rFonts w:eastAsia="Times New Roman"/>
                  <w:lang w:val="en-US"/>
                </w:rPr>
                <w:t>organization</w:t>
              </w:r>
            </w:ins>
            <w:del w:id="1930"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w:t>
            </w:r>
            <w:del w:id="1931" w:author="Pivonka,Fran" w:date="2015-09-11T16:53:00Z">
              <w:r w:rsidDel="00322181">
                <w:rPr>
                  <w:rFonts w:eastAsia="Times New Roman"/>
                  <w:lang w:val="en-US"/>
                </w:rPr>
                <w:delText xml:space="preserve">Organization </w:delText>
              </w:r>
            </w:del>
            <w:ins w:id="1932" w:author="Pivonka,Fran" w:date="2015-09-11T16:53:00Z">
              <w:r w:rsidR="00322181">
                <w:rPr>
                  <w:rFonts w:eastAsia="Times New Roman"/>
                  <w:lang w:val="en-US"/>
                </w:rPr>
                <w:t xml:space="preserve">organization </w:t>
              </w:r>
            </w:ins>
            <w:r>
              <w:rPr>
                <w:rFonts w:eastAsia="Times New Roman"/>
                <w:lang w:val="en-US"/>
              </w:rPr>
              <w:t xml:space="preserve">is included in the CareTeam, it is really providing some form of services to the </w:t>
            </w:r>
            <w:del w:id="1933" w:author="Pivonka,Fran" w:date="2015-09-11T16:52:00Z">
              <w:r w:rsidDel="00322181">
                <w:rPr>
                  <w:rFonts w:eastAsia="Times New Roman"/>
                  <w:lang w:val="en-US"/>
                </w:rPr>
                <w:delText xml:space="preserve">EpisodeOfCare </w:delText>
              </w:r>
            </w:del>
            <w:ins w:id="1934" w:author="Pivonka,Fran" w:date="2015-09-11T16:52:00Z">
              <w:r w:rsidR="00322181">
                <w:rPr>
                  <w:rFonts w:eastAsia="Times New Roman"/>
                  <w:lang w:val="en-US"/>
                </w:rPr>
                <w:t xml:space="preserve">episode of care </w:t>
              </w:r>
            </w:ins>
            <w:r>
              <w:rPr>
                <w:rFonts w:eastAsia="Times New Roman"/>
                <w:lang w:val="en-US"/>
              </w:rPr>
              <w:t xml:space="preserve">(e.g.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35" w:author="Pivonka,Fran" w:date="2015-09-11T16:55:00Z">
              <w:r w:rsidDel="00322181">
                <w:rPr>
                  <w:rFonts w:eastAsia="Times New Roman"/>
                  <w:lang w:val="en-US"/>
                </w:rPr>
                <w:delText xml:space="preserve">Healthcare </w:delText>
              </w:r>
            </w:del>
            <w:ins w:id="1936" w:author="Pivonka,Fran" w:date="2015-09-11T16:55:00Z">
              <w:r w:rsidR="00322181">
                <w:rPr>
                  <w:rFonts w:eastAsia="Times New Roman"/>
                  <w:lang w:val="en-US"/>
                </w:rPr>
                <w:t xml:space="preserve">healthcare </w:t>
              </w:r>
            </w:ins>
            <w:del w:id="1937" w:author="Pivonka,Fran" w:date="2015-09-11T16:55:00Z">
              <w:r w:rsidDel="00322181">
                <w:rPr>
                  <w:rFonts w:eastAsia="Times New Roman"/>
                  <w:lang w:val="en-US"/>
                </w:rPr>
                <w:delText xml:space="preserve">Service </w:delText>
              </w:r>
            </w:del>
            <w:ins w:id="1938"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39" w:author="Pivonka,Fran" w:date="2015-09-11T16:55:00Z">
              <w:r w:rsidDel="00322181">
                <w:rPr>
                  <w:rFonts w:eastAsia="Times New Roman"/>
                  <w:lang w:val="en-US"/>
                </w:rPr>
                <w:delText xml:space="preserve">Healthcare </w:delText>
              </w:r>
            </w:del>
            <w:ins w:id="1940" w:author="Pivonka,Fran" w:date="2015-09-11T16:55:00Z">
              <w:r w:rsidR="00322181">
                <w:rPr>
                  <w:rFonts w:eastAsia="Times New Roman"/>
                  <w:lang w:val="en-US"/>
                </w:rPr>
                <w:t xml:space="preserve">healthcare </w:t>
              </w:r>
            </w:ins>
            <w:del w:id="1941" w:author="Pivonka,Fran" w:date="2015-09-11T16:55:00Z">
              <w:r w:rsidDel="00322181">
                <w:rPr>
                  <w:rFonts w:eastAsia="Times New Roman"/>
                  <w:lang w:val="en-US"/>
                </w:rPr>
                <w:delText xml:space="preserve">Service </w:delText>
              </w:r>
            </w:del>
            <w:ins w:id="1942"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3" w:author="Pivonka,Fran" w:date="2015-09-11T16:55:00Z">
              <w:r w:rsidDel="00322181">
                <w:rPr>
                  <w:rFonts w:eastAsia="Times New Roman"/>
                  <w:lang w:val="en-US"/>
                </w:rPr>
                <w:delText xml:space="preserve">Identifiers </w:delText>
              </w:r>
            </w:del>
            <w:ins w:id="1944"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5" w:author="Pivonka,Fran" w:date="2015-09-11T16:55:00Z">
              <w:r w:rsidDel="00322181">
                <w:rPr>
                  <w:rFonts w:eastAsia="Times New Roman"/>
                  <w:lang w:val="en-US"/>
                </w:rPr>
                <w:delText xml:space="preserve">Identifiers </w:delText>
              </w:r>
            </w:del>
            <w:ins w:id="1946"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47" w:author="Pivonka,Fran" w:date="2015-09-11T16:55:00Z">
              <w:r w:rsidDel="00322181">
                <w:rPr>
                  <w:rFonts w:eastAsia="Times New Roman"/>
                  <w:lang w:val="en-US"/>
                </w:rPr>
                <w:delText xml:space="preserve">Healthcare </w:delText>
              </w:r>
            </w:del>
            <w:ins w:id="1948"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49" w:author="Pivonka,Fran" w:date="2015-09-11T16:55:00Z">
              <w:r w:rsidDel="00322181">
                <w:rPr>
                  <w:rFonts w:eastAsia="Times New Roman"/>
                  <w:lang w:val="en-US"/>
                </w:rPr>
                <w:delText xml:space="preserve">Healthcare </w:delText>
              </w:r>
            </w:del>
            <w:ins w:id="1950"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w:t>
            </w:r>
            <w:del w:id="1951" w:author="Pivonka,Fran" w:date="2015-09-11T16:55:00Z">
              <w:r w:rsidDel="00322181">
                <w:rPr>
                  <w:rFonts w:eastAsia="Times New Roman"/>
                  <w:lang w:val="en-US"/>
                </w:rPr>
                <w:delText xml:space="preserve">Location's </w:delText>
              </w:r>
            </w:del>
            <w:ins w:id="1952" w:author="Pivonka,Fran" w:date="2015-09-11T16:55:00Z">
              <w:r w:rsidR="00322181">
                <w:rPr>
                  <w:rFonts w:eastAsia="Times New Roman"/>
                  <w:lang w:val="en-US"/>
                </w:rPr>
                <w:t xml:space="preserve">location's </w:t>
              </w:r>
            </w:ins>
            <w:r>
              <w:rPr>
                <w:rFonts w:eastAsia="Times New Roman"/>
                <w:lang w:val="en-US"/>
              </w:rPr>
              <w:t>managing</w:t>
            </w:r>
            <w:ins w:id="1953" w:author="Pivonka,Fran" w:date="2015-09-11T16:56:00Z">
              <w:r w:rsidR="00322181">
                <w:rPr>
                  <w:rFonts w:eastAsia="Times New Roman"/>
                  <w:lang w:val="en-US"/>
                </w:rPr>
                <w:t xml:space="preserve"> </w:t>
              </w:r>
            </w:ins>
            <w:del w:id="1954" w:author="Pivonka,Fran" w:date="2015-09-11T16:56:00Z">
              <w:r w:rsidDel="00322181">
                <w:rPr>
                  <w:rFonts w:eastAsia="Times New Roman"/>
                  <w:lang w:val="en-US"/>
                </w:rPr>
                <w:delText>Organization</w:delText>
              </w:r>
            </w:del>
            <w:ins w:id="1955" w:author="Pivonka,Fran" w:date="2015-09-11T16:56:00Z">
              <w:r w:rsidR="00322181">
                <w:rPr>
                  <w:rFonts w:eastAsia="Times New Roman"/>
                  <w:lang w:val="en-US"/>
                </w:rPr>
                <w:t>organization</w:t>
              </w:r>
            </w:ins>
            <w:r>
              <w:rPr>
                <w:rFonts w:eastAsia="Times New Roman"/>
                <w:lang w:val="en-US"/>
              </w:rPr>
              <w:t xml:space="preserve">, and if not provided should be interpreted as such. If the </w:t>
            </w:r>
            <w:del w:id="1956" w:author="Pivonka,Fran" w:date="2015-09-11T16:56:00Z">
              <w:r w:rsidDel="00322181">
                <w:rPr>
                  <w:rFonts w:eastAsia="Times New Roman"/>
                  <w:lang w:val="en-US"/>
                </w:rPr>
                <w:delText xml:space="preserve">Location </w:delText>
              </w:r>
            </w:del>
            <w:ins w:id="1957" w:author="Pivonka,Fran" w:date="2015-09-11T16:56:00Z">
              <w:r w:rsidR="00322181">
                <w:rPr>
                  <w:rFonts w:eastAsia="Times New Roman"/>
                  <w:lang w:val="en-US"/>
                </w:rPr>
                <w:t xml:space="preserve">location </w:t>
              </w:r>
            </w:ins>
            <w:r>
              <w:rPr>
                <w:rFonts w:eastAsia="Times New Roman"/>
                <w:lang w:val="en-US"/>
              </w:rPr>
              <w:t xml:space="preserve">does not have a managing </w:t>
            </w:r>
            <w:del w:id="1958" w:author="Pivonka,Fran" w:date="2015-09-11T16:56:00Z">
              <w:r w:rsidDel="00322181">
                <w:rPr>
                  <w:rFonts w:eastAsia="Times New Roman"/>
                  <w:lang w:val="en-US"/>
                </w:rPr>
                <w:delText>Organization</w:delText>
              </w:r>
            </w:del>
            <w:ins w:id="1959" w:author="Pivonka,Fran" w:date="2015-09-11T16:56:00Z">
              <w:r w:rsidR="00322181">
                <w:rPr>
                  <w:rFonts w:eastAsia="Times New Roman"/>
                  <w:lang w:val="en-US"/>
                </w:rPr>
                <w:t>organization</w:t>
              </w:r>
            </w:ins>
            <w:r>
              <w:rPr>
                <w:rFonts w:eastAsia="Times New Roman"/>
                <w:lang w:val="en-US"/>
              </w:rPr>
              <w:t xml:space="preserve">,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60" w:author="Pivonka,Fran" w:date="2015-09-11T16:56:00Z">
              <w:r w:rsidDel="00322181">
                <w:rPr>
                  <w:rFonts w:eastAsia="Times New Roman"/>
                  <w:lang w:val="en-US"/>
                </w:rPr>
                <w:delText xml:space="preserve">Service </w:delText>
              </w:r>
            </w:del>
            <w:ins w:id="1961" w:author="Pivonka,Fran" w:date="2015-09-11T16:56:00Z">
              <w:r w:rsidR="00322181">
                <w:rPr>
                  <w:rFonts w:eastAsia="Times New Roman"/>
                  <w:lang w:val="en-US"/>
                </w:rPr>
                <w:t xml:space="preserve">service </w:t>
              </w:r>
            </w:ins>
            <w:del w:id="1962" w:author="Pivonka,Fran" w:date="2015-09-11T16:56:00Z">
              <w:r w:rsidDel="00322181">
                <w:rPr>
                  <w:rFonts w:eastAsia="Times New Roman"/>
                  <w:lang w:val="en-US"/>
                </w:rPr>
                <w:delText xml:space="preserve">Category </w:delText>
              </w:r>
            </w:del>
            <w:ins w:id="1963" w:author="Pivonka,Fran" w:date="2015-09-11T16:56:00Z">
              <w:r w:rsidR="00322181">
                <w:rPr>
                  <w:rFonts w:eastAsia="Times New Roman"/>
                  <w:lang w:val="en-US"/>
                </w:rPr>
                <w:t xml:space="preserve">category </w:t>
              </w:r>
            </w:ins>
            <w:del w:id="1964" w:author="Pivonka,Fran" w:date="2015-09-11T16:56: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65" w:author="Pivonka,Fran" w:date="2015-09-11T16:56:00Z">
              <w:r w:rsidDel="00322181">
                <w:rPr>
                  <w:rFonts w:eastAsia="Times New Roman"/>
                  <w:lang w:val="en-US"/>
                </w:rPr>
                <w:delText xml:space="preserve">Primary </w:delText>
              </w:r>
            </w:del>
            <w:ins w:id="1966" w:author="Pivonka,Fran" w:date="2015-09-11T16:56:00Z">
              <w:r w:rsidR="00322181">
                <w:rPr>
                  <w:rFonts w:eastAsia="Times New Roman"/>
                  <w:lang w:val="en-US"/>
                </w:rPr>
                <w:t xml:space="preserve">primary </w:t>
              </w:r>
            </w:ins>
            <w:del w:id="1967" w:author="Pivonka,Fran" w:date="2015-09-11T16:57:00Z">
              <w:r w:rsidDel="00322181">
                <w:rPr>
                  <w:rFonts w:eastAsia="Times New Roman"/>
                  <w:lang w:val="en-US"/>
                </w:rPr>
                <w:delText xml:space="preserve">Service </w:delText>
              </w:r>
            </w:del>
            <w:ins w:id="1968" w:author="Pivonka,Fran" w:date="2015-09-11T16:57:00Z">
              <w:r w:rsidR="00322181">
                <w:rPr>
                  <w:rFonts w:eastAsia="Times New Roman"/>
                  <w:lang w:val="en-US"/>
                </w:rPr>
                <w:t xml:space="preserve">service </w:t>
              </w:r>
            </w:ins>
            <w:del w:id="1969" w:author="Pivonka,Fran" w:date="2015-09-11T16:57:00Z">
              <w:r w:rsidDel="00322181">
                <w:rPr>
                  <w:rFonts w:eastAsia="Times New Roman"/>
                  <w:lang w:val="en-US"/>
                </w:rPr>
                <w:delText xml:space="preserve">Type </w:delText>
              </w:r>
            </w:del>
            <w:ins w:id="1970" w:author="Pivonka,Fran" w:date="2015-09-11T16:57:00Z">
              <w:r w:rsidR="00322181">
                <w:rPr>
                  <w:rFonts w:eastAsia="Times New Roman"/>
                  <w:lang w:val="en-US"/>
                </w:rPr>
                <w:t xml:space="preserve">type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71" w:author="Pivonka,Fran" w:date="2015-09-11T16:57:00Z">
              <w:r w:rsidDel="00322181">
                <w:rPr>
                  <w:rFonts w:eastAsia="Times New Roman"/>
                  <w:lang w:val="en-US"/>
                </w:rPr>
                <w:delText xml:space="preserve">Service </w:delText>
              </w:r>
            </w:del>
            <w:ins w:id="1972" w:author="Pivonka,Fran" w:date="2015-09-11T16:57:00Z">
              <w:r w:rsidR="00322181">
                <w:rPr>
                  <w:rFonts w:eastAsia="Times New Roman"/>
                  <w:lang w:val="en-US"/>
                </w:rPr>
                <w:t xml:space="preserve">service </w:t>
              </w:r>
            </w:ins>
            <w:del w:id="1973" w:author="Pivonka,Fran" w:date="2015-09-11T16:57:00Z">
              <w:r w:rsidDel="00322181">
                <w:rPr>
                  <w:rFonts w:eastAsia="Times New Roman"/>
                  <w:lang w:val="en-US"/>
                </w:rPr>
                <w:delText xml:space="preserve">Category </w:delText>
              </w:r>
            </w:del>
            <w:ins w:id="1974" w:author="Pivonka,Fran" w:date="2015-09-11T16:57:00Z">
              <w:r w:rsidR="00322181">
                <w:rPr>
                  <w:rFonts w:eastAsia="Times New Roman"/>
                  <w:lang w:val="en-US"/>
                </w:rPr>
                <w:t xml:space="preserve">category </w:t>
              </w:r>
            </w:ins>
            <w:del w:id="1975" w:author="Pivonka,Fran" w:date="2015-09-11T16:57: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76" w:author="Pivonka,Fran" w:date="2015-09-11T16:57:00Z">
              <w:r w:rsidDel="00322181">
                <w:rPr>
                  <w:rFonts w:eastAsia="Times New Roman"/>
                  <w:lang w:val="en-US"/>
                </w:rPr>
                <w:delText xml:space="preserve">Primary </w:delText>
              </w:r>
            </w:del>
            <w:ins w:id="1977" w:author="Pivonka,Fran" w:date="2015-09-11T16:57:00Z">
              <w:r w:rsidR="00322181">
                <w:rPr>
                  <w:rFonts w:eastAsia="Times New Roman"/>
                  <w:lang w:val="en-US"/>
                </w:rPr>
                <w:t xml:space="preserve">primary </w:t>
              </w:r>
            </w:ins>
            <w:del w:id="1978" w:author="Pivonka,Fran" w:date="2015-09-11T16:57:00Z">
              <w:r w:rsidDel="00322181">
                <w:rPr>
                  <w:rFonts w:eastAsia="Times New Roman"/>
                  <w:lang w:val="en-US"/>
                </w:rPr>
                <w:delText xml:space="preserve">Service </w:delText>
              </w:r>
            </w:del>
            <w:ins w:id="1979" w:author="Pivonka,Fran" w:date="2015-09-11T16:57:00Z">
              <w:r w:rsidR="00322181">
                <w:rPr>
                  <w:rFonts w:eastAsia="Times New Roman"/>
                  <w:lang w:val="en-US"/>
                </w:rPr>
                <w:t xml:space="preserve">service </w:t>
              </w:r>
            </w:ins>
            <w:del w:id="1980" w:author="Pivonka,Fran" w:date="2015-09-11T16:57:00Z">
              <w:r w:rsidDel="00322181">
                <w:rPr>
                  <w:rFonts w:eastAsia="Times New Roman"/>
                  <w:lang w:val="en-US"/>
                </w:rPr>
                <w:delText>Type</w:delText>
              </w:r>
            </w:del>
            <w:ins w:id="1981" w:author="Pivonka,Fran" w:date="2015-09-11T16:57:00Z">
              <w:r w:rsidR="00322181">
                <w:rPr>
                  <w:rFonts w:eastAsia="Times New Roman"/>
                  <w:lang w:val="en-US"/>
                </w:rPr>
                <w:t>type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1982" w:author="Pivonka,Fran" w:date="2015-09-11T16:57:00Z">
              <w:r w:rsidDel="00322181">
                <w:rPr>
                  <w:rFonts w:eastAsia="Times New Roman"/>
                  <w:lang w:val="en-US"/>
                </w:rPr>
                <w:delText xml:space="preserve">Specialties </w:delText>
              </w:r>
            </w:del>
            <w:ins w:id="1983" w:author="Pivonka,Fran" w:date="2015-09-11T16:57:00Z">
              <w:r w:rsidR="00322181">
                <w:rPr>
                  <w:rFonts w:eastAsia="Times New Roman"/>
                  <w:lang w:val="en-US"/>
                </w:rPr>
                <w:t xml:space="preserve">specialties </w:t>
              </w:r>
            </w:ins>
            <w:r>
              <w:rPr>
                <w:rFonts w:eastAsia="Times New Roman"/>
                <w:lang w:val="en-US"/>
              </w:rPr>
              <w:t xml:space="preserve">handled by the </w:t>
            </w:r>
            <w:del w:id="1984" w:author="Pivonka,Fran" w:date="2015-09-11T16:57:00Z">
              <w:r w:rsidDel="00322181">
                <w:rPr>
                  <w:rFonts w:eastAsia="Times New Roman"/>
                  <w:lang w:val="en-US"/>
                </w:rPr>
                <w:delText xml:space="preserve">Service </w:delText>
              </w:r>
            </w:del>
            <w:ins w:id="1985" w:author="Pivonka,Fran" w:date="2015-09-11T16:57:00Z">
              <w:r w:rsidR="00322181">
                <w:rPr>
                  <w:rFonts w:eastAsia="Times New Roman"/>
                  <w:lang w:val="en-US"/>
                </w:rPr>
                <w:t xml:space="preserve">service </w:t>
              </w:r>
            </w:ins>
            <w:del w:id="1986" w:author="Pivonka,Fran" w:date="2015-09-11T16:57:00Z">
              <w:r w:rsidDel="00322181">
                <w:rPr>
                  <w:rFonts w:eastAsia="Times New Roman"/>
                  <w:lang w:val="en-US"/>
                </w:rPr>
                <w:delText>Site</w:delText>
              </w:r>
            </w:del>
            <w:ins w:id="1987" w:author="Pivonka,Fran" w:date="2015-09-11T16:57:00Z">
              <w:r w:rsidR="00322181">
                <w:rPr>
                  <w:rFonts w:eastAsia="Times New Roman"/>
                  <w:lang w:val="en-US"/>
                </w:rPr>
                <w:t>site</w:t>
              </w:r>
            </w:ins>
            <w:r>
              <w:rPr>
                <w:rFonts w:eastAsia="Times New Roman"/>
                <w:lang w:val="en-US"/>
              </w:rPr>
              <w:t xml:space="preserve">. This is more of a </w:t>
            </w:r>
            <w:del w:id="1988" w:author="Pivonka,Fran" w:date="2015-09-11T16:58:00Z">
              <w:r w:rsidDel="00322181">
                <w:rPr>
                  <w:rFonts w:eastAsia="Times New Roman"/>
                  <w:lang w:val="en-US"/>
                </w:rPr>
                <w:delText xml:space="preserve">Medical </w:delText>
              </w:r>
            </w:del>
            <w:ins w:id="1989" w:author="Pivonka,Fran" w:date="2015-09-11T16:58:00Z">
              <w:r w:rsidR="00322181">
                <w:rPr>
                  <w:rFonts w:eastAsia="Times New Roman"/>
                  <w:lang w:val="en-US"/>
                </w:rPr>
                <w:t xml:space="preserve">medical </w:t>
              </w:r>
            </w:ins>
            <w:del w:id="1990" w:author="Pivonka,Fran" w:date="2015-09-11T16:58:00Z">
              <w:r w:rsidDel="00322181">
                <w:rPr>
                  <w:rFonts w:eastAsia="Times New Roman"/>
                  <w:lang w:val="en-US"/>
                </w:rPr>
                <w:delText>Term</w:delText>
              </w:r>
            </w:del>
            <w:ins w:id="1991" w:author="Pivonka,Fran" w:date="2015-09-11T16:58:00Z">
              <w:r w:rsidR="00322181">
                <w:rPr>
                  <w:rFonts w:eastAsia="Times New Roman"/>
                  <w:lang w:val="en-US"/>
                </w:rPr>
                <w:t>term</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1992" w:author="Pivonka,Fran" w:date="2015-09-11T16:58:00Z">
              <w:r w:rsidDel="00322181">
                <w:rPr>
                  <w:rFonts w:eastAsia="Times New Roman"/>
                  <w:lang w:val="en-US"/>
                </w:rPr>
                <w:delText xml:space="preserve">Collection </w:delText>
              </w:r>
            </w:del>
            <w:proofErr w:type="gramStart"/>
            <w:ins w:id="1993" w:author="Pivonka,Fran" w:date="2015-09-11T16:58:00Z">
              <w:r w:rsidR="00322181">
                <w:rPr>
                  <w:rFonts w:eastAsia="Times New Roman"/>
                  <w:lang w:val="en-US"/>
                </w:rPr>
                <w:t>collection</w:t>
              </w:r>
              <w:proofErr w:type="gramEnd"/>
              <w:r w:rsidR="00322181">
                <w:rPr>
                  <w:rFonts w:eastAsia="Times New Roman"/>
                  <w:lang w:val="en-US"/>
                </w:rPr>
                <w:t xml:space="preserve"> </w:t>
              </w:r>
            </w:ins>
            <w:r>
              <w:rPr>
                <w:rFonts w:eastAsia="Times New Roman"/>
                <w:lang w:val="en-US"/>
              </w:rPr>
              <w:t xml:space="preserve">of </w:t>
            </w:r>
            <w:del w:id="1994" w:author="Pivonka,Fran" w:date="2015-09-11T16:58:00Z">
              <w:r w:rsidDel="00322181">
                <w:rPr>
                  <w:rFonts w:eastAsia="Times New Roman"/>
                  <w:lang w:val="en-US"/>
                </w:rPr>
                <w:delText xml:space="preserve">Specialties </w:delText>
              </w:r>
            </w:del>
            <w:ins w:id="1995" w:author="Pivonka,Fran" w:date="2015-09-11T16:58:00Z">
              <w:r w:rsidR="00322181">
                <w:rPr>
                  <w:rFonts w:eastAsia="Times New Roman"/>
                  <w:lang w:val="en-US"/>
                </w:rPr>
                <w:t xml:space="preserve">specialties </w:t>
              </w:r>
            </w:ins>
            <w:r>
              <w:rPr>
                <w:rFonts w:eastAsia="Times New Roman"/>
                <w:lang w:val="en-US"/>
              </w:rPr>
              <w:t xml:space="preserve">handled by the </w:t>
            </w:r>
            <w:del w:id="1996" w:author="Pivonka,Fran" w:date="2015-09-11T16:58:00Z">
              <w:r w:rsidDel="00322181">
                <w:rPr>
                  <w:rFonts w:eastAsia="Times New Roman"/>
                  <w:lang w:val="en-US"/>
                </w:rPr>
                <w:delText xml:space="preserve">Service </w:delText>
              </w:r>
            </w:del>
            <w:ins w:id="1997" w:author="Pivonka,Fran" w:date="2015-09-11T16:58:00Z">
              <w:r w:rsidR="00322181">
                <w:rPr>
                  <w:rFonts w:eastAsia="Times New Roman"/>
                  <w:lang w:val="en-US"/>
                </w:rPr>
                <w:t xml:space="preserve">service </w:t>
              </w:r>
            </w:ins>
            <w:del w:id="1998" w:author="Pivonka,Fran" w:date="2015-09-11T16:58:00Z">
              <w:r w:rsidDel="00322181">
                <w:rPr>
                  <w:rFonts w:eastAsia="Times New Roman"/>
                  <w:lang w:val="en-US"/>
                </w:rPr>
                <w:delText>Site</w:delText>
              </w:r>
            </w:del>
            <w:ins w:id="1999" w:author="Pivonka,Fran" w:date="2015-09-11T16:58:00Z">
              <w:r w:rsidR="00322181">
                <w:rPr>
                  <w:rFonts w:eastAsia="Times New Roman"/>
                  <w:lang w:val="en-US"/>
                </w:rPr>
                <w:t>site</w:t>
              </w:r>
            </w:ins>
            <w:r>
              <w:rPr>
                <w:rFonts w:eastAsia="Times New Roman"/>
                <w:lang w:val="en-US"/>
              </w:rPr>
              <w:t xml:space="preserve">. This is more of a </w:t>
            </w:r>
            <w:del w:id="2000" w:author="Pivonka,Fran" w:date="2015-09-11T16:58:00Z">
              <w:r w:rsidDel="00322181">
                <w:rPr>
                  <w:rFonts w:eastAsia="Times New Roman"/>
                  <w:lang w:val="en-US"/>
                </w:rPr>
                <w:delText xml:space="preserve">Medical </w:delText>
              </w:r>
            </w:del>
            <w:ins w:id="2001" w:author="Pivonka,Fran" w:date="2015-09-11T16:58:00Z">
              <w:r w:rsidR="00322181">
                <w:rPr>
                  <w:rFonts w:eastAsia="Times New Roman"/>
                  <w:lang w:val="en-US"/>
                </w:rPr>
                <w:t xml:space="preserve">medical </w:t>
              </w:r>
            </w:ins>
            <w:del w:id="2002" w:author="Pivonka,Fran" w:date="2015-09-11T16:58:00Z">
              <w:r w:rsidDel="00322181">
                <w:rPr>
                  <w:rFonts w:eastAsia="Times New Roman"/>
                  <w:lang w:val="en-US"/>
                </w:rPr>
                <w:delText>Term</w:delText>
              </w:r>
            </w:del>
            <w:ins w:id="2003" w:author="Pivonka,Fran" w:date="2015-09-11T16:58:00Z">
              <w:r w:rsidR="00322181">
                <w:rPr>
                  <w:rFonts w:eastAsia="Times New Roman"/>
                  <w:lang w:val="en-US"/>
                </w:rPr>
                <w:t>term</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4" w:author="Pivonka,Fran" w:date="2015-09-11T16:59:00Z">
              <w:r w:rsidDel="00322181">
                <w:rPr>
                  <w:rFonts w:eastAsia="Times New Roman"/>
                  <w:lang w:val="en-US"/>
                </w:rPr>
                <w:delText>HealthcareService</w:delText>
              </w:r>
            </w:del>
            <w:ins w:id="2005" w:author="Pivonka,Fran" w:date="2015-09-11T16:59:00Z">
              <w:r w:rsidR="00322181">
                <w:rPr>
                  <w:rFonts w:eastAsia="Times New Roman"/>
                  <w:lang w:val="en-US"/>
                </w:rPr>
                <w:t>healthcare service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6" w:author="Pivonka,Fran" w:date="2015-09-11T16:59:00Z">
              <w:r w:rsidDel="00322181">
                <w:rPr>
                  <w:rFonts w:eastAsia="Times New Roman"/>
                  <w:lang w:val="en-US"/>
                </w:rPr>
                <w:delText>HealthcareService</w:delText>
              </w:r>
            </w:del>
            <w:ins w:id="2007" w:author="Pivonka,Fran" w:date="2015-09-11T16:59:00Z">
              <w:r w:rsidR="00322181">
                <w:rPr>
                  <w:rFonts w:eastAsia="Times New Roman"/>
                  <w:lang w:val="en-US"/>
                </w:rPr>
                <w:t>healthcare</w:t>
              </w:r>
            </w:ins>
            <w:ins w:id="2008" w:author="Pivonka,Fran" w:date="2015-09-11T17:00:00Z">
              <w:r w:rsidR="00322181">
                <w:rPr>
                  <w:rFonts w:eastAsia="Times New Roman"/>
                  <w:lang w:val="en-US"/>
                </w:rPr>
                <w:t xml:space="preserve"> s</w:t>
              </w:r>
            </w:ins>
            <w:ins w:id="2009" w:author="Pivonka,Fran" w:date="2015-09-11T16:59:00Z">
              <w:r w:rsidR="00322181">
                <w:rPr>
                  <w:rFonts w:eastAsia="Times New Roman"/>
                  <w:lang w:val="en-US"/>
                </w:rPr>
                <w:t>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10" w:author="Pivonka,Fran" w:date="2015-09-11T17:00:00Z">
              <w:r w:rsidDel="00322181">
                <w:rPr>
                  <w:rFonts w:eastAsia="Times New Roman"/>
                  <w:lang w:val="en-US"/>
                </w:rPr>
                <w:delText xml:space="preserve">that </w:delText>
              </w:r>
            </w:del>
            <w:ins w:id="2011" w:author="Pivonka,Fran" w:date="2015-09-11T17:00:00Z">
              <w:r w:rsidR="00322181">
                <w:rPr>
                  <w:rFonts w:eastAsia="Times New Roman"/>
                  <w:lang w:val="en-US"/>
                </w:rPr>
                <w:t xml:space="preserve">where </w:t>
              </w:r>
            </w:ins>
            <w:r>
              <w:rPr>
                <w:rFonts w:eastAsia="Times New Roman"/>
                <w:lang w:val="en-US"/>
              </w:rPr>
              <w:t xml:space="preserve">this service is available </w:t>
            </w:r>
            <w:del w:id="2012"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13" w:author="Pivonka,Fran" w:date="2015-09-11T17:00:00Z">
              <w:r w:rsidDel="00322181">
                <w:rPr>
                  <w:rFonts w:eastAsia="Times New Roman"/>
                  <w:lang w:val="en-US"/>
                </w:rPr>
                <w:delText xml:space="preserve">that </w:delText>
              </w:r>
            </w:del>
            <w:ins w:id="2014" w:author="Pivonka,Fran" w:date="2015-09-11T17:00:00Z">
              <w:r w:rsidR="00322181">
                <w:rPr>
                  <w:rFonts w:eastAsia="Times New Roman"/>
                  <w:lang w:val="en-US"/>
                </w:rPr>
                <w:t xml:space="preserve">where </w:t>
              </w:r>
            </w:ins>
            <w:r>
              <w:rPr>
                <w:rFonts w:eastAsia="Times New Roman"/>
                <w:lang w:val="en-US"/>
              </w:rPr>
              <w:t xml:space="preserve">this service is available </w:t>
            </w:r>
            <w:del w:id="2015"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w:t>
            </w:r>
            <w:del w:id="2016" w:author="Pivonka,Fran" w:date="2015-09-11T17:01:00Z">
              <w:r w:rsidDel="00322181">
                <w:rPr>
                  <w:rFonts w:eastAsia="Times New Roman"/>
                  <w:lang w:val="en-US"/>
                </w:rPr>
                <w:delText xml:space="preserve">Physical </w:delText>
              </w:r>
            </w:del>
            <w:ins w:id="2017" w:author="Pivonka,Fran" w:date="2015-09-11T17:01:00Z">
              <w:r w:rsidR="00322181">
                <w:rPr>
                  <w:rFonts w:eastAsia="Times New Roman"/>
                  <w:lang w:val="en-US"/>
                </w:rPr>
                <w:t xml:space="preserve">physical </w:t>
              </w:r>
            </w:ins>
            <w:del w:id="2018" w:author="Pivonka,Fran" w:date="2015-09-11T17:01:00Z">
              <w:r w:rsidDel="00322181">
                <w:rPr>
                  <w:rFonts w:eastAsia="Times New Roman"/>
                  <w:lang w:val="en-US"/>
                </w:rPr>
                <w:delText xml:space="preserve">Area </w:delText>
              </w:r>
            </w:del>
            <w:ins w:id="2019" w:author="Pivonka,Fran" w:date="2015-09-11T17:01:00Z">
              <w:r w:rsidR="00322181">
                <w:rPr>
                  <w:rFonts w:eastAsia="Times New Roman"/>
                  <w:lang w:val="en-US"/>
                </w:rPr>
                <w:t xml:space="preserve">area </w:t>
              </w:r>
            </w:ins>
            <w:r>
              <w:rPr>
                <w:rFonts w:eastAsia="Times New Roman"/>
                <w:lang w:val="en-US"/>
              </w:rPr>
              <w:t xml:space="preserve">(tri-state area) and some other attribute (covered by Example Care Organization). These types of </w:t>
            </w:r>
            <w:del w:id="2020" w:author="Pivonka,Fran" w:date="2015-09-11T17:01:00Z">
              <w:r w:rsidDel="00322181">
                <w:rPr>
                  <w:rFonts w:eastAsia="Times New Roman"/>
                  <w:lang w:val="en-US"/>
                </w:rPr>
                <w:delText xml:space="preserve">Locations </w:delText>
              </w:r>
            </w:del>
            <w:ins w:id="2021" w:author="Pivonka,Fran" w:date="2015-09-11T17:01:00Z">
              <w:r w:rsidR="00322181">
                <w:rPr>
                  <w:rFonts w:eastAsia="Times New Roman"/>
                  <w:lang w:val="en-US"/>
                </w:rPr>
                <w:t xml:space="preserve">locations </w:t>
              </w:r>
            </w:ins>
            <w:r>
              <w:rPr>
                <w:rFonts w:eastAsia="Times New Roman"/>
                <w:lang w:val="en-US"/>
              </w:rPr>
              <w:t xml:space="preserve">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w:t>
            </w:r>
            <w:del w:id="2022" w:author="Pivonka,Fran" w:date="2015-09-11T17:02:00Z">
              <w:r w:rsidDel="006B5A77">
                <w:rPr>
                  <w:rFonts w:eastAsia="Times New Roman"/>
                  <w:lang w:val="en-US"/>
                </w:rPr>
                <w:delText>financially</w:delText>
              </w:r>
            </w:del>
            <w:ins w:id="2023" w:author="Pivonka,Fran" w:date="2015-09-11T17:02:00Z">
              <w:r w:rsidR="006B5A77">
                <w:rPr>
                  <w:rFonts w:eastAsia="Times New Roman"/>
                  <w:lang w:val="en-US"/>
                </w:rPr>
                <w:t>and financially</w:t>
              </w:r>
            </w:ins>
            <w:r>
              <w:rPr>
                <w:rFonts w:eastAsia="Times New Roman"/>
                <w:lang w:val="en-US"/>
              </w:rPr>
              <w:t xml:space="preserve"> sourced. Types of costings that may apply to this healthcare service, such if the service may be available for free, some 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Does this service have specific eligibility requirements that need to be met in order to use the </w:t>
            </w:r>
            <w:del w:id="2024" w:author="Pivonka,Fran" w:date="2015-09-11T17:03:00Z">
              <w:r w:rsidDel="006B5A77">
                <w:rPr>
                  <w:rFonts w:eastAsia="Times New Roman"/>
                  <w:lang w:val="en-US"/>
                </w:rPr>
                <w:delText>service.</w:delText>
              </w:r>
            </w:del>
            <w:ins w:id="2025" w:author="Pivonka,Fran" w:date="2015-09-11T17:03:00Z">
              <w:r w:rsidR="006B5A77">
                <w:rPr>
                  <w:rFonts w:eastAsia="Times New Roman"/>
                  <w:lang w:val="en-US"/>
                </w:rPr>
                <w:t>service?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6" w:author="Pivonka,Fran" w:date="2015-09-11T17:04:00Z">
              <w:r w:rsidDel="006B5A77">
                <w:rPr>
                  <w:rFonts w:eastAsia="Times New Roman"/>
                  <w:lang w:val="en-US"/>
                </w:rPr>
                <w:delText xml:space="preserve">Names </w:delText>
              </w:r>
            </w:del>
            <w:ins w:id="2027"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8" w:author="Pivonka,Fran" w:date="2015-09-11T17:04:00Z">
              <w:r w:rsidDel="006B5A77">
                <w:rPr>
                  <w:rFonts w:eastAsia="Times New Roman"/>
                  <w:lang w:val="en-US"/>
                </w:rPr>
                <w:delText xml:space="preserve">Names </w:delText>
              </w:r>
            </w:del>
            <w:ins w:id="2029"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w:t>
            </w:r>
            <w:del w:id="2030" w:author="Pivonka,Fran" w:date="2015-09-11T17:04:00Z">
              <w:r w:rsidDel="006B5A77">
                <w:rPr>
                  <w:rFonts w:eastAsia="Times New Roman"/>
                  <w:lang w:val="en-US"/>
                </w:rPr>
                <w:delText>Organization</w:delText>
              </w:r>
            </w:del>
            <w:ins w:id="2031" w:author="Pivonka,Fran" w:date="2015-09-11T17:04:00Z">
              <w:r w:rsidR="006B5A77">
                <w:rPr>
                  <w:rFonts w:eastAsia="Times New Roman"/>
                  <w:lang w:val="en-US"/>
                </w:rPr>
                <w:t>organization</w:t>
              </w:r>
            </w:ins>
            <w:r>
              <w:rPr>
                <w:rFonts w:eastAsia="Times New Roman"/>
                <w:lang w:val="en-US"/>
              </w:rPr>
              <w:t xml:space="preserve">,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2" w:author="Pivonka,Fran" w:date="2015-09-11T17:05:00Z">
              <w:r w:rsidDel="006B5A77">
                <w:rPr>
                  <w:rFonts w:eastAsia="Times New Roman"/>
                  <w:lang w:val="en-US"/>
                </w:rPr>
                <w:delText xml:space="preserve">Characteristics </w:delText>
              </w:r>
            </w:del>
            <w:ins w:id="2033"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4" w:author="Pivonka,Fran" w:date="2015-09-11T17:05:00Z">
              <w:r w:rsidDel="006B5A77">
                <w:rPr>
                  <w:rFonts w:eastAsia="Times New Roman"/>
                  <w:lang w:val="en-US"/>
                </w:rPr>
                <w:delText xml:space="preserve">Characteristics </w:delText>
              </w:r>
            </w:del>
            <w:ins w:id="2035"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These could be such things as </w:t>
            </w:r>
            <w:del w:id="2036" w:author="Pivonka,Fran" w:date="2015-09-11T17:05:00Z">
              <w:r w:rsidDel="006B5A77">
                <w:rPr>
                  <w:rFonts w:eastAsia="Times New Roman"/>
                  <w:lang w:val="en-US"/>
                </w:rPr>
                <w:delText xml:space="preserve">is </w:delText>
              </w:r>
            </w:del>
            <w:r>
              <w:rPr>
                <w:rFonts w:eastAsia="Times New Roman"/>
                <w:lang w:val="en-US"/>
              </w:rPr>
              <w:t>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37" w:author="Pivonka,Fran" w:date="2015-09-11T17:06:00Z">
              <w:r w:rsidDel="006B5A77">
                <w:rPr>
                  <w:rFonts w:eastAsia="Times New Roman"/>
                  <w:lang w:val="en-US"/>
                </w:rPr>
                <w:delText xml:space="preserve">Organization </w:delText>
              </w:r>
            </w:del>
            <w:ins w:id="2038"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39" w:author="Pivonka,Fran" w:date="2015-09-11T17:06:00Z">
              <w:r w:rsidDel="006B5A77">
                <w:rPr>
                  <w:rFonts w:eastAsia="Times New Roman"/>
                  <w:lang w:val="en-US"/>
                </w:rPr>
                <w:delText>Organization</w:delText>
              </w:r>
            </w:del>
            <w:ins w:id="2040"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41" w:author="Pivonka,Fran" w:date="2015-09-11T17:06:00Z">
              <w:r w:rsidDel="006B5A77">
                <w:rPr>
                  <w:rFonts w:eastAsia="Times New Roman"/>
                  <w:lang w:val="en-US"/>
                </w:rPr>
                <w:delText xml:space="preserve">Organization </w:delText>
              </w:r>
            </w:del>
            <w:ins w:id="2042"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43" w:author="Pivonka,Fran" w:date="2015-09-11T17:06:00Z">
              <w:r w:rsidDel="006B5A77">
                <w:rPr>
                  <w:rFonts w:eastAsia="Times New Roman"/>
                  <w:lang w:val="en-US"/>
                </w:rPr>
                <w:delText>Organization</w:delText>
              </w:r>
            </w:del>
            <w:ins w:id="2044"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w:t>
            </w:r>
            <w:del w:id="2045" w:author="Pivonka,Fran" w:date="2015-09-11T17:12:00Z">
              <w:r w:rsidDel="00851420">
                <w:rPr>
                  <w:rFonts w:eastAsia="Times New Roman"/>
                  <w:lang w:val="en-US"/>
                </w:rPr>
                <w:delText xml:space="preserve">Site </w:delText>
              </w:r>
            </w:del>
            <w:ins w:id="2046" w:author="Pivonka,Fran" w:date="2015-09-11T17:12:00Z">
              <w:r w:rsidR="00851420">
                <w:rPr>
                  <w:rFonts w:eastAsia="Times New Roman"/>
                  <w:lang w:val="en-US"/>
                </w:rPr>
                <w:t xml:space="preserve">site </w:t>
              </w:r>
            </w:ins>
            <w:r>
              <w:rPr>
                <w:rFonts w:eastAsia="Times New Roman"/>
                <w:lang w:val="en-US"/>
              </w:rPr>
              <w:t xml:space="preserve">to </w:t>
            </w:r>
            <w:r>
              <w:rPr>
                <w:rFonts w:eastAsia="Times New Roman"/>
                <w:lang w:val="en-US"/>
              </w:rPr>
              <w:lastRenderedPageBreak/>
              <w:t xml:space="preserve">be provided by the </w:t>
            </w:r>
            <w:del w:id="2047" w:author="Pivonka,Fran" w:date="2015-09-11T17:12:00Z">
              <w:r w:rsidDel="00851420">
                <w:rPr>
                  <w:rFonts w:eastAsia="Times New Roman"/>
                  <w:lang w:val="en-US"/>
                </w:rPr>
                <w:delText>Organization</w:delText>
              </w:r>
            </w:del>
            <w:ins w:id="2048" w:author="Pivonka,Fran" w:date="2015-09-11T17:12:00Z">
              <w:r w:rsidR="00851420">
                <w:rPr>
                  <w:rFonts w:eastAsia="Times New Roman"/>
                  <w:lang w:val="en-US"/>
                </w:rPr>
                <w:t>organization</w:t>
              </w:r>
            </w:ins>
            <w:r>
              <w:rPr>
                <w:rFonts w:eastAsia="Times New Roman"/>
                <w:lang w:val="en-US"/>
              </w:rPr>
              <w:t xml:space="preserve">.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49" w:author="Pivonka,Fran" w:date="2015-09-11T17:13:00Z">
              <w:r w:rsidDel="00851420">
                <w:rPr>
                  <w:rFonts w:eastAsia="Times New Roman"/>
                  <w:lang w:val="en-US"/>
                </w:rPr>
                <w:delText xml:space="preserve">Collection </w:delText>
              </w:r>
            </w:del>
            <w:ins w:id="2050" w:author="Pivonka,Fran" w:date="2015-09-11T17:13:00Z">
              <w:r w:rsidR="00851420">
                <w:rPr>
                  <w:rFonts w:eastAsia="Times New Roman"/>
                  <w:lang w:val="en-US"/>
                </w:rPr>
                <w:t xml:space="preserve">collection </w:t>
              </w:r>
            </w:ins>
            <w:r>
              <w:rPr>
                <w:rFonts w:eastAsia="Times New Roman"/>
                <w:lang w:val="en-US"/>
              </w:rPr>
              <w:t xml:space="preserve">of times that the </w:t>
            </w:r>
            <w:del w:id="2051" w:author="Pivonka,Fran" w:date="2015-09-11T17:13:00Z">
              <w:r w:rsidDel="00851420">
                <w:rPr>
                  <w:rFonts w:eastAsia="Times New Roman"/>
                  <w:lang w:val="en-US"/>
                </w:rPr>
                <w:delText xml:space="preserve">Service </w:delText>
              </w:r>
            </w:del>
            <w:ins w:id="2052" w:author="Pivonka,Fran" w:date="2015-09-11T17:13:00Z">
              <w:r w:rsidR="00851420">
                <w:rPr>
                  <w:rFonts w:eastAsia="Times New Roman"/>
                  <w:lang w:val="en-US"/>
                </w:rPr>
                <w:t xml:space="preserve">service </w:t>
              </w:r>
            </w:ins>
            <w:del w:id="2053" w:author="Pivonka,Fran" w:date="2015-09-11T17:13:00Z">
              <w:r w:rsidDel="00851420">
                <w:rPr>
                  <w:rFonts w:eastAsia="Times New Roman"/>
                  <w:lang w:val="en-US"/>
                </w:rPr>
                <w:delText xml:space="preserve">Site </w:delText>
              </w:r>
            </w:del>
            <w:ins w:id="2054"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55" w:author="Pivonka,Fran" w:date="2015-09-11T17:13:00Z">
              <w:r w:rsidDel="00851420">
                <w:rPr>
                  <w:rFonts w:eastAsia="Times New Roman"/>
                  <w:lang w:val="en-US"/>
                </w:rPr>
                <w:delText xml:space="preserve">Collection </w:delText>
              </w:r>
            </w:del>
            <w:ins w:id="2056" w:author="Pivonka,Fran" w:date="2015-09-11T17:13:00Z">
              <w:r w:rsidR="00851420">
                <w:rPr>
                  <w:rFonts w:eastAsia="Times New Roman"/>
                  <w:lang w:val="en-US"/>
                </w:rPr>
                <w:t xml:space="preserve">collection </w:t>
              </w:r>
            </w:ins>
            <w:r>
              <w:rPr>
                <w:rFonts w:eastAsia="Times New Roman"/>
                <w:lang w:val="en-US"/>
              </w:rPr>
              <w:t xml:space="preserve">of times that the </w:t>
            </w:r>
            <w:del w:id="2057" w:author="Pivonka,Fran" w:date="2015-09-11T17:13:00Z">
              <w:r w:rsidDel="00851420">
                <w:rPr>
                  <w:rFonts w:eastAsia="Times New Roman"/>
                  <w:lang w:val="en-US"/>
                </w:rPr>
                <w:delText xml:space="preserve">Service </w:delText>
              </w:r>
            </w:del>
            <w:ins w:id="2058" w:author="Pivonka,Fran" w:date="2015-09-11T17:13:00Z">
              <w:r w:rsidR="00851420">
                <w:rPr>
                  <w:rFonts w:eastAsia="Times New Roman"/>
                  <w:lang w:val="en-US"/>
                </w:rPr>
                <w:t xml:space="preserve">service </w:t>
              </w:r>
            </w:ins>
            <w:del w:id="2059" w:author="Pivonka,Fran" w:date="2015-09-11T17:13:00Z">
              <w:r w:rsidDel="00851420">
                <w:rPr>
                  <w:rFonts w:eastAsia="Times New Roman"/>
                  <w:lang w:val="en-US"/>
                </w:rPr>
                <w:delText xml:space="preserve">Site </w:delText>
              </w:r>
            </w:del>
            <w:ins w:id="2060"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detailed availability information may be provided in associated </w:t>
            </w:r>
            <w:del w:id="2061" w:author="Pivonka,Fran" w:date="2015-09-11T17:13:00Z">
              <w:r w:rsidDel="00851420">
                <w:rPr>
                  <w:rFonts w:eastAsia="Times New Roman"/>
                  <w:lang w:val="en-US"/>
                </w:rPr>
                <w:delText>Schedule</w:delText>
              </w:r>
            </w:del>
            <w:ins w:id="2062" w:author="Pivonka,Fran" w:date="2015-09-11T17:13:00Z">
              <w:r w:rsidR="00851420">
                <w:rPr>
                  <w:rFonts w:eastAsia="Times New Roman"/>
                  <w:lang w:val="en-US"/>
                </w:rPr>
                <w:t>schedule</w:t>
              </w:r>
            </w:ins>
            <w:r>
              <w:rPr>
                <w:rFonts w:eastAsia="Times New Roman"/>
                <w:lang w:val="en-US"/>
              </w:rPr>
              <w:t>/</w:t>
            </w:r>
            <w:del w:id="2063" w:author="Pivonka,Fran" w:date="2015-09-11T17:13:00Z">
              <w:r w:rsidDel="00851420">
                <w:rPr>
                  <w:rFonts w:eastAsia="Times New Roman"/>
                  <w:lang w:val="en-US"/>
                </w:rPr>
                <w:delText xml:space="preserve">Slot </w:delText>
              </w:r>
            </w:del>
            <w:ins w:id="2064" w:author="Pivonka,Fran" w:date="2015-09-11T17:13:00Z">
              <w:r w:rsidR="00851420">
                <w:rPr>
                  <w:rFonts w:eastAsia="Times New Roman"/>
                  <w:lang w:val="en-US"/>
                </w:rPr>
                <w:t xml:space="preserve">slot </w:t>
              </w:r>
            </w:ins>
            <w:r>
              <w:rPr>
                <w:rFonts w:eastAsia="Times New Roman"/>
                <w:lang w:val="en-US"/>
              </w:rPr>
              <w:t>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which </w:t>
            </w:r>
            <w:del w:id="2065" w:author="Pivonka,Fran" w:date="2015-09-11T17:14:00Z">
              <w:r w:rsidDel="00851420">
                <w:rPr>
                  <w:rFonts w:eastAsia="Times New Roman"/>
                  <w:lang w:val="en-US"/>
                </w:rPr>
                <w:delText xml:space="preserve">Days </w:delText>
              </w:r>
            </w:del>
            <w:ins w:id="2066" w:author="Pivonka,Fran" w:date="2015-09-11T17:14:00Z">
              <w:r w:rsidR="00851420">
                <w:rPr>
                  <w:rFonts w:eastAsia="Times New Roman"/>
                  <w:lang w:val="en-US"/>
                </w:rPr>
                <w:t xml:space="preserve">days </w:t>
              </w:r>
            </w:ins>
            <w:r>
              <w:rPr>
                <w:rFonts w:eastAsia="Times New Roman"/>
                <w:lang w:val="en-US"/>
              </w:rPr>
              <w:t xml:space="preserve">of the week are available between the </w:t>
            </w:r>
            <w:del w:id="2067" w:author="Pivonka,Fran" w:date="2015-09-11T17:14:00Z">
              <w:r w:rsidDel="00851420">
                <w:rPr>
                  <w:rFonts w:eastAsia="Times New Roman"/>
                  <w:lang w:val="en-US"/>
                </w:rPr>
                <w:delText xml:space="preserve">Start </w:delText>
              </w:r>
            </w:del>
            <w:ins w:id="2068" w:author="Pivonka,Fran" w:date="2015-09-11T17:14:00Z">
              <w:r w:rsidR="00851420">
                <w:rPr>
                  <w:rFonts w:eastAsia="Times New Roman"/>
                  <w:lang w:val="en-US"/>
                </w:rPr>
                <w:t xml:space="preserve">dtart </w:t>
              </w:r>
            </w:ins>
            <w:r>
              <w:rPr>
                <w:rFonts w:eastAsia="Times New Roman"/>
                <w:lang w:val="en-US"/>
              </w:rPr>
              <w:t xml:space="preserve">and </w:t>
            </w:r>
            <w:del w:id="2069" w:author="Pivonka,Fran" w:date="2015-09-11T17:14:00Z">
              <w:r w:rsidDel="00851420">
                <w:rPr>
                  <w:rFonts w:eastAsia="Times New Roman"/>
                  <w:lang w:val="en-US"/>
                </w:rPr>
                <w:delText xml:space="preserve">End </w:delText>
              </w:r>
            </w:del>
            <w:ins w:id="2070" w:author="Pivonka,Fran" w:date="2015-09-11T17:14:00Z">
              <w:r w:rsidR="00851420">
                <w:rPr>
                  <w:rFonts w:eastAsia="Times New Roman"/>
                  <w:lang w:val="en-US"/>
                </w:rPr>
                <w:t xml:space="preserve">end </w:t>
              </w:r>
            </w:ins>
            <w:del w:id="2071" w:author="Pivonka,Fran" w:date="2015-09-11T17:14:00Z">
              <w:r w:rsidDel="00851420">
                <w:rPr>
                  <w:rFonts w:eastAsia="Times New Roman"/>
                  <w:lang w:val="en-US"/>
                </w:rPr>
                <w:delText>Times</w:delText>
              </w:r>
            </w:del>
            <w:ins w:id="2072" w:author="Pivonka,Fran" w:date="2015-09-11T17:14:00Z">
              <w:r w:rsidR="00851420">
                <w:rPr>
                  <w:rFonts w:eastAsia="Times New Roman"/>
                  <w:lang w:val="en-US"/>
                </w:rPr>
                <w:t>times</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73" w:author="Pivonka,Fran" w:date="2015-09-11T17:15:00Z">
              <w:r w:rsidDel="00851420">
                <w:rPr>
                  <w:rFonts w:eastAsia="Times New Roman"/>
                  <w:lang w:val="en-US"/>
                </w:rPr>
                <w:delText xml:space="preserve">that of </w:delText>
              </w:r>
            </w:del>
            <w:r>
              <w:rPr>
                <w:rFonts w:eastAsia="Times New Roman"/>
                <w:lang w:val="en-US"/>
              </w:rPr>
              <w:t xml:space="preserve">the location </w:t>
            </w:r>
            <w:ins w:id="2074" w:author="Pivonka,Fran" w:date="2015-09-11T17:15:00Z">
              <w:r w:rsidR="00851420">
                <w:rPr>
                  <w:rFonts w:eastAsia="Times New Roman"/>
                  <w:lang w:val="en-US"/>
                </w:rPr>
                <w:t xml:space="preserve">where </w:t>
              </w:r>
            </w:ins>
            <w:r>
              <w:rPr>
                <w:rFonts w:eastAsia="Times New Roman"/>
                <w:lang w:val="en-US"/>
              </w:rPr>
              <w:t xml:space="preserve">this </w:t>
            </w:r>
            <w:del w:id="2075" w:author="Pivonka,Fran" w:date="2015-09-11T17:15:00Z">
              <w:r w:rsidDel="00851420">
                <w:rPr>
                  <w:rFonts w:eastAsia="Times New Roman"/>
                  <w:lang w:val="en-US"/>
                </w:rPr>
                <w:delText xml:space="preserve">HealthcareService </w:delText>
              </w:r>
            </w:del>
            <w:ins w:id="2076" w:author="Pivonka,Fran" w:date="2015-09-11T17:15:00Z">
              <w:r w:rsidR="00851420">
                <w:rPr>
                  <w:rFonts w:eastAsia="Times New Roman"/>
                  <w:lang w:val="en-US"/>
                </w:rPr>
                <w:t xml:space="preserve">healthcare </w:t>
              </w:r>
            </w:ins>
            <w:ins w:id="2077" w:author="Pivonka,Fran" w:date="2015-09-11T17:16:00Z">
              <w:r w:rsidR="00851420">
                <w:rPr>
                  <w:rFonts w:eastAsia="Times New Roman"/>
                  <w:lang w:val="en-US"/>
                </w:rPr>
                <w:t>s</w:t>
              </w:r>
            </w:ins>
            <w:ins w:id="2078" w:author="Pivonka,Fran" w:date="2015-09-11T17:15:00Z">
              <w:r w:rsidR="00851420">
                <w:rPr>
                  <w:rFonts w:eastAsia="Times New Roman"/>
                  <w:lang w:val="en-US"/>
                </w:rPr>
                <w:t xml:space="preserve">ervice </w:t>
              </w:r>
            </w:ins>
            <w:r>
              <w:rPr>
                <w:rFonts w:eastAsia="Times New Roman"/>
                <w:lang w:val="en-US"/>
              </w:rPr>
              <w:t>is provided</w:t>
            </w:r>
            <w:del w:id="2079" w:author="Pivonka,Fran" w:date="2015-09-11T17:15: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80" w:author="Pivonka,Fran" w:date="2015-09-11T17:15:00Z">
              <w:r w:rsidDel="00851420">
                <w:rPr>
                  <w:rFonts w:eastAsia="Times New Roman"/>
                  <w:lang w:val="en-US"/>
                </w:rPr>
                <w:delText xml:space="preserve">that of </w:delText>
              </w:r>
            </w:del>
            <w:r>
              <w:rPr>
                <w:rFonts w:eastAsia="Times New Roman"/>
                <w:lang w:val="en-US"/>
              </w:rPr>
              <w:t xml:space="preserve">the location </w:t>
            </w:r>
            <w:ins w:id="2081" w:author="Pivonka,Fran" w:date="2015-09-11T17:15:00Z">
              <w:r w:rsidR="00851420">
                <w:rPr>
                  <w:rFonts w:eastAsia="Times New Roman"/>
                  <w:lang w:val="en-US"/>
                </w:rPr>
                <w:t xml:space="preserve">where </w:t>
              </w:r>
            </w:ins>
            <w:r>
              <w:rPr>
                <w:rFonts w:eastAsia="Times New Roman"/>
                <w:lang w:val="en-US"/>
              </w:rPr>
              <w:t xml:space="preserve">this </w:t>
            </w:r>
            <w:del w:id="2082" w:author="Pivonka,Fran" w:date="2015-09-11T17:16:00Z">
              <w:r w:rsidDel="00851420">
                <w:rPr>
                  <w:rFonts w:eastAsia="Times New Roman"/>
                  <w:lang w:val="en-US"/>
                </w:rPr>
                <w:delText xml:space="preserve">HealthcareService </w:delText>
              </w:r>
            </w:del>
            <w:ins w:id="2083" w:author="Pivonka,Fran" w:date="2015-09-11T17:16:00Z">
              <w:r w:rsidR="00851420">
                <w:rPr>
                  <w:rFonts w:eastAsia="Times New Roman"/>
                  <w:lang w:val="en-US"/>
                </w:rPr>
                <w:t xml:space="preserve">healthcare service </w:t>
              </w:r>
            </w:ins>
            <w:r>
              <w:rPr>
                <w:rFonts w:eastAsia="Times New Roman"/>
                <w:lang w:val="en-US"/>
              </w:rPr>
              <w:t>is provided</w:t>
            </w:r>
            <w:del w:id="2084" w:author="Pivonka,Fran" w:date="2015-09-11T17:16: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5" w:author="Pivonka,Fran" w:date="2015-09-11T17:16:00Z">
              <w:r w:rsidDel="00851420">
                <w:rPr>
                  <w:rFonts w:eastAsia="Times New Roman"/>
                  <w:lang w:val="en-US"/>
                </w:rPr>
                <w:delText xml:space="preserve">HealthcareService </w:delText>
              </w:r>
            </w:del>
            <w:ins w:id="2086"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7" w:author="Pivonka,Fran" w:date="2015-09-11T17:16:00Z">
              <w:r w:rsidDel="00851420">
                <w:rPr>
                  <w:rFonts w:eastAsia="Times New Roman"/>
                  <w:lang w:val="en-US"/>
                </w:rPr>
                <w:delText xml:space="preserve">HealthcareService </w:delText>
              </w:r>
            </w:del>
            <w:ins w:id="2088"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089" w:author="Pivonka,Fran" w:date="2015-09-11T17:16:00Z">
              <w:r w:rsidDel="00851420">
                <w:rPr>
                  <w:rFonts w:eastAsia="Times New Roman"/>
                  <w:lang w:val="en-US"/>
                </w:rPr>
                <w:delText xml:space="preserve">Site </w:delText>
              </w:r>
            </w:del>
            <w:ins w:id="2090" w:author="Pivonka,Fran" w:date="2015-09-11T17:16: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091" w:author="Pivonka,Fran" w:date="2015-09-11T17:17:00Z">
              <w:r w:rsidDel="00851420">
                <w:rPr>
                  <w:rFonts w:eastAsia="Times New Roman"/>
                  <w:lang w:val="en-US"/>
                </w:rPr>
                <w:delText xml:space="preserve">Site </w:delText>
              </w:r>
            </w:del>
            <w:ins w:id="2092" w:author="Pivonka,Fran" w:date="2015-09-11T17:17:00Z">
              <w:r w:rsidR="00851420">
                <w:rPr>
                  <w:rFonts w:eastAsia="Times New Roman"/>
                  <w:lang w:val="en-US"/>
                </w:rPr>
                <w:t xml:space="preserve">site </w:t>
              </w:r>
            </w:ins>
            <w:r>
              <w:rPr>
                <w:rFonts w:eastAsia="Times New Roman"/>
                <w:lang w:val="en-US"/>
              </w:rPr>
              <w:t xml:space="preserve">availability as details in the </w:t>
            </w:r>
            <w:del w:id="2093" w:author="Pivonka,Fran" w:date="2015-09-11T17:17:00Z">
              <w:r w:rsidDel="00851420">
                <w:rPr>
                  <w:rFonts w:eastAsia="Times New Roman"/>
                  <w:lang w:val="en-US"/>
                </w:rPr>
                <w:delText xml:space="preserve">Available </w:delText>
              </w:r>
            </w:del>
            <w:ins w:id="2094" w:author="Pivonka,Fran" w:date="2015-09-11T17:17:00Z">
              <w:r w:rsidR="00851420">
                <w:rPr>
                  <w:rFonts w:eastAsia="Times New Roman"/>
                  <w:lang w:val="en-US"/>
                </w:rPr>
                <w:t xml:space="preserve">available </w:t>
              </w:r>
            </w:ins>
            <w:del w:id="2095" w:author="Pivonka,Fran" w:date="2015-09-11T17:17:00Z">
              <w:r w:rsidDel="00851420">
                <w:rPr>
                  <w:rFonts w:eastAsia="Times New Roman"/>
                  <w:lang w:val="en-US"/>
                </w:rPr>
                <w:delText xml:space="preserve">Times </w:delText>
              </w:r>
            </w:del>
            <w:ins w:id="2096" w:author="Pivonka,Fran" w:date="2015-09-11T17:17:00Z">
              <w:r w:rsidR="00851420">
                <w:rPr>
                  <w:rFonts w:eastAsia="Times New Roman"/>
                  <w:lang w:val="en-US"/>
                </w:rPr>
                <w:t xml:space="preserve">times </w:t>
              </w:r>
            </w:ins>
            <w:r>
              <w:rPr>
                <w:rFonts w:eastAsia="Times New Roman"/>
                <w:lang w:val="en-US"/>
              </w:rPr>
              <w:t xml:space="preserve">and </w:t>
            </w:r>
            <w:del w:id="2097" w:author="Pivonka,Fran" w:date="2015-09-11T17:17:00Z">
              <w:r w:rsidDel="00851420">
                <w:rPr>
                  <w:rFonts w:eastAsia="Times New Roman"/>
                  <w:lang w:val="en-US"/>
                </w:rPr>
                <w:delText xml:space="preserve">Not </w:delText>
              </w:r>
            </w:del>
            <w:ins w:id="2098" w:author="Pivonka,Fran" w:date="2015-09-11T17:17:00Z">
              <w:r w:rsidR="00851420">
                <w:rPr>
                  <w:rFonts w:eastAsia="Times New Roman"/>
                  <w:lang w:val="en-US"/>
                </w:rPr>
                <w:t xml:space="preserve">not </w:t>
              </w:r>
            </w:ins>
            <w:del w:id="2099" w:author="Pivonka,Fran" w:date="2015-09-11T17:17:00Z">
              <w:r w:rsidDel="00851420">
                <w:rPr>
                  <w:rFonts w:eastAsia="Times New Roman"/>
                  <w:lang w:val="en-US"/>
                </w:rPr>
                <w:delText xml:space="preserve">Available </w:delText>
              </w:r>
            </w:del>
            <w:ins w:id="2100" w:author="Pivonka,Fran" w:date="2015-09-11T17:17:00Z">
              <w:r w:rsidR="00851420">
                <w:rPr>
                  <w:rFonts w:eastAsia="Times New Roman"/>
                  <w:lang w:val="en-US"/>
                </w:rPr>
                <w:t xml:space="preserve">available </w:t>
              </w:r>
            </w:ins>
            <w:del w:id="2101" w:author="Pivonka,Fran" w:date="2015-09-11T17:17:00Z">
              <w:r w:rsidDel="00851420">
                <w:rPr>
                  <w:rFonts w:eastAsia="Times New Roman"/>
                  <w:lang w:val="en-US"/>
                </w:rPr>
                <w:delText xml:space="preserve">Times </w:delText>
              </w:r>
            </w:del>
            <w:ins w:id="2102" w:author="Pivonka,Fran" w:date="2015-09-11T17:17:00Z">
              <w:r w:rsidR="00851420">
                <w:rPr>
                  <w:rFonts w:eastAsia="Times New Roman"/>
                  <w:lang w:val="en-US"/>
                </w:rPr>
                <w:t xml:space="preserve">times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103" w:author="Pivonka,Fran" w:date="2015-09-11T17:17:00Z">
              <w:r w:rsidDel="00851420">
                <w:rPr>
                  <w:rFonts w:eastAsia="Times New Roman"/>
                  <w:lang w:val="en-US"/>
                </w:rPr>
                <w:delText xml:space="preserve">Site </w:delText>
              </w:r>
            </w:del>
            <w:ins w:id="2104" w:author="Pivonka,Fran" w:date="2015-09-11T17:17: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105" w:author="Pivonka,Fran" w:date="2015-09-11T17:17:00Z">
              <w:r w:rsidDel="00851420">
                <w:rPr>
                  <w:rFonts w:eastAsia="Times New Roman"/>
                  <w:lang w:val="en-US"/>
                </w:rPr>
                <w:delText xml:space="preserve">Site </w:delText>
              </w:r>
            </w:del>
            <w:ins w:id="2106" w:author="Pivonka,Fran" w:date="2015-09-11T17:17:00Z">
              <w:r w:rsidR="00851420">
                <w:rPr>
                  <w:rFonts w:eastAsia="Times New Roman"/>
                  <w:lang w:val="en-US"/>
                </w:rPr>
                <w:t xml:space="preserve">site </w:t>
              </w:r>
            </w:ins>
            <w:r>
              <w:rPr>
                <w:rFonts w:eastAsia="Times New Roman"/>
                <w:lang w:val="en-US"/>
              </w:rPr>
              <w:t xml:space="preserve">availability as details in the </w:t>
            </w:r>
            <w:del w:id="2107" w:author="Pivonka,Fran" w:date="2015-09-11T17:17:00Z">
              <w:r w:rsidDel="00851420">
                <w:rPr>
                  <w:rFonts w:eastAsia="Times New Roman"/>
                  <w:lang w:val="en-US"/>
                </w:rPr>
                <w:delText xml:space="preserve">Available </w:delText>
              </w:r>
            </w:del>
            <w:ins w:id="2108" w:author="Pivonka,Fran" w:date="2015-09-11T17:17:00Z">
              <w:r w:rsidR="00851420">
                <w:rPr>
                  <w:rFonts w:eastAsia="Times New Roman"/>
                  <w:lang w:val="en-US"/>
                </w:rPr>
                <w:t xml:space="preserve">available </w:t>
              </w:r>
            </w:ins>
            <w:del w:id="2109" w:author="Pivonka,Fran" w:date="2015-09-11T17:17:00Z">
              <w:r w:rsidDel="00851420">
                <w:rPr>
                  <w:rFonts w:eastAsia="Times New Roman"/>
                  <w:lang w:val="en-US"/>
                </w:rPr>
                <w:delText xml:space="preserve">Times </w:delText>
              </w:r>
            </w:del>
            <w:ins w:id="2110" w:author="Pivonka,Fran" w:date="2015-09-11T17:17:00Z">
              <w:r w:rsidR="00851420">
                <w:rPr>
                  <w:rFonts w:eastAsia="Times New Roman"/>
                  <w:lang w:val="en-US"/>
                </w:rPr>
                <w:t xml:space="preserve">times </w:t>
              </w:r>
            </w:ins>
            <w:r>
              <w:rPr>
                <w:rFonts w:eastAsia="Times New Roman"/>
                <w:lang w:val="en-US"/>
              </w:rPr>
              <w:t xml:space="preserve">and </w:t>
            </w:r>
            <w:del w:id="2111" w:author="Pivonka,Fran" w:date="2015-09-11T17:17:00Z">
              <w:r w:rsidDel="00851420">
                <w:rPr>
                  <w:rFonts w:eastAsia="Times New Roman"/>
                  <w:lang w:val="en-US"/>
                </w:rPr>
                <w:delText xml:space="preserve">Not </w:delText>
              </w:r>
            </w:del>
            <w:ins w:id="2112" w:author="Pivonka,Fran" w:date="2015-09-11T17:17:00Z">
              <w:r w:rsidR="00851420">
                <w:rPr>
                  <w:rFonts w:eastAsia="Times New Roman"/>
                  <w:lang w:val="en-US"/>
                </w:rPr>
                <w:t xml:space="preserve">not </w:t>
              </w:r>
            </w:ins>
            <w:del w:id="2113" w:author="Pivonka,Fran" w:date="2015-09-11T17:17:00Z">
              <w:r w:rsidDel="00851420">
                <w:rPr>
                  <w:rFonts w:eastAsia="Times New Roman"/>
                  <w:lang w:val="en-US"/>
                </w:rPr>
                <w:delText xml:space="preserve">Available </w:delText>
              </w:r>
            </w:del>
            <w:ins w:id="2114" w:author="Pivonka,Fran" w:date="2015-09-11T17:17:00Z">
              <w:r w:rsidR="00851420">
                <w:rPr>
                  <w:rFonts w:eastAsia="Times New Roman"/>
                  <w:lang w:val="en-US"/>
                </w:rPr>
                <w:t xml:space="preserve">available </w:t>
              </w:r>
            </w:ins>
            <w:del w:id="2115" w:author="Pivonka,Fran" w:date="2015-09-11T17:18:00Z">
              <w:r w:rsidDel="00851420">
                <w:rPr>
                  <w:rFonts w:eastAsia="Times New Roman"/>
                  <w:lang w:val="en-US"/>
                </w:rPr>
                <w:delText>Times</w:delText>
              </w:r>
            </w:del>
            <w:ins w:id="2116" w:author="Pivonka,Fran" w:date="2015-09-11T17:18:00Z">
              <w:r w:rsidR="00851420">
                <w:rPr>
                  <w:rFonts w:eastAsia="Times New Roman"/>
                  <w:lang w:val="en-US"/>
                </w:rPr>
                <w:t>times</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9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Organization label locations in registries,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17" w:author="Pivonka,Fran" w:date="2015-09-11T17:19:00Z">
              <w:r w:rsidDel="00851420">
                <w:rPr>
                  <w:rFonts w:eastAsia="Times New Roman"/>
                  <w:lang w:val="en-US"/>
                </w:rPr>
                <w:delText>Location</w:delText>
              </w:r>
            </w:del>
            <w:ins w:id="2118"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19" w:author="Pivonka,Fran" w:date="2015-09-11T17:19:00Z">
              <w:r w:rsidDel="00851420">
                <w:rPr>
                  <w:rFonts w:eastAsia="Times New Roman"/>
                  <w:lang w:val="en-US"/>
                </w:rPr>
                <w:delText>Location</w:delText>
              </w:r>
            </w:del>
            <w:ins w:id="2120"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w:t>
            </w:r>
            <w:del w:id="2121" w:author="Pivonka,Fran" w:date="2015-09-11T17:19:00Z">
              <w:r w:rsidDel="00851420">
                <w:rPr>
                  <w:rFonts w:eastAsia="Times New Roman"/>
                  <w:lang w:val="en-US"/>
                </w:rPr>
                <w:delText xml:space="preserve">Location </w:delText>
              </w:r>
            </w:del>
            <w:ins w:id="2122" w:author="Pivonka,Fran" w:date="2015-09-11T17:19:00Z">
              <w:r w:rsidR="00851420">
                <w:rPr>
                  <w:rFonts w:eastAsia="Times New Roman"/>
                  <w:lang w:val="en-US"/>
                </w:rPr>
                <w:t xml:space="preserve">location </w:t>
              </w:r>
            </w:ins>
            <w:r>
              <w:rPr>
                <w:rFonts w:eastAsia="Times New Roman"/>
                <w:lang w:val="en-US"/>
              </w:rPr>
              <w:t xml:space="preserve">resource for scheduling or orders, we need to be able to refer to a class of </w:t>
            </w:r>
            <w:del w:id="2123" w:author="Pivonka,Fran" w:date="2015-09-11T17:19:00Z">
              <w:r w:rsidDel="00851420">
                <w:rPr>
                  <w:rFonts w:eastAsia="Times New Roman"/>
                  <w:lang w:val="en-US"/>
                </w:rPr>
                <w:delText xml:space="preserve">Locations </w:delText>
              </w:r>
            </w:del>
            <w:ins w:id="2124" w:author="Pivonka,Fran" w:date="2015-09-11T17:19:00Z">
              <w:r w:rsidR="00851420">
                <w:rPr>
                  <w:rFonts w:eastAsia="Times New Roman"/>
                  <w:lang w:val="en-US"/>
                </w:rPr>
                <w:t xml:space="preserve">locations </w:t>
              </w:r>
            </w:ins>
            <w:r>
              <w:rPr>
                <w:rFonts w:eastAsia="Times New Roman"/>
                <w:lang w:val="en-US"/>
              </w:rPr>
              <w:t xml:space="preserve">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w:t>
            </w:r>
            <w:del w:id="2125" w:author="Pivonka,Fran" w:date="2015-09-11T17:22:00Z">
              <w:r w:rsidDel="00C16664">
                <w:rPr>
                  <w:rFonts w:eastAsia="Times New Roman"/>
                  <w:lang w:val="en-US"/>
                </w:rPr>
                <w:delText>Location</w:delText>
              </w:r>
            </w:del>
            <w:ins w:id="2126" w:author="Pivonka,Fran" w:date="2015-09-11T17:22:00Z">
              <w:r w:rsidR="00C16664">
                <w:rPr>
                  <w:rFonts w:eastAsia="Times New Roman"/>
                  <w:lang w:val="en-US"/>
                </w:rPr>
                <w:t>location</w:t>
              </w:r>
            </w:ins>
            <w:r>
              <w:rPr>
                <w:rFonts w:eastAsia="Times New Roman"/>
                <w:lang w:val="en-US"/>
              </w:rPr>
              <w:t xml:space="preserve">, expressed </w:t>
            </w:r>
            <w:del w:id="2127" w:author="Pivonka,Fran" w:date="2015-09-11T17:21:00Z">
              <w:r w:rsidDel="00C16664">
                <w:rPr>
                  <w:rFonts w:eastAsia="Times New Roman"/>
                  <w:lang w:val="en-US"/>
                </w:rPr>
                <w:delText xml:space="preserve">in </w:delText>
              </w:r>
            </w:del>
            <w:r>
              <w:rPr>
                <w:rFonts w:eastAsia="Times New Roman"/>
                <w:lang w:val="en-US"/>
              </w:rPr>
              <w:t xml:space="preserve">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mobile applications and automated route-finding knowing the exact location of the </w:t>
            </w:r>
            <w:del w:id="2128" w:author="Pivonka,Fran" w:date="2015-09-11T17:22:00Z">
              <w:r w:rsidDel="00C16664">
                <w:rPr>
                  <w:rFonts w:eastAsia="Times New Roman"/>
                  <w:lang w:val="en-US"/>
                </w:rPr>
                <w:delText xml:space="preserve">Location </w:delText>
              </w:r>
            </w:del>
            <w:ins w:id="2129" w:author="Pivonka,Fran" w:date="2015-09-11T17:22:00Z">
              <w:r w:rsidR="00C16664">
                <w:rPr>
                  <w:rFonts w:eastAsia="Times New Roman"/>
                  <w:lang w:val="en-US"/>
                </w:rPr>
                <w:t xml:space="preserve">location </w:t>
              </w:r>
            </w:ins>
            <w:r>
              <w:rPr>
                <w:rFonts w:eastAsia="Times New Roman"/>
                <w:lang w:val="en-US"/>
              </w:rPr>
              <w:t>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30"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31"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w:t>
            </w:r>
            <w:del w:id="2132" w:author="Pivonka,Fran" w:date="2015-09-11T17:23:00Z">
              <w:r w:rsidDel="00C16664">
                <w:rPr>
                  <w:rFonts w:eastAsia="Times New Roman"/>
                  <w:lang w:val="en-US"/>
                </w:rPr>
                <w:delText xml:space="preserve">HealthcareService </w:delText>
              </w:r>
            </w:del>
            <w:ins w:id="2133" w:author="Pivonka,Fran" w:date="2015-09-11T17:23:00Z">
              <w:r w:rsidR="00C16664">
                <w:rPr>
                  <w:rFonts w:eastAsia="Times New Roman"/>
                  <w:lang w:val="en-US"/>
                </w:rPr>
                <w:t xml:space="preserve">healthcare service </w:t>
              </w:r>
            </w:ins>
            <w:r>
              <w:rPr>
                <w:rFonts w:eastAsia="Times New Roman"/>
                <w:lang w:val="en-US"/>
              </w:rPr>
              <w:t xml:space="preserve">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4" w:author="Pivonka,Fran" w:date="2015-09-11T17:23:00Z">
              <w:r w:rsidDel="00C16664">
                <w:rPr>
                  <w:rFonts w:eastAsia="Times New Roman"/>
                  <w:lang w:val="en-US"/>
                </w:rPr>
                <w:delText xml:space="preserve">Location </w:delText>
              </w:r>
            </w:del>
            <w:ins w:id="2135" w:author="Pivonka,Fran" w:date="2015-09-11T17:23:00Z">
              <w:r w:rsidR="00C16664">
                <w:rPr>
                  <w:rFonts w:eastAsia="Times New Roman"/>
                  <w:lang w:val="en-US"/>
                </w:rPr>
                <w:t xml:space="preserve">location </w:t>
              </w:r>
            </w:ins>
            <w:r>
              <w:rPr>
                <w:rFonts w:eastAsia="Times New Roman"/>
                <w:lang w:val="en-US"/>
              </w:rPr>
              <w:t xml:space="preserve">which this </w:t>
            </w:r>
            <w:del w:id="2136" w:author="Pivonka,Fran" w:date="2015-09-11T17:23:00Z">
              <w:r w:rsidDel="00C16664">
                <w:rPr>
                  <w:rFonts w:eastAsia="Times New Roman"/>
                  <w:lang w:val="en-US"/>
                </w:rPr>
                <w:delText xml:space="preserve">Location </w:delText>
              </w:r>
            </w:del>
            <w:ins w:id="2137"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8" w:author="Pivonka,Fran" w:date="2015-09-11T17:23:00Z">
              <w:r w:rsidDel="00C16664">
                <w:rPr>
                  <w:rFonts w:eastAsia="Times New Roman"/>
                  <w:lang w:val="en-US"/>
                </w:rPr>
                <w:delText xml:space="preserve">Location </w:delText>
              </w:r>
            </w:del>
            <w:ins w:id="2139" w:author="Pivonka,Fran" w:date="2015-09-11T17:23:00Z">
              <w:r w:rsidR="00C16664">
                <w:rPr>
                  <w:rFonts w:eastAsia="Times New Roman"/>
                  <w:lang w:val="en-US"/>
                </w:rPr>
                <w:t xml:space="preserve">location </w:t>
              </w:r>
            </w:ins>
            <w:r>
              <w:rPr>
                <w:rFonts w:eastAsia="Times New Roman"/>
                <w:lang w:val="en-US"/>
              </w:rPr>
              <w:t xml:space="preserve">which this </w:t>
            </w:r>
            <w:del w:id="2140" w:author="Pivonka,Fran" w:date="2015-09-11T17:23:00Z">
              <w:r w:rsidDel="00C16664">
                <w:rPr>
                  <w:rFonts w:eastAsia="Times New Roman"/>
                  <w:lang w:val="en-US"/>
                </w:rPr>
                <w:delText xml:space="preserve">Location </w:delText>
              </w:r>
            </w:del>
            <w:ins w:id="2141"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23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42" w:author="Pivonka,Fran" w:date="2015-09-11T17:27:00Z">
              <w:r w:rsidDel="00C16664">
                <w:rPr>
                  <w:rFonts w:eastAsia="Times New Roman"/>
                  <w:lang w:val="en-US"/>
                </w:rPr>
                <w:delText xml:space="preserve">Patient </w:delText>
              </w:r>
            </w:del>
            <w:ins w:id="2143" w:author="Pivonka,Fran" w:date="2015-09-11T17:27:00Z">
              <w:r w:rsidR="00C16664">
                <w:rPr>
                  <w:rFonts w:eastAsia="Times New Roman"/>
                  <w:lang w:val="en-US"/>
                </w:rPr>
                <w:t xml:space="preserve">patient </w:t>
              </w:r>
            </w:ins>
            <w:r>
              <w:rPr>
                <w:rFonts w:eastAsia="Times New Roman"/>
                <w:lang w:val="en-US"/>
              </w:rPr>
              <w:t xml:space="preserve">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w:t>
            </w:r>
            <w:r>
              <w:rPr>
                <w:rFonts w:eastAsia="Times New Roman"/>
                <w:lang w:val="en-US"/>
              </w:rPr>
              <w:lastRenderedPageBreak/>
              <w:t xml:space="preserve">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44" w:author="Pivonka,Fran" w:date="2015-09-11T17:29:00Z">
              <w:r w:rsidDel="00C16664">
                <w:rPr>
                  <w:rFonts w:eastAsia="Times New Roman"/>
                  <w:lang w:val="en-US"/>
                </w:rPr>
                <w:delText xml:space="preserve">dob </w:delText>
              </w:r>
            </w:del>
            <w:ins w:id="2145" w:author="Pivonka,Fran" w:date="2015-09-11T17:29:00Z">
              <w:r w:rsidR="00C16664">
                <w:rPr>
                  <w:rFonts w:eastAsia="Times New Roman"/>
                  <w:lang w:val="en-US"/>
                </w:rPr>
                <w:t xml:space="preserve">DOB </w:t>
              </w:r>
            </w:ins>
            <w:r>
              <w:rPr>
                <w:rFonts w:eastAsia="Times New Roman"/>
                <w:lang w:val="en-US"/>
              </w:rPr>
              <w:t xml:space="preserve">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w:t>
            </w:r>
            <w:r>
              <w:rPr>
                <w:rFonts w:eastAsia="Times New Roman"/>
                <w:lang w:val="en-US"/>
              </w:rPr>
              <w:lastRenderedPageBreak/>
              <w:t xml:space="preserve">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list of </w:t>
            </w:r>
            <w:del w:id="2146" w:author="Pivonka,Fran" w:date="2015-09-11T17:33:00Z">
              <w:r w:rsidDel="00AF6CAC">
                <w:rPr>
                  <w:rFonts w:eastAsia="Times New Roman"/>
                  <w:lang w:val="en-US"/>
                </w:rPr>
                <w:delText xml:space="preserve">Languages </w:delText>
              </w:r>
            </w:del>
            <w:ins w:id="2147" w:author="Pivonka,Fran" w:date="2015-09-11T17:33:00Z">
              <w:r w:rsidR="00AF6CAC">
                <w:rPr>
                  <w:rFonts w:eastAsia="Times New Roman"/>
                  <w:lang w:val="en-US"/>
                </w:rPr>
                <w:t xml:space="preserve">languages </w:t>
              </w:r>
            </w:ins>
            <w:r>
              <w:rPr>
                <w:rFonts w:eastAsia="Times New Roman"/>
                <w:lang w:val="en-US"/>
              </w:rPr>
              <w:t>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w:t>
            </w:r>
            <w:del w:id="2148" w:author="Pivonka,Fran" w:date="2015-09-11T17:33:00Z">
              <w:r w:rsidDel="00AF6CAC">
                <w:rPr>
                  <w:rFonts w:eastAsia="Times New Roman"/>
                  <w:lang w:val="en-US"/>
                </w:rPr>
                <w:delText>*</w:delText>
              </w:r>
            </w:del>
            <w:r>
              <w:rPr>
                <w:rFonts w:eastAsia="Times New Roman"/>
                <w:lang w:val="en-US"/>
              </w:rPr>
              <w:t>implies</w:t>
            </w:r>
            <w:del w:id="2149" w:author="Pivonka,Fran" w:date="2015-09-11T17:34:00Z">
              <w:r w:rsidDel="00AF6CAC">
                <w:rPr>
                  <w:rFonts w:eastAsia="Times New Roman"/>
                  <w:lang w:val="en-US"/>
                </w:rPr>
                <w:delText>*</w:delText>
              </w:r>
            </w:del>
            <w:r>
              <w:rPr>
                <w:rFonts w:eastAsia="Times New Roman"/>
                <w:lang w:val="en-US"/>
              </w:rPr>
              <w:t xml:space="preserve"> that the default local language is spoken. If you need to convey proficiency for multiple modes then you need multiple Patient.Communication associations. For animals, language is not a relevant field, and should be absent from the instance. If the </w:t>
            </w:r>
            <w:del w:id="2150" w:author="Pivonka,Fran" w:date="2015-09-11T17:34:00Z">
              <w:r w:rsidDel="00AF6CAC">
                <w:rPr>
                  <w:rFonts w:eastAsia="Times New Roman"/>
                  <w:lang w:val="en-US"/>
                </w:rPr>
                <w:delText xml:space="preserve">Patient </w:delText>
              </w:r>
            </w:del>
            <w:ins w:id="2151" w:author="Pivonka,Fran" w:date="2015-09-11T17:34:00Z">
              <w:r w:rsidR="00AF6CAC">
                <w:rPr>
                  <w:rFonts w:eastAsia="Times New Roman"/>
                  <w:lang w:val="en-US"/>
                </w:rPr>
                <w:t xml:space="preserve">patient </w:t>
              </w:r>
            </w:ins>
            <w:r>
              <w:rPr>
                <w:rFonts w:eastAsia="Times New Roman"/>
                <w:lang w:val="en-US"/>
              </w:rPr>
              <w:t xml:space="preserve">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the </w:t>
            </w:r>
            <w:del w:id="2152" w:author="Pivonka,Fran" w:date="2015-09-11T17:35:00Z">
              <w:r w:rsidDel="00AF6CAC">
                <w:rPr>
                  <w:rFonts w:eastAsia="Times New Roman"/>
                  <w:lang w:val="en-US"/>
                </w:rPr>
                <w:delText xml:space="preserve">Patient </w:delText>
              </w:r>
            </w:del>
            <w:ins w:id="2153" w:author="Pivonka,Fran" w:date="2015-09-11T17:35:00Z">
              <w:r w:rsidR="00AF6CAC">
                <w:rPr>
                  <w:rFonts w:eastAsia="Times New Roman"/>
                  <w:lang w:val="en-US"/>
                </w:rPr>
                <w:t xml:space="preserve">patient </w:t>
              </w:r>
            </w:ins>
            <w:r>
              <w:rPr>
                <w:rFonts w:eastAsia="Times New Roman"/>
                <w:lang w:val="en-US"/>
              </w:rPr>
              <w:t>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w:t>
            </w:r>
            <w:del w:id="2154" w:author="Pivonka,Fran" w:date="2015-09-11T17:35:00Z">
              <w:r w:rsidDel="00AF6CAC">
                <w:rPr>
                  <w:rFonts w:eastAsia="Times New Roman"/>
                  <w:lang w:val="en-US"/>
                </w:rPr>
                <w:delText xml:space="preserve">Patient </w:delText>
              </w:r>
            </w:del>
            <w:ins w:id="2155" w:author="Pivonka,Fran" w:date="2015-09-11T17:35:00Z">
              <w:r w:rsidR="00AF6CAC">
                <w:rPr>
                  <w:rFonts w:eastAsia="Times New Roman"/>
                  <w:lang w:val="en-US"/>
                </w:rPr>
                <w:t xml:space="preserve">patient </w:t>
              </w:r>
            </w:ins>
            <w:r>
              <w:rPr>
                <w:rFonts w:eastAsia="Times New Roman"/>
                <w:lang w:val="en-US"/>
              </w:rPr>
              <w:t xml:space="preserve">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w:t>
            </w:r>
            <w:del w:id="2156" w:author="Pivonka,Fran" w:date="2015-09-11T17:36:00Z">
              <w:r w:rsidDel="00AF6CAC">
                <w:rPr>
                  <w:rFonts w:eastAsia="Times New Roman"/>
                  <w:lang w:val="en-US"/>
                </w:rPr>
                <w:delText xml:space="preserve">* </w:delText>
              </w:r>
            </w:del>
            <w:r>
              <w:rPr>
                <w:rFonts w:eastAsia="Times New Roman"/>
                <w:lang w:val="en-US"/>
              </w:rPr>
              <w:t xml:space="preserve">Duplicate patient records due to the clerical errors associated with the difficulties of identifying humans consistently, and </w:t>
            </w:r>
            <w:del w:id="2157" w:author="Pivonka,Fran" w:date="2015-09-11T17:36:00Z">
              <w:r w:rsidDel="00AF6CAC">
                <w:rPr>
                  <w:rFonts w:eastAsia="Times New Roman"/>
                  <w:lang w:val="en-US"/>
                </w:rPr>
                <w:delText xml:space="preserve">* </w:delText>
              </w:r>
            </w:del>
            <w:r>
              <w:rPr>
                <w:rFonts w:eastAsia="Times New Roman"/>
                <w:lang w:val="en-US"/>
              </w:rPr>
              <w:t xml:space="preserve">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1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w:t>
            </w:r>
            <w:del w:id="2158" w:author="Pivonka,Fran" w:date="2015-09-11T17:36:00Z">
              <w:r w:rsidDel="00AF6CAC">
                <w:rPr>
                  <w:rFonts w:eastAsia="Times New Roman"/>
                  <w:lang w:val="en-US"/>
                </w:rPr>
                <w:delText xml:space="preserve">Person </w:delText>
              </w:r>
            </w:del>
            <w:ins w:id="2159" w:author="Pivonka,Fran" w:date="2015-09-11T17:36:00Z">
              <w:r w:rsidR="00AF6CAC">
                <w:rPr>
                  <w:rFonts w:eastAsia="Times New Roman"/>
                  <w:lang w:val="en-US"/>
                </w:rPr>
                <w:t xml:space="preserve">person </w:t>
              </w:r>
            </w:ins>
            <w:r>
              <w:rPr>
                <w:rFonts w:eastAsia="Times New Roman"/>
                <w:lang w:val="en-US"/>
              </w:rPr>
              <w:t xml:space="preserve">registries that keep track of </w:t>
            </w:r>
            <w:del w:id="2160" w:author="Pivonka,Fran" w:date="2015-09-11T17:36:00Z">
              <w:r w:rsidDel="00AF6CAC">
                <w:rPr>
                  <w:rFonts w:eastAsia="Times New Roman"/>
                  <w:lang w:val="en-US"/>
                </w:rPr>
                <w:delText xml:space="preserve">Persons </w:delText>
              </w:r>
            </w:del>
            <w:ins w:id="2161" w:author="Pivonka,Fran" w:date="2015-09-11T17:36:00Z">
              <w:r w:rsidR="00AF6CAC">
                <w:rPr>
                  <w:rFonts w:eastAsia="Times New Roman"/>
                  <w:lang w:val="en-US"/>
                </w:rPr>
                <w:t xml:space="preserve">persons </w:t>
              </w:r>
            </w:ins>
            <w:r>
              <w:rPr>
                <w:rFonts w:eastAsia="Times New Roman"/>
                <w:lang w:val="en-US"/>
              </w:rPr>
              <w:t xml:space="preserve">regardless of their role. The Person resource is also a primary resource to point to for people acting in a particular role such as SubjectofCare, Practitioner, and Agent. Very few attributes are specific to any role and so </w:t>
            </w:r>
            <w:del w:id="2162" w:author="Pivonka,Fran" w:date="2015-09-11T17:37:00Z">
              <w:r w:rsidDel="00AF6CAC">
                <w:rPr>
                  <w:rFonts w:eastAsia="Times New Roman"/>
                  <w:lang w:val="en-US"/>
                </w:rPr>
                <w:delText xml:space="preserve">Person </w:delText>
              </w:r>
            </w:del>
            <w:ins w:id="2163" w:author="Pivonka,Fran" w:date="2015-09-11T17:37:00Z">
              <w:r w:rsidR="00AF6CAC">
                <w:rPr>
                  <w:rFonts w:eastAsia="Times New Roman"/>
                  <w:lang w:val="en-US"/>
                </w:rPr>
                <w:t xml:space="preserve">person </w:t>
              </w:r>
            </w:ins>
            <w:r>
              <w:rPr>
                <w:rFonts w:eastAsia="Times New Roman"/>
                <w:lang w:val="en-US"/>
              </w:rPr>
              <w:t xml:space="preserve">is kept lean. Most attributes are expected to be tied to the role the </w:t>
            </w:r>
            <w:del w:id="2164" w:author="Pivonka,Fran" w:date="2015-09-11T17:37:00Z">
              <w:r w:rsidDel="00AF6CAC">
                <w:rPr>
                  <w:rFonts w:eastAsia="Times New Roman"/>
                  <w:lang w:val="en-US"/>
                </w:rPr>
                <w:delText xml:space="preserve">Person </w:delText>
              </w:r>
            </w:del>
            <w:ins w:id="2165" w:author="Pivonka,Fran" w:date="2015-09-11T17:37:00Z">
              <w:r w:rsidR="00AF6CAC">
                <w:rPr>
                  <w:rFonts w:eastAsia="Times New Roman"/>
                  <w:lang w:val="en-US"/>
                </w:rPr>
                <w:t xml:space="preserve">person </w:t>
              </w:r>
            </w:ins>
            <w:r>
              <w:rPr>
                <w:rFonts w:eastAsia="Times New Roman"/>
                <w:lang w:val="en-US"/>
              </w:rPr>
              <w:t xml:space="preserve">plays rather than the </w:t>
            </w:r>
            <w:del w:id="2166" w:author="Pivonka,Fran" w:date="2015-09-11T17:37:00Z">
              <w:r w:rsidDel="00AF6CAC">
                <w:rPr>
                  <w:rFonts w:eastAsia="Times New Roman"/>
                  <w:lang w:val="en-US"/>
                </w:rPr>
                <w:delText xml:space="preserve">Person </w:delText>
              </w:r>
            </w:del>
            <w:ins w:id="2167" w:author="Pivonka,Fran" w:date="2015-09-11T17:37:00Z">
              <w:r w:rsidR="00AF6CAC">
                <w:rPr>
                  <w:rFonts w:eastAsia="Times New Roman"/>
                  <w:lang w:val="en-US"/>
                </w:rPr>
                <w:t xml:space="preserve">person </w:t>
              </w:r>
            </w:ins>
            <w:r>
              <w:rPr>
                <w:rFonts w:eastAsia="Times New Roman"/>
                <w:lang w:val="en-US"/>
              </w:rPr>
              <w:t xml:space="preserve">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68" w:author="Pivonka,Fran" w:date="2015-09-11T17:37:00Z">
              <w:r w:rsidDel="00AF6CAC">
                <w:rPr>
                  <w:rFonts w:eastAsia="Times New Roman"/>
                  <w:lang w:val="en-US"/>
                </w:rPr>
                <w:delText xml:space="preserve">Human </w:delText>
              </w:r>
            </w:del>
            <w:ins w:id="2169" w:author="Pivonka,Fran" w:date="2015-09-11T17:37:00Z">
              <w:r w:rsidR="00AF6CAC">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w:t>
            </w:r>
            <w:r>
              <w:rPr>
                <w:rFonts w:eastAsia="Times New Roman"/>
                <w:lang w:val="en-US"/>
              </w:rPr>
              <w:lastRenderedPageBreak/>
              <w:t xml:space="preserve">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70" w:author="Pivonka,Fran" w:date="2015-09-11T17:38:00Z">
              <w:r w:rsidDel="00AF6CAC">
                <w:rPr>
                  <w:rFonts w:eastAsia="Times New Roman"/>
                  <w:lang w:val="en-US"/>
                </w:rPr>
                <w:delText xml:space="preserve">dob </w:delText>
              </w:r>
            </w:del>
            <w:ins w:id="2171" w:author="Pivonka,Fran" w:date="2015-09-11T17:38:00Z">
              <w:r w:rsidR="00AF6CAC">
                <w:rPr>
                  <w:rFonts w:eastAsia="Times New Roman"/>
                  <w:lang w:val="en-US"/>
                </w:rPr>
                <w:t xml:space="preserve">DOB </w:t>
              </w:r>
            </w:ins>
            <w:r>
              <w:rPr>
                <w:rFonts w:eastAsia="Times New Roman"/>
                <w:lang w:val="en-US"/>
              </w:rPr>
              <w:t>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May need to keep track of </w:t>
            </w:r>
            <w:del w:id="2172" w:author="Pivonka,Fran" w:date="2015-09-11T17:39:00Z">
              <w:r w:rsidDel="00AF6CAC">
                <w:rPr>
                  <w:rFonts w:eastAsia="Times New Roman"/>
                  <w:lang w:val="en-US"/>
                </w:rPr>
                <w:delText>persons</w:delText>
              </w:r>
            </w:del>
            <w:ins w:id="2173" w:author="Pivonka,Fran" w:date="2015-09-11T17:39:00Z">
              <w:r w:rsidR="00AF6CAC">
                <w:rPr>
                  <w:rFonts w:eastAsia="Times New Roman"/>
                  <w:lang w:val="en-US"/>
                </w:rPr>
                <w:t>person’s</w:t>
              </w:r>
            </w:ins>
            <w:r>
              <w:rPr>
                <w:rFonts w:eastAsia="Times New Roman"/>
                <w:lang w:val="en-US"/>
              </w:rPr>
              <w:t xml:space="preserve">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Image of the </w:t>
            </w:r>
            <w:del w:id="2174" w:author="Pivonka,Fran" w:date="2015-09-11T17:39:00Z">
              <w:r w:rsidDel="00AF6CAC">
                <w:rPr>
                  <w:rFonts w:eastAsia="Times New Roman"/>
                  <w:lang w:val="en-US"/>
                </w:rPr>
                <w:delText>Person</w:delText>
              </w:r>
            </w:del>
            <w:ins w:id="2175" w:author="Pivonka,Fran" w:date="2015-09-11T17:39:00Z">
              <w:r w:rsidR="00AF6CAC">
                <w:rPr>
                  <w:rFonts w:eastAsia="Times New Roman"/>
                  <w:lang w:val="en-US"/>
                </w:rPr>
                <w:t>person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6" w:author="Pivonka,Fran" w:date="2015-09-11T17:39:00Z">
              <w:r w:rsidDel="00AF6CAC">
                <w:rPr>
                  <w:rFonts w:eastAsia="Times New Roman"/>
                  <w:lang w:val="en-US"/>
                </w:rPr>
                <w:delText xml:space="preserve">Organization </w:delText>
              </w:r>
            </w:del>
            <w:ins w:id="2177"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8" w:author="Pivonka,Fran" w:date="2015-09-11T17:39:00Z">
              <w:r w:rsidDel="00AF6CAC">
                <w:rPr>
                  <w:rFonts w:eastAsia="Times New Roman"/>
                  <w:lang w:val="en-US"/>
                </w:rPr>
                <w:delText xml:space="preserve">Organization </w:delText>
              </w:r>
            </w:del>
            <w:ins w:id="2179"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gridCol w:w="4230"/>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w:t>
            </w:r>
            <w:del w:id="2180" w:author="Pivonka,Fran" w:date="2015-09-11T17:40:00Z">
              <w:r w:rsidDel="00AF6CAC">
                <w:rPr>
                  <w:rFonts w:eastAsia="Times New Roman"/>
                  <w:lang w:val="en-US"/>
                </w:rPr>
                <w:delText>Role</w:delText>
              </w:r>
            </w:del>
            <w:ins w:id="2181" w:author="Pivonka,Fran" w:date="2015-09-11T17:40:00Z">
              <w:r w:rsidR="00AF6CAC">
                <w:rPr>
                  <w:rFonts w:eastAsia="Times New Roman"/>
                  <w:lang w:val="en-US"/>
                </w:rPr>
                <w:t>role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Many EHR systems have the capability to capture an image of patients and </w:t>
            </w:r>
            <w:r>
              <w:rPr>
                <w:rFonts w:eastAsia="Times New Roman"/>
                <w:lang w:val="en-US"/>
              </w:rPr>
              <w:lastRenderedPageBreak/>
              <w:t>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list of </w:t>
            </w:r>
            <w:del w:id="2182" w:author="Pivonka,Fran" w:date="2015-09-11T17:41:00Z">
              <w:r w:rsidDel="00314AA7">
                <w:rPr>
                  <w:rFonts w:eastAsia="Times New Roman"/>
                  <w:lang w:val="en-US"/>
                </w:rPr>
                <w:delText>Roles</w:delText>
              </w:r>
            </w:del>
            <w:ins w:id="2183" w:author="Pivonka,Fran" w:date="2015-09-11T17:41:00Z">
              <w:r w:rsidR="00314AA7">
                <w:rPr>
                  <w:rFonts w:eastAsia="Times New Roman"/>
                  <w:lang w:val="en-US"/>
                </w:rPr>
                <w:t>roles</w:t>
              </w:r>
            </w:ins>
            <w:r>
              <w:rPr>
                <w:rFonts w:eastAsia="Times New Roman"/>
                <w:lang w:val="en-US"/>
              </w:rPr>
              <w:t>/</w:t>
            </w:r>
            <w:del w:id="2184" w:author="Pivonka,Fran" w:date="2015-09-11T17:41:00Z">
              <w:r w:rsidDel="00314AA7">
                <w:rPr>
                  <w:rFonts w:eastAsia="Times New Roman"/>
                  <w:lang w:val="en-US"/>
                </w:rPr>
                <w:delText xml:space="preserve">Organizations </w:delText>
              </w:r>
            </w:del>
            <w:ins w:id="2185" w:author="Pivonka,Fran" w:date="2015-09-11T17:41:00Z">
              <w:r w:rsidR="00314AA7">
                <w:rPr>
                  <w:rFonts w:eastAsia="Times New Roman"/>
                  <w:lang w:val="en-US"/>
                </w:rPr>
                <w:t xml:space="preserve">organizations </w:t>
              </w:r>
            </w:ins>
            <w:del w:id="2186" w:author="Pivonka,Fran" w:date="2015-09-11T21:42:00Z">
              <w:r w:rsidDel="00A0516A">
                <w:rPr>
                  <w:rFonts w:eastAsia="Times New Roman"/>
                  <w:lang w:val="en-US"/>
                </w:rPr>
                <w:delText xml:space="preserve">that </w:delText>
              </w:r>
            </w:del>
            <w:r>
              <w:rPr>
                <w:rFonts w:eastAsia="Times New Roman"/>
                <w:lang w:val="en-US"/>
              </w:rPr>
              <w:t xml:space="preserve">the </w:t>
            </w:r>
            <w:del w:id="2187" w:author="Pivonka,Fran" w:date="2015-09-11T17:42:00Z">
              <w:r w:rsidDel="00314AA7">
                <w:rPr>
                  <w:rFonts w:eastAsia="Times New Roman"/>
                  <w:lang w:val="en-US"/>
                </w:rPr>
                <w:delText xml:space="preserve">Practitioner </w:delText>
              </w:r>
            </w:del>
            <w:ins w:id="2188"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w:t>
            </w:r>
            <w:del w:id="2189" w:author="Pivonka,Fran" w:date="2015-09-11T17:42:00Z">
              <w:r w:rsidDel="00314AA7">
                <w:rPr>
                  <w:rFonts w:eastAsia="Times New Roman"/>
                  <w:lang w:val="en-US"/>
                </w:rPr>
                <w:delText>Roles</w:delText>
              </w:r>
            </w:del>
            <w:ins w:id="2190" w:author="Pivonka,Fran" w:date="2015-09-11T17:42:00Z">
              <w:r w:rsidR="00314AA7">
                <w:rPr>
                  <w:rFonts w:eastAsia="Times New Roman"/>
                  <w:lang w:val="en-US"/>
                </w:rPr>
                <w:t>roles</w:t>
              </w:r>
            </w:ins>
            <w:r>
              <w:rPr>
                <w:rFonts w:eastAsia="Times New Roman"/>
                <w:lang w:val="en-US"/>
              </w:rPr>
              <w:t>/</w:t>
            </w:r>
            <w:del w:id="2191" w:author="Pivonka,Fran" w:date="2015-09-11T17:42:00Z">
              <w:r w:rsidDel="00314AA7">
                <w:rPr>
                  <w:rFonts w:eastAsia="Times New Roman"/>
                  <w:lang w:val="en-US"/>
                </w:rPr>
                <w:delText xml:space="preserve">Organizations </w:delText>
              </w:r>
            </w:del>
            <w:ins w:id="2192" w:author="Pivonka,Fran" w:date="2015-09-11T17:42:00Z">
              <w:r w:rsidR="00314AA7">
                <w:rPr>
                  <w:rFonts w:eastAsia="Times New Roman"/>
                  <w:lang w:val="en-US"/>
                </w:rPr>
                <w:t xml:space="preserve">organizations </w:t>
              </w:r>
            </w:ins>
            <w:del w:id="2193" w:author="Pivonka,Fran" w:date="2015-09-11T21:42:00Z">
              <w:r w:rsidDel="00A0516A">
                <w:rPr>
                  <w:rFonts w:eastAsia="Times New Roman"/>
                  <w:lang w:val="en-US"/>
                </w:rPr>
                <w:delText xml:space="preserve">that </w:delText>
              </w:r>
            </w:del>
            <w:r>
              <w:rPr>
                <w:rFonts w:eastAsia="Times New Roman"/>
                <w:lang w:val="en-US"/>
              </w:rPr>
              <w:t xml:space="preserve">the </w:t>
            </w:r>
            <w:del w:id="2194" w:author="Pivonka,Fran" w:date="2015-09-11T17:42:00Z">
              <w:r w:rsidDel="00314AA7">
                <w:rPr>
                  <w:rFonts w:eastAsia="Times New Roman"/>
                  <w:lang w:val="en-US"/>
                </w:rPr>
                <w:delText xml:space="preserve">Practitioner </w:delText>
              </w:r>
            </w:del>
            <w:ins w:id="2195"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96" w:author="Pivonka,Fran" w:date="2015-09-11T17:42:00Z">
              <w:r w:rsidDel="00314AA7">
                <w:rPr>
                  <w:rFonts w:eastAsia="Times New Roman"/>
                  <w:lang w:val="en-US"/>
                </w:rPr>
                <w:delText xml:space="preserve">Organization </w:delText>
              </w:r>
            </w:del>
            <w:ins w:id="2197" w:author="Pivonka,Fran" w:date="2015-09-11T17:42:00Z">
              <w:r w:rsidR="00314AA7">
                <w:rPr>
                  <w:rFonts w:eastAsia="Times New Roman"/>
                  <w:lang w:val="en-US"/>
                </w:rPr>
                <w:t xml:space="preserve">organization </w:t>
              </w:r>
            </w:ins>
            <w:r>
              <w:rPr>
                <w:rFonts w:eastAsia="Times New Roman"/>
                <w:lang w:val="en-US"/>
              </w:rPr>
              <w:t xml:space="preserve">where the </w:t>
            </w:r>
            <w:del w:id="2198" w:author="Pivonka,Fran" w:date="2015-09-11T17:42:00Z">
              <w:r w:rsidDel="00314AA7">
                <w:rPr>
                  <w:rFonts w:eastAsia="Times New Roman"/>
                  <w:lang w:val="en-US"/>
                </w:rPr>
                <w:delText xml:space="preserve">Practitioner </w:delText>
              </w:r>
            </w:del>
            <w:ins w:id="2199"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200" w:author="Pivonka,Fran" w:date="2015-09-11T17:42:00Z">
              <w:r w:rsidDel="00314AA7">
                <w:rPr>
                  <w:rFonts w:eastAsia="Times New Roman"/>
                  <w:lang w:val="en-US"/>
                </w:rPr>
                <w:delText xml:space="preserve">Organization </w:delText>
              </w:r>
            </w:del>
            <w:ins w:id="2201" w:author="Pivonka,Fran" w:date="2015-09-11T17:42:00Z">
              <w:r w:rsidR="00314AA7">
                <w:rPr>
                  <w:rFonts w:eastAsia="Times New Roman"/>
                  <w:lang w:val="en-US"/>
                </w:rPr>
                <w:t xml:space="preserve">organization </w:t>
              </w:r>
            </w:ins>
            <w:r>
              <w:rPr>
                <w:rFonts w:eastAsia="Times New Roman"/>
                <w:lang w:val="en-US"/>
              </w:rPr>
              <w:t xml:space="preserve">where the </w:t>
            </w:r>
            <w:del w:id="2202" w:author="Pivonka,Fran" w:date="2015-09-11T17:42:00Z">
              <w:r w:rsidDel="00314AA7">
                <w:rPr>
                  <w:rFonts w:eastAsia="Times New Roman"/>
                  <w:lang w:val="en-US"/>
                </w:rPr>
                <w:delText xml:space="preserve">Practitioner </w:delText>
              </w:r>
            </w:del>
            <w:ins w:id="2203"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4" w:author="Pivonka,Fran" w:date="2015-09-11T17:43:00Z">
              <w:r w:rsidDel="00314AA7">
                <w:rPr>
                  <w:rFonts w:eastAsia="Times New Roman"/>
                  <w:lang w:val="en-US"/>
                </w:rPr>
                <w:delText>Organization</w:delText>
              </w:r>
            </w:del>
            <w:ins w:id="2205" w:author="Pivonka,Fran" w:date="2015-09-11T17:43:00Z">
              <w:r w:rsidR="00314AA7">
                <w:rPr>
                  <w:rFonts w:eastAsia="Times New Roman"/>
                  <w:lang w:val="en-US"/>
                </w:rPr>
                <w:t>organization</w:t>
              </w:r>
            </w:ins>
            <w:r>
              <w:rPr>
                <w:rFonts w:eastAsia="Times New Roman"/>
                <w:lang w:val="en-US"/>
              </w:rPr>
              <w:t>/</w:t>
            </w:r>
            <w:del w:id="2206" w:author="Pivonka,Fran" w:date="2015-09-11T17:43:00Z">
              <w:r w:rsidDel="00314AA7">
                <w:rPr>
                  <w:rFonts w:eastAsia="Times New Roman"/>
                  <w:lang w:val="en-US"/>
                </w:rPr>
                <w:delText>Location</w:delText>
              </w:r>
            </w:del>
            <w:ins w:id="2207"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8" w:author="Pivonka,Fran" w:date="2015-09-11T17:43:00Z">
              <w:r w:rsidDel="00314AA7">
                <w:rPr>
                  <w:rFonts w:eastAsia="Times New Roman"/>
                  <w:lang w:val="en-US"/>
                </w:rPr>
                <w:delText>Organization</w:delText>
              </w:r>
            </w:del>
            <w:ins w:id="2209" w:author="Pivonka,Fran" w:date="2015-09-11T17:43:00Z">
              <w:r w:rsidR="00314AA7">
                <w:rPr>
                  <w:rFonts w:eastAsia="Times New Roman"/>
                  <w:lang w:val="en-US"/>
                </w:rPr>
                <w:t>organization</w:t>
              </w:r>
            </w:ins>
            <w:r>
              <w:rPr>
                <w:rFonts w:eastAsia="Times New Roman"/>
                <w:lang w:val="en-US"/>
              </w:rPr>
              <w:t>/</w:t>
            </w:r>
            <w:del w:id="2210" w:author="Pivonka,Fran" w:date="2015-09-11T17:43:00Z">
              <w:r w:rsidDel="00314AA7">
                <w:rPr>
                  <w:rFonts w:eastAsia="Times New Roman"/>
                  <w:lang w:val="en-US"/>
                </w:rPr>
                <w:delText>Location</w:delText>
              </w:r>
            </w:del>
            <w:ins w:id="2211"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Qualifications are often for a limited 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0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212" w:author="Pivonka,Fran" w:date="2015-09-11T17:44:00Z">
              <w:r w:rsidDel="00314AA7">
                <w:rPr>
                  <w:rFonts w:eastAsia="Times New Roman"/>
                  <w:lang w:val="en-US"/>
                </w:rPr>
                <w:delText xml:space="preserve">Human </w:delText>
              </w:r>
            </w:del>
            <w:ins w:id="2213" w:author="Pivonka,Fran" w:date="2015-09-11T17:44:00Z">
              <w:r w:rsidR="00314AA7">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which </w:t>
            </w:r>
            <w:del w:id="2214" w:author="Pivonka,Fran" w:date="2015-09-11T17:44:00Z">
              <w:r w:rsidDel="00314AA7">
                <w:rPr>
                  <w:rFonts w:eastAsia="Times New Roman"/>
                  <w:lang w:val="en-US"/>
                </w:rPr>
                <w:delText xml:space="preserve">Patient </w:delText>
              </w:r>
            </w:del>
            <w:ins w:id="2215" w:author="Pivonka,Fran" w:date="2015-09-11T17:44:00Z">
              <w:r w:rsidR="00314AA7">
                <w:rPr>
                  <w:rFonts w:eastAsia="Times New Roman"/>
                  <w:lang w:val="en-US"/>
                </w:rPr>
                <w:t xml:space="preserve">patient </w:t>
              </w:r>
            </w:ins>
            <w:r>
              <w:rPr>
                <w:rFonts w:eastAsia="Times New Roman"/>
                <w:lang w:val="en-US"/>
              </w:rPr>
              <w:t>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w:t>
            </w:r>
            <w:del w:id="2216" w:author="Pivonka,Fran" w:date="2015-09-11T17:46:00Z">
              <w:r w:rsidDel="00314AA7">
                <w:rPr>
                  <w:rFonts w:eastAsia="Times New Roman"/>
                  <w:lang w:val="en-US"/>
                </w:rPr>
                <w:delText xml:space="preserve">dates </w:delText>
              </w:r>
            </w:del>
            <w:ins w:id="2217" w:author="Pivonka,Fran" w:date="2015-09-11T17:46:00Z">
              <w:r w:rsidR="00314AA7">
                <w:rPr>
                  <w:rFonts w:eastAsia="Times New Roman"/>
                  <w:lang w:val="en-US"/>
                </w:rPr>
                <w:t>dates.</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w:t>
            </w:r>
            <w:r>
              <w:rPr>
                <w:rFonts w:eastAsia="Times New Roman"/>
                <w:lang w:val="en-US"/>
              </w:rPr>
              <w:lastRenderedPageBreak/>
              <w:t xml:space="preserve">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730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busy</w:t>
            </w:r>
            <w:proofErr w:type="gramEnd"/>
            <w:r>
              <w:rPr>
                <w:rFonts w:eastAsia="Times New Roman"/>
                <w:lang w:val="en-US"/>
              </w:rPr>
              <w:t xml:space="preserve">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85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w:t>
            </w:r>
            <w:del w:id="2218" w:author="Pivonka,Fran" w:date="2015-09-11T17:48:00Z">
              <w:r w:rsidDel="00314AA7">
                <w:rPr>
                  <w:rFonts w:eastAsia="Times New Roman"/>
                  <w:lang w:val="en-US"/>
                </w:rPr>
                <w:delText xml:space="preserve">concern </w:delText>
              </w:r>
            </w:del>
            <w:r>
              <w:rPr>
                <w:rFonts w:eastAsia="Times New Roman"/>
                <w:lang w:val="en-US"/>
              </w:rPr>
              <w:t xml:space="preserve">that are defined by business </w:t>
            </w:r>
            <w:del w:id="2219" w:author="Pivonka,Fran" w:date="2015-09-11T17:48:00Z">
              <w:r w:rsidDel="00314AA7">
                <w:rPr>
                  <w:rFonts w:eastAsia="Times New Roman"/>
                  <w:lang w:val="en-US"/>
                </w:rPr>
                <w:delText xml:space="preserve">processed </w:delText>
              </w:r>
            </w:del>
            <w:ins w:id="2220" w:author="Pivonka,Fran" w:date="2015-09-11T17:48:00Z">
              <w:r w:rsidR="00314AA7">
                <w:rPr>
                  <w:rFonts w:eastAsia="Times New Roman"/>
                  <w:lang w:val="en-US"/>
                </w:rPr>
                <w:t xml:space="preserve">processes </w:t>
              </w:r>
            </w:ins>
            <w:r>
              <w:rPr>
                <w:rFonts w:eastAsia="Times New Roman"/>
                <w:lang w:val="en-US"/>
              </w:rPr>
              <w:t xml:space="preserve">and/ or used to </w:t>
            </w:r>
            <w:r>
              <w:rPr>
                <w:rFonts w:eastAsia="Times New Roman"/>
                <w:lang w:val="en-US"/>
              </w:rPr>
              <w:lastRenderedPageBreak/>
              <w:t xml:space="preserve">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the date and/or time of the onset of the </w:t>
            </w:r>
            <w:del w:id="2221" w:author="Pivonka,Fran" w:date="2015-09-11T17:49:00Z">
              <w:r w:rsidDel="00314AA7">
                <w:rPr>
                  <w:rFonts w:eastAsia="Times New Roman"/>
                  <w:lang w:val="en-US"/>
                </w:rPr>
                <w:delText xml:space="preserve">Allergy </w:delText>
              </w:r>
            </w:del>
            <w:ins w:id="2222" w:author="Pivonka,Fran" w:date="2015-09-11T17:49:00Z">
              <w:r w:rsidR="00314AA7">
                <w:rPr>
                  <w:rFonts w:eastAsia="Times New Roman"/>
                  <w:lang w:val="en-US"/>
                </w:rPr>
                <w:t xml:space="preserve">allergy </w:t>
              </w:r>
            </w:ins>
            <w:r>
              <w:rPr>
                <w:rFonts w:eastAsia="Times New Roman"/>
                <w:lang w:val="en-US"/>
              </w:rPr>
              <w:t xml:space="preserve">or </w:t>
            </w:r>
            <w:del w:id="2223" w:author="Pivonka,Fran" w:date="2015-09-11T17:49:00Z">
              <w:r w:rsidDel="00314AA7">
                <w:rPr>
                  <w:rFonts w:eastAsia="Times New Roman"/>
                  <w:lang w:val="en-US"/>
                </w:rPr>
                <w:delText>Intolerance</w:delText>
              </w:r>
            </w:del>
            <w:ins w:id="2224" w:author="Pivonka,Fran" w:date="2015-09-11T17:49:00Z">
              <w:r w:rsidR="00314AA7">
                <w:rPr>
                  <w:rFonts w:eastAsia="Times New Roman"/>
                  <w:lang w:val="en-US"/>
                </w:rPr>
                <w:t>intolerance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ins w:id="2225" w:author="Pivonka,Fran" w:date="2015-09-11T17:49:00Z">
              <w:r w:rsidR="00314AA7">
                <w:rPr>
                  <w:rFonts w:eastAsia="Times New Roman"/>
                  <w:lang w:val="en-US"/>
                </w:rPr>
                <w:t>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w:t>
            </w:r>
            <w:del w:id="2226" w:author="Pivonka,Fran" w:date="2015-09-11T17:50:00Z">
              <w:r w:rsidDel="00314AA7">
                <w:rPr>
                  <w:rFonts w:eastAsia="Times New Roman"/>
                  <w:lang w:val="en-US"/>
                </w:rPr>
                <w:delText>, (or class)</w:delText>
              </w:r>
            </w:del>
            <w:ins w:id="2227" w:author="Pivonka,Fran" w:date="2015-09-11T17:50:00Z">
              <w:r w:rsidR="00314AA7">
                <w:rPr>
                  <w:rFonts w:eastAsia="Times New Roman"/>
                  <w:lang w:val="en-US"/>
                </w:rPr>
                <w:t xml:space="preserve"> or class</w:t>
              </w:r>
            </w:ins>
            <w:r>
              <w:rPr>
                <w:rFonts w:eastAsia="Times New Roman"/>
                <w:lang w:val="en-US"/>
              </w:rPr>
              <w:t xml:space="preserve">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a substance, or a class of substances, that is considered to be responsible for the </w:t>
            </w:r>
            <w:del w:id="2228" w:author="Pivonka,Fran" w:date="2015-09-11T17:50:00Z">
              <w:r w:rsidDel="00314AA7">
                <w:rPr>
                  <w:rFonts w:eastAsia="Times New Roman"/>
                  <w:lang w:val="en-US"/>
                </w:rPr>
                <w:delText xml:space="preserve">Adverse </w:delText>
              </w:r>
            </w:del>
            <w:ins w:id="2229" w:author="Pivonka,Fran" w:date="2015-09-11T17:50:00Z">
              <w:r w:rsidR="00314AA7">
                <w:rPr>
                  <w:rFonts w:eastAsia="Times New Roman"/>
                  <w:lang w:val="en-US"/>
                </w:rPr>
                <w:t xml:space="preserve">adverse </w:t>
              </w:r>
            </w:ins>
            <w:r>
              <w:rPr>
                <w:rFonts w:eastAsia="Times New Roman"/>
                <w:lang w:val="en-US"/>
              </w:rPr>
              <w:t>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strongly recommended that </w:t>
            </w:r>
            <w:del w:id="2230" w:author="Pivonka,Fran" w:date="2015-09-11T17:50:00Z">
              <w:r w:rsidDel="00314AA7">
                <w:rPr>
                  <w:rFonts w:eastAsia="Times New Roman"/>
                  <w:lang w:val="en-US"/>
                </w:rPr>
                <w:delText xml:space="preserve">Substance </w:delText>
              </w:r>
            </w:del>
            <w:ins w:id="2231" w:author="Pivonka,Fran" w:date="2015-09-11T17:50:00Z">
              <w:r w:rsidR="00314AA7">
                <w:rPr>
                  <w:rFonts w:eastAsia="Times New Roman"/>
                  <w:lang w:val="en-US"/>
                </w:rPr>
                <w:t xml:space="preserve">substance </w:t>
              </w:r>
            </w:ins>
            <w:r>
              <w:rPr>
                <w:rFonts w:eastAsia="Times New Roman"/>
                <w:lang w:val="en-US"/>
              </w:rPr>
              <w:t xml:space="preserve">be coded with a terminology, where possible. For example, some terminologies used include RxNorm, Snomed CT, DM+D, NDFRT, ICD-9, IDC-10, UNI, ATC and CPT. Plain text should only be used if there is no appropriate </w:t>
            </w:r>
            <w:r>
              <w:rPr>
                <w:rFonts w:eastAsia="Times New Roman"/>
                <w:lang w:val="en-US"/>
              </w:rPr>
              <w:lastRenderedPageBreak/>
              <w:t xml:space="preserve">terminology available. Additional details about a substance can 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Type of the substance and </w:t>
            </w:r>
            <w:del w:id="2232" w:author="Pivonka,Fran" w:date="2015-09-11T17:51:00Z">
              <w:r w:rsidDel="00314AA7">
                <w:rPr>
                  <w:rFonts w:eastAsia="Times New Roman"/>
                  <w:lang w:val="en-US"/>
                </w:rPr>
                <w:delText xml:space="preserve">Negation </w:delText>
              </w:r>
            </w:del>
            <w:ins w:id="2233" w:author="Pivonka,Fran" w:date="2015-09-11T17:51:00Z">
              <w:r w:rsidR="00314AA7">
                <w:rPr>
                  <w:rFonts w:eastAsia="Times New Roman"/>
                  <w:lang w:val="en-US"/>
                </w:rPr>
                <w:t xml:space="preserve">negation </w:t>
              </w:r>
            </w:ins>
            <w:r>
              <w:rPr>
                <w:rFonts w:eastAsia="Times New Roman"/>
                <w:lang w:val="en-US"/>
              </w:rPr>
              <w:t>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the propensity, or potential risk, of a reaction to the identified </w:t>
            </w:r>
            <w:del w:id="2234" w:author="Pivonka,Fran" w:date="2015-09-11T17:51:00Z">
              <w:r w:rsidDel="00314AA7">
                <w:rPr>
                  <w:rFonts w:eastAsia="Times New Roman"/>
                  <w:lang w:val="en-US"/>
                </w:rPr>
                <w:delText>Substance</w:delText>
              </w:r>
            </w:del>
            <w:ins w:id="2235" w:author="Pivonka,Fran" w:date="2015-09-11T17:51:00Z">
              <w:r w:rsidR="00314AA7">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a propensity, or potential risk, of a reaction to the identified </w:t>
            </w:r>
            <w:del w:id="2236" w:author="Pivonka,Fran" w:date="2015-09-11T17:52:00Z">
              <w:r w:rsidDel="00E4232C">
                <w:rPr>
                  <w:rFonts w:eastAsia="Times New Roman"/>
                  <w:lang w:val="en-US"/>
                </w:rPr>
                <w:delText>Substance</w:delText>
              </w:r>
            </w:del>
            <w:ins w:id="2237" w:author="Pivonka,Fran" w:date="2015-09-11T17:52: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Estimate of the potential clinical harm, or seriousness, of the reaction to the identified </w:t>
            </w:r>
            <w:del w:id="2238" w:author="Pivonka,Fran" w:date="2015-09-11T17:52:00Z">
              <w:r w:rsidDel="00E4232C">
                <w:rPr>
                  <w:rFonts w:eastAsia="Times New Roman"/>
                  <w:lang w:val="en-US"/>
                </w:rPr>
                <w:delText>Substance</w:delText>
              </w:r>
            </w:del>
            <w:ins w:id="2239" w:author="Pivonka,Fran" w:date="2015-09-11T17:52: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w:t>
            </w:r>
            <w:del w:id="2240" w:author="Pivonka,Fran" w:date="2015-09-11T17:52:00Z">
              <w:r w:rsidDel="00E4232C">
                <w:rPr>
                  <w:rFonts w:eastAsia="Times New Roman"/>
                  <w:lang w:val="en-US"/>
                </w:rPr>
                <w:delText xml:space="preserve">Adverse </w:delText>
              </w:r>
            </w:del>
            <w:ins w:id="2241" w:author="Pivonka,Fran" w:date="2015-09-11T17:52:00Z">
              <w:r w:rsidR="00E4232C">
                <w:rPr>
                  <w:rFonts w:eastAsia="Times New Roman"/>
                  <w:lang w:val="en-US"/>
                </w:rPr>
                <w:t xml:space="preserve">adverse </w:t>
              </w:r>
            </w:ins>
            <w:del w:id="2242" w:author="Pivonka,Fran" w:date="2015-09-11T17:52:00Z">
              <w:r w:rsidDel="00E4232C">
                <w:rPr>
                  <w:rFonts w:eastAsia="Times New Roman"/>
                  <w:lang w:val="en-US"/>
                </w:rPr>
                <w:delText xml:space="preserve">Reaction </w:delText>
              </w:r>
            </w:del>
            <w:ins w:id="2243" w:author="Pivonka,Fran" w:date="2015-09-11T17:52:00Z">
              <w:r w:rsidR="00E4232C">
                <w:rPr>
                  <w:rFonts w:eastAsia="Times New Roman"/>
                  <w:lang w:val="en-US"/>
                </w:rPr>
                <w:t xml:space="preserve">reaction </w:t>
              </w:r>
            </w:ins>
            <w:r>
              <w:rPr>
                <w:rFonts w:eastAsia="Times New Roman"/>
                <w:lang w:val="en-US"/>
              </w:rPr>
              <w:t xml:space="preserve">should be 'Low Risk', indicating at the very least a relative contraindication to deliberate or voluntary exposure to the </w:t>
            </w:r>
            <w:del w:id="2244" w:author="Pivonka,Fran" w:date="2015-09-11T17:52:00Z">
              <w:r w:rsidDel="00E4232C">
                <w:rPr>
                  <w:rFonts w:eastAsia="Times New Roman"/>
                  <w:lang w:val="en-US"/>
                </w:rPr>
                <w:delText>Substance</w:delText>
              </w:r>
            </w:del>
            <w:ins w:id="2245" w:author="Pivonka,Fran" w:date="2015-09-11T17:52:00Z">
              <w:r w:rsidR="00E4232C">
                <w:rPr>
                  <w:rFonts w:eastAsia="Times New Roman"/>
                  <w:lang w:val="en-US"/>
                </w:rPr>
                <w:t>substance</w:t>
              </w:r>
            </w:ins>
            <w:r>
              <w:rPr>
                <w:rFonts w:eastAsia="Times New Roman"/>
                <w:lang w:val="en-US"/>
              </w:rPr>
              <w:t xml:space="preserv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w:t>
            </w:r>
            <w:del w:id="2246" w:author="Pivonka,Fran" w:date="2015-09-11T17:53:00Z">
              <w:r w:rsidDel="00E4232C">
                <w:rPr>
                  <w:rFonts w:eastAsia="Times New Roman"/>
                  <w:lang w:val="en-US"/>
                </w:rPr>
                <w:delText>substance ,</w:delText>
              </w:r>
            </w:del>
            <w:ins w:id="2247" w:author="Pivonka,Fran" w:date="2015-09-11T17:53:00Z">
              <w:r w:rsidR="00E4232C">
                <w:rPr>
                  <w:rFonts w:eastAsia="Times New Roman"/>
                  <w:lang w:val="en-US"/>
                </w:rPr>
                <w:t>substance,</w:t>
              </w:r>
            </w:ins>
            <w:r>
              <w:rPr>
                <w:rFonts w:eastAsia="Times New Roman"/>
                <w:lang w:val="en-US"/>
              </w:rPr>
              <w:t xml:space="preserve"> but no tests are 100% sensitive or specific for sensitivity to a particular substance. If, as is commonly the case, it is unclear whether the reaction is an allergy or an intolerance,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underlying physiological mechanism for a </w:t>
            </w:r>
            <w:del w:id="2248" w:author="Pivonka,Fran" w:date="2015-09-11T17:54:00Z">
              <w:r w:rsidDel="00E4232C">
                <w:rPr>
                  <w:rFonts w:eastAsia="Times New Roman"/>
                  <w:lang w:val="en-US"/>
                </w:rPr>
                <w:delText xml:space="preserve">Reaction </w:delText>
              </w:r>
            </w:del>
            <w:ins w:id="2249" w:author="Pivonka,Fran" w:date="2015-09-11T17:54:00Z">
              <w:r w:rsidR="00E4232C">
                <w:rPr>
                  <w:rFonts w:eastAsia="Times New Roman"/>
                  <w:lang w:val="en-US"/>
                </w:rPr>
                <w:t xml:space="preserve">reaction </w:t>
              </w:r>
            </w:ins>
            <w:del w:id="2250" w:author="Pivonka,Fran" w:date="2015-09-11T17:54:00Z">
              <w:r w:rsidDel="00E4232C">
                <w:rPr>
                  <w:rFonts w:eastAsia="Times New Roman"/>
                  <w:lang w:val="en-US"/>
                </w:rPr>
                <w:delText>Risk</w:delText>
              </w:r>
            </w:del>
            <w:ins w:id="2251" w:author="Pivonka,Fran" w:date="2015-09-11T17:54:00Z">
              <w:r w:rsidR="00E4232C">
                <w:rPr>
                  <w:rFonts w:eastAsia="Times New Roman"/>
                  <w:lang w:val="en-US"/>
                </w:rPr>
                <w:t>risk</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the identified </w:t>
            </w:r>
            <w:del w:id="2252" w:author="Pivonka,Fran" w:date="2015-09-11T17:54:00Z">
              <w:r w:rsidDel="00E4232C">
                <w:rPr>
                  <w:rFonts w:eastAsia="Times New Roman"/>
                  <w:lang w:val="en-US"/>
                </w:rPr>
                <w:delText>Substance</w:delText>
              </w:r>
            </w:del>
            <w:ins w:id="2253" w:author="Pivonka,Fran" w:date="2015-09-11T17:54: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w:t>
            </w:r>
            <w:del w:id="2254" w:author="Pivonka,Fran" w:date="2015-09-11T17:54:00Z">
              <w:r w:rsidDel="00E4232C">
                <w:rPr>
                  <w:rFonts w:eastAsia="Times New Roman"/>
                  <w:lang w:val="en-US"/>
                </w:rPr>
                <w:delText xml:space="preserve">Substance </w:delText>
              </w:r>
            </w:del>
            <w:ins w:id="2255" w:author="Pivonka,Fran" w:date="2015-09-11T17:54:00Z">
              <w:r w:rsidR="00E4232C">
                <w:rPr>
                  <w:rFonts w:eastAsia="Times New Roman"/>
                  <w:lang w:val="en-US"/>
                </w:rPr>
                <w:t xml:space="preserve">substance </w:t>
              </w:r>
            </w:ins>
            <w:r>
              <w:rPr>
                <w:rFonts w:eastAsia="Times New Roman"/>
                <w:lang w:val="en-US"/>
              </w:rPr>
              <w:t xml:space="preserve">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an identified </w:t>
            </w:r>
            <w:del w:id="2256" w:author="Pivonka,Fran" w:date="2015-09-11T17:54:00Z">
              <w:r w:rsidDel="00E4232C">
                <w:rPr>
                  <w:rFonts w:eastAsia="Times New Roman"/>
                  <w:lang w:val="en-US"/>
                </w:rPr>
                <w:delText>Substance</w:delText>
              </w:r>
            </w:del>
            <w:ins w:id="2257" w:author="Pivonka,Fran" w:date="2015-09-11T17:54: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narrative about the propensity for the </w:t>
            </w:r>
            <w:del w:id="2258" w:author="Pivonka,Fran" w:date="2015-09-11T17:55:00Z">
              <w:r w:rsidDel="00E4232C">
                <w:rPr>
                  <w:rFonts w:eastAsia="Times New Roman"/>
                  <w:lang w:val="en-US"/>
                </w:rPr>
                <w:delText xml:space="preserve">Adverse </w:delText>
              </w:r>
            </w:del>
            <w:ins w:id="2259" w:author="Pivonka,Fran" w:date="2015-09-11T17:55:00Z">
              <w:r w:rsidR="00E4232C">
                <w:rPr>
                  <w:rFonts w:eastAsia="Times New Roman"/>
                  <w:lang w:val="en-US"/>
                </w:rPr>
                <w:t xml:space="preserve">adverse </w:t>
              </w:r>
            </w:ins>
            <w:del w:id="2260" w:author="Pivonka,Fran" w:date="2015-09-11T17:55:00Z">
              <w:r w:rsidDel="00E4232C">
                <w:rPr>
                  <w:rFonts w:eastAsia="Times New Roman"/>
                  <w:lang w:val="en-US"/>
                </w:rPr>
                <w:delText>Reaction</w:delText>
              </w:r>
            </w:del>
            <w:ins w:id="2261" w:author="Pivonka,Fran" w:date="2015-09-11T17:55:00Z">
              <w:r w:rsidR="00E4232C">
                <w:rPr>
                  <w:rFonts w:eastAsia="Times New Roman"/>
                  <w:lang w:val="en-US"/>
                </w:rPr>
                <w:t>reaction</w:t>
              </w:r>
            </w:ins>
            <w:r>
              <w:rPr>
                <w:rFonts w:eastAsia="Times New Roman"/>
                <w:lang w:val="en-US"/>
              </w:rPr>
              <w: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w:t>
            </w:r>
            <w:del w:id="2262" w:author="Pivonka,Fran" w:date="2015-09-11T17:55:00Z">
              <w:r w:rsidDel="00E4232C">
                <w:rPr>
                  <w:rFonts w:eastAsia="Times New Roman"/>
                  <w:lang w:val="en-US"/>
                </w:rPr>
                <w:delText xml:space="preserve">Seriousness </w:delText>
              </w:r>
            </w:del>
            <w:ins w:id="2263" w:author="Pivonka,Fran" w:date="2015-09-11T17:55:00Z">
              <w:r w:rsidR="00E4232C">
                <w:rPr>
                  <w:rFonts w:eastAsia="Times New Roman"/>
                  <w:lang w:val="en-US"/>
                </w:rPr>
                <w:t xml:space="preserve">seriousness </w:t>
              </w:r>
            </w:ins>
            <w:r>
              <w:rPr>
                <w:rFonts w:eastAsia="Times New Roman"/>
                <w:lang w:val="en-US"/>
              </w:rPr>
              <w:t xml:space="preserve">of 'High Risk'; and instructions related to future exposure or administration of the </w:t>
            </w:r>
            <w:del w:id="2264" w:author="Pivonka,Fran" w:date="2015-09-11T17:55:00Z">
              <w:r w:rsidDel="00E4232C">
                <w:rPr>
                  <w:rFonts w:eastAsia="Times New Roman"/>
                  <w:lang w:val="en-US"/>
                </w:rPr>
                <w:delText>Substance</w:delText>
              </w:r>
            </w:del>
            <w:ins w:id="2265" w:author="Pivonka,Fran" w:date="2015-09-11T17:55:00Z">
              <w:r w:rsidR="00E4232C">
                <w:rPr>
                  <w:rFonts w:eastAsia="Times New Roman"/>
                  <w:lang w:val="en-US"/>
                </w:rPr>
                <w:t>substance</w:t>
              </w:r>
            </w:ins>
            <w:r>
              <w:rPr>
                <w:rFonts w:eastAsia="Times New Roman"/>
                <w:lang w:val="en-US"/>
              </w:rPr>
              <w:t xml:space="preserv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Adverse </w:t>
            </w:r>
            <w:del w:id="2266" w:author="Pivonka,Fran" w:date="2015-09-11T17:56:00Z">
              <w:r w:rsidDel="00E4232C">
                <w:rPr>
                  <w:rFonts w:eastAsia="Times New Roman"/>
                  <w:lang w:val="en-US"/>
                </w:rPr>
                <w:delText xml:space="preserve">Reaction </w:delText>
              </w:r>
            </w:del>
            <w:ins w:id="2267" w:author="Pivonka,Fran" w:date="2015-09-11T17:56:00Z">
              <w:r w:rsidR="00E4232C">
                <w:rPr>
                  <w:rFonts w:eastAsia="Times New Roman"/>
                  <w:lang w:val="en-US"/>
                </w:rPr>
                <w:t xml:space="preserve">reaction </w:t>
              </w:r>
            </w:ins>
            <w:del w:id="2268" w:author="Pivonka,Fran" w:date="2015-09-11T17:56:00Z">
              <w:r w:rsidDel="00E4232C">
                <w:rPr>
                  <w:rFonts w:eastAsia="Times New Roman"/>
                  <w:lang w:val="en-US"/>
                </w:rPr>
                <w:delText xml:space="preserve">Events </w:delText>
              </w:r>
            </w:del>
            <w:ins w:id="2269" w:author="Pivonka,Fran" w:date="2015-09-11T17:56:00Z">
              <w:r w:rsidR="00E4232C">
                <w:rPr>
                  <w:rFonts w:eastAsia="Times New Roman"/>
                  <w:lang w:val="en-US"/>
                </w:rPr>
                <w:t xml:space="preserve">events </w:t>
              </w:r>
            </w:ins>
            <w:r>
              <w:rPr>
                <w:rFonts w:eastAsia="Times New Roman"/>
                <w:lang w:val="en-US"/>
              </w:rPr>
              <w:t>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each </w:t>
            </w:r>
            <w:del w:id="2270" w:author="Pivonka,Fran" w:date="2015-09-11T17:56:00Z">
              <w:r w:rsidDel="00E4232C">
                <w:rPr>
                  <w:rFonts w:eastAsia="Times New Roman"/>
                  <w:lang w:val="en-US"/>
                </w:rPr>
                <w:delText xml:space="preserve">Adverse </w:delText>
              </w:r>
            </w:del>
            <w:ins w:id="2271" w:author="Pivonka,Fran" w:date="2015-09-11T17:56:00Z">
              <w:r w:rsidR="00E4232C">
                <w:rPr>
                  <w:rFonts w:eastAsia="Times New Roman"/>
                  <w:lang w:val="en-US"/>
                </w:rPr>
                <w:t xml:space="preserve">adverse </w:t>
              </w:r>
            </w:ins>
            <w:del w:id="2272" w:author="Pivonka,Fran" w:date="2015-09-11T17:57:00Z">
              <w:r w:rsidDel="00E4232C">
                <w:rPr>
                  <w:rFonts w:eastAsia="Times New Roman"/>
                  <w:lang w:val="en-US"/>
                </w:rPr>
                <w:delText xml:space="preserve">Reaction </w:delText>
              </w:r>
            </w:del>
            <w:ins w:id="2273" w:author="Pivonka,Fran" w:date="2015-09-11T17:57:00Z">
              <w:r w:rsidR="00E4232C">
                <w:rPr>
                  <w:rFonts w:eastAsia="Times New Roman"/>
                  <w:lang w:val="en-US"/>
                </w:rPr>
                <w:t xml:space="preserve">reaction </w:t>
              </w:r>
            </w:ins>
            <w:r>
              <w:rPr>
                <w:rFonts w:eastAsia="Times New Roman"/>
                <w:lang w:val="en-US"/>
              </w:rPr>
              <w:t>E</w:t>
            </w:r>
            <w:ins w:id="2274" w:author="Pivonka,Fran" w:date="2015-09-11T17:57:00Z">
              <w:r w:rsidR="00E4232C">
                <w:rPr>
                  <w:rFonts w:eastAsia="Times New Roman"/>
                  <w:lang w:val="en-US"/>
                </w:rPr>
                <w:t>e</w:t>
              </w:r>
            </w:ins>
            <w:r>
              <w:rPr>
                <w:rFonts w:eastAsia="Times New Roman"/>
                <w:lang w:val="en-US"/>
              </w:rPr>
              <w:t xml:space="preserve">vent linked to exposure to the identified </w:t>
            </w:r>
            <w:del w:id="2275" w:author="Pivonka,Fran" w:date="2015-09-11T17:57:00Z">
              <w:r w:rsidDel="00E4232C">
                <w:rPr>
                  <w:rFonts w:eastAsia="Times New Roman"/>
                  <w:lang w:val="en-US"/>
                </w:rPr>
                <w:delText>Substance</w:delText>
              </w:r>
            </w:del>
            <w:ins w:id="2276" w:author="Pivonka,Fran" w:date="2015-09-11T17:57: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w:t>
            </w:r>
            <w:r>
              <w:rPr>
                <w:rFonts w:eastAsia="Times New Roman"/>
                <w:lang w:val="en-US"/>
              </w:rPr>
              <w:lastRenderedPageBreak/>
              <w:t xml:space="preserve">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277" w:author="Pivonka,Fran" w:date="2015-09-11T17:57:00Z">
              <w:r w:rsidDel="00E4232C">
                <w:rPr>
                  <w:rFonts w:eastAsia="Times New Roman"/>
                  <w:lang w:val="en-US"/>
                </w:rPr>
                <w:delText xml:space="preserve">Specific </w:delText>
              </w:r>
            </w:del>
            <w:ins w:id="2278" w:author="Pivonka,Fran" w:date="2015-09-11T17:57:00Z">
              <w:r w:rsidR="00E4232C">
                <w:rPr>
                  <w:rFonts w:eastAsia="Times New Roman"/>
                  <w:lang w:val="en-US"/>
                </w:rPr>
                <w:t xml:space="preserve">specific </w:t>
              </w:r>
            </w:ins>
            <w:del w:id="2279" w:author="Pivonka,Fran" w:date="2015-09-11T17:57:00Z">
              <w:r w:rsidDel="00E4232C">
                <w:rPr>
                  <w:rFonts w:eastAsia="Times New Roman"/>
                  <w:lang w:val="en-US"/>
                </w:rPr>
                <w:delText xml:space="preserve">Substance </w:delText>
              </w:r>
            </w:del>
            <w:ins w:id="2280" w:author="Pivonka,Fran" w:date="2015-09-11T17:57:00Z">
              <w:r w:rsidR="00E4232C">
                <w:rPr>
                  <w:rFonts w:eastAsia="Times New Roman"/>
                  <w:lang w:val="en-US"/>
                </w:rPr>
                <w:t xml:space="preserve">substance </w:t>
              </w:r>
            </w:ins>
            <w:r>
              <w:rPr>
                <w:rFonts w:eastAsia="Times New Roman"/>
                <w:lang w:val="en-US"/>
              </w:rPr>
              <w:t xml:space="preserve">with a terminology capable of triggering decision support should be used wherever possible. The </w:t>
            </w:r>
            <w:del w:id="2281" w:author="Pivonka,Fran" w:date="2015-09-11T17:57:00Z">
              <w:r w:rsidDel="00E4232C">
                <w:rPr>
                  <w:rFonts w:eastAsia="Times New Roman"/>
                  <w:lang w:val="en-US"/>
                </w:rPr>
                <w:delText xml:space="preserve">Substance </w:delText>
              </w:r>
            </w:del>
            <w:ins w:id="2282" w:author="Pivonka,Fran" w:date="2015-09-11T17:57:00Z">
              <w:r w:rsidR="00E4232C">
                <w:rPr>
                  <w:rFonts w:eastAsia="Times New Roman"/>
                  <w:lang w:val="en-US"/>
                </w:rPr>
                <w:t xml:space="preserve">substance </w:t>
              </w:r>
            </w:ins>
            <w:r>
              <w:rPr>
                <w:rFonts w:eastAsia="Times New Roman"/>
                <w:lang w:val="en-US"/>
              </w:rPr>
              <w:t xml:space="preserve">field allows for the use of a specific substance or a group or class of substances, for example "Penicillins". The specific </w:t>
            </w:r>
            <w:del w:id="2283" w:author="Pivonka,Fran" w:date="2015-09-11T17:58:00Z">
              <w:r w:rsidDel="00E4232C">
                <w:rPr>
                  <w:rFonts w:eastAsia="Times New Roman"/>
                  <w:lang w:val="en-US"/>
                </w:rPr>
                <w:delText xml:space="preserve">Substance </w:delText>
              </w:r>
            </w:del>
            <w:ins w:id="2284" w:author="Pivonka,Fran" w:date="2015-09-11T17:58:00Z">
              <w:r w:rsidR="00E4232C">
                <w:rPr>
                  <w:rFonts w:eastAsia="Times New Roman"/>
                  <w:lang w:val="en-US"/>
                </w:rPr>
                <w:t xml:space="preserve">substance </w:t>
              </w:r>
            </w:ins>
            <w:r>
              <w:rPr>
                <w:rFonts w:eastAsia="Times New Roman"/>
                <w:lang w:val="en-US"/>
              </w:rPr>
              <w:t xml:space="preserve">field could be used for </w:t>
            </w:r>
            <w:del w:id="2285" w:author="Pivonka,Fran" w:date="2015-09-11T17:58:00Z">
              <w:r w:rsidDel="00E4232C">
                <w:rPr>
                  <w:rFonts w:eastAsia="Times New Roman"/>
                  <w:lang w:val="en-US"/>
                </w:rPr>
                <w:delText>Amoxycillin</w:delText>
              </w:r>
            </w:del>
            <w:ins w:id="2286" w:author="Pivonka,Fran" w:date="2015-09-11T17:58:00Z">
              <w:r w:rsidR="00E4232C">
                <w:rPr>
                  <w:rFonts w:eastAsia="Times New Roman"/>
                  <w:lang w:val="en-US"/>
                </w:rPr>
                <w:t>Amoxicillin</w:t>
              </w:r>
            </w:ins>
            <w:r>
              <w:rPr>
                <w:rFonts w:eastAsia="Times New Roman"/>
                <w:lang w:val="en-US"/>
              </w:rPr>
              <w:t xml:space="preserve">. Duplication is acceptable when a specific substance has been recorded in the </w:t>
            </w:r>
            <w:del w:id="2287" w:author="Pivonka,Fran" w:date="2015-09-11T17:58:00Z">
              <w:r w:rsidDel="00E4232C">
                <w:rPr>
                  <w:rFonts w:eastAsia="Times New Roman"/>
                  <w:lang w:val="en-US"/>
                </w:rPr>
                <w:delText xml:space="preserve">'Substance' </w:delText>
              </w:r>
            </w:del>
            <w:ins w:id="2288" w:author="Pivonka,Fran" w:date="2015-09-11T17:58:00Z">
              <w:r w:rsidR="00E4232C">
                <w:rPr>
                  <w:rFonts w:eastAsia="Times New Roman"/>
                  <w:lang w:val="en-US"/>
                </w:rPr>
                <w:t xml:space="preserve">substance </w:t>
              </w:r>
            </w:ins>
            <w:r>
              <w:rPr>
                <w:rFonts w:eastAsia="Times New Roman"/>
                <w:lang w:val="en-US"/>
              </w:rPr>
              <w:t xml:space="preserve">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w:t>
            </w:r>
            <w:del w:id="2289" w:author="Pivonka,Fran" w:date="2015-09-11T17:59:00Z">
              <w:r w:rsidDel="00E4232C">
                <w:rPr>
                  <w:rFonts w:eastAsia="Times New Roman"/>
                  <w:lang w:val="en-US"/>
                </w:rPr>
                <w:delText xml:space="preserve">Specific </w:delText>
              </w:r>
            </w:del>
            <w:ins w:id="2290" w:author="Pivonka,Fran" w:date="2015-09-11T17:59:00Z">
              <w:r w:rsidR="00E4232C">
                <w:rPr>
                  <w:rFonts w:eastAsia="Times New Roman"/>
                  <w:lang w:val="en-US"/>
                </w:rPr>
                <w:t xml:space="preserve">specific </w:t>
              </w:r>
            </w:ins>
            <w:del w:id="2291" w:author="Pivonka,Fran" w:date="2015-09-11T17:59:00Z">
              <w:r w:rsidDel="00E4232C">
                <w:rPr>
                  <w:rFonts w:eastAsia="Times New Roman"/>
                  <w:lang w:val="en-US"/>
                </w:rPr>
                <w:delText xml:space="preserve">Substance </w:delText>
              </w:r>
            </w:del>
            <w:ins w:id="2292" w:author="Pivonka,Fran" w:date="2015-09-11T17:59:00Z">
              <w:r w:rsidR="00E4232C">
                <w:rPr>
                  <w:rFonts w:eastAsia="Times New Roman"/>
                  <w:lang w:val="en-US"/>
                </w:rPr>
                <w:t xml:space="preserve">substance </w:t>
              </w:r>
            </w:ins>
            <w:r>
              <w:rPr>
                <w:rFonts w:eastAsia="Times New Roman"/>
                <w:lang w:val="en-US"/>
              </w:rPr>
              <w:t xml:space="preserve">was the cause of the </w:t>
            </w:r>
            <w:del w:id="2293" w:author="Pivonka,Fran" w:date="2015-09-11T17:59:00Z">
              <w:r w:rsidDel="00E4232C">
                <w:rPr>
                  <w:rFonts w:eastAsia="Times New Roman"/>
                  <w:lang w:val="en-US"/>
                </w:rPr>
                <w:delText xml:space="preserve">Manifestation </w:delText>
              </w:r>
            </w:del>
            <w:ins w:id="2294" w:author="Pivonka,Fran" w:date="2015-09-11T17:59:00Z">
              <w:r w:rsidR="00E4232C">
                <w:rPr>
                  <w:rFonts w:eastAsia="Times New Roman"/>
                  <w:lang w:val="en-US"/>
                </w:rPr>
                <w:t xml:space="preserve">manifestation </w:t>
              </w:r>
            </w:ins>
            <w:r>
              <w:rPr>
                <w:rFonts w:eastAsia="Times New Roman"/>
                <w:lang w:val="en-US"/>
              </w:rPr>
              <w:t xml:space="preserve">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w:t>
            </w:r>
            <w:del w:id="2295" w:author="Pivonka,Fran" w:date="2015-09-11T17:59:00Z">
              <w:r w:rsidDel="00E4232C">
                <w:rPr>
                  <w:rFonts w:eastAsia="Times New Roman"/>
                  <w:lang w:val="en-US"/>
                </w:rPr>
                <w:delText xml:space="preserve">Specific </w:delText>
              </w:r>
            </w:del>
            <w:ins w:id="2296" w:author="Pivonka,Fran" w:date="2015-09-11T17:59:00Z">
              <w:r w:rsidR="00E4232C">
                <w:rPr>
                  <w:rFonts w:eastAsia="Times New Roman"/>
                  <w:lang w:val="en-US"/>
                </w:rPr>
                <w:t xml:space="preserve">specific </w:t>
              </w:r>
            </w:ins>
            <w:del w:id="2297" w:author="Pivonka,Fran" w:date="2015-09-11T17:59:00Z">
              <w:r w:rsidDel="00E4232C">
                <w:rPr>
                  <w:rFonts w:eastAsia="Times New Roman"/>
                  <w:lang w:val="en-US"/>
                </w:rPr>
                <w:delText xml:space="preserve">Substance </w:delText>
              </w:r>
            </w:del>
            <w:ins w:id="2298" w:author="Pivonka,Fran" w:date="2015-09-11T17:59:00Z">
              <w:r w:rsidR="00E4232C">
                <w:rPr>
                  <w:rFonts w:eastAsia="Times New Roman"/>
                  <w:lang w:val="en-US"/>
                </w:rPr>
                <w:t xml:space="preserve">substance </w:t>
              </w:r>
            </w:ins>
            <w:r>
              <w:rPr>
                <w:rFonts w:eastAsia="Times New Roman"/>
                <w:lang w:val="en-US"/>
              </w:rPr>
              <w:t xml:space="preserve">was the cause of the </w:t>
            </w:r>
            <w:del w:id="2299" w:author="Pivonka,Fran" w:date="2015-09-11T17:59:00Z">
              <w:r w:rsidDel="00E4232C">
                <w:rPr>
                  <w:rFonts w:eastAsia="Times New Roman"/>
                  <w:lang w:val="en-US"/>
                </w:rPr>
                <w:delText xml:space="preserve">Manifestation </w:delText>
              </w:r>
            </w:del>
            <w:ins w:id="2300" w:author="Pivonka,Fran" w:date="2015-09-11T17:59:00Z">
              <w:r w:rsidR="00E4232C">
                <w:rPr>
                  <w:rFonts w:eastAsia="Times New Roman"/>
                  <w:lang w:val="en-US"/>
                </w:rPr>
                <w:t xml:space="preserve">manifestation </w:t>
              </w:r>
            </w:ins>
            <w:r>
              <w:rPr>
                <w:rFonts w:eastAsia="Times New Roman"/>
                <w:lang w:val="en-US"/>
              </w:rPr>
              <w:t xml:space="preserve">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the </w:t>
            </w:r>
            <w:del w:id="2301" w:author="Pivonka,Fran" w:date="2015-09-11T17:59:00Z">
              <w:r w:rsidDel="00E4232C">
                <w:rPr>
                  <w:rFonts w:eastAsia="Times New Roman"/>
                  <w:lang w:val="en-US"/>
                </w:rPr>
                <w:delText xml:space="preserve">Adverse </w:delText>
              </w:r>
            </w:del>
            <w:ins w:id="2302" w:author="Pivonka,Fran" w:date="2015-09-11T17:59:00Z">
              <w:r w:rsidR="00E4232C">
                <w:rPr>
                  <w:rFonts w:eastAsia="Times New Roman"/>
                  <w:lang w:val="en-US"/>
                </w:rPr>
                <w:t xml:space="preserve">adverse </w:t>
              </w:r>
            </w:ins>
            <w:del w:id="2303" w:author="Pivonka,Fran" w:date="2015-09-11T17:59:00Z">
              <w:r w:rsidDel="00E4232C">
                <w:rPr>
                  <w:rFonts w:eastAsia="Times New Roman"/>
                  <w:lang w:val="en-US"/>
                </w:rPr>
                <w:delText xml:space="preserve">Reaction </w:delText>
              </w:r>
            </w:del>
            <w:ins w:id="2304" w:author="Pivonka,Fran" w:date="2015-09-11T17:59:00Z">
              <w:r w:rsidR="00E4232C">
                <w:rPr>
                  <w:rFonts w:eastAsia="Times New Roman"/>
                  <w:lang w:val="en-US"/>
                </w:rPr>
                <w:t xml:space="preserve">reaction </w:t>
              </w:r>
            </w:ins>
            <w:del w:id="2305" w:author="Pivonka,Fran" w:date="2015-09-11T18:00:00Z">
              <w:r w:rsidDel="00E4232C">
                <w:rPr>
                  <w:rFonts w:eastAsia="Times New Roman"/>
                  <w:lang w:val="en-US"/>
                </w:rPr>
                <w:delText>Event</w:delText>
              </w:r>
            </w:del>
            <w:ins w:id="2306" w:author="Pivonka,Fran" w:date="2015-09-11T18:00:00Z">
              <w:r w:rsidR="00E4232C">
                <w:rPr>
                  <w:rFonts w:eastAsia="Times New Roman"/>
                  <w:lang w:val="en-US"/>
                </w:rPr>
                <w:t>event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w:t>
            </w:r>
            <w:del w:id="2307" w:author="Pivonka,Fran" w:date="2015-09-11T18:00:00Z">
              <w:r w:rsidDel="00E4232C">
                <w:rPr>
                  <w:rFonts w:eastAsia="Times New Roman"/>
                  <w:lang w:val="en-US"/>
                </w:rPr>
                <w:delText xml:space="preserve">Manifestation </w:delText>
              </w:r>
            </w:del>
            <w:ins w:id="2308" w:author="Pivonka,Fran" w:date="2015-09-11T18:00:00Z">
              <w:r w:rsidR="00E4232C">
                <w:rPr>
                  <w:rFonts w:eastAsia="Times New Roman"/>
                  <w:lang w:val="en-US"/>
                </w:rPr>
                <w:t xml:space="preserve">manifestation </w:t>
              </w:r>
            </w:ins>
            <w:r>
              <w:rPr>
                <w:rFonts w:eastAsia="Times New Roman"/>
                <w:lang w:val="en-US"/>
              </w:rPr>
              <w:t xml:space="preserve">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an </w:t>
            </w:r>
            <w:del w:id="2309" w:author="Pivonka,Fran" w:date="2015-09-11T18:00:00Z">
              <w:r w:rsidDel="00E4232C">
                <w:rPr>
                  <w:rFonts w:eastAsia="Times New Roman"/>
                  <w:lang w:val="en-US"/>
                </w:rPr>
                <w:delText xml:space="preserve">Adverse </w:delText>
              </w:r>
            </w:del>
            <w:ins w:id="2310" w:author="Pivonka,Fran" w:date="2015-09-11T18:00:00Z">
              <w:r w:rsidR="00E4232C">
                <w:rPr>
                  <w:rFonts w:eastAsia="Times New Roman"/>
                  <w:lang w:val="en-US"/>
                </w:rPr>
                <w:t xml:space="preserve">adverse </w:t>
              </w:r>
            </w:ins>
            <w:del w:id="2311" w:author="Pivonka,Fran" w:date="2015-09-11T18:00:00Z">
              <w:r w:rsidDel="00E4232C">
                <w:rPr>
                  <w:rFonts w:eastAsia="Times New Roman"/>
                  <w:lang w:val="en-US"/>
                </w:rPr>
                <w:delText xml:space="preserve">Reaction </w:delText>
              </w:r>
            </w:del>
            <w:ins w:id="2312" w:author="Pivonka,Fran" w:date="2015-09-11T18:00:00Z">
              <w:r w:rsidR="00E4232C">
                <w:rPr>
                  <w:rFonts w:eastAsia="Times New Roman"/>
                  <w:lang w:val="en-US"/>
                </w:rPr>
                <w:t xml:space="preserve">reaction </w:t>
              </w:r>
            </w:ins>
            <w:del w:id="2313" w:author="Pivonka,Fran" w:date="2015-09-11T18:00:00Z">
              <w:r w:rsidDel="00E4232C">
                <w:rPr>
                  <w:rFonts w:eastAsia="Times New Roman"/>
                  <w:lang w:val="en-US"/>
                </w:rPr>
                <w:delText>Event</w:delText>
              </w:r>
            </w:del>
            <w:ins w:id="2314" w:author="Pivonka,Fran" w:date="2015-09-11T18:00:00Z">
              <w:r w:rsidR="00E4232C">
                <w:rPr>
                  <w:rFonts w:eastAsia="Times New Roman"/>
                  <w:lang w:val="en-US"/>
                </w:rPr>
                <w:t>event</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about the </w:t>
            </w:r>
            <w:del w:id="2315" w:author="Pivonka,Fran" w:date="2015-09-11T18:00:00Z">
              <w:r w:rsidDel="00E4232C">
                <w:rPr>
                  <w:rFonts w:eastAsia="Times New Roman"/>
                  <w:lang w:val="en-US"/>
                </w:rPr>
                <w:delText xml:space="preserve">Reaction </w:delText>
              </w:r>
            </w:del>
            <w:ins w:id="2316" w:author="Pivonka,Fran" w:date="2015-09-11T18:00:00Z">
              <w:r w:rsidR="00E4232C">
                <w:rPr>
                  <w:rFonts w:eastAsia="Times New Roman"/>
                  <w:lang w:val="en-US"/>
                </w:rPr>
                <w:t xml:space="preserve">reaction </w:t>
              </w:r>
            </w:ins>
            <w:r>
              <w:rPr>
                <w:rFonts w:eastAsia="Times New Roman"/>
                <w:lang w:val="en-US"/>
              </w:rPr>
              <w:t>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317" w:author="Pivonka,Fran" w:date="2015-09-11T18:01:00Z">
              <w:r w:rsidDel="001000A6">
                <w:rPr>
                  <w:rFonts w:eastAsia="Times New Roman"/>
                  <w:lang w:val="en-US"/>
                </w:rPr>
                <w:delText xml:space="preserve">Route </w:delText>
              </w:r>
            </w:del>
            <w:ins w:id="2318" w:author="Pivonka,Fran" w:date="2015-09-11T18:01:00Z">
              <w:r w:rsidR="001000A6">
                <w:rPr>
                  <w:rFonts w:eastAsia="Times New Roman"/>
                  <w:lang w:val="en-US"/>
                </w:rPr>
                <w:t xml:space="preserve">route </w:t>
              </w:r>
            </w:ins>
            <w:r>
              <w:rPr>
                <w:rFonts w:eastAsia="Times New Roman"/>
                <w:lang w:val="en-US"/>
              </w:rPr>
              <w:t xml:space="preserve">of </w:t>
            </w:r>
            <w:del w:id="2319" w:author="Pivonka,Fran" w:date="2015-09-11T18:01:00Z">
              <w:r w:rsidDel="001000A6">
                <w:rPr>
                  <w:rFonts w:eastAsia="Times New Roman"/>
                  <w:lang w:val="en-US"/>
                </w:rPr>
                <w:delText xml:space="preserve">Exposure </w:delText>
              </w:r>
            </w:del>
            <w:ins w:id="2320" w:author="Pivonka,Fran" w:date="2015-09-11T18:01:00Z">
              <w:r w:rsidR="001000A6">
                <w:rPr>
                  <w:rFonts w:eastAsia="Times New Roman"/>
                  <w:lang w:val="en-US"/>
                </w:rPr>
                <w:t xml:space="preserve">exposure </w:t>
              </w:r>
            </w:ins>
            <w:r>
              <w:rPr>
                <w:rFonts w:eastAsia="Times New Roman"/>
                <w:lang w:val="en-US"/>
              </w:rPr>
              <w:t>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about the </w:t>
            </w:r>
            <w:del w:id="2321" w:author="Pivonka,Fran" w:date="2015-09-11T18:02:00Z">
              <w:r w:rsidDel="001000A6">
                <w:rPr>
                  <w:rFonts w:eastAsia="Times New Roman"/>
                  <w:lang w:val="en-US"/>
                </w:rPr>
                <w:delText xml:space="preserve">Adverse </w:delText>
              </w:r>
            </w:del>
            <w:ins w:id="2322" w:author="Pivonka,Fran" w:date="2015-09-11T18:02:00Z">
              <w:r w:rsidR="001000A6">
                <w:rPr>
                  <w:rFonts w:eastAsia="Times New Roman"/>
                  <w:lang w:val="en-US"/>
                </w:rPr>
                <w:t xml:space="preserve">adverse </w:t>
              </w:r>
            </w:ins>
            <w:del w:id="2323" w:author="Pivonka,Fran" w:date="2015-09-11T18:02:00Z">
              <w:r w:rsidDel="001000A6">
                <w:rPr>
                  <w:rFonts w:eastAsia="Times New Roman"/>
                  <w:lang w:val="en-US"/>
                </w:rPr>
                <w:delText xml:space="preserve">Reaction </w:delText>
              </w:r>
            </w:del>
            <w:ins w:id="2324" w:author="Pivonka,Fran" w:date="2015-09-11T18:02:00Z">
              <w:r w:rsidR="001000A6">
                <w:rPr>
                  <w:rFonts w:eastAsia="Times New Roman"/>
                  <w:lang w:val="en-US"/>
                </w:rPr>
                <w:t xml:space="preserve">reaction </w:t>
              </w:r>
            </w:ins>
            <w:r>
              <w:rPr>
                <w:rFonts w:eastAsia="Times New Roman"/>
                <w:lang w:val="en-US"/>
              </w:rPr>
              <w:t>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w:t>
            </w:r>
            <w:del w:id="2325" w:author="Pivonka,Fran" w:date="2015-09-11T18:02:00Z">
              <w:r w:rsidDel="001000A6">
                <w:rPr>
                  <w:rFonts w:eastAsia="Times New Roman"/>
                  <w:lang w:val="en-US"/>
                </w:rPr>
                <w:delText xml:space="preserve">processed </w:delText>
              </w:r>
            </w:del>
            <w:ins w:id="2326" w:author="Pivonka,Fran" w:date="2015-09-11T18:02:00Z">
              <w:r w:rsidR="001000A6">
                <w:rPr>
                  <w:rFonts w:eastAsia="Times New Roman"/>
                  <w:lang w:val="en-US"/>
                </w:rPr>
                <w:t xml:space="preserve">processes </w:t>
              </w:r>
            </w:ins>
            <w:r>
              <w:rPr>
                <w:rFonts w:eastAsia="Times New Roman"/>
                <w:lang w:val="en-US"/>
              </w:rPr>
              <w:t xml:space="preserve">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27" w:author="Pivonka,Fran" w:date="2015-09-11T18:03:00Z">
              <w:r w:rsidDel="001000A6">
                <w:rPr>
                  <w:rFonts w:eastAsia="Times New Roman"/>
                  <w:lang w:val="en-US"/>
                </w:rPr>
                <w:delText>now just</w:delText>
              </w:r>
            </w:del>
            <w:ins w:id="2328"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clinicians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29" w:author="Pivonka,Fran" w:date="2015-09-11T18:03:00Z">
              <w:r w:rsidDel="001000A6">
                <w:rPr>
                  <w:rFonts w:eastAsia="Times New Roman"/>
                  <w:lang w:val="en-US"/>
                </w:rPr>
                <w:delText>now just</w:delText>
              </w:r>
            </w:del>
            <w:ins w:id="2330"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w:t>
            </w:r>
            <w:del w:id="2331" w:author="Pivonka,Fran" w:date="2015-09-11T18:03:00Z">
              <w:r w:rsidDel="001000A6">
                <w:rPr>
                  <w:rFonts w:eastAsia="Times New Roman"/>
                  <w:lang w:val="en-US"/>
                </w:rPr>
                <w:delText>r</w:delText>
              </w:r>
            </w:del>
            <w:r>
              <w:rPr>
                <w:rFonts w:eastAsia="Times New Roman"/>
                <w:lang w:val="en-US"/>
              </w:rPr>
              <w:t>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w:t>
            </w:r>
            <w:r>
              <w:rPr>
                <w:rFonts w:eastAsia="Times New Roman"/>
                <w:lang w:val="en-US"/>
              </w:rPr>
              <w:lastRenderedPageBreak/>
              <w:t xml:space="preserve">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Read the relationship as "this plan" [relatedPlan.code] "relatedPlan.plan". E.g. This plan includes Plan B</w:t>
            </w:r>
            <w:ins w:id="2332" w:author="Pivonka,Fran" w:date="2015-09-11T18:05:00Z">
              <w:r w:rsidR="001000A6">
                <w:rPr>
                  <w:rFonts w:eastAsia="Times New Roman"/>
                  <w:lang w:val="en-US"/>
                </w:rPr>
                <w:t>.</w:t>
              </w:r>
            </w:ins>
            <w:r>
              <w:rPr>
                <w:rFonts w:eastAsia="Times New Roman"/>
                <w:lang w:val="en-US"/>
              </w:rPr>
              <w:t xml:space="preserve">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w:t>
            </w:r>
            <w:del w:id="2333" w:author="Pivonka,Fran" w:date="2015-09-11T18:06:00Z">
              <w:r w:rsidDel="001000A6">
                <w:rPr>
                  <w:rFonts w:eastAsia="Times New Roman"/>
                  <w:lang w:val="en-US"/>
                </w:rPr>
                <w:delText>Practitioner</w:delText>
              </w:r>
            </w:del>
            <w:ins w:id="2334" w:author="Pivonka,Fran" w:date="2015-09-11T18:06:00Z">
              <w:r w:rsidR="001000A6">
                <w:rPr>
                  <w:rFonts w:eastAsia="Times New Roman"/>
                  <w:lang w:val="en-US"/>
                </w:rPr>
                <w:t>practitioner</w:t>
              </w:r>
            </w:ins>
            <w:r>
              <w:rPr>
                <w:rFonts w:eastAsia="Times New Roman"/>
                <w:lang w:val="en-US"/>
              </w:rPr>
              <w:t xml:space="preserve">.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of carrying out the </w:t>
            </w:r>
            <w:del w:id="2335" w:author="Pivonka,Fran" w:date="2015-09-11T18:07:00Z">
              <w:r w:rsidDel="001000A6">
                <w:rPr>
                  <w:rFonts w:eastAsia="Times New Roman"/>
                  <w:lang w:val="en-US"/>
                </w:rPr>
                <w:delText xml:space="preserve">Care </w:delText>
              </w:r>
            </w:del>
            <w:ins w:id="2336" w:author="Pivonka,Fran" w:date="2015-09-11T18:07:00Z">
              <w:r w:rsidR="001000A6">
                <w:rPr>
                  <w:rFonts w:eastAsia="Times New Roman"/>
                  <w:lang w:val="en-US"/>
                </w:rPr>
                <w:t xml:space="preserve">care </w:t>
              </w:r>
            </w:ins>
            <w:del w:id="2337" w:author="Pivonka,Fran" w:date="2015-09-11T18:07:00Z">
              <w:r w:rsidDel="001000A6">
                <w:rPr>
                  <w:rFonts w:eastAsia="Times New Roman"/>
                  <w:lang w:val="en-US"/>
                </w:rPr>
                <w:delText>Plan</w:delText>
              </w:r>
            </w:del>
            <w:ins w:id="2338" w:author="Pivonka,Fran" w:date="2015-09-11T18:07:00Z">
              <w:r w:rsidR="001000A6">
                <w:rPr>
                  <w:rFonts w:eastAsia="Times New Roman"/>
                  <w:lang w:val="en-US"/>
                </w:rPr>
                <w:t>plan</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w:t>
            </w:r>
            <w:ins w:id="2339" w:author="Pivonka,Fran" w:date="2015-09-11T18:07:00Z">
              <w:r w:rsidR="001000A6">
                <w:rPr>
                  <w:rFonts w:eastAsia="Times New Roman"/>
                  <w:lang w:val="en-US"/>
                </w:rPr>
                <w:t xml:space="preserve"> and</w:t>
              </w:r>
            </w:ins>
            <w:del w:id="2340" w:author="Pivonka,Fran" w:date="2015-09-11T18:07:00Z">
              <w:r w:rsidDel="001000A6">
                <w:rPr>
                  <w:rFonts w:eastAsia="Times New Roman"/>
                  <w:lang w:val="en-US"/>
                </w:rPr>
                <w:delText>,</w:delText>
              </w:r>
            </w:del>
            <w:r>
              <w:rPr>
                <w:rFonts w:eastAsia="Times New Roman"/>
                <w:lang w:val="en-US"/>
              </w:rPr>
              <w:t xml:space="preserve">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sidRPr="0003370F">
              <w:rPr>
                <w:rFonts w:eastAsia="Times New Roman"/>
                <w:b/>
                <w:bCs/>
                <w:lang w:val="en-US"/>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matching performed to </w:t>
            </w:r>
            <w:proofErr w:type="gramStart"/>
            <w:r>
              <w:rPr>
                <w:rFonts w:eastAsia="Times New Roman"/>
                <w:lang w:val="en-US"/>
              </w:rPr>
              <w:t>planned</w:t>
            </w:r>
            <w:proofErr w:type="gramEnd"/>
            <w:r>
              <w:rPr>
                <w:rFonts w:eastAsia="Times New Roman"/>
                <w:lang w:val="en-US"/>
              </w:rPr>
              <w:t xml:space="preserve">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w:t>
            </w:r>
            <w:del w:id="2341" w:author="Pivonka,Fran" w:date="2015-09-11T20:15:00Z">
              <w:r w:rsidDel="0003370F">
                <w:rPr>
                  <w:rFonts w:eastAsia="Times New Roman"/>
                  <w:lang w:val="en-US"/>
                </w:rPr>
                <w:delText>prohylaxis</w:delText>
              </w:r>
            </w:del>
            <w:ins w:id="2342" w:author="Pivonka,Fran" w:date="2015-09-11T20:15:00Z">
              <w:r w:rsidR="0003370F">
                <w:rPr>
                  <w:rFonts w:eastAsia="Times New Roman"/>
                  <w:lang w:val="en-US"/>
                </w:rPr>
                <w:t>prophylaxis</w:t>
              </w:r>
            </w:ins>
            <w:r>
              <w:rPr>
                <w:rFonts w:eastAsia="Times New Roman"/>
                <w:lang w:val="en-US"/>
              </w:rPr>
              <w:t xml:space="preserve">,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aspects of </w:t>
            </w:r>
            <w:del w:id="2343" w:author="Pivonka,Fran" w:date="2015-09-11T20:16:00Z">
              <w:r w:rsidDel="0003370F">
                <w:rPr>
                  <w:rFonts w:eastAsia="Times New Roman"/>
                  <w:lang w:val="en-US"/>
                </w:rPr>
                <w:delText xml:space="preserve">Status </w:delText>
              </w:r>
            </w:del>
            <w:ins w:id="2344" w:author="Pivonka,Fran" w:date="2015-09-11T20:16:00Z">
              <w:r w:rsidR="0003370F">
                <w:rPr>
                  <w:rFonts w:eastAsia="Times New Roman"/>
                  <w:lang w:val="en-US"/>
                </w:rPr>
                <w:t xml:space="preserve">status </w:t>
              </w:r>
            </w:ins>
            <w:r>
              <w:rPr>
                <w:rFonts w:eastAsia="Times New Roman"/>
                <w:lang w:val="en-US"/>
              </w:rPr>
              <w:t xml:space="preserve">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not be present </w:t>
            </w:r>
            <w:del w:id="2345" w:author="Pivonka,Fran" w:date="2015-09-11T20:17:00Z">
              <w:r w:rsidDel="0003370F">
                <w:rPr>
                  <w:rFonts w:eastAsia="Times New Roman"/>
                  <w:lang w:val="en-US"/>
                </w:rPr>
                <w:delText xml:space="preserve">it </w:delText>
              </w:r>
            </w:del>
            <w:ins w:id="2346" w:author="Pivonka,Fran" w:date="2015-09-11T20:17:00Z">
              <w:r w:rsidR="0003370F">
                <w:rPr>
                  <w:rFonts w:eastAsia="Times New Roman"/>
                  <w:lang w:val="en-US"/>
                </w:rPr>
                <w:t xml:space="preserve">if </w:t>
              </w:r>
            </w:ins>
            <w:r>
              <w:rPr>
                <w:rFonts w:eastAsia="Times New Roman"/>
                <w:lang w:val="en-US"/>
              </w:rPr>
              <w:t xml:space="preserve">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reference a specific clinical location or may </w:t>
            </w:r>
            <w:del w:id="2347" w:author="Pivonka,Fran" w:date="2015-09-11T20:18:00Z">
              <w:r w:rsidDel="00AD3FE1">
                <w:rPr>
                  <w:rFonts w:eastAsia="Times New Roman"/>
                  <w:lang w:val="en-US"/>
                </w:rPr>
                <w:delText xml:space="preserve">just </w:delText>
              </w:r>
            </w:del>
            <w:r>
              <w:rPr>
                <w:rFonts w:eastAsia="Times New Roman"/>
                <w:lang w:val="en-US"/>
              </w:rPr>
              <w:t>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product supplied or administered as part of a care 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quantity expected to be supplied, </w:t>
            </w:r>
            <w:del w:id="2348" w:author="Pivonka,Fran" w:date="2015-09-11T20:19:00Z">
              <w:r w:rsidDel="00AD3FE1">
                <w:rPr>
                  <w:rFonts w:eastAsia="Times New Roman"/>
                  <w:lang w:val="en-US"/>
                </w:rPr>
                <w:delText>addministered</w:delText>
              </w:r>
            </w:del>
            <w:ins w:id="2349" w:author="Pivonka,Fran" w:date="2015-09-11T20:19:00Z">
              <w:r w:rsidR="00AD3FE1">
                <w:rPr>
                  <w:rFonts w:eastAsia="Times New Roman"/>
                  <w:lang w:val="en-US"/>
                </w:rPr>
                <w:t>administered</w:t>
              </w:r>
            </w:ins>
            <w:r>
              <w:rPr>
                <w:rFonts w:eastAsia="Times New Roman"/>
                <w:lang w:val="en-US"/>
              </w:rPr>
              <w:t xml:space="preserve">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351"/>
        <w:tblGridChange w:id="2350">
          <w:tblGrid>
            <w:gridCol w:w="4009"/>
            <w:gridCol w:w="5351"/>
          </w:tblGrid>
        </w:tblGridChange>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rsidTr="00B4512D">
        <w:tblPrEx>
          <w:tblW w:w="0" w:type="auto"/>
          <w:tblCellSpacing w:w="15" w:type="dxa"/>
          <w:tblCellMar>
            <w:top w:w="15" w:type="dxa"/>
            <w:left w:w="15" w:type="dxa"/>
            <w:bottom w:w="15" w:type="dxa"/>
            <w:right w:w="15" w:type="dxa"/>
          </w:tblCellMar>
          <w:tblPrExChange w:id="2351" w:author="Grahame Grieve" w:date="2015-09-16T20:23:00Z">
            <w:tblPrEx>
              <w:tblW w:w="0" w:type="auto"/>
              <w:tblCellSpacing w:w="15" w:type="dxa"/>
              <w:tblCellMar>
                <w:top w:w="15" w:type="dxa"/>
                <w:left w:w="15" w:type="dxa"/>
                <w:bottom w:w="15" w:type="dxa"/>
                <w:right w:w="15" w:type="dxa"/>
              </w:tblCellMar>
            </w:tblPrEx>
          </w:tblPrExChange>
        </w:tblPrEx>
        <w:trPr>
          <w:divId w:val="1845052625"/>
          <w:trHeight w:val="669"/>
          <w:tblCellSpacing w:w="15" w:type="dxa"/>
          <w:trPrChange w:id="2352" w:author="Grahame Grieve" w:date="2015-09-16T20:23:00Z">
            <w:trPr>
              <w:divId w:val="1845052625"/>
              <w:tblCellSpacing w:w="15" w:type="dxa"/>
            </w:trPr>
          </w:trPrChange>
        </w:trPr>
        <w:tc>
          <w:tcPr>
            <w:tcW w:w="0" w:type="auto"/>
            <w:vAlign w:val="center"/>
            <w:hideMark/>
            <w:tcPrChange w:id="2353" w:author="Grahame Grieve" w:date="2015-09-16T20:23:00Z">
              <w:tcPr>
                <w:tcW w:w="0" w:type="auto"/>
                <w:vAlign w:val="center"/>
                <w:hideMark/>
              </w:tcPr>
            </w:tcPrChange>
          </w:tcPr>
          <w:p w:rsidR="00D67926" w:rsidRDefault="008D6FB8">
            <w:pPr>
              <w:rPr>
                <w:rFonts w:eastAsia="Times New Roman"/>
                <w:lang w:val="en-US"/>
              </w:rPr>
            </w:pPr>
            <w:r>
              <w:rPr>
                <w:rFonts w:eastAsia="Times New Roman"/>
                <w:lang w:val="en-US"/>
              </w:rPr>
              <w:t>Definition</w:t>
            </w:r>
          </w:p>
        </w:tc>
        <w:tc>
          <w:tcPr>
            <w:tcW w:w="0" w:type="auto"/>
            <w:vAlign w:val="center"/>
            <w:hideMark/>
            <w:tcPrChange w:id="2354" w:author="Grahame Grieve" w:date="2015-09-16T20:23:00Z">
              <w:tcPr>
                <w:tcW w:w="0" w:type="auto"/>
                <w:vAlign w:val="center"/>
                <w:hideMark/>
              </w:tcPr>
            </w:tcPrChange>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Pr="00B4512D" w:rsidRDefault="008D6FB8">
            <w:pPr>
              <w:rPr>
                <w:rFonts w:eastAsia="Times New Roman"/>
                <w:highlight w:val="red"/>
                <w:lang w:val="en-US"/>
                <w:rPrChange w:id="2355" w:author="Grahame Grieve" w:date="2015-09-16T20:23:00Z">
                  <w:rPr>
                    <w:rFonts w:eastAsia="Times New Roman"/>
                    <w:lang w:val="en-US"/>
                  </w:rPr>
                </w:rPrChange>
              </w:rPr>
            </w:pPr>
            <w:r w:rsidRPr="00B4512D">
              <w:rPr>
                <w:rFonts w:eastAsia="Times New Roman"/>
                <w:b/>
                <w:bCs/>
                <w:highlight w:val="red"/>
                <w:lang w:val="en-US"/>
                <w:rPrChange w:id="2356" w:author="Grahame Grieve" w:date="2015-09-16T20:23:00Z">
                  <w:rPr>
                    <w:rFonts w:eastAsia="Times New Roman"/>
                    <w:b/>
                    <w:bCs/>
                    <w:lang w:val="en-US"/>
                  </w:rPr>
                </w:rPrChange>
              </w:rPr>
              <w:t>ClinicalImpression.previous</w:t>
            </w:r>
          </w:p>
        </w:tc>
        <w:tc>
          <w:tcPr>
            <w:tcW w:w="0" w:type="auto"/>
            <w:vAlign w:val="center"/>
            <w:hideMark/>
          </w:tcPr>
          <w:p w:rsidR="00D67926" w:rsidRPr="00B4512D" w:rsidRDefault="00D67926">
            <w:pPr>
              <w:rPr>
                <w:rFonts w:eastAsia="Times New Roman"/>
                <w:highlight w:val="red"/>
                <w:lang w:val="en-US"/>
                <w:rPrChange w:id="2357" w:author="Grahame Grieve" w:date="2015-09-16T20:23:00Z">
                  <w:rPr>
                    <w:rFonts w:eastAsia="Times New Roman"/>
                    <w:lang w:val="en-US"/>
                  </w:rPr>
                </w:rPrChange>
              </w:rPr>
            </w:pPr>
          </w:p>
        </w:tc>
      </w:tr>
      <w:tr w:rsidR="00D67926">
        <w:trPr>
          <w:divId w:val="1845052625"/>
          <w:tblCellSpacing w:w="15" w:type="dxa"/>
        </w:trPr>
        <w:tc>
          <w:tcPr>
            <w:tcW w:w="0" w:type="auto"/>
            <w:vAlign w:val="center"/>
            <w:hideMark/>
          </w:tcPr>
          <w:p w:rsidR="00D67926" w:rsidRPr="00B4512D" w:rsidRDefault="008D6FB8">
            <w:pPr>
              <w:rPr>
                <w:rFonts w:eastAsia="Times New Roman"/>
                <w:highlight w:val="red"/>
                <w:lang w:val="en-US"/>
                <w:rPrChange w:id="2358" w:author="Grahame Grieve" w:date="2015-09-16T20:23:00Z">
                  <w:rPr>
                    <w:rFonts w:eastAsia="Times New Roman"/>
                    <w:lang w:val="en-US"/>
                  </w:rPr>
                </w:rPrChange>
              </w:rPr>
            </w:pPr>
            <w:r w:rsidRPr="00B4512D">
              <w:rPr>
                <w:rFonts w:eastAsia="Times New Roman"/>
                <w:highlight w:val="red"/>
                <w:lang w:val="en-US"/>
                <w:rPrChange w:id="2359" w:author="Grahame Grieve" w:date="2015-09-16T20:23:00Z">
                  <w:rPr>
                    <w:rFonts w:eastAsia="Times New Roman"/>
                    <w:lang w:val="en-US"/>
                  </w:rPr>
                </w:rPrChange>
              </w:rPr>
              <w:t>Short name</w:t>
            </w:r>
          </w:p>
        </w:tc>
        <w:tc>
          <w:tcPr>
            <w:tcW w:w="0" w:type="auto"/>
            <w:vAlign w:val="center"/>
            <w:hideMark/>
          </w:tcPr>
          <w:p w:rsidR="00D67926" w:rsidRPr="00B4512D" w:rsidRDefault="008D6FB8">
            <w:pPr>
              <w:rPr>
                <w:rFonts w:eastAsia="Times New Roman"/>
                <w:highlight w:val="red"/>
                <w:lang w:val="en-US"/>
                <w:rPrChange w:id="2360" w:author="Grahame Grieve" w:date="2015-09-16T20:23:00Z">
                  <w:rPr>
                    <w:rFonts w:eastAsia="Times New Roman"/>
                    <w:lang w:val="en-US"/>
                  </w:rPr>
                </w:rPrChange>
              </w:rPr>
            </w:pPr>
            <w:r w:rsidRPr="00B4512D">
              <w:rPr>
                <w:rFonts w:eastAsia="Times New Roman"/>
                <w:highlight w:val="red"/>
                <w:lang w:val="en-US"/>
                <w:rPrChange w:id="2361" w:author="Grahame Grieve" w:date="2015-09-16T20:23:00Z">
                  <w:rPr>
                    <w:rFonts w:eastAsia="Times New Roman"/>
                    <w:lang w:val="en-US"/>
                  </w:rPr>
                </w:rPrChange>
              </w:rPr>
              <w:t>Reference to last assessment</w:t>
            </w:r>
          </w:p>
        </w:tc>
      </w:tr>
      <w:tr w:rsidR="00D67926">
        <w:trPr>
          <w:divId w:val="1845052625"/>
          <w:tblCellSpacing w:w="15" w:type="dxa"/>
        </w:trPr>
        <w:tc>
          <w:tcPr>
            <w:tcW w:w="0" w:type="auto"/>
            <w:vAlign w:val="center"/>
            <w:hideMark/>
          </w:tcPr>
          <w:p w:rsidR="00D67926" w:rsidRPr="00B4512D" w:rsidRDefault="008D6FB8">
            <w:pPr>
              <w:rPr>
                <w:rFonts w:eastAsia="Times New Roman"/>
                <w:highlight w:val="red"/>
                <w:lang w:val="en-US"/>
                <w:rPrChange w:id="2362" w:author="Grahame Grieve" w:date="2015-09-16T20:23:00Z">
                  <w:rPr>
                    <w:rFonts w:eastAsia="Times New Roman"/>
                    <w:lang w:val="en-US"/>
                  </w:rPr>
                </w:rPrChange>
              </w:rPr>
            </w:pPr>
            <w:r w:rsidRPr="00B4512D">
              <w:rPr>
                <w:rFonts w:eastAsia="Times New Roman"/>
                <w:highlight w:val="red"/>
                <w:lang w:val="en-US"/>
                <w:rPrChange w:id="2363" w:author="Grahame Grieve" w:date="2015-09-16T20:23:00Z">
                  <w:rPr>
                    <w:rFonts w:eastAsia="Times New Roman"/>
                    <w:lang w:val="en-US"/>
                  </w:rPr>
                </w:rPrChange>
              </w:rPr>
              <w:t>Definition</w:t>
            </w:r>
          </w:p>
        </w:tc>
        <w:tc>
          <w:tcPr>
            <w:tcW w:w="0" w:type="auto"/>
            <w:vAlign w:val="center"/>
            <w:hideMark/>
          </w:tcPr>
          <w:p w:rsidR="00D67926" w:rsidRPr="00B4512D" w:rsidRDefault="008D6FB8">
            <w:pPr>
              <w:rPr>
                <w:rFonts w:eastAsia="Times New Roman"/>
                <w:highlight w:val="red"/>
                <w:lang w:val="en-US"/>
                <w:rPrChange w:id="2364" w:author="Grahame Grieve" w:date="2015-09-16T20:23:00Z">
                  <w:rPr>
                    <w:rFonts w:eastAsia="Times New Roman"/>
                    <w:lang w:val="en-US"/>
                  </w:rPr>
                </w:rPrChange>
              </w:rPr>
            </w:pPr>
            <w:r w:rsidRPr="00B4512D">
              <w:rPr>
                <w:rFonts w:eastAsia="Times New Roman"/>
                <w:highlight w:val="red"/>
                <w:lang w:val="en-US"/>
                <w:rPrChange w:id="2365" w:author="Grahame Grieve" w:date="2015-09-16T20:23:00Z">
                  <w:rPr>
                    <w:rFonts w:eastAsia="Times New Roman"/>
                    <w:lang w:val="en-US"/>
                  </w:rPr>
                </w:rPrChange>
              </w:rPr>
              <w:t xml:space="preserve">A reference to the last assesment that was conducted </w:t>
            </w:r>
            <w:del w:id="2366" w:author="Pivonka,Fran" w:date="2015-09-11T20:21:00Z">
              <w:r w:rsidRPr="00B4512D" w:rsidDel="00AD3FE1">
                <w:rPr>
                  <w:rFonts w:eastAsia="Times New Roman"/>
                  <w:highlight w:val="red"/>
                  <w:lang w:val="en-US"/>
                  <w:rPrChange w:id="2367" w:author="Grahame Grieve" w:date="2015-09-16T20:23:00Z">
                    <w:rPr>
                      <w:rFonts w:eastAsia="Times New Roman"/>
                      <w:lang w:val="en-US"/>
                    </w:rPr>
                  </w:rPrChange>
                </w:rPr>
                <w:delText xml:space="preserve">bon </w:delText>
              </w:r>
            </w:del>
            <w:ins w:id="2368" w:author="Pivonka,Fran" w:date="2015-09-11T20:21:00Z">
              <w:r w:rsidR="00AD3FE1" w:rsidRPr="00B4512D">
                <w:rPr>
                  <w:rFonts w:eastAsia="Times New Roman"/>
                  <w:highlight w:val="red"/>
                  <w:lang w:val="en-US"/>
                  <w:rPrChange w:id="2369" w:author="Grahame Grieve" w:date="2015-09-16T20:23:00Z">
                    <w:rPr>
                      <w:rFonts w:eastAsia="Times New Roman"/>
                      <w:lang w:val="en-US"/>
                    </w:rPr>
                  </w:rPrChange>
                </w:rPr>
                <w:t xml:space="preserve">on </w:t>
              </w:r>
            </w:ins>
            <w:r w:rsidRPr="00B4512D">
              <w:rPr>
                <w:rFonts w:eastAsia="Times New Roman"/>
                <w:highlight w:val="red"/>
                <w:lang w:val="en-US"/>
                <w:rPrChange w:id="2370" w:author="Grahame Grieve" w:date="2015-09-16T20:23:00Z">
                  <w:rPr>
                    <w:rFonts w:eastAsia="Times New Roman"/>
                    <w:lang w:val="en-US"/>
                  </w:rPr>
                </w:rPrChange>
              </w:rPr>
              <w:t xml:space="preserve">this patient. Assessments are </w:t>
            </w:r>
            <w:del w:id="2371" w:author="Pivonka,Fran" w:date="2015-09-11T20:23:00Z">
              <w:r w:rsidRPr="00B4512D" w:rsidDel="00AD3FE1">
                <w:rPr>
                  <w:rFonts w:eastAsia="Times New Roman"/>
                  <w:highlight w:val="red"/>
                  <w:lang w:val="en-US"/>
                  <w:rPrChange w:id="2372" w:author="Grahame Grieve" w:date="2015-09-16T20:23:00Z">
                    <w:rPr>
                      <w:rFonts w:eastAsia="Times New Roman"/>
                      <w:lang w:val="en-US"/>
                    </w:rPr>
                  </w:rPrChange>
                </w:rPr>
                <w:delText>often/</w:delText>
              </w:r>
            </w:del>
            <w:r w:rsidRPr="00B4512D">
              <w:rPr>
                <w:rFonts w:eastAsia="Times New Roman"/>
                <w:highlight w:val="red"/>
                <w:lang w:val="en-US"/>
                <w:rPrChange w:id="2373" w:author="Grahame Grieve" w:date="2015-09-16T20:23:00Z">
                  <w:rPr>
                    <w:rFonts w:eastAsia="Times New Roman"/>
                    <w:lang w:val="en-US"/>
                  </w:rPr>
                </w:rPrChange>
              </w:rPr>
              <w:t xml:space="preserve">usually ongoing in nature; a care provider (practitioner or team) will make new assessments on an ongoing basis as new data arises or the patient's conditions changes. </w:t>
            </w:r>
            <w:bookmarkStart w:id="2374" w:name="_GoBack"/>
            <w:bookmarkEnd w:id="2374"/>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w:t>
            </w:r>
            <w:del w:id="2375" w:author="Pivonka,Fran" w:date="2015-09-11T20:23:00Z">
              <w:r w:rsidDel="00AD3FE1">
                <w:rPr>
                  <w:rFonts w:eastAsia="Times New Roman"/>
                  <w:lang w:val="en-US"/>
                </w:rPr>
                <w:delText xml:space="preserve">always </w:delText>
              </w:r>
            </w:del>
            <w:r>
              <w:rPr>
                <w:rFonts w:eastAsia="Times New Roman"/>
                <w:lang w:val="en-US"/>
              </w:rPr>
              <w:t xml:space="preserve">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2376" w:author="Pivonka,Fran" w:date="2015-09-11T20:25:00Z">
              <w:r w:rsidDel="00AD3FE1">
                <w:rPr>
                  <w:rFonts w:eastAsia="Times New Roman"/>
                  <w:lang w:val="en-US"/>
                </w:rPr>
                <w:delText>e.g</w:delText>
              </w:r>
            </w:del>
            <w:ins w:id="2377" w:author="Pivonka,Fran" w:date="2015-09-11T20:25:00Z">
              <w:r w:rsidR="00AD3FE1">
                <w:rPr>
                  <w:rFonts w:eastAsia="Times New Roman"/>
                  <w:lang w:val="en-US"/>
                </w:rPr>
                <w:t>E.g</w:t>
              </w:r>
            </w:ins>
            <w:r>
              <w:rPr>
                <w:rFonts w:eastAsia="Times New Roman"/>
                <w:lang w:val="en-US"/>
              </w:rPr>
              <w:t xml:space="preserve">. The patient is </w:t>
            </w:r>
            <w:del w:id="2378" w:author="Pivonka,Fran" w:date="2015-09-11T20:25:00Z">
              <w:r w:rsidDel="00AD3FE1">
                <w:rPr>
                  <w:rFonts w:eastAsia="Times New Roman"/>
                  <w:lang w:val="en-US"/>
                </w:rPr>
                <w:delText xml:space="preserve">a </w:delText>
              </w:r>
            </w:del>
            <w:r>
              <w:rPr>
                <w:rFonts w:eastAsia="Times New Roman"/>
                <w:lang w:val="en-US"/>
              </w:rPr>
              <w:t xml:space="preserve">pregnant, </w:t>
            </w:r>
            <w:del w:id="2379" w:author="Pivonka,Fran" w:date="2015-09-11T20:26:00Z">
              <w:r w:rsidDel="00AD3FE1">
                <w:rPr>
                  <w:rFonts w:eastAsia="Times New Roman"/>
                  <w:lang w:val="en-US"/>
                </w:rPr>
                <w:delText xml:space="preserve">and </w:delText>
              </w:r>
            </w:del>
            <w:ins w:id="2380" w:author="Pivonka,Fran" w:date="2015-09-11T20:26:00Z">
              <w:r w:rsidR="00AD3FE1">
                <w:rPr>
                  <w:rFonts w:eastAsia="Times New Roman"/>
                  <w:lang w:val="en-US"/>
                </w:rPr>
                <w:t xml:space="preserve">with </w:t>
              </w:r>
            </w:ins>
            <w:r>
              <w:rPr>
                <w:rFonts w:eastAsia="Times New Roman"/>
                <w:lang w:val="en-US"/>
              </w:rPr>
              <w:t xml:space="preserve">cardiac congestive failure, </w:t>
            </w:r>
            <w:del w:id="2381" w:author="Pivonka,Fran" w:date="2015-09-11T20:27:00Z">
              <w:r w:rsidDel="00AD3FE1">
                <w:rPr>
                  <w:rFonts w:eastAsia="Times New Roman"/>
                  <w:lang w:val="en-US"/>
                </w:rPr>
                <w:delText>â€Ž</w:delText>
              </w:r>
            </w:del>
            <w:r>
              <w:rPr>
                <w:rFonts w:eastAsia="Times New Roman"/>
                <w:lang w:val="en-US"/>
              </w:rPr>
              <w:t>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request or event that necessitated this assessment. This may be a diagnosis, a </w:t>
            </w:r>
            <w:del w:id="2382" w:author="Pivonka,Fran" w:date="2015-09-11T20:27:00Z">
              <w:r w:rsidDel="00AD3FE1">
                <w:rPr>
                  <w:rFonts w:eastAsia="Times New Roman"/>
                  <w:lang w:val="en-US"/>
                </w:rPr>
                <w:delText xml:space="preserve">Care </w:delText>
              </w:r>
            </w:del>
            <w:ins w:id="2383" w:author="Pivonka,Fran" w:date="2015-09-11T20:27:00Z">
              <w:r w:rsidR="00AD3FE1">
                <w:rPr>
                  <w:rFonts w:eastAsia="Times New Roman"/>
                  <w:lang w:val="en-US"/>
                </w:rPr>
                <w:t xml:space="preserve">care </w:t>
              </w:r>
            </w:ins>
            <w:del w:id="2384" w:author="Pivonka,Fran" w:date="2015-09-11T20:27:00Z">
              <w:r w:rsidDel="00AD3FE1">
                <w:rPr>
                  <w:rFonts w:eastAsia="Times New Roman"/>
                  <w:lang w:val="en-US"/>
                </w:rPr>
                <w:delText>Plan</w:delText>
              </w:r>
            </w:del>
            <w:ins w:id="2385" w:author="Pivonka,Fran" w:date="2015-09-11T20:27:00Z">
              <w:r w:rsidR="00AD3FE1">
                <w:rPr>
                  <w:rFonts w:eastAsia="Times New Roman"/>
                  <w:lang w:val="en-US"/>
                </w:rPr>
                <w:t>plan</w:t>
              </w:r>
            </w:ins>
            <w:r>
              <w:rPr>
                <w:rFonts w:eastAsia="Times New Roman"/>
                <w:lang w:val="en-US"/>
              </w:rPr>
              <w:t xml:space="preserve">, a </w:t>
            </w:r>
            <w:del w:id="2386" w:author="Pivonka,Fran" w:date="2015-09-11T20:27:00Z">
              <w:r w:rsidDel="00AD3FE1">
                <w:rPr>
                  <w:rFonts w:eastAsia="Times New Roman"/>
                  <w:lang w:val="en-US"/>
                </w:rPr>
                <w:delText xml:space="preserve">Request </w:delText>
              </w:r>
            </w:del>
            <w:ins w:id="2387" w:author="Pivonka,Fran" w:date="2015-09-11T20:27:00Z">
              <w:r w:rsidR="00AD3FE1">
                <w:rPr>
                  <w:rFonts w:eastAsia="Times New Roman"/>
                  <w:lang w:val="en-US"/>
                </w:rPr>
                <w:t xml:space="preserve">request </w:t>
              </w:r>
            </w:ins>
            <w:del w:id="2388" w:author="Pivonka,Fran" w:date="2015-09-11T20:27:00Z">
              <w:r w:rsidDel="00AD3FE1">
                <w:rPr>
                  <w:rFonts w:eastAsia="Times New Roman"/>
                  <w:lang w:val="en-US"/>
                </w:rPr>
                <w:delText>Referral</w:delText>
              </w:r>
            </w:del>
            <w:ins w:id="2389" w:author="Pivonka,Fran" w:date="2015-09-11T20:27:00Z">
              <w:r w:rsidR="00AD3FE1">
                <w:rPr>
                  <w:rFonts w:eastAsia="Times New Roman"/>
                  <w:lang w:val="en-US"/>
                </w:rPr>
                <w:t>referral</w:t>
              </w:r>
            </w:ins>
            <w:r>
              <w:rPr>
                <w:rFonts w:eastAsia="Times New Roman"/>
                <w:lang w:val="en-US"/>
              </w:rPr>
              <w:t xml:space="preserve">,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90" w:author="Pivonka,Fran" w:date="2015-09-11T20:28:00Z">
              <w:r w:rsidDel="00AD3FE1">
                <w:rPr>
                  <w:rFonts w:eastAsia="Times New Roman"/>
                  <w:lang w:val="en-US"/>
                </w:rPr>
                <w:delText>symptions</w:delText>
              </w:r>
            </w:del>
            <w:ins w:id="2391" w:author="Pivonka,Fran" w:date="2015-09-11T20:28:00Z">
              <w:r w:rsidR="00AD3FE1">
                <w:rPr>
                  <w:rFonts w:eastAsia="Times New Roman"/>
                  <w:lang w:val="en-US"/>
                </w:rPr>
                <w:t>symptoms</w:t>
              </w:r>
            </w:ins>
            <w:r>
              <w:rPr>
                <w:rFonts w:eastAsia="Times New Roman"/>
                <w:lang w:val="en-US"/>
              </w:rPr>
              <w:t xml:space="preserve">, </w:t>
            </w:r>
            <w:del w:id="2392" w:author="Pivonka,Fran" w:date="2015-09-11T20:28:00Z">
              <w:r w:rsidDel="00AD3FE1">
                <w:rPr>
                  <w:rFonts w:eastAsia="Times New Roman"/>
                  <w:lang w:val="en-US"/>
                </w:rPr>
                <w:delText>etc</w:delText>
              </w:r>
            </w:del>
            <w:ins w:id="2393" w:author="Pivonka,Fran" w:date="2015-09-11T20:28:00Z">
              <w:r w:rsidR="00AD3FE1">
                <w:rPr>
                  <w:rFonts w:eastAsia="Times New Roman"/>
                  <w:lang w:val="en-US"/>
                </w:rPr>
                <w:t>etc.</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94" w:author="Pivonka,Fran" w:date="2015-09-11T20:28:00Z">
              <w:r w:rsidDel="00AD3FE1">
                <w:rPr>
                  <w:rFonts w:eastAsia="Times New Roman"/>
                  <w:lang w:val="en-US"/>
                </w:rPr>
                <w:delText>symptions</w:delText>
              </w:r>
            </w:del>
            <w:ins w:id="2395" w:author="Pivonka,Fran" w:date="2015-09-11T20:28:00Z">
              <w:r w:rsidR="00AD3FE1">
                <w:rPr>
                  <w:rFonts w:eastAsia="Times New Roman"/>
                  <w:lang w:val="en-US"/>
                </w:rPr>
                <w:t>symptoms</w:t>
              </w:r>
            </w:ins>
            <w:r>
              <w:rPr>
                <w:rFonts w:eastAsia="Times New Roman"/>
                <w:lang w:val="en-US"/>
              </w:rPr>
              <w:t xml:space="preserve">, </w:t>
            </w:r>
            <w:del w:id="2396" w:author="Pivonka,Fran" w:date="2015-09-11T20:28:00Z">
              <w:r w:rsidDel="00AD3FE1">
                <w:rPr>
                  <w:rFonts w:eastAsia="Times New Roman"/>
                  <w:lang w:val="en-US"/>
                </w:rPr>
                <w:delText>etc</w:delText>
              </w:r>
            </w:del>
            <w:ins w:id="2397" w:author="Pivonka,Fran" w:date="2015-09-11T20:28:00Z">
              <w:r w:rsidR="00AD3FE1">
                <w:rPr>
                  <w:rFonts w:eastAsia="Times New Roman"/>
                  <w:lang w:val="en-US"/>
                </w:rPr>
                <w:t>etc.</w:t>
              </w:r>
            </w:ins>
            <w:r>
              <w:rPr>
                <w:rFonts w:eastAsia="Times New Roman"/>
                <w:lang w:val="en-US"/>
              </w:rPr>
              <w:t xml:space="preserve">).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w:t>
            </w:r>
            <w:del w:id="2398" w:author="Pivonka,Fran" w:date="2015-09-11T20:29:00Z">
              <w:r w:rsidDel="00AB3AC6">
                <w:rPr>
                  <w:rFonts w:eastAsia="Times New Roman"/>
                  <w:lang w:val="en-US"/>
                </w:rPr>
                <w:delText xml:space="preserve">such </w:delText>
              </w:r>
            </w:del>
            <w:r>
              <w:rPr>
                <w:rFonts w:eastAsia="Times New Roman"/>
                <w:lang w:val="en-US"/>
              </w:rPr>
              <w:t xml:space="preserve">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investigations are observations of one kind </w:t>
            </w:r>
            <w:del w:id="2399" w:author="Pivonka,Fran" w:date="2015-09-11T20:29:00Z">
              <w:r w:rsidDel="00AB3AC6">
                <w:rPr>
                  <w:rFonts w:eastAsia="Times New Roman"/>
                  <w:lang w:val="en-US"/>
                </w:rPr>
                <w:delText xml:space="preserve">of </w:delText>
              </w:r>
            </w:del>
            <w:r>
              <w:rPr>
                <w:rFonts w:eastAsia="Times New Roman"/>
                <w:lang w:val="en-US"/>
              </w:rPr>
              <w:t xml:space="preserve">or another but </w:t>
            </w:r>
            <w:del w:id="2400" w:author="Pivonka,Fran" w:date="2015-09-11T20:30:00Z">
              <w:r w:rsidDel="00AB3AC6">
                <w:rPr>
                  <w:rFonts w:eastAsia="Times New Roman"/>
                  <w:lang w:val="en-US"/>
                </w:rPr>
                <w:delText xml:space="preserve">some </w:delText>
              </w:r>
            </w:del>
            <w:r>
              <w:rPr>
                <w:rFonts w:eastAsia="Times New Roman"/>
                <w:lang w:val="en-US"/>
              </w:rPr>
              <w:t xml:space="preserve">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 </w:t>
            </w:r>
            <w:del w:id="2401" w:author="Pivonka,Fran" w:date="2015-09-11T20:30:00Z">
              <w:r w:rsidDel="00AB3AC6">
                <w:rPr>
                  <w:rFonts w:eastAsia="Times New Roman"/>
                  <w:lang w:val="en-US"/>
                </w:rPr>
                <w:delText xml:space="preserve">Protocol </w:delText>
              </w:r>
            </w:del>
            <w:ins w:id="2402" w:author="Pivonka,Fran" w:date="2015-09-11T20:30:00Z">
              <w:r w:rsidR="00AB3AC6">
                <w:rPr>
                  <w:rFonts w:eastAsia="Times New Roman"/>
                  <w:lang w:val="en-US"/>
                </w:rPr>
                <w:t xml:space="preserve">protocol </w:t>
              </w:r>
            </w:ins>
            <w:r>
              <w:rPr>
                <w:rFonts w:eastAsia="Times New Roman"/>
                <w:lang w:val="en-US"/>
              </w:rPr>
              <w:t>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findings or diagnoses that </w:t>
            </w:r>
            <w:del w:id="2403" w:author="Pivonka,Fran" w:date="2015-09-11T20:31:00Z">
              <w:r w:rsidDel="00AB3AC6">
                <w:rPr>
                  <w:rFonts w:eastAsia="Times New Roman"/>
                  <w:lang w:val="en-US"/>
                </w:rPr>
                <w:delText xml:space="preserve">was </w:delText>
              </w:r>
            </w:del>
            <w:ins w:id="2404" w:author="Pivonka,Fran" w:date="2015-09-11T20:31:00Z">
              <w:r w:rsidR="00AB3AC6">
                <w:rPr>
                  <w:rFonts w:eastAsia="Times New Roman"/>
                  <w:lang w:val="en-US"/>
                </w:rPr>
                <w:t xml:space="preserve">were </w:t>
              </w:r>
            </w:ins>
            <w:r>
              <w:rPr>
                <w:rFonts w:eastAsia="Times New Roman"/>
                <w:lang w:val="en-US"/>
              </w:rPr>
              <w:t>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05" w:author="Pivonka,Fran" w:date="2015-09-11T20:31:00Z">
              <w:r w:rsidDel="00AB3AC6">
                <w:rPr>
                  <w:rFonts w:eastAsia="Times New Roman"/>
                  <w:lang w:val="en-US"/>
                </w:rPr>
                <w:delText xml:space="preserve">Condition </w:delText>
              </w:r>
            </w:del>
            <w:ins w:id="2406" w:author="Pivonka,Fran" w:date="2015-09-11T20:31: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Which investigations support finding or </w:t>
            </w:r>
            <w:proofErr w:type="gramStart"/>
            <w:r>
              <w:rPr>
                <w:rFonts w:eastAsia="Times New Roman"/>
                <w:lang w:val="en-US"/>
              </w:rPr>
              <w:t>diagnosis.</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2407" w:author="Pivonka,Fran" w:date="2015-09-11T20:32:00Z">
              <w:r w:rsidDel="00AB3AC6">
                <w:rPr>
                  <w:rFonts w:eastAsia="Times New Roman"/>
                  <w:lang w:val="en-US"/>
                </w:rPr>
                <w:delText>Diagnosies</w:delText>
              </w:r>
            </w:del>
            <w:ins w:id="2408" w:author="Pivonka,Fran" w:date="2015-09-11T20:32:00Z">
              <w:r w:rsidR="00AB3AC6">
                <w:rPr>
                  <w:rFonts w:eastAsia="Times New Roman"/>
                  <w:lang w:val="en-US"/>
                </w:rPr>
                <w:t>Diagnoses</w:t>
              </w:r>
            </w:ins>
            <w:r>
              <w:rPr>
                <w:rFonts w:eastAsia="Times New Roman"/>
                <w:lang w:val="en-US"/>
              </w:rPr>
              <w:t>/</w:t>
            </w:r>
            <w:del w:id="2409" w:author="Pivonka,Fran" w:date="2015-09-11T20:32:00Z">
              <w:r w:rsidDel="00AB3AC6">
                <w:rPr>
                  <w:rFonts w:eastAsia="Times New Roman"/>
                  <w:lang w:val="en-US"/>
                </w:rPr>
                <w:delText xml:space="preserve">conditions </w:delText>
              </w:r>
            </w:del>
            <w:ins w:id="2410" w:author="Pivonka,Fran" w:date="2015-09-11T20:32:00Z">
              <w:r w:rsidR="00AB3AC6">
                <w:rPr>
                  <w:rFonts w:eastAsia="Times New Roman"/>
                  <w:lang w:val="en-US"/>
                </w:rPr>
                <w:t xml:space="preserve">Conditions </w:t>
              </w:r>
            </w:ins>
            <w:r>
              <w:rPr>
                <w:rFonts w:eastAsia="Times New Roman"/>
                <w:lang w:val="en-US"/>
              </w:rPr>
              <w:t>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Diagnoses/</w:t>
            </w:r>
            <w:del w:id="2411" w:author="Pivonka,Fran" w:date="2015-09-11T20:33:00Z">
              <w:r w:rsidDel="00AB3AC6">
                <w:rPr>
                  <w:rFonts w:eastAsia="Times New Roman"/>
                  <w:lang w:val="en-US"/>
                </w:rPr>
                <w:delText xml:space="preserve">conditions </w:delText>
              </w:r>
            </w:del>
            <w:ins w:id="2412" w:author="Pivonka,Fran" w:date="2015-09-11T20:33:00Z">
              <w:r w:rsidR="00AB3AC6">
                <w:rPr>
                  <w:rFonts w:eastAsia="Times New Roman"/>
                  <w:lang w:val="en-US"/>
                </w:rPr>
                <w:t xml:space="preserve">Conditions </w:t>
              </w:r>
            </w:ins>
            <w:r>
              <w:rPr>
                <w:rFonts w:eastAsia="Times New Roman"/>
                <w:lang w:val="en-US"/>
              </w:rPr>
              <w:t>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13" w:author="Pivonka,Fran" w:date="2015-09-11T20:34:00Z">
              <w:r w:rsidDel="00AB3AC6">
                <w:rPr>
                  <w:rFonts w:eastAsia="Times New Roman"/>
                  <w:lang w:val="en-US"/>
                </w:rPr>
                <w:delText xml:space="preserve">Condition </w:delText>
              </w:r>
            </w:del>
            <w:ins w:id="2414" w:author="Pivonka,Fran" w:date="2015-09-11T20:34: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this </w:t>
            </w:r>
            <w:del w:id="2415" w:author="Pivonka,Fran" w:date="2015-09-11T20:35:00Z">
              <w:r w:rsidDel="00AB3AC6">
                <w:rPr>
                  <w:rFonts w:eastAsia="Times New Roman"/>
                  <w:lang w:val="en-US"/>
                </w:rPr>
                <w:delText xml:space="preserve">Communication </w:delText>
              </w:r>
            </w:del>
            <w:ins w:id="2416" w:author="Pivonka,Fran" w:date="2015-09-11T20:35:00Z">
              <w:r w:rsidR="00AB3AC6">
                <w:rPr>
                  <w:rFonts w:eastAsia="Times New Roman"/>
                  <w:lang w:val="en-US"/>
                </w:rPr>
                <w:t xml:space="preserve">communication </w:t>
              </w:r>
            </w:ins>
            <w:r>
              <w:rPr>
                <w:rFonts w:eastAsia="Times New Roman"/>
                <w:lang w:val="en-US"/>
              </w:rPr>
              <w:t>that are defined by business processes and/</w:t>
            </w:r>
            <w:del w:id="2417" w:author="Pivonka,Fran" w:date="2015-09-11T20:35:00Z">
              <w:r w:rsidDel="00AB3AC6">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18" w:author="Pivonka,Fran" w:date="2015-09-11T20:35:00Z">
              <w:r w:rsidDel="00AB3AC6">
                <w:rPr>
                  <w:rFonts w:eastAsia="Times New Roman"/>
                  <w:lang w:val="en-US"/>
                </w:rPr>
                <w:delText xml:space="preserve"> </w:delText>
              </w:r>
            </w:del>
            <w:r>
              <w:rPr>
                <w:rFonts w:eastAsia="Times New Roman"/>
                <w:lang w:val="en-US"/>
              </w:rPr>
              <w:t>/</w:t>
            </w:r>
            <w:del w:id="2419" w:author="Pivonka,Fran" w:date="2015-09-11T20:35:00Z">
              <w:r w:rsidDel="00AB3AC6">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83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w:t>
            </w:r>
            <w:del w:id="2420" w:author="Pivonka,Fran" w:date="2015-09-11T20:38:00Z">
              <w:r w:rsidDel="0050037B">
                <w:rPr>
                  <w:rFonts w:eastAsia="Times New Roman"/>
                  <w:lang w:val="en-US"/>
                </w:rPr>
                <w:delText xml:space="preserve">Diagnosis </w:delText>
              </w:r>
            </w:del>
            <w:ins w:id="2421" w:author="Pivonka,Fran" w:date="2015-09-11T20:38:00Z">
              <w:r w:rsidR="0050037B">
                <w:rPr>
                  <w:rFonts w:eastAsia="Times New Roman"/>
                  <w:lang w:val="en-US"/>
                </w:rPr>
                <w:t xml:space="preserve">diagnosis </w:t>
              </w:r>
            </w:ins>
            <w:r>
              <w:rPr>
                <w:rFonts w:eastAsia="Times New Roman"/>
                <w:lang w:val="en-US"/>
              </w:rPr>
              <w:t xml:space="preserve">during an </w:t>
            </w:r>
            <w:del w:id="2422" w:author="Pivonka,Fran" w:date="2015-09-11T20:38:00Z">
              <w:r w:rsidDel="0050037B">
                <w:rPr>
                  <w:rFonts w:eastAsia="Times New Roman"/>
                  <w:lang w:val="en-US"/>
                </w:rPr>
                <w:delText>Encounter</w:delText>
              </w:r>
            </w:del>
            <w:ins w:id="2423" w:author="Pivonka,Fran" w:date="2015-09-11T20:38:00Z">
              <w:r w:rsidR="0050037B">
                <w:rPr>
                  <w:rFonts w:eastAsia="Times New Roman"/>
                  <w:lang w:val="en-US"/>
                </w:rPr>
                <w:t>encounter</w:t>
              </w:r>
            </w:ins>
            <w:r>
              <w:rPr>
                <w:rFonts w:eastAsia="Times New Roman"/>
                <w:lang w:val="en-US"/>
              </w:rPr>
              <w:t xml:space="preserve">; populating a problem </w:t>
            </w:r>
            <w:del w:id="2424" w:author="Pivonka,Fran" w:date="2015-09-11T20:39:00Z">
              <w:r w:rsidDel="0050037B">
                <w:rPr>
                  <w:rFonts w:eastAsia="Times New Roman"/>
                  <w:lang w:val="en-US"/>
                </w:rPr>
                <w:delText xml:space="preserve">List </w:delText>
              </w:r>
            </w:del>
            <w:ins w:id="2425" w:author="Pivonka,Fran" w:date="2015-09-11T20:39:00Z">
              <w:r w:rsidR="0050037B">
                <w:rPr>
                  <w:rFonts w:eastAsia="Times New Roman"/>
                  <w:lang w:val="en-US"/>
                </w:rPr>
                <w:t xml:space="preserve">list </w:t>
              </w:r>
            </w:ins>
            <w:r>
              <w:rPr>
                <w:rFonts w:eastAsia="Times New Roman"/>
                <w:lang w:val="en-US"/>
              </w:rPr>
              <w:t xml:space="preserve">or a </w:t>
            </w:r>
            <w:del w:id="2426" w:author="Pivonka,Fran" w:date="2015-09-11T20:39:00Z">
              <w:r w:rsidDel="0050037B">
                <w:rPr>
                  <w:rFonts w:eastAsia="Times New Roman"/>
                  <w:lang w:val="en-US"/>
                </w:rPr>
                <w:delText xml:space="preserve">Summary </w:delText>
              </w:r>
            </w:del>
            <w:ins w:id="2427" w:author="Pivonka,Fran" w:date="2015-09-11T20:39:00Z">
              <w:r w:rsidR="0050037B">
                <w:rPr>
                  <w:rFonts w:eastAsia="Times New Roman"/>
                  <w:lang w:val="en-US"/>
                </w:rPr>
                <w:t xml:space="preserve">summary </w:t>
              </w:r>
            </w:ins>
            <w:del w:id="2428" w:author="Pivonka,Fran" w:date="2015-09-11T20:39:00Z">
              <w:r w:rsidDel="0050037B">
                <w:rPr>
                  <w:rFonts w:eastAsia="Times New Roman"/>
                  <w:lang w:val="en-US"/>
                </w:rPr>
                <w:delText>Statement</w:delText>
              </w:r>
            </w:del>
            <w:ins w:id="2429" w:author="Pivonka,Fran" w:date="2015-09-11T20:39:00Z">
              <w:r w:rsidR="0050037B">
                <w:rPr>
                  <w:rFonts w:eastAsia="Times New Roman"/>
                  <w:lang w:val="en-US"/>
                </w:rPr>
                <w:t>statement</w:t>
              </w:r>
            </w:ins>
            <w:r>
              <w:rPr>
                <w:rFonts w:eastAsia="Times New Roman"/>
                <w:lang w:val="en-US"/>
              </w:rPr>
              <w:t xml:space="preserve">, such as a </w:t>
            </w:r>
            <w:del w:id="2430" w:author="Pivonka,Fran" w:date="2015-09-11T20:39:00Z">
              <w:r w:rsidDel="0050037B">
                <w:rPr>
                  <w:rFonts w:eastAsia="Times New Roman"/>
                  <w:lang w:val="en-US"/>
                </w:rPr>
                <w:delText xml:space="preserve">Discharge </w:delText>
              </w:r>
            </w:del>
            <w:ins w:id="2431" w:author="Pivonka,Fran" w:date="2015-09-11T20:39:00Z">
              <w:r w:rsidR="0050037B">
                <w:rPr>
                  <w:rFonts w:eastAsia="Times New Roman"/>
                  <w:lang w:val="en-US"/>
                </w:rPr>
                <w:t xml:space="preserve">discharge </w:t>
              </w:r>
            </w:ins>
            <w:del w:id="2432" w:author="Pivonka,Fran" w:date="2015-09-11T20:39:00Z">
              <w:r w:rsidDel="0050037B">
                <w:rPr>
                  <w:rFonts w:eastAsia="Times New Roman"/>
                  <w:lang w:val="en-US"/>
                </w:rPr>
                <w:delText>Summary</w:delText>
              </w:r>
            </w:del>
            <w:ins w:id="2433" w:author="Pivonka,Fran" w:date="2015-09-11T20:39:00Z">
              <w:r w:rsidR="0050037B">
                <w:rPr>
                  <w:rFonts w:eastAsia="Times New Roman"/>
                  <w:lang w:val="en-US"/>
                </w:rPr>
                <w:t>summary</w:t>
              </w:r>
            </w:ins>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condition that are defined by business </w:t>
            </w:r>
            <w:del w:id="2434" w:author="Pivonka,Fran" w:date="2015-09-11T20:39:00Z">
              <w:r w:rsidDel="0050037B">
                <w:rPr>
                  <w:rFonts w:eastAsia="Times New Roman"/>
                  <w:lang w:val="en-US"/>
                </w:rPr>
                <w:delText xml:space="preserve">processed </w:delText>
              </w:r>
            </w:del>
            <w:ins w:id="2435" w:author="Pivonka,Fran" w:date="2015-09-11T20:39:00Z">
              <w:r w:rsidR="0050037B">
                <w:rPr>
                  <w:rFonts w:eastAsia="Times New Roman"/>
                  <w:lang w:val="en-US"/>
                </w:rPr>
                <w:t xml:space="preserve">processes </w:t>
              </w:r>
            </w:ins>
            <w:r>
              <w:rPr>
                <w:rFonts w:eastAsia="Times New Roman"/>
                <w:lang w:val="en-US"/>
              </w:rPr>
              <w:t>and/</w:t>
            </w:r>
            <w:del w:id="2436" w:author="Pivonka,Fran" w:date="2015-09-11T20:39:00Z">
              <w:r w:rsidDel="0050037B">
                <w:rPr>
                  <w:rFonts w:eastAsia="Times New Roman"/>
                  <w:lang w:val="en-US"/>
                </w:rPr>
                <w:delText xml:space="preserve"> </w:delText>
              </w:r>
            </w:del>
            <w:r>
              <w:rPr>
                <w:rFonts w:eastAsia="Times New Roman"/>
                <w:lang w:val="en-US"/>
              </w:rPr>
              <w:t xml:space="preserve">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who is making the condition </w:t>
            </w:r>
            <w:proofErr w:type="gramStart"/>
            <w:r>
              <w:rPr>
                <w:rFonts w:eastAsia="Times New Roman"/>
                <w:lang w:val="en-US"/>
              </w:rPr>
              <w:t>statement.</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date, when the </w:t>
            </w:r>
            <w:del w:id="2437" w:author="Pivonka,Fran" w:date="2015-09-11T20:40:00Z">
              <w:r w:rsidDel="0050037B">
                <w:rPr>
                  <w:rFonts w:eastAsia="Times New Roman"/>
                  <w:lang w:val="en-US"/>
                </w:rPr>
                <w:delText xml:space="preserve">Condition </w:delText>
              </w:r>
            </w:del>
            <w:ins w:id="2438" w:author="Pivonka,Fran" w:date="2015-09-11T20:40:00Z">
              <w:r w:rsidR="0050037B">
                <w:rPr>
                  <w:rFonts w:eastAsia="Times New Roman"/>
                  <w:lang w:val="en-US"/>
                </w:rPr>
                <w:t xml:space="preserve">condition </w:t>
              </w:r>
            </w:ins>
            <w:r>
              <w:rPr>
                <w:rFonts w:eastAsia="Times New Roman"/>
                <w:lang w:val="en-US"/>
              </w:rPr>
              <w:t>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439" w:author="Pivonka,Fran" w:date="2015-09-11T20:41:00Z">
              <w:r w:rsidDel="0050037B">
                <w:rPr>
                  <w:rFonts w:eastAsia="Times New Roman"/>
                  <w:lang w:val="en-US"/>
                </w:rPr>
                <w:delText xml:space="preserve">Date </w:delText>
              </w:r>
            </w:del>
            <w:ins w:id="2440" w:author="Pivonka,Fran" w:date="2015-09-11T20:41:00Z">
              <w:r w:rsidR="0050037B">
                <w:rPr>
                  <w:rFonts w:eastAsia="Times New Roman"/>
                  <w:lang w:val="en-US"/>
                </w:rPr>
                <w:t xml:space="preserve">date </w:t>
              </w:r>
            </w:ins>
            <w:del w:id="2441" w:author="Pivonka,Fran" w:date="2015-09-11T20:41:00Z">
              <w:r w:rsidDel="0050037B">
                <w:rPr>
                  <w:rFonts w:eastAsia="Times New Roman"/>
                  <w:lang w:val="en-US"/>
                </w:rPr>
                <w:delText xml:space="preserve">Recorded </w:delText>
              </w:r>
            </w:del>
            <w:ins w:id="2442" w:author="Pivonka,Fran" w:date="2015-09-11T20:41:00Z">
              <w:r w:rsidR="0050037B">
                <w:rPr>
                  <w:rFonts w:eastAsia="Times New Roman"/>
                  <w:lang w:val="en-US"/>
                </w:rPr>
                <w:t xml:space="preserve">recorded </w:t>
              </w:r>
            </w:ins>
            <w:r>
              <w:rPr>
                <w:rFonts w:eastAsia="Times New Roman"/>
                <w:lang w:val="en-US"/>
              </w:rPr>
              <w:t xml:space="preserve">represents the date when this particular </w:t>
            </w:r>
            <w:del w:id="2443" w:author="Pivonka,Fran" w:date="2015-09-11T20:41:00Z">
              <w:r w:rsidDel="0050037B">
                <w:rPr>
                  <w:rFonts w:eastAsia="Times New Roman"/>
                  <w:lang w:val="en-US"/>
                </w:rPr>
                <w:delText xml:space="preserve">Condition </w:delText>
              </w:r>
            </w:del>
            <w:ins w:id="2444" w:author="Pivonka,Fran" w:date="2015-09-11T20:41:00Z">
              <w:r w:rsidR="0050037B">
                <w:rPr>
                  <w:rFonts w:eastAsia="Times New Roman"/>
                  <w:lang w:val="en-US"/>
                </w:rPr>
                <w:t xml:space="preserve">condition </w:t>
              </w:r>
            </w:ins>
            <w:r>
              <w:rPr>
                <w:rFonts w:eastAsia="Times New Roman"/>
                <w:lang w:val="en-US"/>
              </w:rPr>
              <w:t xml:space="preserve">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45" w:author="Pivonka,Fran" w:date="2015-09-11T20:41:00Z">
              <w:r w:rsidDel="0050037B">
                <w:rPr>
                  <w:rFonts w:eastAsia="Times New Roman"/>
                  <w:lang w:val="en-US"/>
                </w:rPr>
                <w:delText xml:space="preserve">Condition </w:delText>
              </w:r>
            </w:del>
            <w:ins w:id="2446" w:author="Pivonka,Fran" w:date="2015-09-11T20:41: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clinical status of the </w:t>
            </w:r>
            <w:del w:id="2447" w:author="Pivonka,Fran" w:date="2015-09-11T20:42:00Z">
              <w:r w:rsidDel="0050037B">
                <w:rPr>
                  <w:rFonts w:eastAsia="Times New Roman"/>
                  <w:lang w:val="en-US"/>
                </w:rPr>
                <w:delText xml:space="preserve">Condition </w:delText>
              </w:r>
            </w:del>
            <w:ins w:id="2448"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verification status to support or decline the clinical status of the </w:t>
            </w:r>
            <w:del w:id="2449" w:author="Pivonka,Fran" w:date="2015-09-11T20:42:00Z">
              <w:r w:rsidDel="0050037B">
                <w:rPr>
                  <w:rFonts w:eastAsia="Times New Roman"/>
                  <w:lang w:val="en-US"/>
                </w:rPr>
                <w:delText xml:space="preserve">Condition </w:delText>
              </w:r>
            </w:del>
            <w:ins w:id="2450"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severity with a terminology is preferred, where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Age is generally used when the patient reports an age at which the </w:t>
            </w:r>
            <w:del w:id="2451" w:author="Pivonka,Fran" w:date="2015-09-11T20:42:00Z">
              <w:r w:rsidDel="0050037B">
                <w:rPr>
                  <w:rFonts w:eastAsia="Times New Roman"/>
                  <w:lang w:val="en-US"/>
                </w:rPr>
                <w:delText xml:space="preserve">Condition </w:delText>
              </w:r>
            </w:del>
            <w:ins w:id="2452" w:author="Pivonka,Fran" w:date="2015-09-11T20:42:00Z">
              <w:r w:rsidR="0050037B">
                <w:rPr>
                  <w:rFonts w:eastAsia="Times New Roman"/>
                  <w:lang w:val="en-US"/>
                </w:rPr>
                <w:t xml:space="preserve">condition </w:t>
              </w:r>
            </w:ins>
            <w:r>
              <w:rPr>
                <w:rFonts w:eastAsia="Times New Roman"/>
                <w:lang w:val="en-US"/>
              </w:rPr>
              <w:t>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w:t>
            </w:r>
            <w:del w:id="2453" w:author="Pivonka,Fran" w:date="2015-09-11T20:43:00Z">
              <w:r w:rsidDel="0050037B">
                <w:rPr>
                  <w:rFonts w:eastAsia="Times New Roman"/>
                  <w:lang w:val="en-US"/>
                </w:rPr>
                <w:delText xml:space="preserve">Condition </w:delText>
              </w:r>
            </w:del>
            <w:ins w:id="2454" w:author="Pivonka,Fran" w:date="2015-09-11T20:43:00Z">
              <w:r w:rsidR="0050037B">
                <w:rPr>
                  <w:rFonts w:eastAsia="Times New Roman"/>
                  <w:lang w:val="en-US"/>
                </w:rPr>
                <w:t xml:space="preserve">condition </w:t>
              </w:r>
            </w:ins>
            <w:r>
              <w:rPr>
                <w:rFonts w:eastAsia="Times New Roman"/>
                <w:lang w:val="en-US"/>
              </w:rPr>
              <w:t xml:space="preserve">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Supporting </w:t>
            </w:r>
            <w:del w:id="2455" w:author="Pivonka,Fran" w:date="2015-09-11T20:44:00Z">
              <w:r w:rsidDel="0050037B">
                <w:rPr>
                  <w:rFonts w:eastAsia="Times New Roman"/>
                  <w:lang w:val="en-US"/>
                </w:rPr>
                <w:delText xml:space="preserve">Evidence </w:delText>
              </w:r>
            </w:del>
            <w:ins w:id="2456" w:author="Pivonka,Fran" w:date="2015-09-11T20:44:00Z">
              <w:r w:rsidR="0050037B">
                <w:rPr>
                  <w:rFonts w:eastAsia="Times New Roman"/>
                  <w:lang w:val="en-US"/>
                </w:rPr>
                <w:t>evidence</w:t>
              </w:r>
            </w:ins>
            <w:r>
              <w:rPr>
                <w:rFonts w:eastAsia="Times New Roman"/>
                <w:lang w:val="en-US"/>
              </w:rPr>
              <w:t>/</w:t>
            </w:r>
            <w:del w:id="2457" w:author="Pivonka,Fran" w:date="2015-09-11T20:44:00Z">
              <w:r w:rsidDel="0050037B">
                <w:rPr>
                  <w:rFonts w:eastAsia="Times New Roman"/>
                  <w:lang w:val="en-US"/>
                </w:rPr>
                <w:delText xml:space="preserve"> </w:delText>
              </w:r>
            </w:del>
            <w:r>
              <w:rPr>
                <w:rFonts w:eastAsia="Times New Roman"/>
                <w:lang w:val="en-US"/>
              </w:rPr>
              <w:t>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2458" w:author="Pivonka,Fran" w:date="2015-09-11T20:44:00Z">
              <w:r w:rsidDel="0050037B">
                <w:rPr>
                  <w:rFonts w:eastAsia="Times New Roman"/>
                  <w:lang w:val="en-US"/>
                </w:rPr>
                <w:delText xml:space="preserve">evidence </w:delText>
              </w:r>
            </w:del>
            <w:ins w:id="2459" w:author="Pivonka,Fran" w:date="2015-09-11T20:44:00Z">
              <w:r w:rsidR="0050037B">
                <w:rPr>
                  <w:rFonts w:eastAsia="Times New Roman"/>
                  <w:lang w:val="en-US"/>
                </w:rPr>
                <w:t xml:space="preserve">Evidence </w:t>
              </w:r>
            </w:ins>
            <w:r>
              <w:rPr>
                <w:rFonts w:eastAsia="Times New Roman"/>
                <w:lang w:val="en-US"/>
              </w:rPr>
              <w:t>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w:t>
            </w:r>
            <w:del w:id="2460" w:author="Pivonka,Fran" w:date="2015-09-11T20:46:00Z">
              <w:r w:rsidDel="0050037B">
                <w:rPr>
                  <w:rFonts w:eastAsia="Times New Roman"/>
                  <w:lang w:val="en-US"/>
                </w:rPr>
                <w:delText>Condition</w:delText>
              </w:r>
            </w:del>
            <w:ins w:id="2461" w:author="Pivonka,Fran" w:date="2015-09-11T20:46:00Z">
              <w:r w:rsidR="0050037B">
                <w:rPr>
                  <w:rFonts w:eastAsia="Times New Roman"/>
                  <w:lang w:val="en-US"/>
                </w:rPr>
                <w:t>condition</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w:t>
            </w:r>
            <w:del w:id="2462" w:author="Pivonka,Fran" w:date="2015-09-11T20:46:00Z">
              <w:r w:rsidDel="0050037B">
                <w:rPr>
                  <w:rFonts w:eastAsia="Times New Roman"/>
                  <w:lang w:val="en-US"/>
                </w:rPr>
                <w:delText>Condition</w:delText>
              </w:r>
            </w:del>
            <w:ins w:id="2463" w:author="Pivonka,Fran" w:date="2015-09-11T20:46:00Z">
              <w:r w:rsidR="0050037B">
                <w:rPr>
                  <w:rFonts w:eastAsia="Times New Roman"/>
                  <w:lang w:val="en-US"/>
                </w:rPr>
                <w:t>condition</w:t>
              </w:r>
            </w:ins>
            <w:r>
              <w:rPr>
                <w:rFonts w:eastAsia="Times New Roman"/>
                <w:lang w:val="en-US"/>
              </w:rPr>
              <w:t xml:space="preserve">. This is a general notes/comments entry for description of the </w:t>
            </w:r>
            <w:del w:id="2464" w:author="Pivonka,Fran" w:date="2015-09-11T20:46:00Z">
              <w:r w:rsidDel="0050037B">
                <w:rPr>
                  <w:rFonts w:eastAsia="Times New Roman"/>
                  <w:lang w:val="en-US"/>
                </w:rPr>
                <w:delText>Condition</w:delText>
              </w:r>
            </w:del>
            <w:ins w:id="2465" w:author="Pivonka,Fran" w:date="2015-09-11T20:46:00Z">
              <w:r w:rsidR="0050037B">
                <w:rPr>
                  <w:rFonts w:eastAsia="Times New Roman"/>
                  <w:lang w:val="en-US"/>
                </w:rPr>
                <w:t>condition</w:t>
              </w:r>
            </w:ins>
            <w:r>
              <w:rPr>
                <w:rFonts w:eastAsia="Times New Roman"/>
                <w:lang w:val="en-US"/>
              </w:rPr>
              <w:t xml:space="preserve">,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records identifiers associated with this family member history record that are defined by business processes and/</w:t>
            </w:r>
            <w:del w:id="2466" w:author="Pivonka,Fran" w:date="2015-09-11T20:46:00Z">
              <w:r w:rsidDel="0050037B">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67" w:author="Pivonka,Fran" w:date="2015-09-11T20:47:00Z">
              <w:r w:rsidDel="0050037B">
                <w:rPr>
                  <w:rFonts w:eastAsia="Times New Roman"/>
                  <w:lang w:val="en-US"/>
                </w:rPr>
                <w:delText xml:space="preserve"> </w:delText>
              </w:r>
            </w:del>
            <w:r>
              <w:rPr>
                <w:rFonts w:eastAsia="Times New Roman"/>
                <w:lang w:val="en-US"/>
              </w:rPr>
              <w:t>/</w:t>
            </w:r>
            <w:del w:id="2468" w:author="Pivonka,Fran" w:date="2015-09-11T20:47:00Z">
              <w:r w:rsidDel="0050037B">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be captured even if the same as the date on the </w:t>
            </w:r>
            <w:del w:id="2469" w:author="Pivonka,Fran" w:date="2015-09-11T20:48:00Z">
              <w:r w:rsidDel="0050037B">
                <w:rPr>
                  <w:rFonts w:eastAsia="Times New Roman"/>
                  <w:lang w:val="en-US"/>
                </w:rPr>
                <w:delText xml:space="preserve">List </w:delText>
              </w:r>
            </w:del>
            <w:ins w:id="2470" w:author="Pivonka,Fran" w:date="2015-09-11T20:48:00Z">
              <w:r w:rsidR="0050037B">
                <w:rPr>
                  <w:rFonts w:eastAsia="Times New Roman"/>
                  <w:lang w:val="en-US"/>
                </w:rPr>
                <w:t xml:space="preserve">list </w:t>
              </w:r>
            </w:ins>
            <w:r>
              <w:rPr>
                <w:rFonts w:eastAsia="Times New Roman"/>
                <w:lang w:val="en-US"/>
              </w:rPr>
              <w:t>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a state of a </w:t>
            </w:r>
            <w:del w:id="2471" w:author="Pivonka,Fran" w:date="2015-09-11T20:48:00Z">
              <w:r w:rsidDel="0050037B">
                <w:rPr>
                  <w:rFonts w:eastAsia="Times New Roman"/>
                  <w:lang w:val="en-US"/>
                </w:rPr>
                <w:delText xml:space="preserve">Family </w:delText>
              </w:r>
            </w:del>
            <w:ins w:id="2472" w:author="Pivonka,Fran" w:date="2015-09-11T20:48:00Z">
              <w:r w:rsidR="0050037B">
                <w:rPr>
                  <w:rFonts w:eastAsia="Times New Roman"/>
                  <w:lang w:val="en-US"/>
                </w:rPr>
                <w:t xml:space="preserve">family </w:t>
              </w:r>
            </w:ins>
            <w:del w:id="2473" w:author="Pivonka,Fran" w:date="2015-09-11T20:48:00Z">
              <w:r w:rsidDel="0050037B">
                <w:rPr>
                  <w:rFonts w:eastAsia="Times New Roman"/>
                  <w:lang w:val="en-US"/>
                </w:rPr>
                <w:delText xml:space="preserve">Member </w:delText>
              </w:r>
            </w:del>
            <w:ins w:id="2474" w:author="Pivonka,Fran" w:date="2015-09-11T20:48:00Z">
              <w:r w:rsidR="0050037B">
                <w:rPr>
                  <w:rFonts w:eastAsia="Times New Roman"/>
                  <w:lang w:val="en-US"/>
                </w:rPr>
                <w:t xml:space="preserve">member </w:t>
              </w:r>
            </w:ins>
            <w:del w:id="2475" w:author="Pivonka,Fran" w:date="2015-09-11T20:48:00Z">
              <w:r w:rsidDel="0050037B">
                <w:rPr>
                  <w:rFonts w:eastAsia="Times New Roman"/>
                  <w:lang w:val="en-US"/>
                </w:rPr>
                <w:delText xml:space="preserve">History </w:delText>
              </w:r>
            </w:del>
            <w:ins w:id="2476" w:author="Pivonka,Fran" w:date="2015-09-11T20:48:00Z">
              <w:r w:rsidR="0050037B">
                <w:rPr>
                  <w:rFonts w:eastAsia="Times New Roman"/>
                  <w:lang w:val="en-US"/>
                </w:rPr>
                <w:t xml:space="preserve">history </w:t>
              </w:r>
            </w:ins>
            <w:r>
              <w:rPr>
                <w:rFonts w:eastAsia="Times New Roman"/>
                <w:lang w:val="en-US"/>
              </w:rPr>
              <w:t>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age can be calculated from date of birth, sometimes recording age directly is more </w:t>
            </w:r>
            <w:del w:id="2477" w:author="Pivonka,Fran" w:date="2015-09-11T20:49:00Z">
              <w:r w:rsidDel="00980DBD">
                <w:rPr>
                  <w:rFonts w:eastAsia="Times New Roman"/>
                  <w:lang w:val="en-US"/>
                </w:rPr>
                <w:delText>natureal</w:delText>
              </w:r>
            </w:del>
            <w:ins w:id="2478" w:author="Pivonka,Fran" w:date="2015-09-11T20:49:00Z">
              <w:r w:rsidR="00980DBD">
                <w:rPr>
                  <w:rFonts w:eastAsia="Times New Roman"/>
                  <w:lang w:val="en-US"/>
                </w:rPr>
                <w:t>natural</w:t>
              </w:r>
            </w:ins>
            <w:r>
              <w:rPr>
                <w:rFonts w:eastAsia="Times New Roman"/>
                <w:lang w:val="en-US"/>
              </w:rPr>
              <w:t xml:space="preserve">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allows a non condition-specific note to </w:t>
            </w:r>
            <w:del w:id="2479" w:author="Pivonka,Fran" w:date="2015-09-11T20:49:00Z">
              <w:r w:rsidDel="00980DBD">
                <w:rPr>
                  <w:rFonts w:eastAsia="Times New Roman"/>
                  <w:lang w:val="en-US"/>
                </w:rPr>
                <w:delText xml:space="preserve">the </w:delText>
              </w:r>
            </w:del>
            <w:ins w:id="2480" w:author="Pivonka,Fran" w:date="2015-09-11T20:49:00Z">
              <w:r w:rsidR="00980DBD">
                <w:rPr>
                  <w:rFonts w:eastAsia="Times New Roman"/>
                  <w:lang w:val="en-US"/>
                </w:rPr>
                <w:t xml:space="preserve">be </w:t>
              </w:r>
            </w:ins>
            <w:r>
              <w:rPr>
                <w:rFonts w:eastAsia="Times New Roman"/>
                <w:lang w:val="en-US"/>
              </w:rPr>
              <w:t xml:space="preserve">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significant </w:t>
            </w:r>
            <w:del w:id="2481" w:author="Pivonka,Fran" w:date="2015-09-11T20:50:00Z">
              <w:r w:rsidDel="00980DBD">
                <w:rPr>
                  <w:rFonts w:eastAsia="Times New Roman"/>
                  <w:lang w:val="en-US"/>
                </w:rPr>
                <w:delText xml:space="preserve">Conditions </w:delText>
              </w:r>
            </w:del>
            <w:ins w:id="2482" w:author="Pivonka,Fran" w:date="2015-09-11T20:50:00Z">
              <w:r w:rsidR="00980DBD">
                <w:rPr>
                  <w:rFonts w:eastAsia="Times New Roman"/>
                  <w:lang w:val="en-US"/>
                </w:rPr>
                <w:t xml:space="preserve">conditions </w:t>
              </w:r>
            </w:ins>
            <w:r>
              <w:rPr>
                <w:rFonts w:eastAsia="Times New Roman"/>
                <w:lang w:val="en-US"/>
              </w:rPr>
              <w:t xml:space="preserve">(or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83" w:author="Pivonka,Fran" w:date="2015-09-11T20:50:00Z">
              <w:r w:rsidDel="00980DBD">
                <w:rPr>
                  <w:rFonts w:eastAsia="Times New Roman"/>
                  <w:lang w:val="en-US"/>
                </w:rPr>
                <w:delText xml:space="preserve">Condition </w:delText>
              </w:r>
            </w:del>
            <w:ins w:id="2484" w:author="Pivonka,Fran" w:date="2015-09-11T20:50:00Z">
              <w:r w:rsidR="00980DBD">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7600"/>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w:t>
            </w:r>
            <w:del w:id="2485" w:author="Pivonka,Fran" w:date="2015-09-11T20:52:00Z">
              <w:r w:rsidDel="00980DBD">
                <w:rPr>
                  <w:rFonts w:eastAsia="Times New Roman"/>
                  <w:lang w:val="en-US"/>
                </w:rPr>
                <w:delText>an</w:delText>
              </w:r>
            </w:del>
            <w:ins w:id="2486" w:author="Pivonka,Fran" w:date="2015-09-11T20:52:00Z">
              <w:r w:rsidR="00980DBD">
                <w:rPr>
                  <w:rFonts w:eastAsia="Times New Roman"/>
                  <w:lang w:val="en-US"/>
                </w:rPr>
                <w:t>a</w:t>
              </w:r>
            </w:ins>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location, </w:t>
            </w:r>
            <w:del w:id="2487" w:author="Pivonka,Fran" w:date="2015-09-11T20:52:00Z">
              <w:r w:rsidDel="00980DBD">
                <w:rPr>
                  <w:rFonts w:eastAsia="Times New Roman"/>
                  <w:lang w:val="en-US"/>
                </w:rPr>
                <w:delText>group ,</w:delText>
              </w:r>
            </w:del>
            <w:ins w:id="2488" w:author="Pivonka,Fran" w:date="2015-09-11T20:52:00Z">
              <w:r w:rsidR="00980DBD">
                <w:rPr>
                  <w:rFonts w:eastAsia="Times New Roman"/>
                  <w:lang w:val="en-US"/>
                </w:rPr>
                <w:t>group,</w:t>
              </w:r>
            </w:ins>
            <w:r>
              <w:rPr>
                <w:rFonts w:eastAsia="Times New Roman"/>
                <w:lang w:val="en-US"/>
              </w:rPr>
              <w:t xml:space="preserve"> </w:t>
            </w:r>
            <w:del w:id="2489" w:author="Pivonka,Fran" w:date="2015-09-11T20:52:00Z">
              <w:r w:rsidDel="00980DBD">
                <w:rPr>
                  <w:rFonts w:eastAsia="Times New Roman"/>
                  <w:lang w:val="en-US"/>
                </w:rPr>
                <w:delText>organization ,</w:delText>
              </w:r>
            </w:del>
            <w:ins w:id="2490" w:author="Pivonka,Fran" w:date="2015-09-11T20:52:00Z">
              <w:r w:rsidR="00980DBD">
                <w:rPr>
                  <w:rFonts w:eastAsia="Times New Roman"/>
                  <w:lang w:val="en-US"/>
                </w:rPr>
                <w:t>organization,</w:t>
              </w:r>
            </w:ins>
            <w:r>
              <w:rPr>
                <w:rFonts w:eastAsia="Times New Roman"/>
                <w:lang w:val="en-US"/>
              </w:rPr>
              <w:t xml:space="preserve"> or practitioner </w:t>
            </w:r>
            <w:del w:id="2491" w:author="Pivonka,Fran" w:date="2015-09-11T20:54:00Z">
              <w:r w:rsidDel="00980DBD">
                <w:rPr>
                  <w:rFonts w:eastAsia="Times New Roman"/>
                  <w:lang w:val="en-US"/>
                </w:rPr>
                <w:delText xml:space="preserve">this is about record </w:delText>
              </w:r>
            </w:del>
            <w:r>
              <w:rPr>
                <w:rFonts w:eastAsia="Times New Roman"/>
                <w:lang w:val="en-US"/>
              </w:rPr>
              <w:t>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9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 care, for example, weight loss, restoring an activity of daily living, obtaining herd immunity via immunization, meeting a process improvement objective, etc.</w:t>
            </w:r>
            <w:del w:id="2492" w:author="Pivonka,Fran" w:date="2015-09-11T20:55:00Z">
              <w:r w:rsidDel="00980DBD">
                <w:rPr>
                  <w:rFonts w:eastAsia="Times New Roman"/>
                  <w:lang w:val="en-US"/>
                </w:rPr>
                <w:delText>;.</w:delText>
              </w:r>
            </w:del>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w:t>
            </w:r>
            <w:del w:id="2493" w:author="Pivonka,Fran" w:date="2015-09-11T20:55:00Z">
              <w:r w:rsidDel="00980DBD">
                <w:rPr>
                  <w:rFonts w:eastAsia="Times New Roman"/>
                  <w:lang w:val="en-US"/>
                </w:rPr>
                <w:delText xml:space="preserve">processed </w:delText>
              </w:r>
            </w:del>
            <w:ins w:id="2494" w:author="Pivonka,Fran" w:date="2015-09-11T20:55:00Z">
              <w:r w:rsidR="00980DBD">
                <w:rPr>
                  <w:rFonts w:eastAsia="Times New Roman"/>
                  <w:lang w:val="en-US"/>
                </w:rPr>
                <w:t xml:space="preserve">processes </w:t>
              </w:r>
            </w:ins>
            <w:r>
              <w:rPr>
                <w:rFonts w:eastAsia="Times New Roman"/>
                <w:lang w:val="en-US"/>
              </w:rPr>
              <w:t>and/</w:t>
            </w:r>
            <w:del w:id="2495" w:author="Pivonka,Fran" w:date="2015-09-11T20:55:00Z">
              <w:r w:rsidDel="00980DBD">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96" w:author="Pivonka,Fran" w:date="2015-09-11T20:55:00Z">
              <w:r w:rsidDel="00980DBD">
                <w:rPr>
                  <w:rFonts w:eastAsia="Times New Roman"/>
                  <w:lang w:val="en-US"/>
                </w:rPr>
                <w:delText xml:space="preserve"> </w:delText>
              </w:r>
            </w:del>
            <w:r>
              <w:rPr>
                <w:rFonts w:eastAsia="Times New Roman"/>
                <w:lang w:val="en-US"/>
              </w:rPr>
              <w:t>/</w:t>
            </w:r>
            <w:del w:id="2497" w:author="Pivonka,Fran" w:date="2015-09-11T20:55:00Z">
              <w:r w:rsidDel="00980DBD">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Subject is optional to support </w:t>
            </w:r>
            <w:del w:id="2498" w:author="Pivonka,Fran" w:date="2015-09-11T20:56:00Z">
              <w:r w:rsidDel="00980DBD">
                <w:rPr>
                  <w:rFonts w:eastAsia="Times New Roman"/>
                  <w:lang w:val="en-US"/>
                </w:rPr>
                <w:delText>annonymized</w:delText>
              </w:r>
            </w:del>
            <w:ins w:id="2499" w:author="Pivonka,Fran" w:date="2015-09-11T20:56:00Z">
              <w:r w:rsidR="00980DBD">
                <w:rPr>
                  <w:rFonts w:eastAsia="Times New Roman"/>
                  <w:lang w:val="en-US"/>
                </w:rPr>
                <w:t>anonymized</w:t>
              </w:r>
            </w:ins>
            <w:r>
              <w:rPr>
                <w:rFonts w:eastAsia="Times New Roman"/>
                <w:lang w:val="en-US"/>
              </w:rPr>
              <w:t xml:space="preserve">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w:t>
            </w:r>
            <w:ins w:id="2500" w:author="Pivonka,Fran" w:date="2015-09-11T20:57:00Z">
              <w:r w:rsidR="00980DBD">
                <w:rPr>
                  <w:rFonts w:eastAsia="Times New Roman"/>
                  <w:lang w:val="en-US"/>
                </w:rPr>
                <w:t xml:space="preserve"> the</w:t>
              </w:r>
            </w:ins>
            <w:del w:id="2501" w:author="Pivonka,Fran" w:date="2015-09-11T20:56:00Z">
              <w:r w:rsidDel="00980DBD">
                <w:rPr>
                  <w:rFonts w:eastAsia="Times New Roman"/>
                  <w:lang w:val="en-US"/>
                </w:rPr>
                <w:delText>,</w:delText>
              </w:r>
            </w:del>
            <w:del w:id="2502" w:author="Pivonka,Fran" w:date="2015-09-11T20:57:00Z">
              <w:r w:rsidDel="00980DBD">
                <w:rPr>
                  <w:rFonts w:eastAsia="Times New Roman"/>
                  <w:lang w:val="en-US"/>
                </w:rPr>
                <w:delText xml:space="preserve"> </w:delText>
              </w:r>
            </w:del>
            <w:r>
              <w:rPr>
                <w:rFonts w:eastAsia="Times New Roman"/>
                <w:lang w:val="en-US"/>
              </w:rPr>
              <w:t>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measuring outcome and whether </w:t>
            </w:r>
            <w:ins w:id="2503" w:author="Pivonka,Fran" w:date="2015-09-11T20:57:00Z">
              <w:r w:rsidR="00980DBD">
                <w:rPr>
                  <w:rFonts w:eastAsia="Times New Roman"/>
                  <w:lang w:val="en-US"/>
                </w:rPr>
                <w:t xml:space="preserve">the </w:t>
              </w:r>
            </w:ins>
            <w:r>
              <w:rPr>
                <w:rFonts w:eastAsia="Times New Roman"/>
                <w:lang w:val="en-US"/>
              </w:rPr>
              <w:t>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t>
            </w:r>
            <w:del w:id="2504" w:author="Pivonka,Fran" w:date="2015-09-11T20:58:00Z">
              <w:r w:rsidDel="00980DBD">
                <w:rPr>
                  <w:rFonts w:eastAsia="Times New Roman"/>
                  <w:lang w:val="en-US"/>
                </w:rPr>
                <w:delText xml:space="preserve">when </w:delText>
              </w:r>
            </w:del>
            <w:r>
              <w:rPr>
                <w:rFonts w:eastAsia="Times New Roman"/>
                <w:lang w:val="en-US"/>
              </w:rPr>
              <w:t>the current status</w:t>
            </w:r>
            <w:ins w:id="2505" w:author="Pivonka,Fran" w:date="2015-09-11T20:58:00Z">
              <w:r w:rsidR="00980DBD">
                <w:rPr>
                  <w:rFonts w:eastAsia="Times New Roman"/>
                  <w:lang w:val="en-US"/>
                </w:rPr>
                <w:t xml:space="preserve"> took effect</w:t>
              </w:r>
            </w:ins>
            <w:r>
              <w:rPr>
                <w:rFonts w:eastAsia="Times New Roman"/>
                <w:lang w:val="en-US"/>
              </w:rPr>
              <w:t xml:space="preserve">. </w:t>
            </w:r>
            <w:del w:id="2506" w:author="Pivonka,Fran" w:date="2015-09-11T20:59:00Z">
              <w:r w:rsidDel="003D74A4">
                <w:rPr>
                  <w:rFonts w:eastAsia="Times New Roman"/>
                  <w:lang w:val="en-US"/>
                </w:rPr>
                <w:delText>I.e.</w:delText>
              </w:r>
            </w:del>
            <w:ins w:id="2507" w:author="Pivonka,Fran" w:date="2015-09-11T20:59:00Z">
              <w:r w:rsidR="003D74A4">
                <w:rPr>
                  <w:rFonts w:eastAsia="Times New Roman"/>
                  <w:lang w:val="en-US"/>
                </w:rPr>
                <w:t>E.g.</w:t>
              </w:r>
            </w:ins>
            <w:r>
              <w:rPr>
                <w:rFonts w:eastAsia="Times New Roman"/>
                <w:lang w:val="en-US"/>
              </w:rPr>
              <w:t xml:space="preserv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Extensions are available to track priorities as established by each participant (</w:t>
            </w:r>
            <w:del w:id="2508" w:author="Pivonka,Fran" w:date="2015-09-11T21:01:00Z">
              <w:r w:rsidDel="003D74A4">
                <w:rPr>
                  <w:rFonts w:eastAsia="Times New Roman"/>
                  <w:lang w:val="en-US"/>
                </w:rPr>
                <w:delText>i.e.</w:delText>
              </w:r>
            </w:del>
            <w:ins w:id="2509" w:author="Pivonka,Fran" w:date="2015-09-11T21:02:00Z">
              <w:r w:rsidR="003D74A4">
                <w:rPr>
                  <w:rFonts w:eastAsia="Times New Roman"/>
                  <w:lang w:val="en-US"/>
                </w:rPr>
                <w:t>E.g.</w:t>
              </w:r>
            </w:ins>
            <w:r>
              <w:rPr>
                <w:rFonts w:eastAsia="Times New Roman"/>
                <w:lang w:val="en-US"/>
              </w:rPr>
              <w:t xml:space="preserve"> Priority from the patient's perspective, different practitioners' perspectives, family member's perspectives) The ordinal extension on </w:t>
            </w:r>
            <w:del w:id="2510" w:author="Pivonka,Fran" w:date="2015-09-11T21:02:00Z">
              <w:r w:rsidDel="003D74A4">
                <w:rPr>
                  <w:rFonts w:eastAsia="Times New Roman"/>
                  <w:lang w:val="en-US"/>
                </w:rPr>
                <w:delText xml:space="preserve">Coding </w:delText>
              </w:r>
            </w:del>
            <w:ins w:id="2511" w:author="Pivonka,Fran" w:date="2015-09-11T21:02:00Z">
              <w:r w:rsidR="003D74A4">
                <w:rPr>
                  <w:rFonts w:eastAsia="Times New Roman"/>
                  <w:lang w:val="en-US"/>
                </w:rPr>
                <w:t xml:space="preserve">coding </w:t>
              </w:r>
            </w:ins>
            <w:r>
              <w:rPr>
                <w:rFonts w:eastAsia="Times New Roman"/>
                <w:lang w:val="en-US"/>
              </w:rPr>
              <w:t xml:space="preserve">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specific goals to </w:t>
            </w:r>
            <w:del w:id="2512" w:author="Pivonka,Fran" w:date="2015-09-11T21:03:00Z">
              <w:r w:rsidDel="003D74A4">
                <w:rPr>
                  <w:rFonts w:eastAsia="Times New Roman"/>
                  <w:lang w:val="en-US"/>
                </w:rPr>
                <w:delText xml:space="preserve">explicitly </w:delText>
              </w:r>
            </w:del>
            <w:ins w:id="2513" w:author="Pivonka,Fran" w:date="2015-09-11T21:03:00Z">
              <w:r w:rsidR="003D74A4">
                <w:rPr>
                  <w:rFonts w:eastAsia="Times New Roman"/>
                  <w:lang w:val="en-US"/>
                </w:rPr>
                <w:t xml:space="preserve"> be </w:t>
              </w:r>
            </w:ins>
            <w:r>
              <w:rPr>
                <w:rFonts w:eastAsia="Times New Roman"/>
                <w:lang w:val="en-US"/>
              </w:rPr>
              <w:t xml:space="preserve">linked </w:t>
            </w:r>
            <w:ins w:id="2514" w:author="Pivonka,Fran" w:date="2015-09-11T21:03:00Z">
              <w:r w:rsidR="003D74A4">
                <w:rPr>
                  <w:rFonts w:eastAsia="Times New Roman"/>
                  <w:lang w:val="en-US"/>
                </w:rPr>
                <w:t xml:space="preserve">explicitly </w:t>
              </w:r>
            </w:ins>
            <w:r>
              <w:rPr>
                <w:rFonts w:eastAsia="Times New Roman"/>
                <w:lang w:val="en-US"/>
              </w:rPr>
              <w:t>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change (or lack of change) at the point where the goal was </w:t>
            </w:r>
            <w:del w:id="2515" w:author="Pivonka,Fran" w:date="2015-09-11T21:04:00Z">
              <w:r w:rsidDel="003D74A4">
                <w:rPr>
                  <w:rFonts w:eastAsia="Times New Roman"/>
                  <w:lang w:val="en-US"/>
                </w:rPr>
                <w:delText>deepmed</w:delText>
              </w:r>
            </w:del>
            <w:ins w:id="2516" w:author="Pivonka,Fran" w:date="2015-09-11T21:04:00Z">
              <w:r w:rsidR="003D74A4">
                <w:rPr>
                  <w:rFonts w:eastAsia="Times New Roman"/>
                  <w:lang w:val="en-US"/>
                </w:rPr>
                <w:t>deemed</w:t>
              </w:r>
            </w:ins>
            <w:r>
              <w:rPr>
                <w:rFonts w:eastAsia="Times New Roman"/>
                <w:lang w:val="en-US"/>
              </w:rPr>
              <w:t xml:space="preserve">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rsidR="00D67926" w:rsidRDefault="008D6FB8">
      <w:pPr>
        <w:pStyle w:val="Heading2"/>
        <w:divId w:val="1845052625"/>
        <w:rPr>
          <w:rFonts w:eastAsia="Times New Roman"/>
          <w:lang w:val="en-US"/>
        </w:rPr>
      </w:pPr>
      <w:r w:rsidRPr="00F95FA4">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63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action that was or is currently being 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procedure was performed 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on whom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endoscopy for dilatation and biopsy, combination diagnosis and therapuetic.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 role of a performer in a procedure process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date(</w:t>
            </w:r>
            <w:proofErr w:type="gramEnd"/>
            <w:r>
              <w:rPr>
                <w:rFonts w:eastAsia="Times New Roman"/>
                <w:lang w:val="en-US"/>
              </w:rPr>
              <w:t xml:space="preserve">time)/period over which the procedure was 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when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 where the procedure actually happened. </w:t>
            </w:r>
            <w:proofErr w:type="gramStart"/>
            <w:r>
              <w:rPr>
                <w:rFonts w:eastAsia="Times New Roman"/>
                <w:lang w:val="en-US"/>
              </w:rPr>
              <w:t>e.g</w:t>
            </w:r>
            <w:proofErr w:type="gramEnd"/>
            <w:r>
              <w:rPr>
                <w:rFonts w:eastAsia="Times New Roman"/>
                <w:lang w:val="en-US"/>
              </w:rPr>
              <w:t>.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Ties a procedure to where the records are kept.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result of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report that results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w:t>
            </w:r>
            <w:r>
              <w:rPr>
                <w:rFonts w:eastAsia="Times New Roman"/>
                <w:lang w:val="en-US"/>
              </w:rPr>
              <w:lastRenderedPageBreak/>
              <w:t xml:space="preserve">a simple note, or potentially could 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resource that contains about this procedure's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about the procedure - 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receive the procedure or a group of subjects.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sites on the subject's body where the procedure should be performed </w:t>
            </w:r>
            <w:proofErr w:type="gramStart"/>
            <w:r>
              <w:rPr>
                <w:rFonts w:eastAsia="Times New Roman"/>
                <w:lang w:val="en-US"/>
              </w:rPr>
              <w:t>( i.e</w:t>
            </w:r>
            <w:proofErr w:type="gramEnd"/>
            <w:r>
              <w:rPr>
                <w:rFonts w:eastAsia="Times New Roman"/>
                <w:lang w:val="en-US"/>
              </w:rPr>
              <w:t>.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27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human-readable name for this section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section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code(s) for the "root" group apply to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groupings of questionnaire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group be included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question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question be answered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Can question have multiple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valueset containing the </w:t>
            </w:r>
            <w:del w:id="2517" w:author="Pivonka,Fran" w:date="2015-09-11T21:45:00Z">
              <w:r w:rsidDel="00A0516A">
                <w:rPr>
                  <w:rFonts w:eastAsia="Times New Roman"/>
                  <w:lang w:val="en-US"/>
                </w:rPr>
                <w:delText xml:space="preserve">a </w:delText>
              </w:r>
            </w:del>
            <w:r>
              <w:rPr>
                <w:rFonts w:eastAsia="Times New Roman"/>
                <w:lang w:val="en-US"/>
              </w:rPr>
              <w:t>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w:t>
            </w:r>
            <w:ins w:id="2518" w:author="Pivonka,Fran" w:date="2015-09-11T21:45:00Z">
              <w:r w:rsidR="00A0516A">
                <w:rPr>
                  <w:rFonts w:eastAsia="Times New Roman"/>
                  <w:lang w:val="en-US"/>
                </w:rPr>
                <w:t xml:space="preserve"> </w:t>
              </w:r>
            </w:ins>
            <w:r>
              <w:rPr>
                <w:rFonts w:eastAsia="Times New Roman"/>
                <w:lang w:val="en-US"/>
              </w:rPr>
              <w:t>(loinc.html#alist).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59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response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w:t>
            </w:r>
            <w:r>
              <w:rPr>
                <w:rFonts w:eastAsia="Times New Roman"/>
                <w:lang w:val="en-US"/>
              </w:rPr>
              <w:lastRenderedPageBreak/>
              <w:t xml:space="preserve">may not know the value,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group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w:t>
            </w:r>
            <w:r>
              <w:rPr>
                <w:rFonts w:eastAsia="Times New Roman"/>
                <w:lang w:val="en-US"/>
              </w:rPr>
              <w:lastRenderedPageBreak/>
              <w:t xml:space="preserve">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response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1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What actions are requested as part of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0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w:t>
            </w:r>
            <w:r>
              <w:rPr>
                <w:rFonts w:eastAsia="Times New Roman"/>
                <w:lang w:val="en-US"/>
              </w:rPr>
              <w:lastRenderedPageBreak/>
              <w:t xml:space="preserve">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w:t>
            </w:r>
            <w:proofErr w:type="gramStart"/>
            <w:r>
              <w:rPr>
                <w:rFonts w:eastAsia="Times New Roman"/>
                <w:lang w:val="en-US"/>
              </w:rPr>
              <w:t>IDMP</w:t>
            </w:r>
            <w:proofErr w:type="gramEnd"/>
            <w:r>
              <w:rPr>
                <w:rFonts w:eastAsia="Times New Roman"/>
                <w:lang w:val="en-US"/>
              </w:rPr>
              <w:t xml:space="preserve">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ingredient in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assigned lot number of a batch of the specified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many are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8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received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to whom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substance?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visit or admission </w:t>
            </w:r>
            <w:proofErr w:type="gramStart"/>
            <w:r>
              <w:rPr>
                <w:rFonts w:eastAsia="Times New Roman"/>
                <w:lang w:val="en-US"/>
              </w:rPr>
              <w:t>the or</w:t>
            </w:r>
            <w:proofErr w:type="gramEnd"/>
            <w:r>
              <w:rPr>
                <w:rFonts w:eastAsia="Times New Roman"/>
                <w:lang w:val="en-US"/>
              </w:rPr>
              <w:t xml:space="preserve">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w:t>
            </w:r>
            <w:r>
              <w:rPr>
                <w:rFonts w:eastAsia="Times New Roman"/>
                <w:lang w:val="en-US"/>
              </w:rPr>
              <w:lastRenderedPageBreak/>
              <w:t xml:space="preserve">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297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set of dispense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Where the medication was 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Extra information about </w:t>
            </w:r>
            <w:proofErr w:type="gramStart"/>
            <w:r>
              <w:rPr>
                <w:rFonts w:eastAsia="Times New Roman"/>
                <w:lang w:val="en-US"/>
              </w:rPr>
              <w:t>the dispense</w:t>
            </w:r>
            <w:proofErr w:type="gramEnd"/>
            <w:r>
              <w:rPr>
                <w:rFonts w:eastAsia="Times New Roman"/>
                <w:lang w:val="en-US"/>
              </w:rPr>
              <w:t xml:space="preserv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w:t>
            </w:r>
            <w:r>
              <w:rPr>
                <w:rFonts w:eastAsia="Times New Roman"/>
                <w:lang w:val="en-US"/>
              </w:rPr>
              <w:lastRenderedPageBreak/>
              <w:t xml:space="preserve">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w:t>
            </w:r>
            <w:r>
              <w:rPr>
                <w:rFonts w:eastAsia="Times New Roman"/>
                <w:lang w:val="en-US"/>
              </w:rPr>
              <w:lastRenderedPageBreak/>
              <w:t xml:space="preserve">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w:t>
            </w:r>
            <w:r>
              <w:rPr>
                <w:rFonts w:eastAsia="Times New Roman"/>
                <w:lang w:val="en-US"/>
              </w:rPr>
              <w:lastRenderedPageBreak/>
              <w:t xml:space="preserve">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substitution will be expected but doesn't happen, in other cases substitution is not expected but does happen. This block explains what substitition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substitiution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rename</w:t>
            </w:r>
            <w:proofErr w:type="gramEnd"/>
            <w:r>
              <w:rPr>
                <w:rFonts w:eastAsia="Times New Roman"/>
                <w:lang w:val="en-US"/>
              </w:rPr>
              <w:t>.</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293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w:t>
            </w:r>
            <w:r>
              <w:rPr>
                <w:rFonts w:eastAsia="Times New Roman"/>
                <w:lang w:val="en-US"/>
              </w:rPr>
              <w:lastRenderedPageBreak/>
              <w:t xml:space="preserve">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w:t>
            </w:r>
            <w:r>
              <w:rPr>
                <w:rFonts w:eastAsia="Times New Roman"/>
                <w:lang w:val="en-US"/>
              </w:rPr>
              <w:lastRenderedPageBreak/>
              <w:t xml:space="preserve">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w:t>
            </w:r>
            <w:r>
              <w:rPr>
                <w:rFonts w:eastAsia="Times New Roman"/>
                <w:lang w:val="en-US"/>
              </w:rPr>
              <w:lastRenderedPageBreak/>
              <w:t xml:space="preserve">(arterial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w:t>
            </w:r>
            <w:r>
              <w:rPr>
                <w:rFonts w:eastAsia="Times New Roman"/>
                <w:lang w:val="en-US"/>
              </w:rPr>
              <w:lastRenderedPageBreak/>
              <w:t xml:space="preserve">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t>
            </w:r>
            <w:r>
              <w:rPr>
                <w:rFonts w:eastAsia="Times New Roman"/>
                <w:lang w:val="en-US"/>
              </w:rPr>
              <w:lastRenderedPageBreak/>
              <w:t xml:space="preserve">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w:t>
            </w:r>
            <w:proofErr w:type="gramStart"/>
            <w:r>
              <w:rPr>
                <w:rFonts w:eastAsia="Times New Roman"/>
                <w:lang w:val="en-US"/>
              </w:rPr>
              <w:t>the dispense</w:t>
            </w:r>
            <w:proofErr w:type="gramEnd"/>
            <w:r>
              <w:rPr>
                <w:rFonts w:eastAsia="Times New Roman"/>
                <w:lang w:val="en-US"/>
              </w:rPr>
              <w:t xml:space="preserve"> or medication supply part of a medication order (also known as a Medication Prescription). Note that this information is NOT always sent with the order. There may be in some settings (e.g. hospitals) institutional or system support for completing the dispense </w:t>
            </w:r>
            <w:r>
              <w:rPr>
                <w:rFonts w:eastAsia="Times New Roman"/>
                <w:lang w:val="en-US"/>
              </w:rPr>
              <w:lastRenderedPageBreak/>
              <w:t xml:space="preserve">details in the pharmacy 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w:t>
            </w:r>
            <w:r>
              <w:rPr>
                <w:rFonts w:eastAsia="Times New Roman"/>
                <w:lang w:val="en-US"/>
              </w:rPr>
              <w:lastRenderedPageBreak/>
              <w:t xml:space="preserve">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to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that is to be dispensed for one fill.</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w:t>
            </w:r>
            <w:r>
              <w:rPr>
                <w:rFonts w:eastAsia="Times New Roman"/>
                <w:lang w:val="en-US"/>
              </w:rPr>
              <w:lastRenderedPageBreak/>
              <w:t xml:space="preserve">to be more precise. </w:t>
            </w:r>
            <w:proofErr w:type="gramStart"/>
            <w:r>
              <w:rPr>
                <w:rFonts w:eastAsia="Times New Roman"/>
                <w:lang w:val="en-US"/>
              </w:rPr>
              <w:t>expectedSupplyDuration</w:t>
            </w:r>
            <w:proofErr w:type="gramEnd"/>
            <w:r>
              <w:rPr>
                <w:rFonts w:eastAsia="Times New Roman"/>
                <w:lang w:val="en-US"/>
              </w:rPr>
              <w:t xml:space="preserve">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restrictions on medication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xml:space="preserv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should substitution (not) 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w:t>
            </w:r>
            <w:r>
              <w:rPr>
                <w:rFonts w:eastAsia="Times New Roman"/>
                <w:lang w:val="en-US"/>
              </w:rPr>
              <w:lastRenderedPageBreak/>
              <w:t xml:space="preserve">patientâ€™s memory, from a prescription bottle or from a list of medications the patient, clinician or other party maintains. Medication 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who is /was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When/how often was medication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w:t>
            </w:r>
            <w:r>
              <w:rPr>
                <w:rFonts w:eastAsia="Times New Roman"/>
                <w:lang w:val="en-US"/>
              </w:rPr>
              <w:lastRenderedPageBreak/>
              <w:t xml:space="preserve">(CodeableConcept).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on body was medication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did the medication enter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w:t>
            </w:r>
            <w:r>
              <w:rPr>
                <w:rFonts w:eastAsia="Times New Roman"/>
                <w:lang w:val="en-US"/>
              </w:rPr>
              <w:lastRenderedPageBreak/>
              <w:t xml:space="preserve">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dose that was consumed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416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status of the 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 immunized?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 self-reported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source of reported info (e.g. 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did vaccination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 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reaction may be an indication of an allergy or intolerance and, if this is determined to be the case, it should be recorded as a new [AllergyIntolerance</w:t>
            </w:r>
            <w:proofErr w:type="gramStart"/>
            <w:r>
              <w:rPr>
                <w:rFonts w:eastAsia="Times New Roman"/>
                <w:lang w:val="en-US"/>
              </w:rPr>
              <w:t>](</w:t>
            </w:r>
            <w:proofErr w:type="gramEnd"/>
            <w:r>
              <w:rPr>
                <w:rFonts w:eastAsia="Times New Roman"/>
                <w:lang w:val="en-US"/>
              </w:rPr>
              <w:t xml:space="preserve">allergyintolerance.html) resource instance as most systems won't 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did reaction start?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Was reaction self-reported?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dose number within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dose count towards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does does count/not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an explanation as to why </w:t>
            </w:r>
            <w:proofErr w:type="gramStart"/>
            <w:r>
              <w:rPr>
                <w:rFonts w:eastAsia="Times New Roman"/>
                <w:lang w:val="en-US"/>
              </w:rPr>
              <w:t>a</w:t>
            </w:r>
            <w:proofErr w:type="gramEnd"/>
            <w:r>
              <w:rPr>
                <w:rFonts w:eastAsia="Times New Roman"/>
                <w:lang w:val="en-US"/>
              </w:rPr>
              <w:t xml:space="preserve">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0"/>
        <w:gridCol w:w="1730"/>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Guidance or advice relating </w:t>
            </w:r>
            <w:r>
              <w:rPr>
                <w:rFonts w:eastAsia="Times New Roman"/>
                <w:lang w:val="en-US"/>
              </w:rPr>
              <w:lastRenderedPageBreak/>
              <w:t>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patient's status with </w:t>
            </w:r>
            <w:r>
              <w:rPr>
                <w:rFonts w:eastAsia="Times New Roman"/>
                <w:lang w:val="en-US"/>
              </w:rPr>
              <w:lastRenderedPageBreak/>
              <w:t>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possible path to achieve presumed </w:t>
            </w:r>
            <w:r>
              <w:rPr>
                <w:rFonts w:eastAsia="Times New Roman"/>
                <w:lang w:val="en-US"/>
              </w:rPr>
              <w:lastRenderedPageBreak/>
              <w:t>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observations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w:t>
            </w:r>
            <w:r>
              <w:rPr>
                <w:rFonts w:eastAsia="Times New Roman"/>
                <w:lang w:val="en-US"/>
              </w:rPr>
              <w:lastRenderedPageBreak/>
              <w:t xml:space="preserve">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(purpose of use), specific to this </w:t>
            </w:r>
            <w:proofErr w:type="gramStart"/>
            <w:r>
              <w:rPr>
                <w:rFonts w:eastAsia="Times New Roman"/>
                <w:lang w:val="en-US"/>
              </w:rPr>
              <w:t>participant, that</w:t>
            </w:r>
            <w:proofErr w:type="gramEnd"/>
            <w:r>
              <w:rPr>
                <w:rFonts w:eastAsia="Times New Roman"/>
                <w:lang w:val="en-US"/>
              </w:rPr>
              <w:t xml:space="preserve">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w:t>
            </w:r>
            <w:r>
              <w:rPr>
                <w:rFonts w:eastAsia="Times New Roman"/>
                <w:lang w:val="en-US"/>
              </w:rPr>
              <w:lastRenderedPageBreak/>
              <w:t xml:space="preserve">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required</w:t>
            </w:r>
            <w:proofErr w:type="gramEnd"/>
            <w:r>
              <w:rPr>
                <w:rFonts w:eastAsia="Times New Roman"/>
                <w:lang w:val="en-US"/>
              </w:rPr>
              <w:t xml:space="preserve"> unless the values for Event Identification, Active Participant Identification, and Audit Source Identification are sufficient to document the entire auditable event. Because events may have more </w:t>
            </w:r>
            <w:r>
              <w:rPr>
                <w:rFonts w:eastAsia="Times New Roman"/>
                <w:lang w:val="en-US"/>
              </w:rPr>
              <w:lastRenderedPageBreak/>
              <w:t xml:space="preserve">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Identifier details depends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RFC 3881 for rules concerning matches between 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39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w:t>
            </w:r>
            <w:r>
              <w:rPr>
                <w:rFonts w:eastAsia="Times New Roman"/>
                <w:lang w:val="en-US"/>
              </w:rPr>
              <w:lastRenderedPageBreak/>
              <w:t xml:space="preserve">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w:t>
            </w:r>
            <w:r>
              <w:rPr>
                <w:rFonts w:eastAsia="Times New Roman"/>
                <w:lang w:val="en-US"/>
              </w:rPr>
              <w:lastRenderedPageBreak/>
              <w:t xml:space="preserve">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The identify</w:t>
            </w:r>
            <w:proofErr w:type="gramEnd"/>
            <w:r>
              <w:rPr>
                <w:rFonts w:eastAsia="Times New Roman"/>
                <w:lang w:val="en-US"/>
              </w:rPr>
              <w:t xml:space="preserve">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reference to another agent listed in this provenance by </w:t>
            </w:r>
            <w:proofErr w:type="gramStart"/>
            <w:r>
              <w:rPr>
                <w:rFonts w:eastAsia="Times New Roman"/>
                <w:lang w:val="en-US"/>
              </w:rPr>
              <w:t>it's</w:t>
            </w:r>
            <w:proofErr w:type="gramEnd"/>
            <w:r>
              <w:rPr>
                <w:rFonts w:eastAsia="Times New Roman"/>
                <w:lang w:val="en-US"/>
              </w:rPr>
              <w:t xml:space="preserve">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uri has the form </w:t>
            </w:r>
            <w:proofErr w:type="gramStart"/>
            <w:r>
              <w:rPr>
                <w:rFonts w:eastAsia="Times New Roman"/>
                <w:lang w:val="en-US"/>
              </w:rPr>
              <w:t>#[</w:t>
            </w:r>
            <w:proofErr w:type="gramEnd"/>
            <w:r>
              <w:rPr>
                <w:rFonts w:eastAsia="Times New Roman"/>
                <w:lang w:val="en-US"/>
              </w:rPr>
              <w:t>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lastRenderedPageBreak/>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771"/>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dateTime</w:t>
            </w:r>
            <w:proofErr w:type="gramEnd"/>
            <w:r>
              <w:rPr>
                <w:rFonts w:eastAsia="Times New Roman"/>
                <w:lang w:val="en-US"/>
              </w:rPr>
              <w:t xml:space="preserv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w:t>
            </w:r>
            <w:proofErr w:type="gramStart"/>
            <w:r>
              <w:rPr>
                <w:rFonts w:eastAsia="Times New Roman"/>
                <w:lang w:val="en-US"/>
              </w:rPr>
              <w:t>been .</w:t>
            </w:r>
            <w:proofErr w:type="gramEnd"/>
            <w:r>
              <w:rPr>
                <w:rFonts w:eastAsia="Times New Roman"/>
                <w:lang w:val="en-US"/>
              </w:rPr>
              <w:t xml:space="preserve"> This would be handled by an extension 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w:t>
            </w:r>
            <w:r>
              <w:rPr>
                <w:rFonts w:eastAsia="Times New Roman"/>
                <w:lang w:val="en-US"/>
              </w:rPr>
              <w:lastRenderedPageBreak/>
              <w:t xml:space="preserve">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conposition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the composition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root of the sections that make up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a section of a composition /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section entries are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section </w:t>
            </w:r>
            <w:proofErr w:type="gramStart"/>
            <w:r>
              <w:rPr>
                <w:rFonts w:eastAsia="Times New Roman"/>
                <w:lang w:val="en-US"/>
              </w:rPr>
              <w:t>entries.</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53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617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document,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Helps humans to assess whether the document is of interest when viewing </w:t>
            </w:r>
            <w:proofErr w:type="gramStart"/>
            <w:r>
              <w:rPr>
                <w:rFonts w:eastAsia="Times New Roman"/>
                <w:lang w:val="en-US"/>
              </w:rPr>
              <w:t>an</w:t>
            </w:r>
            <w:proofErr w:type="gramEnd"/>
            <w:r>
              <w:rPr>
                <w:rFonts w:eastAsia="Times New Roman"/>
                <w:lang w:val="en-US"/>
              </w:rPr>
              <w:t xml:space="preserve">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w:t>
            </w:r>
            <w:r>
              <w:rPr>
                <w:rFonts w:eastAsia="Times New Roman"/>
                <w:lang w:val="en-US"/>
              </w:rPr>
              <w:lastRenderedPageBreak/>
              <w:t xml:space="preserve">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w:t>
            </w:r>
            <w:r>
              <w:rPr>
                <w:rFonts w:eastAsia="Times New Roman"/>
                <w:lang w:val="en-US"/>
              </w:rPr>
              <w:lastRenderedPageBreak/>
              <w:t xml:space="preserve">ELGA mit IHE Cross-Enterprise Document Sharing: XDS Metadaten (XDSDocumentEntry), [1.2.40.0.34.7.6.3] * XDS 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393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concept map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concept map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concept maps.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w:t>
            </w:r>
            <w:r>
              <w:rPr>
                <w:rFonts w:eastAsia="Times New Roman"/>
                <w:lang w:val="en-US"/>
              </w:rPr>
              <w:lastRenderedPageBreak/>
              <w:t xml:space="preserve">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element/field/valueset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w:t>
            </w:r>
            <w:r>
              <w:rPr>
                <w:rFonts w:eastAsia="Times New Roman"/>
                <w:lang w:val="en-US"/>
              </w:rPr>
              <w:lastRenderedPageBreak/>
              <w:t xml:space="preserve">specific reference to a data element in a different specification (e.g. v2)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12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value set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value set (v2 / CDA)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value set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valueset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(e.g. the 'content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w:t>
            </w:r>
            <w:r>
              <w:rPr>
                <w:rFonts w:eastAsia="Times New Roman"/>
                <w:lang w:val="en-US"/>
              </w:rPr>
              <w:lastRenderedPageBreak/>
              <w:t xml:space="preserve">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 - 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w:t>
            </w:r>
            <w:proofErr w:type="gramStart"/>
            <w:r>
              <w:rPr>
                <w:rFonts w:eastAsia="Times New Roman"/>
                <w:lang w:val="en-US"/>
              </w:rPr>
              <w:t>an</w:t>
            </w:r>
            <w:proofErr w:type="gramEnd"/>
            <w:r>
              <w:rPr>
                <w:rFonts w:eastAsia="Times New Roman"/>
                <w:lang w:val="en-US"/>
              </w:rPr>
              <w:t xml:space="preserve"> code system, inlined into the value set (as a packaging convenience). Note that the inline code system may be used from other value sets by referring to </w:t>
            </w:r>
            <w:proofErr w:type="gramStart"/>
            <w:r>
              <w:rPr>
                <w:rFonts w:eastAsia="Times New Roman"/>
                <w:lang w:val="en-US"/>
              </w:rPr>
              <w:t>it's</w:t>
            </w:r>
            <w:proofErr w:type="gramEnd"/>
            <w:r>
              <w:rPr>
                <w:rFonts w:eastAsia="Times New Roman"/>
                <w:lang w:val="en-US"/>
              </w:rPr>
              <w:t xml:space="preserve">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URI 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used to reference this code system, including in [Coding</w:t>
            </w:r>
            <w:proofErr w:type="gramStart"/>
            <w:r>
              <w:rPr>
                <w:rFonts w:eastAsia="Times New Roman"/>
                <w:lang w:val="en-US"/>
              </w:rPr>
              <w:t>]{</w:t>
            </w:r>
            <w:proofErr w:type="gramEnd"/>
            <w:r>
              <w:rPr>
                <w:rFonts w:eastAsia="Times New Roman"/>
                <w:lang w:val="en-US"/>
              </w:rPr>
              <w:t>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w:t>
            </w:r>
            <w:r>
              <w:rPr>
                <w:rFonts w:eastAsia="Times New Roman"/>
                <w:lang w:val="en-US"/>
              </w:rPr>
              <w:lastRenderedPageBreak/>
              <w:t xml:space="preserve">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Text to Display 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Definition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many</w:t>
            </w:r>
            <w:proofErr w:type="gramEnd"/>
            <w:r>
              <w:rPr>
                <w:rFonts w:eastAsia="Times New Roman"/>
                <w:lang w:val="en-US"/>
              </w:rPr>
              <w:t xml:space="preserve"> concept definition systems support mltiple representations, in multiple languages, and for mltiple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the absense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Child Concepts (is-a / contains / categorises)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value set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criteria that provide the content logical definition of the value set by including or excluding codes from outside this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value set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Import the contents of another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value set URI is either a logical reference to a defined value set such as a [SNOMED CT reference set</w:t>
            </w:r>
            <w:proofErr w:type="gramStart"/>
            <w:r>
              <w:rPr>
                <w:rFonts w:eastAsia="Times New Roman"/>
                <w:lang w:val="en-US"/>
              </w:rPr>
              <w:t>]{</w:t>
            </w:r>
            <w:proofErr w:type="gramEnd"/>
            <w:r>
              <w:rPr>
                <w:rFonts w:eastAsia="Times New Roman"/>
                <w:lang w:val="en-US"/>
              </w:rPr>
              <w:t xml:space="preserve">snomedct.html#implicit}, or a direct reference to a value set definition using ValueSet.url. The reference may also not reference </w:t>
            </w:r>
            <w:proofErr w:type="gramStart"/>
            <w:r>
              <w:rPr>
                <w:rFonts w:eastAsia="Times New Roman"/>
                <w:lang w:val="en-US"/>
              </w:rPr>
              <w:t>a</w:t>
            </w:r>
            <w:proofErr w:type="gramEnd"/>
            <w:r>
              <w:rPr>
                <w:rFonts w:eastAsia="Times New Roman"/>
                <w:lang w:val="en-US"/>
              </w:rPr>
              <w:t xml:space="preserve"> actual FHIR value set resource; in this case, whatever is referenced is an implicit definition of a value set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w:t>
            </w:r>
            <w:r>
              <w:rPr>
                <w:rFonts w:eastAsia="Times New Roman"/>
                <w:lang w:val="en-US"/>
              </w:rPr>
              <w:lastRenderedPageBreak/>
              <w:t xml:space="preserve">of codes 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*Coding.system*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code system that the 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w:t>
            </w:r>
            <w:proofErr w:type="gramStart"/>
            <w:r>
              <w:rPr>
                <w:rFonts w:eastAsia="Times New Roman"/>
                <w:lang w:val="en-US"/>
              </w:rPr>
              <w:t>an</w:t>
            </w:r>
            <w:proofErr w:type="gramEnd"/>
            <w:r>
              <w:rPr>
                <w:rFonts w:eastAsia="Times New Roman"/>
                <w:lang w:val="en-US"/>
              </w:rPr>
              <w:t xml:space="preserve"> an expansion follows that defined in the compose.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Test to display for this code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text to display to the user for this concept in the context of this valueset. If </w:t>
            </w:r>
            <w:r>
              <w:rPr>
                <w:rFonts w:eastAsia="Times New Roman"/>
                <w:lang w:val="en-US"/>
              </w:rPr>
              <w:lastRenderedPageBreak/>
              <w:t xml:space="preserve">no display is provided, then applications using the value set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valueset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Exclude one or more codes from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Used when the value set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w:t>
            </w:r>
            <w:proofErr w:type="gramStart"/>
            <w:r>
              <w:rPr>
                <w:rFonts w:eastAsia="Times New Roman"/>
                <w:lang w:val="en-US"/>
              </w:rPr>
              <w:t>:uuid:8230ff20</w:t>
            </w:r>
            <w:proofErr w:type="gramEnd"/>
            <w:r>
              <w:rPr>
                <w:rFonts w:eastAsia="Times New Roman"/>
                <w:lang w:val="en-US"/>
              </w:rPr>
              <w:t>-c97a-4167-a59d-dc2cb9df16dd).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valueset 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have be a fully populated instant, but in some circumstances, value sets are expanded by hand, of 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as assigned by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shouldn't be understood to exclude its use for searchig (e</w:t>
            </w:r>
            <w:proofErr w:type="gramStart"/>
            <w:r>
              <w:rPr>
                <w:rFonts w:eastAsia="Times New Roman"/>
                <w:lang w:val="en-US"/>
              </w:rPr>
              <w:t>..g</w:t>
            </w:r>
            <w:proofErr w:type="gramEnd"/>
            <w:r>
              <w:rPr>
                <w:rFonts w:eastAsia="Times New Roman"/>
                <w:lang w:val="en-US"/>
              </w:rPr>
              <w:t xml:space="preserve">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in which this code / 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 if blank, this is not a choosable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codes and entries contained under this entry in the heirarchy.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AEE" w:rsidRDefault="00975AEE" w:rsidP="00DE4CAF">
      <w:r>
        <w:separator/>
      </w:r>
    </w:p>
  </w:endnote>
  <w:endnote w:type="continuationSeparator" w:id="0">
    <w:p w:rsidR="00975AEE" w:rsidRDefault="00975AEE"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30"/>
      <w:docPartObj>
        <w:docPartGallery w:val="Page Numbers (Bottom of Page)"/>
        <w:docPartUnique/>
      </w:docPartObj>
    </w:sdtPr>
    <w:sdtEndPr/>
    <w:sdtContent>
      <w:p w:rsidR="004A5BB5" w:rsidRDefault="004A5BB5">
        <w:pPr>
          <w:pStyle w:val="Footer"/>
          <w:jc w:val="right"/>
        </w:pPr>
        <w:r>
          <w:fldChar w:fldCharType="begin"/>
        </w:r>
        <w:r>
          <w:instrText xml:space="preserve"> PAGE   \* MERGEFORMAT </w:instrText>
        </w:r>
        <w:r>
          <w:fldChar w:fldCharType="separate"/>
        </w:r>
        <w:r w:rsidR="00B4512D">
          <w:rPr>
            <w:noProof/>
          </w:rPr>
          <w:t>302</w:t>
        </w:r>
        <w:r>
          <w:rPr>
            <w:noProof/>
          </w:rPr>
          <w:fldChar w:fldCharType="end"/>
        </w:r>
      </w:p>
    </w:sdtContent>
  </w:sdt>
  <w:p w:rsidR="004A5BB5" w:rsidRDefault="004A5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AEE" w:rsidRDefault="00975AEE" w:rsidP="00DE4CAF">
      <w:r>
        <w:separator/>
      </w:r>
    </w:p>
  </w:footnote>
  <w:footnote w:type="continuationSeparator" w:id="0">
    <w:p w:rsidR="00975AEE" w:rsidRDefault="00975AEE" w:rsidP="00DE4CA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vonka,Fran">
    <w15:presenceInfo w15:providerId="AD" w15:userId="S-1-5-21-60319325-1160982951-1601773907-6705"/>
  </w15:person>
  <w15:person w15:author="Grahame Grieve">
    <w15:presenceInfo w15:providerId="Windows Live" w15:userId="3db7169fb2595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AF"/>
    <w:rsid w:val="0000379A"/>
    <w:rsid w:val="00004060"/>
    <w:rsid w:val="0001053B"/>
    <w:rsid w:val="0003370F"/>
    <w:rsid w:val="00074F50"/>
    <w:rsid w:val="00075762"/>
    <w:rsid w:val="00086338"/>
    <w:rsid w:val="000A51D6"/>
    <w:rsid w:val="000B0253"/>
    <w:rsid w:val="000B4388"/>
    <w:rsid w:val="001000A6"/>
    <w:rsid w:val="00134E3A"/>
    <w:rsid w:val="001666D8"/>
    <w:rsid w:val="001774B8"/>
    <w:rsid w:val="001B77CE"/>
    <w:rsid w:val="001C0459"/>
    <w:rsid w:val="00256815"/>
    <w:rsid w:val="00270DAF"/>
    <w:rsid w:val="00272125"/>
    <w:rsid w:val="002A5A68"/>
    <w:rsid w:val="002B68B9"/>
    <w:rsid w:val="002B79A6"/>
    <w:rsid w:val="00314AA7"/>
    <w:rsid w:val="00322181"/>
    <w:rsid w:val="0037147A"/>
    <w:rsid w:val="003D74A4"/>
    <w:rsid w:val="00423514"/>
    <w:rsid w:val="004825BF"/>
    <w:rsid w:val="004A017B"/>
    <w:rsid w:val="004A5BB5"/>
    <w:rsid w:val="004B26A3"/>
    <w:rsid w:val="004B65CB"/>
    <w:rsid w:val="004C0BA0"/>
    <w:rsid w:val="004E75A9"/>
    <w:rsid w:val="0050037B"/>
    <w:rsid w:val="005075BB"/>
    <w:rsid w:val="005808F6"/>
    <w:rsid w:val="006162A7"/>
    <w:rsid w:val="00660867"/>
    <w:rsid w:val="00660AEE"/>
    <w:rsid w:val="00686192"/>
    <w:rsid w:val="006B5A77"/>
    <w:rsid w:val="006C7D4B"/>
    <w:rsid w:val="006D25F4"/>
    <w:rsid w:val="006D37C3"/>
    <w:rsid w:val="007010C2"/>
    <w:rsid w:val="007325AF"/>
    <w:rsid w:val="00797839"/>
    <w:rsid w:val="007D4C48"/>
    <w:rsid w:val="007D7324"/>
    <w:rsid w:val="007E1A7E"/>
    <w:rsid w:val="00803056"/>
    <w:rsid w:val="00806335"/>
    <w:rsid w:val="00827C31"/>
    <w:rsid w:val="00851420"/>
    <w:rsid w:val="00852A46"/>
    <w:rsid w:val="008567CA"/>
    <w:rsid w:val="00867CC1"/>
    <w:rsid w:val="008D69ED"/>
    <w:rsid w:val="008D6FB8"/>
    <w:rsid w:val="008F1DB5"/>
    <w:rsid w:val="009021E1"/>
    <w:rsid w:val="00950A6F"/>
    <w:rsid w:val="00975AEE"/>
    <w:rsid w:val="00980DBD"/>
    <w:rsid w:val="009A31E2"/>
    <w:rsid w:val="009B3EE4"/>
    <w:rsid w:val="009D75FB"/>
    <w:rsid w:val="00A0516A"/>
    <w:rsid w:val="00A8670E"/>
    <w:rsid w:val="00A91930"/>
    <w:rsid w:val="00AA644A"/>
    <w:rsid w:val="00AA64C2"/>
    <w:rsid w:val="00AB3AC6"/>
    <w:rsid w:val="00AC7B9E"/>
    <w:rsid w:val="00AD3FE1"/>
    <w:rsid w:val="00AF6CAC"/>
    <w:rsid w:val="00B4512D"/>
    <w:rsid w:val="00B6279D"/>
    <w:rsid w:val="00B701F5"/>
    <w:rsid w:val="00B77E25"/>
    <w:rsid w:val="00BB72CA"/>
    <w:rsid w:val="00BD09D4"/>
    <w:rsid w:val="00C06983"/>
    <w:rsid w:val="00C11391"/>
    <w:rsid w:val="00C16664"/>
    <w:rsid w:val="00C258EA"/>
    <w:rsid w:val="00C5288A"/>
    <w:rsid w:val="00CD11E7"/>
    <w:rsid w:val="00CD5646"/>
    <w:rsid w:val="00CF4613"/>
    <w:rsid w:val="00D01640"/>
    <w:rsid w:val="00D16AC2"/>
    <w:rsid w:val="00D22DB8"/>
    <w:rsid w:val="00D67926"/>
    <w:rsid w:val="00D731BE"/>
    <w:rsid w:val="00D73C02"/>
    <w:rsid w:val="00DE4CAF"/>
    <w:rsid w:val="00E4232C"/>
    <w:rsid w:val="00E47A72"/>
    <w:rsid w:val="00E65E60"/>
    <w:rsid w:val="00E8132D"/>
    <w:rsid w:val="00EA7665"/>
    <w:rsid w:val="00EB6109"/>
    <w:rsid w:val="00EC1478"/>
    <w:rsid w:val="00ED41E2"/>
    <w:rsid w:val="00ED660C"/>
    <w:rsid w:val="00EE7AA7"/>
    <w:rsid w:val="00EF025C"/>
    <w:rsid w:val="00EF16E4"/>
    <w:rsid w:val="00F05F5D"/>
    <w:rsid w:val="00F10092"/>
    <w:rsid w:val="00F653A3"/>
    <w:rsid w:val="00F95FA4"/>
    <w:rsid w:val="00FB0460"/>
    <w:rsid w:val="00FB7795"/>
    <w:rsid w:val="00FE25F0"/>
    <w:rsid w:val="00FF1132"/>
    <w:rsid w:val="00FF4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CAB663-C877-4EEE-B2E4-2236BB62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character" w:styleId="CommentReference">
    <w:name w:val="annotation reference"/>
    <w:basedOn w:val="DefaultParagraphFont"/>
    <w:uiPriority w:val="99"/>
    <w:semiHidden/>
    <w:unhideWhenUsed/>
    <w:rsid w:val="00D01640"/>
    <w:rPr>
      <w:sz w:val="16"/>
      <w:szCs w:val="16"/>
    </w:rPr>
  </w:style>
  <w:style w:type="paragraph" w:styleId="CommentText">
    <w:name w:val="annotation text"/>
    <w:basedOn w:val="Normal"/>
    <w:link w:val="CommentTextChar"/>
    <w:uiPriority w:val="99"/>
    <w:semiHidden/>
    <w:unhideWhenUsed/>
    <w:rsid w:val="00D01640"/>
    <w:rPr>
      <w:sz w:val="20"/>
      <w:szCs w:val="20"/>
    </w:rPr>
  </w:style>
  <w:style w:type="character" w:customStyle="1" w:styleId="CommentTextChar">
    <w:name w:val="Comment Text Char"/>
    <w:basedOn w:val="DefaultParagraphFont"/>
    <w:link w:val="CommentText"/>
    <w:uiPriority w:val="99"/>
    <w:semiHidden/>
    <w:rsid w:val="00D01640"/>
    <w:rPr>
      <w:rFonts w:eastAsiaTheme="minorEastAsia"/>
    </w:rPr>
  </w:style>
  <w:style w:type="paragraph" w:styleId="CommentSubject">
    <w:name w:val="annotation subject"/>
    <w:basedOn w:val="CommentText"/>
    <w:next w:val="CommentText"/>
    <w:link w:val="CommentSubjectChar"/>
    <w:uiPriority w:val="99"/>
    <w:semiHidden/>
    <w:unhideWhenUsed/>
    <w:rsid w:val="00D01640"/>
    <w:rPr>
      <w:b/>
      <w:bCs/>
    </w:rPr>
  </w:style>
  <w:style w:type="character" w:customStyle="1" w:styleId="CommentSubjectChar">
    <w:name w:val="Comment Subject Char"/>
    <w:basedOn w:val="CommentTextChar"/>
    <w:link w:val="CommentSubject"/>
    <w:uiPriority w:val="99"/>
    <w:semiHidden/>
    <w:rsid w:val="00D01640"/>
    <w:rPr>
      <w:rFonts w:eastAsiaTheme="minorEastAsia"/>
      <w:b/>
      <w:bCs/>
    </w:rPr>
  </w:style>
  <w:style w:type="paragraph" w:styleId="Revision">
    <w:name w:val="Revision"/>
    <w:hidden/>
    <w:uiPriority w:val="99"/>
    <w:semiHidden/>
    <w:rsid w:val="00D01640"/>
    <w:rPr>
      <w:rFonts w:eastAsiaTheme="minorEastAsia"/>
      <w:sz w:val="24"/>
      <w:szCs w:val="24"/>
    </w:rPr>
  </w:style>
  <w:style w:type="paragraph" w:styleId="BalloonText">
    <w:name w:val="Balloon Text"/>
    <w:basedOn w:val="Normal"/>
    <w:link w:val="BalloonTextChar"/>
    <w:uiPriority w:val="99"/>
    <w:semiHidden/>
    <w:unhideWhenUsed/>
    <w:rsid w:val="00D016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64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4411</TotalTime>
  <Pages>1</Pages>
  <Words>104527</Words>
  <Characters>595805</Characters>
  <Application>Microsoft Office Word</Application>
  <DocSecurity>0</DocSecurity>
  <Lines>4965</Lines>
  <Paragraphs>1397</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Grahame Grieve</cp:lastModifiedBy>
  <cp:revision>44</cp:revision>
  <cp:lastPrinted>2015-09-01T18:37:00Z</cp:lastPrinted>
  <dcterms:created xsi:type="dcterms:W3CDTF">2015-09-09T00:59:00Z</dcterms:created>
  <dcterms:modified xsi:type="dcterms:W3CDTF">2015-09-16T10:23:00Z</dcterms:modified>
</cp:coreProperties>
</file>