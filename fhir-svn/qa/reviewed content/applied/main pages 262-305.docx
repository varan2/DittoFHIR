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3250D0">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741B0F">
      <w:pPr>
        <w:numPr>
          <w:ilvl w:val="0"/>
          <w:numId w:val="1"/>
        </w:numPr>
        <w:spacing w:before="100" w:beforeAutospacing="1" w:after="100" w:afterAutospacing="1"/>
        <w:divId w:val="92173121"/>
        <w:rPr>
          <w:rFonts w:eastAsia="Times New Roman"/>
          <w:lang w:val="en-US"/>
        </w:rPr>
      </w:pPr>
      <w:r>
        <w:fldChar w:fldCharType="begin"/>
      </w:r>
      <w:ins w:id="0" w:author="David" w:date="2015-09-02T10:20:00Z">
        <w:r w:rsidR="0040672A">
          <w:instrText>HYPERLINK "C:\\Users\\David\\AppData\\Local\\Temp\\Temp1_qa.zip\\patient.html"</w:instrText>
        </w:r>
      </w:ins>
      <w:del w:id="1" w:author="David" w:date="2015-09-02T10:20:00Z">
        <w:r w:rsidDel="0040672A">
          <w:delInstrText xml:space="preserve"> HYPERLINK "patient.html" </w:delInstrText>
        </w:r>
      </w:del>
      <w:r>
        <w:fldChar w:fldCharType="separate"/>
      </w:r>
      <w:r w:rsidR="00E43BD9">
        <w:rPr>
          <w:rStyle w:val="Hyperlink"/>
          <w:rFonts w:eastAsia="Times New Roman"/>
          <w:lang w:val="en-US"/>
        </w:rPr>
        <w:t>Patient</w:t>
      </w:r>
      <w:r>
        <w:rPr>
          <w:rStyle w:val="Hyperlink"/>
          <w:rFonts w:eastAsia="Times New Roman"/>
          <w:lang w:val="en-US"/>
        </w:rPr>
        <w:fldChar w:fldCharType="end"/>
      </w:r>
    </w:p>
    <w:p w:rsidR="00C51368" w:rsidRDefault="00741B0F">
      <w:pPr>
        <w:numPr>
          <w:ilvl w:val="0"/>
          <w:numId w:val="1"/>
        </w:numPr>
        <w:spacing w:before="100" w:beforeAutospacing="1" w:after="100" w:afterAutospacing="1"/>
        <w:divId w:val="92173121"/>
        <w:rPr>
          <w:rFonts w:eastAsia="Times New Roman"/>
          <w:lang w:val="en-US"/>
        </w:rPr>
      </w:pPr>
      <w:r>
        <w:fldChar w:fldCharType="begin"/>
      </w:r>
      <w:ins w:id="2" w:author="David" w:date="2015-09-02T10:20:00Z">
        <w:r w:rsidR="0040672A">
          <w:instrText>HYPERLINK "C:\\Users\\David\\AppData\\Local\\Temp\\Temp1_qa.zip\\practitioner.html"</w:instrText>
        </w:r>
      </w:ins>
      <w:del w:id="3" w:author="David" w:date="2015-09-02T10:20:00Z">
        <w:r w:rsidDel="0040672A">
          <w:delInstrText xml:space="preserve"> HYPERLINK "practitioner.html" </w:delInstrText>
        </w:r>
      </w:del>
      <w:r>
        <w:fldChar w:fldCharType="separate"/>
      </w:r>
      <w:r w:rsidR="00E43BD9">
        <w:rPr>
          <w:rStyle w:val="Hyperlink"/>
          <w:rFonts w:eastAsia="Times New Roman"/>
          <w:lang w:val="en-US"/>
        </w:rPr>
        <w:t>Practitioner</w:t>
      </w:r>
      <w:r>
        <w:rPr>
          <w:rStyle w:val="Hyperlink"/>
          <w:rFonts w:eastAsia="Times New Roman"/>
          <w:lang w:val="en-US"/>
        </w:rPr>
        <w:fldChar w:fldCharType="end"/>
      </w:r>
    </w:p>
    <w:p w:rsidR="00C51368" w:rsidRDefault="00741B0F">
      <w:pPr>
        <w:numPr>
          <w:ilvl w:val="0"/>
          <w:numId w:val="1"/>
        </w:numPr>
        <w:spacing w:before="100" w:beforeAutospacing="1" w:after="100" w:afterAutospacing="1"/>
        <w:divId w:val="92173121"/>
        <w:rPr>
          <w:rFonts w:eastAsia="Times New Roman"/>
          <w:lang w:val="en-US"/>
        </w:rPr>
      </w:pPr>
      <w:r>
        <w:fldChar w:fldCharType="begin"/>
      </w:r>
      <w:ins w:id="4" w:author="David" w:date="2015-09-02T10:20:00Z">
        <w:r w:rsidR="0040672A">
          <w:instrText>HYPERLINK "C:\\Users\\David\\AppData\\Local\\Temp\\Temp1_qa.zip\\relatedperson.html"</w:instrText>
        </w:r>
      </w:ins>
      <w:del w:id="5" w:author="David" w:date="2015-09-02T10:20:00Z">
        <w:r w:rsidDel="0040672A">
          <w:delInstrText xml:space="preserve"> HYPERLINK "relatedperson.html" </w:delInstrText>
        </w:r>
      </w:del>
      <w:r>
        <w:fldChar w:fldCharType="separate"/>
      </w:r>
      <w:proofErr w:type="spellStart"/>
      <w:r w:rsidR="00E43BD9">
        <w:rPr>
          <w:rStyle w:val="Hyperlink"/>
          <w:rFonts w:eastAsia="Times New Roman"/>
          <w:lang w:val="en-US"/>
        </w:rPr>
        <w:t>RelatedPerson</w:t>
      </w:r>
      <w:proofErr w:type="spellEnd"/>
      <w:r>
        <w:rPr>
          <w:rStyle w:val="Hyperlink"/>
          <w:rFonts w:eastAsia="Times New Roman"/>
          <w:lang w:val="en-US"/>
        </w:rPr>
        <w:fldChar w:fldCharType="end"/>
      </w:r>
    </w:p>
    <w:p w:rsidR="00C51368" w:rsidRDefault="00E43BD9">
      <w:pPr>
        <w:pStyle w:val="NormalWeb"/>
        <w:divId w:val="92173121"/>
        <w:rPr>
          <w:lang w:val="en-US"/>
        </w:rPr>
      </w:pPr>
      <w:r>
        <w:rPr>
          <w:b/>
          <w:bCs/>
          <w:lang w:val="en-US"/>
        </w:rPr>
        <w:t>Groups:</w:t>
      </w:r>
    </w:p>
    <w:p w:rsidR="00C51368" w:rsidRDefault="00741B0F">
      <w:pPr>
        <w:numPr>
          <w:ilvl w:val="0"/>
          <w:numId w:val="2"/>
        </w:numPr>
        <w:spacing w:before="100" w:beforeAutospacing="1" w:after="100" w:afterAutospacing="1"/>
        <w:divId w:val="92173121"/>
        <w:rPr>
          <w:rFonts w:eastAsia="Times New Roman"/>
          <w:lang w:val="en-US"/>
        </w:rPr>
      </w:pPr>
      <w:r>
        <w:fldChar w:fldCharType="begin"/>
      </w:r>
      <w:ins w:id="6" w:author="David" w:date="2015-09-02T10:20:00Z">
        <w:r w:rsidR="0040672A">
          <w:instrText>HYPERLINK "C:\\Users\\David\\AppData\\Local\\Temp\\Temp1_qa.zip\\group.html"</w:instrText>
        </w:r>
      </w:ins>
      <w:del w:id="7" w:author="David" w:date="2015-09-02T10:20:00Z">
        <w:r w:rsidDel="0040672A">
          <w:delInstrText xml:space="preserve"> HYPERLINK "group.html" </w:delInstrText>
        </w:r>
      </w:del>
      <w:r>
        <w:fldChar w:fldCharType="separate"/>
      </w:r>
      <w:r w:rsidR="00E43BD9">
        <w:rPr>
          <w:rStyle w:val="Hyperlink"/>
          <w:rFonts w:eastAsia="Times New Roman"/>
          <w:lang w:val="en-US"/>
        </w:rPr>
        <w:t>Group</w:t>
      </w:r>
      <w:r>
        <w:rPr>
          <w:rStyle w:val="Hyperlink"/>
          <w:rFonts w:eastAsia="Times New Roman"/>
          <w:lang w:val="en-US"/>
        </w:rPr>
        <w:fldChar w:fldCharType="end"/>
      </w:r>
    </w:p>
    <w:p w:rsidR="00C51368" w:rsidRDefault="00741B0F">
      <w:pPr>
        <w:numPr>
          <w:ilvl w:val="0"/>
          <w:numId w:val="2"/>
        </w:numPr>
        <w:spacing w:before="100" w:beforeAutospacing="1" w:after="100" w:afterAutospacing="1"/>
        <w:divId w:val="92173121"/>
        <w:rPr>
          <w:rFonts w:eastAsia="Times New Roman"/>
          <w:lang w:val="en-US"/>
        </w:rPr>
      </w:pPr>
      <w:r>
        <w:fldChar w:fldCharType="begin"/>
      </w:r>
      <w:ins w:id="8" w:author="David" w:date="2015-09-02T10:20:00Z">
        <w:r w:rsidR="0040672A">
          <w:instrText>HYPERLINK "C:\\Users\\David\\AppData\\Local\\Temp\\Temp1_qa.zip\\healthcareservice.html"</w:instrText>
        </w:r>
      </w:ins>
      <w:del w:id="9" w:author="David" w:date="2015-09-02T10:20:00Z">
        <w:r w:rsidDel="0040672A">
          <w:delInstrText xml:space="preserve"> HYPERLINK "healthcareservice.html" </w:delInstrText>
        </w:r>
      </w:del>
      <w:r>
        <w:fldChar w:fldCharType="separate"/>
      </w:r>
      <w:proofErr w:type="spellStart"/>
      <w:r w:rsidR="00E43BD9">
        <w:rPr>
          <w:rStyle w:val="Hyperlink"/>
          <w:rFonts w:eastAsia="Times New Roman"/>
          <w:lang w:val="en-US"/>
        </w:rPr>
        <w:t>HealthcareService</w:t>
      </w:r>
      <w:proofErr w:type="spellEnd"/>
      <w:r>
        <w:rPr>
          <w:rStyle w:val="Hyperlink"/>
          <w:rFonts w:eastAsia="Times New Roman"/>
          <w:lang w:val="en-US"/>
        </w:rPr>
        <w:fldChar w:fldCharType="end"/>
      </w:r>
    </w:p>
    <w:p w:rsidR="00C51368" w:rsidRDefault="00741B0F">
      <w:pPr>
        <w:numPr>
          <w:ilvl w:val="0"/>
          <w:numId w:val="2"/>
        </w:numPr>
        <w:spacing w:before="100" w:beforeAutospacing="1" w:after="100" w:afterAutospacing="1"/>
        <w:divId w:val="92173121"/>
        <w:rPr>
          <w:rFonts w:eastAsia="Times New Roman"/>
          <w:lang w:val="en-US"/>
        </w:rPr>
      </w:pPr>
      <w:r>
        <w:fldChar w:fldCharType="begin"/>
      </w:r>
      <w:ins w:id="10" w:author="David" w:date="2015-09-02T10:20:00Z">
        <w:r w:rsidR="0040672A">
          <w:instrText>HYPERLINK "C:\\Users\\David\\AppData\\Local\\Temp\\Temp1_qa.zip\\organization.html"</w:instrText>
        </w:r>
      </w:ins>
      <w:del w:id="11" w:author="David" w:date="2015-09-02T10:20:00Z">
        <w:r w:rsidDel="0040672A">
          <w:delInstrText xml:space="preserve"> HYPERLINK "organization.html" </w:delInstrText>
        </w:r>
      </w:del>
      <w:r>
        <w:fldChar w:fldCharType="separate"/>
      </w:r>
      <w:r w:rsidR="00E43BD9">
        <w:rPr>
          <w:rStyle w:val="Hyperlink"/>
          <w:rFonts w:eastAsia="Times New Roman"/>
          <w:lang w:val="en-US"/>
        </w:rPr>
        <w:t>Organization</w:t>
      </w:r>
      <w:r>
        <w:rPr>
          <w:rStyle w:val="Hyperlink"/>
          <w:rFonts w:eastAsia="Times New Roman"/>
          <w:lang w:val="en-US"/>
        </w:rPr>
        <w:fldChar w:fldCharType="end"/>
      </w:r>
    </w:p>
    <w:p w:rsidR="00C51368" w:rsidRDefault="00E43BD9">
      <w:pPr>
        <w:pStyle w:val="NormalWeb"/>
        <w:divId w:val="92173121"/>
        <w:rPr>
          <w:lang w:val="en-US"/>
        </w:rPr>
      </w:pPr>
      <w:r>
        <w:rPr>
          <w:b/>
          <w:bCs/>
          <w:lang w:val="en-US"/>
        </w:rPr>
        <w:t>Entities:</w:t>
      </w:r>
    </w:p>
    <w:p w:rsidR="00C51368" w:rsidRDefault="00741B0F">
      <w:pPr>
        <w:numPr>
          <w:ilvl w:val="0"/>
          <w:numId w:val="3"/>
        </w:numPr>
        <w:spacing w:before="100" w:beforeAutospacing="1" w:after="100" w:afterAutospacing="1"/>
        <w:divId w:val="92173121"/>
        <w:rPr>
          <w:rFonts w:eastAsia="Times New Roman"/>
          <w:lang w:val="en-US"/>
        </w:rPr>
      </w:pPr>
      <w:r>
        <w:fldChar w:fldCharType="begin"/>
      </w:r>
      <w:ins w:id="12" w:author="David" w:date="2015-09-02T10:20:00Z">
        <w:r w:rsidR="0040672A">
          <w:instrText>HYPERLINK "C:\\Users\\David\\AppData\\Local\\Temp\\Temp1_qa.zip\\location.html"</w:instrText>
        </w:r>
      </w:ins>
      <w:del w:id="13" w:author="David" w:date="2015-09-02T10:20:00Z">
        <w:r w:rsidDel="0040672A">
          <w:delInstrText xml:space="preserve"> HYPERLINK "location.html" </w:delInstrText>
        </w:r>
      </w:del>
      <w:r>
        <w:fldChar w:fldCharType="separate"/>
      </w:r>
      <w:r w:rsidR="00E43BD9">
        <w:rPr>
          <w:rStyle w:val="Hyperlink"/>
          <w:rFonts w:eastAsia="Times New Roman"/>
          <w:lang w:val="en-US"/>
        </w:rPr>
        <w:t>Location</w:t>
      </w:r>
      <w:r>
        <w:rPr>
          <w:rStyle w:val="Hyperlink"/>
          <w:rFonts w:eastAsia="Times New Roman"/>
          <w:lang w:val="en-US"/>
        </w:rPr>
        <w:fldChar w:fldCharType="end"/>
      </w:r>
    </w:p>
    <w:p w:rsidR="00C51368" w:rsidRDefault="00741B0F">
      <w:pPr>
        <w:numPr>
          <w:ilvl w:val="0"/>
          <w:numId w:val="3"/>
        </w:numPr>
        <w:spacing w:before="100" w:beforeAutospacing="1" w:after="100" w:afterAutospacing="1"/>
        <w:divId w:val="92173121"/>
        <w:rPr>
          <w:rFonts w:eastAsia="Times New Roman"/>
          <w:lang w:val="en-US"/>
        </w:rPr>
      </w:pPr>
      <w:r>
        <w:fldChar w:fldCharType="begin"/>
      </w:r>
      <w:ins w:id="14" w:author="David" w:date="2015-09-02T10:20:00Z">
        <w:r w:rsidR="0040672A">
          <w:instrText>HYPERLINK "C:\\Users\\David\\AppData\\Local\\Temp\\Temp1_qa.zip\\person.html"</w:instrText>
        </w:r>
      </w:ins>
      <w:del w:id="15" w:author="David" w:date="2015-09-02T10:20:00Z">
        <w:r w:rsidDel="0040672A">
          <w:delInstrText xml:space="preserve"> HYPERLINK "person.html" </w:delInstrText>
        </w:r>
      </w:del>
      <w:r>
        <w:fldChar w:fldCharType="separate"/>
      </w:r>
      <w:r w:rsidR="00E43BD9">
        <w:rPr>
          <w:rStyle w:val="Hyperlink"/>
          <w:rFonts w:eastAsia="Times New Roman"/>
          <w:lang w:val="en-US"/>
        </w:rPr>
        <w:t>Person</w:t>
      </w:r>
      <w:r>
        <w:rPr>
          <w:rStyle w:val="Hyperlink"/>
          <w:rFonts w:eastAsia="Times New Roman"/>
          <w:lang w:val="en-US"/>
        </w:rPr>
        <w:fldChar w:fldCharType="end"/>
      </w:r>
    </w:p>
    <w:p w:rsidR="00C51368" w:rsidRDefault="00741B0F">
      <w:pPr>
        <w:numPr>
          <w:ilvl w:val="0"/>
          <w:numId w:val="3"/>
        </w:numPr>
        <w:spacing w:before="100" w:beforeAutospacing="1" w:after="100" w:afterAutospacing="1"/>
        <w:divId w:val="92173121"/>
        <w:rPr>
          <w:rFonts w:eastAsia="Times New Roman"/>
          <w:lang w:val="en-US"/>
        </w:rPr>
      </w:pPr>
      <w:r>
        <w:fldChar w:fldCharType="begin"/>
      </w:r>
      <w:ins w:id="16" w:author="David" w:date="2015-09-02T10:20:00Z">
        <w:r w:rsidR="0040672A">
          <w:instrText>HYPERLINK "C:\\Users\\David\\AppData\\Local\\Temp\\Temp1_qa.zip\\substance.html"</w:instrText>
        </w:r>
      </w:ins>
      <w:del w:id="17" w:author="David" w:date="2015-09-02T10:20:00Z">
        <w:r w:rsidDel="0040672A">
          <w:delInstrText xml:space="preserve"> HYPERLINK "substance.html" </w:delInstrText>
        </w:r>
      </w:del>
      <w:r>
        <w:fldChar w:fldCharType="separate"/>
      </w:r>
      <w:r w:rsidR="00E43BD9">
        <w:rPr>
          <w:rStyle w:val="Hyperlink"/>
          <w:rFonts w:eastAsia="Times New Roman"/>
          <w:lang w:val="en-US"/>
        </w:rPr>
        <w:t>Substance</w:t>
      </w:r>
      <w:r>
        <w:rPr>
          <w:rStyle w:val="Hyperlink"/>
          <w:rFonts w:eastAsia="Times New Roman"/>
          <w:lang w:val="en-US"/>
        </w:rPr>
        <w:fldChar w:fldCharType="end"/>
      </w:r>
    </w:p>
    <w:p w:rsidR="00C51368" w:rsidRDefault="00E43BD9">
      <w:pPr>
        <w:pStyle w:val="NormalWeb"/>
        <w:divId w:val="92173121"/>
        <w:rPr>
          <w:lang w:val="en-US"/>
        </w:rPr>
      </w:pPr>
      <w:r>
        <w:rPr>
          <w:b/>
          <w:bCs/>
          <w:lang w:val="en-US"/>
        </w:rPr>
        <w:t>Devices:</w:t>
      </w:r>
    </w:p>
    <w:p w:rsidR="00C51368" w:rsidRDefault="00741B0F">
      <w:pPr>
        <w:numPr>
          <w:ilvl w:val="0"/>
          <w:numId w:val="4"/>
        </w:numPr>
        <w:spacing w:before="100" w:beforeAutospacing="1" w:after="100" w:afterAutospacing="1"/>
        <w:divId w:val="92173121"/>
        <w:rPr>
          <w:rFonts w:eastAsia="Times New Roman"/>
          <w:lang w:val="en-US"/>
        </w:rPr>
      </w:pPr>
      <w:r>
        <w:fldChar w:fldCharType="begin"/>
      </w:r>
      <w:ins w:id="18" w:author="David" w:date="2015-09-02T10:20:00Z">
        <w:r w:rsidR="0040672A">
          <w:instrText>HYPERLINK "C:\\Users\\David\\AppData\\Local\\Temp\\Temp1_qa.zip\\device.html"</w:instrText>
        </w:r>
      </w:ins>
      <w:del w:id="19" w:author="David" w:date="2015-09-02T10:20:00Z">
        <w:r w:rsidDel="0040672A">
          <w:delInstrText xml:space="preserve"> HYPERLINK "device.html" </w:delInstrText>
        </w:r>
      </w:del>
      <w:r>
        <w:fldChar w:fldCharType="separate"/>
      </w:r>
      <w:r w:rsidR="00E43BD9">
        <w:rPr>
          <w:rStyle w:val="Hyperlink"/>
          <w:rFonts w:eastAsia="Times New Roman"/>
          <w:lang w:val="en-US"/>
        </w:rPr>
        <w:t>Device</w:t>
      </w:r>
      <w:r>
        <w:rPr>
          <w:rStyle w:val="Hyperlink"/>
          <w:rFonts w:eastAsia="Times New Roman"/>
          <w:lang w:val="en-US"/>
        </w:rPr>
        <w:fldChar w:fldCharType="end"/>
      </w:r>
    </w:p>
    <w:p w:rsidR="00C51368" w:rsidRDefault="00741B0F">
      <w:pPr>
        <w:numPr>
          <w:ilvl w:val="0"/>
          <w:numId w:val="4"/>
        </w:numPr>
        <w:spacing w:before="100" w:beforeAutospacing="1" w:after="100" w:afterAutospacing="1"/>
        <w:divId w:val="92173121"/>
        <w:rPr>
          <w:rFonts w:eastAsia="Times New Roman"/>
          <w:lang w:val="en-US"/>
        </w:rPr>
      </w:pPr>
      <w:r>
        <w:fldChar w:fldCharType="begin"/>
      </w:r>
      <w:ins w:id="20" w:author="David" w:date="2015-09-02T10:20:00Z">
        <w:r w:rsidR="0040672A">
          <w:instrText>HYPERLINK "C:\\Users\\David\\AppData\\Local\\Temp\\Temp1_qa.zip\\devicecomponent.html"</w:instrText>
        </w:r>
      </w:ins>
      <w:del w:id="21" w:author="David" w:date="2015-09-02T10:20:00Z">
        <w:r w:rsidDel="0040672A">
          <w:delInstrText xml:space="preserve"> HYPERLINK "devicecomponent.html" </w:delInstrText>
        </w:r>
      </w:del>
      <w:r>
        <w:fldChar w:fldCharType="separate"/>
      </w:r>
      <w:proofErr w:type="spellStart"/>
      <w:r w:rsidR="00E43BD9">
        <w:rPr>
          <w:rStyle w:val="Hyperlink"/>
          <w:rFonts w:eastAsia="Times New Roman"/>
          <w:lang w:val="en-US"/>
        </w:rPr>
        <w:t>DeviceComponent</w:t>
      </w:r>
      <w:proofErr w:type="spellEnd"/>
      <w:r>
        <w:rPr>
          <w:rStyle w:val="Hyperlink"/>
          <w:rFonts w:eastAsia="Times New Roman"/>
          <w:lang w:val="en-US"/>
        </w:rPr>
        <w:fldChar w:fldCharType="end"/>
      </w:r>
    </w:p>
    <w:p w:rsidR="00C51368" w:rsidRDefault="00741B0F">
      <w:pPr>
        <w:numPr>
          <w:ilvl w:val="0"/>
          <w:numId w:val="4"/>
        </w:numPr>
        <w:spacing w:before="100" w:beforeAutospacing="1" w:after="100" w:afterAutospacing="1"/>
        <w:divId w:val="92173121"/>
        <w:rPr>
          <w:rFonts w:eastAsia="Times New Roman"/>
          <w:lang w:val="en-US"/>
        </w:rPr>
      </w:pPr>
      <w:r>
        <w:fldChar w:fldCharType="begin"/>
      </w:r>
      <w:ins w:id="22" w:author="David" w:date="2015-09-02T10:20:00Z">
        <w:r w:rsidR="0040672A">
          <w:instrText>HYPERLINK "C:\\Users\\David\\AppData\\Local\\Temp\\Temp1_qa.zip\\devicemetric.html"</w:instrText>
        </w:r>
      </w:ins>
      <w:del w:id="23" w:author="David" w:date="2015-09-02T10:20:00Z">
        <w:r w:rsidDel="0040672A">
          <w:delInstrText xml:space="preserve"> HYPERLINK "devicemetric.html" </w:delInstrText>
        </w:r>
      </w:del>
      <w:r>
        <w:fldChar w:fldCharType="separate"/>
      </w:r>
      <w:proofErr w:type="spellStart"/>
      <w:r w:rsidR="00E43BD9">
        <w:rPr>
          <w:rStyle w:val="Hyperlink"/>
          <w:rFonts w:eastAsia="Times New Roman"/>
          <w:lang w:val="en-US"/>
        </w:rPr>
        <w:t>DeviceMetric</w:t>
      </w:r>
      <w:proofErr w:type="spellEnd"/>
      <w:r>
        <w:rPr>
          <w:rStyle w:val="Hyperlink"/>
          <w:rFonts w:eastAsia="Times New Roman"/>
          <w:lang w:val="en-US"/>
        </w:rPr>
        <w:fldChar w:fldCharType="end"/>
      </w:r>
    </w:p>
    <w:p w:rsidR="00C51368" w:rsidRDefault="003250D0">
      <w:pPr>
        <w:divId w:val="92173121"/>
        <w:rPr>
          <w:rFonts w:eastAsia="Times New Roman"/>
          <w:lang w:val="en-US"/>
        </w:rPr>
      </w:pPr>
      <w:hyperlink r:id="rId9"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24" w:author="David" w:date="2015-09-02T10:20:00Z">
        <w:r w:rsidR="0040672A">
          <w:instrText>HYPERLINK "C:\\Users\\David\\AppData\\Local\\Temp\\Temp1_qa.zip\\encounter.html"</w:instrText>
        </w:r>
      </w:ins>
      <w:del w:id="25" w:author="David" w:date="2015-09-02T10:20:00Z">
        <w:r w:rsidDel="0040672A">
          <w:delInstrText xml:space="preserve"> HYPERLINK "encounter.html" </w:delInstrText>
        </w:r>
      </w:del>
      <w:r>
        <w:fldChar w:fldCharType="separate"/>
      </w:r>
      <w:r w:rsidR="00E43BD9">
        <w:rPr>
          <w:rStyle w:val="Hyperlink"/>
          <w:rFonts w:eastAsia="Times New Roman"/>
          <w:lang w:val="en-US"/>
        </w:rPr>
        <w:t>Encounter</w:t>
      </w:r>
      <w:r>
        <w:rPr>
          <w:rStyle w:val="Hyperlink"/>
          <w:rFonts w:eastAsia="Times New Roman"/>
          <w:lang w:val="en-US"/>
        </w:rPr>
        <w:fldChar w:fldCharType="end"/>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26" w:author="David" w:date="2015-09-02T10:20:00Z">
        <w:r w:rsidR="0040672A">
          <w:instrText>HYPERLINK "C:\\Users\\David\\AppData\\Local\\Temp\\Temp1_qa.zip\\episodeofcare.html"</w:instrText>
        </w:r>
      </w:ins>
      <w:del w:id="27" w:author="David" w:date="2015-09-02T10:20:00Z">
        <w:r w:rsidDel="0040672A">
          <w:delInstrText xml:space="preserve"> HYPERLINK "episodeofcare.html" </w:delInstrText>
        </w:r>
      </w:del>
      <w:r>
        <w:fldChar w:fldCharType="separate"/>
      </w:r>
      <w:proofErr w:type="spellStart"/>
      <w:r w:rsidR="00E43BD9">
        <w:rPr>
          <w:rStyle w:val="Hyperlink"/>
          <w:rFonts w:eastAsia="Times New Roman"/>
          <w:lang w:val="en-US"/>
        </w:rPr>
        <w:t>EpisodeOfCare</w:t>
      </w:r>
      <w:proofErr w:type="spellEnd"/>
      <w:r>
        <w:rPr>
          <w:rStyle w:val="Hyperlink"/>
          <w:rFonts w:eastAsia="Times New Roman"/>
          <w:lang w:val="en-US"/>
        </w:rPr>
        <w:fldChar w:fldCharType="end"/>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28" w:author="David" w:date="2015-09-02T10:20:00Z">
        <w:r w:rsidR="0040672A">
          <w:instrText>HYPERLINK "C:\\Users\\David\\AppData\\Local\\Temp\\Temp1_qa.zip\\flag.html"</w:instrText>
        </w:r>
      </w:ins>
      <w:del w:id="29" w:author="David" w:date="2015-09-02T10:20:00Z">
        <w:r w:rsidDel="0040672A">
          <w:delInstrText xml:space="preserve"> HYPERLINK "flag.html" </w:delInstrText>
        </w:r>
      </w:del>
      <w:r>
        <w:fldChar w:fldCharType="separate"/>
      </w:r>
      <w:r w:rsidR="00E43BD9">
        <w:rPr>
          <w:rStyle w:val="Hyperlink"/>
          <w:rFonts w:eastAsia="Times New Roman"/>
          <w:lang w:val="en-US"/>
        </w:rPr>
        <w:t>Flag</w:t>
      </w:r>
      <w:r>
        <w:rPr>
          <w:rStyle w:val="Hyperlink"/>
          <w:rFonts w:eastAsia="Times New Roman"/>
          <w:lang w:val="en-US"/>
        </w:rPr>
        <w:fldChar w:fldCharType="end"/>
      </w:r>
    </w:p>
    <w:p w:rsidR="00C51368" w:rsidRDefault="00741B0F">
      <w:pPr>
        <w:numPr>
          <w:ilvl w:val="0"/>
          <w:numId w:val="5"/>
        </w:numPr>
        <w:spacing w:before="100" w:beforeAutospacing="1" w:after="100" w:afterAutospacing="1"/>
        <w:divId w:val="92173121"/>
        <w:rPr>
          <w:rFonts w:eastAsia="Times New Roman"/>
          <w:lang w:val="en-US"/>
        </w:rPr>
      </w:pPr>
      <w:r>
        <w:fldChar w:fldCharType="begin"/>
      </w:r>
      <w:ins w:id="30" w:author="David" w:date="2015-09-02T10:20:00Z">
        <w:r w:rsidR="0040672A">
          <w:instrText>HYPERLINK "C:\\Users\\David\\AppData\\Local\\Temp\\Temp1_qa.zip\\communication.html"</w:instrText>
        </w:r>
      </w:ins>
      <w:del w:id="31" w:author="David" w:date="2015-09-02T10:20:00Z">
        <w:r w:rsidDel="0040672A">
          <w:delInstrText xml:space="preserve"> HYPERLINK "communication.html" </w:delInstrText>
        </w:r>
      </w:del>
      <w:r>
        <w:fldChar w:fldCharType="separate"/>
      </w:r>
      <w:r w:rsidR="00E43BD9">
        <w:rPr>
          <w:rStyle w:val="Hyperlink"/>
          <w:rFonts w:eastAsia="Times New Roman"/>
          <w:lang w:val="en-US"/>
        </w:rPr>
        <w:t>Communication</w:t>
      </w:r>
      <w:r>
        <w:rPr>
          <w:rStyle w:val="Hyperlink"/>
          <w:rFonts w:eastAsia="Times New Roman"/>
          <w:lang w:val="en-US"/>
        </w:rPr>
        <w:fldChar w:fldCharType="end"/>
      </w:r>
    </w:p>
    <w:p w:rsidR="00C51368" w:rsidRDefault="00E43BD9">
      <w:pPr>
        <w:pStyle w:val="NormalWeb"/>
        <w:divId w:val="92173121"/>
        <w:rPr>
          <w:lang w:val="en-US"/>
        </w:rPr>
      </w:pPr>
      <w:r>
        <w:rPr>
          <w:b/>
          <w:bCs/>
          <w:lang w:val="en-US"/>
        </w:rPr>
        <w:lastRenderedPageBreak/>
        <w:t>Scheduling:</w:t>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2" w:author="David" w:date="2015-09-02T10:20:00Z">
        <w:r w:rsidR="0040672A">
          <w:instrText>HYPERLINK "C:\\Users\\David\\AppData\\Local\\Temp\\Temp1_qa.zip\\appointment.html"</w:instrText>
        </w:r>
      </w:ins>
      <w:del w:id="33" w:author="David" w:date="2015-09-02T10:20:00Z">
        <w:r w:rsidDel="0040672A">
          <w:delInstrText xml:space="preserve"> HYPERLINK "appointment.html" </w:delInstrText>
        </w:r>
      </w:del>
      <w:r>
        <w:fldChar w:fldCharType="separate"/>
      </w:r>
      <w:r w:rsidR="00E43BD9">
        <w:rPr>
          <w:rStyle w:val="Hyperlink"/>
          <w:rFonts w:eastAsia="Times New Roman"/>
          <w:lang w:val="en-US"/>
        </w:rPr>
        <w:t>Appointment</w:t>
      </w:r>
      <w:r>
        <w:rPr>
          <w:rStyle w:val="Hyperlink"/>
          <w:rFonts w:eastAsia="Times New Roman"/>
          <w:lang w:val="en-US"/>
        </w:rPr>
        <w:fldChar w:fldCharType="end"/>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4" w:author="David" w:date="2015-09-02T10:20:00Z">
        <w:r w:rsidR="0040672A">
          <w:instrText>HYPERLINK "C:\\Users\\David\\AppData\\Local\\Temp\\Temp1_qa.zip\\appointmentresponse.html"</w:instrText>
        </w:r>
      </w:ins>
      <w:del w:id="35" w:author="David" w:date="2015-09-02T10:20:00Z">
        <w:r w:rsidDel="0040672A">
          <w:delInstrText xml:space="preserve"> HYPERLINK "appointmentresponse.html" </w:delInstrText>
        </w:r>
      </w:del>
      <w:r>
        <w:fldChar w:fldCharType="separate"/>
      </w:r>
      <w:proofErr w:type="spellStart"/>
      <w:r w:rsidR="00E43BD9">
        <w:rPr>
          <w:rStyle w:val="Hyperlink"/>
          <w:rFonts w:eastAsia="Times New Roman"/>
          <w:lang w:val="en-US"/>
        </w:rPr>
        <w:t>AppointmentResponse</w:t>
      </w:r>
      <w:proofErr w:type="spellEnd"/>
      <w:r>
        <w:rPr>
          <w:rStyle w:val="Hyperlink"/>
          <w:rFonts w:eastAsia="Times New Roman"/>
          <w:lang w:val="en-US"/>
        </w:rPr>
        <w:fldChar w:fldCharType="end"/>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6" w:author="David" w:date="2015-09-02T10:20:00Z">
        <w:r w:rsidR="0040672A">
          <w:instrText>HYPERLINK "C:\\Users\\David\\AppData\\Local\\Temp\\Temp1_qa.zip\\schedule.html"</w:instrText>
        </w:r>
      </w:ins>
      <w:del w:id="37" w:author="David" w:date="2015-09-02T10:20:00Z">
        <w:r w:rsidDel="0040672A">
          <w:delInstrText xml:space="preserve"> HYPERLINK "schedule.html" </w:delInstrText>
        </w:r>
      </w:del>
      <w:r>
        <w:fldChar w:fldCharType="separate"/>
      </w:r>
      <w:r w:rsidR="00E43BD9">
        <w:rPr>
          <w:rStyle w:val="Hyperlink"/>
          <w:rFonts w:eastAsia="Times New Roman"/>
          <w:lang w:val="en-US"/>
        </w:rPr>
        <w:t>Schedule</w:t>
      </w:r>
      <w:r>
        <w:rPr>
          <w:rStyle w:val="Hyperlink"/>
          <w:rFonts w:eastAsia="Times New Roman"/>
          <w:lang w:val="en-US"/>
        </w:rPr>
        <w:fldChar w:fldCharType="end"/>
      </w:r>
    </w:p>
    <w:p w:rsidR="00C51368" w:rsidRDefault="00741B0F">
      <w:pPr>
        <w:numPr>
          <w:ilvl w:val="0"/>
          <w:numId w:val="6"/>
        </w:numPr>
        <w:spacing w:before="100" w:beforeAutospacing="1" w:after="100" w:afterAutospacing="1"/>
        <w:divId w:val="92173121"/>
        <w:rPr>
          <w:rFonts w:eastAsia="Times New Roman"/>
          <w:lang w:val="en-US"/>
        </w:rPr>
      </w:pPr>
      <w:r>
        <w:fldChar w:fldCharType="begin"/>
      </w:r>
      <w:ins w:id="38" w:author="David" w:date="2015-09-02T10:20:00Z">
        <w:r w:rsidR="0040672A">
          <w:instrText>HYPERLINK "C:\\Users\\David\\AppData\\Local\\Temp\\Temp1_qa.zip\\slot.html"</w:instrText>
        </w:r>
      </w:ins>
      <w:del w:id="39" w:author="David" w:date="2015-09-02T10:20:00Z">
        <w:r w:rsidDel="0040672A">
          <w:delInstrText xml:space="preserve"> HYPERLINK "slot.html" </w:delInstrText>
        </w:r>
      </w:del>
      <w:r>
        <w:fldChar w:fldCharType="separate"/>
      </w:r>
      <w:r w:rsidR="00E43BD9">
        <w:rPr>
          <w:rStyle w:val="Hyperlink"/>
          <w:rFonts w:eastAsia="Times New Roman"/>
          <w:lang w:val="en-US"/>
        </w:rPr>
        <w:t>Slot</w:t>
      </w:r>
      <w:r>
        <w:rPr>
          <w:rStyle w:val="Hyperlink"/>
          <w:rFonts w:eastAsia="Times New Roman"/>
          <w:lang w:val="en-US"/>
        </w:rPr>
        <w:fldChar w:fldCharType="end"/>
      </w:r>
    </w:p>
    <w:p w:rsidR="00C51368" w:rsidRDefault="00E43BD9">
      <w:pPr>
        <w:pStyle w:val="NormalWeb"/>
        <w:divId w:val="92173121"/>
        <w:rPr>
          <w:lang w:val="en-US"/>
        </w:rPr>
      </w:pPr>
      <w:r>
        <w:rPr>
          <w:b/>
          <w:bCs/>
          <w:lang w:val="en-US"/>
        </w:rPr>
        <w:t>Workflow #1:</w:t>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0" w:author="David" w:date="2015-09-02T10:20:00Z">
        <w:r w:rsidR="0040672A">
          <w:instrText>HYPERLINK "C:\\Users\\David\\AppData\\Local\\Temp\\Temp1_qa.zip\\order.html"</w:instrText>
        </w:r>
      </w:ins>
      <w:del w:id="41" w:author="David" w:date="2015-09-02T10:20:00Z">
        <w:r w:rsidDel="0040672A">
          <w:delInstrText xml:space="preserve"> HYPERLINK "order.html" </w:delInstrText>
        </w:r>
      </w:del>
      <w:r>
        <w:fldChar w:fldCharType="separate"/>
      </w:r>
      <w:r w:rsidR="00E43BD9">
        <w:rPr>
          <w:rStyle w:val="Hyperlink"/>
          <w:rFonts w:eastAsia="Times New Roman"/>
          <w:lang w:val="en-US"/>
        </w:rPr>
        <w:t>Order</w:t>
      </w:r>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2" w:author="David" w:date="2015-09-02T10:20:00Z">
        <w:r w:rsidR="0040672A">
          <w:instrText>HYPERLINK "C:\\Users\\David\\AppData\\Local\\Temp\\Temp1_qa.zip\\orderresponse.html"</w:instrText>
        </w:r>
      </w:ins>
      <w:del w:id="43" w:author="David" w:date="2015-09-02T10:20:00Z">
        <w:r w:rsidDel="0040672A">
          <w:delInstrText xml:space="preserve"> HYPERLINK "orderresponse.html" </w:delInstrText>
        </w:r>
      </w:del>
      <w:r>
        <w:fldChar w:fldCharType="separate"/>
      </w:r>
      <w:proofErr w:type="spellStart"/>
      <w:r w:rsidR="00E43BD9">
        <w:rPr>
          <w:rStyle w:val="Hyperlink"/>
          <w:rFonts w:eastAsia="Times New Roman"/>
          <w:lang w:val="en-US"/>
        </w:rPr>
        <w:t>OrderResponse</w:t>
      </w:r>
      <w:proofErr w:type="spellEnd"/>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4" w:author="David" w:date="2015-09-02T10:20:00Z">
        <w:r w:rsidR="0040672A">
          <w:instrText>HYPERLINK "C:\\Users\\David\\AppData\\Local\\Temp\\Temp1_qa.zip\\deviceuserequest.html"</w:instrText>
        </w:r>
      </w:ins>
      <w:del w:id="45" w:author="David" w:date="2015-09-02T10:20:00Z">
        <w:r w:rsidDel="0040672A">
          <w:delInstrText xml:space="preserve"> HYPERLINK "deviceuserequest.html" </w:delInstrText>
        </w:r>
      </w:del>
      <w:r>
        <w:fldChar w:fldCharType="separate"/>
      </w:r>
      <w:proofErr w:type="spellStart"/>
      <w:r w:rsidR="00E43BD9">
        <w:rPr>
          <w:rStyle w:val="Hyperlink"/>
          <w:rFonts w:eastAsia="Times New Roman"/>
          <w:lang w:val="en-US"/>
        </w:rPr>
        <w:t>DeviceUseRequest</w:t>
      </w:r>
      <w:proofErr w:type="spellEnd"/>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6" w:author="David" w:date="2015-09-02T10:20:00Z">
        <w:r w:rsidR="0040672A">
          <w:instrText>HYPERLINK "C:\\Users\\David\\AppData\\Local\\Temp\\Temp1_qa.zip\\deviceusestatement.html"</w:instrText>
        </w:r>
      </w:ins>
      <w:del w:id="47" w:author="David" w:date="2015-09-02T10:20:00Z">
        <w:r w:rsidDel="0040672A">
          <w:delInstrText xml:space="preserve"> HYPERLINK "deviceusestatement.html" </w:delInstrText>
        </w:r>
      </w:del>
      <w:r>
        <w:fldChar w:fldCharType="separate"/>
      </w:r>
      <w:proofErr w:type="spellStart"/>
      <w:r w:rsidR="00E43BD9">
        <w:rPr>
          <w:rStyle w:val="Hyperlink"/>
          <w:rFonts w:eastAsia="Times New Roman"/>
          <w:lang w:val="en-US"/>
        </w:rPr>
        <w:t>DeviceUseStatement</w:t>
      </w:r>
      <w:proofErr w:type="spellEnd"/>
      <w:r>
        <w:rPr>
          <w:rStyle w:val="Hyperlink"/>
          <w:rFonts w:eastAsia="Times New Roman"/>
          <w:lang w:val="en-US"/>
        </w:rPr>
        <w:fldChar w:fldCharType="end"/>
      </w:r>
    </w:p>
    <w:p w:rsidR="00C51368" w:rsidRDefault="00741B0F">
      <w:pPr>
        <w:numPr>
          <w:ilvl w:val="0"/>
          <w:numId w:val="7"/>
        </w:numPr>
        <w:spacing w:before="100" w:beforeAutospacing="1" w:after="100" w:afterAutospacing="1"/>
        <w:divId w:val="92173121"/>
        <w:rPr>
          <w:rFonts w:eastAsia="Times New Roman"/>
          <w:lang w:val="en-US"/>
        </w:rPr>
      </w:pPr>
      <w:r>
        <w:fldChar w:fldCharType="begin"/>
      </w:r>
      <w:ins w:id="48" w:author="David" w:date="2015-09-02T10:20:00Z">
        <w:r w:rsidR="0040672A">
          <w:instrText>HYPERLINK "C:\\Users\\David\\AppData\\Local\\Temp\\Temp1_qa.zip\\communicationrequest.html"</w:instrText>
        </w:r>
      </w:ins>
      <w:del w:id="49" w:author="David" w:date="2015-09-02T10:20:00Z">
        <w:r w:rsidDel="0040672A">
          <w:delInstrText xml:space="preserve"> HYPERLINK "communicationrequest.html" </w:delInstrText>
        </w:r>
      </w:del>
      <w:r>
        <w:fldChar w:fldCharType="separate"/>
      </w:r>
      <w:proofErr w:type="spellStart"/>
      <w:r w:rsidR="00E43BD9">
        <w:rPr>
          <w:rStyle w:val="Hyperlink"/>
          <w:rFonts w:eastAsia="Times New Roman"/>
          <w:lang w:val="en-US"/>
        </w:rPr>
        <w:t>CommunicationRequest</w:t>
      </w:r>
      <w:proofErr w:type="spellEnd"/>
      <w:r>
        <w:rPr>
          <w:rStyle w:val="Hyperlink"/>
          <w:rFonts w:eastAsia="Times New Roman"/>
          <w:lang w:val="en-US"/>
        </w:rPr>
        <w:fldChar w:fldCharType="end"/>
      </w:r>
    </w:p>
    <w:p w:rsidR="00C51368" w:rsidRDefault="00E43BD9">
      <w:pPr>
        <w:pStyle w:val="NormalWeb"/>
        <w:divId w:val="92173121"/>
        <w:rPr>
          <w:lang w:val="en-US"/>
        </w:rPr>
      </w:pPr>
      <w:r>
        <w:rPr>
          <w:b/>
          <w:bCs/>
          <w:lang w:val="en-US"/>
        </w:rPr>
        <w:t>Workflow #2:</w:t>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0" w:author="David" w:date="2015-09-02T10:20:00Z">
        <w:r w:rsidR="0040672A">
          <w:instrText>HYPERLINK "C:\\Users\\David\\AppData\\Local\\Temp\\Temp1_qa.zip\\processrequest.html"</w:instrText>
        </w:r>
      </w:ins>
      <w:del w:id="51" w:author="David" w:date="2015-09-02T10:20:00Z">
        <w:r w:rsidDel="0040672A">
          <w:delInstrText xml:space="preserve"> HYPERLINK "processrequest.html" </w:delInstrText>
        </w:r>
      </w:del>
      <w:r>
        <w:fldChar w:fldCharType="separate"/>
      </w:r>
      <w:proofErr w:type="spellStart"/>
      <w:r w:rsidR="00E43BD9">
        <w:rPr>
          <w:rStyle w:val="Hyperlink"/>
          <w:rFonts w:eastAsia="Times New Roman"/>
          <w:lang w:val="en-US"/>
        </w:rPr>
        <w:t>ProcessRequest</w:t>
      </w:r>
      <w:proofErr w:type="spellEnd"/>
      <w:r>
        <w:rPr>
          <w:rStyle w:val="Hyperlink"/>
          <w:rFonts w:eastAsia="Times New Roman"/>
          <w:lang w:val="en-US"/>
        </w:rPr>
        <w:fldChar w:fldCharType="end"/>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2" w:author="David" w:date="2015-09-02T10:20:00Z">
        <w:r w:rsidR="0040672A">
          <w:instrText>HYPERLINK "C:\\Users\\David\\AppData\\Local\\Temp\\Temp1_qa.zip\\processresponse.html"</w:instrText>
        </w:r>
      </w:ins>
      <w:del w:id="53" w:author="David" w:date="2015-09-02T10:20:00Z">
        <w:r w:rsidDel="0040672A">
          <w:delInstrText xml:space="preserve"> HYPERLINK "processresponse.html" </w:delInstrText>
        </w:r>
      </w:del>
      <w:r>
        <w:fldChar w:fldCharType="separate"/>
      </w:r>
      <w:proofErr w:type="spellStart"/>
      <w:r w:rsidR="00E43BD9">
        <w:rPr>
          <w:rStyle w:val="Hyperlink"/>
          <w:rFonts w:eastAsia="Times New Roman"/>
          <w:lang w:val="en-US"/>
        </w:rPr>
        <w:t>ProcessResponse</w:t>
      </w:r>
      <w:proofErr w:type="spellEnd"/>
      <w:r>
        <w:rPr>
          <w:rStyle w:val="Hyperlink"/>
          <w:rFonts w:eastAsia="Times New Roman"/>
          <w:lang w:val="en-US"/>
        </w:rPr>
        <w:fldChar w:fldCharType="end"/>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4" w:author="David" w:date="2015-09-02T10:20:00Z">
        <w:r w:rsidR="0040672A">
          <w:instrText>HYPERLINK "C:\\Users\\David\\AppData\\Local\\Temp\\Temp1_qa.zip\\supplyrequest.html"</w:instrText>
        </w:r>
      </w:ins>
      <w:del w:id="55" w:author="David" w:date="2015-09-02T10:20:00Z">
        <w:r w:rsidDel="0040672A">
          <w:delInstrText xml:space="preserve"> HYPERLINK "supplyrequest.html" </w:delInstrText>
        </w:r>
      </w:del>
      <w:r>
        <w:fldChar w:fldCharType="separate"/>
      </w:r>
      <w:proofErr w:type="spellStart"/>
      <w:r w:rsidR="00E43BD9">
        <w:rPr>
          <w:rStyle w:val="Hyperlink"/>
          <w:rFonts w:eastAsia="Times New Roman"/>
          <w:lang w:val="en-US"/>
        </w:rPr>
        <w:t>SupplyRequest</w:t>
      </w:r>
      <w:proofErr w:type="spellEnd"/>
      <w:r>
        <w:rPr>
          <w:rStyle w:val="Hyperlink"/>
          <w:rFonts w:eastAsia="Times New Roman"/>
          <w:lang w:val="en-US"/>
        </w:rPr>
        <w:fldChar w:fldCharType="end"/>
      </w:r>
    </w:p>
    <w:p w:rsidR="00C51368" w:rsidRDefault="00741B0F">
      <w:pPr>
        <w:numPr>
          <w:ilvl w:val="0"/>
          <w:numId w:val="8"/>
        </w:numPr>
        <w:spacing w:before="100" w:beforeAutospacing="1" w:after="100" w:afterAutospacing="1"/>
        <w:divId w:val="92173121"/>
        <w:rPr>
          <w:rFonts w:eastAsia="Times New Roman"/>
          <w:lang w:val="en-US"/>
        </w:rPr>
      </w:pPr>
      <w:r>
        <w:fldChar w:fldCharType="begin"/>
      </w:r>
      <w:ins w:id="56" w:author="David" w:date="2015-09-02T10:20:00Z">
        <w:r w:rsidR="0040672A">
          <w:instrText>HYPERLINK "C:\\Users\\David\\AppData\\Local\\Temp\\Temp1_qa.zip\\supplydelivery.html"</w:instrText>
        </w:r>
      </w:ins>
      <w:del w:id="57" w:author="David" w:date="2015-09-02T10:20:00Z">
        <w:r w:rsidDel="0040672A">
          <w:delInstrText xml:space="preserve"> HYPERLINK "supplydelivery.html" </w:delInstrText>
        </w:r>
      </w:del>
      <w:r>
        <w:fldChar w:fldCharType="separate"/>
      </w:r>
      <w:proofErr w:type="spellStart"/>
      <w:r w:rsidR="00E43BD9">
        <w:rPr>
          <w:rStyle w:val="Hyperlink"/>
          <w:rFonts w:eastAsia="Times New Roman"/>
          <w:lang w:val="en-US"/>
        </w:rPr>
        <w:t>SupplyDelivery</w:t>
      </w:r>
      <w:proofErr w:type="spellEnd"/>
      <w:r>
        <w:rPr>
          <w:rStyle w:val="Hyperlink"/>
          <w:rFonts w:eastAsia="Times New Roman"/>
          <w:lang w:val="en-US"/>
        </w:rPr>
        <w:fldChar w:fldCharType="end"/>
      </w:r>
    </w:p>
    <w:p w:rsidR="00C51368" w:rsidRDefault="00E43BD9">
      <w:pPr>
        <w:pStyle w:val="Heading2"/>
        <w:divId w:val="92173121"/>
        <w:rPr>
          <w:rFonts w:eastAsia="Times New Roman"/>
          <w:lang w:val="en-US"/>
        </w:rPr>
      </w:pPr>
      <w:bookmarkStart w:id="58" w:name="admin"/>
      <w:bookmarkEnd w:id="58"/>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1" w:anchor="status" w:history="1">
              <w:r w:rsidR="00E43BD9">
                <w:rPr>
                  <w:rStyle w:val="Hyperlink"/>
                  <w:rFonts w:eastAsia="Times New Roman"/>
                </w:rPr>
                <w:t>Ballot Status</w:t>
              </w:r>
            </w:hyperlink>
            <w:r w:rsidR="00E43BD9">
              <w:rPr>
                <w:rFonts w:eastAsia="Times New Roman"/>
              </w:rPr>
              <w:t xml:space="preserve">: </w:t>
            </w:r>
            <w:hyperlink r:id="rId12"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13" w:history="1">
        <w:r>
          <w:rPr>
            <w:rStyle w:val="Hyperlink"/>
            <w:lang w:val="en-US"/>
          </w:rPr>
          <w:t>HL7 wiki</w:t>
        </w:r>
      </w:hyperlink>
      <w:r>
        <w:rPr>
          <w:lang w:val="en-US"/>
        </w:rPr>
        <w:t xml:space="preserve">. Feel free to add any you think are missing or engage with one of the </w:t>
      </w:r>
      <w:hyperlink r:id="rId14" w:history="1">
        <w:r>
          <w:rPr>
            <w:rStyle w:val="Hyperlink"/>
            <w:lang w:val="en-US"/>
          </w:rPr>
          <w:t>HL7 Work Groups</w:t>
        </w:r>
      </w:hyperlink>
      <w:r>
        <w:rPr>
          <w:lang w:val="en-US"/>
        </w:rPr>
        <w:t xml:space="preserve"> to submit a </w:t>
      </w:r>
      <w:hyperlink r:id="rId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 w:anchor="status" w:history="1">
              <w:r w:rsidR="00E43BD9">
                <w:rPr>
                  <w:rStyle w:val="Hyperlink"/>
                  <w:rFonts w:eastAsia="Times New Roman"/>
                </w:rPr>
                <w:t>Ballot Status</w:t>
              </w:r>
            </w:hyperlink>
            <w:r w:rsidR="00E43BD9">
              <w:rPr>
                <w:rFonts w:eastAsia="Times New Roman"/>
              </w:rPr>
              <w:t xml:space="preserve">: </w:t>
            </w:r>
            <w:hyperlink r:id="rId18"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59"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0" w:anchor="status" w:history="1">
              <w:r w:rsidR="00E43BD9">
                <w:rPr>
                  <w:rStyle w:val="Hyperlink"/>
                  <w:rFonts w:eastAsia="Times New Roman"/>
                </w:rPr>
                <w:t>Ballot Status</w:t>
              </w:r>
            </w:hyperlink>
            <w:r w:rsidR="00E43BD9">
              <w:rPr>
                <w:rFonts w:eastAsia="Times New Roman"/>
              </w:rPr>
              <w:t xml:space="preserve">: </w:t>
            </w:r>
            <w:hyperlink r:id="rId21"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22" w:history="1">
        <w:r>
          <w:rPr>
            <w:rStyle w:val="Hyperlink"/>
            <w:lang w:val="en-US"/>
          </w:rPr>
          <w:t>Data Type</w:t>
        </w:r>
      </w:hyperlink>
      <w:r>
        <w:rPr>
          <w:lang w:val="en-US"/>
        </w:rPr>
        <w:t xml:space="preserve"> elements do not use this type. For instance, </w:t>
      </w:r>
      <w:hyperlink r:id="rId23"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60"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61"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5" w:anchor="status" w:history="1">
              <w:r w:rsidR="00E43BD9">
                <w:rPr>
                  <w:rStyle w:val="Hyperlink"/>
                  <w:rFonts w:eastAsia="Times New Roman"/>
                </w:rPr>
                <w:t>Ballot Status</w:t>
              </w:r>
            </w:hyperlink>
            <w:r w:rsidR="00E43BD9">
              <w:rPr>
                <w:rFonts w:eastAsia="Times New Roman"/>
              </w:rPr>
              <w:t xml:space="preserve">: </w:t>
            </w:r>
            <w:hyperlink r:id="rId26"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27"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28"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29"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0"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1"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2"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3"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4"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35"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6"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4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4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4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4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62" w:name="draft"/>
      <w:bookmarkEnd w:id="62"/>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4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4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4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47" w:history="1">
        <w:r>
          <w:rPr>
            <w:rStyle w:val="Hyperlink"/>
            <w:lang w:val="en-US"/>
          </w:rPr>
          <w:t>sign up</w:t>
        </w:r>
      </w:hyperlink>
      <w:r>
        <w:rPr>
          <w:lang w:val="en-US"/>
        </w:rPr>
        <w:t xml:space="preserve"> to the FHIR list-server and/or follow the </w:t>
      </w:r>
      <w:hyperlink r:id="rId4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4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5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5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52" w:history="1">
        <w:r>
          <w:rPr>
            <w:rStyle w:val="Hyperlink"/>
            <w:lang w:val="en-US"/>
          </w:rPr>
          <w:t>Lloyd McKenzie</w:t>
        </w:r>
      </w:hyperlink>
      <w:r>
        <w:rPr>
          <w:lang w:val="en-US"/>
        </w:rPr>
        <w:t xml:space="preserve"> or </w:t>
      </w:r>
      <w:hyperlink r:id="rId5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1966570C" wp14:editId="06261751">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14:anchorId="7E593B7D" wp14:editId="404C2C09">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3250D0">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3250D0">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63"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5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3250D0">
            <w:pPr>
              <w:rPr>
                <w:rFonts w:eastAsia="Times New Roman"/>
              </w:rPr>
            </w:pPr>
            <w:hyperlink r:id="rId57" w:anchor="status" w:history="1">
              <w:r w:rsidR="00E43BD9">
                <w:rPr>
                  <w:rStyle w:val="Hyperlink"/>
                  <w:rFonts w:eastAsia="Times New Roman"/>
                </w:rPr>
                <w:t>Ballot Status</w:t>
              </w:r>
            </w:hyperlink>
            <w:r w:rsidR="00E43BD9">
              <w:rPr>
                <w:rFonts w:eastAsia="Times New Roman"/>
              </w:rPr>
              <w:t xml:space="preserve">: </w:t>
            </w:r>
            <w:hyperlink r:id="rId5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t xml:space="preserve">CDA on FHIR specifies how to implement CDA R2 with the FHIR </w:t>
      </w:r>
      <w:hyperlink r:id="rId5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4"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65"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61" w:anchor="status" w:history="1">
              <w:r w:rsidR="00E43BD9">
                <w:rPr>
                  <w:rStyle w:val="Hyperlink"/>
                  <w:rFonts w:eastAsia="Times New Roman"/>
                </w:rPr>
                <w:t>Ballot Status</w:t>
              </w:r>
            </w:hyperlink>
            <w:r w:rsidR="00E43BD9">
              <w:rPr>
                <w:rFonts w:eastAsia="Times New Roman"/>
              </w:rPr>
              <w:t xml:space="preserve">: </w:t>
            </w:r>
            <w:hyperlink r:id="rId6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6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14:anchorId="45423840" wp14:editId="1874C712">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6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6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3250D0">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6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68" w:anchor="status" w:history="1">
              <w:r w:rsidR="00E43BD9">
                <w:rPr>
                  <w:rStyle w:val="Hyperlink"/>
                  <w:rFonts w:eastAsia="Times New Roman"/>
                </w:rPr>
                <w:t>Ballot Status</w:t>
              </w:r>
            </w:hyperlink>
            <w:r w:rsidR="00E43BD9">
              <w:rPr>
                <w:rFonts w:eastAsia="Times New Roman"/>
              </w:rPr>
              <w:t xml:space="preserve">: </w:t>
            </w:r>
            <w:hyperlink r:id="rId6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70" w:history="1">
        <w:r>
          <w:rPr>
            <w:rStyle w:val="Hyperlink"/>
            <w:lang w:val="en-US"/>
          </w:rPr>
          <w:t>HL7 wiki</w:t>
        </w:r>
      </w:hyperlink>
      <w:r>
        <w:rPr>
          <w:lang w:val="en-US"/>
        </w:rPr>
        <w:t xml:space="preserve">. Feel free to add any you think are missing or engage with one of the </w:t>
      </w:r>
      <w:hyperlink r:id="rId71" w:history="1">
        <w:r>
          <w:rPr>
            <w:rStyle w:val="Hyperlink"/>
            <w:lang w:val="en-US"/>
          </w:rPr>
          <w:t>HL7 Work Groups</w:t>
        </w:r>
      </w:hyperlink>
      <w:r>
        <w:rPr>
          <w:lang w:val="en-US"/>
        </w:rPr>
        <w:t xml:space="preserve"> to submit a </w:t>
      </w:r>
      <w:hyperlink r:id="rId7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74" w:anchor="status" w:history="1">
              <w:r w:rsidR="00E43BD9">
                <w:rPr>
                  <w:rStyle w:val="Hyperlink"/>
                  <w:rFonts w:eastAsia="Times New Roman"/>
                </w:rPr>
                <w:t>Ballot Status</w:t>
              </w:r>
            </w:hyperlink>
            <w:r w:rsidR="00E43BD9">
              <w:rPr>
                <w:rFonts w:eastAsia="Times New Roman"/>
              </w:rPr>
              <w:t xml:space="preserve">: </w:t>
            </w:r>
            <w:hyperlink r:id="rId75" w:anchor="pubs" w:history="1">
              <w:r w:rsidR="00E43BD9">
                <w:rPr>
                  <w:rStyle w:val="Hyperlink"/>
                  <w:rFonts w:eastAsia="Times New Roman"/>
                </w:rPr>
                <w:t>DSTU 2</w:t>
              </w:r>
            </w:hyperlink>
          </w:p>
        </w:tc>
      </w:tr>
    </w:tbl>
    <w:bookmarkEnd w:id="63"/>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76" w:history="1">
        <w:r>
          <w:rPr>
            <w:rStyle w:val="Hyperlink"/>
            <w:lang w:val="en-US"/>
          </w:rPr>
          <w:t>documents</w:t>
        </w:r>
      </w:hyperlink>
      <w:r>
        <w:rPr>
          <w:lang w:val="en-US"/>
        </w:rPr>
        <w:t xml:space="preserve"> using the </w:t>
      </w:r>
      <w:hyperlink r:id="rId77" w:history="1">
        <w:r>
          <w:rPr>
            <w:rStyle w:val="Hyperlink"/>
            <w:lang w:val="en-US"/>
          </w:rPr>
          <w:t>Composition Resource</w:t>
        </w:r>
      </w:hyperlink>
      <w:r>
        <w:rPr>
          <w:lang w:val="en-US"/>
        </w:rPr>
        <w:t xml:space="preserve">, FHIR can also be used to exchange traditional CDA R2 documents making use of the </w:t>
      </w:r>
      <w:hyperlink r:id="rId7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7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8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8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8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83" w:anchor="V3-abstractModels" w:history="1">
        <w:r>
          <w:rPr>
            <w:rStyle w:val="Hyperlink"/>
            <w:lang w:val="en-US"/>
          </w:rPr>
          <w:t>as discussed above</w:t>
        </w:r>
      </w:hyperlink>
      <w:r>
        <w:rPr>
          <w:lang w:val="en-US"/>
        </w:rPr>
        <w:t xml:space="preserve">. While the CDA header can reasonably be mapped to the HL7 </w:t>
      </w:r>
      <w:hyperlink r:id="rId8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8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66" w:name="V2"/>
      <w:bookmarkEnd w:id="66"/>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9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9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9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95" w:history="1">
        <w:r>
          <w:rPr>
            <w:rStyle w:val="Hyperlink"/>
            <w:lang w:val="en-US"/>
          </w:rPr>
          <w:t>Order</w:t>
        </w:r>
      </w:hyperlink>
      <w:r>
        <w:rPr>
          <w:lang w:val="en-US"/>
        </w:rPr>
        <w:t xml:space="preserve"> resource. The </w:t>
      </w:r>
      <w:hyperlink r:id="rId9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97" w:history="1">
        <w:r>
          <w:rPr>
            <w:rStyle w:val="Hyperlink"/>
            <w:lang w:val="en-US"/>
          </w:rPr>
          <w:t>extensions</w:t>
        </w:r>
      </w:hyperlink>
      <w:r>
        <w:rPr>
          <w:lang w:val="en-US"/>
        </w:rPr>
        <w:t xml:space="preserve">, on the other hand, can appear at any level (including within data types). </w:t>
      </w:r>
      <w:hyperlink r:id="rId98"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99"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for those circumstances. V2 and FHIR both provide formal mechanisms for defining profiles to give guidance on the use of the specification. However, the V2 mechanism has not been widely used. FHIR </w:t>
      </w:r>
      <w:hyperlink r:id="rId100"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67" w:name="V2-extensions"/>
      <w:r>
        <w:rPr>
          <w:lang w:val="en-US"/>
        </w:rPr>
        <w:t xml:space="preserve"> </w:t>
      </w:r>
      <w:bookmarkEnd w:id="67"/>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68" w:name="V2-identification"/>
      <w:r>
        <w:rPr>
          <w:lang w:val="en-US"/>
        </w:rPr>
        <w:t xml:space="preserve"> </w:t>
      </w:r>
      <w:bookmarkEnd w:id="68"/>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01"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69" w:name="V2-merging"/>
      <w:r>
        <w:rPr>
          <w:lang w:val="en-US"/>
        </w:rPr>
        <w:t xml:space="preserve"> </w:t>
      </w:r>
      <w:bookmarkEnd w:id="69"/>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70" w:name="V2-contained"/>
      <w:r>
        <w:rPr>
          <w:lang w:val="en-US"/>
        </w:rPr>
        <w:t xml:space="preserve"> </w:t>
      </w:r>
      <w:bookmarkEnd w:id="70"/>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02"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03"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71" w:name="V2-humanReadable"/>
      <w:r>
        <w:rPr>
          <w:lang w:val="en-US"/>
        </w:rPr>
        <w:t xml:space="preserve"> </w:t>
      </w:r>
      <w:bookmarkEnd w:id="71"/>
      <w:r>
        <w:rPr>
          <w:lang w:val="en-US"/>
        </w:rPr>
        <w:t xml:space="preserve">FHIR requires that every resource have a human readable </w:t>
      </w:r>
      <w:hyperlink r:id="rId104"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72" w:name="V2-updateMode"/>
      <w:r>
        <w:rPr>
          <w:lang w:val="en-US"/>
        </w:rPr>
        <w:t xml:space="preserve"> </w:t>
      </w:r>
      <w:bookmarkEnd w:id="72"/>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06" w:anchor="status" w:history="1">
              <w:r w:rsidR="00E43BD9">
                <w:rPr>
                  <w:rStyle w:val="Hyperlink"/>
                  <w:rFonts w:eastAsia="Times New Roman"/>
                </w:rPr>
                <w:t>Ballot Status</w:t>
              </w:r>
            </w:hyperlink>
            <w:r w:rsidR="00E43BD9">
              <w:rPr>
                <w:rFonts w:eastAsia="Times New Roman"/>
              </w:rPr>
              <w:t xml:space="preserve">: </w:t>
            </w:r>
            <w:hyperlink r:id="rId107"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73" w:name="V3"/>
      <w:bookmarkEnd w:id="73"/>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08"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09" w:history="1">
        <w:r>
          <w:rPr>
            <w:rStyle w:val="Hyperlink"/>
            <w:lang w:val="en-US"/>
          </w:rPr>
          <w:t>StructureDefinition</w:t>
        </w:r>
      </w:hyperlink>
      <w:r>
        <w:rPr>
          <w:lang w:val="en-US"/>
        </w:rPr>
        <w:t xml:space="preserve">, </w:t>
      </w:r>
      <w:hyperlink r:id="rId110" w:history="1">
        <w:r>
          <w:rPr>
            <w:rStyle w:val="Hyperlink"/>
            <w:lang w:val="en-US"/>
          </w:rPr>
          <w:t>Conformance</w:t>
        </w:r>
      </w:hyperlink>
      <w:r>
        <w:rPr>
          <w:lang w:val="en-US"/>
        </w:rPr>
        <w:t xml:space="preserve">, </w:t>
      </w:r>
      <w:hyperlink r:id="rId11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12"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1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14" w:history="1">
        <w:r>
          <w:rPr>
            <w:rStyle w:val="Hyperlink"/>
            <w:lang w:val="en-US"/>
          </w:rPr>
          <w:t>StructureDefinition</w:t>
        </w:r>
      </w:hyperlink>
      <w:r>
        <w:rPr>
          <w:lang w:val="en-US"/>
        </w:rPr>
        <w:t xml:space="preserve">, </w:t>
      </w:r>
      <w:hyperlink r:id="rId11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1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1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74" w:name="V3-interoperability"/>
      <w:bookmarkEnd w:id="74"/>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75" w:name="V3-abstractModels"/>
      <w:r>
        <w:rPr>
          <w:lang w:val="en-US"/>
        </w:rPr>
        <w:t xml:space="preserve"> </w:t>
      </w:r>
      <w:bookmarkEnd w:id="75"/>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1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19" w:anchor="V2-extensions" w:history="1">
        <w:r>
          <w:rPr>
            <w:rStyle w:val="Hyperlink"/>
            <w:lang w:val="en-US"/>
          </w:rPr>
          <w:t>Extensions</w:t>
        </w:r>
      </w:hyperlink>
      <w:r>
        <w:rPr>
          <w:lang w:val="en-US"/>
        </w:rPr>
        <w:t xml:space="preserve">, </w:t>
      </w:r>
      <w:hyperlink r:id="rId120" w:anchor="V2-contained" w:history="1">
        <w:r>
          <w:rPr>
            <w:rStyle w:val="Hyperlink"/>
            <w:lang w:val="en-US"/>
          </w:rPr>
          <w:t>Independent vs. Contained resources</w:t>
        </w:r>
      </w:hyperlink>
      <w:r>
        <w:rPr>
          <w:lang w:val="en-US"/>
        </w:rPr>
        <w:t xml:space="preserve">, </w:t>
      </w:r>
      <w:hyperlink r:id="rId121" w:anchor="V2-identification" w:history="1">
        <w:r>
          <w:rPr>
            <w:rStyle w:val="Hyperlink"/>
            <w:lang w:val="en-US"/>
          </w:rPr>
          <w:t>Resource Identification</w:t>
        </w:r>
      </w:hyperlink>
      <w:r>
        <w:rPr>
          <w:lang w:val="en-US"/>
        </w:rPr>
        <w:t xml:space="preserve">, </w:t>
      </w:r>
      <w:hyperlink r:id="rId122" w:anchor="V2-merging" w:history="1">
        <w:r>
          <w:rPr>
            <w:rStyle w:val="Hyperlink"/>
            <w:lang w:val="en-US"/>
          </w:rPr>
          <w:t>Merging references and resources</w:t>
        </w:r>
      </w:hyperlink>
      <w:r>
        <w:rPr>
          <w:lang w:val="en-US"/>
        </w:rPr>
        <w:t xml:space="preserve"> and </w:t>
      </w:r>
      <w:hyperlink r:id="rId12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25" w:anchor="status" w:history="1">
              <w:r w:rsidR="00E43BD9">
                <w:rPr>
                  <w:rStyle w:val="Hyperlink"/>
                  <w:rFonts w:eastAsia="Times New Roman"/>
                </w:rPr>
                <w:t>Ballot Status</w:t>
              </w:r>
            </w:hyperlink>
            <w:r w:rsidR="00E43BD9">
              <w:rPr>
                <w:rFonts w:eastAsia="Times New Roman"/>
              </w:rPr>
              <w:t xml:space="preserve">: </w:t>
            </w:r>
            <w:hyperlink r:id="rId126" w:anchor="pubs" w:history="1">
              <w:r w:rsidR="00E43BD9">
                <w:rPr>
                  <w:rStyle w:val="Hyperlink"/>
                  <w:rFonts w:eastAsia="Times New Roman"/>
                </w:rPr>
                <w:t>DSTU 2</w:t>
              </w:r>
            </w:hyperlink>
          </w:p>
        </w:tc>
      </w:tr>
    </w:tbl>
    <w:p w:rsidR="00C51368" w:rsidRDefault="003250D0">
      <w:pPr>
        <w:pStyle w:val="NormalWeb"/>
        <w:divId w:val="355231085"/>
        <w:rPr>
          <w:lang w:val="en-US"/>
        </w:rPr>
      </w:pPr>
      <w:hyperlink r:id="rId12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3250D0">
      <w:pPr>
        <w:numPr>
          <w:ilvl w:val="0"/>
          <w:numId w:val="22"/>
        </w:numPr>
        <w:spacing w:before="100" w:beforeAutospacing="1" w:after="100" w:afterAutospacing="1"/>
        <w:divId w:val="355231085"/>
        <w:rPr>
          <w:rFonts w:eastAsia="Times New Roman"/>
          <w:lang w:val="en-US"/>
        </w:rPr>
      </w:pPr>
      <w:hyperlink r:id="rId128" w:history="1">
        <w:r w:rsidR="00E43BD9">
          <w:rPr>
            <w:rStyle w:val="Hyperlink"/>
            <w:rFonts w:eastAsia="Times New Roman"/>
            <w:lang w:val="en-US"/>
          </w:rPr>
          <w:t>Version 2.x</w:t>
        </w:r>
      </w:hyperlink>
    </w:p>
    <w:p w:rsidR="00C51368" w:rsidRDefault="003250D0">
      <w:pPr>
        <w:numPr>
          <w:ilvl w:val="0"/>
          <w:numId w:val="22"/>
        </w:numPr>
        <w:spacing w:before="100" w:beforeAutospacing="1" w:after="100" w:afterAutospacing="1"/>
        <w:divId w:val="355231085"/>
        <w:rPr>
          <w:rFonts w:eastAsia="Times New Roman"/>
          <w:lang w:val="en-US"/>
        </w:rPr>
      </w:pPr>
      <w:hyperlink r:id="rId129" w:history="1">
        <w:r w:rsidR="00E43BD9">
          <w:rPr>
            <w:rStyle w:val="Hyperlink"/>
            <w:rFonts w:eastAsia="Times New Roman"/>
            <w:lang w:val="en-US"/>
          </w:rPr>
          <w:t>V3 (RIM / messaging)</w:t>
        </w:r>
      </w:hyperlink>
    </w:p>
    <w:p w:rsidR="00C51368" w:rsidRDefault="003250D0">
      <w:pPr>
        <w:numPr>
          <w:ilvl w:val="0"/>
          <w:numId w:val="22"/>
        </w:numPr>
        <w:spacing w:before="100" w:beforeAutospacing="1" w:after="100" w:afterAutospacing="1"/>
        <w:divId w:val="355231085"/>
        <w:rPr>
          <w:rFonts w:eastAsia="Times New Roman"/>
          <w:lang w:val="en-US"/>
        </w:rPr>
      </w:pPr>
      <w:hyperlink r:id="rId130" w:history="1">
        <w:r w:rsidR="00E43BD9">
          <w:rPr>
            <w:rStyle w:val="Hyperlink"/>
            <w:rFonts w:eastAsia="Times New Roman"/>
            <w:lang w:val="en-US"/>
          </w:rPr>
          <w:t>CDA &amp; CCDA etc</w:t>
        </w:r>
      </w:hyperlink>
    </w:p>
    <w:p w:rsidR="00C51368" w:rsidRDefault="003250D0">
      <w:pPr>
        <w:numPr>
          <w:ilvl w:val="0"/>
          <w:numId w:val="22"/>
        </w:numPr>
        <w:spacing w:before="100" w:beforeAutospacing="1" w:after="100" w:afterAutospacing="1"/>
        <w:divId w:val="355231085"/>
        <w:rPr>
          <w:rFonts w:eastAsia="Times New Roman"/>
          <w:lang w:val="en-US"/>
        </w:rPr>
      </w:pPr>
      <w:hyperlink r:id="rId13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3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33" w:history="1">
        <w:r>
          <w:rPr>
            <w:rStyle w:val="Hyperlink"/>
            <w:rFonts w:eastAsia="Times New Roman"/>
            <w:lang w:val="en-US"/>
          </w:rPr>
          <w:t>DICOM</w:t>
        </w:r>
      </w:hyperlink>
      <w:r>
        <w:rPr>
          <w:rFonts w:eastAsia="Times New Roman"/>
          <w:lang w:val="en-US"/>
        </w:rPr>
        <w:t xml:space="preserve"> (see the </w:t>
      </w:r>
      <w:hyperlink r:id="rId134" w:history="1">
        <w:r>
          <w:rPr>
            <w:rStyle w:val="Hyperlink"/>
            <w:rFonts w:eastAsia="Times New Roman"/>
            <w:lang w:val="en-US"/>
          </w:rPr>
          <w:t>ImagingStudy</w:t>
        </w:r>
      </w:hyperlink>
      <w:r>
        <w:rPr>
          <w:rFonts w:eastAsia="Times New Roman"/>
          <w:lang w:val="en-US"/>
        </w:rPr>
        <w:t xml:space="preserve"> resource) and </w:t>
      </w:r>
      <w:hyperlink r:id="rId135" w:history="1">
        <w:r>
          <w:rPr>
            <w:rStyle w:val="Hyperlink"/>
            <w:rFonts w:eastAsia="Times New Roman"/>
            <w:lang w:val="en-US"/>
          </w:rPr>
          <w:t>IHE</w:t>
        </w:r>
      </w:hyperlink>
      <w:r>
        <w:rPr>
          <w:rFonts w:eastAsia="Times New Roman"/>
          <w:lang w:val="en-US"/>
        </w:rPr>
        <w:t xml:space="preserve"> (e.g. the </w:t>
      </w:r>
      <w:hyperlink r:id="rId136" w:history="1">
        <w:r>
          <w:rPr>
            <w:rStyle w:val="Hyperlink"/>
            <w:rFonts w:eastAsia="Times New Roman"/>
            <w:lang w:val="en-US"/>
          </w:rPr>
          <w:t>AuditEvent</w:t>
        </w:r>
      </w:hyperlink>
      <w:r>
        <w:rPr>
          <w:rFonts w:eastAsia="Times New Roman"/>
          <w:lang w:val="en-US"/>
        </w:rPr>
        <w:t xml:space="preserve"> and </w:t>
      </w:r>
      <w:hyperlink r:id="rId13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3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3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3250D0">
            <w:pPr>
              <w:rPr>
                <w:rFonts w:eastAsia="Times New Roman"/>
              </w:rPr>
            </w:pPr>
            <w:hyperlink r:id="rId140" w:anchor="status" w:history="1">
              <w:r w:rsidR="00E43BD9">
                <w:rPr>
                  <w:rStyle w:val="Hyperlink"/>
                  <w:rFonts w:eastAsia="Times New Roman"/>
                </w:rPr>
                <w:t>Ballot Status</w:t>
              </w:r>
            </w:hyperlink>
            <w:r w:rsidR="00E43BD9">
              <w:rPr>
                <w:rFonts w:eastAsia="Times New Roman"/>
              </w:rPr>
              <w:t xml:space="preserve">: </w:t>
            </w:r>
            <w:hyperlink r:id="rId14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76" w:name="compartments"/>
      <w:bookmarkStart w:id="77" w:name="compartment"/>
      <w:bookmarkEnd w:id="76"/>
      <w:bookmarkEnd w:id="77"/>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78" w:name="use"/>
      <w:bookmarkEnd w:id="78"/>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42" w:history="1">
        <w:r>
          <w:rPr>
            <w:rStyle w:val="Hyperlink"/>
            <w:lang w:val="en-US"/>
          </w:rPr>
          <w:t>patient compartment</w:t>
        </w:r>
      </w:hyperlink>
      <w:r>
        <w:rPr>
          <w:lang w:val="en-US"/>
        </w:rPr>
        <w:t xml:space="preserve"> for </w:t>
      </w:r>
      <w:hyperlink r:id="rId143"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4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4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4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47" w:history="1">
        <w:r>
          <w:rPr>
            <w:rStyle w:val="Hyperlink"/>
            <w:lang w:val="en-US"/>
          </w:rPr>
          <w:t>Diagnostic Report</w:t>
        </w:r>
      </w:hyperlink>
      <w:r>
        <w:rPr>
          <w:lang w:val="en-US"/>
        </w:rPr>
        <w:t xml:space="preserve"> identifies a subject, but an </w:t>
      </w:r>
      <w:hyperlink r:id="rId148" w:history="1">
        <w:r>
          <w:rPr>
            <w:rStyle w:val="Hyperlink"/>
            <w:lang w:val="en-US"/>
          </w:rPr>
          <w:t>Observation</w:t>
        </w:r>
      </w:hyperlink>
      <w:r>
        <w:rPr>
          <w:lang w:val="en-US"/>
        </w:rPr>
        <w:t xml:space="preserve"> it references identifies a different subject, or where a </w:t>
      </w:r>
      <w:hyperlink r:id="rId14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50" w:history="1">
        <w:r>
          <w:rPr>
            <w:rStyle w:val="Hyperlink"/>
            <w:lang w:val="en-US"/>
          </w:rPr>
          <w:t>Medication</w:t>
        </w:r>
      </w:hyperlink>
      <w:r>
        <w:rPr>
          <w:lang w:val="en-US"/>
        </w:rPr>
        <w:t xml:space="preserve">, </w:t>
      </w:r>
      <w:hyperlink r:id="rId151" w:history="1">
        <w:r>
          <w:rPr>
            <w:rStyle w:val="Hyperlink"/>
            <w:lang w:val="en-US"/>
          </w:rPr>
          <w:t>Substance</w:t>
        </w:r>
      </w:hyperlink>
      <w:r>
        <w:rPr>
          <w:lang w:val="en-US"/>
        </w:rPr>
        <w:t xml:space="preserve">, </w:t>
      </w:r>
      <w:hyperlink r:id="rId152"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79" w:name="version"/>
      <w:bookmarkEnd w:id="79"/>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t xml:space="preserve">The following rules will apply to resources, profiles and other content within the specification once those portions of the specification reach </w:t>
      </w:r>
      <w:hyperlink r:id="rId15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5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58" w:history="1">
        <w:r>
          <w:rPr>
            <w:rStyle w:val="Hyperlink"/>
            <w:lang w:val="en-US"/>
          </w:rPr>
          <w:t>Conformance</w:t>
        </w:r>
      </w:hyperlink>
      <w:r>
        <w:rPr>
          <w:lang w:val="en-US"/>
        </w:rPr>
        <w:t xml:space="preserve"> and </w:t>
      </w:r>
      <w:hyperlink r:id="rId15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6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6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Abstract codes may be made concrete. Concrete codes will not be made 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t xml:space="preserve">Additional discussion on inter-versioning issues can be found here: </w:t>
      </w:r>
      <w:hyperlink r:id="rId16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80"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64" w:anchor="status" w:history="1">
              <w:r w:rsidR="00E43BD9">
                <w:rPr>
                  <w:rStyle w:val="Hyperlink"/>
                  <w:rFonts w:eastAsia="Times New Roman"/>
                </w:rPr>
                <w:t>Ballot Status</w:t>
              </w:r>
            </w:hyperlink>
            <w:r w:rsidR="00E43BD9">
              <w:rPr>
                <w:rFonts w:eastAsia="Times New Roman"/>
              </w:rPr>
              <w:t xml:space="preserve">: </w:t>
            </w:r>
            <w:hyperlink r:id="rId16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6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6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6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6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7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3250D0">
            <w:pPr>
              <w:rPr>
                <w:rFonts w:eastAsia="Times New Roman"/>
              </w:rPr>
            </w:pPr>
            <w:hyperlink r:id="rId17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17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3250D0">
            <w:pPr>
              <w:rPr>
                <w:rFonts w:eastAsia="Times New Roman"/>
              </w:rPr>
            </w:pPr>
            <w:hyperlink r:id="rId17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3250D0">
            <w:pPr>
              <w:rPr>
                <w:rFonts w:eastAsia="Times New Roman"/>
              </w:rPr>
            </w:pPr>
            <w:hyperlink r:id="rId17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3250D0">
            <w:pPr>
              <w:rPr>
                <w:rFonts w:eastAsia="Times New Roman"/>
              </w:rPr>
            </w:pPr>
            <w:hyperlink r:id="rId17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17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81"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177"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81"/>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reorder the elements. Note that it is not possible to define a meaning for the order of the elements in a </w:t>
      </w:r>
      <w:hyperlink r:id="rId178" w:history="1">
        <w:r>
          <w:rPr>
            <w:rStyle w:val="Hyperlink"/>
            <w:lang w:val="en-US"/>
          </w:rPr>
          <w:t>profile</w:t>
        </w:r>
      </w:hyperlink>
      <w:r>
        <w:rPr>
          <w:lang w:val="en-US"/>
        </w:rPr>
        <w:t xml:space="preserve"> using a </w:t>
      </w:r>
      <w:hyperlink r:id="rId17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82" w:name="mustUnderstand"/>
      <w:bookmarkStart w:id="83"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18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18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18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18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18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3250D0">
            <w:pPr>
              <w:jc w:val="center"/>
              <w:rPr>
                <w:rFonts w:ascii="Verdana" w:eastAsia="Times New Roman" w:hAnsi="Verdana"/>
                <w:b/>
                <w:bCs/>
                <w:sz w:val="17"/>
                <w:szCs w:val="17"/>
              </w:rPr>
            </w:pPr>
            <w:hyperlink r:id="rId18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18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5305AC85" wp14:editId="1BB83FE3">
                  <wp:extent cx="304800" cy="304800"/>
                  <wp:effectExtent l="19050" t="0" r="0" b="0"/>
                  <wp:docPr id="7" name="Picture 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677AB94" wp14:editId="37FE0483">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6FFF4D3" wp14:editId="44601752">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84" w:name="AllergyIntolerance"/>
            <w:r>
              <w:rPr>
                <w:rFonts w:ascii="Verdana" w:eastAsia="Times New Roman" w:hAnsi="Verdana"/>
                <w:sz w:val="17"/>
                <w:szCs w:val="17"/>
              </w:rPr>
              <w:t xml:space="preserve"> </w:t>
            </w:r>
            <w:bookmarkEnd w:id="84"/>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19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56B885F" wp14:editId="795B6758">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2989C12" wp14:editId="73A8372D">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759B4FB" wp14:editId="6780CFC8">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85" w:name="AllergyIntolerance.onset"/>
            <w:r>
              <w:rPr>
                <w:rFonts w:ascii="Verdana" w:eastAsia="Times New Roman" w:hAnsi="Verdana"/>
                <w:sz w:val="17"/>
                <w:szCs w:val="17"/>
              </w:rPr>
              <w:t xml:space="preserve"> </w:t>
            </w:r>
            <w:bookmarkEnd w:id="85"/>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19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3B01A40" wp14:editId="25EBE6FD">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609344D" wp14:editId="0A28574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8A7ED98" wp14:editId="6D52B4A9">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86" w:name="AllergyIntolerance.patient"/>
            <w:r>
              <w:rPr>
                <w:rFonts w:ascii="Verdana" w:eastAsia="Times New Roman" w:hAnsi="Verdana"/>
                <w:sz w:val="17"/>
                <w:szCs w:val="17"/>
              </w:rPr>
              <w:t xml:space="preserve"> </w:t>
            </w:r>
            <w:bookmarkEnd w:id="86"/>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20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0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8E9AC6F" wp14:editId="5788ED86">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B0D074B" wp14:editId="7DDDAB5F">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C0467A1" wp14:editId="10085898">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87" w:name="AllergyIntolerance.status"/>
            <w:r>
              <w:rPr>
                <w:rFonts w:ascii="Verdana" w:eastAsia="Times New Roman" w:hAnsi="Verdana"/>
                <w:sz w:val="17"/>
                <w:szCs w:val="17"/>
              </w:rPr>
              <w:t xml:space="preserve"> </w:t>
            </w:r>
            <w:bookmarkEnd w:id="8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20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0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0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B3B6F2D" wp14:editId="2224CE6B">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0F93C4" wp14:editId="65A4CF8B">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EBB05BF" wp14:editId="67D8730F">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88" w:name="AllergyIntolerance.criticality"/>
            <w:r>
              <w:rPr>
                <w:rFonts w:ascii="Verdana" w:eastAsia="Times New Roman" w:hAnsi="Verdana"/>
                <w:sz w:val="17"/>
                <w:szCs w:val="17"/>
              </w:rPr>
              <w:t xml:space="preserve"> </w:t>
            </w:r>
            <w:bookmarkEnd w:id="8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20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0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0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10" w:history="1">
        <w:r>
          <w:rPr>
            <w:rStyle w:val="Hyperlink"/>
            <w:lang w:val="en-US"/>
          </w:rPr>
          <w:t>JSON</w:t>
        </w:r>
      </w:hyperlink>
      <w:r>
        <w:rPr>
          <w:lang w:val="en-US"/>
        </w:rPr>
        <w:t xml:space="preserve"> and </w:t>
      </w:r>
      <w:hyperlink r:id="rId211"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1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1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89"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1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90" w:name="constraints"/>
      <w:bookmarkEnd w:id="90"/>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91"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1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1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3250D0">
      <w:pPr>
        <w:pStyle w:val="NormalWeb"/>
        <w:divId w:val="22220021"/>
        <w:rPr>
          <w:lang w:val="en-US"/>
        </w:rPr>
      </w:pPr>
      <w:hyperlink r:id="rId21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92" w:name="default"/>
      <w:bookmarkStart w:id="93" w:name="meaning-when-missing"/>
      <w:bookmarkEnd w:id="92"/>
      <w:bookmarkEnd w:id="93"/>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1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1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94"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21" w:anchor="status" w:history="1">
              <w:r w:rsidR="00E43BD9">
                <w:rPr>
                  <w:rStyle w:val="Hyperlink"/>
                  <w:rFonts w:eastAsia="Times New Roman"/>
                </w:rPr>
                <w:t>Ballot Status</w:t>
              </w:r>
            </w:hyperlink>
            <w:r w:rsidR="00E43BD9">
              <w:rPr>
                <w:rFonts w:eastAsia="Times New Roman"/>
              </w:rPr>
              <w:t xml:space="preserve">: </w:t>
            </w:r>
            <w:hyperlink r:id="rId22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2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26" w:anchor="status" w:history="1">
              <w:r w:rsidR="00E43BD9">
                <w:rPr>
                  <w:rStyle w:val="Hyperlink"/>
                  <w:rFonts w:eastAsia="Times New Roman"/>
                </w:rPr>
                <w:t>Ballot Status</w:t>
              </w:r>
            </w:hyperlink>
            <w:r w:rsidR="00E43BD9">
              <w:rPr>
                <w:rFonts w:eastAsia="Times New Roman"/>
              </w:rPr>
              <w:t xml:space="preserve">: </w:t>
            </w:r>
            <w:hyperlink r:id="rId22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95"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2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29" w:history="1">
        <w:r>
          <w:rPr>
            <w:rStyle w:val="Hyperlink"/>
            <w:lang w:val="en-US"/>
          </w:rPr>
          <w:t>HL7 wiki</w:t>
        </w:r>
      </w:hyperlink>
      <w:r>
        <w:rPr>
          <w:lang w:val="en-US"/>
        </w:rPr>
        <w:t xml:space="preserve">, and the </w:t>
      </w:r>
      <w:hyperlink r:id="rId230" w:history="1">
        <w:r>
          <w:rPr>
            <w:rStyle w:val="Hyperlink"/>
            <w:lang w:val="en-US"/>
          </w:rPr>
          <w:t>FHIR email list</w:t>
        </w:r>
      </w:hyperlink>
      <w:r>
        <w:rPr>
          <w:lang w:val="en-US"/>
        </w:rPr>
        <w:t xml:space="preserve">. In addition, the community holds regular face to face meetings as part of the </w:t>
      </w:r>
      <w:hyperlink r:id="rId231" w:history="1">
        <w:r>
          <w:rPr>
            <w:rStyle w:val="Hyperlink"/>
            <w:lang w:val="en-US"/>
          </w:rPr>
          <w:t>HL7 Working Group meetings</w:t>
        </w:r>
      </w:hyperlink>
      <w:r>
        <w:rPr>
          <w:lang w:val="en-US"/>
        </w:rPr>
        <w:t xml:space="preserve">. The formal governance arrangements that manage FHIR development are documented on HL7's </w:t>
      </w:r>
      <w:hyperlink r:id="rId23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96" w:name="credits"/>
      <w:bookmarkEnd w:id="96"/>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3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36" w:history="1">
        <w:r>
          <w:rPr>
            <w:rStyle w:val="Hyperlink"/>
            <w:rFonts w:eastAsia="Times New Roman"/>
            <w:lang w:val="en-US"/>
          </w:rPr>
          <w:t>Accenture</w:t>
        </w:r>
      </w:hyperlink>
      <w:r>
        <w:rPr>
          <w:rFonts w:eastAsia="Times New Roman"/>
          <w:lang w:val="en-US"/>
        </w:rPr>
        <w:t xml:space="preserve">, </w:t>
      </w:r>
      <w:hyperlink r:id="rId237" w:history="1">
        <w:r>
          <w:rPr>
            <w:rStyle w:val="Hyperlink"/>
            <w:rFonts w:eastAsia="Times New Roman"/>
            <w:lang w:val="en-US"/>
          </w:rPr>
          <w:t>AEGIS.net Inc</w:t>
        </w:r>
      </w:hyperlink>
      <w:r>
        <w:rPr>
          <w:rFonts w:eastAsia="Times New Roman"/>
          <w:lang w:val="en-US"/>
        </w:rPr>
        <w:t xml:space="preserve">, </w:t>
      </w:r>
      <w:hyperlink r:id="rId238" w:history="1">
        <w:r>
          <w:rPr>
            <w:rStyle w:val="Hyperlink"/>
            <w:rFonts w:eastAsia="Times New Roman"/>
            <w:lang w:val="en-US"/>
          </w:rPr>
          <w:t>Agfa Healthcare</w:t>
        </w:r>
      </w:hyperlink>
      <w:r>
        <w:rPr>
          <w:rFonts w:eastAsia="Times New Roman"/>
          <w:lang w:val="en-US"/>
        </w:rPr>
        <w:t xml:space="preserve">, </w:t>
      </w:r>
      <w:hyperlink r:id="rId239" w:history="1">
        <w:r>
          <w:rPr>
            <w:rStyle w:val="Hyperlink"/>
            <w:rFonts w:eastAsia="Times New Roman"/>
            <w:lang w:val="en-US"/>
          </w:rPr>
          <w:t>American Immunization Registry Association</w:t>
        </w:r>
      </w:hyperlink>
      <w:r>
        <w:rPr>
          <w:rFonts w:eastAsia="Times New Roman"/>
          <w:lang w:val="en-US"/>
        </w:rPr>
        <w:t xml:space="preserve">, </w:t>
      </w:r>
      <w:hyperlink r:id="rId240" w:history="1">
        <w:r>
          <w:rPr>
            <w:rStyle w:val="Hyperlink"/>
            <w:rFonts w:eastAsia="Times New Roman"/>
            <w:lang w:val="en-US"/>
          </w:rPr>
          <w:t>American Society of Clinical Oncology</w:t>
        </w:r>
      </w:hyperlink>
      <w:r>
        <w:rPr>
          <w:rFonts w:eastAsia="Times New Roman"/>
          <w:lang w:val="en-US"/>
        </w:rPr>
        <w:t xml:space="preserve">, Apertura, </w:t>
      </w:r>
      <w:hyperlink r:id="rId241" w:history="1">
        <w:r>
          <w:rPr>
            <w:rStyle w:val="Hyperlink"/>
            <w:rFonts w:eastAsia="Times New Roman"/>
            <w:lang w:val="en-US"/>
          </w:rPr>
          <w:t>Blue Wave Informatics</w:t>
        </w:r>
      </w:hyperlink>
      <w:r>
        <w:rPr>
          <w:rFonts w:eastAsia="Times New Roman"/>
          <w:lang w:val="en-US"/>
        </w:rPr>
        <w:t xml:space="preserve">, </w:t>
      </w:r>
      <w:hyperlink r:id="rId242" w:history="1">
        <w:r>
          <w:rPr>
            <w:rStyle w:val="Hyperlink"/>
            <w:rFonts w:eastAsia="Times New Roman"/>
            <w:lang w:val="en-US"/>
          </w:rPr>
          <w:t>Boston Children's Hospital</w:t>
        </w:r>
      </w:hyperlink>
      <w:r>
        <w:rPr>
          <w:rFonts w:eastAsia="Times New Roman"/>
          <w:lang w:val="en-US"/>
        </w:rPr>
        <w:t xml:space="preserve">, </w:t>
      </w:r>
      <w:hyperlink r:id="rId243" w:history="1">
        <w:r>
          <w:rPr>
            <w:rStyle w:val="Hyperlink"/>
            <w:rFonts w:eastAsia="Times New Roman"/>
            <w:lang w:val="en-US"/>
          </w:rPr>
          <w:t>BRIT Systems</w:t>
        </w:r>
      </w:hyperlink>
      <w:r>
        <w:rPr>
          <w:rFonts w:eastAsia="Times New Roman"/>
          <w:lang w:val="en-US"/>
        </w:rPr>
        <w:t xml:space="preserve">, </w:t>
      </w:r>
      <w:hyperlink r:id="rId244" w:history="1">
        <w:r>
          <w:rPr>
            <w:rStyle w:val="Hyperlink"/>
            <w:rFonts w:eastAsia="Times New Roman"/>
            <w:lang w:val="en-US"/>
          </w:rPr>
          <w:t>Cambia Health Solutions</w:t>
        </w:r>
      </w:hyperlink>
      <w:r>
        <w:rPr>
          <w:rFonts w:eastAsia="Times New Roman"/>
          <w:lang w:val="en-US"/>
        </w:rPr>
        <w:t xml:space="preserve">, </w:t>
      </w:r>
      <w:hyperlink r:id="rId245" w:history="1">
        <w:r>
          <w:rPr>
            <w:rStyle w:val="Hyperlink"/>
            <w:rFonts w:eastAsia="Times New Roman"/>
            <w:lang w:val="en-US"/>
          </w:rPr>
          <w:t>Canada Health Infoway (CHI)</w:t>
        </w:r>
      </w:hyperlink>
      <w:r>
        <w:rPr>
          <w:rFonts w:eastAsia="Times New Roman"/>
          <w:lang w:val="en-US"/>
        </w:rPr>
        <w:t xml:space="preserve">, </w:t>
      </w:r>
      <w:hyperlink r:id="rId246" w:history="1">
        <w:r>
          <w:rPr>
            <w:rStyle w:val="Hyperlink"/>
            <w:rFonts w:eastAsia="Times New Roman"/>
            <w:lang w:val="en-US"/>
          </w:rPr>
          <w:t>Center for Medical Interoperability</w:t>
        </w:r>
      </w:hyperlink>
      <w:r>
        <w:rPr>
          <w:rFonts w:eastAsia="Times New Roman"/>
          <w:lang w:val="en-US"/>
        </w:rPr>
        <w:t xml:space="preserve">, </w:t>
      </w:r>
      <w:hyperlink r:id="rId247" w:history="1">
        <w:r>
          <w:rPr>
            <w:rStyle w:val="Hyperlink"/>
            <w:rFonts w:eastAsia="Times New Roman"/>
            <w:lang w:val="en-US"/>
          </w:rPr>
          <w:t>Centers for Disease Control and Prevention</w:t>
        </w:r>
      </w:hyperlink>
      <w:r>
        <w:rPr>
          <w:rFonts w:eastAsia="Times New Roman"/>
          <w:lang w:val="en-US"/>
        </w:rPr>
        <w:t xml:space="preserve">, </w:t>
      </w:r>
      <w:hyperlink r:id="rId248" w:history="1">
        <w:r>
          <w:rPr>
            <w:rStyle w:val="Hyperlink"/>
            <w:rFonts w:eastAsia="Times New Roman"/>
            <w:lang w:val="en-US"/>
          </w:rPr>
          <w:t>Choice Hospital Systems</w:t>
        </w:r>
      </w:hyperlink>
      <w:r>
        <w:rPr>
          <w:rFonts w:eastAsia="Times New Roman"/>
          <w:lang w:val="en-US"/>
        </w:rPr>
        <w:t xml:space="preserve">, </w:t>
      </w:r>
      <w:hyperlink r:id="rId249" w:history="1">
        <w:r>
          <w:rPr>
            <w:rStyle w:val="Hyperlink"/>
            <w:rFonts w:eastAsia="Times New Roman"/>
            <w:lang w:val="en-US"/>
          </w:rPr>
          <w:t>Cognitive medical Systems</w:t>
        </w:r>
      </w:hyperlink>
      <w:r>
        <w:rPr>
          <w:rFonts w:eastAsia="Times New Roman"/>
          <w:lang w:val="en-US"/>
        </w:rPr>
        <w:t xml:space="preserve">, </w:t>
      </w:r>
      <w:hyperlink r:id="rId250" w:history="1">
        <w:r>
          <w:rPr>
            <w:rStyle w:val="Hyperlink"/>
            <w:rFonts w:eastAsia="Times New Roman"/>
            <w:lang w:val="en-US"/>
          </w:rPr>
          <w:t>College of American Pathologists</w:t>
        </w:r>
      </w:hyperlink>
      <w:r>
        <w:rPr>
          <w:rFonts w:eastAsia="Times New Roman"/>
          <w:lang w:val="en-US"/>
        </w:rPr>
        <w:t xml:space="preserve">, </w:t>
      </w:r>
      <w:hyperlink r:id="rId251" w:history="1">
        <w:r>
          <w:rPr>
            <w:rStyle w:val="Hyperlink"/>
            <w:rFonts w:eastAsia="Times New Roman"/>
            <w:lang w:val="en-US"/>
          </w:rPr>
          <w:t>Corepoint Health</w:t>
        </w:r>
      </w:hyperlink>
      <w:r>
        <w:rPr>
          <w:rFonts w:eastAsia="Times New Roman"/>
          <w:lang w:val="en-US"/>
        </w:rPr>
        <w:t xml:space="preserve">, </w:t>
      </w:r>
      <w:hyperlink r:id="rId252" w:history="1">
        <w:r>
          <w:rPr>
            <w:rStyle w:val="Hyperlink"/>
            <w:rFonts w:eastAsia="Times New Roman"/>
            <w:lang w:val="en-US"/>
          </w:rPr>
          <w:t>CSIRO ICT</w:t>
        </w:r>
      </w:hyperlink>
      <w:r>
        <w:rPr>
          <w:rFonts w:eastAsia="Times New Roman"/>
          <w:lang w:val="en-US"/>
        </w:rPr>
        <w:t xml:space="preserve">, </w:t>
      </w:r>
      <w:hyperlink r:id="rId253" w:history="1">
        <w:r>
          <w:rPr>
            <w:rStyle w:val="Hyperlink"/>
            <w:rFonts w:eastAsia="Times New Roman"/>
            <w:lang w:val="en-US"/>
          </w:rPr>
          <w:t>DCA Health Solutions</w:t>
        </w:r>
      </w:hyperlink>
      <w:r>
        <w:rPr>
          <w:rFonts w:eastAsia="Times New Roman"/>
          <w:lang w:val="en-US"/>
        </w:rPr>
        <w:t xml:space="preserve">, </w:t>
      </w:r>
      <w:hyperlink r:id="rId254" w:history="1">
        <w:r>
          <w:rPr>
            <w:rStyle w:val="Hyperlink"/>
            <w:rFonts w:eastAsia="Times New Roman"/>
            <w:lang w:val="en-US"/>
          </w:rPr>
          <w:t>Deontik Pty Ltd</w:t>
        </w:r>
      </w:hyperlink>
      <w:r>
        <w:rPr>
          <w:rFonts w:eastAsia="Times New Roman"/>
          <w:lang w:val="en-US"/>
        </w:rPr>
        <w:t xml:space="preserve">, </w:t>
      </w:r>
      <w:hyperlink r:id="rId255" w:history="1">
        <w:r>
          <w:rPr>
            <w:rStyle w:val="Hyperlink"/>
            <w:rFonts w:eastAsia="Times New Roman"/>
            <w:lang w:val="en-US"/>
          </w:rPr>
          <w:t>DIPS</w:t>
        </w:r>
      </w:hyperlink>
      <w:r>
        <w:rPr>
          <w:rFonts w:eastAsia="Times New Roman"/>
          <w:lang w:val="en-US"/>
        </w:rPr>
        <w:t xml:space="preserve">, </w:t>
      </w:r>
      <w:hyperlink r:id="rId256" w:history="1">
        <w:r>
          <w:rPr>
            <w:rStyle w:val="Hyperlink"/>
            <w:rFonts w:eastAsia="Times New Roman"/>
            <w:lang w:val="en-US"/>
          </w:rPr>
          <w:t>Dynamic Health It</w:t>
        </w:r>
      </w:hyperlink>
      <w:r>
        <w:rPr>
          <w:rFonts w:eastAsia="Times New Roman"/>
          <w:lang w:val="en-US"/>
        </w:rPr>
        <w:t xml:space="preserve">, </w:t>
      </w:r>
      <w:hyperlink r:id="rId257" w:history="1">
        <w:r>
          <w:rPr>
            <w:rStyle w:val="Hyperlink"/>
            <w:rFonts w:eastAsia="Times New Roman"/>
            <w:lang w:val="en-US"/>
          </w:rPr>
          <w:t>ecGroup Inc</w:t>
        </w:r>
      </w:hyperlink>
      <w:r>
        <w:rPr>
          <w:rFonts w:eastAsia="Times New Roman"/>
          <w:lang w:val="en-US"/>
        </w:rPr>
        <w:t xml:space="preserve">, Ediden Group Inc., </w:t>
      </w:r>
      <w:hyperlink r:id="rId258" w:history="1">
        <w:r>
          <w:rPr>
            <w:rStyle w:val="Hyperlink"/>
            <w:rFonts w:eastAsia="Times New Roman"/>
            <w:lang w:val="en-US"/>
          </w:rPr>
          <w:t>Edmond Scientific Company</w:t>
        </w:r>
      </w:hyperlink>
      <w:r>
        <w:rPr>
          <w:rFonts w:eastAsia="Times New Roman"/>
          <w:lang w:val="en-US"/>
        </w:rPr>
        <w:t xml:space="preserve">, </w:t>
      </w:r>
      <w:hyperlink r:id="rId259" w:history="1">
        <w:r>
          <w:rPr>
            <w:rStyle w:val="Hyperlink"/>
            <w:rFonts w:eastAsia="Times New Roman"/>
            <w:lang w:val="en-US"/>
          </w:rPr>
          <w:t>Epic</w:t>
        </w:r>
      </w:hyperlink>
      <w:r>
        <w:rPr>
          <w:rFonts w:eastAsia="Times New Roman"/>
          <w:lang w:val="en-US"/>
        </w:rPr>
        <w:t xml:space="preserve">, </w:t>
      </w:r>
      <w:hyperlink r:id="rId260" w:history="1">
        <w:r>
          <w:rPr>
            <w:rStyle w:val="Hyperlink"/>
            <w:rFonts w:eastAsia="Times New Roman"/>
            <w:lang w:val="en-US"/>
          </w:rPr>
          <w:t>GE Healthcare</w:t>
        </w:r>
      </w:hyperlink>
      <w:r>
        <w:rPr>
          <w:rFonts w:eastAsia="Times New Roman"/>
          <w:lang w:val="en-US"/>
        </w:rPr>
        <w:t xml:space="preserve">, </w:t>
      </w:r>
      <w:hyperlink r:id="rId261" w:history="1">
        <w:r>
          <w:rPr>
            <w:rStyle w:val="Hyperlink"/>
            <w:rFonts w:eastAsia="Times New Roman"/>
            <w:lang w:val="en-US"/>
          </w:rPr>
          <w:t>Fujifilm Australia</w:t>
        </w:r>
      </w:hyperlink>
      <w:r>
        <w:rPr>
          <w:rFonts w:eastAsia="Times New Roman"/>
          <w:lang w:val="en-US"/>
        </w:rPr>
        <w:t xml:space="preserve">, </w:t>
      </w:r>
      <w:hyperlink r:id="rId262" w:history="1">
        <w:r>
          <w:rPr>
            <w:rStyle w:val="Hyperlink"/>
            <w:rFonts w:eastAsia="Times New Roman"/>
            <w:lang w:val="en-US"/>
          </w:rPr>
          <w:t>Furore</w:t>
        </w:r>
      </w:hyperlink>
      <w:r>
        <w:rPr>
          <w:rFonts w:eastAsia="Times New Roman"/>
          <w:lang w:val="en-US"/>
        </w:rPr>
        <w:t xml:space="preserve">, </w:t>
      </w:r>
      <w:hyperlink r:id="rId263" w:history="1">
        <w:r>
          <w:rPr>
            <w:rStyle w:val="Hyperlink"/>
            <w:rFonts w:eastAsia="Times New Roman"/>
            <w:lang w:val="en-US"/>
          </w:rPr>
          <w:t>Gea-Interactive</w:t>
        </w:r>
      </w:hyperlink>
      <w:r>
        <w:rPr>
          <w:rFonts w:eastAsia="Times New Roman"/>
          <w:lang w:val="en-US"/>
        </w:rPr>
        <w:t xml:space="preserve">, </w:t>
      </w:r>
      <w:hyperlink r:id="rId264" w:history="1">
        <w:r>
          <w:rPr>
            <w:rStyle w:val="Hyperlink"/>
            <w:rFonts w:eastAsia="Times New Roman"/>
            <w:lang w:val="en-US"/>
          </w:rPr>
          <w:t>Global Village Consulting</w:t>
        </w:r>
      </w:hyperlink>
      <w:r>
        <w:rPr>
          <w:rFonts w:eastAsia="Times New Roman"/>
          <w:lang w:val="en-US"/>
        </w:rPr>
        <w:t xml:space="preserve">, </w:t>
      </w:r>
      <w:hyperlink r:id="rId265" w:history="1">
        <w:r>
          <w:rPr>
            <w:rStyle w:val="Hyperlink"/>
            <w:rFonts w:eastAsia="Times New Roman"/>
            <w:lang w:val="en-US"/>
          </w:rPr>
          <w:t>Gevity</w:t>
        </w:r>
      </w:hyperlink>
      <w:r>
        <w:rPr>
          <w:rFonts w:eastAsia="Times New Roman"/>
          <w:lang w:val="en-US"/>
        </w:rPr>
        <w:t xml:space="preserve">, </w:t>
      </w:r>
      <w:hyperlink r:id="rId266" w:history="1">
        <w:r>
          <w:rPr>
            <w:rStyle w:val="Hyperlink"/>
            <w:rFonts w:eastAsia="Times New Roman"/>
            <w:lang w:val="en-US"/>
          </w:rPr>
          <w:t>Health Intersections</w:t>
        </w:r>
      </w:hyperlink>
      <w:r>
        <w:rPr>
          <w:rFonts w:eastAsia="Times New Roman"/>
          <w:lang w:val="en-US"/>
        </w:rPr>
        <w:t xml:space="preserve">, </w:t>
      </w:r>
      <w:hyperlink r:id="rId267" w:history="1">
        <w:r>
          <w:rPr>
            <w:rStyle w:val="Hyperlink"/>
            <w:rFonts w:eastAsia="Times New Roman"/>
            <w:lang w:val="en-US"/>
          </w:rPr>
          <w:t>Health IQ</w:t>
        </w:r>
      </w:hyperlink>
      <w:r>
        <w:rPr>
          <w:rFonts w:eastAsia="Times New Roman"/>
          <w:lang w:val="en-US"/>
        </w:rPr>
        <w:t xml:space="preserve">, </w:t>
      </w:r>
      <w:hyperlink r:id="rId268" w:history="1">
        <w:r>
          <w:rPr>
            <w:rStyle w:val="Hyperlink"/>
            <w:rFonts w:eastAsia="Times New Roman"/>
            <w:lang w:val="en-US"/>
          </w:rPr>
          <w:t>Healthcentrix</w:t>
        </w:r>
      </w:hyperlink>
      <w:r>
        <w:rPr>
          <w:rFonts w:eastAsia="Times New Roman"/>
          <w:lang w:val="en-US"/>
        </w:rPr>
        <w:t xml:space="preserve">, HealthFire, Healthwise, </w:t>
      </w:r>
      <w:hyperlink r:id="rId269" w:history="1">
        <w:r>
          <w:rPr>
            <w:rStyle w:val="Hyperlink"/>
            <w:rFonts w:eastAsia="Times New Roman"/>
            <w:lang w:val="en-US"/>
          </w:rPr>
          <w:t>Helse Vest IKT AS</w:t>
        </w:r>
      </w:hyperlink>
      <w:r>
        <w:rPr>
          <w:rFonts w:eastAsia="Times New Roman"/>
          <w:lang w:val="en-US"/>
        </w:rPr>
        <w:t xml:space="preserve">, </w:t>
      </w:r>
      <w:hyperlink r:id="rId270" w:history="1">
        <w:r>
          <w:rPr>
            <w:rStyle w:val="Hyperlink"/>
            <w:rFonts w:eastAsia="Times New Roman"/>
            <w:lang w:val="en-US"/>
          </w:rPr>
          <w:t>HL7 Argentina</w:t>
        </w:r>
      </w:hyperlink>
      <w:r>
        <w:rPr>
          <w:rFonts w:eastAsia="Times New Roman"/>
          <w:lang w:val="en-US"/>
        </w:rPr>
        <w:t xml:space="preserve">, </w:t>
      </w:r>
      <w:hyperlink r:id="rId271" w:history="1">
        <w:r>
          <w:rPr>
            <w:rStyle w:val="Hyperlink"/>
            <w:rFonts w:eastAsia="Times New Roman"/>
            <w:lang w:val="en-US"/>
          </w:rPr>
          <w:t>HL7 New Zealand</w:t>
        </w:r>
      </w:hyperlink>
      <w:r>
        <w:rPr>
          <w:rFonts w:eastAsia="Times New Roman"/>
          <w:lang w:val="en-US"/>
        </w:rPr>
        <w:t xml:space="preserve">, </w:t>
      </w:r>
      <w:hyperlink r:id="rId272" w:history="1">
        <w:r>
          <w:rPr>
            <w:rStyle w:val="Hyperlink"/>
            <w:rFonts w:eastAsia="Times New Roman"/>
            <w:lang w:val="en-US"/>
          </w:rPr>
          <w:t>HL7 UK</w:t>
        </w:r>
      </w:hyperlink>
      <w:r>
        <w:rPr>
          <w:rFonts w:eastAsia="Times New Roman"/>
          <w:lang w:val="en-US"/>
        </w:rPr>
        <w:t xml:space="preserve">, </w:t>
      </w:r>
      <w:hyperlink r:id="rId27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274" w:history="1">
        <w:r>
          <w:rPr>
            <w:rStyle w:val="Hyperlink"/>
            <w:rFonts w:eastAsia="Times New Roman"/>
            <w:lang w:val="en-US"/>
          </w:rPr>
          <w:t>Intelligent Medical Objects (IMO)</w:t>
        </w:r>
      </w:hyperlink>
      <w:r>
        <w:rPr>
          <w:rFonts w:eastAsia="Times New Roman"/>
          <w:lang w:val="en-US"/>
        </w:rPr>
        <w:t xml:space="preserve">, </w:t>
      </w:r>
      <w:hyperlink r:id="rId275" w:history="1">
        <w:r>
          <w:rPr>
            <w:rStyle w:val="Hyperlink"/>
            <w:rFonts w:eastAsia="Times New Roman"/>
            <w:lang w:val="en-US"/>
          </w:rPr>
          <w:t>Interfaceware</w:t>
        </w:r>
      </w:hyperlink>
      <w:r>
        <w:rPr>
          <w:rFonts w:eastAsia="Times New Roman"/>
          <w:lang w:val="en-US"/>
        </w:rPr>
        <w:t xml:space="preserve">, </w:t>
      </w:r>
      <w:hyperlink r:id="rId276" w:history="1">
        <w:r>
          <w:rPr>
            <w:rStyle w:val="Hyperlink"/>
            <w:rFonts w:eastAsia="Times New Roman"/>
            <w:lang w:val="en-US"/>
          </w:rPr>
          <w:t>Inovalon</w:t>
        </w:r>
      </w:hyperlink>
      <w:r>
        <w:rPr>
          <w:rFonts w:eastAsia="Times New Roman"/>
          <w:lang w:val="en-US"/>
        </w:rPr>
        <w:t xml:space="preserve">, </w:t>
      </w:r>
      <w:hyperlink r:id="rId277" w:history="1">
        <w:r>
          <w:rPr>
            <w:rStyle w:val="Hyperlink"/>
            <w:rFonts w:eastAsia="Times New Roman"/>
            <w:lang w:val="en-US"/>
          </w:rPr>
          <w:t>Intermountain Healthcare</w:t>
        </w:r>
      </w:hyperlink>
      <w:r>
        <w:rPr>
          <w:rFonts w:eastAsia="Times New Roman"/>
          <w:lang w:val="en-US"/>
        </w:rPr>
        <w:t xml:space="preserve">, </w:t>
      </w:r>
      <w:hyperlink r:id="rId278" w:history="1">
        <w:r>
          <w:rPr>
            <w:rStyle w:val="Hyperlink"/>
            <w:rFonts w:eastAsia="Times New Roman"/>
            <w:lang w:val="en-US"/>
          </w:rPr>
          <w:t>J P Systems</w:t>
        </w:r>
      </w:hyperlink>
      <w:r>
        <w:rPr>
          <w:rFonts w:eastAsia="Times New Roman"/>
          <w:lang w:val="en-US"/>
        </w:rPr>
        <w:t xml:space="preserve">, </w:t>
      </w:r>
      <w:hyperlink r:id="rId279" w:history="1">
        <w:r>
          <w:rPr>
            <w:rStyle w:val="Hyperlink"/>
            <w:rFonts w:eastAsia="Times New Roman"/>
            <w:lang w:val="en-US"/>
          </w:rPr>
          <w:t>Kestral Computing</w:t>
        </w:r>
      </w:hyperlink>
      <w:r>
        <w:rPr>
          <w:rFonts w:eastAsia="Times New Roman"/>
          <w:lang w:val="en-US"/>
        </w:rPr>
        <w:t xml:space="preserve">, Knapp Consulting Inc., </w:t>
      </w:r>
      <w:hyperlink r:id="rId280" w:history="1">
        <w:r>
          <w:rPr>
            <w:rStyle w:val="Hyperlink"/>
            <w:rFonts w:eastAsia="Times New Roman"/>
            <w:lang w:val="en-US"/>
          </w:rPr>
          <w:t>Lantana Consulting Group</w:t>
        </w:r>
      </w:hyperlink>
      <w:r>
        <w:rPr>
          <w:rFonts w:eastAsia="Times New Roman"/>
          <w:lang w:val="en-US"/>
        </w:rPr>
        <w:t xml:space="preserve">, </w:t>
      </w:r>
      <w:hyperlink r:id="rId281" w:history="1">
        <w:r>
          <w:rPr>
            <w:rStyle w:val="Hyperlink"/>
            <w:rFonts w:eastAsia="Times New Roman"/>
            <w:lang w:val="en-US"/>
          </w:rPr>
          <w:t>The Lazy Company</w:t>
        </w:r>
      </w:hyperlink>
      <w:r>
        <w:rPr>
          <w:rFonts w:eastAsia="Times New Roman"/>
          <w:lang w:val="en-US"/>
        </w:rPr>
        <w:t xml:space="preserve">, </w:t>
      </w:r>
      <w:hyperlink r:id="rId282" w:history="1">
        <w:r>
          <w:rPr>
            <w:rStyle w:val="Hyperlink"/>
            <w:rFonts w:eastAsia="Times New Roman"/>
            <w:lang w:val="en-US"/>
          </w:rPr>
          <w:t>Mater Pathology</w:t>
        </w:r>
      </w:hyperlink>
      <w:r>
        <w:rPr>
          <w:rFonts w:eastAsia="Times New Roman"/>
          <w:lang w:val="en-US"/>
        </w:rPr>
        <w:t xml:space="preserve">, </w:t>
      </w:r>
      <w:hyperlink r:id="rId283" w:history="1">
        <w:r>
          <w:rPr>
            <w:rStyle w:val="Hyperlink"/>
            <w:rFonts w:eastAsia="Times New Roman"/>
            <w:lang w:val="en-US"/>
          </w:rPr>
          <w:t>Mayo Clinic</w:t>
        </w:r>
      </w:hyperlink>
      <w:r>
        <w:rPr>
          <w:rFonts w:eastAsia="Times New Roman"/>
          <w:lang w:val="en-US"/>
        </w:rPr>
        <w:t xml:space="preserve">, </w:t>
      </w:r>
      <w:hyperlink r:id="rId284" w:history="1">
        <w:r>
          <w:rPr>
            <w:rStyle w:val="Hyperlink"/>
            <w:rFonts w:eastAsia="Times New Roman"/>
            <w:lang w:val="en-US"/>
          </w:rPr>
          <w:t>McKesson</w:t>
        </w:r>
      </w:hyperlink>
      <w:r>
        <w:rPr>
          <w:rFonts w:eastAsia="Times New Roman"/>
          <w:lang w:val="en-US"/>
        </w:rPr>
        <w:t xml:space="preserve">, </w:t>
      </w:r>
      <w:hyperlink r:id="rId285" w:history="1">
        <w:r>
          <w:rPr>
            <w:rStyle w:val="Hyperlink"/>
            <w:rFonts w:eastAsia="Times New Roman"/>
            <w:lang w:val="en-US"/>
          </w:rPr>
          <w:t>Mohawk College</w:t>
        </w:r>
      </w:hyperlink>
      <w:r>
        <w:rPr>
          <w:rFonts w:eastAsia="Times New Roman"/>
          <w:lang w:val="en-US"/>
        </w:rPr>
        <w:t xml:space="preserve">, </w:t>
      </w:r>
      <w:hyperlink r:id="rId286" w:history="1">
        <w:r>
          <w:rPr>
            <w:rStyle w:val="Hyperlink"/>
            <w:rFonts w:eastAsia="Times New Roman"/>
            <w:lang w:val="en-US"/>
          </w:rPr>
          <w:t>MSIA Australia</w:t>
        </w:r>
      </w:hyperlink>
      <w:r>
        <w:rPr>
          <w:rFonts w:eastAsia="Times New Roman"/>
          <w:lang w:val="en-US"/>
        </w:rPr>
        <w:t xml:space="preserve">, </w:t>
      </w:r>
      <w:hyperlink r:id="rId287" w:history="1">
        <w:r>
          <w:rPr>
            <w:rStyle w:val="Hyperlink"/>
            <w:rFonts w:eastAsia="Times New Roman"/>
            <w:lang w:val="en-US"/>
          </w:rPr>
          <w:t>National E-Health Transition Authority (NEHTA)</w:t>
        </w:r>
      </w:hyperlink>
      <w:r>
        <w:rPr>
          <w:rFonts w:eastAsia="Times New Roman"/>
          <w:lang w:val="en-US"/>
        </w:rPr>
        <w:t xml:space="preserve">, </w:t>
      </w:r>
      <w:hyperlink r:id="rId288" w:history="1">
        <w:r>
          <w:rPr>
            <w:rStyle w:val="Hyperlink"/>
            <w:rFonts w:eastAsia="Times New Roman"/>
            <w:lang w:val="en-US"/>
          </w:rPr>
          <w:t>National Institute of Standards and Technology (NIST)</w:t>
        </w:r>
      </w:hyperlink>
      <w:r>
        <w:rPr>
          <w:rFonts w:eastAsia="Times New Roman"/>
          <w:lang w:val="en-US"/>
        </w:rPr>
        <w:t xml:space="preserve">, </w:t>
      </w:r>
      <w:hyperlink r:id="rId289" w:history="1">
        <w:r>
          <w:rPr>
            <w:rStyle w:val="Hyperlink"/>
            <w:rFonts w:eastAsia="Times New Roman"/>
            <w:lang w:val="en-US"/>
          </w:rPr>
          <w:t>NProgram</w:t>
        </w:r>
      </w:hyperlink>
      <w:r>
        <w:rPr>
          <w:rFonts w:eastAsia="Times New Roman"/>
          <w:lang w:val="en-US"/>
        </w:rPr>
        <w:t xml:space="preserve">, </w:t>
      </w:r>
      <w:hyperlink r:id="rId29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291" w:history="1">
        <w:r>
          <w:rPr>
            <w:rStyle w:val="Hyperlink"/>
            <w:rFonts w:eastAsia="Times New Roman"/>
            <w:lang w:val="en-US"/>
          </w:rPr>
          <w:t>Open Mapping Software</w:t>
        </w:r>
      </w:hyperlink>
      <w:r>
        <w:rPr>
          <w:rFonts w:eastAsia="Times New Roman"/>
          <w:lang w:val="en-US"/>
        </w:rPr>
        <w:t xml:space="preserve">, </w:t>
      </w:r>
      <w:hyperlink r:id="rId292" w:history="1">
        <w:r>
          <w:rPr>
            <w:rStyle w:val="Hyperlink"/>
            <w:rFonts w:eastAsia="Times New Roman"/>
            <w:lang w:val="en-US"/>
          </w:rPr>
          <w:t>Oridashi</w:t>
        </w:r>
      </w:hyperlink>
      <w:r>
        <w:rPr>
          <w:rFonts w:eastAsia="Times New Roman"/>
          <w:lang w:val="en-US"/>
        </w:rPr>
        <w:t xml:space="preserve">, </w:t>
      </w:r>
      <w:hyperlink r:id="rId293" w:history="1">
        <w:r>
          <w:rPr>
            <w:rStyle w:val="Hyperlink"/>
            <w:rFonts w:eastAsia="Times New Roman"/>
            <w:lang w:val="en-US"/>
          </w:rPr>
          <w:t>Orion Healthcare</w:t>
        </w:r>
      </w:hyperlink>
      <w:r>
        <w:rPr>
          <w:rFonts w:eastAsia="Times New Roman"/>
          <w:lang w:val="en-US"/>
        </w:rPr>
        <w:t xml:space="preserve">, </w:t>
      </w:r>
      <w:hyperlink r:id="rId294" w:history="1">
        <w:r>
          <w:rPr>
            <w:rStyle w:val="Hyperlink"/>
            <w:rFonts w:eastAsia="Times New Roman"/>
            <w:lang w:val="en-US"/>
          </w:rPr>
          <w:t>Qvera</w:t>
        </w:r>
      </w:hyperlink>
      <w:r>
        <w:rPr>
          <w:rFonts w:eastAsia="Times New Roman"/>
          <w:lang w:val="en-US"/>
        </w:rPr>
        <w:t xml:space="preserve">, </w:t>
      </w:r>
      <w:hyperlink r:id="rId295" w:history="1">
        <w:r>
          <w:rPr>
            <w:rStyle w:val="Hyperlink"/>
            <w:rFonts w:eastAsia="Times New Roman"/>
            <w:lang w:val="en-US"/>
          </w:rPr>
          <w:t>Queensland Health</w:t>
        </w:r>
      </w:hyperlink>
      <w:r>
        <w:rPr>
          <w:rFonts w:eastAsia="Times New Roman"/>
          <w:lang w:val="en-US"/>
        </w:rPr>
        <w:t xml:space="preserve">, </w:t>
      </w:r>
      <w:hyperlink r:id="rId296" w:history="1">
        <w:r>
          <w:rPr>
            <w:rStyle w:val="Hyperlink"/>
            <w:rFonts w:eastAsia="Times New Roman"/>
            <w:lang w:val="en-US"/>
          </w:rPr>
          <w:t>Regenstrief Institute</w:t>
        </w:r>
      </w:hyperlink>
      <w:r>
        <w:rPr>
          <w:rFonts w:eastAsia="Times New Roman"/>
          <w:lang w:val="en-US"/>
        </w:rPr>
        <w:t xml:space="preserve">, </w:t>
      </w:r>
      <w:hyperlink r:id="rId297" w:history="1">
        <w:r>
          <w:rPr>
            <w:rStyle w:val="Hyperlink"/>
            <w:rFonts w:eastAsia="Times New Roman"/>
            <w:lang w:val="en-US"/>
          </w:rPr>
          <w:t>RelayHealth</w:t>
        </w:r>
      </w:hyperlink>
      <w:r>
        <w:rPr>
          <w:rFonts w:eastAsia="Times New Roman"/>
          <w:lang w:val="en-US"/>
        </w:rPr>
        <w:t xml:space="preserve">, </w:t>
      </w:r>
      <w:hyperlink r:id="rId298" w:history="1">
        <w:r>
          <w:rPr>
            <w:rStyle w:val="Hyperlink"/>
            <w:rFonts w:eastAsia="Times New Roman"/>
            <w:lang w:val="en-US"/>
          </w:rPr>
          <w:t>Ringholm</w:t>
        </w:r>
      </w:hyperlink>
      <w:r>
        <w:rPr>
          <w:rFonts w:eastAsia="Times New Roman"/>
          <w:lang w:val="en-US"/>
        </w:rPr>
        <w:t xml:space="preserve">, </w:t>
      </w:r>
      <w:hyperlink r:id="rId299" w:history="1">
        <w:r>
          <w:rPr>
            <w:rStyle w:val="Hyperlink"/>
            <w:rFonts w:eastAsia="Times New Roman"/>
            <w:lang w:val="en-US"/>
          </w:rPr>
          <w:t>Roche Diagnostics International Ltd.</w:t>
        </w:r>
      </w:hyperlink>
      <w:r>
        <w:rPr>
          <w:rFonts w:eastAsia="Times New Roman"/>
          <w:lang w:val="en-US"/>
        </w:rPr>
        <w:t xml:space="preserve">, </w:t>
      </w:r>
      <w:hyperlink r:id="rId300" w:history="1">
        <w:r>
          <w:rPr>
            <w:rStyle w:val="Hyperlink"/>
            <w:rFonts w:eastAsia="Times New Roman"/>
            <w:lang w:val="en-US"/>
          </w:rPr>
          <w:t>Smart Health Solutions</w:t>
        </w:r>
      </w:hyperlink>
      <w:r>
        <w:rPr>
          <w:rFonts w:eastAsia="Times New Roman"/>
          <w:lang w:val="en-US"/>
        </w:rPr>
        <w:t xml:space="preserve">, </w:t>
      </w:r>
      <w:hyperlink r:id="rId301" w:history="1">
        <w:r>
          <w:rPr>
            <w:rStyle w:val="Hyperlink"/>
            <w:rFonts w:eastAsia="Times New Roman"/>
            <w:lang w:val="en-US"/>
          </w:rPr>
          <w:t>Smart Platforms</w:t>
        </w:r>
      </w:hyperlink>
      <w:r>
        <w:rPr>
          <w:rFonts w:eastAsia="Times New Roman"/>
          <w:lang w:val="en-US"/>
        </w:rPr>
        <w:t xml:space="preserve">, </w:t>
      </w:r>
      <w:hyperlink r:id="rId302" w:history="1">
        <w:r>
          <w:rPr>
            <w:rStyle w:val="Hyperlink"/>
            <w:rFonts w:eastAsia="Times New Roman"/>
            <w:lang w:val="en-US"/>
          </w:rPr>
          <w:t>Sysmex AU</w:t>
        </w:r>
      </w:hyperlink>
      <w:r>
        <w:rPr>
          <w:rFonts w:eastAsia="Times New Roman"/>
          <w:lang w:val="en-US"/>
        </w:rPr>
        <w:t xml:space="preserve">, </w:t>
      </w:r>
      <w:hyperlink r:id="rId303" w:history="1">
        <w:r>
          <w:rPr>
            <w:rStyle w:val="Hyperlink"/>
            <w:rFonts w:eastAsia="Times New Roman"/>
            <w:lang w:val="en-US"/>
          </w:rPr>
          <w:t>Sysmex NZ Ltd</w:t>
        </w:r>
      </w:hyperlink>
      <w:r>
        <w:rPr>
          <w:rFonts w:eastAsia="Times New Roman"/>
          <w:lang w:val="en-US"/>
        </w:rPr>
        <w:t xml:space="preserve">, </w:t>
      </w:r>
      <w:hyperlink r:id="rId304" w:history="1">
        <w:r>
          <w:rPr>
            <w:rStyle w:val="Hyperlink"/>
            <w:rFonts w:eastAsia="Times New Roman"/>
            <w:lang w:val="en-US"/>
          </w:rPr>
          <w:t>Systems Made Simple</w:t>
        </w:r>
      </w:hyperlink>
      <w:r>
        <w:rPr>
          <w:rFonts w:eastAsia="Times New Roman"/>
          <w:lang w:val="en-US"/>
        </w:rPr>
        <w:t xml:space="preserve">, </w:t>
      </w:r>
      <w:hyperlink r:id="rId305" w:history="1">
        <w:r>
          <w:rPr>
            <w:rStyle w:val="Hyperlink"/>
            <w:rFonts w:eastAsia="Times New Roman"/>
            <w:lang w:val="en-US"/>
          </w:rPr>
          <w:t>Thrasys</w:t>
        </w:r>
      </w:hyperlink>
      <w:r>
        <w:rPr>
          <w:rFonts w:eastAsia="Times New Roman"/>
          <w:lang w:val="en-US"/>
        </w:rPr>
        <w:t xml:space="preserve">, </w:t>
      </w:r>
      <w:hyperlink r:id="rId306" w:history="1">
        <w:r>
          <w:rPr>
            <w:rStyle w:val="Hyperlink"/>
            <w:rFonts w:eastAsia="Times New Roman"/>
            <w:lang w:val="en-US"/>
          </w:rPr>
          <w:t>U.S. Dept. of Veteran Affairs</w:t>
        </w:r>
      </w:hyperlink>
      <w:r>
        <w:rPr>
          <w:rFonts w:eastAsia="Times New Roman"/>
          <w:lang w:val="en-US"/>
        </w:rPr>
        <w:t xml:space="preserve">, </w:t>
      </w:r>
      <w:hyperlink r:id="rId307" w:history="1">
        <w:r>
          <w:rPr>
            <w:rStyle w:val="Hyperlink"/>
            <w:rFonts w:eastAsia="Times New Roman"/>
            <w:lang w:val="en-US"/>
          </w:rPr>
          <w:t>University Health Network</w:t>
        </w:r>
      </w:hyperlink>
      <w:r>
        <w:rPr>
          <w:rFonts w:eastAsia="Times New Roman"/>
          <w:lang w:val="en-US"/>
        </w:rPr>
        <w:t xml:space="preserve">, </w:t>
      </w:r>
      <w:hyperlink r:id="rId308" w:history="1">
        <w:r>
          <w:rPr>
            <w:rStyle w:val="Hyperlink"/>
            <w:rFonts w:eastAsia="Times New Roman"/>
            <w:lang w:val="en-US"/>
          </w:rPr>
          <w:t>Vanderbilt University Medical Center</w:t>
        </w:r>
      </w:hyperlink>
      <w:r>
        <w:rPr>
          <w:rFonts w:eastAsia="Times New Roman"/>
          <w:lang w:val="en-US"/>
        </w:rPr>
        <w:t xml:space="preserve">, Vermonster, </w:t>
      </w:r>
      <w:hyperlink r:id="rId309" w:history="1">
        <w:r>
          <w:rPr>
            <w:rStyle w:val="Hyperlink"/>
            <w:rFonts w:eastAsia="Times New Roman"/>
            <w:lang w:val="en-US"/>
          </w:rPr>
          <w:t>Web MD Health Services</w:t>
        </w:r>
      </w:hyperlink>
      <w:r>
        <w:rPr>
          <w:rFonts w:eastAsia="Times New Roman"/>
          <w:lang w:val="en-US"/>
        </w:rPr>
        <w:t xml:space="preserve">, </w:t>
      </w:r>
      <w:hyperlink r:id="rId310" w:history="1">
        <w:r>
          <w:rPr>
            <w:rStyle w:val="Hyperlink"/>
            <w:rFonts w:eastAsia="Times New Roman"/>
            <w:lang w:val="en-US"/>
          </w:rPr>
          <w:t>West Health</w:t>
        </w:r>
      </w:hyperlink>
      <w:r>
        <w:rPr>
          <w:rFonts w:eastAsia="Times New Roman"/>
          <w:lang w:val="en-US"/>
        </w:rPr>
        <w:t xml:space="preserve">, </w:t>
      </w:r>
      <w:hyperlink r:id="rId311" w:history="1">
        <w:r>
          <w:rPr>
            <w:rStyle w:val="Hyperlink"/>
            <w:rFonts w:eastAsia="Times New Roman"/>
            <w:lang w:val="en-US"/>
          </w:rPr>
          <w:t>yConsult</w:t>
        </w:r>
      </w:hyperlink>
      <w:r>
        <w:rPr>
          <w:rFonts w:eastAsia="Times New Roman"/>
          <w:lang w:val="en-US"/>
        </w:rPr>
        <w:t xml:space="preserve">, </w:t>
      </w:r>
      <w:hyperlink r:id="rId312" w:history="1">
        <w:r>
          <w:rPr>
            <w:rStyle w:val="Hyperlink"/>
            <w:rFonts w:eastAsia="Times New Roman"/>
            <w:lang w:val="en-US"/>
          </w:rPr>
          <w:t>YouCentric</w:t>
        </w:r>
      </w:hyperlink>
      <w:r>
        <w:rPr>
          <w:rFonts w:eastAsia="Times New Roman"/>
          <w:lang w:val="en-US"/>
        </w:rPr>
        <w:t xml:space="preserve"> and </w:t>
      </w:r>
      <w:hyperlink r:id="rId31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1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15" w:history="1">
        <w:r>
          <w:rPr>
            <w:rStyle w:val="Hyperlink"/>
            <w:rFonts w:eastAsia="Times New Roman"/>
            <w:lang w:val="en-US"/>
          </w:rPr>
          <w:t>DICOM</w:t>
        </w:r>
      </w:hyperlink>
      <w:r>
        <w:rPr>
          <w:rFonts w:eastAsia="Times New Roman"/>
          <w:lang w:val="en-US"/>
        </w:rPr>
        <w:t xml:space="preserve"> and </w:t>
      </w:r>
      <w:hyperlink r:id="rId31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3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318" w:anchor="status" w:history="1">
              <w:r w:rsidR="00E43BD9">
                <w:rPr>
                  <w:rStyle w:val="Hyperlink"/>
                  <w:rFonts w:eastAsia="Times New Roman"/>
                </w:rPr>
                <w:t>Ballot Status</w:t>
              </w:r>
            </w:hyperlink>
            <w:r w:rsidR="00E43BD9">
              <w:rPr>
                <w:rFonts w:eastAsia="Times New Roman"/>
              </w:rPr>
              <w:t xml:space="preserve">: </w:t>
            </w:r>
            <w:hyperlink r:id="rId31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2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2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3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323" w:anchor="status" w:history="1">
              <w:r w:rsidR="00E43BD9">
                <w:rPr>
                  <w:rStyle w:val="Hyperlink"/>
                  <w:rFonts w:eastAsia="Times New Roman"/>
                </w:rPr>
                <w:t>Ballot Status</w:t>
              </w:r>
            </w:hyperlink>
            <w:r w:rsidR="00E43BD9">
              <w:rPr>
                <w:rFonts w:eastAsia="Times New Roman"/>
              </w:rPr>
              <w:t xml:space="preserve">: </w:t>
            </w:r>
            <w:hyperlink r:id="rId32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97"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5" w:anchor="primitive" w:history="1">
        <w:r>
          <w:rPr>
            <w:rStyle w:val="Hyperlink"/>
            <w:lang w:val="en-US"/>
          </w:rPr>
          <w:t>Base Definition</w:t>
        </w:r>
      </w:hyperlink>
      <w:r>
        <w:rPr>
          <w:lang w:val="en-US"/>
        </w:rPr>
        <w:t xml:space="preserve">, </w:t>
      </w:r>
      <w:hyperlink r:id="rId326" w:anchor="primitive" w:history="1">
        <w:r>
          <w:rPr>
            <w:rStyle w:val="Hyperlink"/>
            <w:lang w:val="en-US"/>
          </w:rPr>
          <w:t>Examples</w:t>
        </w:r>
      </w:hyperlink>
      <w:r>
        <w:rPr>
          <w:lang w:val="en-US"/>
        </w:rPr>
        <w:t xml:space="preserve"> and </w:t>
      </w:r>
      <w:hyperlink r:id="rId32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98" w:name="boolean"/>
      <w:bookmarkStart w:id="99" w:name="integer"/>
      <w:bookmarkStart w:id="100" w:name="base64Binary"/>
      <w:bookmarkStart w:id="101" w:name="instant"/>
      <w:bookmarkStart w:id="102" w:name="dateTime"/>
      <w:bookmarkStart w:id="103" w:name="time"/>
      <w:bookmarkStart w:id="104" w:name="oid"/>
      <w:bookmarkStart w:id="105" w:name="uuid"/>
      <w:bookmarkStart w:id="106" w:name="patterns"/>
      <w:bookmarkStart w:id="107" w:name="decimal"/>
      <w:bookmarkStart w:id="108" w:name="id"/>
      <w:bookmarkStart w:id="109" w:name="date"/>
      <w:bookmarkStart w:id="110" w:name="string"/>
      <w:bookmarkStart w:id="111" w:name="uri"/>
      <w:bookmarkStart w:id="112"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113"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8" w:anchor="Attachment" w:history="1">
        <w:r>
          <w:rPr>
            <w:rStyle w:val="Hyperlink"/>
            <w:lang w:val="en-US"/>
          </w:rPr>
          <w:t>Base Definition</w:t>
        </w:r>
      </w:hyperlink>
      <w:r>
        <w:rPr>
          <w:lang w:val="en-US"/>
        </w:rPr>
        <w:t xml:space="preserve">, </w:t>
      </w:r>
      <w:hyperlink r:id="rId329" w:anchor="Attachment" w:history="1">
        <w:r>
          <w:rPr>
            <w:rStyle w:val="Hyperlink"/>
            <w:lang w:val="en-US"/>
          </w:rPr>
          <w:t>Examples</w:t>
        </w:r>
      </w:hyperlink>
      <w:r>
        <w:rPr>
          <w:lang w:val="en-US"/>
        </w:rPr>
        <w:t xml:space="preserve"> and </w:t>
      </w:r>
      <w:hyperlink r:id="rId33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4"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1" w:anchor="identifier" w:history="1">
        <w:r>
          <w:rPr>
            <w:rStyle w:val="Hyperlink"/>
            <w:lang w:val="en-US"/>
          </w:rPr>
          <w:t>Base Definition</w:t>
        </w:r>
      </w:hyperlink>
      <w:r>
        <w:rPr>
          <w:lang w:val="en-US"/>
        </w:rPr>
        <w:t xml:space="preserve">, </w:t>
      </w:r>
      <w:hyperlink r:id="rId332" w:anchor="identifier" w:history="1">
        <w:r>
          <w:rPr>
            <w:rStyle w:val="Hyperlink"/>
            <w:lang w:val="en-US"/>
          </w:rPr>
          <w:t>Examples</w:t>
        </w:r>
      </w:hyperlink>
      <w:r>
        <w:rPr>
          <w:lang w:val="en-US"/>
        </w:rPr>
        <w:t xml:space="preserve"> and </w:t>
      </w:r>
      <w:hyperlink r:id="rId33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5"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4" w:anchor="Coding" w:history="1">
        <w:r>
          <w:rPr>
            <w:rStyle w:val="Hyperlink"/>
            <w:lang w:val="en-US"/>
          </w:rPr>
          <w:t>Base Definition</w:t>
        </w:r>
      </w:hyperlink>
      <w:r>
        <w:rPr>
          <w:lang w:val="en-US"/>
        </w:rPr>
        <w:t xml:space="preserve">, </w:t>
      </w:r>
      <w:hyperlink r:id="rId335" w:anchor="Coding" w:history="1">
        <w:r>
          <w:rPr>
            <w:rStyle w:val="Hyperlink"/>
            <w:lang w:val="en-US"/>
          </w:rPr>
          <w:t>Examples</w:t>
        </w:r>
      </w:hyperlink>
      <w:r>
        <w:rPr>
          <w:lang w:val="en-US"/>
        </w:rPr>
        <w:t xml:space="preserve"> and </w:t>
      </w:r>
      <w:hyperlink r:id="rId33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6"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7" w:anchor="CodeableConcept" w:history="1">
        <w:r>
          <w:rPr>
            <w:rStyle w:val="Hyperlink"/>
            <w:lang w:val="en-US"/>
          </w:rPr>
          <w:t>Base Definition</w:t>
        </w:r>
      </w:hyperlink>
      <w:r>
        <w:rPr>
          <w:lang w:val="en-US"/>
        </w:rPr>
        <w:t xml:space="preserve">, </w:t>
      </w:r>
      <w:hyperlink r:id="rId338" w:anchor="CodeableConcept" w:history="1">
        <w:r>
          <w:rPr>
            <w:rStyle w:val="Hyperlink"/>
            <w:lang w:val="en-US"/>
          </w:rPr>
          <w:t>Examples</w:t>
        </w:r>
      </w:hyperlink>
      <w:r>
        <w:rPr>
          <w:lang w:val="en-US"/>
        </w:rPr>
        <w:t xml:space="preserve"> and </w:t>
      </w:r>
      <w:hyperlink r:id="rId33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17" w:name="simplequantity"/>
      <w:bookmarkStart w:id="118" w:name="age"/>
      <w:bookmarkStart w:id="119" w:name="distance"/>
      <w:bookmarkStart w:id="120" w:name="duration"/>
      <w:bookmarkStart w:id="121" w:name="money"/>
      <w:bookmarkStart w:id="122" w:name="quantity"/>
      <w:bookmarkStart w:id="123"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0" w:anchor="Quantity" w:history="1">
        <w:r>
          <w:rPr>
            <w:rStyle w:val="Hyperlink"/>
            <w:lang w:val="en-US"/>
          </w:rPr>
          <w:t>Base Definition</w:t>
        </w:r>
      </w:hyperlink>
      <w:r>
        <w:rPr>
          <w:lang w:val="en-US"/>
        </w:rPr>
        <w:t xml:space="preserve">, </w:t>
      </w:r>
      <w:hyperlink r:id="rId341" w:anchor="Quantity" w:history="1">
        <w:r>
          <w:rPr>
            <w:rStyle w:val="Hyperlink"/>
            <w:lang w:val="en-US"/>
          </w:rPr>
          <w:t>Examples</w:t>
        </w:r>
      </w:hyperlink>
      <w:r>
        <w:rPr>
          <w:lang w:val="en-US"/>
        </w:rPr>
        <w:t xml:space="preserve"> and </w:t>
      </w:r>
      <w:hyperlink r:id="rId34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4"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3" w:anchor="Range" w:history="1">
        <w:r>
          <w:rPr>
            <w:rStyle w:val="Hyperlink"/>
            <w:lang w:val="en-US"/>
          </w:rPr>
          <w:t>Base Definition</w:t>
        </w:r>
      </w:hyperlink>
      <w:r>
        <w:rPr>
          <w:lang w:val="en-US"/>
        </w:rPr>
        <w:t xml:space="preserve">, </w:t>
      </w:r>
      <w:hyperlink r:id="rId344" w:anchor="Range" w:history="1">
        <w:r>
          <w:rPr>
            <w:rStyle w:val="Hyperlink"/>
            <w:lang w:val="en-US"/>
          </w:rPr>
          <w:t>Examples</w:t>
        </w:r>
      </w:hyperlink>
      <w:r>
        <w:rPr>
          <w:lang w:val="en-US"/>
        </w:rPr>
        <w:t xml:space="preserve"> and </w:t>
      </w:r>
      <w:hyperlink r:id="rId34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5"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6" w:anchor="Ratio" w:history="1">
        <w:r>
          <w:rPr>
            <w:rStyle w:val="Hyperlink"/>
            <w:lang w:val="en-US"/>
          </w:rPr>
          <w:t>Base Definition</w:t>
        </w:r>
      </w:hyperlink>
      <w:r>
        <w:rPr>
          <w:lang w:val="en-US"/>
        </w:rPr>
        <w:t xml:space="preserve">, </w:t>
      </w:r>
      <w:hyperlink r:id="rId347" w:anchor="Ratio" w:history="1">
        <w:r>
          <w:rPr>
            <w:rStyle w:val="Hyperlink"/>
            <w:lang w:val="en-US"/>
          </w:rPr>
          <w:t>Examples</w:t>
        </w:r>
      </w:hyperlink>
      <w:r>
        <w:rPr>
          <w:lang w:val="en-US"/>
        </w:rPr>
        <w:t xml:space="preserve"> and </w:t>
      </w:r>
      <w:hyperlink r:id="rId34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6"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9" w:anchor="Period" w:history="1">
        <w:r>
          <w:rPr>
            <w:rStyle w:val="Hyperlink"/>
            <w:lang w:val="en-US"/>
          </w:rPr>
          <w:t>Base Definition</w:t>
        </w:r>
      </w:hyperlink>
      <w:r>
        <w:rPr>
          <w:lang w:val="en-US"/>
        </w:rPr>
        <w:t xml:space="preserve">, </w:t>
      </w:r>
      <w:hyperlink r:id="rId350" w:anchor="Period" w:history="1">
        <w:r>
          <w:rPr>
            <w:rStyle w:val="Hyperlink"/>
            <w:lang w:val="en-US"/>
          </w:rPr>
          <w:t>Examples</w:t>
        </w:r>
      </w:hyperlink>
      <w:r>
        <w:rPr>
          <w:lang w:val="en-US"/>
        </w:rPr>
        <w:t xml:space="preserve"> and </w:t>
      </w:r>
      <w:hyperlink r:id="rId35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7"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2" w:anchor="SampledData" w:history="1">
        <w:r>
          <w:rPr>
            <w:rStyle w:val="Hyperlink"/>
            <w:lang w:val="en-US"/>
          </w:rPr>
          <w:t>Base Definition</w:t>
        </w:r>
      </w:hyperlink>
      <w:r>
        <w:rPr>
          <w:lang w:val="en-US"/>
        </w:rPr>
        <w:t xml:space="preserve">, </w:t>
      </w:r>
      <w:hyperlink r:id="rId353" w:anchor="SampledData" w:history="1">
        <w:r>
          <w:rPr>
            <w:rStyle w:val="Hyperlink"/>
            <w:lang w:val="en-US"/>
          </w:rPr>
          <w:t>Examples</w:t>
        </w:r>
      </w:hyperlink>
      <w:r>
        <w:rPr>
          <w:lang w:val="en-US"/>
        </w:rPr>
        <w:t xml:space="preserve"> and </w:t>
      </w:r>
      <w:hyperlink r:id="rId35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8"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HumanName" w:history="1">
        <w:r>
          <w:rPr>
            <w:rStyle w:val="Hyperlink"/>
            <w:lang w:val="en-US"/>
          </w:rPr>
          <w:t>Base Definition</w:t>
        </w:r>
      </w:hyperlink>
      <w:r>
        <w:rPr>
          <w:lang w:val="en-US"/>
        </w:rPr>
        <w:t xml:space="preserve">, </w:t>
      </w:r>
      <w:hyperlink r:id="rId356" w:anchor="HumanName" w:history="1">
        <w:r>
          <w:rPr>
            <w:rStyle w:val="Hyperlink"/>
            <w:lang w:val="en-US"/>
          </w:rPr>
          <w:t>Examples</w:t>
        </w:r>
      </w:hyperlink>
      <w:r>
        <w:rPr>
          <w:lang w:val="en-US"/>
        </w:rPr>
        <w:t xml:space="preserve"> and </w:t>
      </w:r>
      <w:hyperlink r:id="rId35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29"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ddress" w:history="1">
        <w:r>
          <w:rPr>
            <w:rStyle w:val="Hyperlink"/>
            <w:lang w:val="en-US"/>
          </w:rPr>
          <w:t>Base Definition</w:t>
        </w:r>
      </w:hyperlink>
      <w:r>
        <w:rPr>
          <w:lang w:val="en-US"/>
        </w:rPr>
        <w:t xml:space="preserve">, </w:t>
      </w:r>
      <w:hyperlink r:id="rId359" w:anchor="Address" w:history="1">
        <w:r>
          <w:rPr>
            <w:rStyle w:val="Hyperlink"/>
            <w:lang w:val="en-US"/>
          </w:rPr>
          <w:t>Examples</w:t>
        </w:r>
      </w:hyperlink>
      <w:r>
        <w:rPr>
          <w:lang w:val="en-US"/>
        </w:rPr>
        <w:t xml:space="preserve"> and </w:t>
      </w:r>
      <w:hyperlink r:id="rId36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0"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ContactPoint" w:history="1">
        <w:r>
          <w:rPr>
            <w:rStyle w:val="Hyperlink"/>
            <w:lang w:val="en-US"/>
          </w:rPr>
          <w:t>Base Definition</w:t>
        </w:r>
      </w:hyperlink>
      <w:r>
        <w:rPr>
          <w:lang w:val="en-US"/>
        </w:rPr>
        <w:t xml:space="preserve">, </w:t>
      </w:r>
      <w:hyperlink r:id="rId362" w:anchor="ContactPoint" w:history="1">
        <w:r>
          <w:rPr>
            <w:rStyle w:val="Hyperlink"/>
            <w:lang w:val="en-US"/>
          </w:rPr>
          <w:t>Examples</w:t>
        </w:r>
      </w:hyperlink>
      <w:r>
        <w:rPr>
          <w:lang w:val="en-US"/>
        </w:rPr>
        <w:t xml:space="preserve"> and </w:t>
      </w:r>
      <w:hyperlink r:id="rId36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1"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Timing" w:history="1">
        <w:r>
          <w:rPr>
            <w:rStyle w:val="Hyperlink"/>
            <w:lang w:val="en-US"/>
          </w:rPr>
          <w:t>Base Definition</w:t>
        </w:r>
      </w:hyperlink>
      <w:r>
        <w:rPr>
          <w:lang w:val="en-US"/>
        </w:rPr>
        <w:t xml:space="preserve">, </w:t>
      </w:r>
      <w:hyperlink r:id="rId365" w:anchor="Timing" w:history="1">
        <w:r>
          <w:rPr>
            <w:rStyle w:val="Hyperlink"/>
            <w:lang w:val="en-US"/>
          </w:rPr>
          <w:t>Examples</w:t>
        </w:r>
      </w:hyperlink>
      <w:r>
        <w:rPr>
          <w:lang w:val="en-US"/>
        </w:rPr>
        <w:t xml:space="preserve"> and </w:t>
      </w:r>
      <w:hyperlink r:id="rId36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2"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Signature" w:history="1">
        <w:r>
          <w:rPr>
            <w:rStyle w:val="Hyperlink"/>
            <w:lang w:val="en-US"/>
          </w:rPr>
          <w:t>Base Definition</w:t>
        </w:r>
      </w:hyperlink>
      <w:r>
        <w:rPr>
          <w:lang w:val="en-US"/>
        </w:rPr>
        <w:t xml:space="preserve">, </w:t>
      </w:r>
      <w:hyperlink r:id="rId368" w:anchor="Signature" w:history="1">
        <w:r>
          <w:rPr>
            <w:rStyle w:val="Hyperlink"/>
            <w:lang w:val="en-US"/>
          </w:rPr>
          <w:t>Examples</w:t>
        </w:r>
      </w:hyperlink>
      <w:r>
        <w:rPr>
          <w:lang w:val="en-US"/>
        </w:rPr>
        <w:t xml:space="preserve"> and </w:t>
      </w:r>
      <w:hyperlink r:id="rId36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33"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Annotation" w:history="1">
        <w:r>
          <w:rPr>
            <w:rStyle w:val="Hyperlink"/>
            <w:lang w:val="en-US"/>
          </w:rPr>
          <w:t>Base Definition</w:t>
        </w:r>
      </w:hyperlink>
      <w:r>
        <w:rPr>
          <w:lang w:val="en-US"/>
        </w:rPr>
        <w:t xml:space="preserve">, </w:t>
      </w:r>
      <w:hyperlink r:id="rId371" w:anchor="Annotation" w:history="1">
        <w:r>
          <w:rPr>
            <w:rStyle w:val="Hyperlink"/>
            <w:lang w:val="en-US"/>
          </w:rPr>
          <w:t>Examples</w:t>
        </w:r>
      </w:hyperlink>
      <w:r>
        <w:rPr>
          <w:lang w:val="en-US"/>
        </w:rPr>
        <w:t xml:space="preserve"> and </w:t>
      </w:r>
      <w:hyperlink r:id="rId37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3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374" w:anchor="status" w:history="1">
              <w:r w:rsidR="00E43BD9">
                <w:rPr>
                  <w:rStyle w:val="Hyperlink"/>
                  <w:rFonts w:eastAsia="Times New Roman"/>
                </w:rPr>
                <w:t>Ballot Status</w:t>
              </w:r>
            </w:hyperlink>
            <w:r w:rsidR="00E43BD9">
              <w:rPr>
                <w:rFonts w:eastAsia="Times New Roman"/>
              </w:rPr>
              <w:t xml:space="preserve">: </w:t>
            </w:r>
            <w:hyperlink r:id="rId37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134"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6" w:anchor="Attachment" w:history="1">
        <w:r>
          <w:rPr>
            <w:rStyle w:val="Hyperlink"/>
            <w:lang w:val="en-US"/>
          </w:rPr>
          <w:t>Base Definition</w:t>
        </w:r>
      </w:hyperlink>
      <w:r>
        <w:rPr>
          <w:lang w:val="en-US"/>
        </w:rPr>
        <w:t xml:space="preserve">, </w:t>
      </w:r>
      <w:hyperlink r:id="rId377" w:anchor="Attachment" w:history="1">
        <w:r>
          <w:rPr>
            <w:rStyle w:val="Hyperlink"/>
            <w:lang w:val="en-US"/>
          </w:rPr>
          <w:t>Detailed Descriptions</w:t>
        </w:r>
      </w:hyperlink>
      <w:r>
        <w:rPr>
          <w:lang w:val="en-US"/>
        </w:rPr>
        <w:t xml:space="preserve"> and </w:t>
      </w:r>
      <w:hyperlink r:id="rId37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9" w:anchor="Identifier" w:history="1">
        <w:r>
          <w:rPr>
            <w:rStyle w:val="Hyperlink"/>
            <w:lang w:val="en-US"/>
          </w:rPr>
          <w:t>Base Definition</w:t>
        </w:r>
      </w:hyperlink>
      <w:r>
        <w:rPr>
          <w:lang w:val="en-US"/>
        </w:rPr>
        <w:t xml:space="preserve">, </w:t>
      </w:r>
      <w:hyperlink r:id="rId380" w:anchor="Identifier" w:history="1">
        <w:r>
          <w:rPr>
            <w:rStyle w:val="Hyperlink"/>
            <w:lang w:val="en-US"/>
          </w:rPr>
          <w:t>Detailed Descriptions</w:t>
        </w:r>
      </w:hyperlink>
      <w:r>
        <w:rPr>
          <w:lang w:val="en-US"/>
        </w:rPr>
        <w:t xml:space="preserve"> and </w:t>
      </w:r>
      <w:hyperlink r:id="rId38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38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3" w:anchor="Coding" w:history="1">
        <w:r>
          <w:rPr>
            <w:rStyle w:val="Hyperlink"/>
            <w:lang w:val="en-US"/>
          </w:rPr>
          <w:t>Base Definition</w:t>
        </w:r>
      </w:hyperlink>
      <w:r>
        <w:rPr>
          <w:lang w:val="en-US"/>
        </w:rPr>
        <w:t xml:space="preserve">, </w:t>
      </w:r>
      <w:hyperlink r:id="rId384" w:anchor="Coding" w:history="1">
        <w:r>
          <w:rPr>
            <w:rStyle w:val="Hyperlink"/>
            <w:lang w:val="en-US"/>
          </w:rPr>
          <w:t>Detailed Descriptions</w:t>
        </w:r>
      </w:hyperlink>
      <w:r>
        <w:rPr>
          <w:lang w:val="en-US"/>
        </w:rPr>
        <w:t xml:space="preserve"> and </w:t>
      </w:r>
      <w:hyperlink r:id="rId38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6" w:anchor="CodeableConcept" w:history="1">
        <w:r>
          <w:rPr>
            <w:rStyle w:val="Hyperlink"/>
            <w:lang w:val="en-US"/>
          </w:rPr>
          <w:t>Base Definition</w:t>
        </w:r>
      </w:hyperlink>
      <w:r>
        <w:rPr>
          <w:lang w:val="en-US"/>
        </w:rPr>
        <w:t xml:space="preserve">, </w:t>
      </w:r>
      <w:hyperlink r:id="rId387" w:anchor="CodeableConcept" w:history="1">
        <w:r>
          <w:rPr>
            <w:rStyle w:val="Hyperlink"/>
            <w:lang w:val="en-US"/>
          </w:rPr>
          <w:t>Detailed Descriptions</w:t>
        </w:r>
      </w:hyperlink>
      <w:r>
        <w:rPr>
          <w:lang w:val="en-US"/>
        </w:rPr>
        <w:t xml:space="preserve"> and </w:t>
      </w:r>
      <w:hyperlink r:id="rId38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9" w:anchor="Quantity" w:history="1">
        <w:r>
          <w:rPr>
            <w:rStyle w:val="Hyperlink"/>
            <w:lang w:val="en-US"/>
          </w:rPr>
          <w:t>Base Definition</w:t>
        </w:r>
      </w:hyperlink>
      <w:r>
        <w:rPr>
          <w:lang w:val="en-US"/>
        </w:rPr>
        <w:t xml:space="preserve">, </w:t>
      </w:r>
      <w:hyperlink r:id="rId390" w:anchor="Quantity" w:history="1">
        <w:r>
          <w:rPr>
            <w:rStyle w:val="Hyperlink"/>
            <w:lang w:val="en-US"/>
          </w:rPr>
          <w:t>Detailed Descriptions</w:t>
        </w:r>
      </w:hyperlink>
      <w:r>
        <w:rPr>
          <w:lang w:val="en-US"/>
        </w:rPr>
        <w:t xml:space="preserve"> and </w:t>
      </w:r>
      <w:hyperlink r:id="rId39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2" w:anchor="Range" w:history="1">
        <w:r>
          <w:rPr>
            <w:rStyle w:val="Hyperlink"/>
            <w:lang w:val="en-US"/>
          </w:rPr>
          <w:t>Base Definition</w:t>
        </w:r>
      </w:hyperlink>
      <w:r>
        <w:rPr>
          <w:lang w:val="en-US"/>
        </w:rPr>
        <w:t xml:space="preserve">, </w:t>
      </w:r>
      <w:hyperlink r:id="rId393" w:anchor="Range" w:history="1">
        <w:r>
          <w:rPr>
            <w:rStyle w:val="Hyperlink"/>
            <w:lang w:val="en-US"/>
          </w:rPr>
          <w:t>Detailed Descriptions</w:t>
        </w:r>
      </w:hyperlink>
      <w:r>
        <w:rPr>
          <w:lang w:val="en-US"/>
        </w:rPr>
        <w:t xml:space="preserve"> and </w:t>
      </w:r>
      <w:hyperlink r:id="rId39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5" w:anchor="Ratio" w:history="1">
        <w:r>
          <w:rPr>
            <w:rStyle w:val="Hyperlink"/>
            <w:lang w:val="en-US"/>
          </w:rPr>
          <w:t>Base Definition</w:t>
        </w:r>
      </w:hyperlink>
      <w:r>
        <w:rPr>
          <w:lang w:val="en-US"/>
        </w:rPr>
        <w:t xml:space="preserve">, </w:t>
      </w:r>
      <w:hyperlink r:id="rId396" w:anchor="Ratio" w:history="1">
        <w:r>
          <w:rPr>
            <w:rStyle w:val="Hyperlink"/>
            <w:lang w:val="en-US"/>
          </w:rPr>
          <w:t>Detailed Descriptions</w:t>
        </w:r>
      </w:hyperlink>
      <w:r>
        <w:rPr>
          <w:lang w:val="en-US"/>
        </w:rPr>
        <w:t xml:space="preserve"> and </w:t>
      </w:r>
      <w:hyperlink r:id="rId39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8" w:anchor="Period" w:history="1">
        <w:r>
          <w:rPr>
            <w:rStyle w:val="Hyperlink"/>
            <w:lang w:val="en-US"/>
          </w:rPr>
          <w:t>Base Definition</w:t>
        </w:r>
      </w:hyperlink>
      <w:r>
        <w:rPr>
          <w:lang w:val="en-US"/>
        </w:rPr>
        <w:t xml:space="preserve">, </w:t>
      </w:r>
      <w:hyperlink r:id="rId399" w:anchor="Period" w:history="1">
        <w:r>
          <w:rPr>
            <w:rStyle w:val="Hyperlink"/>
            <w:lang w:val="en-US"/>
          </w:rPr>
          <w:t>Detailed Descriptions</w:t>
        </w:r>
      </w:hyperlink>
      <w:r>
        <w:rPr>
          <w:lang w:val="en-US"/>
        </w:rPr>
        <w:t xml:space="preserve"> and </w:t>
      </w:r>
      <w:hyperlink r:id="rId40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1" w:anchor="SampledData" w:history="1">
        <w:r>
          <w:rPr>
            <w:rStyle w:val="Hyperlink"/>
            <w:lang w:val="en-US"/>
          </w:rPr>
          <w:t>Base Definition</w:t>
        </w:r>
      </w:hyperlink>
      <w:r>
        <w:rPr>
          <w:lang w:val="en-US"/>
        </w:rPr>
        <w:t xml:space="preserve">, </w:t>
      </w:r>
      <w:hyperlink r:id="rId402" w:anchor="SampledData" w:history="1">
        <w:r>
          <w:rPr>
            <w:rStyle w:val="Hyperlink"/>
            <w:lang w:val="en-US"/>
          </w:rPr>
          <w:t>Detailed Descriptions</w:t>
        </w:r>
      </w:hyperlink>
      <w:r>
        <w:rPr>
          <w:lang w:val="en-US"/>
        </w:rPr>
        <w:t xml:space="preserve"> and </w:t>
      </w:r>
      <w:hyperlink r:id="rId40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HumanName" w:history="1">
        <w:r>
          <w:rPr>
            <w:rStyle w:val="Hyperlink"/>
            <w:lang w:val="en-US"/>
          </w:rPr>
          <w:t>Base Definition</w:t>
        </w:r>
      </w:hyperlink>
      <w:r>
        <w:rPr>
          <w:lang w:val="en-US"/>
        </w:rPr>
        <w:t xml:space="preserve">, </w:t>
      </w:r>
      <w:hyperlink r:id="rId405" w:anchor="HumanName" w:history="1">
        <w:r>
          <w:rPr>
            <w:rStyle w:val="Hyperlink"/>
            <w:lang w:val="en-US"/>
          </w:rPr>
          <w:t>Detailed Descriptions</w:t>
        </w:r>
      </w:hyperlink>
      <w:r>
        <w:rPr>
          <w:lang w:val="en-US"/>
        </w:rPr>
        <w:t xml:space="preserve"> and </w:t>
      </w:r>
      <w:hyperlink r:id="rId40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t xml:space="preserve">See </w:t>
      </w:r>
      <w:hyperlink r:id="rId40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0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Address" w:history="1">
        <w:r>
          <w:rPr>
            <w:rStyle w:val="Hyperlink"/>
            <w:lang w:val="en-US"/>
          </w:rPr>
          <w:t>Base Definition</w:t>
        </w:r>
      </w:hyperlink>
      <w:r>
        <w:rPr>
          <w:lang w:val="en-US"/>
        </w:rPr>
        <w:t xml:space="preserve">, </w:t>
      </w:r>
      <w:hyperlink r:id="rId410" w:anchor="Address" w:history="1">
        <w:r>
          <w:rPr>
            <w:rStyle w:val="Hyperlink"/>
            <w:lang w:val="en-US"/>
          </w:rPr>
          <w:t>Detailed Descriptions</w:t>
        </w:r>
      </w:hyperlink>
      <w:r>
        <w:rPr>
          <w:lang w:val="en-US"/>
        </w:rPr>
        <w:t xml:space="preserve"> and </w:t>
      </w:r>
      <w:hyperlink r:id="rId41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1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ntactPoint" w:history="1">
        <w:r>
          <w:rPr>
            <w:rStyle w:val="Hyperlink"/>
            <w:lang w:val="en-US"/>
          </w:rPr>
          <w:t>Base Definition</w:t>
        </w:r>
      </w:hyperlink>
      <w:r>
        <w:rPr>
          <w:lang w:val="en-US"/>
        </w:rPr>
        <w:t xml:space="preserve">, </w:t>
      </w:r>
      <w:hyperlink r:id="rId414" w:anchor="ContactPoint" w:history="1">
        <w:r>
          <w:rPr>
            <w:rStyle w:val="Hyperlink"/>
            <w:lang w:val="en-US"/>
          </w:rPr>
          <w:t>Detailed Descriptions</w:t>
        </w:r>
      </w:hyperlink>
      <w:r>
        <w:rPr>
          <w:lang w:val="en-US"/>
        </w:rPr>
        <w:t xml:space="preserve"> and </w:t>
      </w:r>
      <w:hyperlink r:id="rId41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1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Timing" w:history="1">
        <w:r>
          <w:rPr>
            <w:rStyle w:val="Hyperlink"/>
            <w:lang w:val="en-US"/>
          </w:rPr>
          <w:t>Base Definition</w:t>
        </w:r>
      </w:hyperlink>
      <w:r>
        <w:rPr>
          <w:lang w:val="en-US"/>
        </w:rPr>
        <w:t xml:space="preserve">, </w:t>
      </w:r>
      <w:hyperlink r:id="rId418" w:anchor="Timing" w:history="1">
        <w:r>
          <w:rPr>
            <w:rStyle w:val="Hyperlink"/>
            <w:lang w:val="en-US"/>
          </w:rPr>
          <w:t>Detailed Descriptions</w:t>
        </w:r>
      </w:hyperlink>
      <w:r>
        <w:rPr>
          <w:lang w:val="en-US"/>
        </w:rPr>
        <w:t xml:space="preserve"> and </w:t>
      </w:r>
      <w:hyperlink r:id="rId41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Signature" w:history="1">
        <w:r>
          <w:rPr>
            <w:rStyle w:val="Hyperlink"/>
            <w:lang w:val="en-US"/>
          </w:rPr>
          <w:t>Base Definition</w:t>
        </w:r>
      </w:hyperlink>
      <w:r>
        <w:rPr>
          <w:lang w:val="en-US"/>
        </w:rPr>
        <w:t xml:space="preserve">, </w:t>
      </w:r>
      <w:hyperlink r:id="rId421" w:anchor="Signature" w:history="1">
        <w:r>
          <w:rPr>
            <w:rStyle w:val="Hyperlink"/>
            <w:lang w:val="en-US"/>
          </w:rPr>
          <w:t>Detailed Descriptions</w:t>
        </w:r>
      </w:hyperlink>
      <w:r>
        <w:rPr>
          <w:lang w:val="en-US"/>
        </w:rPr>
        <w:t xml:space="preserve"> and </w:t>
      </w:r>
      <w:hyperlink r:id="rId42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Annotation" w:history="1">
        <w:r>
          <w:rPr>
            <w:rStyle w:val="Hyperlink"/>
            <w:lang w:val="en-US"/>
          </w:rPr>
          <w:t>Base Definition</w:t>
        </w:r>
      </w:hyperlink>
      <w:r>
        <w:rPr>
          <w:lang w:val="en-US"/>
        </w:rPr>
        <w:t xml:space="preserve">, </w:t>
      </w:r>
      <w:hyperlink r:id="rId424" w:anchor="Annotation" w:history="1">
        <w:r>
          <w:rPr>
            <w:rStyle w:val="Hyperlink"/>
            <w:lang w:val="en-US"/>
          </w:rPr>
          <w:t>Detailed Descriptions</w:t>
        </w:r>
      </w:hyperlink>
      <w:r>
        <w:rPr>
          <w:lang w:val="en-US"/>
        </w:rPr>
        <w:t xml:space="preserve"> and </w:t>
      </w:r>
      <w:hyperlink r:id="rId42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4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427" w:anchor="status" w:history="1">
              <w:r w:rsidR="00E43BD9">
                <w:rPr>
                  <w:rStyle w:val="Hyperlink"/>
                  <w:rFonts w:eastAsia="Times New Roman"/>
                </w:rPr>
                <w:t>Ballot Status</w:t>
              </w:r>
            </w:hyperlink>
            <w:r w:rsidR="00E43BD9">
              <w:rPr>
                <w:rFonts w:eastAsia="Times New Roman"/>
              </w:rPr>
              <w:t xml:space="preserve">: </w:t>
            </w:r>
            <w:hyperlink r:id="rId42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135" w:name="primitives"/>
      <w:bookmarkEnd w:id="135"/>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29" w:anchor="primitive" w:history="1">
        <w:r>
          <w:rPr>
            <w:rStyle w:val="Hyperlink"/>
            <w:lang w:val="en-US"/>
          </w:rPr>
          <w:t>Base Definition</w:t>
        </w:r>
      </w:hyperlink>
      <w:r>
        <w:rPr>
          <w:lang w:val="en-US"/>
        </w:rPr>
        <w:t xml:space="preserve">, </w:t>
      </w:r>
      <w:hyperlink r:id="rId430" w:anchor="primitive" w:history="1">
        <w:r>
          <w:rPr>
            <w:rStyle w:val="Hyperlink"/>
            <w:lang w:val="en-US"/>
          </w:rPr>
          <w:t>Examples</w:t>
        </w:r>
      </w:hyperlink>
      <w:r>
        <w:rPr>
          <w:lang w:val="en-US"/>
        </w:rPr>
        <w:t xml:space="preserve"> and </w:t>
      </w:r>
      <w:hyperlink r:id="rId43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2" w:anchor="Attachment" w:history="1">
        <w:r>
          <w:rPr>
            <w:rStyle w:val="Hyperlink"/>
            <w:lang w:val="en-US"/>
          </w:rPr>
          <w:t>Base Definition</w:t>
        </w:r>
      </w:hyperlink>
      <w:r>
        <w:rPr>
          <w:lang w:val="en-US"/>
        </w:rPr>
        <w:t xml:space="preserve">, </w:t>
      </w:r>
      <w:hyperlink r:id="rId433" w:anchor="Attachment" w:history="1">
        <w:r>
          <w:rPr>
            <w:rStyle w:val="Hyperlink"/>
            <w:lang w:val="en-US"/>
          </w:rPr>
          <w:t>Examples</w:t>
        </w:r>
      </w:hyperlink>
      <w:r>
        <w:rPr>
          <w:lang w:val="en-US"/>
        </w:rPr>
        <w:t xml:space="preserve"> and </w:t>
      </w:r>
      <w:hyperlink r:id="rId43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5" w:anchor="identifier" w:history="1">
        <w:r>
          <w:rPr>
            <w:rStyle w:val="Hyperlink"/>
            <w:lang w:val="en-US"/>
          </w:rPr>
          <w:t>Base Definition</w:t>
        </w:r>
      </w:hyperlink>
      <w:r>
        <w:rPr>
          <w:lang w:val="en-US"/>
        </w:rPr>
        <w:t xml:space="preserve">, </w:t>
      </w:r>
      <w:hyperlink r:id="rId436" w:anchor="identifier" w:history="1">
        <w:r>
          <w:rPr>
            <w:rStyle w:val="Hyperlink"/>
            <w:lang w:val="en-US"/>
          </w:rPr>
          <w:t>Examples</w:t>
        </w:r>
      </w:hyperlink>
      <w:r>
        <w:rPr>
          <w:lang w:val="en-US"/>
        </w:rPr>
        <w:t xml:space="preserve"> and </w:t>
      </w:r>
      <w:hyperlink r:id="rId43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8" w:anchor="Coding" w:history="1">
        <w:r>
          <w:rPr>
            <w:rStyle w:val="Hyperlink"/>
            <w:lang w:val="en-US"/>
          </w:rPr>
          <w:t>Base Definition</w:t>
        </w:r>
      </w:hyperlink>
      <w:r>
        <w:rPr>
          <w:lang w:val="en-US"/>
        </w:rPr>
        <w:t xml:space="preserve">, </w:t>
      </w:r>
      <w:hyperlink r:id="rId439" w:anchor="Coding" w:history="1">
        <w:r>
          <w:rPr>
            <w:rStyle w:val="Hyperlink"/>
            <w:lang w:val="en-US"/>
          </w:rPr>
          <w:t>Examples</w:t>
        </w:r>
      </w:hyperlink>
      <w:r>
        <w:rPr>
          <w:lang w:val="en-US"/>
        </w:rPr>
        <w:t xml:space="preserve"> and </w:t>
      </w:r>
      <w:hyperlink r:id="rId44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1" w:anchor="CodeableConcept" w:history="1">
        <w:r>
          <w:rPr>
            <w:rStyle w:val="Hyperlink"/>
            <w:lang w:val="en-US"/>
          </w:rPr>
          <w:t>Base Definition</w:t>
        </w:r>
      </w:hyperlink>
      <w:r>
        <w:rPr>
          <w:lang w:val="en-US"/>
        </w:rPr>
        <w:t xml:space="preserve">, </w:t>
      </w:r>
      <w:hyperlink r:id="rId442" w:anchor="CodeableConcept" w:history="1">
        <w:r>
          <w:rPr>
            <w:rStyle w:val="Hyperlink"/>
            <w:lang w:val="en-US"/>
          </w:rPr>
          <w:t>Examples</w:t>
        </w:r>
      </w:hyperlink>
      <w:r>
        <w:rPr>
          <w:lang w:val="en-US"/>
        </w:rPr>
        <w:t xml:space="preserve"> and </w:t>
      </w:r>
      <w:hyperlink r:id="rId443" w:anchor="CodeableConcept" w:history="1">
        <w:r>
          <w:rPr>
            <w:rStyle w:val="Hyperlink"/>
            <w:lang w:val="en-US"/>
          </w:rPr>
          <w:t>Detailed Descriptions</w:t>
        </w:r>
      </w:hyperlink>
      <w:r>
        <w:rPr>
          <w:lang w:val="en-US"/>
        </w:rPr>
        <w:t xml:space="preserve">. </w:t>
      </w:r>
    </w:p>
    <w:bookmarkEnd w:id="117"/>
    <w:bookmarkEnd w:id="118"/>
    <w:bookmarkEnd w:id="119"/>
    <w:bookmarkEnd w:id="120"/>
    <w:bookmarkEnd w:id="121"/>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4" w:anchor="Quantity" w:history="1">
        <w:r>
          <w:rPr>
            <w:rStyle w:val="Hyperlink"/>
            <w:lang w:val="en-US"/>
          </w:rPr>
          <w:t>Base Definition</w:t>
        </w:r>
      </w:hyperlink>
      <w:r>
        <w:rPr>
          <w:lang w:val="en-US"/>
        </w:rPr>
        <w:t xml:space="preserve">, </w:t>
      </w:r>
      <w:hyperlink r:id="rId445" w:anchor="Quantity" w:history="1">
        <w:r>
          <w:rPr>
            <w:rStyle w:val="Hyperlink"/>
            <w:lang w:val="en-US"/>
          </w:rPr>
          <w:t>Examples</w:t>
        </w:r>
      </w:hyperlink>
      <w:r>
        <w:rPr>
          <w:lang w:val="en-US"/>
        </w:rPr>
        <w:t xml:space="preserve"> and </w:t>
      </w:r>
      <w:hyperlink r:id="rId44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7" w:anchor="Range" w:history="1">
        <w:r>
          <w:rPr>
            <w:rStyle w:val="Hyperlink"/>
            <w:lang w:val="en-US"/>
          </w:rPr>
          <w:t>Base Definition</w:t>
        </w:r>
      </w:hyperlink>
      <w:r>
        <w:rPr>
          <w:lang w:val="en-US"/>
        </w:rPr>
        <w:t xml:space="preserve">, </w:t>
      </w:r>
      <w:hyperlink r:id="rId448" w:anchor="Range" w:history="1">
        <w:r>
          <w:rPr>
            <w:rStyle w:val="Hyperlink"/>
            <w:lang w:val="en-US"/>
          </w:rPr>
          <w:t>Examples</w:t>
        </w:r>
      </w:hyperlink>
      <w:r>
        <w:rPr>
          <w:lang w:val="en-US"/>
        </w:rPr>
        <w:t xml:space="preserve"> and </w:t>
      </w:r>
      <w:hyperlink r:id="rId44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0" w:anchor="Ratio" w:history="1">
        <w:r>
          <w:rPr>
            <w:rStyle w:val="Hyperlink"/>
            <w:lang w:val="en-US"/>
          </w:rPr>
          <w:t>Base Definition</w:t>
        </w:r>
      </w:hyperlink>
      <w:r>
        <w:rPr>
          <w:lang w:val="en-US"/>
        </w:rPr>
        <w:t xml:space="preserve">, </w:t>
      </w:r>
      <w:hyperlink r:id="rId451" w:anchor="Ratio" w:history="1">
        <w:r>
          <w:rPr>
            <w:rStyle w:val="Hyperlink"/>
            <w:lang w:val="en-US"/>
          </w:rPr>
          <w:t>Examples</w:t>
        </w:r>
      </w:hyperlink>
      <w:r>
        <w:rPr>
          <w:lang w:val="en-US"/>
        </w:rPr>
        <w:t xml:space="preserve"> and </w:t>
      </w:r>
      <w:hyperlink r:id="rId45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3" w:anchor="Period" w:history="1">
        <w:r>
          <w:rPr>
            <w:rStyle w:val="Hyperlink"/>
            <w:lang w:val="en-US"/>
          </w:rPr>
          <w:t>Base Definition</w:t>
        </w:r>
      </w:hyperlink>
      <w:r>
        <w:rPr>
          <w:lang w:val="en-US"/>
        </w:rPr>
        <w:t xml:space="preserve">, </w:t>
      </w:r>
      <w:hyperlink r:id="rId454" w:anchor="Period" w:history="1">
        <w:r>
          <w:rPr>
            <w:rStyle w:val="Hyperlink"/>
            <w:lang w:val="en-US"/>
          </w:rPr>
          <w:t>Examples</w:t>
        </w:r>
      </w:hyperlink>
      <w:r>
        <w:rPr>
          <w:lang w:val="en-US"/>
        </w:rPr>
        <w:t xml:space="preserve"> and </w:t>
      </w:r>
      <w:hyperlink r:id="rId45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6" w:anchor="SampledData" w:history="1">
        <w:r>
          <w:rPr>
            <w:rStyle w:val="Hyperlink"/>
            <w:lang w:val="en-US"/>
          </w:rPr>
          <w:t>Base Definition</w:t>
        </w:r>
      </w:hyperlink>
      <w:r>
        <w:rPr>
          <w:lang w:val="en-US"/>
        </w:rPr>
        <w:t xml:space="preserve">, </w:t>
      </w:r>
      <w:hyperlink r:id="rId457" w:anchor="SampledData" w:history="1">
        <w:r>
          <w:rPr>
            <w:rStyle w:val="Hyperlink"/>
            <w:lang w:val="en-US"/>
          </w:rPr>
          <w:t>Examples</w:t>
        </w:r>
      </w:hyperlink>
      <w:r>
        <w:rPr>
          <w:lang w:val="en-US"/>
        </w:rPr>
        <w:t xml:space="preserve"> and </w:t>
      </w:r>
      <w:hyperlink r:id="rId45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HumanName" w:history="1">
        <w:r>
          <w:rPr>
            <w:rStyle w:val="Hyperlink"/>
            <w:lang w:val="en-US"/>
          </w:rPr>
          <w:t>Base Definition</w:t>
        </w:r>
      </w:hyperlink>
      <w:r>
        <w:rPr>
          <w:lang w:val="en-US"/>
        </w:rPr>
        <w:t xml:space="preserve">, </w:t>
      </w:r>
      <w:hyperlink r:id="rId460" w:anchor="HumanName" w:history="1">
        <w:r>
          <w:rPr>
            <w:rStyle w:val="Hyperlink"/>
            <w:lang w:val="en-US"/>
          </w:rPr>
          <w:t>Examples</w:t>
        </w:r>
      </w:hyperlink>
      <w:r>
        <w:rPr>
          <w:lang w:val="en-US"/>
        </w:rPr>
        <w:t xml:space="preserve"> and </w:t>
      </w:r>
      <w:hyperlink r:id="rId461" w:anchor="HumanName" w:history="1">
        <w:r>
          <w:rPr>
            <w:rStyle w:val="Hyperlink"/>
            <w:lang w:val="en-US"/>
          </w:rPr>
          <w:t>Detailed Descriptions</w:t>
        </w:r>
      </w:hyperlink>
      <w:r>
        <w:rPr>
          <w:lang w:val="en-US"/>
        </w:rPr>
        <w:t xml:space="preserve">. </w:t>
      </w:r>
    </w:p>
    <w:p w:rsidR="00C51368" w:rsidRDefault="003250D0">
      <w:pPr>
        <w:pStyle w:val="NormalWeb"/>
        <w:divId w:val="695083224"/>
        <w:rPr>
          <w:lang w:val="en-US"/>
        </w:rPr>
      </w:pPr>
      <w:hyperlink r:id="rId462"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Address" w:history="1">
        <w:r>
          <w:rPr>
            <w:rStyle w:val="Hyperlink"/>
            <w:lang w:val="en-US"/>
          </w:rPr>
          <w:t>Base Definition</w:t>
        </w:r>
      </w:hyperlink>
      <w:r>
        <w:rPr>
          <w:lang w:val="en-US"/>
        </w:rPr>
        <w:t xml:space="preserve">, </w:t>
      </w:r>
      <w:hyperlink r:id="rId464" w:anchor="Address" w:history="1">
        <w:r>
          <w:rPr>
            <w:rStyle w:val="Hyperlink"/>
            <w:lang w:val="en-US"/>
          </w:rPr>
          <w:t>Examples</w:t>
        </w:r>
      </w:hyperlink>
      <w:r>
        <w:rPr>
          <w:lang w:val="en-US"/>
        </w:rPr>
        <w:t xml:space="preserve"> and </w:t>
      </w:r>
      <w:hyperlink r:id="rId46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ntactPoint" w:history="1">
        <w:r>
          <w:rPr>
            <w:rStyle w:val="Hyperlink"/>
            <w:lang w:val="en-US"/>
          </w:rPr>
          <w:t>Base Definition</w:t>
        </w:r>
      </w:hyperlink>
      <w:r>
        <w:rPr>
          <w:lang w:val="en-US"/>
        </w:rPr>
        <w:t xml:space="preserve">, </w:t>
      </w:r>
      <w:hyperlink r:id="rId467" w:anchor="ContactPoint" w:history="1">
        <w:r>
          <w:rPr>
            <w:rStyle w:val="Hyperlink"/>
            <w:lang w:val="en-US"/>
          </w:rPr>
          <w:t>Examples</w:t>
        </w:r>
      </w:hyperlink>
      <w:r>
        <w:rPr>
          <w:lang w:val="en-US"/>
        </w:rPr>
        <w:t xml:space="preserve"> and </w:t>
      </w:r>
      <w:hyperlink r:id="rId46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9" w:anchor="Timing" w:history="1">
        <w:r>
          <w:rPr>
            <w:rStyle w:val="Hyperlink"/>
            <w:lang w:val="en-US"/>
          </w:rPr>
          <w:t>Base Definition</w:t>
        </w:r>
      </w:hyperlink>
      <w:r>
        <w:rPr>
          <w:lang w:val="en-US"/>
        </w:rPr>
        <w:t xml:space="preserve">, </w:t>
      </w:r>
      <w:hyperlink r:id="rId470" w:anchor="Timing" w:history="1">
        <w:r>
          <w:rPr>
            <w:rStyle w:val="Hyperlink"/>
            <w:lang w:val="en-US"/>
          </w:rPr>
          <w:t>Examples</w:t>
        </w:r>
      </w:hyperlink>
      <w:r>
        <w:rPr>
          <w:lang w:val="en-US"/>
        </w:rPr>
        <w:t xml:space="preserve"> and </w:t>
      </w:r>
      <w:hyperlink r:id="rId47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Signature" w:history="1">
        <w:r>
          <w:rPr>
            <w:rStyle w:val="Hyperlink"/>
            <w:lang w:val="en-US"/>
          </w:rPr>
          <w:t>Base Definition</w:t>
        </w:r>
      </w:hyperlink>
      <w:r>
        <w:rPr>
          <w:lang w:val="en-US"/>
        </w:rPr>
        <w:t xml:space="preserve">, </w:t>
      </w:r>
      <w:hyperlink r:id="rId473" w:anchor="Signature" w:history="1">
        <w:r>
          <w:rPr>
            <w:rStyle w:val="Hyperlink"/>
            <w:lang w:val="en-US"/>
          </w:rPr>
          <w:t>Examples</w:t>
        </w:r>
      </w:hyperlink>
      <w:r>
        <w:rPr>
          <w:lang w:val="en-US"/>
        </w:rPr>
        <w:t xml:space="preserve"> and </w:t>
      </w:r>
      <w:hyperlink r:id="rId47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Annotation" w:history="1">
        <w:r>
          <w:rPr>
            <w:rStyle w:val="Hyperlink"/>
            <w:lang w:val="en-US"/>
          </w:rPr>
          <w:t>Base Definition</w:t>
        </w:r>
      </w:hyperlink>
      <w:r>
        <w:rPr>
          <w:lang w:val="en-US"/>
        </w:rPr>
        <w:t xml:space="preserve">, </w:t>
      </w:r>
      <w:hyperlink r:id="rId476" w:anchor="Annotation" w:history="1">
        <w:r>
          <w:rPr>
            <w:rStyle w:val="Hyperlink"/>
            <w:lang w:val="en-US"/>
          </w:rPr>
          <w:t>Examples</w:t>
        </w:r>
      </w:hyperlink>
      <w:r>
        <w:rPr>
          <w:lang w:val="en-US"/>
        </w:rPr>
        <w:t xml:space="preserve"> and </w:t>
      </w:r>
      <w:hyperlink r:id="rId47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4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250D0">
            <w:pPr>
              <w:rPr>
                <w:rFonts w:eastAsia="Times New Roman"/>
              </w:rPr>
            </w:pPr>
            <w:hyperlink r:id="rId479" w:anchor="status" w:history="1">
              <w:r w:rsidR="00E43BD9">
                <w:rPr>
                  <w:rStyle w:val="Hyperlink"/>
                  <w:rFonts w:eastAsia="Times New Roman"/>
                </w:rPr>
                <w:t>Ballot Status</w:t>
              </w:r>
            </w:hyperlink>
            <w:r w:rsidR="00E43BD9">
              <w:rPr>
                <w:rFonts w:eastAsia="Times New Roman"/>
              </w:rPr>
              <w:t xml:space="preserve">: </w:t>
            </w:r>
            <w:hyperlink r:id="rId48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481" w:history="1">
        <w:r>
          <w:rPr>
            <w:rStyle w:val="Hyperlink"/>
            <w:lang w:val="en-US"/>
          </w:rPr>
          <w:t>Examples</w:t>
        </w:r>
      </w:hyperlink>
      <w:r>
        <w:rPr>
          <w:lang w:val="en-US"/>
        </w:rPr>
        <w:t xml:space="preserve">, </w:t>
      </w:r>
      <w:hyperlink r:id="rId482" w:history="1">
        <w:r>
          <w:rPr>
            <w:rStyle w:val="Hyperlink"/>
            <w:lang w:val="en-US"/>
          </w:rPr>
          <w:t>Detailed Descriptions</w:t>
        </w:r>
      </w:hyperlink>
      <w:r>
        <w:rPr>
          <w:lang w:val="en-US"/>
        </w:rPr>
        <w:t xml:space="preserve"> and </w:t>
      </w:r>
      <w:hyperlink r:id="rId48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48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136" w:name="imports"/>
      <w:bookmarkEnd w:id="136"/>
      <w:r>
        <w:rPr>
          <w:lang w:val="en-US"/>
        </w:rPr>
        <w:t xml:space="preserve">The following table describes the primitive types that are used in this specification. Primitive types are those with only a value, and no additional elements as children (though, like all types, they have </w:t>
      </w:r>
      <w:hyperlink r:id="rId48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98"/>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99"/>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A Uniform Resource Identifier Reference (</w:t>
            </w:r>
            <w:hyperlink r:id="rId486"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t>xs:anyURI</w:t>
            </w:r>
          </w:p>
        </w:tc>
        <w:tc>
          <w:tcPr>
            <w:tcW w:w="0" w:type="auto"/>
            <w:vAlign w:val="center"/>
            <w:hideMark/>
          </w:tcPr>
          <w:p w:rsidR="00C51368" w:rsidRDefault="00E43BD9">
            <w:pPr>
              <w:rPr>
                <w:rFonts w:eastAsia="Times New Roman"/>
              </w:rPr>
            </w:pPr>
            <w:r>
              <w:rPr>
                <w:rFonts w:eastAsia="Times New Roman"/>
              </w:rPr>
              <w:t>A JSON string - a 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48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100"/>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101"/>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10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The time "24:00" is not allowed, and neither is a time zone</w:t>
            </w:r>
          </w:p>
        </w:tc>
        <w:tc>
          <w:tcPr>
            <w:tcW w:w="0" w:type="auto"/>
            <w:vAlign w:val="center"/>
            <w:hideMark/>
          </w:tcPr>
          <w:p w:rsidR="00C51368" w:rsidRDefault="00E43BD9">
            <w:pPr>
              <w:rPr>
                <w:rFonts w:eastAsia="Times New Roman"/>
              </w:rPr>
            </w:pPr>
            <w:r>
              <w:rPr>
                <w:rFonts w:eastAsia="Times New Roman"/>
              </w:rPr>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10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488" w:history="1">
        <w:r>
          <w:rPr>
            <w:rStyle w:val="Hyperlink"/>
            <w:rFonts w:eastAsia="Times New Roman"/>
            <w:lang w:val="en-US"/>
          </w:rPr>
          <w:t>HL7 v2 2 Table 0136</w:t>
        </w:r>
      </w:hyperlink>
      <w:r>
        <w:rPr>
          <w:rFonts w:eastAsia="Times New Roman"/>
          <w:lang w:val="en-US"/>
        </w:rPr>
        <w:t xml:space="preserve">). See </w:t>
      </w:r>
      <w:hyperlink r:id="rId48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137" w:name="precision"/>
      <w:r>
        <w:rPr>
          <w:rFonts w:eastAsia="Times New Roman"/>
          <w:lang w:val="en-US"/>
        </w:rPr>
        <w:t xml:space="preserve"> </w:t>
      </w:r>
      <w:bookmarkEnd w:id="137"/>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490" w:anchor="schema-gen" w:history="1">
        <w:r>
          <w:rPr>
            <w:rStyle w:val="Hyperlink"/>
            <w:rFonts w:eastAsia="Times New Roman"/>
            <w:lang w:val="en-US"/>
          </w:rPr>
          <w:t>XML</w:t>
        </w:r>
      </w:hyperlink>
      <w:r>
        <w:rPr>
          <w:rFonts w:eastAsia="Times New Roman"/>
          <w:lang w:val="en-US"/>
        </w:rPr>
        <w:t xml:space="preserve">, </w:t>
      </w:r>
      <w:hyperlink r:id="rId491" w:anchor="decimal" w:history="1">
        <w:r>
          <w:rPr>
            <w:rStyle w:val="Hyperlink"/>
            <w:rFonts w:eastAsia="Times New Roman"/>
            <w:lang w:val="en-US"/>
          </w:rPr>
          <w:t>JSON</w:t>
        </w:r>
      </w:hyperlink>
      <w:r>
        <w:rPr>
          <w:rFonts w:eastAsia="Times New Roman"/>
          <w:lang w:val="en-US"/>
        </w:rPr>
        <w:t xml:space="preserve"> and </w:t>
      </w:r>
      <w:hyperlink r:id="rId49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49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494" w:history="1">
        <w:r>
          <w:rPr>
            <w:rStyle w:val="Hyperlink"/>
            <w:lang w:val="en-US"/>
          </w:rPr>
          <w:t>XML</w:t>
        </w:r>
      </w:hyperlink>
      <w:r>
        <w:rPr>
          <w:lang w:val="en-US"/>
        </w:rPr>
        <w:t xml:space="preserve"> and </w:t>
      </w:r>
      <w:hyperlink r:id="rId495"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49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138" w:name="unsignedInt"/>
            <w:bookmarkStart w:id="139" w:name="positiveInt"/>
            <w:bookmarkStart w:id="140" w:name="markdown"/>
            <w:bookmarkEnd w:id="104"/>
            <w:bookmarkEnd w:id="105"/>
            <w:bookmarkEnd w:id="138"/>
            <w:bookmarkEnd w:id="139"/>
            <w:bookmarkEnd w:id="140"/>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49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49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49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00" w:history="1">
        <w:r>
          <w:rPr>
            <w:rStyle w:val="Hyperlink"/>
            <w:rFonts w:eastAsia="Times New Roman"/>
            <w:lang w:val="en-US"/>
          </w:rPr>
          <w:t>http://daringfireball.net/projects/markdown/syntax</w:t>
        </w:r>
      </w:hyperlink>
      <w:r>
        <w:rPr>
          <w:rFonts w:eastAsia="Times New Roman"/>
          <w:lang w:val="en-US"/>
        </w:rPr>
        <w:t xml:space="preserve"> (see tests here: </w:t>
      </w:r>
      <w:hyperlink r:id="rId50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0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03" w:history="1">
        <w:r>
          <w:rPr>
            <w:rStyle w:val="Hyperlink"/>
            <w:lang w:val="en-US"/>
          </w:rPr>
          <w:t>here</w:t>
        </w:r>
      </w:hyperlink>
      <w:r>
        <w:rPr>
          <w:lang w:val="en-US"/>
        </w:rPr>
        <w:t xml:space="preserve">. </w:t>
      </w:r>
    </w:p>
    <w:p w:rsidR="00C51368" w:rsidRDefault="003250D0">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141" w:name="Types"/>
      <w:bookmarkStart w:id="142" w:name="complex"/>
      <w:bookmarkEnd w:id="141"/>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0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0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0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113"/>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07" w:anchor="Attachment" w:history="1">
        <w:r>
          <w:rPr>
            <w:rStyle w:val="Hyperlink"/>
            <w:lang w:val="en-US"/>
          </w:rPr>
          <w:t>Examples</w:t>
        </w:r>
      </w:hyperlink>
      <w:r>
        <w:rPr>
          <w:lang w:val="en-US"/>
        </w:rPr>
        <w:t xml:space="preserve">, </w:t>
      </w:r>
      <w:hyperlink r:id="rId508" w:anchor="Attachment" w:history="1">
        <w:r>
          <w:rPr>
            <w:rStyle w:val="Hyperlink"/>
            <w:lang w:val="en-US"/>
          </w:rPr>
          <w:t>Detailed Descriptions</w:t>
        </w:r>
      </w:hyperlink>
      <w:r>
        <w:rPr>
          <w:lang w:val="en-US"/>
        </w:rPr>
        <w:t xml:space="preserve"> and </w:t>
      </w:r>
      <w:hyperlink r:id="rId50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actual data; some URIs such as cid: meet this requirement. If the URL is a relative reference, it is interpreted in the same way as a </w:t>
      </w:r>
      <w:hyperlink r:id="rId51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1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143" w:name="codesystem"/>
      <w:bookmarkEnd w:id="115"/>
      <w:bookmarkEnd w:id="143"/>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12" w:anchor="Coding" w:history="1">
        <w:r>
          <w:rPr>
            <w:rStyle w:val="Hyperlink"/>
            <w:lang w:val="en-US"/>
          </w:rPr>
          <w:t>Examples</w:t>
        </w:r>
      </w:hyperlink>
      <w:r>
        <w:rPr>
          <w:lang w:val="en-US"/>
        </w:rPr>
        <w:t xml:space="preserve">, </w:t>
      </w:r>
      <w:hyperlink r:id="rId513" w:anchor="Coding" w:history="1">
        <w:r>
          <w:rPr>
            <w:rStyle w:val="Hyperlink"/>
            <w:lang w:val="en-US"/>
          </w:rPr>
          <w:t>Detailed Descriptions</w:t>
        </w:r>
      </w:hyperlink>
      <w:r>
        <w:rPr>
          <w:lang w:val="en-US"/>
        </w:rPr>
        <w:t xml:space="preserve"> and </w:t>
      </w:r>
      <w:hyperlink r:id="rId51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1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1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1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1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t xml:space="preserve">The context of use (as defined in the resource or applicable profile) usually makes rules about what codes and systems are allowed or required in a particular context by </w:t>
      </w:r>
      <w:hyperlink r:id="rId51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116"/>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0" w:anchor="CodeableConcept" w:history="1">
        <w:r>
          <w:rPr>
            <w:rStyle w:val="Hyperlink"/>
            <w:lang w:val="en-US"/>
          </w:rPr>
          <w:t>Examples</w:t>
        </w:r>
      </w:hyperlink>
      <w:r>
        <w:rPr>
          <w:lang w:val="en-US"/>
        </w:rPr>
        <w:t xml:space="preserve">, </w:t>
      </w:r>
      <w:hyperlink r:id="rId521" w:anchor="CodeableConcept" w:history="1">
        <w:r>
          <w:rPr>
            <w:rStyle w:val="Hyperlink"/>
            <w:lang w:val="en-US"/>
          </w:rPr>
          <w:t>Detailed Descriptions</w:t>
        </w:r>
      </w:hyperlink>
      <w:r>
        <w:rPr>
          <w:lang w:val="en-US"/>
        </w:rPr>
        <w:t xml:space="preserve"> and </w:t>
      </w:r>
      <w:hyperlink r:id="rId52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2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4" w:anchor="Quantity" w:history="1">
        <w:r>
          <w:rPr>
            <w:rStyle w:val="Hyperlink"/>
            <w:lang w:val="en-US"/>
          </w:rPr>
          <w:t>Examples</w:t>
        </w:r>
      </w:hyperlink>
      <w:r>
        <w:rPr>
          <w:lang w:val="en-US"/>
        </w:rPr>
        <w:t xml:space="preserve">, </w:t>
      </w:r>
      <w:hyperlink r:id="rId525" w:anchor="Quantity" w:history="1">
        <w:r>
          <w:rPr>
            <w:rStyle w:val="Hyperlink"/>
            <w:lang w:val="en-US"/>
          </w:rPr>
          <w:t>Detailed Descriptions</w:t>
        </w:r>
      </w:hyperlink>
      <w:r>
        <w:rPr>
          <w:lang w:val="en-US"/>
        </w:rPr>
        <w:t xml:space="preserve"> and </w:t>
      </w:r>
      <w:hyperlink r:id="rId52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124"/>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7" w:anchor="Range" w:history="1">
        <w:r>
          <w:rPr>
            <w:rStyle w:val="Hyperlink"/>
            <w:lang w:val="en-US"/>
          </w:rPr>
          <w:t>Examples</w:t>
        </w:r>
      </w:hyperlink>
      <w:r>
        <w:rPr>
          <w:lang w:val="en-US"/>
        </w:rPr>
        <w:t xml:space="preserve">, </w:t>
      </w:r>
      <w:hyperlink r:id="rId528" w:anchor="Range" w:history="1">
        <w:r>
          <w:rPr>
            <w:rStyle w:val="Hyperlink"/>
            <w:lang w:val="en-US"/>
          </w:rPr>
          <w:t>Detailed Descriptions</w:t>
        </w:r>
      </w:hyperlink>
      <w:r>
        <w:rPr>
          <w:lang w:val="en-US"/>
        </w:rPr>
        <w:t xml:space="preserve"> and </w:t>
      </w:r>
      <w:hyperlink r:id="rId529"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125"/>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0" w:anchor="Ratio" w:history="1">
        <w:r>
          <w:rPr>
            <w:rStyle w:val="Hyperlink"/>
            <w:lang w:val="en-US"/>
          </w:rPr>
          <w:t>Examples</w:t>
        </w:r>
      </w:hyperlink>
      <w:r>
        <w:rPr>
          <w:lang w:val="en-US"/>
        </w:rPr>
        <w:t xml:space="preserve">, </w:t>
      </w:r>
      <w:hyperlink r:id="rId531" w:anchor="Ratio" w:history="1">
        <w:r>
          <w:rPr>
            <w:rStyle w:val="Hyperlink"/>
            <w:lang w:val="en-US"/>
          </w:rPr>
          <w:t>Detailed Descriptions</w:t>
        </w:r>
      </w:hyperlink>
      <w:r>
        <w:rPr>
          <w:lang w:val="en-US"/>
        </w:rPr>
        <w:t xml:space="preserve"> and </w:t>
      </w:r>
      <w:hyperlink r:id="rId53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126"/>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3" w:anchor="Period" w:history="1">
        <w:r>
          <w:rPr>
            <w:rStyle w:val="Hyperlink"/>
            <w:lang w:val="en-US"/>
          </w:rPr>
          <w:t>Examples</w:t>
        </w:r>
      </w:hyperlink>
      <w:r>
        <w:rPr>
          <w:lang w:val="en-US"/>
        </w:rPr>
        <w:t xml:space="preserve">, </w:t>
      </w:r>
      <w:hyperlink r:id="rId534" w:anchor="Period" w:history="1">
        <w:r>
          <w:rPr>
            <w:rStyle w:val="Hyperlink"/>
            <w:lang w:val="en-US"/>
          </w:rPr>
          <w:t>Detailed Descriptions</w:t>
        </w:r>
      </w:hyperlink>
      <w:r>
        <w:rPr>
          <w:lang w:val="en-US"/>
        </w:rPr>
        <w:t xml:space="preserve"> and </w:t>
      </w:r>
      <w:hyperlink r:id="rId53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127"/>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SampledData" w:history="1">
        <w:r>
          <w:rPr>
            <w:rStyle w:val="Hyperlink"/>
            <w:lang w:val="en-US"/>
          </w:rPr>
          <w:t>Examples</w:t>
        </w:r>
      </w:hyperlink>
      <w:r>
        <w:rPr>
          <w:lang w:val="en-US"/>
        </w:rPr>
        <w:t xml:space="preserve">, </w:t>
      </w:r>
      <w:hyperlink r:id="rId537" w:anchor="SampledData" w:history="1">
        <w:r>
          <w:rPr>
            <w:rStyle w:val="Hyperlink"/>
            <w:lang w:val="en-US"/>
          </w:rPr>
          <w:t>Detailed Descriptions</w:t>
        </w:r>
      </w:hyperlink>
      <w:r>
        <w:rPr>
          <w:lang w:val="en-US"/>
        </w:rPr>
        <w:t xml:space="preserve"> and </w:t>
      </w:r>
      <w:hyperlink r:id="rId53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114"/>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9" w:anchor="Identifier" w:history="1">
        <w:r>
          <w:rPr>
            <w:rStyle w:val="Hyperlink"/>
            <w:lang w:val="en-US"/>
          </w:rPr>
          <w:t>Examples</w:t>
        </w:r>
      </w:hyperlink>
      <w:r>
        <w:rPr>
          <w:lang w:val="en-US"/>
        </w:rPr>
        <w:t xml:space="preserve">, </w:t>
      </w:r>
      <w:hyperlink r:id="rId540" w:anchor="Identifier" w:history="1">
        <w:r>
          <w:rPr>
            <w:rStyle w:val="Hyperlink"/>
            <w:lang w:val="en-US"/>
          </w:rPr>
          <w:t>Detailed Descriptions</w:t>
        </w:r>
      </w:hyperlink>
      <w:r>
        <w:rPr>
          <w:lang w:val="en-US"/>
        </w:rPr>
        <w:t xml:space="preserve"> and </w:t>
      </w:r>
      <w:hyperlink r:id="rId54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42"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4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128"/>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4" w:anchor="HumanName" w:history="1">
        <w:r>
          <w:rPr>
            <w:rStyle w:val="Hyperlink"/>
            <w:lang w:val="en-US"/>
          </w:rPr>
          <w:t>Examples</w:t>
        </w:r>
      </w:hyperlink>
      <w:r>
        <w:rPr>
          <w:lang w:val="en-US"/>
        </w:rPr>
        <w:t xml:space="preserve">, </w:t>
      </w:r>
      <w:hyperlink r:id="rId545" w:anchor="HumanName" w:history="1">
        <w:r>
          <w:rPr>
            <w:rStyle w:val="Hyperlink"/>
            <w:lang w:val="en-US"/>
          </w:rPr>
          <w:t>Detailed Descriptions</w:t>
        </w:r>
      </w:hyperlink>
      <w:r>
        <w:rPr>
          <w:lang w:val="en-US"/>
        </w:rPr>
        <w:t xml:space="preserve"> and </w:t>
      </w:r>
      <w:hyperlink r:id="rId54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47" w:history="1">
        <w:r>
          <w:rPr>
            <w:rStyle w:val="Hyperlink"/>
            <w:lang w:val="en-US"/>
          </w:rPr>
          <w:t>W3C International Examples</w:t>
        </w:r>
      </w:hyperlink>
      <w:r>
        <w:rPr>
          <w:lang w:val="en-US"/>
        </w:rPr>
        <w:t xml:space="preserve">, consult the </w:t>
      </w:r>
      <w:hyperlink r:id="rId54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129"/>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Address" w:history="1">
        <w:r>
          <w:rPr>
            <w:rStyle w:val="Hyperlink"/>
            <w:lang w:val="en-US"/>
          </w:rPr>
          <w:t>Examples</w:t>
        </w:r>
      </w:hyperlink>
      <w:r>
        <w:rPr>
          <w:lang w:val="en-US"/>
        </w:rPr>
        <w:t xml:space="preserve">, </w:t>
      </w:r>
      <w:hyperlink r:id="rId550" w:anchor="Address" w:history="1">
        <w:r>
          <w:rPr>
            <w:rStyle w:val="Hyperlink"/>
            <w:lang w:val="en-US"/>
          </w:rPr>
          <w:t>Detailed Descriptions</w:t>
        </w:r>
      </w:hyperlink>
      <w:r>
        <w:rPr>
          <w:lang w:val="en-US"/>
        </w:rPr>
        <w:t xml:space="preserve"> and </w:t>
      </w:r>
      <w:hyperlink r:id="rId55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130"/>
    <w:p w:rsidR="00C51368" w:rsidRDefault="00E43BD9">
      <w:pPr>
        <w:pStyle w:val="Heading2"/>
        <w:spacing w:after="15" w:afterAutospacing="0"/>
        <w:divId w:val="1885365110"/>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ContactPoint" w:history="1">
        <w:r>
          <w:rPr>
            <w:rStyle w:val="Hyperlink"/>
            <w:lang w:val="en-US"/>
          </w:rPr>
          <w:t>Examples</w:t>
        </w:r>
      </w:hyperlink>
      <w:r>
        <w:rPr>
          <w:lang w:val="en-US"/>
        </w:rPr>
        <w:t xml:space="preserve">, </w:t>
      </w:r>
      <w:hyperlink r:id="rId553" w:anchor="ContactPoint" w:history="1">
        <w:r>
          <w:rPr>
            <w:rStyle w:val="Hyperlink"/>
            <w:lang w:val="en-US"/>
          </w:rPr>
          <w:t>Detailed Descriptions</w:t>
        </w:r>
      </w:hyperlink>
      <w:r>
        <w:rPr>
          <w:lang w:val="en-US"/>
        </w:rPr>
        <w:t xml:space="preserve"> and </w:t>
      </w:r>
      <w:hyperlink r:id="rId55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5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131"/>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Timing" w:history="1">
        <w:r>
          <w:rPr>
            <w:rStyle w:val="Hyperlink"/>
            <w:lang w:val="en-US"/>
          </w:rPr>
          <w:t>Examples</w:t>
        </w:r>
      </w:hyperlink>
      <w:r>
        <w:rPr>
          <w:lang w:val="en-US"/>
        </w:rPr>
        <w:t xml:space="preserve">, </w:t>
      </w:r>
      <w:hyperlink r:id="rId557" w:anchor="Timing" w:history="1">
        <w:r>
          <w:rPr>
            <w:rStyle w:val="Hyperlink"/>
            <w:lang w:val="en-US"/>
          </w:rPr>
          <w:t>Detailed Descriptions</w:t>
        </w:r>
      </w:hyperlink>
      <w:r>
        <w:rPr>
          <w:lang w:val="en-US"/>
        </w:rPr>
        <w:t xml:space="preserve"> and </w:t>
      </w:r>
      <w:hyperlink r:id="rId55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5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t xml:space="preserve">Timing is used in the following places: </w:t>
      </w:r>
    </w:p>
    <w:bookmarkEnd w:id="132"/>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Signature" w:history="1">
        <w:r>
          <w:rPr>
            <w:rStyle w:val="Hyperlink"/>
            <w:lang w:val="en-US"/>
          </w:rPr>
          <w:t>Examples</w:t>
        </w:r>
      </w:hyperlink>
      <w:r>
        <w:rPr>
          <w:lang w:val="en-US"/>
        </w:rPr>
        <w:t xml:space="preserve">, </w:t>
      </w:r>
      <w:hyperlink r:id="rId561" w:anchor="Signature" w:history="1">
        <w:r>
          <w:rPr>
            <w:rStyle w:val="Hyperlink"/>
            <w:lang w:val="en-US"/>
          </w:rPr>
          <w:t>Detailed Descriptions</w:t>
        </w:r>
      </w:hyperlink>
      <w:r>
        <w:rPr>
          <w:lang w:val="en-US"/>
        </w:rPr>
        <w:t xml:space="preserve"> and </w:t>
      </w:r>
      <w:hyperlink r:id="rId56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6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6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6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6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133"/>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Annotation" w:history="1">
        <w:r>
          <w:rPr>
            <w:rStyle w:val="Hyperlink"/>
            <w:lang w:val="en-US"/>
          </w:rPr>
          <w:t>Examples</w:t>
        </w:r>
      </w:hyperlink>
      <w:r>
        <w:rPr>
          <w:lang w:val="en-US"/>
        </w:rPr>
        <w:t xml:space="preserve">, </w:t>
      </w:r>
      <w:hyperlink r:id="rId568" w:anchor="Annotation" w:history="1">
        <w:r>
          <w:rPr>
            <w:rStyle w:val="Hyperlink"/>
            <w:lang w:val="en-US"/>
          </w:rPr>
          <w:t>Detailed Descriptions</w:t>
        </w:r>
      </w:hyperlink>
      <w:r>
        <w:rPr>
          <w:lang w:val="en-US"/>
        </w:rPr>
        <w:t xml:space="preserve"> and </w:t>
      </w:r>
      <w:hyperlink r:id="rId56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144" w:name="open"/>
      <w:bookmarkEnd w:id="144"/>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3250D0">
      <w:pPr>
        <w:numPr>
          <w:ilvl w:val="0"/>
          <w:numId w:val="41"/>
        </w:numPr>
        <w:spacing w:before="100" w:beforeAutospacing="1" w:after="100" w:afterAutospacing="1"/>
        <w:divId w:val="1885365110"/>
        <w:rPr>
          <w:rFonts w:eastAsia="Times New Roman"/>
          <w:lang w:val="en-US"/>
        </w:rPr>
      </w:pPr>
      <w:hyperlink r:id="rId570" w:anchor="boolean" w:history="1">
        <w:r w:rsidR="00E43BD9">
          <w:rPr>
            <w:rStyle w:val="Hyperlink"/>
            <w:rFonts w:eastAsia="Times New Roman"/>
            <w:lang w:val="en-US"/>
          </w:rPr>
          <w:t>boolean</w:t>
        </w:r>
      </w:hyperlink>
    </w:p>
    <w:p w:rsidR="00C51368" w:rsidRDefault="003250D0">
      <w:pPr>
        <w:numPr>
          <w:ilvl w:val="0"/>
          <w:numId w:val="41"/>
        </w:numPr>
        <w:spacing w:before="100" w:beforeAutospacing="1" w:after="100" w:afterAutospacing="1"/>
        <w:divId w:val="1885365110"/>
        <w:rPr>
          <w:rFonts w:eastAsia="Times New Roman"/>
          <w:lang w:val="en-US"/>
        </w:rPr>
      </w:pPr>
      <w:hyperlink r:id="rId571" w:anchor="integer" w:history="1">
        <w:r w:rsidR="00E43BD9">
          <w:rPr>
            <w:rStyle w:val="Hyperlink"/>
            <w:rFonts w:eastAsia="Times New Roman"/>
            <w:lang w:val="en-US"/>
          </w:rPr>
          <w:t>integer</w:t>
        </w:r>
      </w:hyperlink>
    </w:p>
    <w:p w:rsidR="00C51368" w:rsidRDefault="003250D0">
      <w:pPr>
        <w:numPr>
          <w:ilvl w:val="0"/>
          <w:numId w:val="41"/>
        </w:numPr>
        <w:spacing w:before="100" w:beforeAutospacing="1" w:after="100" w:afterAutospacing="1"/>
        <w:divId w:val="1885365110"/>
        <w:rPr>
          <w:rFonts w:eastAsia="Times New Roman"/>
          <w:lang w:val="en-US"/>
        </w:rPr>
      </w:pPr>
      <w:hyperlink r:id="rId572" w:anchor="decimal" w:history="1">
        <w:r w:rsidR="00E43BD9">
          <w:rPr>
            <w:rStyle w:val="Hyperlink"/>
            <w:rFonts w:eastAsia="Times New Roman"/>
            <w:lang w:val="en-US"/>
          </w:rPr>
          <w:t>decimal</w:t>
        </w:r>
      </w:hyperlink>
    </w:p>
    <w:p w:rsidR="00C51368" w:rsidRDefault="003250D0">
      <w:pPr>
        <w:numPr>
          <w:ilvl w:val="0"/>
          <w:numId w:val="41"/>
        </w:numPr>
        <w:spacing w:before="100" w:beforeAutospacing="1" w:after="100" w:afterAutospacing="1"/>
        <w:divId w:val="1885365110"/>
        <w:rPr>
          <w:rFonts w:eastAsia="Times New Roman"/>
          <w:lang w:val="en-US"/>
        </w:rPr>
      </w:pPr>
      <w:hyperlink r:id="rId573" w:anchor="base64Binary" w:history="1">
        <w:r w:rsidR="00E43BD9">
          <w:rPr>
            <w:rStyle w:val="Hyperlink"/>
            <w:rFonts w:eastAsia="Times New Roman"/>
            <w:lang w:val="en-US"/>
          </w:rPr>
          <w:t>base64Binary</w:t>
        </w:r>
      </w:hyperlink>
    </w:p>
    <w:p w:rsidR="00C51368" w:rsidRDefault="003250D0">
      <w:pPr>
        <w:numPr>
          <w:ilvl w:val="0"/>
          <w:numId w:val="41"/>
        </w:numPr>
        <w:spacing w:before="100" w:beforeAutospacing="1" w:after="100" w:afterAutospacing="1"/>
        <w:divId w:val="1885365110"/>
        <w:rPr>
          <w:rFonts w:eastAsia="Times New Roman"/>
          <w:lang w:val="en-US"/>
        </w:rPr>
      </w:pPr>
      <w:hyperlink r:id="rId574" w:anchor="instant" w:history="1">
        <w:r w:rsidR="00E43BD9">
          <w:rPr>
            <w:rStyle w:val="Hyperlink"/>
            <w:rFonts w:eastAsia="Times New Roman"/>
            <w:lang w:val="en-US"/>
          </w:rPr>
          <w:t>instant</w:t>
        </w:r>
      </w:hyperlink>
    </w:p>
    <w:p w:rsidR="00C51368" w:rsidRDefault="003250D0">
      <w:pPr>
        <w:numPr>
          <w:ilvl w:val="0"/>
          <w:numId w:val="41"/>
        </w:numPr>
        <w:spacing w:before="100" w:beforeAutospacing="1" w:after="100" w:afterAutospacing="1"/>
        <w:divId w:val="1885365110"/>
        <w:rPr>
          <w:rFonts w:eastAsia="Times New Roman"/>
          <w:lang w:val="en-US"/>
        </w:rPr>
      </w:pPr>
      <w:hyperlink r:id="rId575" w:anchor="string" w:history="1">
        <w:r w:rsidR="00E43BD9">
          <w:rPr>
            <w:rStyle w:val="Hyperlink"/>
            <w:rFonts w:eastAsia="Times New Roman"/>
            <w:lang w:val="en-US"/>
          </w:rPr>
          <w:t>string</w:t>
        </w:r>
      </w:hyperlink>
    </w:p>
    <w:p w:rsidR="00C51368" w:rsidRDefault="003250D0">
      <w:pPr>
        <w:numPr>
          <w:ilvl w:val="0"/>
          <w:numId w:val="41"/>
        </w:numPr>
        <w:spacing w:before="100" w:beforeAutospacing="1" w:after="100" w:afterAutospacing="1"/>
        <w:divId w:val="1885365110"/>
        <w:rPr>
          <w:rFonts w:eastAsia="Times New Roman"/>
          <w:lang w:val="en-US"/>
        </w:rPr>
      </w:pPr>
      <w:hyperlink r:id="rId576" w:anchor="uri" w:history="1">
        <w:r w:rsidR="00E43BD9">
          <w:rPr>
            <w:rStyle w:val="Hyperlink"/>
            <w:rFonts w:eastAsia="Times New Roman"/>
            <w:lang w:val="en-US"/>
          </w:rPr>
          <w:t>uri</w:t>
        </w:r>
      </w:hyperlink>
    </w:p>
    <w:p w:rsidR="00C51368" w:rsidRDefault="003250D0">
      <w:pPr>
        <w:numPr>
          <w:ilvl w:val="0"/>
          <w:numId w:val="41"/>
        </w:numPr>
        <w:spacing w:before="100" w:beforeAutospacing="1" w:after="100" w:afterAutospacing="1"/>
        <w:divId w:val="1885365110"/>
        <w:rPr>
          <w:rFonts w:eastAsia="Times New Roman"/>
          <w:lang w:val="en-US"/>
        </w:rPr>
      </w:pPr>
      <w:hyperlink r:id="rId577" w:anchor="date" w:history="1">
        <w:r w:rsidR="00E43BD9">
          <w:rPr>
            <w:rStyle w:val="Hyperlink"/>
            <w:rFonts w:eastAsia="Times New Roman"/>
            <w:lang w:val="en-US"/>
          </w:rPr>
          <w:t>date</w:t>
        </w:r>
      </w:hyperlink>
    </w:p>
    <w:p w:rsidR="00C51368" w:rsidRDefault="003250D0">
      <w:pPr>
        <w:numPr>
          <w:ilvl w:val="0"/>
          <w:numId w:val="41"/>
        </w:numPr>
        <w:spacing w:before="100" w:beforeAutospacing="1" w:after="100" w:afterAutospacing="1"/>
        <w:divId w:val="1885365110"/>
        <w:rPr>
          <w:rFonts w:eastAsia="Times New Roman"/>
          <w:lang w:val="en-US"/>
        </w:rPr>
      </w:pPr>
      <w:hyperlink r:id="rId578" w:anchor="dateTime" w:history="1">
        <w:r w:rsidR="00E43BD9">
          <w:rPr>
            <w:rStyle w:val="Hyperlink"/>
            <w:rFonts w:eastAsia="Times New Roman"/>
            <w:lang w:val="en-US"/>
          </w:rPr>
          <w:t>dateTime</w:t>
        </w:r>
      </w:hyperlink>
    </w:p>
    <w:p w:rsidR="00C51368" w:rsidRDefault="003250D0">
      <w:pPr>
        <w:numPr>
          <w:ilvl w:val="0"/>
          <w:numId w:val="41"/>
        </w:numPr>
        <w:spacing w:before="100" w:beforeAutospacing="1" w:after="100" w:afterAutospacing="1"/>
        <w:divId w:val="1885365110"/>
        <w:rPr>
          <w:rFonts w:eastAsia="Times New Roman"/>
          <w:lang w:val="en-US"/>
        </w:rPr>
      </w:pPr>
      <w:hyperlink r:id="rId579" w:anchor="time" w:history="1">
        <w:r w:rsidR="00E43BD9">
          <w:rPr>
            <w:rStyle w:val="Hyperlink"/>
            <w:rFonts w:eastAsia="Times New Roman"/>
            <w:lang w:val="en-US"/>
          </w:rPr>
          <w:t>time</w:t>
        </w:r>
      </w:hyperlink>
    </w:p>
    <w:p w:rsidR="00C51368" w:rsidRDefault="003250D0">
      <w:pPr>
        <w:numPr>
          <w:ilvl w:val="0"/>
          <w:numId w:val="41"/>
        </w:numPr>
        <w:spacing w:before="100" w:beforeAutospacing="1" w:after="100" w:afterAutospacing="1"/>
        <w:divId w:val="1885365110"/>
        <w:rPr>
          <w:rFonts w:eastAsia="Times New Roman"/>
          <w:lang w:val="en-US"/>
        </w:rPr>
      </w:pPr>
      <w:hyperlink r:id="rId580" w:anchor="code" w:history="1">
        <w:r w:rsidR="00E43BD9">
          <w:rPr>
            <w:rStyle w:val="Hyperlink"/>
            <w:rFonts w:eastAsia="Times New Roman"/>
            <w:lang w:val="en-US"/>
          </w:rPr>
          <w:t>code</w:t>
        </w:r>
      </w:hyperlink>
    </w:p>
    <w:p w:rsidR="00C51368" w:rsidRDefault="003250D0">
      <w:pPr>
        <w:numPr>
          <w:ilvl w:val="0"/>
          <w:numId w:val="41"/>
        </w:numPr>
        <w:spacing w:before="100" w:beforeAutospacing="1" w:after="100" w:afterAutospacing="1"/>
        <w:divId w:val="1885365110"/>
        <w:rPr>
          <w:rFonts w:eastAsia="Times New Roman"/>
          <w:lang w:val="en-US"/>
        </w:rPr>
      </w:pPr>
      <w:hyperlink r:id="rId581" w:anchor="oid" w:history="1">
        <w:r w:rsidR="00E43BD9">
          <w:rPr>
            <w:rStyle w:val="Hyperlink"/>
            <w:rFonts w:eastAsia="Times New Roman"/>
            <w:lang w:val="en-US"/>
          </w:rPr>
          <w:t>oid</w:t>
        </w:r>
      </w:hyperlink>
    </w:p>
    <w:p w:rsidR="00C51368" w:rsidRDefault="003250D0">
      <w:pPr>
        <w:numPr>
          <w:ilvl w:val="0"/>
          <w:numId w:val="41"/>
        </w:numPr>
        <w:spacing w:before="100" w:beforeAutospacing="1" w:after="100" w:afterAutospacing="1"/>
        <w:divId w:val="1885365110"/>
        <w:rPr>
          <w:rFonts w:eastAsia="Times New Roman"/>
          <w:lang w:val="en-US"/>
        </w:rPr>
      </w:pPr>
      <w:hyperlink r:id="rId582" w:anchor="id" w:history="1">
        <w:r w:rsidR="00E43BD9">
          <w:rPr>
            <w:rStyle w:val="Hyperlink"/>
            <w:rFonts w:eastAsia="Times New Roman"/>
            <w:lang w:val="en-US"/>
          </w:rPr>
          <w:t>id</w:t>
        </w:r>
      </w:hyperlink>
    </w:p>
    <w:p w:rsidR="00C51368" w:rsidRDefault="003250D0">
      <w:pPr>
        <w:numPr>
          <w:ilvl w:val="0"/>
          <w:numId w:val="41"/>
        </w:numPr>
        <w:spacing w:before="100" w:beforeAutospacing="1" w:after="100" w:afterAutospacing="1"/>
        <w:divId w:val="1885365110"/>
        <w:rPr>
          <w:rFonts w:eastAsia="Times New Roman"/>
          <w:lang w:val="en-US"/>
        </w:rPr>
      </w:pPr>
      <w:hyperlink r:id="rId583" w:anchor="unsignedInt" w:history="1">
        <w:r w:rsidR="00E43BD9">
          <w:rPr>
            <w:rStyle w:val="Hyperlink"/>
            <w:rFonts w:eastAsia="Times New Roman"/>
            <w:lang w:val="en-US"/>
          </w:rPr>
          <w:t>unsignedInt</w:t>
        </w:r>
      </w:hyperlink>
    </w:p>
    <w:p w:rsidR="00C51368" w:rsidRDefault="003250D0">
      <w:pPr>
        <w:numPr>
          <w:ilvl w:val="0"/>
          <w:numId w:val="41"/>
        </w:numPr>
        <w:spacing w:before="100" w:beforeAutospacing="1" w:after="100" w:afterAutospacing="1"/>
        <w:divId w:val="1885365110"/>
        <w:rPr>
          <w:rFonts w:eastAsia="Times New Roman"/>
          <w:lang w:val="en-US"/>
        </w:rPr>
      </w:pPr>
      <w:hyperlink r:id="rId584" w:anchor="positiveInt" w:history="1">
        <w:r w:rsidR="00E43BD9">
          <w:rPr>
            <w:rStyle w:val="Hyperlink"/>
            <w:rFonts w:eastAsia="Times New Roman"/>
            <w:lang w:val="en-US"/>
          </w:rPr>
          <w:t>positiveInt</w:t>
        </w:r>
      </w:hyperlink>
    </w:p>
    <w:p w:rsidR="00C51368" w:rsidRDefault="003250D0">
      <w:pPr>
        <w:numPr>
          <w:ilvl w:val="0"/>
          <w:numId w:val="41"/>
        </w:numPr>
        <w:spacing w:before="100" w:beforeAutospacing="1" w:after="100" w:afterAutospacing="1"/>
        <w:divId w:val="1885365110"/>
        <w:rPr>
          <w:rFonts w:eastAsia="Times New Roman"/>
          <w:lang w:val="en-US"/>
        </w:rPr>
      </w:pPr>
      <w:hyperlink r:id="rId585" w:anchor="markdown" w:history="1">
        <w:r w:rsidR="00E43BD9">
          <w:rPr>
            <w:rStyle w:val="Hyperlink"/>
            <w:rFonts w:eastAsia="Times New Roman"/>
            <w:lang w:val="en-US"/>
          </w:rPr>
          <w:t>markdown</w:t>
        </w:r>
      </w:hyperlink>
    </w:p>
    <w:p w:rsidR="00C51368" w:rsidRDefault="003250D0">
      <w:pPr>
        <w:numPr>
          <w:ilvl w:val="0"/>
          <w:numId w:val="41"/>
        </w:numPr>
        <w:spacing w:before="100" w:beforeAutospacing="1" w:after="100" w:afterAutospacing="1"/>
        <w:divId w:val="1885365110"/>
        <w:rPr>
          <w:rFonts w:eastAsia="Times New Roman"/>
          <w:lang w:val="en-US"/>
        </w:rPr>
      </w:pPr>
      <w:hyperlink r:id="rId586" w:anchor="Annotation" w:history="1">
        <w:r w:rsidR="00E43BD9">
          <w:rPr>
            <w:rStyle w:val="Hyperlink"/>
            <w:rFonts w:eastAsia="Times New Roman"/>
            <w:lang w:val="en-US"/>
          </w:rPr>
          <w:t>Annotation</w:t>
        </w:r>
      </w:hyperlink>
    </w:p>
    <w:p w:rsidR="00C51368" w:rsidRDefault="003250D0">
      <w:pPr>
        <w:numPr>
          <w:ilvl w:val="0"/>
          <w:numId w:val="41"/>
        </w:numPr>
        <w:spacing w:before="100" w:beforeAutospacing="1" w:after="100" w:afterAutospacing="1"/>
        <w:divId w:val="1885365110"/>
        <w:rPr>
          <w:rFonts w:eastAsia="Times New Roman"/>
          <w:lang w:val="en-US"/>
        </w:rPr>
      </w:pPr>
      <w:hyperlink r:id="rId587" w:anchor="Attachment" w:history="1">
        <w:r w:rsidR="00E43BD9">
          <w:rPr>
            <w:rStyle w:val="Hyperlink"/>
            <w:rFonts w:eastAsia="Times New Roman"/>
            <w:lang w:val="en-US"/>
          </w:rPr>
          <w:t>Attachment</w:t>
        </w:r>
      </w:hyperlink>
    </w:p>
    <w:p w:rsidR="00C51368" w:rsidRDefault="003250D0">
      <w:pPr>
        <w:numPr>
          <w:ilvl w:val="0"/>
          <w:numId w:val="41"/>
        </w:numPr>
        <w:spacing w:before="100" w:beforeAutospacing="1" w:after="100" w:afterAutospacing="1"/>
        <w:divId w:val="1885365110"/>
        <w:rPr>
          <w:rFonts w:eastAsia="Times New Roman"/>
          <w:lang w:val="en-US"/>
        </w:rPr>
      </w:pPr>
      <w:hyperlink r:id="rId588" w:anchor="Identifier" w:history="1">
        <w:r w:rsidR="00E43BD9">
          <w:rPr>
            <w:rStyle w:val="Hyperlink"/>
            <w:rFonts w:eastAsia="Times New Roman"/>
            <w:lang w:val="en-US"/>
          </w:rPr>
          <w:t>Identifier</w:t>
        </w:r>
      </w:hyperlink>
    </w:p>
    <w:p w:rsidR="00C51368" w:rsidRDefault="003250D0">
      <w:pPr>
        <w:numPr>
          <w:ilvl w:val="0"/>
          <w:numId w:val="41"/>
        </w:numPr>
        <w:spacing w:before="100" w:beforeAutospacing="1" w:after="100" w:afterAutospacing="1"/>
        <w:divId w:val="1885365110"/>
        <w:rPr>
          <w:rFonts w:eastAsia="Times New Roman"/>
          <w:lang w:val="en-US"/>
        </w:rPr>
      </w:pPr>
      <w:hyperlink r:id="rId589" w:anchor="CodeableConcept" w:history="1">
        <w:r w:rsidR="00E43BD9">
          <w:rPr>
            <w:rStyle w:val="Hyperlink"/>
            <w:rFonts w:eastAsia="Times New Roman"/>
            <w:lang w:val="en-US"/>
          </w:rPr>
          <w:t>CodeableConcept</w:t>
        </w:r>
      </w:hyperlink>
    </w:p>
    <w:p w:rsidR="00C51368" w:rsidRDefault="003250D0">
      <w:pPr>
        <w:numPr>
          <w:ilvl w:val="0"/>
          <w:numId w:val="41"/>
        </w:numPr>
        <w:spacing w:before="100" w:beforeAutospacing="1" w:after="100" w:afterAutospacing="1"/>
        <w:divId w:val="1885365110"/>
        <w:rPr>
          <w:rFonts w:eastAsia="Times New Roman"/>
          <w:lang w:val="en-US"/>
        </w:rPr>
      </w:pPr>
      <w:hyperlink r:id="rId590" w:anchor="Coding" w:history="1">
        <w:r w:rsidR="00E43BD9">
          <w:rPr>
            <w:rStyle w:val="Hyperlink"/>
            <w:rFonts w:eastAsia="Times New Roman"/>
            <w:lang w:val="en-US"/>
          </w:rPr>
          <w:t>Coding</w:t>
        </w:r>
      </w:hyperlink>
    </w:p>
    <w:p w:rsidR="00C51368" w:rsidRDefault="003250D0">
      <w:pPr>
        <w:numPr>
          <w:ilvl w:val="0"/>
          <w:numId w:val="41"/>
        </w:numPr>
        <w:spacing w:before="100" w:beforeAutospacing="1" w:after="100" w:afterAutospacing="1"/>
        <w:divId w:val="1885365110"/>
        <w:rPr>
          <w:rFonts w:eastAsia="Times New Roman"/>
          <w:lang w:val="en-US"/>
        </w:rPr>
      </w:pPr>
      <w:hyperlink r:id="rId591" w:anchor="Quantity" w:history="1">
        <w:r w:rsidR="00E43BD9">
          <w:rPr>
            <w:rStyle w:val="Hyperlink"/>
            <w:rFonts w:eastAsia="Times New Roman"/>
            <w:lang w:val="en-US"/>
          </w:rPr>
          <w:t>Quantity</w:t>
        </w:r>
      </w:hyperlink>
    </w:p>
    <w:p w:rsidR="00C51368" w:rsidRDefault="003250D0">
      <w:pPr>
        <w:numPr>
          <w:ilvl w:val="0"/>
          <w:numId w:val="41"/>
        </w:numPr>
        <w:spacing w:before="100" w:beforeAutospacing="1" w:after="100" w:afterAutospacing="1"/>
        <w:divId w:val="1885365110"/>
        <w:rPr>
          <w:rFonts w:eastAsia="Times New Roman"/>
          <w:lang w:val="en-US"/>
        </w:rPr>
      </w:pPr>
      <w:hyperlink r:id="rId592" w:anchor="Range" w:history="1">
        <w:r w:rsidR="00E43BD9">
          <w:rPr>
            <w:rStyle w:val="Hyperlink"/>
            <w:rFonts w:eastAsia="Times New Roman"/>
            <w:lang w:val="en-US"/>
          </w:rPr>
          <w:t>Range</w:t>
        </w:r>
      </w:hyperlink>
    </w:p>
    <w:p w:rsidR="00C51368" w:rsidRDefault="003250D0">
      <w:pPr>
        <w:numPr>
          <w:ilvl w:val="0"/>
          <w:numId w:val="41"/>
        </w:numPr>
        <w:spacing w:before="100" w:beforeAutospacing="1" w:after="100" w:afterAutospacing="1"/>
        <w:divId w:val="1885365110"/>
        <w:rPr>
          <w:rFonts w:eastAsia="Times New Roman"/>
          <w:lang w:val="en-US"/>
        </w:rPr>
      </w:pPr>
      <w:hyperlink r:id="rId593" w:anchor="Period" w:history="1">
        <w:r w:rsidR="00E43BD9">
          <w:rPr>
            <w:rStyle w:val="Hyperlink"/>
            <w:rFonts w:eastAsia="Times New Roman"/>
            <w:lang w:val="en-US"/>
          </w:rPr>
          <w:t>Period</w:t>
        </w:r>
      </w:hyperlink>
    </w:p>
    <w:p w:rsidR="00C51368" w:rsidRDefault="003250D0">
      <w:pPr>
        <w:numPr>
          <w:ilvl w:val="0"/>
          <w:numId w:val="41"/>
        </w:numPr>
        <w:spacing w:before="100" w:beforeAutospacing="1" w:after="100" w:afterAutospacing="1"/>
        <w:divId w:val="1885365110"/>
        <w:rPr>
          <w:rFonts w:eastAsia="Times New Roman"/>
          <w:lang w:val="en-US"/>
        </w:rPr>
      </w:pPr>
      <w:hyperlink r:id="rId594" w:anchor="Ratio" w:history="1">
        <w:r w:rsidR="00E43BD9">
          <w:rPr>
            <w:rStyle w:val="Hyperlink"/>
            <w:rFonts w:eastAsia="Times New Roman"/>
            <w:lang w:val="en-US"/>
          </w:rPr>
          <w:t>Ratio</w:t>
        </w:r>
      </w:hyperlink>
    </w:p>
    <w:p w:rsidR="00C51368" w:rsidRDefault="003250D0">
      <w:pPr>
        <w:numPr>
          <w:ilvl w:val="0"/>
          <w:numId w:val="41"/>
        </w:numPr>
        <w:spacing w:before="100" w:beforeAutospacing="1" w:after="100" w:afterAutospacing="1"/>
        <w:divId w:val="1885365110"/>
        <w:rPr>
          <w:rFonts w:eastAsia="Times New Roman"/>
          <w:lang w:val="en-US"/>
        </w:rPr>
      </w:pPr>
      <w:hyperlink r:id="rId595" w:anchor="SampledData" w:history="1">
        <w:r w:rsidR="00E43BD9">
          <w:rPr>
            <w:rStyle w:val="Hyperlink"/>
            <w:rFonts w:eastAsia="Times New Roman"/>
            <w:lang w:val="en-US"/>
          </w:rPr>
          <w:t>SampledData</w:t>
        </w:r>
      </w:hyperlink>
    </w:p>
    <w:p w:rsidR="00C51368" w:rsidRDefault="003250D0">
      <w:pPr>
        <w:numPr>
          <w:ilvl w:val="0"/>
          <w:numId w:val="41"/>
        </w:numPr>
        <w:spacing w:before="100" w:beforeAutospacing="1" w:after="100" w:afterAutospacing="1"/>
        <w:divId w:val="1885365110"/>
        <w:rPr>
          <w:rFonts w:eastAsia="Times New Roman"/>
          <w:lang w:val="en-US"/>
        </w:rPr>
      </w:pPr>
      <w:hyperlink r:id="rId596" w:anchor="Signature" w:history="1">
        <w:r w:rsidR="00E43BD9">
          <w:rPr>
            <w:rStyle w:val="Hyperlink"/>
            <w:rFonts w:eastAsia="Times New Roman"/>
            <w:lang w:val="en-US"/>
          </w:rPr>
          <w:t>Signature</w:t>
        </w:r>
      </w:hyperlink>
    </w:p>
    <w:p w:rsidR="00C51368" w:rsidRDefault="003250D0">
      <w:pPr>
        <w:numPr>
          <w:ilvl w:val="0"/>
          <w:numId w:val="41"/>
        </w:numPr>
        <w:spacing w:before="100" w:beforeAutospacing="1" w:after="100" w:afterAutospacing="1"/>
        <w:divId w:val="1885365110"/>
        <w:rPr>
          <w:rFonts w:eastAsia="Times New Roman"/>
          <w:lang w:val="en-US"/>
        </w:rPr>
      </w:pPr>
      <w:hyperlink r:id="rId597" w:anchor="HumanName" w:history="1">
        <w:r w:rsidR="00E43BD9">
          <w:rPr>
            <w:rStyle w:val="Hyperlink"/>
            <w:rFonts w:eastAsia="Times New Roman"/>
            <w:lang w:val="en-US"/>
          </w:rPr>
          <w:t>HumanName</w:t>
        </w:r>
      </w:hyperlink>
    </w:p>
    <w:p w:rsidR="00C51368" w:rsidRDefault="003250D0">
      <w:pPr>
        <w:numPr>
          <w:ilvl w:val="0"/>
          <w:numId w:val="41"/>
        </w:numPr>
        <w:spacing w:before="100" w:beforeAutospacing="1" w:after="100" w:afterAutospacing="1"/>
        <w:divId w:val="1885365110"/>
        <w:rPr>
          <w:rFonts w:eastAsia="Times New Roman"/>
          <w:lang w:val="en-US"/>
        </w:rPr>
      </w:pPr>
      <w:hyperlink r:id="rId598" w:anchor="Address" w:history="1">
        <w:r w:rsidR="00E43BD9">
          <w:rPr>
            <w:rStyle w:val="Hyperlink"/>
            <w:rFonts w:eastAsia="Times New Roman"/>
            <w:lang w:val="en-US"/>
          </w:rPr>
          <w:t>Address</w:t>
        </w:r>
      </w:hyperlink>
    </w:p>
    <w:p w:rsidR="00C51368" w:rsidRDefault="003250D0">
      <w:pPr>
        <w:numPr>
          <w:ilvl w:val="0"/>
          <w:numId w:val="41"/>
        </w:numPr>
        <w:spacing w:before="100" w:beforeAutospacing="1" w:after="100" w:afterAutospacing="1"/>
        <w:divId w:val="1885365110"/>
        <w:rPr>
          <w:rFonts w:eastAsia="Times New Roman"/>
          <w:lang w:val="en-US"/>
        </w:rPr>
      </w:pPr>
      <w:hyperlink r:id="rId599" w:anchor="ContactPoint" w:history="1">
        <w:r w:rsidR="00E43BD9">
          <w:rPr>
            <w:rStyle w:val="Hyperlink"/>
            <w:rFonts w:eastAsia="Times New Roman"/>
            <w:lang w:val="en-US"/>
          </w:rPr>
          <w:t>ContactPoint</w:t>
        </w:r>
      </w:hyperlink>
    </w:p>
    <w:p w:rsidR="00C51368" w:rsidRDefault="003250D0">
      <w:pPr>
        <w:numPr>
          <w:ilvl w:val="0"/>
          <w:numId w:val="41"/>
        </w:numPr>
        <w:spacing w:before="100" w:beforeAutospacing="1" w:after="100" w:afterAutospacing="1"/>
        <w:divId w:val="1885365110"/>
        <w:rPr>
          <w:rFonts w:eastAsia="Times New Roman"/>
          <w:lang w:val="en-US"/>
        </w:rPr>
      </w:pPr>
      <w:hyperlink r:id="rId600" w:anchor="Timing" w:history="1">
        <w:r w:rsidR="00E43BD9">
          <w:rPr>
            <w:rStyle w:val="Hyperlink"/>
            <w:rFonts w:eastAsia="Times New Roman"/>
            <w:lang w:val="en-US"/>
          </w:rPr>
          <w:t>Timing</w:t>
        </w:r>
      </w:hyperlink>
    </w:p>
    <w:p w:rsidR="00C51368" w:rsidRDefault="003250D0">
      <w:pPr>
        <w:numPr>
          <w:ilvl w:val="0"/>
          <w:numId w:val="41"/>
        </w:numPr>
        <w:spacing w:before="100" w:beforeAutospacing="1" w:after="100" w:afterAutospacing="1"/>
        <w:divId w:val="1885365110"/>
        <w:rPr>
          <w:rFonts w:eastAsia="Times New Roman"/>
          <w:lang w:val="en-US"/>
        </w:rPr>
      </w:pPr>
      <w:hyperlink r:id="rId60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3250D0">
      <w:pPr>
        <w:numPr>
          <w:ilvl w:val="0"/>
          <w:numId w:val="41"/>
        </w:numPr>
        <w:spacing w:before="100" w:beforeAutospacing="1" w:after="100" w:afterAutospacing="1"/>
        <w:divId w:val="1885365110"/>
        <w:rPr>
          <w:rFonts w:eastAsia="Times New Roman"/>
          <w:lang w:val="en-US"/>
        </w:rPr>
      </w:pPr>
      <w:hyperlink r:id="rId60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145"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3250D0">
      <w:pPr>
        <w:numPr>
          <w:ilvl w:val="0"/>
          <w:numId w:val="42"/>
        </w:numPr>
        <w:spacing w:before="100" w:beforeAutospacing="1" w:after="100" w:afterAutospacing="1"/>
        <w:divId w:val="1885365110"/>
        <w:rPr>
          <w:rFonts w:eastAsia="Times New Roman"/>
          <w:lang w:val="en-US"/>
        </w:rPr>
      </w:pPr>
      <w:hyperlink r:id="rId60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3250D0">
      <w:pPr>
        <w:numPr>
          <w:ilvl w:val="0"/>
          <w:numId w:val="42"/>
        </w:numPr>
        <w:spacing w:before="100" w:beforeAutospacing="1" w:after="100" w:afterAutospacing="1"/>
        <w:divId w:val="1885365110"/>
        <w:rPr>
          <w:rFonts w:eastAsia="Times New Roman"/>
          <w:lang w:val="en-US"/>
        </w:rPr>
      </w:pPr>
      <w:hyperlink r:id="rId60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3250D0">
      <w:pPr>
        <w:numPr>
          <w:ilvl w:val="0"/>
          <w:numId w:val="42"/>
        </w:numPr>
        <w:spacing w:before="100" w:beforeAutospacing="1" w:after="100" w:afterAutospacing="1"/>
        <w:divId w:val="1885365110"/>
        <w:rPr>
          <w:rFonts w:eastAsia="Times New Roman"/>
          <w:lang w:val="en-US"/>
        </w:rPr>
      </w:pPr>
      <w:hyperlink r:id="rId60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3250D0">
      <w:pPr>
        <w:numPr>
          <w:ilvl w:val="0"/>
          <w:numId w:val="42"/>
        </w:numPr>
        <w:spacing w:before="100" w:beforeAutospacing="1" w:after="100" w:afterAutospacing="1"/>
        <w:divId w:val="1885365110"/>
        <w:rPr>
          <w:rFonts w:eastAsia="Times New Roman"/>
          <w:lang w:val="en-US"/>
        </w:rPr>
      </w:pPr>
      <w:hyperlink r:id="rId60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6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608" w:anchor="status" w:history="1">
              <w:r w:rsidR="00E43BD9">
                <w:rPr>
                  <w:rStyle w:val="Hyperlink"/>
                  <w:rFonts w:eastAsia="Times New Roman"/>
                </w:rPr>
                <w:t>Ballot Status</w:t>
              </w:r>
            </w:hyperlink>
            <w:r w:rsidR="00E43BD9">
              <w:rPr>
                <w:rFonts w:eastAsia="Times New Roman"/>
              </w:rPr>
              <w:t xml:space="preserve">: </w:t>
            </w:r>
            <w:hyperlink r:id="rId60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t xml:space="preserve">Every extension in a resource refers directly to its definition, which is made available as a </w:t>
      </w:r>
      <w:hyperlink r:id="rId610" w:history="1">
        <w:r>
          <w:rPr>
            <w:rStyle w:val="Hyperlink"/>
            <w:lang w:val="en-US"/>
          </w:rPr>
          <w:t>StructureDefinition</w:t>
        </w:r>
      </w:hyperlink>
      <w:r>
        <w:rPr>
          <w:lang w:val="en-US"/>
        </w:rPr>
        <w:t xml:space="preserve">. A resource can be </w:t>
      </w:r>
      <w:hyperlink r:id="rId61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1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1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146"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3250D0">
      <w:pPr>
        <w:pStyle w:val="NormalWeb"/>
        <w:divId w:val="372968052"/>
        <w:rPr>
          <w:lang w:val="en-US"/>
        </w:rPr>
      </w:pPr>
      <w:hyperlink r:id="rId61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1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147" w:name="context"/>
      <w:bookmarkEnd w:id="147"/>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A particular element (including the root) in a particular data type</w:t>
            </w:r>
          </w:p>
        </w:tc>
        <w:tc>
          <w:tcPr>
            <w:tcW w:w="0" w:type="auto"/>
            <w:vAlign w:val="center"/>
            <w:hideMark/>
          </w:tcPr>
          <w:p w:rsidR="00C51368" w:rsidRDefault="00E43BD9">
            <w:pPr>
              <w:rPr>
                <w:rFonts w:eastAsia="Times New Roman"/>
              </w:rPr>
            </w:pPr>
            <w:r>
              <w:rPr>
                <w:rFonts w:eastAsia="Times New Roman"/>
              </w:rPr>
              <w:t>The data type name for primitive types or the element path for complex data types. These extensions can be used anywhere the data type is used</w:t>
            </w:r>
          </w:p>
        </w:tc>
        <w:tc>
          <w:tcPr>
            <w:tcW w:w="0" w:type="auto"/>
            <w:vAlign w:val="center"/>
            <w:hideMark/>
          </w:tcPr>
          <w:p w:rsidR="00C51368" w:rsidRDefault="00E43BD9">
            <w:pPr>
              <w:rPr>
                <w:rFonts w:eastAsia="Times New Roman"/>
              </w:rPr>
            </w:pPr>
            <w:r>
              <w:rPr>
                <w:rFonts w:eastAsia="Times New Roman"/>
              </w:rPr>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148" w:name="registration"/>
      <w:bookmarkEnd w:id="148"/>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1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1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3250D0">
            <w:pPr>
              <w:rPr>
                <w:rFonts w:eastAsia="Times New Roman"/>
              </w:rPr>
            </w:pPr>
            <w:hyperlink r:id="rId61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3250D0">
            <w:pPr>
              <w:rPr>
                <w:rFonts w:eastAsia="Times New Roman"/>
              </w:rPr>
            </w:pPr>
            <w:hyperlink r:id="rId61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3250D0">
            <w:pPr>
              <w:rPr>
                <w:rFonts w:eastAsia="Times New Roman"/>
              </w:rPr>
            </w:pPr>
            <w:hyperlink r:id="rId620" w:history="1">
              <w:r w:rsidR="00E43BD9">
                <w:rPr>
                  <w:rStyle w:val="Hyperlink"/>
                  <w:rFonts w:eastAsia="Times New Roman"/>
                </w:rPr>
                <w:t>August 31,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3250D0">
            <w:pPr>
              <w:rPr>
                <w:rFonts w:eastAsia="Times New Roman"/>
              </w:rPr>
            </w:pPr>
            <w:hyperlink r:id="rId62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3250D0">
            <w:pPr>
              <w:rPr>
                <w:rFonts w:eastAsia="Times New Roman"/>
              </w:rPr>
            </w:pPr>
            <w:hyperlink r:id="rId62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3250D0">
            <w:pPr>
              <w:rPr>
                <w:rFonts w:eastAsia="Times New Roman"/>
              </w:rPr>
            </w:pPr>
            <w:hyperlink r:id="rId62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3250D0">
            <w:pPr>
              <w:rPr>
                <w:rFonts w:eastAsia="Times New Roman"/>
              </w:rPr>
            </w:pPr>
            <w:hyperlink r:id="rId62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3250D0">
            <w:pPr>
              <w:rPr>
                <w:rFonts w:eastAsia="Times New Roman"/>
              </w:rPr>
            </w:pPr>
            <w:hyperlink r:id="rId62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3250D0">
            <w:pPr>
              <w:rPr>
                <w:rFonts w:eastAsia="Times New Roman"/>
              </w:rPr>
            </w:pPr>
            <w:hyperlink r:id="rId62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27" w:history="1">
        <w:r>
          <w:rPr>
            <w:rStyle w:val="Hyperlink"/>
            <w:lang w:val="en-US"/>
          </w:rPr>
          <w:t>implementation assistance</w:t>
        </w:r>
      </w:hyperlink>
      <w:r>
        <w:rPr>
          <w:lang w:val="en-US"/>
        </w:rPr>
        <w:t xml:space="preserve"> (which has important information about how to use FHIR in practice), and the </w:t>
      </w:r>
      <w:hyperlink r:id="rId62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3250D0">
            <w:pPr>
              <w:numPr>
                <w:ilvl w:val="0"/>
                <w:numId w:val="44"/>
              </w:numPr>
              <w:spacing w:before="100" w:beforeAutospacing="1" w:after="100" w:afterAutospacing="1"/>
              <w:rPr>
                <w:rFonts w:eastAsia="Times New Roman"/>
              </w:rPr>
            </w:pPr>
            <w:hyperlink r:id="rId629" w:history="1">
              <w:r w:rsidR="00E43BD9">
                <w:rPr>
                  <w:rStyle w:val="Hyperlink"/>
                  <w:rFonts w:eastAsia="Times New Roman"/>
                </w:rPr>
                <w:t>Full Table of Contents</w:t>
              </w:r>
            </w:hyperlink>
          </w:p>
          <w:p w:rsidR="00C51368" w:rsidRDefault="003250D0">
            <w:pPr>
              <w:numPr>
                <w:ilvl w:val="0"/>
                <w:numId w:val="44"/>
              </w:numPr>
              <w:spacing w:before="100" w:beforeAutospacing="1" w:after="100" w:afterAutospacing="1"/>
              <w:rPr>
                <w:rFonts w:eastAsia="Times New Roman"/>
              </w:rPr>
            </w:pPr>
            <w:hyperlink r:id="rId630" w:history="1">
              <w:r w:rsidR="00E43BD9">
                <w:rPr>
                  <w:rStyle w:val="Hyperlink"/>
                  <w:rFonts w:eastAsia="Times New Roman"/>
                </w:rPr>
                <w:t>Documentation Guidance &amp; Glossary</w:t>
              </w:r>
            </w:hyperlink>
          </w:p>
          <w:p w:rsidR="00C51368" w:rsidRDefault="003250D0">
            <w:pPr>
              <w:numPr>
                <w:ilvl w:val="0"/>
                <w:numId w:val="44"/>
              </w:numPr>
              <w:spacing w:before="100" w:beforeAutospacing="1" w:after="100" w:afterAutospacing="1"/>
              <w:rPr>
                <w:rFonts w:eastAsia="Times New Roman"/>
              </w:rPr>
            </w:pPr>
            <w:hyperlink r:id="rId631" w:history="1">
              <w:r w:rsidR="00E43BD9">
                <w:rPr>
                  <w:rStyle w:val="Hyperlink"/>
                  <w:rFonts w:eastAsia="Times New Roman"/>
                </w:rPr>
                <w:t>License and Legal Terms</w:t>
              </w:r>
            </w:hyperlink>
          </w:p>
          <w:p w:rsidR="00C51368" w:rsidRDefault="003250D0">
            <w:pPr>
              <w:numPr>
                <w:ilvl w:val="0"/>
                <w:numId w:val="44"/>
              </w:numPr>
              <w:spacing w:before="100" w:beforeAutospacing="1" w:after="100" w:afterAutospacing="1"/>
              <w:rPr>
                <w:rFonts w:eastAsia="Times New Roman"/>
              </w:rPr>
            </w:pPr>
            <w:hyperlink r:id="rId632" w:history="1">
              <w:r w:rsidR="00E43BD9">
                <w:rPr>
                  <w:rStyle w:val="Hyperlink"/>
                  <w:rFonts w:eastAsia="Times New Roman"/>
                </w:rPr>
                <w:t>Community &amp; Credits</w:t>
              </w:r>
            </w:hyperlink>
          </w:p>
          <w:p w:rsidR="00C51368" w:rsidRDefault="003250D0">
            <w:pPr>
              <w:numPr>
                <w:ilvl w:val="0"/>
                <w:numId w:val="44"/>
              </w:numPr>
              <w:spacing w:before="100" w:beforeAutospacing="1" w:after="100" w:afterAutospacing="1"/>
              <w:rPr>
                <w:rFonts w:eastAsia="Times New Roman"/>
              </w:rPr>
            </w:pPr>
            <w:hyperlink r:id="rId633" w:history="1">
              <w:r w:rsidR="00E43BD9">
                <w:rPr>
                  <w:rStyle w:val="Hyperlink"/>
                  <w:rFonts w:eastAsia="Times New Roman"/>
                </w:rPr>
                <w:t>Version History</w:t>
              </w:r>
            </w:hyperlink>
          </w:p>
          <w:p w:rsidR="00C51368" w:rsidRDefault="003250D0">
            <w:pPr>
              <w:numPr>
                <w:ilvl w:val="0"/>
                <w:numId w:val="44"/>
              </w:numPr>
              <w:spacing w:before="100" w:beforeAutospacing="1" w:after="100" w:afterAutospacing="1"/>
              <w:rPr>
                <w:rFonts w:eastAsia="Times New Roman"/>
              </w:rPr>
            </w:pPr>
            <w:hyperlink r:id="rId634" w:history="1">
              <w:r w:rsidR="00E43BD9">
                <w:rPr>
                  <w:rStyle w:val="Hyperlink"/>
                  <w:rFonts w:eastAsia="Times New Roman"/>
                </w:rPr>
                <w:t>Outstanding Issues</w:t>
              </w:r>
            </w:hyperlink>
          </w:p>
          <w:p w:rsidR="00C51368" w:rsidRDefault="003250D0">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t>Overview</w:t>
            </w:r>
          </w:p>
          <w:p w:rsidR="00C51368" w:rsidRDefault="00E43BD9">
            <w:pPr>
              <w:pStyle w:val="NormalWeb"/>
            </w:pPr>
            <w:r>
              <w:t>Background and Tutorial Information.</w:t>
            </w:r>
          </w:p>
          <w:p w:rsidR="00C51368" w:rsidRDefault="003250D0">
            <w:pPr>
              <w:numPr>
                <w:ilvl w:val="0"/>
                <w:numId w:val="45"/>
              </w:numPr>
              <w:spacing w:before="100" w:beforeAutospacing="1" w:after="100" w:afterAutospacing="1"/>
              <w:rPr>
                <w:rFonts w:eastAsia="Times New Roman"/>
              </w:rPr>
            </w:pPr>
            <w:hyperlink r:id="rId635" w:history="1">
              <w:r w:rsidR="00E43BD9">
                <w:rPr>
                  <w:rStyle w:val="Hyperlink"/>
                  <w:rFonts w:eastAsia="Times New Roman"/>
                </w:rPr>
                <w:t>1 page Summary (Glossy)</w:t>
              </w:r>
            </w:hyperlink>
          </w:p>
          <w:p w:rsidR="00C51368" w:rsidRDefault="003250D0">
            <w:pPr>
              <w:numPr>
                <w:ilvl w:val="0"/>
                <w:numId w:val="45"/>
              </w:numPr>
              <w:spacing w:before="100" w:beforeAutospacing="1" w:after="100" w:afterAutospacing="1"/>
              <w:rPr>
                <w:rFonts w:eastAsia="Times New Roman"/>
              </w:rPr>
            </w:pPr>
            <w:hyperlink r:id="rId636" w:history="1">
              <w:r w:rsidR="00E43BD9">
                <w:rPr>
                  <w:rStyle w:val="Hyperlink"/>
                  <w:rFonts w:eastAsia="Times New Roman"/>
                </w:rPr>
                <w:t>Overview &amp; Roadmap</w:t>
              </w:r>
            </w:hyperlink>
          </w:p>
          <w:p w:rsidR="00C51368" w:rsidRDefault="003250D0">
            <w:pPr>
              <w:numPr>
                <w:ilvl w:val="0"/>
                <w:numId w:val="45"/>
              </w:numPr>
              <w:spacing w:before="100" w:beforeAutospacing="1" w:after="100" w:afterAutospacing="1"/>
              <w:rPr>
                <w:rFonts w:eastAsia="Times New Roman"/>
              </w:rPr>
            </w:pPr>
            <w:hyperlink r:id="rId637" w:history="1">
              <w:r w:rsidR="00E43BD9">
                <w:rPr>
                  <w:rStyle w:val="Hyperlink"/>
                  <w:rFonts w:eastAsia="Times New Roman"/>
                </w:rPr>
                <w:t>Developer's Introduction</w:t>
              </w:r>
            </w:hyperlink>
          </w:p>
          <w:p w:rsidR="00C51368" w:rsidRDefault="003250D0">
            <w:pPr>
              <w:numPr>
                <w:ilvl w:val="0"/>
                <w:numId w:val="45"/>
              </w:numPr>
              <w:spacing w:before="100" w:beforeAutospacing="1" w:after="100" w:afterAutospacing="1"/>
              <w:rPr>
                <w:rFonts w:eastAsia="Times New Roman"/>
              </w:rPr>
            </w:pPr>
            <w:hyperlink r:id="rId638" w:history="1">
              <w:r w:rsidR="00E43BD9">
                <w:rPr>
                  <w:rStyle w:val="Hyperlink"/>
                  <w:rFonts w:eastAsia="Times New Roman"/>
                </w:rPr>
                <w:t>Clinical Introduction</w:t>
              </w:r>
            </w:hyperlink>
          </w:p>
          <w:p w:rsidR="00C51368" w:rsidRDefault="003250D0">
            <w:pPr>
              <w:numPr>
                <w:ilvl w:val="0"/>
                <w:numId w:val="45"/>
              </w:numPr>
              <w:spacing w:before="100" w:beforeAutospacing="1" w:after="100" w:afterAutospacing="1"/>
              <w:rPr>
                <w:rFonts w:eastAsia="Times New Roman"/>
              </w:rPr>
            </w:pPr>
            <w:hyperlink r:id="rId639" w:history="1">
              <w:r w:rsidR="00E43BD9">
                <w:rPr>
                  <w:rStyle w:val="Hyperlink"/>
                  <w:rFonts w:eastAsia="Times New Roman"/>
                  <w:b/>
                  <w:bCs/>
                </w:rPr>
                <w:t>FHIR Timelines</w:t>
              </w:r>
            </w:hyperlink>
          </w:p>
          <w:p w:rsidR="00C51368" w:rsidRDefault="003250D0">
            <w:pPr>
              <w:numPr>
                <w:ilvl w:val="0"/>
                <w:numId w:val="45"/>
              </w:numPr>
              <w:spacing w:before="100" w:beforeAutospacing="1" w:after="100" w:afterAutospacing="1"/>
              <w:rPr>
                <w:rFonts w:eastAsia="Times New Roman"/>
              </w:rPr>
            </w:pPr>
            <w:hyperlink r:id="rId64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t>Resources</w:t>
            </w:r>
          </w:p>
          <w:p w:rsidR="00C51368" w:rsidRDefault="00E43BD9">
            <w:pPr>
              <w:pStyle w:val="NormalWeb"/>
            </w:pPr>
            <w:r>
              <w:t>Underlying Definitions for Resources.</w:t>
            </w:r>
          </w:p>
          <w:p w:rsidR="00C51368" w:rsidRDefault="003250D0">
            <w:pPr>
              <w:numPr>
                <w:ilvl w:val="0"/>
                <w:numId w:val="46"/>
              </w:numPr>
              <w:spacing w:before="100" w:beforeAutospacing="1" w:after="100" w:afterAutospacing="1"/>
              <w:rPr>
                <w:rFonts w:eastAsia="Times New Roman"/>
              </w:rPr>
            </w:pPr>
            <w:hyperlink r:id="rId641" w:history="1">
              <w:r w:rsidR="00E43BD9">
                <w:rPr>
                  <w:rStyle w:val="Hyperlink"/>
                  <w:rFonts w:eastAsia="Times New Roman"/>
                  <w:b/>
                  <w:bCs/>
                </w:rPr>
                <w:t>Base Resource</w:t>
              </w:r>
            </w:hyperlink>
          </w:p>
          <w:p w:rsidR="00C51368" w:rsidRDefault="003250D0">
            <w:pPr>
              <w:numPr>
                <w:ilvl w:val="0"/>
                <w:numId w:val="46"/>
              </w:numPr>
              <w:spacing w:before="100" w:beforeAutospacing="1" w:after="100" w:afterAutospacing="1"/>
              <w:rPr>
                <w:rFonts w:eastAsia="Times New Roman"/>
              </w:rPr>
            </w:pPr>
            <w:hyperlink r:id="rId642" w:history="1">
              <w:r w:rsidR="00E43BD9">
                <w:rPr>
                  <w:rStyle w:val="Hyperlink"/>
                  <w:rFonts w:eastAsia="Times New Roman"/>
                </w:rPr>
                <w:t>Conformance Rules</w:t>
              </w:r>
            </w:hyperlink>
          </w:p>
          <w:p w:rsidR="00C51368" w:rsidRDefault="003250D0">
            <w:pPr>
              <w:numPr>
                <w:ilvl w:val="0"/>
                <w:numId w:val="46"/>
              </w:numPr>
              <w:spacing w:before="100" w:beforeAutospacing="1" w:after="100" w:afterAutospacing="1"/>
              <w:rPr>
                <w:rFonts w:eastAsia="Times New Roman"/>
              </w:rPr>
            </w:pPr>
            <w:hyperlink r:id="rId643" w:history="1">
              <w:r w:rsidR="00E43BD9">
                <w:rPr>
                  <w:rStyle w:val="Hyperlink"/>
                  <w:rFonts w:eastAsia="Times New Roman"/>
                </w:rPr>
                <w:t>Resource Life Cycles</w:t>
              </w:r>
            </w:hyperlink>
          </w:p>
          <w:p w:rsidR="00C51368" w:rsidRDefault="003250D0">
            <w:pPr>
              <w:numPr>
                <w:ilvl w:val="0"/>
                <w:numId w:val="46"/>
              </w:numPr>
              <w:spacing w:before="100" w:beforeAutospacing="1" w:after="100" w:afterAutospacing="1"/>
              <w:rPr>
                <w:rFonts w:eastAsia="Times New Roman"/>
              </w:rPr>
            </w:pPr>
            <w:hyperlink r:id="rId644" w:history="1">
              <w:r w:rsidR="00E43BD9">
                <w:rPr>
                  <w:rStyle w:val="Hyperlink"/>
                  <w:rFonts w:eastAsia="Times New Roman"/>
                </w:rPr>
                <w:t>References between Resources</w:t>
              </w:r>
            </w:hyperlink>
          </w:p>
          <w:p w:rsidR="00C51368" w:rsidRDefault="003250D0">
            <w:pPr>
              <w:numPr>
                <w:ilvl w:val="0"/>
                <w:numId w:val="46"/>
              </w:numPr>
              <w:spacing w:before="100" w:beforeAutospacing="1" w:after="100" w:afterAutospacing="1"/>
              <w:rPr>
                <w:rFonts w:eastAsia="Times New Roman"/>
              </w:rPr>
            </w:pPr>
            <w:hyperlink r:id="rId645" w:history="1">
              <w:r w:rsidR="00E43BD9">
                <w:rPr>
                  <w:rStyle w:val="Hyperlink"/>
                  <w:rFonts w:eastAsia="Times New Roman"/>
                </w:rPr>
                <w:t>Compartments (Patient based access)</w:t>
              </w:r>
            </w:hyperlink>
          </w:p>
          <w:p w:rsidR="00C51368" w:rsidRDefault="003250D0">
            <w:pPr>
              <w:numPr>
                <w:ilvl w:val="0"/>
                <w:numId w:val="46"/>
              </w:numPr>
              <w:spacing w:before="100" w:beforeAutospacing="1" w:after="100" w:afterAutospacing="1"/>
              <w:rPr>
                <w:rFonts w:eastAsia="Times New Roman"/>
              </w:rPr>
            </w:pPr>
            <w:hyperlink r:id="rId646" w:history="1">
              <w:r w:rsidR="00E43BD9">
                <w:rPr>
                  <w:rStyle w:val="Hyperlink"/>
                  <w:rFonts w:eastAsia="Times New Roman"/>
                </w:rPr>
                <w:t>Narrative</w:t>
              </w:r>
            </w:hyperlink>
          </w:p>
          <w:p w:rsidR="00C51368" w:rsidRDefault="003250D0">
            <w:pPr>
              <w:numPr>
                <w:ilvl w:val="0"/>
                <w:numId w:val="46"/>
              </w:numPr>
              <w:spacing w:before="100" w:beforeAutospacing="1" w:after="100" w:afterAutospacing="1"/>
              <w:rPr>
                <w:rFonts w:eastAsia="Times New Roman"/>
              </w:rPr>
            </w:pPr>
            <w:hyperlink r:id="rId647" w:history="1">
              <w:r w:rsidR="00E43BD9">
                <w:rPr>
                  <w:rStyle w:val="Hyperlink"/>
                  <w:rFonts w:eastAsia="Times New Roman"/>
                </w:rPr>
                <w:t>Extensibility</w:t>
              </w:r>
            </w:hyperlink>
            <w:r w:rsidR="00E43BD9">
              <w:rPr>
                <w:rFonts w:eastAsia="Times New Roman"/>
              </w:rPr>
              <w:t xml:space="preserve"> &amp; </w:t>
            </w:r>
            <w:hyperlink r:id="rId648" w:history="1">
              <w:r w:rsidR="00E43BD9">
                <w:rPr>
                  <w:rStyle w:val="Hyperlink"/>
                  <w:rFonts w:eastAsia="Times New Roman"/>
                </w:rPr>
                <w:t>Extension Registry</w:t>
              </w:r>
            </w:hyperlink>
          </w:p>
          <w:p w:rsidR="00C51368" w:rsidRDefault="003250D0">
            <w:pPr>
              <w:numPr>
                <w:ilvl w:val="0"/>
                <w:numId w:val="46"/>
              </w:numPr>
              <w:spacing w:before="100" w:beforeAutospacing="1" w:after="100" w:afterAutospacing="1"/>
              <w:rPr>
                <w:rFonts w:eastAsia="Times New Roman"/>
              </w:rPr>
            </w:pPr>
            <w:hyperlink r:id="rId649" w:history="1">
              <w:r w:rsidR="00E43BD9">
                <w:rPr>
                  <w:rStyle w:val="Hyperlink"/>
                  <w:rFonts w:eastAsia="Times New Roman"/>
                </w:rPr>
                <w:t>Formats:</w:t>
              </w:r>
            </w:hyperlink>
            <w:r w:rsidR="00E43BD9">
              <w:rPr>
                <w:rFonts w:eastAsia="Times New Roman"/>
              </w:rPr>
              <w:t xml:space="preserve"> </w:t>
            </w:r>
          </w:p>
          <w:p w:rsidR="00C51368" w:rsidRDefault="003250D0">
            <w:pPr>
              <w:numPr>
                <w:ilvl w:val="1"/>
                <w:numId w:val="46"/>
              </w:numPr>
              <w:spacing w:before="100" w:beforeAutospacing="1" w:after="100" w:afterAutospacing="1"/>
              <w:rPr>
                <w:rFonts w:eastAsia="Times New Roman"/>
              </w:rPr>
            </w:pPr>
            <w:hyperlink r:id="rId650" w:history="1">
              <w:r w:rsidR="00E43BD9">
                <w:rPr>
                  <w:rStyle w:val="Hyperlink"/>
                  <w:rFonts w:eastAsia="Times New Roman"/>
                </w:rPr>
                <w:t>XML</w:t>
              </w:r>
            </w:hyperlink>
          </w:p>
          <w:p w:rsidR="00C51368" w:rsidRDefault="003250D0">
            <w:pPr>
              <w:numPr>
                <w:ilvl w:val="1"/>
                <w:numId w:val="46"/>
              </w:numPr>
              <w:spacing w:before="100" w:beforeAutospacing="1" w:after="100" w:afterAutospacing="1"/>
              <w:rPr>
                <w:rFonts w:eastAsia="Times New Roman"/>
              </w:rPr>
            </w:pPr>
            <w:hyperlink r:id="rId651" w:history="1">
              <w:r w:rsidR="00E43BD9">
                <w:rPr>
                  <w:rStyle w:val="Hyperlink"/>
                  <w:rFonts w:eastAsia="Times New Roman"/>
                </w:rPr>
                <w:t>JSON</w:t>
              </w:r>
            </w:hyperlink>
          </w:p>
          <w:p w:rsidR="00C51368" w:rsidRDefault="003250D0">
            <w:pPr>
              <w:numPr>
                <w:ilvl w:val="1"/>
                <w:numId w:val="46"/>
              </w:numPr>
              <w:spacing w:before="100" w:beforeAutospacing="1" w:after="100" w:afterAutospacing="1"/>
              <w:rPr>
                <w:rFonts w:eastAsia="Times New Roman"/>
              </w:rPr>
            </w:pPr>
            <w:hyperlink r:id="rId652" w:history="1">
              <w:r w:rsidR="00E43BD9">
                <w:rPr>
                  <w:rStyle w:val="Hyperlink"/>
                  <w:rFonts w:eastAsia="Times New Roman"/>
                </w:rPr>
                <w:t>RDF</w:t>
              </w:r>
            </w:hyperlink>
          </w:p>
          <w:p w:rsidR="00C51368" w:rsidRDefault="003250D0">
            <w:pPr>
              <w:numPr>
                <w:ilvl w:val="0"/>
                <w:numId w:val="46"/>
              </w:numPr>
              <w:spacing w:before="100" w:beforeAutospacing="1" w:after="100" w:afterAutospacing="1"/>
              <w:rPr>
                <w:rFonts w:eastAsia="Times New Roman"/>
              </w:rPr>
            </w:pPr>
            <w:hyperlink r:id="rId65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3250D0">
            <w:pPr>
              <w:numPr>
                <w:ilvl w:val="1"/>
                <w:numId w:val="46"/>
              </w:numPr>
              <w:spacing w:before="100" w:beforeAutospacing="1" w:after="100" w:afterAutospacing="1"/>
              <w:rPr>
                <w:rFonts w:eastAsia="Times New Roman"/>
              </w:rPr>
            </w:pPr>
            <w:hyperlink r:id="rId654" w:history="1">
              <w:r w:rsidR="00E43BD9">
                <w:rPr>
                  <w:rStyle w:val="Hyperlink"/>
                  <w:rFonts w:eastAsia="Times New Roman"/>
                </w:rPr>
                <w:t>DomainResource</w:t>
              </w:r>
            </w:hyperlink>
          </w:p>
          <w:p w:rsidR="00C51368" w:rsidRDefault="003250D0">
            <w:pPr>
              <w:numPr>
                <w:ilvl w:val="1"/>
                <w:numId w:val="46"/>
              </w:numPr>
              <w:spacing w:before="100" w:beforeAutospacing="1" w:after="100" w:afterAutospacing="1"/>
              <w:rPr>
                <w:rFonts w:eastAsia="Times New Roman"/>
              </w:rPr>
            </w:pPr>
            <w:hyperlink r:id="rId655" w:history="1">
              <w:r w:rsidR="00E43BD9">
                <w:rPr>
                  <w:rStyle w:val="Hyperlink"/>
                  <w:rFonts w:eastAsia="Times New Roman"/>
                </w:rPr>
                <w:t>Element</w:t>
              </w:r>
            </w:hyperlink>
          </w:p>
          <w:p w:rsidR="00C51368" w:rsidRDefault="003250D0">
            <w:pPr>
              <w:numPr>
                <w:ilvl w:val="1"/>
                <w:numId w:val="46"/>
              </w:numPr>
              <w:spacing w:before="100" w:beforeAutospacing="1" w:after="100" w:afterAutospacing="1"/>
              <w:rPr>
                <w:rFonts w:eastAsia="Times New Roman"/>
              </w:rPr>
            </w:pPr>
            <w:hyperlink r:id="rId656" w:history="1">
              <w:r w:rsidR="00E43BD9">
                <w:rPr>
                  <w:rStyle w:val="Hyperlink"/>
                  <w:rFonts w:eastAsia="Times New Roman"/>
                </w:rPr>
                <w:t>BackboneElement</w:t>
              </w:r>
            </w:hyperlink>
          </w:p>
          <w:p w:rsidR="00C51368" w:rsidRDefault="003250D0">
            <w:pPr>
              <w:numPr>
                <w:ilvl w:val="1"/>
                <w:numId w:val="46"/>
              </w:numPr>
              <w:spacing w:before="100" w:beforeAutospacing="1" w:after="100" w:afterAutospacing="1"/>
              <w:rPr>
                <w:rFonts w:eastAsia="Times New Roman"/>
              </w:rPr>
            </w:pPr>
            <w:hyperlink r:id="rId657" w:history="1">
              <w:r w:rsidR="00E43BD9">
                <w:rPr>
                  <w:rStyle w:val="Hyperlink"/>
                  <w:rFonts w:eastAsia="Times New Roman"/>
                </w:rPr>
                <w:t>ElementDefinition</w:t>
              </w:r>
            </w:hyperlink>
          </w:p>
          <w:p w:rsidR="00C51368" w:rsidRDefault="003250D0">
            <w:pPr>
              <w:numPr>
                <w:ilvl w:val="0"/>
                <w:numId w:val="46"/>
              </w:numPr>
              <w:spacing w:before="100" w:beforeAutospacing="1" w:after="100" w:afterAutospacing="1"/>
              <w:rPr>
                <w:rFonts w:eastAsia="Times New Roman"/>
              </w:rPr>
            </w:pPr>
            <w:hyperlink r:id="rId65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3250D0">
            <w:pPr>
              <w:rPr>
                <w:rFonts w:eastAsia="Times New Roman"/>
              </w:rPr>
            </w:pPr>
            <w:r>
              <w:rPr>
                <w:rFonts w:eastAsia="Times New Roman"/>
              </w:rPr>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3250D0">
            <w:pPr>
              <w:numPr>
                <w:ilvl w:val="0"/>
                <w:numId w:val="47"/>
              </w:numPr>
              <w:spacing w:before="100" w:beforeAutospacing="1" w:after="100" w:afterAutospacing="1"/>
              <w:rPr>
                <w:rFonts w:eastAsia="Times New Roman"/>
              </w:rPr>
            </w:pPr>
            <w:hyperlink r:id="rId659" w:history="1">
              <w:r w:rsidR="00E43BD9">
                <w:rPr>
                  <w:rStyle w:val="Hyperlink"/>
                  <w:rFonts w:eastAsia="Times New Roman"/>
                </w:rPr>
                <w:t>Using Codes in Resources</w:t>
              </w:r>
            </w:hyperlink>
          </w:p>
          <w:p w:rsidR="00C51368" w:rsidRDefault="003250D0">
            <w:pPr>
              <w:numPr>
                <w:ilvl w:val="0"/>
                <w:numId w:val="47"/>
              </w:numPr>
              <w:spacing w:before="100" w:beforeAutospacing="1" w:after="100" w:afterAutospacing="1"/>
              <w:rPr>
                <w:rFonts w:eastAsia="Times New Roman"/>
              </w:rPr>
            </w:pPr>
            <w:hyperlink r:id="rId660" w:history="1">
              <w:r w:rsidR="00E43BD9">
                <w:rPr>
                  <w:rStyle w:val="Hyperlink"/>
                  <w:rFonts w:eastAsia="Times New Roman"/>
                </w:rPr>
                <w:t>System List</w:t>
              </w:r>
            </w:hyperlink>
          </w:p>
          <w:p w:rsidR="00C51368" w:rsidRDefault="003250D0">
            <w:pPr>
              <w:numPr>
                <w:ilvl w:val="0"/>
                <w:numId w:val="47"/>
              </w:numPr>
              <w:spacing w:before="100" w:beforeAutospacing="1" w:after="100" w:afterAutospacing="1"/>
              <w:rPr>
                <w:rFonts w:eastAsia="Times New Roman"/>
              </w:rPr>
            </w:pPr>
            <w:hyperlink r:id="rId661" w:history="1">
              <w:r w:rsidR="00E43BD9">
                <w:rPr>
                  <w:rStyle w:val="Hyperlink"/>
                  <w:rFonts w:eastAsia="Times New Roman"/>
                </w:rPr>
                <w:t>Value Set List</w:t>
              </w:r>
            </w:hyperlink>
          </w:p>
          <w:p w:rsidR="00C51368" w:rsidRDefault="003250D0">
            <w:pPr>
              <w:numPr>
                <w:ilvl w:val="0"/>
                <w:numId w:val="47"/>
              </w:numPr>
              <w:spacing w:before="100" w:beforeAutospacing="1" w:after="100" w:afterAutospacing="1"/>
              <w:rPr>
                <w:rFonts w:eastAsia="Times New Roman"/>
              </w:rPr>
            </w:pPr>
            <w:hyperlink r:id="rId662" w:history="1">
              <w:r w:rsidR="00E43BD9">
                <w:rPr>
                  <w:rStyle w:val="Hyperlink"/>
                  <w:rFonts w:eastAsia="Times New Roman"/>
                </w:rPr>
                <w:t>V2 Table List</w:t>
              </w:r>
            </w:hyperlink>
          </w:p>
          <w:p w:rsidR="00C51368" w:rsidRDefault="003250D0">
            <w:pPr>
              <w:numPr>
                <w:ilvl w:val="0"/>
                <w:numId w:val="47"/>
              </w:numPr>
              <w:spacing w:before="100" w:beforeAutospacing="1" w:after="100" w:afterAutospacing="1"/>
              <w:rPr>
                <w:rFonts w:eastAsia="Times New Roman"/>
              </w:rPr>
            </w:pPr>
            <w:hyperlink r:id="rId663" w:history="1">
              <w:r w:rsidR="00E43BD9">
                <w:rPr>
                  <w:rStyle w:val="Hyperlink"/>
                  <w:rFonts w:eastAsia="Times New Roman"/>
                </w:rPr>
                <w:t>V3 Code System / Value set List</w:t>
              </w:r>
            </w:hyperlink>
          </w:p>
          <w:p w:rsidR="00C51368" w:rsidRDefault="003250D0">
            <w:pPr>
              <w:numPr>
                <w:ilvl w:val="0"/>
                <w:numId w:val="47"/>
              </w:numPr>
              <w:spacing w:before="100" w:beforeAutospacing="1" w:after="100" w:afterAutospacing="1"/>
              <w:rPr>
                <w:rFonts w:eastAsia="Times New Roman"/>
              </w:rPr>
            </w:pPr>
            <w:hyperlink r:id="rId664" w:history="1">
              <w:r w:rsidR="00E43BD9">
                <w:rPr>
                  <w:rStyle w:val="Hyperlink"/>
                  <w:rFonts w:eastAsia="Times New Roman"/>
                </w:rPr>
                <w:t>Mappings between Value sets</w:t>
              </w:r>
            </w:hyperlink>
          </w:p>
          <w:p w:rsidR="00C51368" w:rsidRDefault="003250D0">
            <w:pPr>
              <w:numPr>
                <w:ilvl w:val="0"/>
                <w:numId w:val="47"/>
              </w:numPr>
              <w:spacing w:before="100" w:beforeAutospacing="1" w:after="100" w:afterAutospacing="1"/>
              <w:rPr>
                <w:rFonts w:eastAsia="Times New Roman"/>
              </w:rPr>
            </w:pPr>
            <w:hyperlink r:id="rId66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6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t>Appendices:</w:t>
            </w:r>
          </w:p>
          <w:p w:rsidR="00C51368" w:rsidRDefault="003250D0">
            <w:pPr>
              <w:numPr>
                <w:ilvl w:val="0"/>
                <w:numId w:val="48"/>
              </w:numPr>
              <w:spacing w:before="100" w:beforeAutospacing="1" w:after="100" w:afterAutospacing="1"/>
              <w:rPr>
                <w:rFonts w:eastAsia="Times New Roman"/>
              </w:rPr>
            </w:pPr>
            <w:hyperlink r:id="rId667" w:history="1">
              <w:r w:rsidR="00E43BD9">
                <w:rPr>
                  <w:rStyle w:val="Hyperlink"/>
                  <w:rFonts w:eastAsia="Times New Roman"/>
                </w:rPr>
                <w:t>Comparison with other HL7 Specifications</w:t>
              </w:r>
            </w:hyperlink>
          </w:p>
          <w:p w:rsidR="00C51368" w:rsidRDefault="003250D0">
            <w:pPr>
              <w:numPr>
                <w:ilvl w:val="0"/>
                <w:numId w:val="48"/>
              </w:numPr>
              <w:spacing w:before="100" w:beforeAutospacing="1" w:after="100" w:afterAutospacing="1"/>
              <w:rPr>
                <w:rFonts w:eastAsia="Times New Roman"/>
              </w:rPr>
            </w:pPr>
            <w:hyperlink r:id="rId668" w:history="1">
              <w:r w:rsidR="00E43BD9">
                <w:rPr>
                  <w:rStyle w:val="Hyperlink"/>
                  <w:rFonts w:eastAsia="Times New Roman"/>
                </w:rPr>
                <w:t>How FHIR fits into an EHR</w:t>
              </w:r>
            </w:hyperlink>
          </w:p>
          <w:p w:rsidR="00C51368" w:rsidRDefault="003250D0">
            <w:pPr>
              <w:numPr>
                <w:ilvl w:val="0"/>
                <w:numId w:val="48"/>
              </w:numPr>
              <w:spacing w:before="100" w:beforeAutospacing="1" w:after="100" w:afterAutospacing="1"/>
              <w:rPr>
                <w:rFonts w:eastAsia="Times New Roman"/>
              </w:rPr>
            </w:pPr>
            <w:hyperlink r:id="rId66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149" w:name="uml"/>
      <w:r>
        <w:rPr>
          <w:noProof/>
          <w:lang w:val="en-US" w:eastAsia="en-US"/>
        </w:rPr>
        <w:drawing>
          <wp:inline distT="0" distB="0" distL="0" distR="0" wp14:anchorId="75C2FE42" wp14:editId="54A114D3">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672" w:anchor="status" w:history="1">
              <w:r w:rsidR="00E43BD9">
                <w:rPr>
                  <w:rStyle w:val="Hyperlink"/>
                  <w:rFonts w:eastAsia="Times New Roman"/>
                </w:rPr>
                <w:t>Ballot Status</w:t>
              </w:r>
            </w:hyperlink>
            <w:r w:rsidR="00E43BD9">
              <w:rPr>
                <w:rFonts w:eastAsia="Times New Roman"/>
              </w:rPr>
              <w:t xml:space="preserve">: </w:t>
            </w:r>
            <w:hyperlink r:id="rId67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67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67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3250D0">
      <w:pPr>
        <w:numPr>
          <w:ilvl w:val="0"/>
          <w:numId w:val="50"/>
        </w:numPr>
        <w:spacing w:before="100" w:beforeAutospacing="1" w:after="100" w:afterAutospacing="1"/>
        <w:divId w:val="1821531929"/>
        <w:rPr>
          <w:rFonts w:eastAsia="Times New Roman"/>
          <w:lang w:val="en-US"/>
        </w:rPr>
      </w:pPr>
      <w:hyperlink r:id="rId676" w:history="1">
        <w:r w:rsidR="00E43BD9">
          <w:rPr>
            <w:rStyle w:val="Hyperlink"/>
            <w:rFonts w:eastAsia="Times New Roman"/>
            <w:lang w:val="en-US"/>
          </w:rPr>
          <w:t>Example discharge summary</w:t>
        </w:r>
      </w:hyperlink>
      <w:r w:rsidR="00E43BD9">
        <w:rPr>
          <w:rFonts w:eastAsia="Times New Roman"/>
          <w:lang w:val="en-US"/>
        </w:rPr>
        <w:t xml:space="preserve">: </w:t>
      </w:r>
      <w:hyperlink r:id="rId677" w:history="1">
        <w:r w:rsidR="00E43BD9">
          <w:rPr>
            <w:rStyle w:val="Hyperlink"/>
            <w:rFonts w:eastAsia="Times New Roman"/>
            <w:lang w:val="en-US"/>
          </w:rPr>
          <w:t>XML</w:t>
        </w:r>
      </w:hyperlink>
      <w:r w:rsidR="00E43BD9">
        <w:rPr>
          <w:rFonts w:eastAsia="Times New Roman"/>
          <w:lang w:val="en-US"/>
        </w:rPr>
        <w:t xml:space="preserve"> or </w:t>
      </w:r>
      <w:hyperlink r:id="rId67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150"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679" w:history="1">
        <w:r>
          <w:rPr>
            <w:rStyle w:val="Hyperlink"/>
            <w:lang w:val="en-US"/>
          </w:rPr>
          <w:t>Bundle</w:t>
        </w:r>
      </w:hyperlink>
      <w:r>
        <w:rPr>
          <w:lang w:val="en-US"/>
        </w:rPr>
        <w:t xml:space="preserve"> of resources of </w:t>
      </w:r>
      <w:hyperlink r:id="rId680" w:anchor="Bundle.type" w:history="1">
        <w:r>
          <w:rPr>
            <w:rStyle w:val="Hyperlink"/>
            <w:lang w:val="en-US"/>
          </w:rPr>
          <w:t>type</w:t>
        </w:r>
      </w:hyperlink>
      <w:r>
        <w:rPr>
          <w:lang w:val="en-US"/>
        </w:rPr>
        <w:t xml:space="preserve"> "document" that has a </w:t>
      </w:r>
      <w:hyperlink r:id="rId68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682" w:history="1">
        <w:r>
          <w:rPr>
            <w:rStyle w:val="Hyperlink"/>
            <w:lang w:val="en-US"/>
          </w:rPr>
          <w:t>CSS stylesheets</w:t>
        </w:r>
      </w:hyperlink>
      <w:r>
        <w:rPr>
          <w:lang w:val="en-US"/>
        </w:rPr>
        <w:t xml:space="preserve">, </w:t>
      </w:r>
      <w:hyperlink r:id="rId68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68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685" w:anchor="sec-KeyInfo" w:tgtFrame="_blank" w:history="1">
        <w:r>
          <w:rPr>
            <w:rStyle w:val="Hyperlink"/>
            <w:lang w:val="en-US"/>
          </w:rPr>
          <w:t>KeyInfo element</w:t>
        </w:r>
      </w:hyperlink>
      <w:r>
        <w:rPr>
          <w:lang w:val="en-US"/>
        </w:rPr>
        <w:t xml:space="preserve"> that contains a KeyName element whose value is a URI that matches the </w:t>
      </w:r>
      <w:hyperlink r:id="rId68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151" w:name="presentation"/>
      <w:bookmarkEnd w:id="151"/>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69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152" w:name="css"/>
      <w:r>
        <w:rPr>
          <w:lang w:val="en-US"/>
        </w:rPr>
        <w:t xml:space="preserve">In addition to the </w:t>
      </w:r>
      <w:hyperlink r:id="rId69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69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153" w:name="profiles"/>
      <w:bookmarkEnd w:id="153"/>
      <w:r>
        <w:rPr>
          <w:rFonts w:eastAsia="Times New Roman"/>
          <w:lang w:val="en-US"/>
        </w:rPr>
        <w:t>Document Profiles</w:t>
      </w:r>
    </w:p>
    <w:p w:rsidR="00C51368" w:rsidRDefault="003250D0">
      <w:pPr>
        <w:pStyle w:val="NormalWeb"/>
        <w:divId w:val="1821531929"/>
        <w:rPr>
          <w:lang w:val="en-US"/>
        </w:rPr>
      </w:pPr>
      <w:hyperlink r:id="rId69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69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69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154" w:name="obligations"/>
      <w:bookmarkEnd w:id="154"/>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69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155" w:name="bundle"/>
      <w:bookmarkEnd w:id="155"/>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3250D0">
            <w:pPr>
              <w:rPr>
                <w:rFonts w:eastAsia="Times New Roman"/>
              </w:rPr>
            </w:pPr>
            <w:hyperlink r:id="rId69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698" w:history="1">
              <w:r>
                <w:rPr>
                  <w:rStyle w:val="Hyperlink"/>
                  <w:rFonts w:eastAsia="Times New Roman"/>
                </w:rPr>
                <w:t>Document Reference</w:t>
              </w:r>
            </w:hyperlink>
            <w:r>
              <w:rPr>
                <w:rFonts w:eastAsia="Times New Roman"/>
              </w:rPr>
              <w:t xml:space="preserve"> so that applications can find and process the document, though this is not required</w:t>
            </w:r>
          </w:p>
        </w:tc>
      </w:tr>
      <w:tr w:rsidR="00C51368">
        <w:trPr>
          <w:divId w:val="1821531929"/>
          <w:tblCellSpacing w:w="15" w:type="dxa"/>
        </w:trPr>
        <w:tc>
          <w:tcPr>
            <w:tcW w:w="0" w:type="auto"/>
            <w:vAlign w:val="center"/>
            <w:hideMark/>
          </w:tcPr>
          <w:p w:rsidR="00C51368" w:rsidRDefault="003250D0">
            <w:pPr>
              <w:rPr>
                <w:rFonts w:eastAsia="Times New Roman"/>
              </w:rPr>
            </w:pPr>
            <w:hyperlink r:id="rId69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0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0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7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703" w:anchor="status" w:history="1">
              <w:r w:rsidR="00E43BD9">
                <w:rPr>
                  <w:rStyle w:val="Hyperlink"/>
                  <w:rFonts w:eastAsia="Times New Roman"/>
                </w:rPr>
                <w:t>Ballot Status</w:t>
              </w:r>
            </w:hyperlink>
            <w:r w:rsidR="00E43BD9">
              <w:rPr>
                <w:rFonts w:eastAsia="Times New Roman"/>
              </w:rPr>
              <w:t xml:space="preserve">: </w:t>
            </w:r>
            <w:hyperlink r:id="rId70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3250D0">
            <w:pPr>
              <w:numPr>
                <w:ilvl w:val="0"/>
                <w:numId w:val="59"/>
              </w:numPr>
              <w:spacing w:before="100" w:beforeAutospacing="1" w:after="100" w:afterAutospacing="1"/>
              <w:rPr>
                <w:rFonts w:eastAsia="Times New Roman"/>
              </w:rPr>
            </w:pPr>
            <w:hyperlink r:id="rId70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3250D0">
            <w:pPr>
              <w:numPr>
                <w:ilvl w:val="0"/>
                <w:numId w:val="59"/>
              </w:numPr>
              <w:spacing w:before="100" w:beforeAutospacing="1" w:after="100" w:afterAutospacing="1"/>
              <w:rPr>
                <w:rFonts w:eastAsia="Times New Roman"/>
              </w:rPr>
            </w:pPr>
            <w:hyperlink r:id="rId706" w:history="1">
              <w:r w:rsidR="00E43BD9">
                <w:rPr>
                  <w:rStyle w:val="Hyperlink"/>
                  <w:rFonts w:eastAsia="Times New Roman"/>
                </w:rPr>
                <w:t>Code Generation Schemas</w:t>
              </w:r>
            </w:hyperlink>
            <w:r w:rsidR="00E43BD9">
              <w:rPr>
                <w:rFonts w:eastAsia="Times New Roman"/>
              </w:rPr>
              <w:t xml:space="preserve"> (See </w:t>
            </w:r>
            <w:hyperlink r:id="rId70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0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09" w:history="1">
              <w:r>
                <w:rPr>
                  <w:rStyle w:val="Hyperlink"/>
                  <w:rFonts w:eastAsia="Times New Roman"/>
                </w:rPr>
                <w:t>with text</w:t>
              </w:r>
            </w:hyperlink>
            <w:r>
              <w:rPr>
                <w:rFonts w:eastAsia="Times New Roman"/>
              </w:rPr>
              <w:t xml:space="preserve"> and </w:t>
            </w:r>
            <w:hyperlink r:id="rId71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11" w:history="1">
              <w:r>
                <w:rPr>
                  <w:rStyle w:val="Hyperlink"/>
                  <w:rFonts w:eastAsia="Times New Roman"/>
                </w:rPr>
                <w:t>with text</w:t>
              </w:r>
            </w:hyperlink>
            <w:r>
              <w:rPr>
                <w:rFonts w:eastAsia="Times New Roman"/>
              </w:rPr>
              <w:t xml:space="preserve"> and </w:t>
            </w:r>
            <w:hyperlink r:id="rId712" w:history="1">
              <w:r>
                <w:rPr>
                  <w:rStyle w:val="Hyperlink"/>
                  <w:rFonts w:eastAsia="Times New Roman"/>
                </w:rPr>
                <w:t>without text</w:t>
              </w:r>
            </w:hyperlink>
          </w:p>
          <w:p w:rsidR="00C51368" w:rsidRDefault="00E43BD9">
            <w:pPr>
              <w:rPr>
                <w:rFonts w:eastAsia="Times New Roman"/>
              </w:rPr>
            </w:pPr>
            <w:r>
              <w:rPr>
                <w:rFonts w:eastAsia="Times New Roman"/>
              </w:rPr>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3250D0">
            <w:pPr>
              <w:numPr>
                <w:ilvl w:val="0"/>
                <w:numId w:val="61"/>
              </w:numPr>
              <w:spacing w:before="100" w:beforeAutospacing="1" w:after="100" w:afterAutospacing="1"/>
              <w:rPr>
                <w:rFonts w:eastAsia="Times New Roman"/>
              </w:rPr>
            </w:pPr>
            <w:hyperlink r:id="rId713" w:history="1">
              <w:r w:rsidR="00E43BD9">
                <w:rPr>
                  <w:rStyle w:val="Hyperlink"/>
                  <w:rFonts w:eastAsia="Times New Roman"/>
                </w:rPr>
                <w:t>XML format</w:t>
              </w:r>
            </w:hyperlink>
          </w:p>
          <w:p w:rsidR="00C51368" w:rsidRDefault="003250D0">
            <w:pPr>
              <w:numPr>
                <w:ilvl w:val="0"/>
                <w:numId w:val="61"/>
              </w:numPr>
              <w:spacing w:before="100" w:beforeAutospacing="1" w:after="100" w:afterAutospacing="1"/>
              <w:rPr>
                <w:rFonts w:eastAsia="Times New Roman"/>
              </w:rPr>
            </w:pPr>
            <w:hyperlink r:id="rId71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3250D0">
            <w:pPr>
              <w:numPr>
                <w:ilvl w:val="0"/>
                <w:numId w:val="62"/>
              </w:numPr>
              <w:spacing w:before="100" w:beforeAutospacing="1" w:after="100" w:afterAutospacing="1"/>
              <w:rPr>
                <w:rFonts w:eastAsia="Times New Roman"/>
              </w:rPr>
            </w:pPr>
            <w:hyperlink r:id="rId715" w:history="1">
              <w:r w:rsidR="00E43BD9">
                <w:rPr>
                  <w:rStyle w:val="Hyperlink"/>
                  <w:rFonts w:eastAsia="Times New Roman"/>
                </w:rPr>
                <w:t>Turtle</w:t>
              </w:r>
            </w:hyperlink>
          </w:p>
          <w:p w:rsidR="00C51368" w:rsidRDefault="003250D0">
            <w:pPr>
              <w:numPr>
                <w:ilvl w:val="0"/>
                <w:numId w:val="62"/>
              </w:numPr>
              <w:spacing w:before="100" w:beforeAutospacing="1" w:after="100" w:afterAutospacing="1"/>
              <w:rPr>
                <w:rFonts w:eastAsia="Times New Roman"/>
              </w:rPr>
            </w:pPr>
            <w:hyperlink r:id="rId71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3250D0">
            <w:pPr>
              <w:rPr>
                <w:rFonts w:eastAsia="Times New Roman"/>
              </w:rPr>
            </w:pPr>
            <w:hyperlink r:id="rId71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3250D0">
            <w:pPr>
              <w:rPr>
                <w:rFonts w:eastAsia="Times New Roman"/>
              </w:rPr>
            </w:pPr>
            <w:hyperlink r:id="rId71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1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3250D0">
            <w:pPr>
              <w:rPr>
                <w:rFonts w:eastAsia="Times New Roman"/>
              </w:rPr>
            </w:pPr>
            <w:hyperlink r:id="rId72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2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3250D0">
            <w:pPr>
              <w:rPr>
                <w:rFonts w:eastAsia="Times New Roman"/>
              </w:rPr>
            </w:pPr>
            <w:hyperlink r:id="rId72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156" w:name="refimpl"/>
            <w:r>
              <w:rPr>
                <w:rFonts w:eastAsia="Times New Roman"/>
              </w:rPr>
              <w:t xml:space="preserve"> </w:t>
            </w:r>
            <w:bookmarkEnd w:id="156"/>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3250D0">
      <w:pPr>
        <w:numPr>
          <w:ilvl w:val="0"/>
          <w:numId w:val="63"/>
        </w:numPr>
        <w:spacing w:before="100" w:beforeAutospacing="1" w:after="100" w:afterAutospacing="1"/>
        <w:divId w:val="2107384337"/>
        <w:rPr>
          <w:rFonts w:eastAsia="Times New Roman"/>
          <w:lang w:val="en-US"/>
        </w:rPr>
      </w:pPr>
      <w:hyperlink r:id="rId72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24" w:history="1">
        <w:r w:rsidR="00E43BD9">
          <w:rPr>
            <w:rStyle w:val="Hyperlink"/>
            <w:rFonts w:eastAsia="Times New Roman"/>
            <w:lang w:val="en-US"/>
          </w:rPr>
          <w:t>Swift</w:t>
        </w:r>
      </w:hyperlink>
    </w:p>
    <w:p w:rsidR="00C51368" w:rsidRDefault="003250D0">
      <w:pPr>
        <w:numPr>
          <w:ilvl w:val="0"/>
          <w:numId w:val="63"/>
        </w:numPr>
        <w:spacing w:before="100" w:beforeAutospacing="1" w:after="100" w:afterAutospacing="1"/>
        <w:divId w:val="2107384337"/>
        <w:rPr>
          <w:rFonts w:eastAsia="Times New Roman"/>
          <w:lang w:val="en-US"/>
        </w:rPr>
      </w:pPr>
      <w:hyperlink r:id="rId72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26" w:history="1">
        <w:r w:rsidR="00E43BD9">
          <w:rPr>
            <w:rStyle w:val="Hyperlink"/>
            <w:rFonts w:eastAsia="Times New Roman"/>
            <w:lang w:val="en-US"/>
          </w:rPr>
          <w:t>Java</w:t>
        </w:r>
      </w:hyperlink>
    </w:p>
    <w:p w:rsidR="00C51368" w:rsidRDefault="003250D0">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2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157" w:name="ehr-fm"/>
      <w:bookmarkEnd w:id="157"/>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729" w:anchor="status" w:history="1">
              <w:r w:rsidR="00E43BD9">
                <w:rPr>
                  <w:rStyle w:val="Hyperlink"/>
                  <w:rFonts w:eastAsia="Times New Roman"/>
                </w:rPr>
                <w:t>Ballot Status</w:t>
              </w:r>
            </w:hyperlink>
            <w:r w:rsidR="00E43BD9">
              <w:rPr>
                <w:rFonts w:eastAsia="Times New Roman"/>
              </w:rPr>
              <w:t xml:space="preserve">: </w:t>
            </w:r>
            <w:hyperlink r:id="rId73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3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3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3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FHIR allows for brokers and various forms of messaging that 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3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3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3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3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38" w:history="1">
              <w:r>
                <w:rPr>
                  <w:rStyle w:val="Hyperlink"/>
                  <w:rFonts w:eastAsia="Times New Roman"/>
                </w:rPr>
                <w:t>data types</w:t>
              </w:r>
            </w:hyperlink>
            <w:r>
              <w:rPr>
                <w:rFonts w:eastAsia="Times New Roman"/>
              </w:rPr>
              <w:t xml:space="preserve">. FHIR defines </w:t>
            </w:r>
            <w:hyperlink r:id="rId739" w:history="1">
              <w:r>
                <w:rPr>
                  <w:rStyle w:val="Hyperlink"/>
                  <w:rFonts w:eastAsia="Times New Roman"/>
                </w:rPr>
                <w:t>a terminology service infrastructure</w:t>
              </w:r>
            </w:hyperlink>
            <w:r>
              <w:rPr>
                <w:rFonts w:eastAsia="Times New Roman"/>
              </w:rPr>
              <w:t xml:space="preserve">. Also, see </w:t>
            </w:r>
            <w:hyperlink r:id="rId74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Maintenance </w:t>
            </w:r>
          </w:p>
        </w:tc>
        <w:tc>
          <w:tcPr>
            <w:tcW w:w="0" w:type="auto"/>
            <w:vAlign w:val="center"/>
            <w:hideMark/>
          </w:tcPr>
          <w:p w:rsidR="00C51368" w:rsidRDefault="00E43BD9">
            <w:pPr>
              <w:rPr>
                <w:rFonts w:eastAsia="Times New Roman"/>
              </w:rPr>
            </w:pPr>
            <w:r>
              <w:rPr>
                <w:rFonts w:eastAsia="Times New Roman"/>
              </w:rPr>
              <w:t xml:space="preserve">FHIR version maintenance is </w:t>
            </w:r>
            <w:hyperlink r:id="rId74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4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4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44" w:history="1">
        <w:r>
          <w:rPr>
            <w:rStyle w:val="Hyperlink"/>
            <w:lang w:val="en-US"/>
          </w:rPr>
          <w:t>AuditEvent</w:t>
        </w:r>
      </w:hyperlink>
      <w:r>
        <w:rPr>
          <w:lang w:val="en-US"/>
        </w:rPr>
        <w:t xml:space="preserve"> and </w:t>
      </w:r>
      <w:hyperlink r:id="rId745"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7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747" w:anchor="status" w:history="1">
              <w:r w:rsidR="00E43BD9">
                <w:rPr>
                  <w:rStyle w:val="Hyperlink"/>
                  <w:rFonts w:eastAsia="Times New Roman"/>
                </w:rPr>
                <w:t>Ballot Status</w:t>
              </w:r>
            </w:hyperlink>
            <w:r w:rsidR="00E43BD9">
              <w:rPr>
                <w:rFonts w:eastAsia="Times New Roman"/>
              </w:rPr>
              <w:t xml:space="preserve">: </w:t>
            </w:r>
            <w:hyperlink r:id="rId74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7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750" w:anchor="status" w:history="1">
              <w:r w:rsidR="00E43BD9">
                <w:rPr>
                  <w:rStyle w:val="Hyperlink"/>
                  <w:rFonts w:eastAsia="Times New Roman"/>
                </w:rPr>
                <w:t>Ballot Status</w:t>
              </w:r>
            </w:hyperlink>
            <w:r w:rsidR="00E43BD9">
              <w:rPr>
                <w:rFonts w:eastAsia="Times New Roman"/>
              </w:rPr>
              <w:t xml:space="preserve">: </w:t>
            </w:r>
            <w:hyperlink r:id="rId75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52" w:history="1">
        <w:r>
          <w:rPr>
            <w:rStyle w:val="Hyperlink"/>
            <w:lang w:val="en-US"/>
          </w:rPr>
          <w:t>Data Type</w:t>
        </w:r>
      </w:hyperlink>
      <w:r>
        <w:rPr>
          <w:lang w:val="en-US"/>
        </w:rPr>
        <w:t xml:space="preserve"> (including primitives) or as part of a resource structure, have this base content: </w:t>
      </w:r>
    </w:p>
    <w:p w:rsidR="00C51368" w:rsidRDefault="003250D0">
      <w:pPr>
        <w:numPr>
          <w:ilvl w:val="0"/>
          <w:numId w:val="68"/>
        </w:numPr>
        <w:spacing w:before="100" w:beforeAutospacing="1" w:after="100" w:afterAutospacing="1"/>
        <w:divId w:val="1560163854"/>
        <w:rPr>
          <w:rFonts w:eastAsia="Times New Roman"/>
          <w:lang w:val="en-US"/>
        </w:rPr>
      </w:pPr>
      <w:hyperlink r:id="rId75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3250D0">
      <w:pPr>
        <w:numPr>
          <w:ilvl w:val="0"/>
          <w:numId w:val="69"/>
        </w:numPr>
        <w:spacing w:before="100" w:beforeAutospacing="1" w:after="100" w:afterAutospacing="1"/>
        <w:divId w:val="1560163854"/>
        <w:rPr>
          <w:rFonts w:eastAsia="Times New Roman"/>
          <w:lang w:val="en-US"/>
        </w:rPr>
      </w:pPr>
      <w:hyperlink r:id="rId75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3250D0">
      <w:pPr>
        <w:numPr>
          <w:ilvl w:val="0"/>
          <w:numId w:val="69"/>
        </w:numPr>
        <w:spacing w:before="100" w:beforeAutospacing="1" w:after="100" w:afterAutospacing="1"/>
        <w:divId w:val="1560163854"/>
        <w:rPr>
          <w:rFonts w:eastAsia="Times New Roman"/>
          <w:lang w:val="en-US"/>
        </w:rPr>
      </w:pPr>
      <w:hyperlink r:id="rId75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3250D0">
      <w:pPr>
        <w:numPr>
          <w:ilvl w:val="0"/>
          <w:numId w:val="69"/>
        </w:numPr>
        <w:spacing w:before="100" w:beforeAutospacing="1" w:after="100" w:afterAutospacing="1"/>
        <w:divId w:val="1560163854"/>
        <w:rPr>
          <w:rFonts w:eastAsia="Times New Roman"/>
          <w:lang w:val="en-US"/>
        </w:rPr>
      </w:pPr>
      <w:hyperlink r:id="rId75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5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5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3250D0">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3250D0">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3250D0">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3250D0">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3250D0">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75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76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76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3250D0">
            <w:pPr>
              <w:jc w:val="center"/>
              <w:rPr>
                <w:rFonts w:ascii="Verdana" w:eastAsia="Times New Roman" w:hAnsi="Verdana"/>
                <w:b/>
                <w:bCs/>
                <w:sz w:val="17"/>
                <w:szCs w:val="17"/>
              </w:rPr>
            </w:pPr>
            <w:hyperlink r:id="rId76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76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42A8BD3E" wp14:editId="5E70BE27">
                  <wp:extent cx="304800" cy="304800"/>
                  <wp:effectExtent l="19050" t="0" r="0" b="0"/>
                  <wp:docPr id="27" name="Picture 2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63BB4B6" wp14:editId="5B907C16">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0F54D41" wp14:editId="6DA19AB7">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5" w:anchor="Element" w:tooltip="Element : Base definition for all elements in a resource." w:history="1">
              <w:r>
                <w:rPr>
                  <w:rStyle w:val="Hyperlink"/>
                  <w:rFonts w:ascii="Verdana" w:eastAsia="Times New Roman" w:hAnsi="Verdana"/>
                  <w:sz w:val="17"/>
                  <w:szCs w:val="17"/>
                </w:rPr>
                <w:t>Element</w:t>
              </w:r>
            </w:hyperlink>
            <w:bookmarkStart w:id="158"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76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BB95218" wp14:editId="3F8F470C">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6A57996" wp14:editId="453674B7">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52868AC" wp14:editId="0A44604F">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7" w:anchor="Element.id" w:tooltip="Element.id : unique id for the element within a resource (for internal references)." w:history="1">
              <w:r>
                <w:rPr>
                  <w:rStyle w:val="Hyperlink"/>
                  <w:rFonts w:ascii="Verdana" w:eastAsia="Times New Roman" w:hAnsi="Verdana"/>
                  <w:sz w:val="17"/>
                  <w:szCs w:val="17"/>
                </w:rPr>
                <w:t>id</w:t>
              </w:r>
            </w:hyperlink>
            <w:bookmarkStart w:id="159"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76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C2F77A9" wp14:editId="440E7ABE">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A879786" wp14:editId="3ECCDAFA">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3F986DB" wp14:editId="26B757D3">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7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60"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77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773" w:anchor="table" w:tooltip="Legend for this format" w:history="1">
              <w:r>
                <w:rPr>
                  <w:rFonts w:ascii="Verdana" w:eastAsia="Times New Roman" w:hAnsi="Verdana"/>
                  <w:noProof/>
                  <w:color w:val="0000FF"/>
                  <w:sz w:val="17"/>
                  <w:szCs w:val="17"/>
                  <w:lang w:val="en-US" w:eastAsia="en-US"/>
                </w:rPr>
                <w:drawing>
                  <wp:inline distT="0" distB="0" distL="0" distR="0" wp14:anchorId="62B11271" wp14:editId="3E1D5C42">
                    <wp:extent cx="304800" cy="304800"/>
                    <wp:effectExtent l="19050" t="0" r="0" b="0"/>
                    <wp:docPr id="36" name="Picture 36"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77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775" w:anchor="id" w:history="1">
        <w:r>
          <w:rPr>
            <w:rStyle w:val="Hyperlink"/>
            <w:lang w:val="en-US"/>
          </w:rPr>
          <w:t>id</w:t>
        </w:r>
      </w:hyperlink>
      <w:r>
        <w:rPr>
          <w:lang w:val="en-US"/>
        </w:rPr>
        <w:t xml:space="preserve">)"&gt; </w:t>
      </w:r>
      <w:r>
        <w:rPr>
          <w:color w:val="0000FF"/>
          <w:lang w:val="en-US" w:eastAsia="en-US"/>
        </w:rPr>
        <w:drawing>
          <wp:inline distT="0" distB="0" distL="0" distR="0" wp14:anchorId="07691657" wp14:editId="658AAA38">
            <wp:extent cx="304800" cy="304800"/>
            <wp:effectExtent l="19050" t="0" r="0" b="0"/>
            <wp:docPr id="37" name="Picture 37"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77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779" w:anchor="Extension" w:history="1">
        <w:r>
          <w:rPr>
            <w:rStyle w:val="Hyperlink"/>
            <w:lang w:val="en-US"/>
          </w:rPr>
          <w:t>Extension</w:t>
        </w:r>
      </w:hyperlink>
      <w:r>
        <w:rPr>
          <w:lang w:val="en-US"/>
        </w:rPr>
        <w:t xml:space="preserve"> </w:t>
      </w:r>
      <w:hyperlink r:id="rId78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13B12367" wp14:editId="0DA7DFF7">
            <wp:extent cx="304800" cy="304800"/>
            <wp:effectExtent l="19050" t="0" r="0" b="0"/>
            <wp:docPr id="38" name="Picture 38"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782" w:anchor="Element.id" w:tooltip="Internal ID" w:history="1">
        <w:r>
          <w:rPr>
            <w:rStyle w:val="Hyperlink"/>
            <w:lang w:val="en-US"/>
          </w:rPr>
          <w:t>id</w:t>
        </w:r>
      </w:hyperlink>
      <w:r>
        <w:rPr>
          <w:lang w:val="en-US"/>
        </w:rPr>
        <w:t>" : "&lt;</w:t>
      </w:r>
      <w:hyperlink r:id="rId78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8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8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8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87" w:anchor="Extension.url" w:tooltip="Source of the definition for the extension code - a logical name or a URL." w:history="1">
        <w:r>
          <w:rPr>
            <w:rStyle w:val="Hyperlink"/>
            <w:lang w:val="en-US"/>
          </w:rPr>
          <w:t>url</w:t>
        </w:r>
      </w:hyperlink>
      <w:r>
        <w:rPr>
          <w:lang w:val="en-US"/>
        </w:rPr>
        <w:t>" : "&lt;</w:t>
      </w:r>
      <w:hyperlink r:id="rId78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8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7C47CD62" wp14:editId="699F33D1">
            <wp:extent cx="304800" cy="304800"/>
            <wp:effectExtent l="19050" t="0" r="0" b="0"/>
            <wp:docPr id="39" name="Picture 39"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t xml:space="preserve">    "</w:t>
      </w:r>
      <w:hyperlink r:id="rId791" w:anchor="Element.id" w:tooltip="Internal ID" w:history="1">
        <w:r>
          <w:rPr>
            <w:rStyle w:val="Hyperlink"/>
            <w:lang w:val="en-US"/>
          </w:rPr>
          <w:t>id</w:t>
        </w:r>
      </w:hyperlink>
      <w:r>
        <w:rPr>
          <w:lang w:val="en-US"/>
        </w:rPr>
        <w:t>" : "&lt;</w:t>
      </w:r>
      <w:hyperlink r:id="rId79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9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9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9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96" w:anchor="Extension.url" w:tooltip="Source of the definition for the extension code - a logical name or a URL." w:history="1">
        <w:r>
          <w:rPr>
            <w:rStyle w:val="Hyperlink"/>
            <w:lang w:val="en-US"/>
          </w:rPr>
          <w:t>url</w:t>
        </w:r>
      </w:hyperlink>
      <w:r>
        <w:rPr>
          <w:lang w:val="en-US"/>
        </w:rPr>
        <w:t>" : "&lt;</w:t>
      </w:r>
      <w:hyperlink r:id="rId79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9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61"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80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80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80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3250D0">
            <w:pPr>
              <w:jc w:val="center"/>
              <w:rPr>
                <w:rFonts w:ascii="Verdana" w:eastAsia="Times New Roman" w:hAnsi="Verdana"/>
                <w:b/>
                <w:bCs/>
                <w:sz w:val="17"/>
                <w:szCs w:val="17"/>
              </w:rPr>
            </w:pPr>
            <w:hyperlink r:id="rId80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b/>
                <w:bCs/>
                <w:sz w:val="17"/>
                <w:szCs w:val="17"/>
              </w:rPr>
            </w:pPr>
            <w:hyperlink r:id="rId80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1B93C580" wp14:editId="0F0C7A8C">
                  <wp:extent cx="304800" cy="304800"/>
                  <wp:effectExtent l="19050" t="0" r="0" b="0"/>
                  <wp:docPr id="40" name="Picture 40"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CC6056E" wp14:editId="03CB2C2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4686EF7" wp14:editId="5575BB11">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80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58"/>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0966401" wp14:editId="44873243">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19FFB26" wp14:editId="4172AD3B">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76C94C3" wp14:editId="4B93DEFF">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80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59"/>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2DEB488" wp14:editId="34C07B5B">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7492382" wp14:editId="2BE40DB7">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6EEF700" wp14:editId="7886ACD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81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60"/>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11" w:anchor="table" w:tooltip="Legend for this format" w:history="1">
              <w:r>
                <w:rPr>
                  <w:rFonts w:ascii="Verdana" w:eastAsia="Times New Roman" w:hAnsi="Verdana"/>
                  <w:noProof/>
                  <w:color w:val="0000FF"/>
                  <w:sz w:val="17"/>
                  <w:szCs w:val="17"/>
                  <w:lang w:val="en-US" w:eastAsia="en-US"/>
                </w:rPr>
                <w:drawing>
                  <wp:inline distT="0" distB="0" distL="0" distR="0" wp14:anchorId="61A0A464" wp14:editId="6ACF81B1">
                    <wp:extent cx="304800" cy="304800"/>
                    <wp:effectExtent l="19050" t="0" r="0" b="0"/>
                    <wp:docPr id="49" name="Picture 49"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62"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1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13" w:anchor="id" w:history="1">
        <w:r>
          <w:rPr>
            <w:rStyle w:val="Hyperlink"/>
            <w:lang w:val="en-US"/>
          </w:rPr>
          <w:t>id</w:t>
        </w:r>
      </w:hyperlink>
      <w:r>
        <w:rPr>
          <w:lang w:val="en-US"/>
        </w:rPr>
        <w:t xml:space="preserve">)"&gt; </w:t>
      </w:r>
      <w:r>
        <w:rPr>
          <w:color w:val="0000FF"/>
          <w:lang w:val="en-US" w:eastAsia="en-US"/>
        </w:rPr>
        <w:drawing>
          <wp:inline distT="0" distB="0" distL="0" distR="0" wp14:anchorId="35AF5CB0" wp14:editId="2383894E">
            <wp:extent cx="304800" cy="304800"/>
            <wp:effectExtent l="19050" t="0" r="0" b="0"/>
            <wp:docPr id="50" name="Picture 50"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15" w:anchor="Extension" w:history="1">
        <w:r>
          <w:rPr>
            <w:rStyle w:val="Hyperlink"/>
            <w:lang w:val="en-US"/>
          </w:rPr>
          <w:t>Extension</w:t>
        </w:r>
      </w:hyperlink>
      <w:r>
        <w:rPr>
          <w:lang w:val="en-US"/>
        </w:rPr>
        <w:t xml:space="preserve"> </w:t>
      </w:r>
      <w:hyperlink r:id="rId81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63"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0837461D" wp14:editId="4B8972AB">
            <wp:extent cx="304800" cy="304800"/>
            <wp:effectExtent l="19050" t="0" r="0" b="0"/>
            <wp:docPr id="51" name="Picture 51"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17" w:anchor="Element.id" w:tooltip="Internal ID" w:history="1">
        <w:r>
          <w:rPr>
            <w:rStyle w:val="Hyperlink"/>
            <w:lang w:val="en-US"/>
          </w:rPr>
          <w:t>id</w:t>
        </w:r>
      </w:hyperlink>
      <w:r>
        <w:rPr>
          <w:lang w:val="en-US"/>
        </w:rPr>
        <w:t>" : "&lt;</w:t>
      </w:r>
      <w:hyperlink r:id="rId81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1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2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22" w:anchor="Extension.url" w:tooltip="Source of the definition for the extension code - a logical name or a URL." w:history="1">
        <w:r>
          <w:rPr>
            <w:rStyle w:val="Hyperlink"/>
            <w:lang w:val="en-US"/>
          </w:rPr>
          <w:t>url</w:t>
        </w:r>
      </w:hyperlink>
      <w:r>
        <w:rPr>
          <w:lang w:val="en-US"/>
        </w:rPr>
        <w:t>" : "&lt;</w:t>
      </w:r>
      <w:hyperlink r:id="rId82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2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7300E36F" wp14:editId="042206F3">
            <wp:extent cx="304800" cy="304800"/>
            <wp:effectExtent l="19050" t="0" r="0" b="0"/>
            <wp:docPr id="52" name="Picture 52"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26" w:anchor="Element.id" w:tooltip="Internal ID" w:history="1">
        <w:r>
          <w:rPr>
            <w:rStyle w:val="Hyperlink"/>
            <w:lang w:val="en-US"/>
          </w:rPr>
          <w:t>id</w:t>
        </w:r>
      </w:hyperlink>
      <w:r>
        <w:rPr>
          <w:lang w:val="en-US"/>
        </w:rPr>
        <w:t>" : "&lt;</w:t>
      </w:r>
      <w:hyperlink r:id="rId82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2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3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31" w:anchor="Extension.url" w:tooltip="Source of the definition for the extension code - a logical name or a URL." w:history="1">
        <w:r>
          <w:rPr>
            <w:rStyle w:val="Hyperlink"/>
            <w:lang w:val="en-US"/>
          </w:rPr>
          <w:t>url</w:t>
        </w:r>
      </w:hyperlink>
      <w:r>
        <w:rPr>
          <w:lang w:val="en-US"/>
        </w:rPr>
        <w:t>" : "&lt;</w:t>
      </w:r>
      <w:hyperlink r:id="rId83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3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3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64" w:name="its"/>
      <w:bookmarkEnd w:id="164"/>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3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3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3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39" w:anchor="status" w:history="1">
              <w:r w:rsidR="00E43BD9">
                <w:rPr>
                  <w:rStyle w:val="Hyperlink"/>
                  <w:rFonts w:eastAsia="Times New Roman"/>
                </w:rPr>
                <w:t>Ballot Status</w:t>
              </w:r>
            </w:hyperlink>
            <w:r w:rsidR="00E43BD9">
              <w:rPr>
                <w:rFonts w:eastAsia="Times New Roman"/>
              </w:rPr>
              <w:t xml:space="preserve">: </w:t>
            </w:r>
            <w:hyperlink r:id="rId84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42" w:anchor="status" w:history="1">
              <w:r w:rsidR="00E43BD9">
                <w:rPr>
                  <w:rStyle w:val="Hyperlink"/>
                  <w:rFonts w:eastAsia="Times New Roman"/>
                </w:rPr>
                <w:t>Ballot Status</w:t>
              </w:r>
            </w:hyperlink>
            <w:r w:rsidR="00E43BD9">
              <w:rPr>
                <w:rFonts w:eastAsia="Times New Roman"/>
              </w:rPr>
              <w:t xml:space="preserve">: </w:t>
            </w:r>
            <w:hyperlink r:id="rId84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4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46" w:anchor="status" w:history="1">
              <w:r w:rsidR="00E43BD9">
                <w:rPr>
                  <w:rStyle w:val="Hyperlink"/>
                  <w:rFonts w:eastAsia="Times New Roman"/>
                </w:rPr>
                <w:t>Ballot Status</w:t>
              </w:r>
            </w:hyperlink>
            <w:r w:rsidR="00E43BD9">
              <w:rPr>
                <w:rFonts w:eastAsia="Times New Roman"/>
              </w:rPr>
              <w:t xml:space="preserve">: </w:t>
            </w:r>
            <w:hyperlink r:id="rId84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49" w:anchor="status" w:history="1">
              <w:r w:rsidR="00E43BD9">
                <w:rPr>
                  <w:rStyle w:val="Hyperlink"/>
                  <w:rFonts w:eastAsia="Times New Roman"/>
                </w:rPr>
                <w:t>Ballot Status</w:t>
              </w:r>
            </w:hyperlink>
            <w:r w:rsidR="00E43BD9">
              <w:rPr>
                <w:rFonts w:eastAsia="Times New Roman"/>
              </w:rPr>
              <w:t xml:space="preserve">: </w:t>
            </w:r>
            <w:hyperlink r:id="rId850"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5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52" w:anchor="iso11179" w:history="1">
        <w:r>
          <w:rPr>
            <w:rStyle w:val="Hyperlink"/>
            <w:lang w:val="en-US"/>
          </w:rPr>
          <w:t>ISO 11179</w:t>
        </w:r>
      </w:hyperlink>
      <w:r>
        <w:rPr>
          <w:lang w:val="en-US"/>
        </w:rPr>
        <w:t xml:space="preserve">. The </w:t>
      </w:r>
      <w:hyperlink r:id="rId85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54" w:history="1">
        <w:r>
          <w:rPr>
            <w:rStyle w:val="Hyperlink"/>
            <w:lang w:val="en-US"/>
          </w:rPr>
          <w:t>XML</w:t>
        </w:r>
      </w:hyperlink>
      <w:r>
        <w:rPr>
          <w:lang w:val="en-US"/>
        </w:rPr>
        <w:t xml:space="preserve"> or </w:t>
      </w:r>
      <w:hyperlink r:id="rId85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65" w:name="interpretation"/>
      <w:bookmarkEnd w:id="165"/>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56" w:history="1">
        <w:r>
          <w:rPr>
            <w:rStyle w:val="Hyperlink"/>
            <w:lang w:val="en-US"/>
          </w:rPr>
          <w:t>StructureDefinition</w:t>
        </w:r>
      </w:hyperlink>
      <w:r>
        <w:rPr>
          <w:lang w:val="en-US"/>
        </w:rPr>
        <w:t xml:space="preserve"> and </w:t>
      </w:r>
      <w:hyperlink r:id="rId85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58" w:anchor="Quantity" w:history="1">
              <w:r>
                <w:rPr>
                  <w:rStyle w:val="Hyperlink"/>
                  <w:rFonts w:eastAsia="Times New Roman"/>
                </w:rPr>
                <w:t>Quantity</w:t>
              </w:r>
            </w:hyperlink>
            <w:r>
              <w:rPr>
                <w:rFonts w:eastAsia="Times New Roman"/>
              </w:rPr>
              <w:t xml:space="preserve"> - </w:t>
            </w:r>
            <w:hyperlink r:id="rId859" w:history="1">
              <w:r>
                <w:rPr>
                  <w:rStyle w:val="Hyperlink"/>
                  <w:rFonts w:eastAsia="Times New Roman"/>
                </w:rPr>
                <w:t>XML</w:t>
              </w:r>
            </w:hyperlink>
            <w:r>
              <w:rPr>
                <w:rFonts w:eastAsia="Times New Roman"/>
              </w:rPr>
              <w:t xml:space="preserve">, </w:t>
            </w:r>
            <w:hyperlink r:id="rId86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61" w:anchor="Money" w:history="1">
              <w:r>
                <w:rPr>
                  <w:rStyle w:val="Hyperlink"/>
                  <w:rFonts w:eastAsia="Times New Roman"/>
                </w:rPr>
                <w:t>Money</w:t>
              </w:r>
            </w:hyperlink>
            <w:r>
              <w:rPr>
                <w:rFonts w:eastAsia="Times New Roman"/>
              </w:rPr>
              <w:t xml:space="preserve"> - </w:t>
            </w:r>
            <w:hyperlink r:id="rId862" w:history="1">
              <w:r>
                <w:rPr>
                  <w:rStyle w:val="Hyperlink"/>
                  <w:rFonts w:eastAsia="Times New Roman"/>
                </w:rPr>
                <w:t>XML</w:t>
              </w:r>
            </w:hyperlink>
            <w:r>
              <w:rPr>
                <w:rFonts w:eastAsia="Times New Roman"/>
              </w:rPr>
              <w:t xml:space="preserve">, </w:t>
            </w:r>
            <w:hyperlink r:id="rId86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resource </w:t>
            </w:r>
            <w:r>
              <w:rPr>
                <w:rFonts w:eastAsia="Times New Roman"/>
              </w:rPr>
              <w:br/>
              <w:t xml:space="preserve">(example: </w:t>
            </w:r>
            <w:hyperlink r:id="rId864" w:history="1">
              <w:r>
                <w:rPr>
                  <w:rStyle w:val="Hyperlink"/>
                  <w:rFonts w:eastAsia="Times New Roman"/>
                </w:rPr>
                <w:t>Patient</w:t>
              </w:r>
            </w:hyperlink>
            <w:r>
              <w:rPr>
                <w:rFonts w:eastAsia="Times New Roman"/>
              </w:rPr>
              <w:t xml:space="preserve"> - </w:t>
            </w:r>
            <w:hyperlink r:id="rId865" w:history="1">
              <w:r>
                <w:rPr>
                  <w:rStyle w:val="Hyperlink"/>
                  <w:rFonts w:eastAsia="Times New Roman"/>
                </w:rPr>
                <w:t>XML</w:t>
              </w:r>
            </w:hyperlink>
            <w:r>
              <w:rPr>
                <w:rFonts w:eastAsia="Times New Roman"/>
              </w:rPr>
              <w:t xml:space="preserve">, </w:t>
            </w:r>
            <w:hyperlink r:id="rId86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67" w:history="1">
              <w:r>
                <w:rPr>
                  <w:rStyle w:val="Hyperlink"/>
                  <w:rFonts w:eastAsia="Times New Roman"/>
                </w:rPr>
                <w:t>DAF Patient</w:t>
              </w:r>
            </w:hyperlink>
            <w:r>
              <w:rPr>
                <w:rFonts w:eastAsia="Times New Roman"/>
              </w:rPr>
              <w:t xml:space="preserve"> - </w:t>
            </w:r>
            <w:hyperlink r:id="rId868" w:history="1">
              <w:r>
                <w:rPr>
                  <w:rStyle w:val="Hyperlink"/>
                  <w:rFonts w:eastAsia="Times New Roman"/>
                </w:rPr>
                <w:t>XML</w:t>
              </w:r>
            </w:hyperlink>
            <w:r>
              <w:rPr>
                <w:rFonts w:eastAsia="Times New Roman"/>
              </w:rPr>
              <w:t xml:space="preserve">, </w:t>
            </w:r>
            <w:hyperlink r:id="rId86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70" w:anchor="Extension" w:history="1">
              <w:r>
                <w:rPr>
                  <w:rStyle w:val="Hyperlink"/>
                  <w:rFonts w:eastAsia="Times New Roman"/>
                </w:rPr>
                <w:t>Extension</w:t>
              </w:r>
            </w:hyperlink>
            <w:r>
              <w:rPr>
                <w:rFonts w:eastAsia="Times New Roman"/>
              </w:rPr>
              <w:t xml:space="preserve"> - </w:t>
            </w:r>
            <w:hyperlink r:id="rId871" w:history="1">
              <w:r>
                <w:rPr>
                  <w:rStyle w:val="Hyperlink"/>
                  <w:rFonts w:eastAsia="Times New Roman"/>
                </w:rPr>
                <w:t>XML</w:t>
              </w:r>
            </w:hyperlink>
            <w:r>
              <w:rPr>
                <w:rFonts w:eastAsia="Times New Roman"/>
              </w:rPr>
              <w:t xml:space="preserve">, </w:t>
            </w:r>
            <w:hyperlink r:id="rId87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873" w:history="1">
              <w:r>
                <w:rPr>
                  <w:rStyle w:val="Hyperlink"/>
                  <w:rFonts w:eastAsia="Times New Roman"/>
                </w:rPr>
                <w:t>Extension</w:t>
              </w:r>
            </w:hyperlink>
            <w:r>
              <w:rPr>
                <w:rFonts w:eastAsia="Times New Roman"/>
              </w:rPr>
              <w:t xml:space="preserve"> - </w:t>
            </w:r>
            <w:hyperlink r:id="rId874" w:history="1">
              <w:r>
                <w:rPr>
                  <w:rStyle w:val="Hyperlink"/>
                  <w:rFonts w:eastAsia="Times New Roman"/>
                </w:rPr>
                <w:t>XML</w:t>
              </w:r>
            </w:hyperlink>
            <w:r>
              <w:rPr>
                <w:rFonts w:eastAsia="Times New Roman"/>
              </w:rPr>
              <w:t xml:space="preserve">, </w:t>
            </w:r>
            <w:hyperlink r:id="rId87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66"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67" w:name="min-max"/>
      <w:bookmarkEnd w:id="167"/>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87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87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68" w:name="missing"/>
      <w:bookmarkEnd w:id="168"/>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882" w:anchor="status" w:history="1">
              <w:r w:rsidR="00E43BD9">
                <w:rPr>
                  <w:rStyle w:val="Hyperlink"/>
                  <w:rFonts w:eastAsia="Times New Roman"/>
                </w:rPr>
                <w:t>Ballot Status</w:t>
              </w:r>
            </w:hyperlink>
            <w:r w:rsidR="00E43BD9">
              <w:rPr>
                <w:rFonts w:eastAsia="Times New Roman"/>
              </w:rPr>
              <w:t xml:space="preserve">: </w:t>
            </w:r>
            <w:hyperlink r:id="rId88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69" w:name="consent"/>
      <w:bookmarkEnd w:id="169"/>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70" w:name="sliceextensions"/>
      <w:bookmarkEnd w:id="170"/>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71" w:name="name-parts"/>
      <w:bookmarkEnd w:id="171"/>
      <w:r>
        <w:rPr>
          <w:rFonts w:eastAsia="Times New Roman"/>
          <w:lang w:val="en-US"/>
        </w:rPr>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88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88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88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889"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89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The format for the US ClinicalTrials.gov registry number is â€œNCTâ€ followed by 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89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89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250D0">
            <w:pPr>
              <w:rPr>
                <w:rFonts w:eastAsia="Times New Roman"/>
              </w:rPr>
            </w:pPr>
            <w:hyperlink r:id="rId893" w:anchor="status" w:history="1">
              <w:r w:rsidR="00E43BD9">
                <w:rPr>
                  <w:rStyle w:val="Hyperlink"/>
                  <w:rFonts w:eastAsia="Times New Roman"/>
                </w:rPr>
                <w:t>Ballot Status</w:t>
              </w:r>
            </w:hyperlink>
            <w:r w:rsidR="00E43BD9">
              <w:rPr>
                <w:rFonts w:eastAsia="Times New Roman"/>
              </w:rPr>
              <w:t xml:space="preserve">: </w:t>
            </w:r>
            <w:hyperlink r:id="rId89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72" w:name="extension"/>
      <w:bookmarkEnd w:id="172"/>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89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3250D0">
      <w:pPr>
        <w:numPr>
          <w:ilvl w:val="1"/>
          <w:numId w:val="78"/>
        </w:numPr>
        <w:spacing w:before="100" w:beforeAutospacing="1" w:after="100" w:afterAutospacing="1"/>
        <w:divId w:val="423767666"/>
        <w:rPr>
          <w:rFonts w:eastAsia="Times New Roman"/>
          <w:lang w:val="en-US"/>
        </w:rPr>
      </w:pPr>
      <w:hyperlink r:id="rId896" w:anchor="integer" w:history="1">
        <w:r w:rsidR="00E43BD9">
          <w:rPr>
            <w:rStyle w:val="Hyperlink"/>
            <w:rFonts w:eastAsia="Times New Roman"/>
            <w:lang w:val="en-US"/>
          </w:rPr>
          <w:t>Integer</w:t>
        </w:r>
      </w:hyperlink>
    </w:p>
    <w:p w:rsidR="00C51368" w:rsidRDefault="003250D0">
      <w:pPr>
        <w:numPr>
          <w:ilvl w:val="1"/>
          <w:numId w:val="78"/>
        </w:numPr>
        <w:spacing w:before="100" w:beforeAutospacing="1" w:after="100" w:afterAutospacing="1"/>
        <w:divId w:val="423767666"/>
        <w:rPr>
          <w:rFonts w:eastAsia="Times New Roman"/>
          <w:lang w:val="en-US"/>
        </w:rPr>
      </w:pPr>
      <w:hyperlink r:id="rId897" w:anchor="decimal" w:history="1">
        <w:r w:rsidR="00E43BD9">
          <w:rPr>
            <w:rStyle w:val="Hyperlink"/>
            <w:rFonts w:eastAsia="Times New Roman"/>
            <w:lang w:val="en-US"/>
          </w:rPr>
          <w:t>Decimal</w:t>
        </w:r>
      </w:hyperlink>
    </w:p>
    <w:p w:rsidR="00C51368" w:rsidRDefault="003250D0">
      <w:pPr>
        <w:numPr>
          <w:ilvl w:val="1"/>
          <w:numId w:val="78"/>
        </w:numPr>
        <w:spacing w:before="100" w:beforeAutospacing="1" w:after="100" w:afterAutospacing="1"/>
        <w:divId w:val="423767666"/>
        <w:rPr>
          <w:rFonts w:eastAsia="Times New Roman"/>
          <w:lang w:val="en-US"/>
        </w:rPr>
      </w:pPr>
      <w:hyperlink r:id="rId898" w:anchor="dateTime" w:history="1">
        <w:r w:rsidR="00E43BD9">
          <w:rPr>
            <w:rStyle w:val="Hyperlink"/>
            <w:rFonts w:eastAsia="Times New Roman"/>
            <w:lang w:val="en-US"/>
          </w:rPr>
          <w:t>DateTime</w:t>
        </w:r>
      </w:hyperlink>
    </w:p>
    <w:p w:rsidR="00C51368" w:rsidRDefault="003250D0">
      <w:pPr>
        <w:numPr>
          <w:ilvl w:val="1"/>
          <w:numId w:val="78"/>
        </w:numPr>
        <w:spacing w:before="100" w:beforeAutospacing="1" w:after="100" w:afterAutospacing="1"/>
        <w:divId w:val="423767666"/>
        <w:rPr>
          <w:rFonts w:eastAsia="Times New Roman"/>
          <w:lang w:val="en-US"/>
        </w:rPr>
      </w:pPr>
      <w:hyperlink r:id="rId899" w:anchor="date" w:history="1">
        <w:r w:rsidR="00E43BD9">
          <w:rPr>
            <w:rStyle w:val="Hyperlink"/>
            <w:rFonts w:eastAsia="Times New Roman"/>
            <w:lang w:val="en-US"/>
          </w:rPr>
          <w:t>Date</w:t>
        </w:r>
      </w:hyperlink>
    </w:p>
    <w:p w:rsidR="00C51368" w:rsidRDefault="003250D0">
      <w:pPr>
        <w:numPr>
          <w:ilvl w:val="1"/>
          <w:numId w:val="78"/>
        </w:numPr>
        <w:spacing w:before="100" w:beforeAutospacing="1" w:after="100" w:afterAutospacing="1"/>
        <w:divId w:val="423767666"/>
        <w:rPr>
          <w:rFonts w:eastAsia="Times New Roman"/>
          <w:lang w:val="en-US"/>
        </w:rPr>
      </w:pPr>
      <w:hyperlink r:id="rId900" w:anchor="instant" w:history="1">
        <w:r w:rsidR="00E43BD9">
          <w:rPr>
            <w:rStyle w:val="Hyperlink"/>
            <w:rFonts w:eastAsia="Times New Roman"/>
            <w:lang w:val="en-US"/>
          </w:rPr>
          <w:t>Instant</w:t>
        </w:r>
      </w:hyperlink>
    </w:p>
    <w:p w:rsidR="00C51368" w:rsidRDefault="003250D0">
      <w:pPr>
        <w:numPr>
          <w:ilvl w:val="1"/>
          <w:numId w:val="78"/>
        </w:numPr>
        <w:spacing w:before="100" w:beforeAutospacing="1" w:after="100" w:afterAutospacing="1"/>
        <w:divId w:val="423767666"/>
        <w:rPr>
          <w:rFonts w:eastAsia="Times New Roman"/>
          <w:lang w:val="en-US"/>
        </w:rPr>
      </w:pPr>
      <w:hyperlink r:id="rId901" w:anchor="string" w:history="1">
        <w:r w:rsidR="00E43BD9">
          <w:rPr>
            <w:rStyle w:val="Hyperlink"/>
            <w:rFonts w:eastAsia="Times New Roman"/>
            <w:lang w:val="en-US"/>
          </w:rPr>
          <w:t>String</w:t>
        </w:r>
      </w:hyperlink>
    </w:p>
    <w:p w:rsidR="00C51368" w:rsidRDefault="003250D0">
      <w:pPr>
        <w:numPr>
          <w:ilvl w:val="1"/>
          <w:numId w:val="78"/>
        </w:numPr>
        <w:spacing w:before="100" w:beforeAutospacing="1" w:after="100" w:afterAutospacing="1"/>
        <w:divId w:val="423767666"/>
        <w:rPr>
          <w:rFonts w:eastAsia="Times New Roman"/>
          <w:lang w:val="en-US"/>
        </w:rPr>
      </w:pPr>
      <w:hyperlink r:id="rId902" w:anchor="uri" w:history="1">
        <w:r w:rsidR="00E43BD9">
          <w:rPr>
            <w:rStyle w:val="Hyperlink"/>
            <w:rFonts w:eastAsia="Times New Roman"/>
            <w:lang w:val="en-US"/>
          </w:rPr>
          <w:t>Uri</w:t>
        </w:r>
      </w:hyperlink>
    </w:p>
    <w:p w:rsidR="00C51368" w:rsidRDefault="003250D0">
      <w:pPr>
        <w:numPr>
          <w:ilvl w:val="1"/>
          <w:numId w:val="78"/>
        </w:numPr>
        <w:spacing w:before="100" w:beforeAutospacing="1" w:after="100" w:afterAutospacing="1"/>
        <w:divId w:val="423767666"/>
        <w:rPr>
          <w:rFonts w:eastAsia="Times New Roman"/>
          <w:lang w:val="en-US"/>
        </w:rPr>
      </w:pPr>
      <w:hyperlink r:id="rId903" w:anchor="boolean" w:history="1">
        <w:r w:rsidR="00E43BD9">
          <w:rPr>
            <w:rStyle w:val="Hyperlink"/>
            <w:rFonts w:eastAsia="Times New Roman"/>
            <w:lang w:val="en-US"/>
          </w:rPr>
          <w:t>Boolean</w:t>
        </w:r>
      </w:hyperlink>
    </w:p>
    <w:p w:rsidR="00C51368" w:rsidRDefault="003250D0">
      <w:pPr>
        <w:numPr>
          <w:ilvl w:val="1"/>
          <w:numId w:val="78"/>
        </w:numPr>
        <w:spacing w:before="100" w:beforeAutospacing="1" w:after="100" w:afterAutospacing="1"/>
        <w:divId w:val="423767666"/>
        <w:rPr>
          <w:rFonts w:eastAsia="Times New Roman"/>
          <w:lang w:val="en-US"/>
        </w:rPr>
      </w:pPr>
      <w:hyperlink r:id="rId90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0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3250D0">
      <w:pPr>
        <w:numPr>
          <w:ilvl w:val="1"/>
          <w:numId w:val="78"/>
        </w:numPr>
        <w:spacing w:before="100" w:beforeAutospacing="1" w:after="100" w:afterAutospacing="1"/>
        <w:divId w:val="423767666"/>
        <w:rPr>
          <w:rFonts w:eastAsia="Times New Roman"/>
          <w:lang w:val="en-US"/>
        </w:rPr>
      </w:pPr>
      <w:hyperlink r:id="rId906" w:anchor="markdown" w:history="1">
        <w:r w:rsidR="00E43BD9">
          <w:rPr>
            <w:rStyle w:val="Hyperlink"/>
            <w:rFonts w:eastAsia="Times New Roman"/>
            <w:lang w:val="en-US"/>
          </w:rPr>
          <w:t>markdown</w:t>
        </w:r>
      </w:hyperlink>
    </w:p>
    <w:p w:rsidR="00C51368" w:rsidRDefault="003250D0">
      <w:pPr>
        <w:numPr>
          <w:ilvl w:val="1"/>
          <w:numId w:val="78"/>
        </w:numPr>
        <w:spacing w:before="100" w:beforeAutospacing="1" w:after="100" w:afterAutospacing="1"/>
        <w:divId w:val="423767666"/>
        <w:rPr>
          <w:rFonts w:eastAsia="Times New Roman"/>
          <w:lang w:val="en-US"/>
        </w:rPr>
      </w:pPr>
      <w:hyperlink r:id="rId907" w:anchor="base64Binary" w:history="1">
        <w:r w:rsidR="00E43BD9">
          <w:rPr>
            <w:rStyle w:val="Hyperlink"/>
            <w:rFonts w:eastAsia="Times New Roman"/>
            <w:lang w:val="en-US"/>
          </w:rPr>
          <w:t>Base64Binary</w:t>
        </w:r>
      </w:hyperlink>
    </w:p>
    <w:p w:rsidR="00C51368" w:rsidRDefault="003250D0">
      <w:pPr>
        <w:numPr>
          <w:ilvl w:val="1"/>
          <w:numId w:val="78"/>
        </w:numPr>
        <w:spacing w:before="100" w:beforeAutospacing="1" w:after="100" w:afterAutospacing="1"/>
        <w:divId w:val="423767666"/>
        <w:rPr>
          <w:rFonts w:eastAsia="Times New Roman"/>
          <w:lang w:val="en-US"/>
        </w:rPr>
      </w:pPr>
      <w:hyperlink r:id="rId908" w:anchor="Coding" w:history="1">
        <w:r w:rsidR="00E43BD9">
          <w:rPr>
            <w:rStyle w:val="Hyperlink"/>
            <w:rFonts w:eastAsia="Times New Roman"/>
            <w:lang w:val="en-US"/>
          </w:rPr>
          <w:t>Coding</w:t>
        </w:r>
      </w:hyperlink>
    </w:p>
    <w:p w:rsidR="00C51368" w:rsidRDefault="003250D0">
      <w:pPr>
        <w:numPr>
          <w:ilvl w:val="1"/>
          <w:numId w:val="78"/>
        </w:numPr>
        <w:spacing w:before="100" w:beforeAutospacing="1" w:after="100" w:afterAutospacing="1"/>
        <w:divId w:val="423767666"/>
        <w:rPr>
          <w:rFonts w:eastAsia="Times New Roman"/>
          <w:lang w:val="en-US"/>
        </w:rPr>
      </w:pPr>
      <w:hyperlink r:id="rId909" w:anchor="CodeableConcept" w:history="1">
        <w:r w:rsidR="00E43BD9">
          <w:rPr>
            <w:rStyle w:val="Hyperlink"/>
            <w:rFonts w:eastAsia="Times New Roman"/>
            <w:lang w:val="en-US"/>
          </w:rPr>
          <w:t>CodeableConcept</w:t>
        </w:r>
      </w:hyperlink>
    </w:p>
    <w:p w:rsidR="00C51368" w:rsidRDefault="003250D0">
      <w:pPr>
        <w:numPr>
          <w:ilvl w:val="1"/>
          <w:numId w:val="78"/>
        </w:numPr>
        <w:spacing w:before="100" w:beforeAutospacing="1" w:after="100" w:afterAutospacing="1"/>
        <w:divId w:val="423767666"/>
        <w:rPr>
          <w:rFonts w:eastAsia="Times New Roman"/>
          <w:lang w:val="en-US"/>
        </w:rPr>
      </w:pPr>
      <w:hyperlink r:id="rId910" w:anchor="Attachment" w:history="1">
        <w:r w:rsidR="00E43BD9">
          <w:rPr>
            <w:rStyle w:val="Hyperlink"/>
            <w:rFonts w:eastAsia="Times New Roman"/>
            <w:lang w:val="en-US"/>
          </w:rPr>
          <w:t>Attachment</w:t>
        </w:r>
      </w:hyperlink>
    </w:p>
    <w:p w:rsidR="00C51368" w:rsidRDefault="003250D0">
      <w:pPr>
        <w:numPr>
          <w:ilvl w:val="1"/>
          <w:numId w:val="78"/>
        </w:numPr>
        <w:spacing w:before="100" w:beforeAutospacing="1" w:after="100" w:afterAutospacing="1"/>
        <w:divId w:val="423767666"/>
        <w:rPr>
          <w:rFonts w:eastAsia="Times New Roman"/>
          <w:lang w:val="en-US"/>
        </w:rPr>
      </w:pPr>
      <w:hyperlink r:id="rId911" w:anchor="Identifier" w:history="1">
        <w:r w:rsidR="00E43BD9">
          <w:rPr>
            <w:rStyle w:val="Hyperlink"/>
            <w:rFonts w:eastAsia="Times New Roman"/>
            <w:lang w:val="en-US"/>
          </w:rPr>
          <w:t>Identifier</w:t>
        </w:r>
      </w:hyperlink>
    </w:p>
    <w:p w:rsidR="00C51368" w:rsidRDefault="003250D0">
      <w:pPr>
        <w:numPr>
          <w:ilvl w:val="1"/>
          <w:numId w:val="78"/>
        </w:numPr>
        <w:spacing w:before="100" w:beforeAutospacing="1" w:after="100" w:afterAutospacing="1"/>
        <w:divId w:val="423767666"/>
        <w:rPr>
          <w:rFonts w:eastAsia="Times New Roman"/>
          <w:lang w:val="en-US"/>
        </w:rPr>
      </w:pPr>
      <w:hyperlink r:id="rId912" w:anchor="Quantity" w:history="1">
        <w:r w:rsidR="00E43BD9">
          <w:rPr>
            <w:rStyle w:val="Hyperlink"/>
            <w:rFonts w:eastAsia="Times New Roman"/>
            <w:lang w:val="en-US"/>
          </w:rPr>
          <w:t>Quantity</w:t>
        </w:r>
      </w:hyperlink>
    </w:p>
    <w:p w:rsidR="00C51368" w:rsidRDefault="003250D0">
      <w:pPr>
        <w:numPr>
          <w:ilvl w:val="1"/>
          <w:numId w:val="78"/>
        </w:numPr>
        <w:spacing w:before="100" w:beforeAutospacing="1" w:after="100" w:afterAutospacing="1"/>
        <w:divId w:val="423767666"/>
        <w:rPr>
          <w:rFonts w:eastAsia="Times New Roman"/>
          <w:lang w:val="en-US"/>
        </w:rPr>
      </w:pPr>
      <w:hyperlink r:id="rId913" w:anchor="Range" w:history="1">
        <w:r w:rsidR="00E43BD9">
          <w:rPr>
            <w:rStyle w:val="Hyperlink"/>
            <w:rFonts w:eastAsia="Times New Roman"/>
            <w:lang w:val="en-US"/>
          </w:rPr>
          <w:t>Range</w:t>
        </w:r>
      </w:hyperlink>
    </w:p>
    <w:p w:rsidR="00C51368" w:rsidRDefault="003250D0">
      <w:pPr>
        <w:numPr>
          <w:ilvl w:val="1"/>
          <w:numId w:val="78"/>
        </w:numPr>
        <w:spacing w:before="100" w:beforeAutospacing="1" w:after="100" w:afterAutospacing="1"/>
        <w:divId w:val="423767666"/>
        <w:rPr>
          <w:rFonts w:eastAsia="Times New Roman"/>
          <w:lang w:val="en-US"/>
        </w:rPr>
      </w:pPr>
      <w:hyperlink r:id="rId914" w:anchor="Period" w:history="1">
        <w:r w:rsidR="00E43BD9">
          <w:rPr>
            <w:rStyle w:val="Hyperlink"/>
            <w:rFonts w:eastAsia="Times New Roman"/>
            <w:lang w:val="en-US"/>
          </w:rPr>
          <w:t>Period</w:t>
        </w:r>
      </w:hyperlink>
    </w:p>
    <w:p w:rsidR="00C51368" w:rsidRDefault="003250D0">
      <w:pPr>
        <w:numPr>
          <w:ilvl w:val="1"/>
          <w:numId w:val="78"/>
        </w:numPr>
        <w:spacing w:before="100" w:beforeAutospacing="1" w:after="100" w:afterAutospacing="1"/>
        <w:divId w:val="423767666"/>
        <w:rPr>
          <w:rFonts w:eastAsia="Times New Roman"/>
          <w:lang w:val="en-US"/>
        </w:rPr>
      </w:pPr>
      <w:hyperlink r:id="rId915" w:anchor="Ratio" w:history="1">
        <w:r w:rsidR="00E43BD9">
          <w:rPr>
            <w:rStyle w:val="Hyperlink"/>
            <w:rFonts w:eastAsia="Times New Roman"/>
            <w:lang w:val="en-US"/>
          </w:rPr>
          <w:t>Ratio</w:t>
        </w:r>
      </w:hyperlink>
    </w:p>
    <w:p w:rsidR="00C51368" w:rsidRDefault="003250D0">
      <w:pPr>
        <w:numPr>
          <w:ilvl w:val="1"/>
          <w:numId w:val="78"/>
        </w:numPr>
        <w:spacing w:before="100" w:beforeAutospacing="1" w:after="100" w:afterAutospacing="1"/>
        <w:divId w:val="423767666"/>
        <w:rPr>
          <w:rFonts w:eastAsia="Times New Roman"/>
          <w:lang w:val="en-US"/>
        </w:rPr>
      </w:pPr>
      <w:hyperlink r:id="rId916" w:anchor="HumanName" w:history="1">
        <w:r w:rsidR="00E43BD9">
          <w:rPr>
            <w:rStyle w:val="Hyperlink"/>
            <w:rFonts w:eastAsia="Times New Roman"/>
            <w:lang w:val="en-US"/>
          </w:rPr>
          <w:t>HumanName</w:t>
        </w:r>
      </w:hyperlink>
    </w:p>
    <w:p w:rsidR="00C51368" w:rsidRDefault="003250D0">
      <w:pPr>
        <w:numPr>
          <w:ilvl w:val="1"/>
          <w:numId w:val="78"/>
        </w:numPr>
        <w:spacing w:before="100" w:beforeAutospacing="1" w:after="100" w:afterAutospacing="1"/>
        <w:divId w:val="423767666"/>
        <w:rPr>
          <w:rFonts w:eastAsia="Times New Roman"/>
          <w:lang w:val="en-US"/>
        </w:rPr>
      </w:pPr>
      <w:hyperlink r:id="rId917" w:anchor="Address" w:history="1">
        <w:r w:rsidR="00E43BD9">
          <w:rPr>
            <w:rStyle w:val="Hyperlink"/>
            <w:rFonts w:eastAsia="Times New Roman"/>
            <w:lang w:val="en-US"/>
          </w:rPr>
          <w:t>Address</w:t>
        </w:r>
      </w:hyperlink>
    </w:p>
    <w:p w:rsidR="00C51368" w:rsidRDefault="003250D0">
      <w:pPr>
        <w:numPr>
          <w:ilvl w:val="1"/>
          <w:numId w:val="78"/>
        </w:numPr>
        <w:spacing w:before="100" w:beforeAutospacing="1" w:after="100" w:afterAutospacing="1"/>
        <w:divId w:val="423767666"/>
        <w:rPr>
          <w:rFonts w:eastAsia="Times New Roman"/>
          <w:lang w:val="en-US"/>
        </w:rPr>
      </w:pPr>
      <w:hyperlink r:id="rId918" w:anchor="ContactPoint" w:history="1">
        <w:r w:rsidR="00E43BD9">
          <w:rPr>
            <w:rStyle w:val="Hyperlink"/>
            <w:rFonts w:eastAsia="Times New Roman"/>
            <w:lang w:val="en-US"/>
          </w:rPr>
          <w:t>ContactPoint</w:t>
        </w:r>
      </w:hyperlink>
    </w:p>
    <w:p w:rsidR="00C51368" w:rsidRDefault="003250D0">
      <w:pPr>
        <w:numPr>
          <w:ilvl w:val="1"/>
          <w:numId w:val="78"/>
        </w:numPr>
        <w:spacing w:before="100" w:beforeAutospacing="1" w:after="100" w:afterAutospacing="1"/>
        <w:divId w:val="423767666"/>
        <w:rPr>
          <w:rFonts w:eastAsia="Times New Roman"/>
          <w:lang w:val="en-US"/>
        </w:rPr>
      </w:pPr>
      <w:hyperlink r:id="rId919" w:anchor="Timing" w:history="1">
        <w:r w:rsidR="00E43BD9">
          <w:rPr>
            <w:rStyle w:val="Hyperlink"/>
            <w:rFonts w:eastAsia="Times New Roman"/>
            <w:lang w:val="en-US"/>
          </w:rPr>
          <w:t>Timing</w:t>
        </w:r>
      </w:hyperlink>
    </w:p>
    <w:p w:rsidR="00C51368" w:rsidRDefault="003250D0">
      <w:pPr>
        <w:numPr>
          <w:ilvl w:val="1"/>
          <w:numId w:val="78"/>
        </w:numPr>
        <w:spacing w:before="100" w:beforeAutospacing="1" w:after="100" w:afterAutospacing="1"/>
        <w:divId w:val="423767666"/>
        <w:rPr>
          <w:rFonts w:eastAsia="Times New Roman"/>
          <w:lang w:val="en-US"/>
        </w:rPr>
      </w:pPr>
      <w:hyperlink r:id="rId920" w:anchor="Signature" w:history="1">
        <w:r w:rsidR="00E43BD9">
          <w:rPr>
            <w:rStyle w:val="Hyperlink"/>
            <w:rFonts w:eastAsia="Times New Roman"/>
            <w:lang w:val="en-US"/>
          </w:rPr>
          <w:t>Signature</w:t>
        </w:r>
      </w:hyperlink>
    </w:p>
    <w:p w:rsidR="00C51368" w:rsidRDefault="003250D0">
      <w:pPr>
        <w:numPr>
          <w:ilvl w:val="1"/>
          <w:numId w:val="78"/>
        </w:numPr>
        <w:spacing w:before="100" w:beforeAutospacing="1" w:after="100" w:afterAutospacing="1"/>
        <w:divId w:val="423767666"/>
        <w:rPr>
          <w:rFonts w:eastAsia="Times New Roman"/>
          <w:lang w:val="en-US"/>
        </w:rPr>
      </w:pPr>
      <w:hyperlink r:id="rId92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22"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2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73" w:name="modifierExtension"/>
      <w:bookmarkEnd w:id="82"/>
      <w:bookmarkEnd w:id="83"/>
      <w:bookmarkEnd w:id="173"/>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2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2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2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2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2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14:anchorId="287141DD" wp14:editId="1BF88DDC">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30"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74" w:name="exchange"/>
      <w:bookmarkEnd w:id="174"/>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9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932" w:anchor="status" w:history="1">
              <w:r w:rsidR="00E43BD9">
                <w:rPr>
                  <w:rStyle w:val="Hyperlink"/>
                  <w:rFonts w:eastAsia="Times New Roman"/>
                </w:rPr>
                <w:t>Ballot Status</w:t>
              </w:r>
            </w:hyperlink>
            <w:r w:rsidR="00E43BD9">
              <w:rPr>
                <w:rFonts w:eastAsia="Times New Roman"/>
              </w:rPr>
              <w:t xml:space="preserve">: </w:t>
            </w:r>
            <w:hyperlink r:id="rId93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3250D0">
            <w:pPr>
              <w:rPr>
                <w:rFonts w:eastAsia="Times New Roman"/>
              </w:rPr>
            </w:pPr>
            <w:hyperlink r:id="rId934" w:history="1">
              <w:r w:rsidR="00E43BD9">
                <w:rPr>
                  <w:rStyle w:val="Hyperlink"/>
                  <w:rFonts w:eastAsia="Times New Roman"/>
                </w:rPr>
                <w:t>EligibilityRequest</w:t>
              </w:r>
            </w:hyperlink>
          </w:p>
        </w:tc>
        <w:tc>
          <w:tcPr>
            <w:tcW w:w="0" w:type="auto"/>
            <w:vAlign w:val="center"/>
            <w:hideMark/>
          </w:tcPr>
          <w:p w:rsidR="00C51368" w:rsidRDefault="003250D0">
            <w:pPr>
              <w:rPr>
                <w:rFonts w:eastAsia="Times New Roman"/>
              </w:rPr>
            </w:pPr>
            <w:hyperlink r:id="rId93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3250D0">
            <w:pPr>
              <w:rPr>
                <w:rFonts w:eastAsia="Times New Roman"/>
              </w:rPr>
            </w:pPr>
            <w:hyperlink r:id="rId936" w:history="1">
              <w:r w:rsidR="00E43BD9">
                <w:rPr>
                  <w:rStyle w:val="Hyperlink"/>
                  <w:rFonts w:eastAsia="Times New Roman"/>
                </w:rPr>
                <w:t>EnrollmentRequest</w:t>
              </w:r>
            </w:hyperlink>
          </w:p>
        </w:tc>
        <w:tc>
          <w:tcPr>
            <w:tcW w:w="0" w:type="auto"/>
            <w:vAlign w:val="center"/>
            <w:hideMark/>
          </w:tcPr>
          <w:p w:rsidR="00C51368" w:rsidRDefault="003250D0">
            <w:pPr>
              <w:rPr>
                <w:rFonts w:eastAsia="Times New Roman"/>
              </w:rPr>
            </w:pPr>
            <w:hyperlink r:id="rId93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3250D0">
            <w:pPr>
              <w:rPr>
                <w:rFonts w:eastAsia="Times New Roman"/>
              </w:rPr>
            </w:pPr>
            <w:hyperlink r:id="rId93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3250D0">
            <w:pPr>
              <w:rPr>
                <w:rFonts w:eastAsia="Times New Roman"/>
              </w:rPr>
            </w:pPr>
            <w:hyperlink r:id="rId93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3250D0">
            <w:pPr>
              <w:rPr>
                <w:rFonts w:eastAsia="Times New Roman"/>
              </w:rPr>
            </w:pPr>
            <w:hyperlink r:id="rId94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3250D0">
            <w:pPr>
              <w:rPr>
                <w:rFonts w:eastAsia="Times New Roman"/>
              </w:rPr>
            </w:pPr>
            <w:hyperlink r:id="rId94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3250D0">
            <w:pPr>
              <w:rPr>
                <w:rFonts w:eastAsia="Times New Roman"/>
              </w:rPr>
            </w:pPr>
            <w:hyperlink r:id="rId94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3250D0">
            <w:pPr>
              <w:rPr>
                <w:rFonts w:eastAsia="Times New Roman"/>
              </w:rPr>
            </w:pPr>
            <w:hyperlink r:id="rId94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3250D0">
            <w:pPr>
              <w:rPr>
                <w:rFonts w:eastAsia="Times New Roman"/>
              </w:rPr>
            </w:pPr>
            <w:hyperlink r:id="rId94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3250D0">
            <w:pPr>
              <w:rPr>
                <w:rFonts w:eastAsia="Times New Roman"/>
              </w:rPr>
            </w:pPr>
            <w:hyperlink r:id="rId94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3250D0">
            <w:pPr>
              <w:rPr>
                <w:rFonts w:eastAsia="Times New Roman"/>
              </w:rPr>
            </w:pPr>
            <w:hyperlink r:id="rId94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3250D0">
            <w:pPr>
              <w:rPr>
                <w:rFonts w:eastAsia="Times New Roman"/>
              </w:rPr>
            </w:pPr>
            <w:hyperlink r:id="rId94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3250D0">
            <w:pPr>
              <w:rPr>
                <w:rFonts w:eastAsia="Times New Roman"/>
              </w:rPr>
            </w:pPr>
            <w:hyperlink r:id="rId94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3250D0">
            <w:pPr>
              <w:rPr>
                <w:rFonts w:eastAsia="Times New Roman"/>
              </w:rPr>
            </w:pPr>
            <w:hyperlink r:id="rId94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3250D0">
            <w:pPr>
              <w:rPr>
                <w:rFonts w:eastAsia="Times New Roman"/>
              </w:rPr>
            </w:pPr>
            <w:hyperlink r:id="rId95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3250D0">
            <w:pPr>
              <w:rPr>
                <w:rFonts w:eastAsia="Times New Roman"/>
              </w:rPr>
            </w:pPr>
            <w:hyperlink r:id="rId95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3250D0">
            <w:pPr>
              <w:rPr>
                <w:rFonts w:eastAsia="Times New Roman"/>
              </w:rPr>
            </w:pPr>
            <w:hyperlink r:id="rId95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3250D0">
            <w:pPr>
              <w:rPr>
                <w:rFonts w:eastAsia="Times New Roman"/>
              </w:rPr>
            </w:pPr>
            <w:hyperlink r:id="rId953" w:history="1">
              <w:r w:rsidR="00E43BD9">
                <w:rPr>
                  <w:rStyle w:val="Hyperlink"/>
                  <w:rFonts w:eastAsia="Times New Roman"/>
                </w:rPr>
                <w:t>{Resource</w:t>
              </w:r>
            </w:hyperlink>
            <w:r w:rsidR="00E43BD9">
              <w:rPr>
                <w:rFonts w:eastAsia="Times New Roman"/>
              </w:rPr>
              <w:t xml:space="preserve">} or </w:t>
            </w:r>
            <w:hyperlink r:id="rId95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3250D0">
            <w:pPr>
              <w:rPr>
                <w:rFonts w:eastAsia="Times New Roman"/>
              </w:rPr>
            </w:pPr>
            <w:hyperlink r:id="rId955" w:history="1">
              <w:r w:rsidR="00E43BD9">
                <w:rPr>
                  <w:rStyle w:val="Hyperlink"/>
                  <w:rFonts w:eastAsia="Times New Roman"/>
                </w:rPr>
                <w:t>PaymentNotice</w:t>
              </w:r>
            </w:hyperlink>
          </w:p>
        </w:tc>
        <w:tc>
          <w:tcPr>
            <w:tcW w:w="0" w:type="auto"/>
            <w:vAlign w:val="center"/>
            <w:hideMark/>
          </w:tcPr>
          <w:p w:rsidR="00C51368" w:rsidRDefault="003250D0">
            <w:pPr>
              <w:rPr>
                <w:rFonts w:eastAsia="Times New Roman"/>
              </w:rPr>
            </w:pPr>
            <w:hyperlink r:id="rId95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3250D0">
            <w:pPr>
              <w:rPr>
                <w:rFonts w:eastAsia="Times New Roman"/>
              </w:rPr>
            </w:pPr>
            <w:hyperlink r:id="rId957" w:history="1">
              <w:r w:rsidR="00E43BD9">
                <w:rPr>
                  <w:rStyle w:val="Hyperlink"/>
                  <w:rFonts w:eastAsia="Times New Roman"/>
                </w:rPr>
                <w:t>ProcessRequest</w:t>
              </w:r>
            </w:hyperlink>
            <w:r w:rsidR="00E43BD9">
              <w:rPr>
                <w:rFonts w:eastAsia="Times New Roman"/>
              </w:rPr>
              <w:t xml:space="preserve"> (action=poll, include=</w:t>
            </w:r>
            <w:hyperlink r:id="rId95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3250D0">
            <w:pPr>
              <w:rPr>
                <w:rFonts w:eastAsia="Times New Roman"/>
              </w:rPr>
            </w:pPr>
            <w:hyperlink r:id="rId95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3250D0">
            <w:pPr>
              <w:rPr>
                <w:rFonts w:eastAsia="Times New Roman"/>
              </w:rPr>
            </w:pPr>
            <w:hyperlink r:id="rId960" w:history="1">
              <w:r w:rsidR="00E43BD9">
                <w:rPr>
                  <w:rStyle w:val="Hyperlink"/>
                  <w:rFonts w:eastAsia="Times New Roman"/>
                </w:rPr>
                <w:t>DocumentManifest</w:t>
              </w:r>
            </w:hyperlink>
          </w:p>
        </w:tc>
        <w:tc>
          <w:tcPr>
            <w:tcW w:w="0" w:type="auto"/>
            <w:vAlign w:val="center"/>
            <w:hideMark/>
          </w:tcPr>
          <w:p w:rsidR="00C51368" w:rsidRDefault="003250D0">
            <w:pPr>
              <w:rPr>
                <w:rFonts w:eastAsia="Times New Roman"/>
              </w:rPr>
            </w:pPr>
            <w:hyperlink r:id="rId96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3250D0">
            <w:pPr>
              <w:rPr>
                <w:rFonts w:eastAsia="Times New Roman"/>
              </w:rPr>
            </w:pPr>
            <w:hyperlink r:id="rId962" w:history="1">
              <w:r w:rsidR="00E43BD9">
                <w:rPr>
                  <w:rStyle w:val="Hyperlink"/>
                  <w:rFonts w:eastAsia="Times New Roman"/>
                </w:rPr>
                <w:t>ProcessRequest</w:t>
              </w:r>
            </w:hyperlink>
            <w:r w:rsidR="00E43BD9">
              <w:rPr>
                <w:rFonts w:eastAsia="Times New Roman"/>
              </w:rPr>
              <w:t xml:space="preserve"> (action=poll, include=</w:t>
            </w:r>
            <w:hyperlink r:id="rId96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3250D0">
            <w:pPr>
              <w:rPr>
                <w:rFonts w:eastAsia="Times New Roman"/>
              </w:rPr>
            </w:pPr>
            <w:hyperlink r:id="rId96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65" w:history="1">
        <w:r>
          <w:rPr>
            <w:rStyle w:val="Hyperlink"/>
            <w:lang w:val="en-US"/>
          </w:rPr>
          <w:t>HL7 wiki</w:t>
        </w:r>
      </w:hyperlink>
      <w:r>
        <w:rPr>
          <w:lang w:val="en-US"/>
        </w:rPr>
        <w:t xml:space="preserve">. Feel free to add any you think are missing or engage with one of the </w:t>
      </w:r>
      <w:hyperlink r:id="rId966" w:history="1">
        <w:r>
          <w:rPr>
            <w:rStyle w:val="Hyperlink"/>
            <w:lang w:val="en-US"/>
          </w:rPr>
          <w:t>HL7 Work Groups</w:t>
        </w:r>
      </w:hyperlink>
      <w:r>
        <w:rPr>
          <w:lang w:val="en-US"/>
        </w:rPr>
        <w:t xml:space="preserve"> to submit a </w:t>
      </w:r>
      <w:hyperlink r:id="rId96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3250D0">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2966EAD8" wp14:editId="6C4C239A">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6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3250D0">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3FFEC18F" wp14:editId="2B54531B">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3250D0">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5D050993" wp14:editId="254D3348">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7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3250D0">
      <w:pPr>
        <w:rPr>
          <w:rFonts w:eastAsia="Times New Roman"/>
          <w:lang w:val="en-US"/>
        </w:rPr>
      </w:pPr>
      <w:r>
        <w:rPr>
          <w:rFonts w:eastAsia="Times New Roman"/>
          <w:lang w:val="en-US"/>
        </w:rPr>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1DB513B2" wp14:editId="46C15287">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97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97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250D0">
            <w:pPr>
              <w:rPr>
                <w:rFonts w:eastAsia="Times New Roman"/>
              </w:rPr>
            </w:pPr>
            <w:hyperlink r:id="rId976" w:anchor="status" w:history="1">
              <w:r w:rsidR="00E43BD9">
                <w:rPr>
                  <w:rStyle w:val="Hyperlink"/>
                  <w:rFonts w:eastAsia="Times New Roman"/>
                </w:rPr>
                <w:t>Ballot Status</w:t>
              </w:r>
            </w:hyperlink>
            <w:r w:rsidR="00E43BD9">
              <w:rPr>
                <w:rFonts w:eastAsia="Times New Roman"/>
              </w:rPr>
              <w:t xml:space="preserve">: </w:t>
            </w:r>
            <w:hyperlink r:id="rId97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978" w:history="1">
        <w:r>
          <w:rPr>
            <w:rStyle w:val="Hyperlink"/>
            <w:lang w:val="en-US"/>
          </w:rPr>
          <w:t>XML</w:t>
        </w:r>
      </w:hyperlink>
      <w:r>
        <w:rPr>
          <w:lang w:val="en-US"/>
        </w:rPr>
        <w:t xml:space="preserve"> and </w:t>
      </w:r>
      <w:hyperlink r:id="rId97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75" w:name="defn"/>
      <w:bookmarkEnd w:id="175"/>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98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76"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187EE19" wp14:editId="56C5DB85">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F835E1F" wp14:editId="6DBECAA3">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r:id="rId98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B70C753" wp14:editId="409B9B96">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CAC9A91" wp14:editId="74B274AE">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D332667" wp14:editId="2E552C8A">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49A6BFF" wp14:editId="032DE284">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257A35E" wp14:editId="47231695">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8261CE9" wp14:editId="592FD4C2">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B020692" wp14:editId="37C2DEB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9E5E300" wp14:editId="13424168">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FD3F46A" wp14:editId="31548B35">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36D3E1C" wp14:editId="60F46115">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A3D4337" wp14:editId="3B484DA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FD6D940" wp14:editId="50595C31">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F32ABE1" wp14:editId="25F895AE">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C92FDDD" wp14:editId="3E21F654">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7F3D5B3" wp14:editId="2059FE0F">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7744A9C" wp14:editId="035F0F41">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0D8D626" wp14:editId="499C7015">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184AE46" wp14:editId="2A1E6256">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AAF4BD7" wp14:editId="61FD65B3">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9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13361C3" wp14:editId="3B3A5899">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865A87E" wp14:editId="7EFDCB7A">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3250D0">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77" w:name="legend"/>
      <w:bookmarkEnd w:id="177"/>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9740220" wp14:editId="22827ABD">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98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2AB7AD5" wp14:editId="0793EC83">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0E51ABC" wp14:editId="003F712A">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CE4F868" wp14:editId="171A5E57">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9A1E613" wp14:editId="03046922">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B41E4FD" wp14:editId="09FA9B2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98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E1DE39A" wp14:editId="0BB18801">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9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4BB47FC" wp14:editId="0FC55C2D">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9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99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16DE4B8" wp14:editId="0FEC2D6E">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9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99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2978C7B" wp14:editId="3AF53B6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99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CF3B2E8" wp14:editId="5C2350BC">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99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1DD300F" wp14:editId="2D89A1A4">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99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99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99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99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0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0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0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0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78" w:name="element-rules"/>
      <w:bookmarkEnd w:id="178"/>
      <w:r>
        <w:rPr>
          <w:rFonts w:eastAsia="Times New Roman"/>
          <w:lang w:val="en-US"/>
        </w:rPr>
        <w:t xml:space="preserve">FHIR elements can never be empty. If an element is present in the resource, it SHALL have either a value, child elements as defined for its type, or 1 or more </w:t>
      </w:r>
      <w:hyperlink r:id="rId100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05" w:history="1">
        <w:r>
          <w:rPr>
            <w:rStyle w:val="Hyperlink"/>
            <w:rFonts w:eastAsia="Times New Roman"/>
            <w:lang w:val="en-US"/>
          </w:rPr>
          <w:t>Resource</w:t>
        </w:r>
      </w:hyperlink>
      <w:r>
        <w:rPr>
          <w:rFonts w:eastAsia="Times New Roman"/>
          <w:lang w:val="en-US"/>
        </w:rPr>
        <w:t xml:space="preserve">, and </w:t>
      </w:r>
      <w:hyperlink r:id="rId100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79" w:name="choice"/>
      <w:bookmarkEnd w:id="179"/>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80" w:name="umlchoice"/>
      <w:bookmarkEnd w:id="180"/>
      <w:r>
        <w:rPr>
          <w:lang w:val="en-US"/>
        </w:rPr>
        <w:t xml:space="preserve">Where an element can have a choice of data types, or is a </w:t>
      </w:r>
      <w:hyperlink r:id="rId1007"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81" w:name="wire"/>
      <w:bookmarkEnd w:id="181"/>
      <w:r>
        <w:rPr>
          <w:rFonts w:eastAsia="Times New Roman"/>
          <w:lang w:val="en-US"/>
        </w:rPr>
        <w:t>Wire Format Representations</w:t>
      </w:r>
    </w:p>
    <w:p w:rsidR="00C51368" w:rsidRDefault="00E43BD9">
      <w:pPr>
        <w:pStyle w:val="NormalWeb"/>
        <w:divId w:val="261954901"/>
        <w:rPr>
          <w:lang w:val="en-US"/>
        </w:rPr>
      </w:pPr>
      <w:r>
        <w:rPr>
          <w:lang w:val="en-US"/>
        </w:rPr>
        <w:t xml:space="preserve">This specification defines these ways to represent resources when they are exchanged: </w:t>
      </w:r>
    </w:p>
    <w:p w:rsidR="00C51368" w:rsidRDefault="003250D0">
      <w:pPr>
        <w:numPr>
          <w:ilvl w:val="0"/>
          <w:numId w:val="87"/>
        </w:numPr>
        <w:spacing w:before="100" w:beforeAutospacing="1" w:after="100" w:afterAutospacing="1"/>
        <w:divId w:val="261954901"/>
        <w:rPr>
          <w:rFonts w:eastAsia="Times New Roman"/>
          <w:lang w:val="en-US"/>
        </w:rPr>
      </w:pPr>
      <w:hyperlink r:id="rId1008" w:history="1">
        <w:r w:rsidR="00E43BD9">
          <w:rPr>
            <w:rStyle w:val="Hyperlink"/>
            <w:rFonts w:eastAsia="Times New Roman"/>
            <w:lang w:val="en-US"/>
          </w:rPr>
          <w:t>XML</w:t>
        </w:r>
      </w:hyperlink>
    </w:p>
    <w:p w:rsidR="00C51368" w:rsidRDefault="003250D0">
      <w:pPr>
        <w:numPr>
          <w:ilvl w:val="0"/>
          <w:numId w:val="87"/>
        </w:numPr>
        <w:spacing w:before="100" w:beforeAutospacing="1" w:after="100" w:afterAutospacing="1"/>
        <w:divId w:val="261954901"/>
        <w:rPr>
          <w:rFonts w:eastAsia="Times New Roman"/>
          <w:lang w:val="en-US"/>
        </w:rPr>
      </w:pPr>
      <w:hyperlink r:id="rId1009" w:history="1">
        <w:r w:rsidR="00E43BD9">
          <w:rPr>
            <w:rStyle w:val="Hyperlink"/>
            <w:rFonts w:eastAsia="Times New Roman"/>
            <w:lang w:val="en-US"/>
          </w:rPr>
          <w:t>JSON</w:t>
        </w:r>
      </w:hyperlink>
    </w:p>
    <w:p w:rsidR="00C51368" w:rsidRDefault="003250D0">
      <w:pPr>
        <w:numPr>
          <w:ilvl w:val="0"/>
          <w:numId w:val="87"/>
        </w:numPr>
        <w:spacing w:before="100" w:beforeAutospacing="1" w:after="100" w:afterAutospacing="1"/>
        <w:divId w:val="261954901"/>
        <w:rPr>
          <w:rFonts w:eastAsia="Times New Roman"/>
          <w:lang w:val="en-US"/>
        </w:rPr>
      </w:pPr>
      <w:hyperlink r:id="rId101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1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82"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0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013" w:anchor="status" w:history="1">
              <w:r w:rsidR="00E43BD9">
                <w:rPr>
                  <w:rStyle w:val="Hyperlink"/>
                  <w:rFonts w:eastAsia="Times New Roman"/>
                </w:rPr>
                <w:t>Ballot Status</w:t>
              </w:r>
            </w:hyperlink>
            <w:r w:rsidR="00E43BD9">
              <w:rPr>
                <w:rFonts w:eastAsia="Times New Roman"/>
              </w:rPr>
              <w:t xml:space="preserve">: </w:t>
            </w:r>
            <w:hyperlink r:id="rId101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83"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15" w:history="1">
        <w:r>
          <w:rPr>
            <w:rStyle w:val="Hyperlink"/>
            <w:lang w:val="en-US"/>
          </w:rPr>
          <w:t>DSTU #1 Version History</w:t>
        </w:r>
      </w:hyperlink>
      <w:r>
        <w:rPr>
          <w:lang w:val="en-US"/>
        </w:rPr>
        <w:t xml:space="preserve">. Note that a full archive history of everything is available </w:t>
      </w:r>
      <w:hyperlink r:id="rId101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84" w:name="rules"/>
      <w:bookmarkEnd w:id="184"/>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17"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1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1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20"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21" w:anchor="maturity" w:history="1">
              <w:r>
                <w:rPr>
                  <w:rStyle w:val="Hyperlink"/>
                  <w:rFonts w:eastAsia="Times New Roman"/>
                </w:rPr>
                <w:t>maturity framework</w:t>
              </w:r>
            </w:hyperlink>
          </w:p>
          <w:p w:rsidR="00C51368" w:rsidRDefault="003250D0">
            <w:pPr>
              <w:numPr>
                <w:ilvl w:val="0"/>
                <w:numId w:val="96"/>
              </w:numPr>
              <w:spacing w:before="100" w:beforeAutospacing="1" w:after="100" w:afterAutospacing="1"/>
              <w:rPr>
                <w:rFonts w:eastAsia="Times New Roman"/>
              </w:rPr>
            </w:pPr>
            <w:hyperlink r:id="rId102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3250D0">
            <w:pPr>
              <w:numPr>
                <w:ilvl w:val="0"/>
                <w:numId w:val="96"/>
              </w:numPr>
              <w:spacing w:before="100" w:beforeAutospacing="1" w:after="100" w:afterAutospacing="1"/>
              <w:rPr>
                <w:rFonts w:eastAsia="Times New Roman"/>
              </w:rPr>
            </w:pPr>
            <w:hyperlink r:id="rId102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24" w:history="1">
              <w:r>
                <w:rPr>
                  <w:rStyle w:val="Hyperlink"/>
                  <w:rFonts w:eastAsia="Times New Roman"/>
                </w:rPr>
                <w:t>note about whitespace in XML</w:t>
              </w:r>
            </w:hyperlink>
            <w:r>
              <w:rPr>
                <w:rFonts w:eastAsia="Times New Roman"/>
              </w:rPr>
              <w:t xml:space="preserve">, added </w:t>
            </w:r>
            <w:hyperlink r:id="rId102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26" w:anchor="markdown" w:history="1">
              <w:r>
                <w:rPr>
                  <w:rStyle w:val="Hyperlink"/>
                  <w:rFonts w:eastAsia="Times New Roman"/>
                </w:rPr>
                <w:t>markdown</w:t>
              </w:r>
            </w:hyperlink>
            <w:r>
              <w:rPr>
                <w:rFonts w:eastAsia="Times New Roman"/>
              </w:rPr>
              <w:t xml:space="preserve">, </w:t>
            </w:r>
            <w:hyperlink r:id="rId102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28" w:anchor="Coding" w:history="1">
              <w:r>
                <w:rPr>
                  <w:rStyle w:val="Hyperlink"/>
                  <w:rFonts w:eastAsia="Times New Roman"/>
                </w:rPr>
                <w:t>Coding</w:t>
              </w:r>
            </w:hyperlink>
            <w:r>
              <w:rPr>
                <w:rFonts w:eastAsia="Times New Roman"/>
              </w:rPr>
              <w:t xml:space="preserve">, </w:t>
            </w:r>
            <w:hyperlink r:id="rId1029" w:anchor="Quantity" w:history="1">
              <w:r>
                <w:rPr>
                  <w:rStyle w:val="Hyperlink"/>
                  <w:rFonts w:eastAsia="Times New Roman"/>
                </w:rPr>
                <w:t>Quantity</w:t>
              </w:r>
            </w:hyperlink>
            <w:r>
              <w:rPr>
                <w:rFonts w:eastAsia="Times New Roman"/>
              </w:rPr>
              <w:t xml:space="preserve">, </w:t>
            </w:r>
            <w:hyperlink r:id="rId1030" w:anchor="Signature" w:history="1">
              <w:r>
                <w:rPr>
                  <w:rStyle w:val="Hyperlink"/>
                  <w:rFonts w:eastAsia="Times New Roman"/>
                </w:rPr>
                <w:t>Signature</w:t>
              </w:r>
            </w:hyperlink>
            <w:r>
              <w:rPr>
                <w:rFonts w:eastAsia="Times New Roman"/>
              </w:rPr>
              <w:t xml:space="preserve">, </w:t>
            </w:r>
            <w:hyperlink r:id="rId1031" w:anchor="Timing" w:history="1">
              <w:r>
                <w:rPr>
                  <w:rStyle w:val="Hyperlink"/>
                  <w:rFonts w:eastAsia="Times New Roman"/>
                </w:rPr>
                <w:t>Timing</w:t>
              </w:r>
            </w:hyperlink>
            <w:r>
              <w:rPr>
                <w:rFonts w:eastAsia="Times New Roman"/>
              </w:rPr>
              <w:t xml:space="preserve">, </w:t>
            </w:r>
            <w:hyperlink r:id="rId1032" w:anchor="Address" w:history="1">
              <w:r>
                <w:rPr>
                  <w:rStyle w:val="Hyperlink"/>
                  <w:rFonts w:eastAsia="Times New Roman"/>
                </w:rPr>
                <w:t>Address</w:t>
              </w:r>
            </w:hyperlink>
            <w:r>
              <w:rPr>
                <w:rFonts w:eastAsia="Times New Roman"/>
              </w:rPr>
              <w:t xml:space="preserve">, </w:t>
            </w:r>
            <w:hyperlink r:id="rId103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3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35" w:history="1">
              <w:r>
                <w:rPr>
                  <w:rStyle w:val="Hyperlink"/>
                  <w:rFonts w:eastAsia="Times New Roman"/>
                </w:rPr>
                <w:t>Account</w:t>
              </w:r>
            </w:hyperlink>
            <w:r>
              <w:rPr>
                <w:rFonts w:eastAsia="Times New Roman"/>
              </w:rPr>
              <w:t xml:space="preserve">, </w:t>
            </w:r>
            <w:hyperlink r:id="rId1036" w:history="1">
              <w:r>
                <w:rPr>
                  <w:rStyle w:val="Hyperlink"/>
                  <w:rFonts w:eastAsia="Times New Roman"/>
                </w:rPr>
                <w:t>ImplementationGuide</w:t>
              </w:r>
            </w:hyperlink>
            <w:r>
              <w:rPr>
                <w:rFonts w:eastAsia="Times New Roman"/>
              </w:rPr>
              <w:t xml:space="preserve">, </w:t>
            </w:r>
            <w:hyperlink r:id="rId103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38" w:history="1">
              <w:r>
                <w:rPr>
                  <w:rStyle w:val="Hyperlink"/>
                  <w:rFonts w:eastAsia="Times New Roman"/>
                </w:rPr>
                <w:t>DetectedIssue</w:t>
              </w:r>
            </w:hyperlink>
            <w:r>
              <w:rPr>
                <w:rFonts w:eastAsia="Times New Roman"/>
              </w:rPr>
              <w:t xml:space="preserve">, MedicationPrescription -&gt; </w:t>
            </w:r>
            <w:hyperlink r:id="rId1039" w:history="1">
              <w:r>
                <w:rPr>
                  <w:rStyle w:val="Hyperlink"/>
                  <w:rFonts w:eastAsia="Times New Roman"/>
                </w:rPr>
                <w:t>MedicationOrder</w:t>
              </w:r>
            </w:hyperlink>
            <w:r>
              <w:rPr>
                <w:rFonts w:eastAsia="Times New Roman"/>
              </w:rPr>
              <w:t xml:space="preserve">, QuestinnaireAnswers -&gt; </w:t>
            </w:r>
            <w:hyperlink r:id="rId104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4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4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3250D0">
            <w:pPr>
              <w:numPr>
                <w:ilvl w:val="0"/>
                <w:numId w:val="98"/>
              </w:numPr>
              <w:spacing w:before="100" w:beforeAutospacing="1" w:after="100" w:afterAutospacing="1"/>
              <w:rPr>
                <w:rFonts w:eastAsia="Times New Roman"/>
              </w:rPr>
            </w:pPr>
            <w:hyperlink r:id="rId1043" w:anchor="unsignedInt" w:history="1">
              <w:r w:rsidR="00E43BD9">
                <w:rPr>
                  <w:rStyle w:val="Hyperlink"/>
                  <w:rFonts w:eastAsia="Times New Roman"/>
                </w:rPr>
                <w:t>unsignedInt</w:t>
              </w:r>
            </w:hyperlink>
          </w:p>
          <w:p w:rsidR="00C51368" w:rsidRDefault="003250D0">
            <w:pPr>
              <w:numPr>
                <w:ilvl w:val="0"/>
                <w:numId w:val="98"/>
              </w:numPr>
              <w:spacing w:before="100" w:beforeAutospacing="1" w:after="100" w:afterAutospacing="1"/>
              <w:rPr>
                <w:rFonts w:eastAsia="Times New Roman"/>
              </w:rPr>
            </w:pPr>
            <w:hyperlink r:id="rId1044" w:anchor="positiveInt" w:history="1">
              <w:r w:rsidR="00E43BD9">
                <w:rPr>
                  <w:rStyle w:val="Hyperlink"/>
                  <w:rFonts w:eastAsia="Times New Roman"/>
                </w:rPr>
                <w:t>positiveInt</w:t>
              </w:r>
            </w:hyperlink>
          </w:p>
          <w:p w:rsidR="00C51368" w:rsidRDefault="003250D0">
            <w:pPr>
              <w:numPr>
                <w:ilvl w:val="0"/>
                <w:numId w:val="98"/>
              </w:numPr>
              <w:spacing w:before="100" w:beforeAutospacing="1" w:after="100" w:afterAutospacing="1"/>
              <w:rPr>
                <w:rFonts w:eastAsia="Times New Roman"/>
              </w:rPr>
            </w:pPr>
            <w:hyperlink r:id="rId1045" w:anchor="Signature" w:history="1">
              <w:r w:rsidR="00E43BD9">
                <w:rPr>
                  <w:rStyle w:val="Hyperlink"/>
                  <w:rFonts w:eastAsia="Times New Roman"/>
                </w:rPr>
                <w:t>Signature</w:t>
              </w:r>
            </w:hyperlink>
          </w:p>
          <w:p w:rsidR="00C51368" w:rsidRDefault="003250D0">
            <w:pPr>
              <w:numPr>
                <w:ilvl w:val="0"/>
                <w:numId w:val="98"/>
              </w:numPr>
              <w:spacing w:before="100" w:beforeAutospacing="1" w:after="100" w:afterAutospacing="1"/>
              <w:rPr>
                <w:rFonts w:eastAsia="Times New Roman"/>
              </w:rPr>
            </w:pPr>
            <w:hyperlink r:id="rId104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3250D0">
            <w:pPr>
              <w:numPr>
                <w:ilvl w:val="0"/>
                <w:numId w:val="99"/>
              </w:numPr>
              <w:spacing w:before="100" w:beforeAutospacing="1" w:after="100" w:afterAutospacing="1"/>
              <w:rPr>
                <w:rFonts w:eastAsia="Times New Roman"/>
              </w:rPr>
            </w:pPr>
            <w:hyperlink r:id="rId1047" w:anchor="Coding" w:history="1">
              <w:r w:rsidR="00E43BD9">
                <w:rPr>
                  <w:rStyle w:val="Hyperlink"/>
                  <w:rFonts w:eastAsia="Times New Roman"/>
                </w:rPr>
                <w:t>Coding</w:t>
              </w:r>
            </w:hyperlink>
            <w:r w:rsidR="00E43BD9">
              <w:rPr>
                <w:rFonts w:eastAsia="Times New Roman"/>
              </w:rPr>
              <w:t xml:space="preserve"> - remove valueSet </w:t>
            </w:r>
          </w:p>
          <w:p w:rsidR="00C51368" w:rsidRDefault="003250D0">
            <w:pPr>
              <w:numPr>
                <w:ilvl w:val="0"/>
                <w:numId w:val="99"/>
              </w:numPr>
              <w:spacing w:before="100" w:beforeAutospacing="1" w:after="100" w:afterAutospacing="1"/>
              <w:rPr>
                <w:rFonts w:eastAsia="Times New Roman"/>
              </w:rPr>
            </w:pPr>
            <w:hyperlink r:id="rId1048" w:anchor="Attachment" w:history="1">
              <w:r w:rsidR="00E43BD9">
                <w:rPr>
                  <w:rStyle w:val="Hyperlink"/>
                  <w:rFonts w:eastAsia="Times New Roman"/>
                </w:rPr>
                <w:t>Attachment</w:t>
              </w:r>
            </w:hyperlink>
            <w:r w:rsidR="00E43BD9">
              <w:rPr>
                <w:rFonts w:eastAsia="Times New Roman"/>
              </w:rPr>
              <w:t xml:space="preserve"> - add creation</w:t>
            </w:r>
          </w:p>
          <w:p w:rsidR="00C51368" w:rsidRDefault="003250D0">
            <w:pPr>
              <w:numPr>
                <w:ilvl w:val="0"/>
                <w:numId w:val="99"/>
              </w:numPr>
              <w:spacing w:before="100" w:beforeAutospacing="1" w:after="100" w:afterAutospacing="1"/>
              <w:rPr>
                <w:rFonts w:eastAsia="Times New Roman"/>
              </w:rPr>
            </w:pPr>
            <w:hyperlink r:id="rId104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3250D0">
            <w:pPr>
              <w:numPr>
                <w:ilvl w:val="0"/>
                <w:numId w:val="99"/>
              </w:numPr>
              <w:spacing w:before="100" w:beforeAutospacing="1" w:after="100" w:afterAutospacing="1"/>
              <w:rPr>
                <w:rFonts w:eastAsia="Times New Roman"/>
              </w:rPr>
            </w:pPr>
            <w:hyperlink r:id="rId105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3250D0">
            <w:pPr>
              <w:numPr>
                <w:ilvl w:val="0"/>
                <w:numId w:val="99"/>
              </w:numPr>
              <w:spacing w:before="100" w:beforeAutospacing="1" w:after="100" w:afterAutospacing="1"/>
              <w:rPr>
                <w:rFonts w:eastAsia="Times New Roman"/>
              </w:rPr>
            </w:pPr>
            <w:hyperlink r:id="rId105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3250D0">
            <w:pPr>
              <w:numPr>
                <w:ilvl w:val="0"/>
                <w:numId w:val="100"/>
              </w:numPr>
              <w:spacing w:before="100" w:beforeAutospacing="1" w:after="100" w:afterAutospacing="1"/>
              <w:rPr>
                <w:rFonts w:eastAsia="Times New Roman"/>
              </w:rPr>
            </w:pPr>
            <w:hyperlink r:id="rId1052" w:history="1">
              <w:r w:rsidR="00E43BD9">
                <w:rPr>
                  <w:rStyle w:val="Hyperlink"/>
                  <w:rFonts w:eastAsia="Times New Roman"/>
                </w:rPr>
                <w:t>BodySite</w:t>
              </w:r>
            </w:hyperlink>
          </w:p>
          <w:p w:rsidR="00C51368" w:rsidRDefault="003250D0">
            <w:pPr>
              <w:numPr>
                <w:ilvl w:val="0"/>
                <w:numId w:val="100"/>
              </w:numPr>
              <w:spacing w:before="100" w:beforeAutospacing="1" w:after="100" w:afterAutospacing="1"/>
              <w:rPr>
                <w:rFonts w:eastAsia="Times New Roman"/>
              </w:rPr>
            </w:pPr>
            <w:hyperlink r:id="rId1053" w:history="1">
              <w:r w:rsidR="00E43BD9">
                <w:rPr>
                  <w:rStyle w:val="Hyperlink"/>
                  <w:rFonts w:eastAsia="Times New Roman"/>
                </w:rPr>
                <w:t>Claim</w:t>
              </w:r>
            </w:hyperlink>
          </w:p>
          <w:p w:rsidR="00C51368" w:rsidRDefault="003250D0">
            <w:pPr>
              <w:numPr>
                <w:ilvl w:val="0"/>
                <w:numId w:val="100"/>
              </w:numPr>
              <w:spacing w:before="100" w:beforeAutospacing="1" w:after="100" w:afterAutospacing="1"/>
              <w:rPr>
                <w:rFonts w:eastAsia="Times New Roman"/>
              </w:rPr>
            </w:pPr>
            <w:hyperlink r:id="rId1054" w:history="1">
              <w:r w:rsidR="00E43BD9">
                <w:rPr>
                  <w:rStyle w:val="Hyperlink"/>
                  <w:rFonts w:eastAsia="Times New Roman"/>
                </w:rPr>
                <w:t>ProcessRequest</w:t>
              </w:r>
            </w:hyperlink>
          </w:p>
          <w:p w:rsidR="00C51368" w:rsidRDefault="003250D0">
            <w:pPr>
              <w:numPr>
                <w:ilvl w:val="0"/>
                <w:numId w:val="100"/>
              </w:numPr>
              <w:spacing w:before="100" w:beforeAutospacing="1" w:after="100" w:afterAutospacing="1"/>
              <w:rPr>
                <w:rFonts w:eastAsia="Times New Roman"/>
              </w:rPr>
            </w:pPr>
            <w:hyperlink r:id="rId105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3250D0">
            <w:pPr>
              <w:numPr>
                <w:ilvl w:val="0"/>
                <w:numId w:val="103"/>
              </w:numPr>
              <w:spacing w:before="100" w:beforeAutospacing="1" w:after="100" w:afterAutospacing="1"/>
              <w:rPr>
                <w:rFonts w:eastAsia="Times New Roman"/>
              </w:rPr>
            </w:pPr>
            <w:hyperlink r:id="rId105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3250D0">
            <w:pPr>
              <w:numPr>
                <w:ilvl w:val="0"/>
                <w:numId w:val="103"/>
              </w:numPr>
              <w:spacing w:before="100" w:beforeAutospacing="1" w:after="100" w:afterAutospacing="1"/>
              <w:rPr>
                <w:rFonts w:eastAsia="Times New Roman"/>
              </w:rPr>
            </w:pPr>
            <w:hyperlink r:id="rId105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3250D0">
            <w:pPr>
              <w:numPr>
                <w:ilvl w:val="0"/>
                <w:numId w:val="103"/>
              </w:numPr>
              <w:spacing w:before="100" w:beforeAutospacing="1" w:after="100" w:afterAutospacing="1"/>
              <w:rPr>
                <w:rFonts w:eastAsia="Times New Roman"/>
              </w:rPr>
            </w:pPr>
            <w:hyperlink r:id="rId105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3250D0">
            <w:pPr>
              <w:numPr>
                <w:ilvl w:val="0"/>
                <w:numId w:val="103"/>
              </w:numPr>
              <w:spacing w:before="100" w:beforeAutospacing="1" w:after="100" w:afterAutospacing="1"/>
              <w:rPr>
                <w:rFonts w:eastAsia="Times New Roman"/>
              </w:rPr>
            </w:pPr>
            <w:hyperlink r:id="rId105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3250D0">
            <w:pPr>
              <w:numPr>
                <w:ilvl w:val="0"/>
                <w:numId w:val="103"/>
              </w:numPr>
              <w:spacing w:before="100" w:beforeAutospacing="1" w:after="100" w:afterAutospacing="1"/>
              <w:rPr>
                <w:rFonts w:eastAsia="Times New Roman"/>
              </w:rPr>
            </w:pPr>
            <w:hyperlink r:id="rId106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3250D0">
            <w:pPr>
              <w:numPr>
                <w:ilvl w:val="0"/>
                <w:numId w:val="103"/>
              </w:numPr>
              <w:spacing w:before="100" w:beforeAutospacing="1" w:after="100" w:afterAutospacing="1"/>
              <w:rPr>
                <w:rFonts w:eastAsia="Times New Roman"/>
              </w:rPr>
            </w:pPr>
            <w:hyperlink r:id="rId1061" w:history="1">
              <w:r w:rsidR="00E43BD9">
                <w:rPr>
                  <w:rStyle w:val="Hyperlink"/>
                  <w:rFonts w:eastAsia="Times New Roman"/>
                </w:rPr>
                <w:t>Bundle</w:t>
              </w:r>
            </w:hyperlink>
            <w:r w:rsidR="00E43BD9">
              <w:rPr>
                <w:rFonts w:eastAsia="Times New Roman"/>
              </w:rPr>
              <w:t xml:space="preserve"> - major reorganization</w:t>
            </w:r>
          </w:p>
          <w:p w:rsidR="00C51368" w:rsidRDefault="003250D0">
            <w:pPr>
              <w:numPr>
                <w:ilvl w:val="0"/>
                <w:numId w:val="103"/>
              </w:numPr>
              <w:spacing w:before="100" w:beforeAutospacing="1" w:after="100" w:afterAutospacing="1"/>
              <w:rPr>
                <w:rFonts w:eastAsia="Times New Roman"/>
              </w:rPr>
            </w:pPr>
            <w:hyperlink r:id="rId106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3250D0">
            <w:pPr>
              <w:numPr>
                <w:ilvl w:val="0"/>
                <w:numId w:val="103"/>
              </w:numPr>
              <w:spacing w:before="100" w:beforeAutospacing="1" w:after="100" w:afterAutospacing="1"/>
              <w:rPr>
                <w:rFonts w:eastAsia="Times New Roman"/>
              </w:rPr>
            </w:pPr>
            <w:hyperlink r:id="rId106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3250D0">
            <w:pPr>
              <w:numPr>
                <w:ilvl w:val="0"/>
                <w:numId w:val="103"/>
              </w:numPr>
              <w:spacing w:before="100" w:beforeAutospacing="1" w:after="100" w:afterAutospacing="1"/>
              <w:rPr>
                <w:rFonts w:eastAsia="Times New Roman"/>
              </w:rPr>
            </w:pPr>
            <w:hyperlink r:id="rId106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3250D0">
            <w:pPr>
              <w:numPr>
                <w:ilvl w:val="0"/>
                <w:numId w:val="103"/>
              </w:numPr>
              <w:spacing w:before="100" w:beforeAutospacing="1" w:after="100" w:afterAutospacing="1"/>
              <w:rPr>
                <w:rFonts w:eastAsia="Times New Roman"/>
              </w:rPr>
            </w:pPr>
            <w:hyperlink r:id="rId106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3250D0">
            <w:pPr>
              <w:numPr>
                <w:ilvl w:val="0"/>
                <w:numId w:val="103"/>
              </w:numPr>
              <w:spacing w:before="100" w:beforeAutospacing="1" w:after="100" w:afterAutospacing="1"/>
              <w:rPr>
                <w:rFonts w:eastAsia="Times New Roman"/>
              </w:rPr>
            </w:pPr>
            <w:hyperlink r:id="rId106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3250D0">
            <w:pPr>
              <w:numPr>
                <w:ilvl w:val="0"/>
                <w:numId w:val="103"/>
              </w:numPr>
              <w:spacing w:before="100" w:beforeAutospacing="1" w:after="100" w:afterAutospacing="1"/>
              <w:rPr>
                <w:rFonts w:eastAsia="Times New Roman"/>
              </w:rPr>
            </w:pPr>
            <w:hyperlink r:id="rId106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3250D0">
            <w:pPr>
              <w:numPr>
                <w:ilvl w:val="0"/>
                <w:numId w:val="103"/>
              </w:numPr>
              <w:spacing w:before="100" w:beforeAutospacing="1" w:after="100" w:afterAutospacing="1"/>
              <w:rPr>
                <w:rFonts w:eastAsia="Times New Roman"/>
              </w:rPr>
            </w:pPr>
            <w:hyperlink r:id="rId1068" w:history="1">
              <w:r w:rsidR="00E43BD9">
                <w:rPr>
                  <w:rStyle w:val="Hyperlink"/>
                  <w:rFonts w:eastAsia="Times New Roman"/>
                </w:rPr>
                <w:t>Contract</w:t>
              </w:r>
            </w:hyperlink>
            <w:r w:rsidR="00E43BD9">
              <w:rPr>
                <w:rFonts w:eastAsia="Times New Roman"/>
              </w:rPr>
              <w:t xml:space="preserve"> - extensive rewrite</w:t>
            </w:r>
          </w:p>
          <w:p w:rsidR="00C51368" w:rsidRDefault="003250D0">
            <w:pPr>
              <w:numPr>
                <w:ilvl w:val="0"/>
                <w:numId w:val="103"/>
              </w:numPr>
              <w:spacing w:before="100" w:beforeAutospacing="1" w:after="100" w:afterAutospacing="1"/>
              <w:rPr>
                <w:rFonts w:eastAsia="Times New Roman"/>
              </w:rPr>
            </w:pPr>
            <w:hyperlink r:id="rId1069" w:history="1">
              <w:r w:rsidR="00E43BD9">
                <w:rPr>
                  <w:rStyle w:val="Hyperlink"/>
                  <w:rFonts w:eastAsia="Times New Roman"/>
                </w:rPr>
                <w:t>Coverage</w:t>
              </w:r>
            </w:hyperlink>
            <w:r w:rsidR="00E43BD9">
              <w:rPr>
                <w:rFonts w:eastAsia="Times New Roman"/>
              </w:rPr>
              <w:t xml:space="preserve"> - add bin, subscriberId</w:t>
            </w:r>
          </w:p>
          <w:p w:rsidR="00C51368" w:rsidRDefault="003250D0">
            <w:pPr>
              <w:numPr>
                <w:ilvl w:val="0"/>
                <w:numId w:val="103"/>
              </w:numPr>
              <w:spacing w:before="100" w:beforeAutospacing="1" w:after="100" w:afterAutospacing="1"/>
              <w:rPr>
                <w:rFonts w:eastAsia="Times New Roman"/>
              </w:rPr>
            </w:pPr>
            <w:hyperlink r:id="rId107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3250D0">
            <w:pPr>
              <w:numPr>
                <w:ilvl w:val="0"/>
                <w:numId w:val="103"/>
              </w:numPr>
              <w:spacing w:before="100" w:beforeAutospacing="1" w:after="100" w:afterAutospacing="1"/>
              <w:rPr>
                <w:rFonts w:eastAsia="Times New Roman"/>
              </w:rPr>
            </w:pPr>
            <w:hyperlink r:id="rId1071" w:history="1">
              <w:r w:rsidR="00E43BD9">
                <w:rPr>
                  <w:rStyle w:val="Hyperlink"/>
                  <w:rFonts w:eastAsia="Times New Roman"/>
                </w:rPr>
                <w:t>Device</w:t>
              </w:r>
            </w:hyperlink>
            <w:r w:rsidR="00E43BD9">
              <w:rPr>
                <w:rFonts w:eastAsia="Times New Roman"/>
              </w:rPr>
              <w:t xml:space="preserve"> - add status, manufactureDate</w:t>
            </w:r>
          </w:p>
          <w:p w:rsidR="00C51368" w:rsidRDefault="003250D0">
            <w:pPr>
              <w:numPr>
                <w:ilvl w:val="0"/>
                <w:numId w:val="103"/>
              </w:numPr>
              <w:spacing w:before="100" w:beforeAutospacing="1" w:after="100" w:afterAutospacing="1"/>
              <w:rPr>
                <w:rFonts w:eastAsia="Times New Roman"/>
              </w:rPr>
            </w:pPr>
            <w:hyperlink r:id="rId107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3250D0">
            <w:pPr>
              <w:numPr>
                <w:ilvl w:val="0"/>
                <w:numId w:val="103"/>
              </w:numPr>
              <w:spacing w:before="100" w:beforeAutospacing="1" w:after="100" w:afterAutospacing="1"/>
              <w:rPr>
                <w:rFonts w:eastAsia="Times New Roman"/>
              </w:rPr>
            </w:pPr>
            <w:hyperlink r:id="rId1073" w:history="1">
              <w:r w:rsidR="00E43BD9">
                <w:rPr>
                  <w:rStyle w:val="Hyperlink"/>
                  <w:rFonts w:eastAsia="Times New Roman"/>
                </w:rPr>
                <w:t>DeviceUseRequest</w:t>
              </w:r>
            </w:hyperlink>
            <w:r w:rsidR="00E43BD9">
              <w:rPr>
                <w:rFonts w:eastAsia="Times New Roman"/>
              </w:rPr>
              <w:t>/</w:t>
            </w:r>
            <w:hyperlink r:id="rId107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3250D0">
            <w:pPr>
              <w:numPr>
                <w:ilvl w:val="0"/>
                <w:numId w:val="103"/>
              </w:numPr>
              <w:spacing w:before="100" w:beforeAutospacing="1" w:after="100" w:afterAutospacing="1"/>
              <w:rPr>
                <w:rFonts w:eastAsia="Times New Roman"/>
              </w:rPr>
            </w:pPr>
            <w:hyperlink r:id="rId107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3250D0">
            <w:pPr>
              <w:numPr>
                <w:ilvl w:val="0"/>
                <w:numId w:val="103"/>
              </w:numPr>
              <w:spacing w:before="100" w:beforeAutospacing="1" w:after="100" w:afterAutospacing="1"/>
              <w:rPr>
                <w:rFonts w:eastAsia="Times New Roman"/>
              </w:rPr>
            </w:pPr>
            <w:hyperlink r:id="rId1076" w:history="1">
              <w:r w:rsidR="00E43BD9">
                <w:rPr>
                  <w:rStyle w:val="Hyperlink"/>
                  <w:rFonts w:eastAsia="Times New Roman"/>
                </w:rPr>
                <w:t>DiagnosticReport</w:t>
              </w:r>
            </w:hyperlink>
            <w:r w:rsidR="00E43BD9">
              <w:rPr>
                <w:rFonts w:eastAsia="Times New Roman"/>
              </w:rPr>
              <w:t xml:space="preserve"> - add encounter</w:t>
            </w:r>
          </w:p>
          <w:p w:rsidR="00C51368" w:rsidRDefault="003250D0">
            <w:pPr>
              <w:numPr>
                <w:ilvl w:val="0"/>
                <w:numId w:val="103"/>
              </w:numPr>
              <w:spacing w:before="100" w:beforeAutospacing="1" w:after="100" w:afterAutospacing="1"/>
              <w:rPr>
                <w:rFonts w:eastAsia="Times New Roman"/>
              </w:rPr>
            </w:pPr>
            <w:hyperlink r:id="rId107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3250D0">
            <w:pPr>
              <w:numPr>
                <w:ilvl w:val="0"/>
                <w:numId w:val="103"/>
              </w:numPr>
              <w:spacing w:before="100" w:beforeAutospacing="1" w:after="100" w:afterAutospacing="1"/>
              <w:rPr>
                <w:rFonts w:eastAsia="Times New Roman"/>
              </w:rPr>
            </w:pPr>
            <w:hyperlink r:id="rId107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3250D0">
            <w:pPr>
              <w:numPr>
                <w:ilvl w:val="0"/>
                <w:numId w:val="103"/>
              </w:numPr>
              <w:spacing w:before="100" w:beforeAutospacing="1" w:after="100" w:afterAutospacing="1"/>
              <w:rPr>
                <w:rFonts w:eastAsia="Times New Roman"/>
              </w:rPr>
            </w:pPr>
            <w:hyperlink r:id="rId107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3250D0">
            <w:pPr>
              <w:numPr>
                <w:ilvl w:val="0"/>
                <w:numId w:val="103"/>
              </w:numPr>
              <w:spacing w:before="100" w:beforeAutospacing="1" w:after="100" w:afterAutospacing="1"/>
              <w:rPr>
                <w:rFonts w:eastAsia="Times New Roman"/>
              </w:rPr>
            </w:pPr>
            <w:hyperlink r:id="rId108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3250D0">
            <w:pPr>
              <w:numPr>
                <w:ilvl w:val="0"/>
                <w:numId w:val="103"/>
              </w:numPr>
              <w:spacing w:before="100" w:beforeAutospacing="1" w:after="100" w:afterAutospacing="1"/>
              <w:rPr>
                <w:rFonts w:eastAsia="Times New Roman"/>
              </w:rPr>
            </w:pPr>
            <w:hyperlink r:id="rId108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3250D0">
            <w:pPr>
              <w:numPr>
                <w:ilvl w:val="0"/>
                <w:numId w:val="103"/>
              </w:numPr>
              <w:spacing w:before="100" w:beforeAutospacing="1" w:after="100" w:afterAutospacing="1"/>
              <w:rPr>
                <w:rFonts w:eastAsia="Times New Roman"/>
              </w:rPr>
            </w:pPr>
            <w:hyperlink r:id="rId108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3250D0">
            <w:pPr>
              <w:numPr>
                <w:ilvl w:val="0"/>
                <w:numId w:val="103"/>
              </w:numPr>
              <w:spacing w:before="100" w:beforeAutospacing="1" w:after="100" w:afterAutospacing="1"/>
              <w:rPr>
                <w:rFonts w:eastAsia="Times New Roman"/>
              </w:rPr>
            </w:pPr>
            <w:hyperlink r:id="rId1083" w:history="1">
              <w:r w:rsidR="00E43BD9">
                <w:rPr>
                  <w:rStyle w:val="Hyperlink"/>
                  <w:rFonts w:eastAsia="Times New Roman"/>
                </w:rPr>
                <w:t>HealthcareService</w:t>
              </w:r>
            </w:hyperlink>
            <w:r w:rsidR="00E43BD9">
              <w:rPr>
                <w:rFonts w:eastAsia="Times New Roman"/>
              </w:rPr>
              <w:t xml:space="preserve"> - extensive rewrite</w:t>
            </w:r>
          </w:p>
          <w:p w:rsidR="00C51368" w:rsidRDefault="003250D0">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3250D0">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3250D0">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3250D0">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3250D0">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3250D0">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Location</w:t>
              </w:r>
            </w:hyperlink>
            <w:r w:rsidR="00E43BD9">
              <w:rPr>
                <w:rFonts w:eastAsia="Times New Roman"/>
              </w:rPr>
              <w:t xml:space="preserve"> - remove status</w:t>
            </w:r>
          </w:p>
          <w:p w:rsidR="00C51368" w:rsidRDefault="003250D0">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Media</w:t>
              </w:r>
            </w:hyperlink>
            <w:r w:rsidR="00E43BD9">
              <w:rPr>
                <w:rFonts w:eastAsia="Times New Roman"/>
              </w:rPr>
              <w:t xml:space="preserve"> - remove created (-&gt; Attachment)</w:t>
            </w:r>
          </w:p>
          <w:p w:rsidR="00C51368" w:rsidRDefault="003250D0">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Medication</w:t>
              </w:r>
            </w:hyperlink>
            <w:r w:rsidR="00E43BD9">
              <w:rPr>
                <w:rFonts w:eastAsia="Times New Roman"/>
              </w:rPr>
              <w:t xml:space="preserve"> - add batch</w:t>
            </w:r>
          </w:p>
          <w:p w:rsidR="00C51368" w:rsidRDefault="003250D0">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3250D0">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3250D0">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3250D0">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3250D0">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NamingSystem</w:t>
              </w:r>
            </w:hyperlink>
            <w:r w:rsidR="00E43BD9">
              <w:rPr>
                <w:rFonts w:eastAsia="Times New Roman"/>
              </w:rPr>
              <w:t xml:space="preserve"> - add date, publisher, </w:t>
            </w:r>
          </w:p>
          <w:p w:rsidR="00C51368" w:rsidRDefault="003250D0">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NutritionOrder</w:t>
              </w:r>
            </w:hyperlink>
            <w:r w:rsidR="00E43BD9">
              <w:rPr>
                <w:rFonts w:eastAsia="Times New Roman"/>
              </w:rPr>
              <w:t xml:space="preserve"> - extensive rewrite</w:t>
            </w:r>
          </w:p>
          <w:p w:rsidR="00C51368" w:rsidRDefault="003250D0">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3250D0">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3250D0">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OperationOutcome</w:t>
              </w:r>
            </w:hyperlink>
            <w:r w:rsidR="00E43BD9">
              <w:rPr>
                <w:rFonts w:eastAsia="Times New Roman"/>
              </w:rPr>
              <w:t xml:space="preserve"> - change type of .issue.type</w:t>
            </w:r>
          </w:p>
          <w:p w:rsidR="00C51368" w:rsidRDefault="003250D0">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OrderResponse</w:t>
              </w:r>
            </w:hyperlink>
            <w:r w:rsidR="00E43BD9">
              <w:rPr>
                <w:rFonts w:eastAsia="Times New Roman"/>
              </w:rPr>
              <w:t xml:space="preserve"> - rename code to orderStatus</w:t>
            </w:r>
          </w:p>
          <w:p w:rsidR="00C51368" w:rsidRDefault="003250D0">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3250D0">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Patient</w:t>
              </w:r>
            </w:hyperlink>
            <w:r w:rsidR="00E43BD9">
              <w:rPr>
                <w:rFonts w:eastAsia="Times New Roman"/>
              </w:rPr>
              <w:t xml:space="preserve"> - communication to allow 'preferred'</w:t>
            </w:r>
          </w:p>
          <w:p w:rsidR="00C51368" w:rsidRDefault="003250D0">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Person</w:t>
              </w:r>
            </w:hyperlink>
            <w:r w:rsidR="00E43BD9">
              <w:rPr>
                <w:rFonts w:eastAsia="Times New Roman"/>
              </w:rPr>
              <w:t xml:space="preserve"> - rename other to target</w:t>
            </w:r>
          </w:p>
          <w:p w:rsidR="00C51368" w:rsidRDefault="003250D0">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3250D0">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3250D0">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3250D0">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3250D0">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Questionnaire</w:t>
              </w:r>
            </w:hyperlink>
            <w:r w:rsidR="00E43BD9">
              <w:rPr>
                <w:rFonts w:eastAsia="Times New Roman"/>
              </w:rPr>
              <w:t xml:space="preserve"> - add telecom</w:t>
            </w:r>
          </w:p>
          <w:p w:rsidR="00C51368" w:rsidRDefault="003250D0">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Schedule</w:t>
              </w:r>
            </w:hyperlink>
            <w:r w:rsidR="00E43BD9">
              <w:rPr>
                <w:rFonts w:eastAsia="Times New Roman"/>
              </w:rPr>
              <w:t xml:space="preserve"> - move lastModified</w:t>
            </w:r>
          </w:p>
          <w:p w:rsidR="00C51368" w:rsidRDefault="003250D0">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3250D0">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Slot</w:t>
              </w:r>
            </w:hyperlink>
            <w:r w:rsidR="00E43BD9">
              <w:rPr>
                <w:rFonts w:eastAsia="Times New Roman"/>
              </w:rPr>
              <w:t xml:space="preserve"> - move lastModified</w:t>
            </w:r>
          </w:p>
          <w:p w:rsidR="00C51368" w:rsidRDefault="003250D0">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3250D0">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StructureDefinition</w:t>
              </w:r>
            </w:hyperlink>
            <w:r w:rsidR="00E43BD9">
              <w:rPr>
                <w:rFonts w:eastAsia="Times New Roman"/>
              </w:rPr>
              <w:t xml:space="preserve"> - complete rewrite</w:t>
            </w:r>
          </w:p>
          <w:p w:rsidR="00C51368" w:rsidRDefault="003250D0">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3250D0">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17" w:history="1">
              <w:r>
                <w:rPr>
                  <w:rStyle w:val="Hyperlink"/>
                  <w:rFonts w:eastAsia="Times New Roman"/>
                </w:rPr>
                <w:t>Bundle</w:t>
              </w:r>
            </w:hyperlink>
            <w:r>
              <w:rPr>
                <w:rFonts w:eastAsia="Times New Roman"/>
              </w:rPr>
              <w:t xml:space="preserve"> format (</w:t>
            </w:r>
            <w:hyperlink r:id="rId1118" w:history="1">
              <w:r>
                <w:rPr>
                  <w:rStyle w:val="Hyperlink"/>
                  <w:rFonts w:eastAsia="Times New Roman"/>
                </w:rPr>
                <w:t>3728</w:t>
              </w:r>
            </w:hyperlink>
            <w:r>
              <w:rPr>
                <w:rFonts w:eastAsia="Times New Roman"/>
              </w:rPr>
              <w:t xml:space="preserve">, </w:t>
            </w:r>
            <w:hyperlink r:id="rId1119" w:history="1">
              <w:r>
                <w:rPr>
                  <w:rStyle w:val="Hyperlink"/>
                  <w:rFonts w:eastAsia="Times New Roman"/>
                </w:rPr>
                <w:t>3558</w:t>
              </w:r>
            </w:hyperlink>
            <w:r>
              <w:rPr>
                <w:rFonts w:eastAsia="Times New Roman"/>
              </w:rPr>
              <w:t xml:space="preserve">, </w:t>
            </w:r>
            <w:hyperlink r:id="rId1120" w:history="1">
              <w:r>
                <w:rPr>
                  <w:rStyle w:val="Hyperlink"/>
                  <w:rFonts w:eastAsia="Times New Roman"/>
                </w:rPr>
                <w:t>2889</w:t>
              </w:r>
            </w:hyperlink>
            <w:r>
              <w:rPr>
                <w:rFonts w:eastAsia="Times New Roman"/>
              </w:rPr>
              <w:t xml:space="preserve">) (and also </w:t>
            </w:r>
            <w:hyperlink r:id="rId112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2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2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24" w:anchor="Timing" w:history="1">
              <w:r>
                <w:rPr>
                  <w:rStyle w:val="Hyperlink"/>
                  <w:rFonts w:eastAsia="Times New Roman"/>
                </w:rPr>
                <w:t>Timing</w:t>
              </w:r>
            </w:hyperlink>
            <w:r>
              <w:rPr>
                <w:rFonts w:eastAsia="Times New Roman"/>
              </w:rPr>
              <w:t xml:space="preserve"> (</w:t>
            </w:r>
            <w:hyperlink r:id="rId1125" w:history="1">
              <w:r>
                <w:rPr>
                  <w:rStyle w:val="Hyperlink"/>
                  <w:rFonts w:eastAsia="Times New Roman"/>
                </w:rPr>
                <w:t>3536</w:t>
              </w:r>
            </w:hyperlink>
            <w:r>
              <w:rPr>
                <w:rFonts w:eastAsia="Times New Roman"/>
              </w:rPr>
              <w:t xml:space="preserve">, </w:t>
            </w:r>
            <w:hyperlink r:id="rId112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27" w:anchor="ContactPoint" w:history="1">
              <w:r>
                <w:rPr>
                  <w:rStyle w:val="Hyperlink"/>
                  <w:rFonts w:eastAsia="Times New Roman"/>
                </w:rPr>
                <w:t>ContactPoint</w:t>
              </w:r>
            </w:hyperlink>
            <w:r>
              <w:rPr>
                <w:rFonts w:eastAsia="Times New Roman"/>
              </w:rPr>
              <w:t xml:space="preserve"> (</w:t>
            </w:r>
            <w:hyperlink r:id="rId1128" w:history="1">
              <w:r>
                <w:rPr>
                  <w:rStyle w:val="Hyperlink"/>
                  <w:rFonts w:eastAsia="Times New Roman"/>
                </w:rPr>
                <w:t>3533</w:t>
              </w:r>
            </w:hyperlink>
            <w:r>
              <w:rPr>
                <w:rFonts w:eastAsia="Times New Roman"/>
              </w:rPr>
              <w:t>) and swap order of elements (</w:t>
            </w:r>
            <w:hyperlink r:id="rId1129" w:history="1">
              <w:r>
                <w:rPr>
                  <w:rStyle w:val="Hyperlink"/>
                  <w:rFonts w:eastAsia="Times New Roman"/>
                </w:rPr>
                <w:t>3108</w:t>
              </w:r>
            </w:hyperlink>
            <w:r>
              <w:rPr>
                <w:rFonts w:eastAsia="Times New Roman"/>
              </w:rPr>
              <w:t>))</w:t>
            </w:r>
          </w:p>
          <w:p w:rsidR="00C51368" w:rsidRDefault="003250D0">
            <w:pPr>
              <w:numPr>
                <w:ilvl w:val="0"/>
                <w:numId w:val="104"/>
              </w:numPr>
              <w:spacing w:before="100" w:beforeAutospacing="1" w:after="100" w:afterAutospacing="1"/>
              <w:rPr>
                <w:rFonts w:eastAsia="Times New Roman"/>
              </w:rPr>
            </w:pPr>
            <w:hyperlink r:id="rId1130" w:anchor="Address" w:history="1">
              <w:r w:rsidR="00E43BD9">
                <w:rPr>
                  <w:rStyle w:val="Hyperlink"/>
                  <w:rFonts w:eastAsia="Times New Roman"/>
                </w:rPr>
                <w:t>Address</w:t>
              </w:r>
            </w:hyperlink>
            <w:r w:rsidR="00E43BD9">
              <w:rPr>
                <w:rFonts w:eastAsia="Times New Roman"/>
              </w:rPr>
              <w:t xml:space="preserve"> - change zip to postCode (</w:t>
            </w:r>
            <w:hyperlink r:id="rId1131" w:history="1">
              <w:r w:rsidR="00E43BD9">
                <w:rPr>
                  <w:rStyle w:val="Hyperlink"/>
                  <w:rFonts w:eastAsia="Times New Roman"/>
                </w:rPr>
                <w:t>2888</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32" w:anchor="Quantity" w:history="1">
              <w:r w:rsidR="00E43BD9">
                <w:rPr>
                  <w:rStyle w:val="Hyperlink"/>
                  <w:rFonts w:eastAsia="Times New Roman"/>
                </w:rPr>
                <w:t>Quantity</w:t>
              </w:r>
            </w:hyperlink>
            <w:r w:rsidR="00E43BD9">
              <w:rPr>
                <w:rFonts w:eastAsia="Times New Roman"/>
              </w:rPr>
              <w:t>: Correct schema spelling for "QuantityCompararator" (</w:t>
            </w:r>
            <w:hyperlink r:id="rId113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34" w:anchor="id" w:history="1">
              <w:r>
                <w:rPr>
                  <w:rStyle w:val="Hyperlink"/>
                  <w:rFonts w:eastAsia="Times New Roman"/>
                </w:rPr>
                <w:t>id</w:t>
              </w:r>
            </w:hyperlink>
            <w:r>
              <w:rPr>
                <w:rFonts w:eastAsia="Times New Roman"/>
              </w:rPr>
              <w:t xml:space="preserve"> type to include capital letters, and allow up to 64 chars (</w:t>
            </w:r>
            <w:hyperlink r:id="rId113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36" w:history="1">
              <w:r>
                <w:rPr>
                  <w:rStyle w:val="Hyperlink"/>
                  <w:rFonts w:eastAsia="Times New Roman"/>
                </w:rPr>
                <w:t>Profile</w:t>
              </w:r>
            </w:hyperlink>
            <w:r>
              <w:rPr>
                <w:rFonts w:eastAsia="Times New Roman"/>
              </w:rPr>
              <w:t xml:space="preserve"> - only one structure, and pull </w:t>
            </w:r>
            <w:hyperlink r:id="rId1137" w:history="1">
              <w:r>
                <w:rPr>
                  <w:rStyle w:val="Hyperlink"/>
                  <w:rFonts w:eastAsia="Times New Roman"/>
                </w:rPr>
                <w:t>ExtensionDefinition</w:t>
              </w:r>
            </w:hyperlink>
            <w:r>
              <w:rPr>
                <w:rFonts w:eastAsia="Times New Roman"/>
              </w:rPr>
              <w:t xml:space="preserve"> out of Profile (3647, 3498), and pull </w:t>
            </w:r>
            <w:hyperlink r:id="rId1138" w:history="1">
              <w:r>
                <w:rPr>
                  <w:rStyle w:val="Hyperlink"/>
                  <w:rFonts w:eastAsia="Times New Roman"/>
                </w:rPr>
                <w:t>SearchParameter</w:t>
              </w:r>
            </w:hyperlink>
            <w:r>
              <w:rPr>
                <w:rFonts w:eastAsia="Times New Roman"/>
              </w:rPr>
              <w:t xml:space="preserve"> out (</w:t>
            </w:r>
            <w:hyperlink r:id="rId1139" w:history="1">
              <w:r>
                <w:rPr>
                  <w:rStyle w:val="Hyperlink"/>
                  <w:rFonts w:eastAsia="Times New Roman"/>
                </w:rPr>
                <w:t>3626</w:t>
              </w:r>
            </w:hyperlink>
            <w:r>
              <w:rPr>
                <w:rFonts w:eastAsia="Times New Roman"/>
              </w:rPr>
              <w:t>)</w:t>
            </w:r>
          </w:p>
          <w:p w:rsidR="00C51368" w:rsidRDefault="003250D0">
            <w:pPr>
              <w:numPr>
                <w:ilvl w:val="0"/>
                <w:numId w:val="104"/>
              </w:numPr>
              <w:spacing w:before="100" w:beforeAutospacing="1" w:after="100" w:afterAutospacing="1"/>
              <w:rPr>
                <w:rFonts w:eastAsia="Times New Roman"/>
              </w:rPr>
            </w:pPr>
            <w:hyperlink r:id="rId1140" w:history="1">
              <w:r w:rsidR="00E43BD9">
                <w:rPr>
                  <w:rStyle w:val="Hyperlink"/>
                  <w:rFonts w:eastAsia="Times New Roman"/>
                </w:rPr>
                <w:t>Profile</w:t>
              </w:r>
            </w:hyperlink>
            <w:r w:rsidR="00E43BD9">
              <w:rPr>
                <w:rFonts w:eastAsia="Times New Roman"/>
              </w:rPr>
              <w:t>: allow 0..* discriminator (</w:t>
            </w:r>
            <w:hyperlink r:id="rId1141" w:history="1">
              <w:r w:rsidR="00E43BD9">
                <w:rPr>
                  <w:rStyle w:val="Hyperlink"/>
                  <w:rFonts w:eastAsia="Times New Roman"/>
                </w:rPr>
                <w:t>3131</w:t>
              </w:r>
            </w:hyperlink>
            <w:r w:rsidR="00E43BD9">
              <w:rPr>
                <w:rFonts w:eastAsia="Times New Roman"/>
              </w:rPr>
              <w:t>), and change the way discriminators work across resource boundaries (</w:t>
            </w:r>
            <w:hyperlink r:id="rId1142" w:history="1">
              <w:r w:rsidR="00E43BD9">
                <w:rPr>
                  <w:rStyle w:val="Hyperlink"/>
                  <w:rFonts w:eastAsia="Times New Roman"/>
                </w:rPr>
                <w:t>3124</w:t>
              </w:r>
            </w:hyperlink>
            <w:r w:rsidR="00E43BD9">
              <w:rPr>
                <w:rFonts w:eastAsia="Times New Roman"/>
              </w:rPr>
              <w:t>) + generate multiple types properly (</w:t>
            </w:r>
            <w:hyperlink r:id="rId114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44" w:history="1">
              <w:r>
                <w:rPr>
                  <w:rStyle w:val="Hyperlink"/>
                  <w:rFonts w:eastAsia="Times New Roman"/>
                </w:rPr>
                <w:t>3686</w:t>
              </w:r>
            </w:hyperlink>
            <w:r>
              <w:rPr>
                <w:rFonts w:eastAsia="Times New Roman"/>
              </w:rPr>
              <w:t>)</w:t>
            </w:r>
          </w:p>
          <w:p w:rsidR="00C51368" w:rsidRDefault="003250D0">
            <w:pPr>
              <w:numPr>
                <w:ilvl w:val="0"/>
                <w:numId w:val="104"/>
              </w:numPr>
              <w:spacing w:before="100" w:beforeAutospacing="1" w:after="100" w:afterAutospacing="1"/>
              <w:rPr>
                <w:rFonts w:eastAsia="Times New Roman"/>
              </w:rPr>
            </w:pPr>
            <w:hyperlink r:id="rId1145" w:history="1">
              <w:r w:rsidR="00E43BD9">
                <w:rPr>
                  <w:rStyle w:val="Hyperlink"/>
                  <w:rFonts w:eastAsia="Times New Roman"/>
                </w:rPr>
                <w:t>Patient</w:t>
              </w:r>
            </w:hyperlink>
            <w:r w:rsidR="00E43BD9">
              <w:rPr>
                <w:rFonts w:eastAsia="Times New Roman"/>
              </w:rPr>
              <w:t>: separate birth time from birthDate (</w:t>
            </w:r>
            <w:hyperlink r:id="rId1146"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47" w:history="1">
              <w:r w:rsidR="00E43BD9">
                <w:rPr>
                  <w:rStyle w:val="Hyperlink"/>
                  <w:rFonts w:eastAsia="Times New Roman"/>
                </w:rPr>
                <w:t>3070</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48" w:history="1">
              <w:r w:rsidR="00E43BD9">
                <w:rPr>
                  <w:rStyle w:val="Hyperlink"/>
                  <w:rFonts w:eastAsia="Times New Roman"/>
                </w:rPr>
                <w:t>DocumentReference</w:t>
              </w:r>
            </w:hyperlink>
            <w:r w:rsidR="00E43BD9">
              <w:rPr>
                <w:rFonts w:eastAsia="Times New Roman"/>
              </w:rPr>
              <w:t>: change encoding of Hash to Base64 (</w:t>
            </w:r>
            <w:hyperlink r:id="rId1149" w:history="1">
              <w:r w:rsidR="00E43BD9">
                <w:rPr>
                  <w:rStyle w:val="Hyperlink"/>
                  <w:rFonts w:eastAsia="Times New Roman"/>
                </w:rPr>
                <w:t>3291</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50" w:history="1">
              <w:r w:rsidR="00E43BD9">
                <w:rPr>
                  <w:rStyle w:val="Hyperlink"/>
                  <w:rFonts w:eastAsia="Times New Roman"/>
                </w:rPr>
                <w:t>Group</w:t>
              </w:r>
            </w:hyperlink>
            <w:r w:rsidR="00E43BD9">
              <w:rPr>
                <w:rFonts w:eastAsia="Times New Roman"/>
              </w:rPr>
              <w:t>: rename header to title (</w:t>
            </w:r>
            <w:hyperlink r:id="rId1151" w:history="1">
              <w:r w:rsidR="00E43BD9">
                <w:rPr>
                  <w:rStyle w:val="Hyperlink"/>
                  <w:rFonts w:eastAsia="Times New Roman"/>
                </w:rPr>
                <w:t>3126</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52" w:history="1">
              <w:r w:rsidR="00E43BD9">
                <w:rPr>
                  <w:rStyle w:val="Hyperlink"/>
                  <w:rFonts w:eastAsia="Times New Roman"/>
                </w:rPr>
                <w:t>Condition</w:t>
              </w:r>
            </w:hyperlink>
            <w:r w:rsidR="00E43BD9">
              <w:rPr>
                <w:rFonts w:eastAsia="Times New Roman"/>
              </w:rPr>
              <w:t>: split relatedItem into two (</w:t>
            </w:r>
            <w:hyperlink r:id="rId1153" w:history="1">
              <w:r w:rsidR="00E43BD9">
                <w:rPr>
                  <w:rStyle w:val="Hyperlink"/>
                  <w:rFonts w:eastAsia="Times New Roman"/>
                </w:rPr>
                <w:t>3111</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54" w:history="1">
              <w:r w:rsidR="00E43BD9">
                <w:rPr>
                  <w:rStyle w:val="Hyperlink"/>
                  <w:rFonts w:eastAsia="Times New Roman"/>
                </w:rPr>
                <w:t>Questionnaire</w:t>
              </w:r>
            </w:hyperlink>
            <w:r w:rsidR="00E43BD9">
              <w:rPr>
                <w:rFonts w:eastAsia="Times New Roman"/>
              </w:rPr>
              <w:t>: drop questionnaire.group.question.remarks (</w:t>
            </w:r>
            <w:hyperlink r:id="rId1155" w:history="1">
              <w:r w:rsidR="00E43BD9">
                <w:rPr>
                  <w:rStyle w:val="Hyperlink"/>
                  <w:rFonts w:eastAsia="Times New Roman"/>
                </w:rPr>
                <w:t>3255</w:t>
              </w:r>
            </w:hyperlink>
            <w:r w:rsidR="00E43BD9">
              <w:rPr>
                <w:rFonts w:eastAsia="Times New Roman"/>
              </w:rPr>
              <w:t>) and move omitReason from extension to base resource (</w:t>
            </w:r>
            <w:hyperlink r:id="rId1156" w:history="1">
              <w:r w:rsidR="00E43BD9">
                <w:rPr>
                  <w:rStyle w:val="Hyperlink"/>
                  <w:rFonts w:eastAsia="Times New Roman"/>
                </w:rPr>
                <w:t>3260</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57" w:history="1">
              <w:r w:rsidR="00E43BD9">
                <w:rPr>
                  <w:rStyle w:val="Hyperlink"/>
                  <w:rFonts w:eastAsia="Times New Roman"/>
                </w:rPr>
                <w:t>QuestionnaireResponse</w:t>
              </w:r>
            </w:hyperlink>
            <w:r w:rsidR="00E43BD9">
              <w:rPr>
                <w:rFonts w:eastAsia="Times New Roman"/>
              </w:rPr>
              <w:t>: allow multiple answers (</w:t>
            </w:r>
            <w:hyperlink r:id="rId1158" w:history="1">
              <w:r w:rsidR="00E43BD9">
                <w:rPr>
                  <w:rStyle w:val="Hyperlink"/>
                  <w:rFonts w:eastAsia="Times New Roman"/>
                </w:rPr>
                <w:t>3146</w:t>
              </w:r>
            </w:hyperlink>
            <w:r w:rsidR="00E43BD9">
              <w:rPr>
                <w:rFonts w:eastAsia="Times New Roman"/>
              </w:rPr>
              <w:t xml:space="preserve">) </w:t>
            </w:r>
          </w:p>
          <w:p w:rsidR="00C51368" w:rsidRDefault="003250D0">
            <w:pPr>
              <w:numPr>
                <w:ilvl w:val="0"/>
                <w:numId w:val="104"/>
              </w:numPr>
              <w:spacing w:before="100" w:beforeAutospacing="1" w:after="100" w:afterAutospacing="1"/>
              <w:rPr>
                <w:rFonts w:eastAsia="Times New Roman"/>
              </w:rPr>
            </w:pPr>
            <w:hyperlink r:id="rId115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60" w:history="1">
              <w:r w:rsidR="00E43BD9">
                <w:rPr>
                  <w:rStyle w:val="Hyperlink"/>
                  <w:rFonts w:eastAsia="Times New Roman"/>
                </w:rPr>
                <w:t>3258</w:t>
              </w:r>
            </w:hyperlink>
            <w:r w:rsidR="00E43BD9">
              <w:rPr>
                <w:rFonts w:eastAsia="Times New Roman"/>
              </w:rPr>
              <w:t>), added new rules about expansion content (</w:t>
            </w:r>
            <w:hyperlink r:id="rId1161" w:history="1">
              <w:r w:rsidR="00E43BD9">
                <w:rPr>
                  <w:rStyle w:val="Hyperlink"/>
                  <w:rFonts w:eastAsia="Times New Roman"/>
                </w:rPr>
                <w:t>3138</w:t>
              </w:r>
            </w:hyperlink>
            <w:r w:rsidR="00E43BD9">
              <w:rPr>
                <w:rFonts w:eastAsia="Times New Roman"/>
              </w:rPr>
              <w:t>)</w:t>
            </w:r>
          </w:p>
          <w:p w:rsidR="00C51368" w:rsidRDefault="003250D0">
            <w:pPr>
              <w:numPr>
                <w:ilvl w:val="0"/>
                <w:numId w:val="104"/>
              </w:numPr>
              <w:spacing w:before="100" w:beforeAutospacing="1" w:after="100" w:afterAutospacing="1"/>
              <w:rPr>
                <w:rFonts w:eastAsia="Times New Roman"/>
              </w:rPr>
            </w:pPr>
            <w:hyperlink r:id="rId1162" w:history="1">
              <w:r w:rsidR="00E43BD9">
                <w:rPr>
                  <w:rStyle w:val="Hyperlink"/>
                  <w:rFonts w:eastAsia="Times New Roman"/>
                </w:rPr>
                <w:t>Media</w:t>
              </w:r>
            </w:hyperlink>
            <w:r w:rsidR="00E43BD9">
              <w:rPr>
                <w:rFonts w:eastAsia="Times New Roman"/>
              </w:rPr>
              <w:t>: Rename element 'dateTime' to 'created' (</w:t>
            </w:r>
            <w:hyperlink r:id="rId1163" w:history="1">
              <w:r w:rsidR="00E43BD9">
                <w:rPr>
                  <w:rStyle w:val="Hyperlink"/>
                  <w:rFonts w:eastAsia="Times New Roman"/>
                </w:rPr>
                <w:t>3174</w:t>
              </w:r>
            </w:hyperlink>
            <w:r w:rsidR="00E43BD9">
              <w:rPr>
                <w:rFonts w:eastAsia="Times New Roman"/>
              </w:rPr>
              <w:t>) and length to duration (</w:t>
            </w:r>
            <w:hyperlink r:id="rId116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65" w:history="1">
              <w:r>
                <w:rPr>
                  <w:rStyle w:val="Hyperlink"/>
                  <w:rFonts w:eastAsia="Times New Roman"/>
                </w:rPr>
                <w:t>AllergyIntolerance</w:t>
              </w:r>
            </w:hyperlink>
          </w:p>
          <w:p w:rsidR="00C51368" w:rsidRDefault="003250D0">
            <w:pPr>
              <w:numPr>
                <w:ilvl w:val="0"/>
                <w:numId w:val="104"/>
              </w:numPr>
              <w:spacing w:before="100" w:beforeAutospacing="1" w:after="100" w:afterAutospacing="1"/>
              <w:rPr>
                <w:rFonts w:eastAsia="Times New Roman"/>
              </w:rPr>
            </w:pPr>
            <w:hyperlink r:id="rId116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3250D0">
            <w:pPr>
              <w:numPr>
                <w:ilvl w:val="0"/>
                <w:numId w:val="104"/>
              </w:numPr>
              <w:spacing w:before="100" w:beforeAutospacing="1" w:after="100" w:afterAutospacing="1"/>
              <w:rPr>
                <w:rFonts w:eastAsia="Times New Roman"/>
              </w:rPr>
            </w:pPr>
            <w:hyperlink r:id="rId1167" w:history="1">
              <w:r w:rsidR="00E43BD9">
                <w:rPr>
                  <w:rStyle w:val="Hyperlink"/>
                  <w:rFonts w:eastAsia="Times New Roman"/>
                </w:rPr>
                <w:t>FamilyMemberHistory</w:t>
              </w:r>
            </w:hyperlink>
            <w:r w:rsidR="00E43BD9">
              <w:rPr>
                <w:rFonts w:eastAsia="Times New Roman"/>
              </w:rPr>
              <w:t xml:space="preserve"> combined with </w:t>
            </w:r>
            <w:hyperlink r:id="rId116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3250D0">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3250D0">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3250D0">
            <w:pPr>
              <w:numPr>
                <w:ilvl w:val="0"/>
                <w:numId w:val="105"/>
              </w:numPr>
              <w:spacing w:before="100" w:beforeAutospacing="1" w:after="100" w:afterAutospacing="1"/>
              <w:rPr>
                <w:rFonts w:eastAsia="Times New Roman"/>
              </w:rPr>
            </w:pPr>
            <w:hyperlink r:id="rId1171" w:history="1">
              <w:r w:rsidR="00E43BD9">
                <w:rPr>
                  <w:rStyle w:val="Hyperlink"/>
                  <w:rFonts w:eastAsia="Times New Roman"/>
                </w:rPr>
                <w:t>Appointment</w:t>
              </w:r>
            </w:hyperlink>
          </w:p>
          <w:p w:rsidR="00C51368" w:rsidRDefault="003250D0">
            <w:pPr>
              <w:numPr>
                <w:ilvl w:val="0"/>
                <w:numId w:val="105"/>
              </w:numPr>
              <w:spacing w:before="100" w:beforeAutospacing="1" w:after="100" w:afterAutospacing="1"/>
              <w:rPr>
                <w:rFonts w:eastAsia="Times New Roman"/>
              </w:rPr>
            </w:pPr>
            <w:hyperlink r:id="rId1172" w:history="1">
              <w:r w:rsidR="00E43BD9">
                <w:rPr>
                  <w:rStyle w:val="Hyperlink"/>
                  <w:rFonts w:eastAsia="Times New Roman"/>
                </w:rPr>
                <w:t>AppointmentResponse</w:t>
              </w:r>
            </w:hyperlink>
          </w:p>
          <w:p w:rsidR="00C51368" w:rsidRDefault="003250D0">
            <w:pPr>
              <w:numPr>
                <w:ilvl w:val="0"/>
                <w:numId w:val="105"/>
              </w:numPr>
              <w:spacing w:before="100" w:beforeAutospacing="1" w:after="100" w:afterAutospacing="1"/>
              <w:rPr>
                <w:rFonts w:eastAsia="Times New Roman"/>
              </w:rPr>
            </w:pPr>
            <w:hyperlink r:id="rId1173" w:history="1">
              <w:r w:rsidR="00E43BD9">
                <w:rPr>
                  <w:rStyle w:val="Hyperlink"/>
                  <w:rFonts w:eastAsia="Times New Roman"/>
                </w:rPr>
                <w:t>Basic</w:t>
              </w:r>
            </w:hyperlink>
          </w:p>
          <w:p w:rsidR="00C51368" w:rsidRDefault="003250D0">
            <w:pPr>
              <w:numPr>
                <w:ilvl w:val="0"/>
                <w:numId w:val="105"/>
              </w:numPr>
              <w:spacing w:before="100" w:beforeAutospacing="1" w:after="100" w:afterAutospacing="1"/>
              <w:rPr>
                <w:rFonts w:eastAsia="Times New Roman"/>
              </w:rPr>
            </w:pPr>
            <w:hyperlink r:id="rId1174" w:history="1">
              <w:r w:rsidR="00E43BD9">
                <w:rPr>
                  <w:rStyle w:val="Hyperlink"/>
                  <w:rFonts w:eastAsia="Times New Roman"/>
                </w:rPr>
                <w:t>ClaimResponse</w:t>
              </w:r>
            </w:hyperlink>
          </w:p>
          <w:p w:rsidR="00C51368" w:rsidRDefault="003250D0">
            <w:pPr>
              <w:numPr>
                <w:ilvl w:val="0"/>
                <w:numId w:val="105"/>
              </w:numPr>
              <w:spacing w:before="100" w:beforeAutospacing="1" w:after="100" w:afterAutospacing="1"/>
              <w:rPr>
                <w:rFonts w:eastAsia="Times New Roman"/>
              </w:rPr>
            </w:pPr>
            <w:hyperlink r:id="rId1175" w:history="1">
              <w:r w:rsidR="00E43BD9">
                <w:rPr>
                  <w:rStyle w:val="Hyperlink"/>
                  <w:rFonts w:eastAsia="Times New Roman"/>
                </w:rPr>
                <w:t>ClinicalImpression</w:t>
              </w:r>
            </w:hyperlink>
          </w:p>
          <w:p w:rsidR="00C51368" w:rsidRDefault="003250D0">
            <w:pPr>
              <w:numPr>
                <w:ilvl w:val="0"/>
                <w:numId w:val="105"/>
              </w:numPr>
              <w:spacing w:before="100" w:beforeAutospacing="1" w:after="100" w:afterAutospacing="1"/>
              <w:rPr>
                <w:rFonts w:eastAsia="Times New Roman"/>
              </w:rPr>
            </w:pPr>
            <w:hyperlink r:id="rId1176" w:history="1">
              <w:r w:rsidR="00E43BD9">
                <w:rPr>
                  <w:rStyle w:val="Hyperlink"/>
                  <w:rFonts w:eastAsia="Times New Roman"/>
                </w:rPr>
                <w:t>Communication</w:t>
              </w:r>
            </w:hyperlink>
          </w:p>
          <w:p w:rsidR="00C51368" w:rsidRDefault="003250D0">
            <w:pPr>
              <w:numPr>
                <w:ilvl w:val="0"/>
                <w:numId w:val="105"/>
              </w:numPr>
              <w:spacing w:before="100" w:beforeAutospacing="1" w:after="100" w:afterAutospacing="1"/>
              <w:rPr>
                <w:rFonts w:eastAsia="Times New Roman"/>
              </w:rPr>
            </w:pPr>
            <w:hyperlink r:id="rId1177" w:history="1">
              <w:r w:rsidR="00E43BD9">
                <w:rPr>
                  <w:rStyle w:val="Hyperlink"/>
                  <w:rFonts w:eastAsia="Times New Roman"/>
                </w:rPr>
                <w:t>CommunicationRequest</w:t>
              </w:r>
            </w:hyperlink>
          </w:p>
          <w:p w:rsidR="00C51368" w:rsidRDefault="003250D0">
            <w:pPr>
              <w:numPr>
                <w:ilvl w:val="0"/>
                <w:numId w:val="105"/>
              </w:numPr>
              <w:spacing w:before="100" w:beforeAutospacing="1" w:after="100" w:afterAutospacing="1"/>
              <w:rPr>
                <w:rFonts w:eastAsia="Times New Roman"/>
              </w:rPr>
            </w:pPr>
            <w:hyperlink r:id="rId1178" w:history="1">
              <w:r w:rsidR="00E43BD9">
                <w:rPr>
                  <w:rStyle w:val="Hyperlink"/>
                  <w:rFonts w:eastAsia="Times New Roman"/>
                </w:rPr>
                <w:t>Contract</w:t>
              </w:r>
            </w:hyperlink>
          </w:p>
          <w:p w:rsidR="00C51368" w:rsidRDefault="003250D0">
            <w:pPr>
              <w:numPr>
                <w:ilvl w:val="0"/>
                <w:numId w:val="105"/>
              </w:numPr>
              <w:spacing w:before="100" w:beforeAutospacing="1" w:after="100" w:afterAutospacing="1"/>
              <w:rPr>
                <w:rFonts w:eastAsia="Times New Roman"/>
              </w:rPr>
            </w:pPr>
            <w:hyperlink r:id="rId1179" w:history="1">
              <w:r w:rsidR="00E43BD9">
                <w:rPr>
                  <w:rStyle w:val="Hyperlink"/>
                  <w:rFonts w:eastAsia="Times New Roman"/>
                </w:rPr>
                <w:t>Contraindication</w:t>
              </w:r>
            </w:hyperlink>
          </w:p>
          <w:p w:rsidR="00C51368" w:rsidRDefault="003250D0">
            <w:pPr>
              <w:numPr>
                <w:ilvl w:val="0"/>
                <w:numId w:val="105"/>
              </w:numPr>
              <w:spacing w:before="100" w:beforeAutospacing="1" w:after="100" w:afterAutospacing="1"/>
              <w:rPr>
                <w:rFonts w:eastAsia="Times New Roman"/>
              </w:rPr>
            </w:pPr>
            <w:hyperlink r:id="rId1180" w:history="1">
              <w:r w:rsidR="00E43BD9">
                <w:rPr>
                  <w:rStyle w:val="Hyperlink"/>
                  <w:rFonts w:eastAsia="Times New Roman"/>
                </w:rPr>
                <w:t>Coverage</w:t>
              </w:r>
            </w:hyperlink>
          </w:p>
          <w:p w:rsidR="00C51368" w:rsidRDefault="003250D0">
            <w:pPr>
              <w:numPr>
                <w:ilvl w:val="0"/>
                <w:numId w:val="105"/>
              </w:numPr>
              <w:spacing w:before="100" w:beforeAutospacing="1" w:after="100" w:afterAutospacing="1"/>
              <w:rPr>
                <w:rFonts w:eastAsia="Times New Roman"/>
              </w:rPr>
            </w:pPr>
            <w:hyperlink r:id="rId1181" w:history="1">
              <w:r w:rsidR="00E43BD9">
                <w:rPr>
                  <w:rStyle w:val="Hyperlink"/>
                  <w:rFonts w:eastAsia="Times New Roman"/>
                </w:rPr>
                <w:t>DataElement</w:t>
              </w:r>
            </w:hyperlink>
          </w:p>
          <w:p w:rsidR="00C51368" w:rsidRDefault="003250D0">
            <w:pPr>
              <w:numPr>
                <w:ilvl w:val="0"/>
                <w:numId w:val="105"/>
              </w:numPr>
              <w:spacing w:before="100" w:beforeAutospacing="1" w:after="100" w:afterAutospacing="1"/>
              <w:rPr>
                <w:rFonts w:eastAsia="Times New Roman"/>
              </w:rPr>
            </w:pPr>
            <w:hyperlink r:id="rId1182" w:history="1">
              <w:r w:rsidR="00E43BD9">
                <w:rPr>
                  <w:rStyle w:val="Hyperlink"/>
                  <w:rFonts w:eastAsia="Times New Roman"/>
                </w:rPr>
                <w:t>DeviceComponent</w:t>
              </w:r>
            </w:hyperlink>
          </w:p>
          <w:p w:rsidR="00C51368" w:rsidRDefault="003250D0">
            <w:pPr>
              <w:numPr>
                <w:ilvl w:val="0"/>
                <w:numId w:val="105"/>
              </w:numPr>
              <w:spacing w:before="100" w:beforeAutospacing="1" w:after="100" w:afterAutospacing="1"/>
              <w:rPr>
                <w:rFonts w:eastAsia="Times New Roman"/>
              </w:rPr>
            </w:pPr>
            <w:hyperlink r:id="rId1183" w:history="1">
              <w:r w:rsidR="00E43BD9">
                <w:rPr>
                  <w:rStyle w:val="Hyperlink"/>
                  <w:rFonts w:eastAsia="Times New Roman"/>
                </w:rPr>
                <w:t>DeviceMetric</w:t>
              </w:r>
            </w:hyperlink>
          </w:p>
          <w:p w:rsidR="00C51368" w:rsidRDefault="003250D0">
            <w:pPr>
              <w:numPr>
                <w:ilvl w:val="0"/>
                <w:numId w:val="105"/>
              </w:numPr>
              <w:spacing w:before="100" w:beforeAutospacing="1" w:after="100" w:afterAutospacing="1"/>
              <w:rPr>
                <w:rFonts w:eastAsia="Times New Roman"/>
              </w:rPr>
            </w:pPr>
            <w:hyperlink r:id="rId1184" w:history="1">
              <w:r w:rsidR="00E43BD9">
                <w:rPr>
                  <w:rStyle w:val="Hyperlink"/>
                  <w:rFonts w:eastAsia="Times New Roman"/>
                </w:rPr>
                <w:t>DeviceUseRequest</w:t>
              </w:r>
            </w:hyperlink>
            <w:r w:rsidR="00E43BD9">
              <w:rPr>
                <w:rFonts w:eastAsia="Times New Roman"/>
              </w:rPr>
              <w:t xml:space="preserve"> </w:t>
            </w:r>
          </w:p>
          <w:p w:rsidR="00C51368" w:rsidRDefault="003250D0">
            <w:pPr>
              <w:numPr>
                <w:ilvl w:val="0"/>
                <w:numId w:val="105"/>
              </w:numPr>
              <w:spacing w:before="100" w:beforeAutospacing="1" w:after="100" w:afterAutospacing="1"/>
              <w:rPr>
                <w:rFonts w:eastAsia="Times New Roman"/>
              </w:rPr>
            </w:pPr>
            <w:hyperlink r:id="rId1185" w:history="1">
              <w:r w:rsidR="00E43BD9">
                <w:rPr>
                  <w:rStyle w:val="Hyperlink"/>
                  <w:rFonts w:eastAsia="Times New Roman"/>
                </w:rPr>
                <w:t>DeviceUseStatement</w:t>
              </w:r>
            </w:hyperlink>
          </w:p>
          <w:p w:rsidR="00C51368" w:rsidRDefault="003250D0">
            <w:pPr>
              <w:numPr>
                <w:ilvl w:val="0"/>
                <w:numId w:val="105"/>
              </w:numPr>
              <w:spacing w:before="100" w:beforeAutospacing="1" w:after="100" w:afterAutospacing="1"/>
              <w:rPr>
                <w:rFonts w:eastAsia="Times New Roman"/>
              </w:rPr>
            </w:pPr>
            <w:hyperlink r:id="rId1186" w:history="1">
              <w:r w:rsidR="00E43BD9">
                <w:rPr>
                  <w:rStyle w:val="Hyperlink"/>
                  <w:rFonts w:eastAsia="Times New Roman"/>
                </w:rPr>
                <w:t>EligibilityRequest</w:t>
              </w:r>
            </w:hyperlink>
          </w:p>
          <w:p w:rsidR="00C51368" w:rsidRDefault="003250D0">
            <w:pPr>
              <w:numPr>
                <w:ilvl w:val="0"/>
                <w:numId w:val="105"/>
              </w:numPr>
              <w:spacing w:before="100" w:beforeAutospacing="1" w:after="100" w:afterAutospacing="1"/>
              <w:rPr>
                <w:rFonts w:eastAsia="Times New Roman"/>
              </w:rPr>
            </w:pPr>
            <w:hyperlink r:id="rId1187" w:history="1">
              <w:r w:rsidR="00E43BD9">
                <w:rPr>
                  <w:rStyle w:val="Hyperlink"/>
                  <w:rFonts w:eastAsia="Times New Roman"/>
                </w:rPr>
                <w:t>EligibilityResponse</w:t>
              </w:r>
            </w:hyperlink>
          </w:p>
          <w:p w:rsidR="00C51368" w:rsidRDefault="003250D0">
            <w:pPr>
              <w:numPr>
                <w:ilvl w:val="0"/>
                <w:numId w:val="105"/>
              </w:numPr>
              <w:spacing w:before="100" w:beforeAutospacing="1" w:after="100" w:afterAutospacing="1"/>
              <w:rPr>
                <w:rFonts w:eastAsia="Times New Roman"/>
              </w:rPr>
            </w:pPr>
            <w:hyperlink r:id="rId1188" w:history="1">
              <w:r w:rsidR="00E43BD9">
                <w:rPr>
                  <w:rStyle w:val="Hyperlink"/>
                  <w:rFonts w:eastAsia="Times New Roman"/>
                </w:rPr>
                <w:t>EnrollmentRequest</w:t>
              </w:r>
            </w:hyperlink>
          </w:p>
          <w:p w:rsidR="00C51368" w:rsidRDefault="003250D0">
            <w:pPr>
              <w:numPr>
                <w:ilvl w:val="0"/>
                <w:numId w:val="105"/>
              </w:numPr>
              <w:spacing w:before="100" w:beforeAutospacing="1" w:after="100" w:afterAutospacing="1"/>
              <w:rPr>
                <w:rFonts w:eastAsia="Times New Roman"/>
              </w:rPr>
            </w:pPr>
            <w:hyperlink r:id="rId1189" w:history="1">
              <w:r w:rsidR="00E43BD9">
                <w:rPr>
                  <w:rStyle w:val="Hyperlink"/>
                  <w:rFonts w:eastAsia="Times New Roman"/>
                </w:rPr>
                <w:t>EnrollmentResponse</w:t>
              </w:r>
            </w:hyperlink>
          </w:p>
          <w:p w:rsidR="00C51368" w:rsidRDefault="003250D0">
            <w:pPr>
              <w:numPr>
                <w:ilvl w:val="0"/>
                <w:numId w:val="105"/>
              </w:numPr>
              <w:spacing w:before="100" w:beforeAutospacing="1" w:after="100" w:afterAutospacing="1"/>
              <w:rPr>
                <w:rFonts w:eastAsia="Times New Roman"/>
              </w:rPr>
            </w:pPr>
            <w:hyperlink r:id="rId1190" w:history="1">
              <w:r w:rsidR="00E43BD9">
                <w:rPr>
                  <w:rStyle w:val="Hyperlink"/>
                  <w:rFonts w:eastAsia="Times New Roman"/>
                </w:rPr>
                <w:t>EpisodeOfCare</w:t>
              </w:r>
            </w:hyperlink>
          </w:p>
          <w:p w:rsidR="00C51368" w:rsidRDefault="003250D0">
            <w:pPr>
              <w:numPr>
                <w:ilvl w:val="0"/>
                <w:numId w:val="105"/>
              </w:numPr>
              <w:spacing w:before="100" w:beforeAutospacing="1" w:after="100" w:afterAutospacing="1"/>
              <w:rPr>
                <w:rFonts w:eastAsia="Times New Roman"/>
              </w:rPr>
            </w:pPr>
            <w:hyperlink r:id="rId1191" w:history="1">
              <w:r w:rsidR="00E43BD9">
                <w:rPr>
                  <w:rStyle w:val="Hyperlink"/>
                  <w:rFonts w:eastAsia="Times New Roman"/>
                </w:rPr>
                <w:t>ExplanationOfBenefit</w:t>
              </w:r>
            </w:hyperlink>
          </w:p>
          <w:p w:rsidR="00C51368" w:rsidRDefault="003250D0">
            <w:pPr>
              <w:numPr>
                <w:ilvl w:val="0"/>
                <w:numId w:val="105"/>
              </w:numPr>
              <w:spacing w:before="100" w:beforeAutospacing="1" w:after="100" w:afterAutospacing="1"/>
              <w:rPr>
                <w:rFonts w:eastAsia="Times New Roman"/>
              </w:rPr>
            </w:pPr>
            <w:hyperlink r:id="rId1192" w:history="1">
              <w:r w:rsidR="00E43BD9">
                <w:rPr>
                  <w:rStyle w:val="Hyperlink"/>
                  <w:rFonts w:eastAsia="Times New Roman"/>
                </w:rPr>
                <w:t>StructureDefinition</w:t>
              </w:r>
            </w:hyperlink>
          </w:p>
          <w:p w:rsidR="00C51368" w:rsidRDefault="003250D0">
            <w:pPr>
              <w:numPr>
                <w:ilvl w:val="0"/>
                <w:numId w:val="105"/>
              </w:numPr>
              <w:spacing w:before="100" w:beforeAutospacing="1" w:after="100" w:afterAutospacing="1"/>
              <w:rPr>
                <w:rFonts w:eastAsia="Times New Roman"/>
              </w:rPr>
            </w:pPr>
            <w:hyperlink r:id="rId1193" w:history="1">
              <w:r w:rsidR="00E43BD9">
                <w:rPr>
                  <w:rStyle w:val="Hyperlink"/>
                  <w:rFonts w:eastAsia="Times New Roman"/>
                </w:rPr>
                <w:t>Goal</w:t>
              </w:r>
            </w:hyperlink>
            <w:r w:rsidR="00E43BD9">
              <w:rPr>
                <w:rFonts w:eastAsia="Times New Roman"/>
              </w:rPr>
              <w:t xml:space="preserve"> </w:t>
            </w:r>
          </w:p>
          <w:p w:rsidR="00C51368" w:rsidRDefault="003250D0">
            <w:pPr>
              <w:numPr>
                <w:ilvl w:val="0"/>
                <w:numId w:val="105"/>
              </w:numPr>
              <w:spacing w:before="100" w:beforeAutospacing="1" w:after="100" w:afterAutospacing="1"/>
              <w:rPr>
                <w:rFonts w:eastAsia="Times New Roman"/>
              </w:rPr>
            </w:pPr>
            <w:hyperlink r:id="rId1194" w:history="1">
              <w:r w:rsidR="00E43BD9">
                <w:rPr>
                  <w:rStyle w:val="Hyperlink"/>
                  <w:rFonts w:eastAsia="Times New Roman"/>
                </w:rPr>
                <w:t>HealthcareService</w:t>
              </w:r>
            </w:hyperlink>
          </w:p>
          <w:p w:rsidR="00C51368" w:rsidRDefault="003250D0">
            <w:pPr>
              <w:numPr>
                <w:ilvl w:val="0"/>
                <w:numId w:val="105"/>
              </w:numPr>
              <w:spacing w:before="100" w:beforeAutospacing="1" w:after="100" w:afterAutospacing="1"/>
              <w:rPr>
                <w:rFonts w:eastAsia="Times New Roman"/>
              </w:rPr>
            </w:pPr>
            <w:hyperlink r:id="rId1195" w:history="1">
              <w:r w:rsidR="00E43BD9">
                <w:rPr>
                  <w:rStyle w:val="Hyperlink"/>
                  <w:rFonts w:eastAsia="Times New Roman"/>
                </w:rPr>
                <w:t>ImagingObjectSelection</w:t>
              </w:r>
            </w:hyperlink>
          </w:p>
          <w:p w:rsidR="00C51368" w:rsidRDefault="003250D0">
            <w:pPr>
              <w:numPr>
                <w:ilvl w:val="0"/>
                <w:numId w:val="105"/>
              </w:numPr>
              <w:spacing w:before="100" w:beforeAutospacing="1" w:after="100" w:afterAutospacing="1"/>
              <w:rPr>
                <w:rFonts w:eastAsia="Times New Roman"/>
              </w:rPr>
            </w:pPr>
            <w:hyperlink r:id="rId1196" w:history="1">
              <w:r w:rsidR="00E43BD9">
                <w:rPr>
                  <w:rStyle w:val="Hyperlink"/>
                  <w:rFonts w:eastAsia="Times New Roman"/>
                </w:rPr>
                <w:t>InstitutionalClaim</w:t>
              </w:r>
            </w:hyperlink>
          </w:p>
          <w:p w:rsidR="00C51368" w:rsidRDefault="003250D0">
            <w:pPr>
              <w:numPr>
                <w:ilvl w:val="0"/>
                <w:numId w:val="105"/>
              </w:numPr>
              <w:spacing w:before="100" w:beforeAutospacing="1" w:after="100" w:afterAutospacing="1"/>
              <w:rPr>
                <w:rFonts w:eastAsia="Times New Roman"/>
              </w:rPr>
            </w:pPr>
            <w:hyperlink r:id="rId1197" w:history="1">
              <w:r w:rsidR="00E43BD9">
                <w:rPr>
                  <w:rStyle w:val="Hyperlink"/>
                  <w:rFonts w:eastAsia="Times New Roman"/>
                </w:rPr>
                <w:t>NamingSystem</w:t>
              </w:r>
            </w:hyperlink>
          </w:p>
          <w:p w:rsidR="00C51368" w:rsidRDefault="003250D0">
            <w:pPr>
              <w:numPr>
                <w:ilvl w:val="0"/>
                <w:numId w:val="105"/>
              </w:numPr>
              <w:spacing w:before="100" w:beforeAutospacing="1" w:after="100" w:afterAutospacing="1"/>
              <w:rPr>
                <w:rFonts w:eastAsia="Times New Roman"/>
              </w:rPr>
            </w:pPr>
            <w:hyperlink r:id="rId1198" w:history="1">
              <w:r w:rsidR="00E43BD9">
                <w:rPr>
                  <w:rStyle w:val="Hyperlink"/>
                  <w:rFonts w:eastAsia="Times New Roman"/>
                </w:rPr>
                <w:t>NutritionOrder</w:t>
              </w:r>
            </w:hyperlink>
          </w:p>
          <w:p w:rsidR="00C51368" w:rsidRDefault="003250D0">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OperationDefinition</w:t>
              </w:r>
            </w:hyperlink>
          </w:p>
          <w:p w:rsidR="00C51368" w:rsidRDefault="003250D0">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OralHealthClaim</w:t>
              </w:r>
            </w:hyperlink>
          </w:p>
          <w:p w:rsidR="00C51368" w:rsidRDefault="003250D0">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PaymentNotice</w:t>
              </w:r>
            </w:hyperlink>
          </w:p>
          <w:p w:rsidR="00C51368" w:rsidRDefault="003250D0">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PaymentReconciliation</w:t>
              </w:r>
            </w:hyperlink>
          </w:p>
          <w:p w:rsidR="00C51368" w:rsidRDefault="003250D0">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Person</w:t>
              </w:r>
            </w:hyperlink>
          </w:p>
          <w:p w:rsidR="00C51368" w:rsidRDefault="003250D0">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PharmacyClaim</w:t>
              </w:r>
            </w:hyperlink>
          </w:p>
          <w:p w:rsidR="00C51368" w:rsidRDefault="003250D0">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ProcedureRequest</w:t>
              </w:r>
            </w:hyperlink>
            <w:r w:rsidR="00E43BD9">
              <w:rPr>
                <w:rFonts w:eastAsia="Times New Roman"/>
              </w:rPr>
              <w:t xml:space="preserve"> </w:t>
            </w:r>
          </w:p>
          <w:p w:rsidR="00C51368" w:rsidRDefault="003250D0">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ProfessionalClaim</w:t>
              </w:r>
            </w:hyperlink>
          </w:p>
          <w:p w:rsidR="00C51368" w:rsidRDefault="003250D0">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QuestionnaireResponse</w:t>
              </w:r>
            </w:hyperlink>
          </w:p>
          <w:p w:rsidR="00C51368" w:rsidRDefault="003250D0">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ReferralRequest</w:t>
              </w:r>
            </w:hyperlink>
          </w:p>
          <w:p w:rsidR="00C51368" w:rsidRDefault="003250D0">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RiskAssessment</w:t>
              </w:r>
            </w:hyperlink>
          </w:p>
          <w:p w:rsidR="00C51368" w:rsidRDefault="003250D0">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SearchParameter</w:t>
              </w:r>
            </w:hyperlink>
          </w:p>
          <w:p w:rsidR="00C51368" w:rsidRDefault="003250D0">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Schedule</w:t>
              </w:r>
            </w:hyperlink>
          </w:p>
          <w:p w:rsidR="00C51368" w:rsidRDefault="003250D0">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Slot</w:t>
              </w:r>
            </w:hyperlink>
          </w:p>
          <w:p w:rsidR="00C51368" w:rsidRDefault="003250D0">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3250D0">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VisionClaim</w:t>
              </w:r>
            </w:hyperlink>
          </w:p>
          <w:p w:rsidR="00C51368" w:rsidRDefault="003250D0">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16" w:history="1">
              <w:r>
                <w:rPr>
                  <w:rStyle w:val="Hyperlink"/>
                </w:rPr>
                <w:t>discussion of status</w:t>
              </w:r>
            </w:hyperlink>
            <w:r>
              <w:t>)</w:t>
            </w:r>
          </w:p>
          <w:p w:rsidR="00C51368" w:rsidRDefault="003250D0">
            <w:pPr>
              <w:numPr>
                <w:ilvl w:val="0"/>
                <w:numId w:val="106"/>
              </w:numPr>
              <w:spacing w:before="100" w:beforeAutospacing="1" w:after="100" w:afterAutospacing="1"/>
              <w:rPr>
                <w:rFonts w:eastAsia="Times New Roman"/>
              </w:rPr>
            </w:pPr>
            <w:hyperlink r:id="rId1217" w:history="1">
              <w:r w:rsidR="00E43BD9">
                <w:rPr>
                  <w:rStyle w:val="Hyperlink"/>
                  <w:rFonts w:eastAsia="Times New Roman"/>
                </w:rPr>
                <w:t>Argonaut Project</w:t>
              </w:r>
            </w:hyperlink>
          </w:p>
          <w:p w:rsidR="00C51368" w:rsidRDefault="003250D0">
            <w:pPr>
              <w:numPr>
                <w:ilvl w:val="0"/>
                <w:numId w:val="106"/>
              </w:numPr>
              <w:spacing w:before="100" w:beforeAutospacing="1" w:after="100" w:afterAutospacing="1"/>
              <w:rPr>
                <w:rFonts w:eastAsia="Times New Roman"/>
              </w:rPr>
            </w:pPr>
            <w:hyperlink r:id="rId1218" w:history="1">
              <w:r w:rsidR="00E43BD9">
                <w:rPr>
                  <w:rStyle w:val="Hyperlink"/>
                  <w:rFonts w:eastAsia="Times New Roman"/>
                </w:rPr>
                <w:t>Data Access Framework</w:t>
              </w:r>
            </w:hyperlink>
          </w:p>
          <w:p w:rsidR="00C51368" w:rsidRDefault="003250D0">
            <w:pPr>
              <w:numPr>
                <w:ilvl w:val="0"/>
                <w:numId w:val="106"/>
              </w:numPr>
              <w:spacing w:before="100" w:beforeAutospacing="1" w:after="100" w:afterAutospacing="1"/>
              <w:rPr>
                <w:rFonts w:eastAsia="Times New Roman"/>
              </w:rPr>
            </w:pPr>
            <w:hyperlink r:id="rId1219" w:history="1">
              <w:r w:rsidR="00E43BD9">
                <w:rPr>
                  <w:rStyle w:val="Hyperlink"/>
                  <w:rFonts w:eastAsia="Times New Roman"/>
                </w:rPr>
                <w:t>Structured Data Capture</w:t>
              </w:r>
            </w:hyperlink>
            <w:r w:rsidR="00E43BD9">
              <w:rPr>
                <w:rFonts w:eastAsia="Times New Roman"/>
              </w:rPr>
              <w:t xml:space="preserve"> &amp; </w:t>
            </w:r>
            <w:hyperlink r:id="rId122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21" w:history="1">
              <w:r>
                <w:rPr>
                  <w:rStyle w:val="Hyperlink"/>
                  <w:rFonts w:eastAsia="Times New Roman"/>
                </w:rPr>
                <w:t>Order</w:t>
              </w:r>
            </w:hyperlink>
            <w:r>
              <w:rPr>
                <w:rFonts w:eastAsia="Times New Roman"/>
              </w:rPr>
              <w:t xml:space="preserve">, </w:t>
            </w:r>
            <w:hyperlink r:id="rId1222" w:history="1">
              <w:r>
                <w:rPr>
                  <w:rStyle w:val="Hyperlink"/>
                  <w:rFonts w:eastAsia="Times New Roman"/>
                </w:rPr>
                <w:t>Report</w:t>
              </w:r>
            </w:hyperlink>
            <w:r>
              <w:rPr>
                <w:rFonts w:eastAsia="Times New Roman"/>
              </w:rPr>
              <w:t xml:space="preserve"> &amp; </w:t>
            </w:r>
            <w:hyperlink r:id="rId1223" w:history="1">
              <w:r>
                <w:rPr>
                  <w:rStyle w:val="Hyperlink"/>
                  <w:rFonts w:eastAsia="Times New Roman"/>
                </w:rPr>
                <w:t>Report to Public Health</w:t>
              </w:r>
            </w:hyperlink>
          </w:p>
          <w:p w:rsidR="00C51368" w:rsidRDefault="003250D0">
            <w:pPr>
              <w:numPr>
                <w:ilvl w:val="0"/>
                <w:numId w:val="106"/>
              </w:numPr>
              <w:spacing w:before="100" w:beforeAutospacing="1" w:after="100" w:afterAutospacing="1"/>
              <w:rPr>
                <w:rFonts w:eastAsia="Times New Roman"/>
              </w:rPr>
            </w:pPr>
            <w:hyperlink r:id="rId122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25" w:history="1">
              <w:r>
                <w:rPr>
                  <w:rStyle w:val="Hyperlink"/>
                  <w:rFonts w:eastAsia="Times New Roman"/>
                </w:rPr>
                <w:t>QuestionnaireResponse</w:t>
              </w:r>
            </w:hyperlink>
            <w:r>
              <w:rPr>
                <w:rFonts w:eastAsia="Times New Roman"/>
              </w:rPr>
              <w:t xml:space="preserve"> from </w:t>
            </w:r>
            <w:hyperlink r:id="rId1226" w:history="1">
              <w:r>
                <w:rPr>
                  <w:rStyle w:val="Hyperlink"/>
                  <w:rFonts w:eastAsia="Times New Roman"/>
                </w:rPr>
                <w:t>Questionnaire</w:t>
              </w:r>
            </w:hyperlink>
            <w:r>
              <w:rPr>
                <w:rFonts w:eastAsia="Times New Roman"/>
              </w:rPr>
              <w:t xml:space="preserve"> and significantly revamped the </w:t>
            </w:r>
            <w:hyperlink r:id="rId122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2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2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3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31" w:history="1">
              <w:r>
                <w:rPr>
                  <w:rStyle w:val="Hyperlink"/>
                  <w:rFonts w:eastAsia="Times New Roman"/>
                </w:rPr>
                <w:t>operations</w:t>
              </w:r>
            </w:hyperlink>
            <w:r>
              <w:rPr>
                <w:rFonts w:eastAsia="Times New Roman"/>
              </w:rPr>
              <w:t xml:space="preserve"> on the RESTful interface, and add </w:t>
            </w:r>
            <w:hyperlink r:id="rId123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33" w:history="1">
              <w:r>
                <w:rPr>
                  <w:rStyle w:val="Hyperlink"/>
                  <w:rFonts w:eastAsia="Times New Roman"/>
                </w:rPr>
                <w:t>ConceptMap</w:t>
              </w:r>
            </w:hyperlink>
            <w:r>
              <w:rPr>
                <w:rFonts w:eastAsia="Times New Roman"/>
              </w:rPr>
              <w:t xml:space="preserve">, </w:t>
            </w:r>
            <w:hyperlink r:id="rId1234" w:history="1">
              <w:r>
                <w:rPr>
                  <w:rStyle w:val="Hyperlink"/>
                  <w:rFonts w:eastAsia="Times New Roman"/>
                </w:rPr>
                <w:t>Questionnaire</w:t>
              </w:r>
            </w:hyperlink>
            <w:r>
              <w:rPr>
                <w:rFonts w:eastAsia="Times New Roman"/>
              </w:rPr>
              <w:t xml:space="preserve"> and </w:t>
            </w:r>
            <w:hyperlink r:id="rId1235" w:history="1">
              <w:r>
                <w:rPr>
                  <w:rStyle w:val="Hyperlink"/>
                  <w:rFonts w:eastAsia="Times New Roman"/>
                </w:rPr>
                <w:t>ValueSet</w:t>
              </w:r>
            </w:hyperlink>
          </w:p>
          <w:p w:rsidR="00C51368" w:rsidRDefault="003250D0">
            <w:pPr>
              <w:numPr>
                <w:ilvl w:val="0"/>
                <w:numId w:val="107"/>
              </w:numPr>
              <w:spacing w:before="100" w:beforeAutospacing="1" w:after="100" w:afterAutospacing="1"/>
              <w:rPr>
                <w:rFonts w:eastAsia="Times New Roman"/>
              </w:rPr>
            </w:pPr>
            <w:hyperlink r:id="rId123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37" w:history="1">
              <w:r w:rsidR="00E43BD9">
                <w:rPr>
                  <w:rStyle w:val="Hyperlink"/>
                  <w:rFonts w:eastAsia="Times New Roman"/>
                </w:rPr>
                <w:t>Operation Definition</w:t>
              </w:r>
            </w:hyperlink>
          </w:p>
          <w:p w:rsidR="00C51368" w:rsidRDefault="003250D0">
            <w:pPr>
              <w:numPr>
                <w:ilvl w:val="0"/>
                <w:numId w:val="107"/>
              </w:numPr>
              <w:spacing w:before="100" w:beforeAutospacing="1" w:after="100" w:afterAutospacing="1"/>
              <w:rPr>
                <w:rFonts w:eastAsia="Times New Roman"/>
              </w:rPr>
            </w:pPr>
            <w:hyperlink r:id="rId123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39" w:history="1">
              <w:r>
                <w:rPr>
                  <w:rStyle w:val="Hyperlink"/>
                  <w:rFonts w:eastAsia="Times New Roman"/>
                </w:rPr>
                <w:t>LOINC</w:t>
              </w:r>
            </w:hyperlink>
            <w:r>
              <w:rPr>
                <w:rFonts w:eastAsia="Times New Roman"/>
              </w:rPr>
              <w:t xml:space="preserve">, </w:t>
            </w:r>
            <w:hyperlink r:id="rId1240" w:history="1">
              <w:r>
                <w:rPr>
                  <w:rStyle w:val="Hyperlink"/>
                  <w:rFonts w:eastAsia="Times New Roman"/>
                </w:rPr>
                <w:t>RxNorm</w:t>
              </w:r>
            </w:hyperlink>
            <w:r>
              <w:rPr>
                <w:rFonts w:eastAsia="Times New Roman"/>
              </w:rPr>
              <w:t xml:space="preserve">, and </w:t>
            </w:r>
            <w:hyperlink r:id="rId124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4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3" w:history="1">
              <w:r>
                <w:rPr>
                  <w:rStyle w:val="Hyperlink"/>
                  <w:rFonts w:eastAsia="Times New Roman"/>
                </w:rPr>
                <w:t>Contraindication</w:t>
              </w:r>
            </w:hyperlink>
            <w:r>
              <w:rPr>
                <w:rFonts w:eastAsia="Times New Roman"/>
              </w:rPr>
              <w:t xml:space="preserve"> and </w:t>
            </w:r>
            <w:hyperlink r:id="rId124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4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4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4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49"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50"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1"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5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53" w:history="1">
              <w:r>
                <w:rPr>
                  <w:rStyle w:val="Hyperlink"/>
                  <w:rFonts w:eastAsia="Times New Roman"/>
                </w:rPr>
                <w:t>Appointment</w:t>
              </w:r>
            </w:hyperlink>
            <w:r>
              <w:rPr>
                <w:rFonts w:eastAsia="Times New Roman"/>
              </w:rPr>
              <w:t xml:space="preserve">, </w:t>
            </w:r>
            <w:hyperlink r:id="rId1254" w:history="1">
              <w:r>
                <w:rPr>
                  <w:rStyle w:val="Hyperlink"/>
                  <w:rFonts w:eastAsia="Times New Roman"/>
                </w:rPr>
                <w:t>Appointment Response</w:t>
              </w:r>
            </w:hyperlink>
            <w:r>
              <w:rPr>
                <w:rFonts w:eastAsia="Times New Roman"/>
              </w:rPr>
              <w:t xml:space="preserve">, </w:t>
            </w:r>
            <w:hyperlink r:id="rId1255" w:history="1">
              <w:r>
                <w:rPr>
                  <w:rStyle w:val="Hyperlink"/>
                  <w:rFonts w:eastAsia="Times New Roman"/>
                </w:rPr>
                <w:t>Schedule</w:t>
              </w:r>
            </w:hyperlink>
            <w:r>
              <w:rPr>
                <w:rFonts w:eastAsia="Times New Roman"/>
              </w:rPr>
              <w:t xml:space="preserve"> and </w:t>
            </w:r>
            <w:hyperlink r:id="rId125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5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2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259" w:anchor="status" w:history="1">
              <w:r w:rsidR="00E43BD9">
                <w:rPr>
                  <w:rStyle w:val="Hyperlink"/>
                  <w:rFonts w:eastAsia="Times New Roman"/>
                </w:rPr>
                <w:t>Ballot Status</w:t>
              </w:r>
            </w:hyperlink>
            <w:r w:rsidR="00E43BD9">
              <w:rPr>
                <w:rFonts w:eastAsia="Times New Roman"/>
              </w:rPr>
              <w:t xml:space="preserve">: </w:t>
            </w:r>
            <w:hyperlink r:id="rId126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6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6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6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85" w:name="interactions"/>
            <w:bookmarkStart w:id="186" w:name="operations"/>
            <w:bookmarkEnd w:id="185"/>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3250D0">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3250D0">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3250D0">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3250D0">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3250D0">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3250D0">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3250D0">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3250D0">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3250D0">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3250D0">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3250D0">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3250D0">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64" w:history="1">
        <w:r>
          <w:rPr>
            <w:rStyle w:val="Hyperlink"/>
            <w:lang w:val="en-US"/>
          </w:rPr>
          <w:t>operations framework</w:t>
        </w:r>
      </w:hyperlink>
      <w:r>
        <w:rPr>
          <w:lang w:val="en-US"/>
        </w:rPr>
        <w:t xml:space="preserve">, which includes endpoints for </w:t>
      </w:r>
      <w:hyperlink r:id="rId1265" w:history="1">
        <w:r>
          <w:rPr>
            <w:rStyle w:val="Hyperlink"/>
            <w:lang w:val="en-US"/>
          </w:rPr>
          <w:t>validation</w:t>
        </w:r>
      </w:hyperlink>
      <w:r>
        <w:rPr>
          <w:lang w:val="en-US"/>
        </w:rPr>
        <w:t xml:space="preserve">, </w:t>
      </w:r>
      <w:hyperlink r:id="rId1266" w:anchor="mailbox" w:history="1">
        <w:r>
          <w:rPr>
            <w:rStyle w:val="Hyperlink"/>
            <w:lang w:val="en-US"/>
          </w:rPr>
          <w:t>messaging</w:t>
        </w:r>
      </w:hyperlink>
      <w:r>
        <w:rPr>
          <w:lang w:val="en-US"/>
        </w:rPr>
        <w:t xml:space="preserve"> and </w:t>
      </w:r>
      <w:hyperlink r:id="rId126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6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6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7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7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4"/>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27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273"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3250D0">
            <w:pPr>
              <w:rPr>
                <w:rFonts w:eastAsia="Times New Roman"/>
              </w:rPr>
            </w:pPr>
            <w:hyperlink r:id="rId127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3250D0">
            <w:pPr>
              <w:rPr>
                <w:rFonts w:eastAsia="Times New Roman"/>
              </w:rPr>
            </w:pPr>
            <w:hyperlink r:id="rId127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27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277" w:history="1">
        <w:r>
          <w:rPr>
            <w:rStyle w:val="Hyperlink"/>
            <w:lang w:val="en-US"/>
          </w:rPr>
          <w:t>RBAC</w:t>
        </w:r>
      </w:hyperlink>
      <w:r>
        <w:rPr>
          <w:lang w:val="en-US"/>
        </w:rPr>
        <w:t xml:space="preserve"> and/or </w:t>
      </w:r>
      <w:hyperlink r:id="rId127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27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28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87"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88" w:name="cread"/>
      <w:bookmarkEnd w:id="188"/>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89" w:name="prefer"/>
      <w:bookmarkEnd w:id="189"/>
      <w:r>
        <w:rPr>
          <w:lang w:val="en-US"/>
        </w:rPr>
        <w:t xml:space="preserve">The client can indicate whether the entire resource is returned using the </w:t>
      </w:r>
      <w:hyperlink r:id="rId128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28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90" w:name="mime-type"/>
      <w:bookmarkEnd w:id="190"/>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28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191" w:name="versioning"/>
      <w:bookmarkEnd w:id="191"/>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28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28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92" w:name="read"/>
      <w:bookmarkEnd w:id="192"/>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286" w:anchor="id" w:history="1">
        <w:r>
          <w:rPr>
            <w:rStyle w:val="Hyperlink"/>
            <w:lang w:val="en-US"/>
          </w:rPr>
          <w:t>Logical Id</w:t>
        </w:r>
      </w:hyperlink>
      <w:r>
        <w:rPr>
          <w:lang w:val="en-US"/>
        </w:rPr>
        <w:t xml:space="preserve"> (id) itself are described in the </w:t>
      </w:r>
      <w:hyperlink r:id="rId128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28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289" w:anchor="SUBSETTED" w:history="1">
        <w:r>
          <w:rPr>
            <w:rStyle w:val="Hyperlink"/>
            <w:lang w:val="en-US"/>
          </w:rPr>
          <w:t>SUBSETTED</w:t>
        </w:r>
      </w:hyperlink>
      <w:r>
        <w:rPr>
          <w:lang w:val="en-US"/>
        </w:rPr>
        <w:t xml:space="preserve"> </w:t>
      </w:r>
      <w:hyperlink r:id="rId129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93" w:name="vread"/>
      <w:bookmarkEnd w:id="193"/>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291" w:anchor="metadata" w:history="1">
        <w:r>
          <w:rPr>
            <w:rStyle w:val="Hyperlink"/>
            <w:lang w:val="en-US"/>
          </w:rPr>
          <w:t>Version Id</w:t>
        </w:r>
      </w:hyperlink>
      <w:r>
        <w:rPr>
          <w:lang w:val="en-US"/>
        </w:rPr>
        <w:t xml:space="preserve"> (vid) is an opaque identifier that conforms to the same </w:t>
      </w:r>
      <w:hyperlink r:id="rId1292" w:anchor="id" w:history="1">
        <w:r>
          <w:rPr>
            <w:rStyle w:val="Hyperlink"/>
            <w:lang w:val="en-US"/>
          </w:rPr>
          <w:t>format requirements</w:t>
        </w:r>
      </w:hyperlink>
      <w:r>
        <w:rPr>
          <w:lang w:val="en-US"/>
        </w:rPr>
        <w:t xml:space="preserve"> as a </w:t>
      </w:r>
      <w:hyperlink r:id="rId129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94" w:name="update"/>
      <w:bookmarkEnd w:id="194"/>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29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295"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29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29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298"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29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0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0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0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0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95" w:name="versionaware"/>
      <w:bookmarkStart w:id="196" w:name="concurrency"/>
      <w:bookmarkEnd w:id="195"/>
      <w:bookmarkEnd w:id="196"/>
      <w:r>
        <w:rPr>
          <w:rFonts w:eastAsia="Times New Roman"/>
          <w:lang w:val="en-US"/>
        </w:rPr>
        <w:t>Managing Resource Contention</w:t>
      </w:r>
    </w:p>
    <w:p w:rsidR="00C51368" w:rsidRDefault="003250D0">
      <w:pPr>
        <w:pStyle w:val="NormalWeb"/>
        <w:divId w:val="1167402462"/>
        <w:rPr>
          <w:lang w:val="en-US"/>
        </w:rPr>
      </w:pPr>
      <w:hyperlink r:id="rId130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05" w:anchor="sec14.19" w:history="1">
        <w:r w:rsidR="00E43BD9">
          <w:rPr>
            <w:rStyle w:val="Hyperlink"/>
            <w:lang w:val="en-US"/>
          </w:rPr>
          <w:t>ETag</w:t>
        </w:r>
      </w:hyperlink>
      <w:r w:rsidR="00E43BD9">
        <w:rPr>
          <w:lang w:val="en-US"/>
        </w:rPr>
        <w:t xml:space="preserve"> and </w:t>
      </w:r>
      <w:hyperlink r:id="rId130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0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97" w:name="delete"/>
      <w:bookmarkEnd w:id="197"/>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0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0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1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98" w:name="create"/>
      <w:bookmarkEnd w:id="198"/>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11"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1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13" w:anchor="metadata" w:history="1">
        <w:r>
          <w:rPr>
            <w:rStyle w:val="Hyperlink"/>
            <w:lang w:val="en-US"/>
          </w:rPr>
          <w:t>Logical Id</w:t>
        </w:r>
      </w:hyperlink>
      <w:r>
        <w:rPr>
          <w:lang w:val="en-US"/>
        </w:rPr>
        <w:t xml:space="preserve"> and </w:t>
      </w:r>
      <w:hyperlink r:id="rId131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1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1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1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99" w:name="ccreate"/>
      <w:bookmarkEnd w:id="199"/>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1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00" w:name="search"/>
      <w:proofErr w:type="gramStart"/>
      <w:r>
        <w:rPr>
          <w:rFonts w:eastAsia="Times New Roman"/>
          <w:lang w:val="en-US"/>
        </w:rPr>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1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2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21" w:history="1">
        <w:r>
          <w:rPr>
            <w:rStyle w:val="Hyperlink"/>
            <w:lang w:val="en-US"/>
          </w:rPr>
          <w:t>OperationOutcome</w:t>
        </w:r>
      </w:hyperlink>
      <w:r>
        <w:rPr>
          <w:lang w:val="en-US"/>
        </w:rPr>
        <w:t xml:space="preserve">. If the search succeeds, the return content is a </w:t>
      </w:r>
      <w:hyperlink r:id="rId1322" w:anchor="bundle" w:history="1">
        <w:r>
          <w:rPr>
            <w:rStyle w:val="Hyperlink"/>
            <w:lang w:val="en-US"/>
          </w:rPr>
          <w:t>Bundle</w:t>
        </w:r>
      </w:hyperlink>
      <w:r>
        <w:rPr>
          <w:lang w:val="en-US"/>
        </w:rPr>
        <w:t xml:space="preserve"> with </w:t>
      </w:r>
      <w:hyperlink r:id="rId132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2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2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01" w:name="vsearch"/>
      <w:bookmarkEnd w:id="201"/>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2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27" w:anchor="everything" w:history="1">
        <w:r>
          <w:rPr>
            <w:rStyle w:val="Hyperlink"/>
            <w:lang w:val="en-US"/>
          </w:rPr>
          <w:t>an entire patient record</w:t>
        </w:r>
      </w:hyperlink>
      <w:r>
        <w:rPr>
          <w:lang w:val="en-US"/>
        </w:rPr>
        <w:t xml:space="preserve"> or </w:t>
      </w:r>
      <w:hyperlink r:id="rId132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2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3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3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02" w:name="transaction"/>
      <w:bookmarkEnd w:id="202"/>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3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33" w:history="1">
        <w:r>
          <w:rPr>
            <w:rStyle w:val="Hyperlink"/>
            <w:lang w:val="en-US"/>
          </w:rPr>
          <w:t>Bundle</w:t>
        </w:r>
      </w:hyperlink>
      <w:r>
        <w:rPr>
          <w:lang w:val="en-US"/>
        </w:rPr>
        <w:t xml:space="preserve"> with </w:t>
      </w:r>
      <w:hyperlink r:id="rId1334" w:anchor="Bundle.type" w:history="1">
        <w:r>
          <w:rPr>
            <w:rStyle w:val="Hyperlink"/>
            <w:lang w:val="en-US"/>
          </w:rPr>
          <w:t>Bundle.type</w:t>
        </w:r>
      </w:hyperlink>
      <w:r>
        <w:rPr>
          <w:lang w:val="en-US"/>
        </w:rPr>
        <w:t xml:space="preserve"> = </w:t>
      </w:r>
      <w:hyperlink r:id="rId1335" w:anchor="batch" w:history="1">
        <w:r>
          <w:rPr>
            <w:rStyle w:val="Hyperlink"/>
            <w:rFonts w:ascii="Courier New" w:hAnsi="Courier New" w:cs="Courier New"/>
            <w:noProof/>
            <w:sz w:val="20"/>
            <w:szCs w:val="20"/>
            <w:lang w:val="en-US"/>
          </w:rPr>
          <w:t>batch</w:t>
        </w:r>
      </w:hyperlink>
      <w:r>
        <w:rPr>
          <w:lang w:val="en-US"/>
        </w:rPr>
        <w:t xml:space="preserve"> or </w:t>
      </w:r>
      <w:hyperlink r:id="rId133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3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38" w:history="1">
        <w:r>
          <w:rPr>
            <w:rStyle w:val="Hyperlink"/>
            <w:lang w:val="en-US"/>
          </w:rPr>
          <w:t>Operations framework</w:t>
        </w:r>
      </w:hyperlink>
      <w:r>
        <w:rPr>
          <w:lang w:val="en-US"/>
        </w:rPr>
        <w:t xml:space="preserve">. The actions are subject to the the normal processing for each, including the </w:t>
      </w:r>
      <w:hyperlink r:id="rId1339"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3250D0">
      <w:pPr>
        <w:numPr>
          <w:ilvl w:val="0"/>
          <w:numId w:val="121"/>
        </w:numPr>
        <w:spacing w:before="100" w:beforeAutospacing="1" w:after="100" w:afterAutospacing="1"/>
        <w:divId w:val="1167402462"/>
        <w:rPr>
          <w:rFonts w:eastAsia="Times New Roman"/>
          <w:lang w:val="en-US"/>
        </w:rPr>
      </w:pPr>
      <w:hyperlink r:id="rId1340" w:history="1">
        <w:r w:rsidR="00E43BD9">
          <w:rPr>
            <w:rStyle w:val="Hyperlink"/>
            <w:rFonts w:eastAsia="Times New Roman"/>
            <w:lang w:val="en-US"/>
          </w:rPr>
          <w:t>Transaction</w:t>
        </w:r>
      </w:hyperlink>
    </w:p>
    <w:p w:rsidR="00C51368" w:rsidRDefault="003250D0">
      <w:pPr>
        <w:numPr>
          <w:ilvl w:val="0"/>
          <w:numId w:val="121"/>
        </w:numPr>
        <w:spacing w:before="100" w:beforeAutospacing="1" w:after="100" w:afterAutospacing="1"/>
        <w:divId w:val="1167402462"/>
        <w:rPr>
          <w:rFonts w:eastAsia="Times New Roman"/>
          <w:lang w:val="en-US"/>
        </w:rPr>
      </w:pPr>
      <w:hyperlink r:id="rId134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42"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03" w:name="transaction-response"/>
      <w:bookmarkEnd w:id="203"/>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43" w:anchor="bundle" w:history="1">
        <w:r>
          <w:rPr>
            <w:rStyle w:val="Hyperlink"/>
            <w:lang w:val="en-US"/>
          </w:rPr>
          <w:t>Bundle</w:t>
        </w:r>
      </w:hyperlink>
      <w:r>
        <w:rPr>
          <w:lang w:val="en-US"/>
        </w:rPr>
        <w:t xml:space="preserve"> with </w:t>
      </w:r>
      <w:hyperlink r:id="rId1344"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04" w:name="other-bundles"/>
      <w:bookmarkEnd w:id="204"/>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82"/>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45" w:anchor="bundle" w:history="1">
        <w:r>
          <w:rPr>
            <w:rStyle w:val="Hyperlink"/>
            <w:lang w:val="en-US"/>
          </w:rPr>
          <w:t>Bundle</w:t>
        </w:r>
      </w:hyperlink>
      <w:r>
        <w:rPr>
          <w:lang w:val="en-US"/>
        </w:rPr>
        <w:t xml:space="preserve"> with </w:t>
      </w:r>
      <w:hyperlink r:id="rId134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4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4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4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05" w:name="transactional-integrity"/>
      <w:bookmarkEnd w:id="205"/>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5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06" w:name="dstu-3"/>
      <w:bookmarkEnd w:id="206"/>
      <w:r>
        <w:rPr>
          <w:b/>
          <w:bCs/>
          <w:lang w:val="en-US"/>
        </w:rPr>
        <w:t>DSTU Note:</w:t>
      </w:r>
      <w:r>
        <w:rPr>
          <w:lang w:val="en-US"/>
        </w:rPr>
        <w:t xml:space="preserve"> For now, the only way to document how transaction integrity is handled is as text in the narrative portions of the </w:t>
      </w:r>
      <w:hyperlink r:id="rId135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52"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207" w:name="paging"/>
      <w:bookmarkEnd w:id="207"/>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53" w:history="1">
        <w:r>
          <w:rPr>
            <w:rStyle w:val="Hyperlink"/>
            <w:lang w:val="en-US"/>
          </w:rPr>
          <w:t>RFC 5005 (Feed Paging and Archiving)</w:t>
        </w:r>
      </w:hyperlink>
      <w:r>
        <w:rPr>
          <w:lang w:val="en-US"/>
        </w:rPr>
        <w:t xml:space="preserve"> for sending continuation links to the client when returning a </w:t>
      </w:r>
      <w:hyperlink r:id="rId135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5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5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08" w:name="hdata"/>
      <w:bookmarkEnd w:id="208"/>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5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5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5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3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361" w:anchor="status" w:history="1">
              <w:r w:rsidR="00E43BD9">
                <w:rPr>
                  <w:rStyle w:val="Hyperlink"/>
                  <w:rFonts w:eastAsia="Times New Roman"/>
                </w:rPr>
                <w:t>Ballot Status</w:t>
              </w:r>
            </w:hyperlink>
            <w:r w:rsidR="00E43BD9">
              <w:rPr>
                <w:rFonts w:eastAsia="Times New Roman"/>
              </w:rPr>
              <w:t xml:space="preserve">: </w:t>
            </w:r>
            <w:hyperlink r:id="rId136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6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6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65" w:anchor="Coding" w:history="1">
        <w:r>
          <w:rPr>
            <w:rStyle w:val="Hyperlink"/>
            <w:lang w:val="en-US"/>
          </w:rPr>
          <w:t>Coding</w:t>
        </w:r>
      </w:hyperlink>
      <w:r>
        <w:rPr>
          <w:lang w:val="en-US"/>
        </w:rPr>
        <w:t xml:space="preserve"> data type. Additional identifier systems may be registered on the HL7 FHIR registry at </w:t>
      </w:r>
      <w:hyperlink r:id="rId136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6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6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09" w:name="rn:ietf:rfc:3986"/>
            <w:bookmarkEnd w:id="209"/>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69" w:history="1">
              <w:r>
                <w:rPr>
                  <w:rStyle w:val="Hyperlink"/>
                  <w:rFonts w:eastAsia="Times New Roman"/>
                </w:rPr>
                <w:t>RFC 3986</w:t>
              </w:r>
            </w:hyperlink>
            <w:r>
              <w:rPr>
                <w:rFonts w:eastAsia="Times New Roman"/>
              </w:rPr>
              <w:t xml:space="preserve"> (with many schemes defined in many RFCs). For OIDs and UUIDs, use the URN form (</w:t>
            </w:r>
            <w:hyperlink r:id="rId1370" w:history="1">
              <w:r>
                <w:rPr>
                  <w:rStyle w:val="Hyperlink"/>
                  <w:rFonts w:eastAsia="Times New Roman"/>
                </w:rPr>
                <w:t>urn:oid:</w:t>
              </w:r>
            </w:hyperlink>
            <w:r>
              <w:rPr>
                <w:rFonts w:eastAsia="Times New Roman"/>
              </w:rPr>
              <w:t xml:space="preserve"> (note: lowercase) and </w:t>
            </w:r>
            <w:hyperlink r:id="rId137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37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3250D0">
            <w:pPr>
              <w:rPr>
                <w:rFonts w:eastAsia="Times New Roman"/>
              </w:rPr>
            </w:pPr>
            <w:hyperlink r:id="rId137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37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3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376" w:anchor="status" w:history="1">
              <w:r w:rsidR="00E43BD9">
                <w:rPr>
                  <w:rStyle w:val="Hyperlink"/>
                  <w:rFonts w:eastAsia="Times New Roman"/>
                </w:rPr>
                <w:t>Ballot Status</w:t>
              </w:r>
            </w:hyperlink>
            <w:r w:rsidR="00E43BD9">
              <w:rPr>
                <w:rFonts w:eastAsia="Times New Roman"/>
              </w:rPr>
              <w:t xml:space="preserve">: </w:t>
            </w:r>
            <w:hyperlink r:id="rId137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378" w:history="1">
        <w:r>
          <w:rPr>
            <w:rStyle w:val="Hyperlink"/>
            <w:lang w:val="en-US"/>
          </w:rPr>
          <w:t>Profiles</w:t>
        </w:r>
      </w:hyperlink>
      <w:r>
        <w:rPr>
          <w:lang w:val="en-US"/>
        </w:rPr>
        <w:t xml:space="preserve">, that make </w:t>
      </w:r>
      <w:hyperlink r:id="rId1379" w:history="1">
        <w:r>
          <w:rPr>
            <w:rStyle w:val="Hyperlink"/>
            <w:lang w:val="en-US"/>
          </w:rPr>
          <w:t>Conformance</w:t>
        </w:r>
      </w:hyperlink>
      <w:r>
        <w:rPr>
          <w:lang w:val="en-US"/>
        </w:rPr>
        <w:t xml:space="preserve"> rules (technially, </w:t>
      </w:r>
      <w:hyperlink r:id="rId1380" w:history="1">
        <w:r>
          <w:rPr>
            <w:rStyle w:val="Hyperlink"/>
            <w:lang w:val="en-US"/>
          </w:rPr>
          <w:t>Conformance</w:t>
        </w:r>
      </w:hyperlink>
      <w:r>
        <w:rPr>
          <w:lang w:val="en-US"/>
        </w:rPr>
        <w:t xml:space="preserve">, </w:t>
      </w:r>
      <w:hyperlink r:id="rId1381" w:history="1">
        <w:r>
          <w:rPr>
            <w:rStyle w:val="Hyperlink"/>
            <w:lang w:val="en-US"/>
          </w:rPr>
          <w:t>StructureDefinition</w:t>
        </w:r>
      </w:hyperlink>
      <w:r>
        <w:rPr>
          <w:lang w:val="en-US"/>
        </w:rPr>
        <w:t xml:space="preserve">, </w:t>
      </w:r>
      <w:hyperlink r:id="rId138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38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38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8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38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3250D0">
            <w:pPr>
              <w:rPr>
                <w:rFonts w:eastAsia="Times New Roman"/>
              </w:rPr>
            </w:pPr>
            <w:hyperlink r:id="rId138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8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389" w:history="1">
              <w:r>
                <w:rPr>
                  <w:rStyle w:val="Hyperlink"/>
                  <w:rFonts w:eastAsia="Times New Roman"/>
                </w:rPr>
                <w:t>Provenance</w:t>
              </w:r>
            </w:hyperlink>
            <w:r>
              <w:rPr>
                <w:rFonts w:eastAsia="Times New Roman"/>
              </w:rPr>
              <w:t xml:space="preserve"> and </w:t>
            </w:r>
            <w:hyperlink r:id="rId139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9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9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9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394" w:history="1">
              <w:r>
                <w:rPr>
                  <w:rStyle w:val="Hyperlink"/>
                  <w:rFonts w:eastAsia="Times New Roman"/>
                </w:rPr>
                <w:t>Data Elements</w:t>
              </w:r>
            </w:hyperlink>
            <w:r>
              <w:rPr>
                <w:rFonts w:eastAsia="Times New Roman"/>
              </w:rPr>
              <w:t xml:space="preserve">, </w:t>
            </w:r>
            <w:hyperlink r:id="rId1395" w:history="1">
              <w:r>
                <w:rPr>
                  <w:rStyle w:val="Hyperlink"/>
                  <w:rFonts w:eastAsia="Times New Roman"/>
                </w:rPr>
                <w:t>Questionnaires</w:t>
              </w:r>
            </w:hyperlink>
            <w:r>
              <w:rPr>
                <w:rFonts w:eastAsia="Times New Roman"/>
              </w:rPr>
              <w:t xml:space="preserve"> and </w:t>
            </w:r>
            <w:hyperlink r:id="rId139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9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39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3250D0">
            <w:pPr>
              <w:rPr>
                <w:rFonts w:eastAsia="Times New Roman"/>
              </w:rPr>
            </w:pPr>
            <w:hyperlink r:id="rId139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00" w:history="1">
              <w:r>
                <w:rPr>
                  <w:rStyle w:val="Hyperlink"/>
                  <w:rFonts w:eastAsia="Times New Roman"/>
                </w:rPr>
                <w:t>Diagnostic Order</w:t>
              </w:r>
            </w:hyperlink>
            <w:r>
              <w:rPr>
                <w:rFonts w:eastAsia="Times New Roman"/>
              </w:rPr>
              <w:t xml:space="preserve">, </w:t>
            </w:r>
            <w:hyperlink r:id="rId140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t>FHIR DSTU ballot</w:t>
            </w:r>
          </w:p>
        </w:tc>
      </w:tr>
    </w:tbl>
    <w:p w:rsidR="00C51368" w:rsidRDefault="00E43BD9">
      <w:pPr>
        <w:pStyle w:val="Heading1"/>
        <w:rPr>
          <w:rFonts w:eastAsia="Times New Roman"/>
          <w:noProof/>
          <w:lang w:val="en-US"/>
        </w:rPr>
      </w:pPr>
      <w:r>
        <w:rPr>
          <w:rFonts w:eastAsia="Times New Roman"/>
          <w:noProof/>
          <w:lang w:val="en-US"/>
        </w:rPr>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hyperlink r:id="rId140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3250D0">
            <w:pPr>
              <w:numPr>
                <w:ilvl w:val="0"/>
                <w:numId w:val="128"/>
              </w:numPr>
              <w:spacing w:before="100" w:beforeAutospacing="1" w:after="100" w:afterAutospacing="1"/>
              <w:rPr>
                <w:rFonts w:eastAsia="Times New Roman"/>
              </w:rPr>
            </w:pPr>
            <w:hyperlink r:id="rId1405" w:history="1">
              <w:r w:rsidR="00E43BD9">
                <w:rPr>
                  <w:rStyle w:val="Hyperlink"/>
                  <w:rFonts w:eastAsia="Times New Roman"/>
                  <w:b/>
                  <w:bCs/>
                </w:rPr>
                <w:t>RESTful API (HTTP)</w:t>
              </w:r>
            </w:hyperlink>
          </w:p>
          <w:p w:rsidR="00C51368" w:rsidRDefault="003250D0">
            <w:pPr>
              <w:numPr>
                <w:ilvl w:val="0"/>
                <w:numId w:val="128"/>
              </w:numPr>
              <w:spacing w:before="100" w:beforeAutospacing="1" w:after="100" w:afterAutospacing="1"/>
              <w:rPr>
                <w:rFonts w:eastAsia="Times New Roman"/>
              </w:rPr>
            </w:pPr>
            <w:hyperlink r:id="rId1406" w:history="1">
              <w:r w:rsidR="00E43BD9">
                <w:rPr>
                  <w:rStyle w:val="Hyperlink"/>
                  <w:rFonts w:eastAsia="Times New Roman"/>
                </w:rPr>
                <w:t>Search</w:t>
              </w:r>
            </w:hyperlink>
          </w:p>
          <w:p w:rsidR="00C51368" w:rsidRDefault="003250D0">
            <w:pPr>
              <w:numPr>
                <w:ilvl w:val="0"/>
                <w:numId w:val="128"/>
              </w:numPr>
              <w:spacing w:before="100" w:beforeAutospacing="1" w:after="100" w:afterAutospacing="1"/>
              <w:rPr>
                <w:rFonts w:eastAsia="Times New Roman"/>
              </w:rPr>
            </w:pPr>
            <w:hyperlink r:id="rId1407" w:history="1">
              <w:r w:rsidR="00E43BD9">
                <w:rPr>
                  <w:rStyle w:val="Hyperlink"/>
                  <w:rFonts w:eastAsia="Times New Roman"/>
                </w:rPr>
                <w:t>Operations</w:t>
              </w:r>
            </w:hyperlink>
          </w:p>
          <w:p w:rsidR="00C51368" w:rsidRDefault="003250D0">
            <w:pPr>
              <w:numPr>
                <w:ilvl w:val="0"/>
                <w:numId w:val="128"/>
              </w:numPr>
              <w:spacing w:before="100" w:beforeAutospacing="1" w:after="100" w:afterAutospacing="1"/>
              <w:rPr>
                <w:rFonts w:eastAsia="Times New Roman"/>
              </w:rPr>
            </w:pPr>
            <w:hyperlink r:id="rId1408" w:history="1">
              <w:r w:rsidR="00E43BD9">
                <w:rPr>
                  <w:rStyle w:val="Hyperlink"/>
                  <w:rFonts w:eastAsia="Times New Roman"/>
                </w:rPr>
                <w:t>Documents</w:t>
              </w:r>
            </w:hyperlink>
          </w:p>
          <w:p w:rsidR="00C51368" w:rsidRDefault="003250D0">
            <w:pPr>
              <w:numPr>
                <w:ilvl w:val="0"/>
                <w:numId w:val="128"/>
              </w:numPr>
              <w:spacing w:before="100" w:beforeAutospacing="1" w:after="100" w:afterAutospacing="1"/>
              <w:rPr>
                <w:rFonts w:eastAsia="Times New Roman"/>
              </w:rPr>
            </w:pPr>
            <w:hyperlink r:id="rId1409" w:history="1">
              <w:r w:rsidR="00E43BD9">
                <w:rPr>
                  <w:rStyle w:val="Hyperlink"/>
                  <w:rFonts w:eastAsia="Times New Roman"/>
                </w:rPr>
                <w:t>Messaging</w:t>
              </w:r>
            </w:hyperlink>
          </w:p>
          <w:p w:rsidR="00C51368" w:rsidRDefault="003250D0">
            <w:pPr>
              <w:numPr>
                <w:ilvl w:val="0"/>
                <w:numId w:val="128"/>
              </w:numPr>
              <w:spacing w:before="100" w:beforeAutospacing="1" w:after="100" w:afterAutospacing="1"/>
              <w:rPr>
                <w:rFonts w:eastAsia="Times New Roman"/>
              </w:rPr>
            </w:pPr>
            <w:hyperlink r:id="rId1410" w:history="1">
              <w:r w:rsidR="00E43BD9">
                <w:rPr>
                  <w:rStyle w:val="Hyperlink"/>
                  <w:rFonts w:eastAsia="Times New Roman"/>
                </w:rPr>
                <w:t>Services:</w:t>
              </w:r>
            </w:hyperlink>
            <w:r w:rsidR="00E43BD9">
              <w:rPr>
                <w:rFonts w:eastAsia="Times New Roman"/>
              </w:rPr>
              <w:t xml:space="preserve"> </w:t>
            </w:r>
          </w:p>
          <w:p w:rsidR="00C51368" w:rsidRDefault="003250D0">
            <w:pPr>
              <w:numPr>
                <w:ilvl w:val="1"/>
                <w:numId w:val="128"/>
              </w:numPr>
              <w:spacing w:before="100" w:beforeAutospacing="1" w:after="100" w:afterAutospacing="1"/>
              <w:rPr>
                <w:rFonts w:eastAsia="Times New Roman"/>
              </w:rPr>
            </w:pPr>
            <w:hyperlink r:id="rId1411" w:history="1">
              <w:r w:rsidR="00E43BD9">
                <w:rPr>
                  <w:rStyle w:val="Hyperlink"/>
                  <w:rFonts w:eastAsia="Times New Roman"/>
                </w:rPr>
                <w:t>Terminology Service</w:t>
              </w:r>
            </w:hyperlink>
          </w:p>
          <w:p w:rsidR="00C51368" w:rsidRDefault="003250D0">
            <w:pPr>
              <w:numPr>
                <w:ilvl w:val="1"/>
                <w:numId w:val="128"/>
              </w:numPr>
              <w:spacing w:before="100" w:beforeAutospacing="1" w:after="100" w:afterAutospacing="1"/>
              <w:rPr>
                <w:rFonts w:eastAsia="Times New Roman"/>
              </w:rPr>
            </w:pPr>
            <w:hyperlink r:id="rId141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3250D0">
            <w:pPr>
              <w:numPr>
                <w:ilvl w:val="0"/>
                <w:numId w:val="129"/>
              </w:numPr>
              <w:spacing w:before="100" w:beforeAutospacing="1" w:after="100" w:afterAutospacing="1"/>
              <w:rPr>
                <w:rFonts w:eastAsia="Times New Roman"/>
              </w:rPr>
            </w:pPr>
            <w:hyperlink r:id="rId1413" w:history="1">
              <w:r w:rsidR="00E43BD9">
                <w:rPr>
                  <w:rStyle w:val="Hyperlink"/>
                  <w:rFonts w:eastAsia="Times New Roman"/>
                </w:rPr>
                <w:t>Downloads - Schemas, Code, Tools</w:t>
              </w:r>
            </w:hyperlink>
          </w:p>
          <w:p w:rsidR="00C51368" w:rsidRDefault="003250D0">
            <w:pPr>
              <w:numPr>
                <w:ilvl w:val="0"/>
                <w:numId w:val="129"/>
              </w:numPr>
              <w:spacing w:before="100" w:beforeAutospacing="1" w:after="100" w:afterAutospacing="1"/>
              <w:rPr>
                <w:rFonts w:eastAsia="Times New Roman"/>
              </w:rPr>
            </w:pPr>
            <w:hyperlink r:id="rId1414" w:history="1">
              <w:r w:rsidR="00E43BD9">
                <w:rPr>
                  <w:rStyle w:val="Hyperlink"/>
                  <w:rFonts w:eastAsia="Times New Roman"/>
                </w:rPr>
                <w:t>FHIR Wiki</w:t>
              </w:r>
            </w:hyperlink>
          </w:p>
          <w:p w:rsidR="00C51368" w:rsidRDefault="003250D0">
            <w:pPr>
              <w:numPr>
                <w:ilvl w:val="0"/>
                <w:numId w:val="129"/>
              </w:numPr>
              <w:spacing w:before="100" w:beforeAutospacing="1" w:after="100" w:afterAutospacing="1"/>
              <w:rPr>
                <w:rFonts w:eastAsia="Times New Roman"/>
              </w:rPr>
            </w:pPr>
            <w:hyperlink r:id="rId1415" w:history="1">
              <w:r w:rsidR="00E43BD9">
                <w:rPr>
                  <w:rStyle w:val="Hyperlink"/>
                  <w:rFonts w:eastAsia="Times New Roman"/>
                </w:rPr>
                <w:t>Validating Resources</w:t>
              </w:r>
            </w:hyperlink>
          </w:p>
          <w:p w:rsidR="00C51368" w:rsidRDefault="003250D0">
            <w:pPr>
              <w:numPr>
                <w:ilvl w:val="0"/>
                <w:numId w:val="129"/>
              </w:numPr>
              <w:spacing w:before="100" w:beforeAutospacing="1" w:after="100" w:afterAutospacing="1"/>
              <w:rPr>
                <w:rFonts w:eastAsia="Times New Roman"/>
              </w:rPr>
            </w:pPr>
            <w:hyperlink r:id="rId1416" w:history="1">
              <w:r w:rsidR="00E43BD9">
                <w:rPr>
                  <w:rStyle w:val="Hyperlink"/>
                  <w:rFonts w:eastAsia="Times New Roman"/>
                </w:rPr>
                <w:t>Security</w:t>
              </w:r>
            </w:hyperlink>
            <w:r w:rsidR="00E43BD9">
              <w:rPr>
                <w:rFonts w:eastAsia="Times New Roman"/>
              </w:rPr>
              <w:t xml:space="preserve"> &amp; </w:t>
            </w:r>
            <w:hyperlink r:id="rId1417" w:history="1">
              <w:r w:rsidR="00E43BD9">
                <w:rPr>
                  <w:rStyle w:val="Hyperlink"/>
                  <w:rFonts w:eastAsia="Times New Roman"/>
                </w:rPr>
                <w:t>Security Labels</w:t>
              </w:r>
            </w:hyperlink>
          </w:p>
          <w:p w:rsidR="00C51368" w:rsidRDefault="003250D0">
            <w:pPr>
              <w:numPr>
                <w:ilvl w:val="0"/>
                <w:numId w:val="129"/>
              </w:numPr>
              <w:spacing w:before="100" w:beforeAutospacing="1" w:after="100" w:afterAutospacing="1"/>
              <w:rPr>
                <w:rFonts w:eastAsia="Times New Roman"/>
              </w:rPr>
            </w:pPr>
            <w:hyperlink r:id="rId1418" w:history="1">
              <w:r w:rsidR="00E43BD9">
                <w:rPr>
                  <w:rStyle w:val="Hyperlink"/>
                  <w:rFonts w:eastAsia="Times New Roman"/>
                </w:rPr>
                <w:t>Variations between Submitted data and Retrieved data</w:t>
              </w:r>
            </w:hyperlink>
          </w:p>
          <w:p w:rsidR="00C51368" w:rsidRDefault="003250D0">
            <w:pPr>
              <w:numPr>
                <w:ilvl w:val="0"/>
                <w:numId w:val="129"/>
              </w:numPr>
              <w:spacing w:before="100" w:beforeAutospacing="1" w:after="100" w:afterAutospacing="1"/>
              <w:rPr>
                <w:rFonts w:eastAsia="Times New Roman"/>
              </w:rPr>
            </w:pPr>
            <w:hyperlink r:id="rId1419" w:history="1">
              <w:r w:rsidR="00E43BD9">
                <w:rPr>
                  <w:rStyle w:val="Hyperlink"/>
                  <w:rFonts w:eastAsia="Times New Roman"/>
                </w:rPr>
                <w:t>Managing Resource Identity</w:t>
              </w:r>
            </w:hyperlink>
          </w:p>
          <w:p w:rsidR="00C51368" w:rsidRDefault="003250D0">
            <w:pPr>
              <w:numPr>
                <w:ilvl w:val="0"/>
                <w:numId w:val="129"/>
              </w:numPr>
              <w:spacing w:before="100" w:beforeAutospacing="1" w:after="100" w:afterAutospacing="1"/>
              <w:rPr>
                <w:rFonts w:eastAsia="Times New Roman"/>
              </w:rPr>
            </w:pPr>
            <w:hyperlink r:id="rId1420" w:history="1">
              <w:r w:rsidR="00E43BD9">
                <w:rPr>
                  <w:rStyle w:val="Hyperlink"/>
                  <w:rFonts w:eastAsia="Times New Roman"/>
                </w:rPr>
                <w:t>Push vs Pull</w:t>
              </w:r>
            </w:hyperlink>
          </w:p>
          <w:p w:rsidR="00C51368" w:rsidRDefault="003250D0">
            <w:pPr>
              <w:numPr>
                <w:ilvl w:val="0"/>
                <w:numId w:val="129"/>
              </w:numPr>
              <w:spacing w:before="100" w:beforeAutospacing="1" w:after="100" w:afterAutospacing="1"/>
              <w:rPr>
                <w:rFonts w:eastAsia="Times New Roman"/>
              </w:rPr>
            </w:pPr>
            <w:hyperlink r:id="rId1421" w:history="1">
              <w:r w:rsidR="00E43BD9">
                <w:rPr>
                  <w:rStyle w:val="Hyperlink"/>
                  <w:rFonts w:eastAsia="Times New Roman"/>
                </w:rPr>
                <w:t>Integrated Examples</w:t>
              </w:r>
            </w:hyperlink>
          </w:p>
          <w:p w:rsidR="00C51368" w:rsidRDefault="003250D0">
            <w:pPr>
              <w:numPr>
                <w:ilvl w:val="0"/>
                <w:numId w:val="129"/>
              </w:numPr>
              <w:spacing w:before="100" w:beforeAutospacing="1" w:after="100" w:afterAutospacing="1"/>
              <w:rPr>
                <w:rFonts w:eastAsia="Times New Roman"/>
              </w:rPr>
            </w:pPr>
            <w:hyperlink r:id="rId142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3250D0">
            <w:pPr>
              <w:numPr>
                <w:ilvl w:val="0"/>
                <w:numId w:val="130"/>
              </w:numPr>
              <w:spacing w:before="100" w:beforeAutospacing="1" w:after="100" w:afterAutospacing="1"/>
              <w:rPr>
                <w:rFonts w:eastAsia="Times New Roman"/>
              </w:rPr>
            </w:pPr>
            <w:hyperlink r:id="rId1423" w:history="1">
              <w:r w:rsidR="00E43BD9">
                <w:rPr>
                  <w:rStyle w:val="Hyperlink"/>
                  <w:rFonts w:eastAsia="Times New Roman"/>
                </w:rPr>
                <w:t>Profiling FHIR</w:t>
              </w:r>
            </w:hyperlink>
          </w:p>
          <w:p w:rsidR="00C51368" w:rsidRDefault="003250D0">
            <w:pPr>
              <w:numPr>
                <w:ilvl w:val="0"/>
                <w:numId w:val="130"/>
              </w:numPr>
              <w:spacing w:before="100" w:beforeAutospacing="1" w:after="100" w:afterAutospacing="1"/>
              <w:rPr>
                <w:rFonts w:eastAsia="Times New Roman"/>
              </w:rPr>
            </w:pPr>
            <w:hyperlink r:id="rId1424" w:history="1">
              <w:r w:rsidR="00E43BD9">
                <w:rPr>
                  <w:rStyle w:val="Hyperlink"/>
                  <w:rFonts w:eastAsia="Times New Roman"/>
                </w:rPr>
                <w:t>Implementation Guides</w:t>
              </w:r>
            </w:hyperlink>
          </w:p>
          <w:p w:rsidR="00C51368" w:rsidRDefault="003250D0">
            <w:pPr>
              <w:numPr>
                <w:ilvl w:val="0"/>
                <w:numId w:val="130"/>
              </w:numPr>
              <w:spacing w:before="100" w:beforeAutospacing="1" w:after="100" w:afterAutospacing="1"/>
              <w:rPr>
                <w:rFonts w:eastAsia="Times New Roman"/>
              </w:rPr>
            </w:pPr>
            <w:hyperlink r:id="rId1425" w:history="1">
              <w:r w:rsidR="00E43BD9">
                <w:rPr>
                  <w:rStyle w:val="Hyperlink"/>
                  <w:rFonts w:eastAsia="Times New Roman"/>
                </w:rPr>
                <w:t>Profiles Defined as part of FHIR</w:t>
              </w:r>
            </w:hyperlink>
          </w:p>
          <w:p w:rsidR="00C51368" w:rsidRDefault="003250D0">
            <w:pPr>
              <w:numPr>
                <w:ilvl w:val="0"/>
                <w:numId w:val="130"/>
              </w:numPr>
              <w:spacing w:before="100" w:beforeAutospacing="1" w:after="100" w:afterAutospacing="1"/>
              <w:rPr>
                <w:rFonts w:eastAsia="Times New Roman"/>
              </w:rPr>
            </w:pPr>
            <w:hyperlink r:id="rId142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8pt;height:15.6pt" o:ole="">
            <v:imagedata r:id="rId1427" o:title=""/>
          </v:shape>
          <w:control r:id="rId1428" w:name="DefaultOcxName" w:shapeid="_x0000_i1070"/>
        </w:object>
      </w:r>
      <w:r w:rsidR="00E43BD9">
        <w:rPr>
          <w:rFonts w:eastAsia="Times New Roman"/>
          <w:lang w:val="en-US"/>
        </w:rPr>
        <w:t xml:space="preserve">Production exchange of patient or other sensitive data will always use some form of </w:t>
      </w:r>
      <w:hyperlink r:id="rId1429"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3" type="#_x0000_t75" style="width:18pt;height:15.6pt" o:ole="">
            <v:imagedata r:id="rId1427" o:title=""/>
          </v:shape>
          <w:control r:id="rId1430" w:name="DefaultOcxName1" w:shapeid="_x0000_i1073"/>
        </w:object>
      </w:r>
      <w:r w:rsidR="00E43BD9">
        <w:rPr>
          <w:rFonts w:eastAsia="Times New Roman"/>
          <w:lang w:val="en-US"/>
        </w:rPr>
        <w:t xml:space="preserve">For each resource that my system handles, I've reviewed the </w:t>
      </w:r>
      <w:hyperlink r:id="rId1431"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6" type="#_x0000_t75" style="width:18pt;height:15.6pt" o:ole="">
            <v:imagedata r:id="rId1427" o:title=""/>
          </v:shape>
          <w:control r:id="rId1432" w:name="DefaultOcxName2" w:shapeid="_x0000_i1076"/>
        </w:object>
      </w:r>
      <w:r w:rsidR="00E43BD9">
        <w:rPr>
          <w:rFonts w:eastAsia="Times New Roman"/>
          <w:lang w:val="en-US"/>
        </w:rPr>
        <w:t xml:space="preserve">My system checks for </w:t>
      </w:r>
      <w:hyperlink r:id="rId143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79" type="#_x0000_t75" style="width:18pt;height:15.6pt" o:ole="">
            <v:imagedata r:id="rId1427" o:title=""/>
          </v:shape>
          <w:control r:id="rId1434" w:name="DefaultOcxName3" w:shapeid="_x0000_i1079"/>
        </w:object>
      </w:r>
      <w:r w:rsidR="00E43BD9">
        <w:rPr>
          <w:rFonts w:eastAsia="Times New Roman"/>
          <w:lang w:val="en-US"/>
        </w:rPr>
        <w:t xml:space="preserve">My system supports </w:t>
      </w:r>
      <w:hyperlink r:id="rId143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3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2" type="#_x0000_t75" style="width:18pt;height:15.6pt" o:ole="">
            <v:imagedata r:id="rId1427" o:title=""/>
          </v:shape>
          <w:control r:id="rId1437" w:name="DefaultOcxName4" w:shapeid="_x0000_i1082"/>
        </w:object>
      </w:r>
      <w:r w:rsidR="00E43BD9">
        <w:rPr>
          <w:rFonts w:eastAsia="Times New Roman"/>
          <w:lang w:val="en-US"/>
        </w:rPr>
        <w:t xml:space="preserve">For each resource that my system handles, my system handles the full </w:t>
      </w:r>
      <w:hyperlink r:id="rId143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5" type="#_x0000_t75" style="width:18pt;height:15.6pt" o:ole="">
            <v:imagedata r:id="rId1427" o:title=""/>
          </v:shape>
          <w:control r:id="rId1439" w:name="DefaultOcxName5" w:shapeid="_x0000_i1085"/>
        </w:object>
      </w:r>
      <w:r w:rsidR="00E43BD9">
        <w:rPr>
          <w:rFonts w:eastAsia="Times New Roman"/>
          <w:lang w:val="en-US"/>
        </w:rPr>
        <w:t xml:space="preserve">My system can </w:t>
      </w:r>
      <w:hyperlink r:id="rId144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88" type="#_x0000_t75" style="width:18pt;height:15.6pt" o:ole="">
            <v:imagedata r:id="rId1427" o:title=""/>
          </v:shape>
          <w:control r:id="rId1441" w:name="DefaultOcxName6" w:shapeid="_x0000_i1088"/>
        </w:object>
      </w:r>
      <w:r w:rsidR="00E43BD9">
        <w:rPr>
          <w:rFonts w:eastAsia="Times New Roman"/>
          <w:lang w:val="en-US"/>
        </w:rPr>
        <w:t xml:space="preserve">My system has documented how </w:t>
      </w:r>
      <w:hyperlink r:id="rId144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4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1" type="#_x0000_t75" style="width:18pt;height:15.6pt" o:ole="">
            <v:imagedata r:id="rId1427" o:title=""/>
          </v:shape>
          <w:control r:id="rId1444" w:name="DefaultOcxName7" w:shapeid="_x0000_i1091"/>
        </w:object>
      </w:r>
      <w:r w:rsidR="00E43BD9">
        <w:rPr>
          <w:rFonts w:eastAsia="Times New Roman"/>
          <w:lang w:val="en-US"/>
        </w:rPr>
        <w:t xml:space="preserve">My system manages lists of </w:t>
      </w:r>
      <w:hyperlink r:id="rId144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4" type="#_x0000_t75" style="width:18pt;height:15.6pt" o:ole="">
            <v:imagedata r:id="rId1427" o:title=""/>
          </v:shape>
          <w:control r:id="rId1446" w:name="DefaultOcxName8" w:shapeid="_x0000_i1094"/>
        </w:object>
      </w:r>
      <w:r w:rsidR="00E43BD9">
        <w:rPr>
          <w:rFonts w:eastAsia="Times New Roman"/>
          <w:lang w:val="en-US"/>
        </w:rPr>
        <w:t xml:space="preserve">My system makes the right </w:t>
      </w:r>
      <w:hyperlink r:id="rId1447" w:history="1">
        <w:r w:rsidR="00E43BD9">
          <w:rPr>
            <w:rStyle w:val="Hyperlink"/>
            <w:rFonts w:eastAsia="Times New Roman"/>
            <w:lang w:val="en-US"/>
          </w:rPr>
          <w:t>Provenance</w:t>
        </w:r>
      </w:hyperlink>
      <w:r w:rsidR="00E43BD9">
        <w:rPr>
          <w:rFonts w:eastAsia="Times New Roman"/>
          <w:lang w:val="en-US"/>
        </w:rPr>
        <w:t xml:space="preserve"> statements and </w:t>
      </w:r>
      <w:hyperlink r:id="rId144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4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097" type="#_x0000_t75" style="width:18pt;height:15.6pt" o:ole="">
            <v:imagedata r:id="rId1427" o:title=""/>
          </v:shape>
          <w:control r:id="rId1450" w:name="DefaultOcxName9" w:shapeid="_x0000_i1097"/>
        </w:object>
      </w:r>
      <w:r w:rsidR="00E43BD9">
        <w:rPr>
          <w:rFonts w:eastAsia="Times New Roman"/>
          <w:lang w:val="en-US"/>
        </w:rPr>
        <w:t xml:space="preserve">My system checks that the right </w:t>
      </w:r>
      <w:hyperlink r:id="rId145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0" type="#_x0000_t75" style="width:18pt;height:15.6pt" o:ole="">
            <v:imagedata r:id="rId1427" o:title=""/>
          </v:shape>
          <w:control r:id="rId1452" w:name="DefaultOcxName10" w:shapeid="_x0000_i1100"/>
        </w:object>
      </w:r>
      <w:r w:rsidR="00E43BD9">
        <w:rPr>
          <w:rFonts w:eastAsia="Times New Roman"/>
          <w:lang w:val="en-US"/>
        </w:rPr>
        <w:t xml:space="preserve">When other systems </w:t>
      </w:r>
      <w:hyperlink r:id="rId145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54" w:history="1">
        <w:r w:rsidR="00E43BD9">
          <w:rPr>
            <w:rStyle w:val="Hyperlink"/>
            <w:rFonts w:eastAsia="Times New Roman"/>
            <w:lang w:val="en-US"/>
          </w:rPr>
          <w:t>Operations</w:t>
        </w:r>
      </w:hyperlink>
      <w:r w:rsidR="00E43BD9">
        <w:rPr>
          <w:rFonts w:eastAsia="Times New Roman"/>
          <w:lang w:val="en-US"/>
        </w:rPr>
        <w:t xml:space="preserve"> (perhaps using </w:t>
      </w:r>
      <w:hyperlink r:id="rId145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1440" w:dyaOrig="1440">
          <v:shape id="_x0000_i1103" type="#_x0000_t75" style="width:18pt;height:15.6pt" o:ole="">
            <v:imagedata r:id="rId1427" o:title=""/>
          </v:shape>
          <w:control r:id="rId1456" w:name="DefaultOcxName11" w:shapeid="_x0000_i1103"/>
        </w:object>
      </w:r>
      <w:r w:rsidR="00E43BD9">
        <w:rPr>
          <w:rFonts w:eastAsia="Times New Roman"/>
          <w:lang w:val="en-US"/>
        </w:rPr>
        <w:t xml:space="preserve">My system publishes a </w:t>
      </w:r>
      <w:hyperlink r:id="rId1457" w:history="1">
        <w:r w:rsidR="00E43BD9">
          <w:rPr>
            <w:rStyle w:val="Hyperlink"/>
            <w:rFonts w:eastAsia="Times New Roman"/>
            <w:lang w:val="en-US"/>
          </w:rPr>
          <w:t>conformance statement</w:t>
        </w:r>
      </w:hyperlink>
      <w:r w:rsidR="00E43BD9">
        <w:rPr>
          <w:rFonts w:eastAsia="Times New Roman"/>
          <w:lang w:val="en-US"/>
        </w:rPr>
        <w:t xml:space="preserve"> with </w:t>
      </w:r>
      <w:hyperlink r:id="rId1458" w:history="1">
        <w:r w:rsidR="00E43BD9">
          <w:rPr>
            <w:rStyle w:val="Hyperlink"/>
            <w:rFonts w:eastAsia="Times New Roman"/>
            <w:lang w:val="en-US"/>
          </w:rPr>
          <w:t>StructureDefinitions</w:t>
        </w:r>
      </w:hyperlink>
      <w:r w:rsidR="00E43BD9">
        <w:rPr>
          <w:rFonts w:eastAsia="Times New Roman"/>
          <w:lang w:val="en-US"/>
        </w:rPr>
        <w:t xml:space="preserve">, </w:t>
      </w:r>
      <w:hyperlink r:id="rId1459" w:history="1">
        <w:r w:rsidR="00E43BD9">
          <w:rPr>
            <w:rStyle w:val="Hyperlink"/>
            <w:rFonts w:eastAsia="Times New Roman"/>
            <w:lang w:val="en-US"/>
          </w:rPr>
          <w:t>ValueSets</w:t>
        </w:r>
      </w:hyperlink>
      <w:r w:rsidR="00E43BD9">
        <w:rPr>
          <w:rFonts w:eastAsia="Times New Roman"/>
          <w:lang w:val="en-US"/>
        </w:rPr>
        <w:t xml:space="preserve">, and </w:t>
      </w:r>
      <w:hyperlink r:id="rId146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61" w:history="1">
        <w:r>
          <w:rPr>
            <w:rStyle w:val="Hyperlink"/>
            <w:lang w:val="en-US"/>
          </w:rPr>
          <w:t>executive summary</w:t>
        </w:r>
      </w:hyperlink>
      <w:r>
        <w:rPr>
          <w:lang w:val="en-US"/>
        </w:rPr>
        <w:t xml:space="preserve">, the </w:t>
      </w:r>
      <w:hyperlink r:id="rId1462" w:history="1">
        <w:r>
          <w:rPr>
            <w:rStyle w:val="Hyperlink"/>
            <w:lang w:val="en-US"/>
          </w:rPr>
          <w:t>developer's introduction</w:t>
        </w:r>
      </w:hyperlink>
      <w:r>
        <w:rPr>
          <w:lang w:val="en-US"/>
        </w:rPr>
        <w:t xml:space="preserve">, or the </w:t>
      </w:r>
      <w:hyperlink r:id="rId1463" w:history="1">
        <w:r>
          <w:rPr>
            <w:rStyle w:val="Hyperlink"/>
            <w:lang w:val="en-US"/>
          </w:rPr>
          <w:t>clinical introduction</w:t>
        </w:r>
      </w:hyperlink>
      <w:r>
        <w:rPr>
          <w:lang w:val="en-US"/>
        </w:rPr>
        <w:t xml:space="preserve">, and then the </w:t>
      </w:r>
      <w:hyperlink r:id="rId1464" w:history="1">
        <w:r>
          <w:rPr>
            <w:rStyle w:val="Hyperlink"/>
            <w:lang w:val="en-US"/>
          </w:rPr>
          <w:t>FHIR overview / roadmap</w:t>
        </w:r>
      </w:hyperlink>
      <w:r>
        <w:rPr>
          <w:lang w:val="en-US"/>
        </w:rPr>
        <w:t xml:space="preserve">. See also the </w:t>
      </w:r>
      <w:hyperlink r:id="rId1465" w:history="1">
        <w:r>
          <w:rPr>
            <w:rStyle w:val="Hyperlink"/>
            <w:lang w:val="en-US"/>
          </w:rPr>
          <w:t>open license</w:t>
        </w:r>
      </w:hyperlink>
      <w:r>
        <w:rPr>
          <w:lang w:val="en-US"/>
        </w:rPr>
        <w:t xml:space="preserve"> (and don't miss the full </w:t>
      </w:r>
      <w:hyperlink r:id="rId146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3250D0">
            <w:pPr>
              <w:jc w:val="center"/>
              <w:rPr>
                <w:rFonts w:eastAsia="Times New Roman"/>
              </w:rPr>
            </w:pPr>
            <w:hyperlink r:id="rId1467" w:history="1">
              <w:r w:rsidR="00E43BD9">
                <w:rPr>
                  <w:rFonts w:eastAsia="Times New Roman"/>
                  <w:noProof/>
                  <w:color w:val="0000FF"/>
                  <w:lang w:val="en-US" w:eastAsia="en-US"/>
                </w:rPr>
                <w:drawing>
                  <wp:inline distT="0" distB="0" distL="0" distR="0" wp14:anchorId="140AE387" wp14:editId="00C76872">
                    <wp:extent cx="1219200" cy="1219200"/>
                    <wp:effectExtent l="19050" t="0" r="0" b="0"/>
                    <wp:docPr id="109" name="Picture 109" descr="C:\Users\Lloyd\Documents\SVN\FHIR\build\qa\icon-documentatio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68"/>
                            </pic:cNvPr>
                            <pic:cNvPicPr>
                              <a:picLocks noChangeAspect="1" noChangeArrowheads="1"/>
                            </pic:cNvPicPr>
                          </pic:nvPicPr>
                          <pic:blipFill>
                            <a:blip r:link="rId146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3250D0">
            <w:pPr>
              <w:jc w:val="center"/>
              <w:rPr>
                <w:rFonts w:eastAsia="Times New Roman"/>
              </w:rPr>
            </w:pPr>
            <w:hyperlink r:id="rId1470" w:history="1">
              <w:r w:rsidR="00E43BD9">
                <w:rPr>
                  <w:rFonts w:eastAsia="Times New Roman"/>
                  <w:noProof/>
                  <w:color w:val="0000FF"/>
                  <w:lang w:val="en-US" w:eastAsia="en-US"/>
                </w:rPr>
                <w:drawing>
                  <wp:inline distT="0" distB="0" distL="0" distR="0" wp14:anchorId="7CFE8BF1" wp14:editId="4C4B9509">
                    <wp:extent cx="1219200" cy="1219200"/>
                    <wp:effectExtent l="19050" t="0" r="0" b="0"/>
                    <wp:docPr id="110" name="Picture 110" descr="C:\Users\Lloyd\Documents\SVN\FHIR\build\qa\icon-implementation.png">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71"/>
                            </pic:cNvPr>
                            <pic:cNvPicPr>
                              <a:picLocks noChangeAspect="1" noChangeArrowheads="1"/>
                            </pic:cNvPicPr>
                          </pic:nvPicPr>
                          <pic:blipFill>
                            <a:blip r:link="rId147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3250D0">
            <w:pPr>
              <w:jc w:val="center"/>
              <w:rPr>
                <w:rFonts w:eastAsia="Times New Roman"/>
              </w:rPr>
            </w:pPr>
            <w:hyperlink r:id="rId1473" w:history="1">
              <w:r w:rsidR="00E43BD9">
                <w:rPr>
                  <w:rFonts w:eastAsia="Times New Roman"/>
                  <w:noProof/>
                  <w:color w:val="0000FF"/>
                  <w:lang w:val="en-US" w:eastAsia="en-US"/>
                </w:rPr>
                <w:drawing>
                  <wp:inline distT="0" distB="0" distL="0" distR="0" wp14:anchorId="0AA162A6" wp14:editId="6C522EC1">
                    <wp:extent cx="1219200" cy="1219200"/>
                    <wp:effectExtent l="19050" t="0" r="0" b="0"/>
                    <wp:docPr id="111" name="Picture 111" descr="C:\Users\Lloyd\Documents\SVN\FHIR\build\qa\icon-clinical.png">
                      <a:hlinkClick xmlns:a="http://schemas.openxmlformats.org/drawingml/2006/main" r:id="rId1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474"/>
                            </pic:cNvPr>
                            <pic:cNvPicPr>
                              <a:picLocks noChangeAspect="1" noChangeArrowheads="1"/>
                            </pic:cNvPicPr>
                          </pic:nvPicPr>
                          <pic:blipFill>
                            <a:blip r:link="rId147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3250D0">
            <w:pPr>
              <w:jc w:val="center"/>
              <w:rPr>
                <w:rFonts w:eastAsia="Times New Roman"/>
              </w:rPr>
            </w:pPr>
            <w:hyperlink r:id="rId1476" w:history="1">
              <w:r w:rsidR="00E43BD9">
                <w:rPr>
                  <w:rFonts w:eastAsia="Times New Roman"/>
                  <w:noProof/>
                  <w:color w:val="0000FF"/>
                  <w:lang w:val="en-US" w:eastAsia="en-US"/>
                </w:rPr>
                <w:drawing>
                  <wp:inline distT="0" distB="0" distL="0" distR="0" wp14:anchorId="27D881A6" wp14:editId="37F2878F">
                    <wp:extent cx="1219200" cy="1219200"/>
                    <wp:effectExtent l="19050" t="0" r="0" b="0"/>
                    <wp:docPr id="112" name="Picture 112" descr="C:\Users\Lloyd\Documents\SVN\FHIR\build\qa\icon-administration.png">
                      <a:hlinkClick xmlns:a="http://schemas.openxmlformats.org/drawingml/2006/main" r:id="rId1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477"/>
                            </pic:cNvPr>
                            <pic:cNvPicPr>
                              <a:picLocks noChangeAspect="1" noChangeArrowheads="1"/>
                            </pic:cNvPicPr>
                          </pic:nvPicPr>
                          <pic:blipFill>
                            <a:blip r:link="rId147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3250D0">
            <w:pPr>
              <w:jc w:val="center"/>
              <w:rPr>
                <w:rFonts w:eastAsia="Times New Roman"/>
              </w:rPr>
            </w:pPr>
            <w:hyperlink r:id="rId1479" w:history="1">
              <w:r w:rsidR="00E43BD9">
                <w:rPr>
                  <w:rFonts w:eastAsia="Times New Roman"/>
                  <w:noProof/>
                  <w:color w:val="0000FF"/>
                  <w:lang w:val="en-US" w:eastAsia="en-US"/>
                </w:rPr>
                <w:drawing>
                  <wp:inline distT="0" distB="0" distL="0" distR="0" wp14:anchorId="6E475303" wp14:editId="414880AB">
                    <wp:extent cx="1219200" cy="1219200"/>
                    <wp:effectExtent l="19050" t="0" r="0" b="0"/>
                    <wp:docPr id="113" name="Picture 113" descr="C:\Users\Lloyd\Documents\SVN\FHIR\build\qa\icon-infrastructure.png">
                      <a:hlinkClick xmlns:a="http://schemas.openxmlformats.org/drawingml/2006/main" r:id="rId1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480"/>
                            </pic:cNvPr>
                            <pic:cNvPicPr>
                              <a:picLocks noChangeAspect="1" noChangeArrowheads="1"/>
                            </pic:cNvPicPr>
                          </pic:nvPicPr>
                          <pic:blipFill>
                            <a:blip r:link="rId148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10" w:name="links"/>
      <w:bookmarkEnd w:id="210"/>
      <w:r>
        <w:rPr>
          <w:b/>
          <w:bCs/>
          <w:lang w:val="en-US"/>
        </w:rPr>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3250D0">
            <w:pPr>
              <w:numPr>
                <w:ilvl w:val="0"/>
                <w:numId w:val="132"/>
              </w:numPr>
              <w:spacing w:before="100" w:beforeAutospacing="1" w:after="100" w:afterAutospacing="1"/>
              <w:rPr>
                <w:rFonts w:eastAsia="Times New Roman"/>
              </w:rPr>
            </w:pPr>
            <w:hyperlink r:id="rId1482" w:history="1">
              <w:r w:rsidR="00E43BD9">
                <w:rPr>
                  <w:rStyle w:val="Hyperlink"/>
                  <w:rFonts w:eastAsia="Times New Roman"/>
                </w:rPr>
                <w:t>Resource List</w:t>
              </w:r>
            </w:hyperlink>
          </w:p>
          <w:p w:rsidR="00C51368" w:rsidRDefault="003250D0">
            <w:pPr>
              <w:numPr>
                <w:ilvl w:val="0"/>
                <w:numId w:val="132"/>
              </w:numPr>
              <w:spacing w:before="100" w:beforeAutospacing="1" w:after="100" w:afterAutospacing="1"/>
              <w:rPr>
                <w:rFonts w:eastAsia="Times New Roman"/>
              </w:rPr>
            </w:pPr>
            <w:hyperlink r:id="rId1483" w:history="1">
              <w:r w:rsidR="00E43BD9">
                <w:rPr>
                  <w:rStyle w:val="Hyperlink"/>
                  <w:rFonts w:eastAsia="Times New Roman"/>
                </w:rPr>
                <w:t>JSON</w:t>
              </w:r>
            </w:hyperlink>
            <w:r w:rsidR="00E43BD9">
              <w:rPr>
                <w:rFonts w:eastAsia="Times New Roman"/>
              </w:rPr>
              <w:t xml:space="preserve">, </w:t>
            </w:r>
            <w:hyperlink r:id="rId1484" w:history="1">
              <w:r w:rsidR="00E43BD9">
                <w:rPr>
                  <w:rStyle w:val="Hyperlink"/>
                  <w:rFonts w:eastAsia="Times New Roman"/>
                </w:rPr>
                <w:t>XML</w:t>
              </w:r>
            </w:hyperlink>
            <w:r w:rsidR="00E43BD9">
              <w:rPr>
                <w:rFonts w:eastAsia="Times New Roman"/>
              </w:rPr>
              <w:t xml:space="preserve"> &amp; </w:t>
            </w:r>
            <w:hyperlink r:id="rId1485" w:history="1">
              <w:r w:rsidR="00E43BD9">
                <w:rPr>
                  <w:rStyle w:val="Hyperlink"/>
                  <w:rFonts w:eastAsia="Times New Roman"/>
                </w:rPr>
                <w:t>RDF</w:t>
              </w:r>
            </w:hyperlink>
          </w:p>
          <w:p w:rsidR="00C51368" w:rsidRDefault="003250D0">
            <w:pPr>
              <w:numPr>
                <w:ilvl w:val="0"/>
                <w:numId w:val="132"/>
              </w:numPr>
              <w:spacing w:before="100" w:beforeAutospacing="1" w:after="100" w:afterAutospacing="1"/>
              <w:rPr>
                <w:rFonts w:eastAsia="Times New Roman"/>
              </w:rPr>
            </w:pPr>
            <w:hyperlink r:id="rId1486" w:history="1">
              <w:r w:rsidR="00E43BD9">
                <w:rPr>
                  <w:rStyle w:val="Hyperlink"/>
                  <w:rFonts w:eastAsia="Times New Roman"/>
                </w:rPr>
                <w:t>REST API</w:t>
              </w:r>
            </w:hyperlink>
            <w:r w:rsidR="00E43BD9">
              <w:rPr>
                <w:rFonts w:eastAsia="Times New Roman"/>
              </w:rPr>
              <w:t xml:space="preserve"> &amp; </w:t>
            </w:r>
            <w:hyperlink r:id="rId1487" w:history="1">
              <w:r w:rsidR="00E43BD9">
                <w:rPr>
                  <w:rStyle w:val="Hyperlink"/>
                  <w:rFonts w:eastAsia="Times New Roman"/>
                </w:rPr>
                <w:t>Search</w:t>
              </w:r>
            </w:hyperlink>
          </w:p>
          <w:p w:rsidR="00C51368" w:rsidRDefault="003250D0">
            <w:pPr>
              <w:numPr>
                <w:ilvl w:val="0"/>
                <w:numId w:val="132"/>
              </w:numPr>
              <w:spacing w:before="100" w:beforeAutospacing="1" w:after="100" w:afterAutospacing="1"/>
              <w:rPr>
                <w:rFonts w:eastAsia="Times New Roman"/>
              </w:rPr>
            </w:pPr>
            <w:hyperlink r:id="rId1488" w:history="1">
              <w:r w:rsidR="00E43BD9">
                <w:rPr>
                  <w:rStyle w:val="Hyperlink"/>
                  <w:rFonts w:eastAsia="Times New Roman"/>
                </w:rPr>
                <w:t>Data Types</w:t>
              </w:r>
            </w:hyperlink>
          </w:p>
          <w:p w:rsidR="00C51368" w:rsidRDefault="003250D0">
            <w:pPr>
              <w:numPr>
                <w:ilvl w:val="0"/>
                <w:numId w:val="132"/>
              </w:numPr>
              <w:spacing w:before="100" w:beforeAutospacing="1" w:after="100" w:afterAutospacing="1"/>
              <w:rPr>
                <w:rFonts w:eastAsia="Times New Roman"/>
              </w:rPr>
            </w:pPr>
            <w:hyperlink r:id="rId1489" w:history="1">
              <w:r w:rsidR="00E43BD9">
                <w:rPr>
                  <w:rStyle w:val="Hyperlink"/>
                  <w:rFonts w:eastAsia="Times New Roman"/>
                </w:rPr>
                <w:t>Using Terminologies</w:t>
              </w:r>
            </w:hyperlink>
          </w:p>
          <w:p w:rsidR="00C51368" w:rsidRDefault="003250D0">
            <w:pPr>
              <w:numPr>
                <w:ilvl w:val="0"/>
                <w:numId w:val="132"/>
              </w:numPr>
              <w:spacing w:before="100" w:beforeAutospacing="1" w:after="100" w:afterAutospacing="1"/>
              <w:rPr>
                <w:rFonts w:eastAsia="Times New Roman"/>
              </w:rPr>
            </w:pPr>
            <w:hyperlink r:id="rId1490" w:history="1">
              <w:r w:rsidR="00E43BD9">
                <w:rPr>
                  <w:rStyle w:val="Hyperlink"/>
                  <w:rFonts w:eastAsia="Times New Roman"/>
                </w:rPr>
                <w:t>Extensions</w:t>
              </w:r>
            </w:hyperlink>
          </w:p>
          <w:p w:rsidR="00C51368" w:rsidRDefault="003250D0">
            <w:pPr>
              <w:numPr>
                <w:ilvl w:val="0"/>
                <w:numId w:val="132"/>
              </w:numPr>
              <w:spacing w:before="100" w:beforeAutospacing="1" w:after="100" w:afterAutospacing="1"/>
              <w:rPr>
                <w:rFonts w:eastAsia="Times New Roman"/>
              </w:rPr>
            </w:pPr>
            <w:hyperlink r:id="rId149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3250D0">
            <w:pPr>
              <w:numPr>
                <w:ilvl w:val="0"/>
                <w:numId w:val="133"/>
              </w:numPr>
              <w:spacing w:before="100" w:beforeAutospacing="1" w:after="100" w:afterAutospacing="1"/>
              <w:rPr>
                <w:rFonts w:eastAsia="Times New Roman"/>
              </w:rPr>
            </w:pPr>
            <w:hyperlink r:id="rId1492" w:history="1">
              <w:r w:rsidR="00E43BD9">
                <w:rPr>
                  <w:rStyle w:val="Hyperlink"/>
                  <w:rFonts w:eastAsia="Times New Roman"/>
                </w:rPr>
                <w:t>Downloads</w:t>
              </w:r>
            </w:hyperlink>
          </w:p>
          <w:p w:rsidR="00C51368" w:rsidRDefault="003250D0">
            <w:pPr>
              <w:numPr>
                <w:ilvl w:val="0"/>
                <w:numId w:val="133"/>
              </w:numPr>
              <w:spacing w:before="100" w:beforeAutospacing="1" w:after="100" w:afterAutospacing="1"/>
              <w:rPr>
                <w:rFonts w:eastAsia="Times New Roman"/>
              </w:rPr>
            </w:pPr>
            <w:hyperlink r:id="rId1493" w:history="1">
              <w:r w:rsidR="00E43BD9">
                <w:rPr>
                  <w:rStyle w:val="Hyperlink"/>
                  <w:rFonts w:eastAsia="Times New Roman"/>
                </w:rPr>
                <w:t>Adapting FHIR for local use</w:t>
              </w:r>
            </w:hyperlink>
          </w:p>
          <w:p w:rsidR="00C51368" w:rsidRDefault="003250D0">
            <w:pPr>
              <w:numPr>
                <w:ilvl w:val="0"/>
                <w:numId w:val="133"/>
              </w:numPr>
              <w:spacing w:before="100" w:beforeAutospacing="1" w:after="100" w:afterAutospacing="1"/>
              <w:rPr>
                <w:rFonts w:eastAsia="Times New Roman"/>
              </w:rPr>
            </w:pPr>
            <w:hyperlink r:id="rId1494" w:history="1">
              <w:r w:rsidR="00E43BD9">
                <w:rPr>
                  <w:rStyle w:val="Hyperlink"/>
                  <w:rFonts w:eastAsia="Times New Roman"/>
                </w:rPr>
                <w:t>Implementation Guides</w:t>
              </w:r>
            </w:hyperlink>
          </w:p>
          <w:p w:rsidR="00C51368" w:rsidRDefault="003250D0">
            <w:pPr>
              <w:numPr>
                <w:ilvl w:val="0"/>
                <w:numId w:val="133"/>
              </w:numPr>
              <w:spacing w:before="100" w:beforeAutospacing="1" w:after="100" w:afterAutospacing="1"/>
              <w:rPr>
                <w:rFonts w:eastAsia="Times New Roman"/>
              </w:rPr>
            </w:pPr>
            <w:hyperlink r:id="rId149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496" w:history="1">
              <w:r>
                <w:rPr>
                  <w:rStyle w:val="Hyperlink"/>
                  <w:rFonts w:eastAsia="Times New Roman"/>
                </w:rPr>
                <w:t>XML</w:t>
              </w:r>
            </w:hyperlink>
            <w:r>
              <w:rPr>
                <w:rFonts w:eastAsia="Times New Roman"/>
              </w:rPr>
              <w:t xml:space="preserve">, </w:t>
            </w:r>
            <w:hyperlink r:id="rId149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3250D0">
            <w:pPr>
              <w:numPr>
                <w:ilvl w:val="0"/>
                <w:numId w:val="133"/>
              </w:numPr>
              <w:spacing w:before="100" w:beforeAutospacing="1" w:after="100" w:afterAutospacing="1"/>
              <w:rPr>
                <w:rFonts w:eastAsia="Times New Roman"/>
              </w:rPr>
            </w:pPr>
            <w:hyperlink r:id="rId1498" w:history="1">
              <w:r w:rsidR="00E43BD9">
                <w:rPr>
                  <w:rStyle w:val="Hyperlink"/>
                  <w:rFonts w:eastAsia="Times New Roman"/>
                </w:rPr>
                <w:t>Common Use Cases</w:t>
              </w:r>
            </w:hyperlink>
            <w:r w:rsidR="00E43BD9">
              <w:rPr>
                <w:rFonts w:eastAsia="Times New Roman"/>
              </w:rPr>
              <w:t xml:space="preserve"> &amp; </w:t>
            </w:r>
            <w:hyperlink r:id="rId1499" w:history="1">
              <w:r w:rsidR="00E43BD9">
                <w:rPr>
                  <w:rStyle w:val="Hyperlink"/>
                  <w:rFonts w:eastAsia="Times New Roman"/>
                </w:rPr>
                <w:t>Profiles</w:t>
              </w:r>
            </w:hyperlink>
          </w:p>
          <w:p w:rsidR="00C51368" w:rsidRDefault="003250D0">
            <w:pPr>
              <w:numPr>
                <w:ilvl w:val="0"/>
                <w:numId w:val="133"/>
              </w:numPr>
              <w:spacing w:before="100" w:beforeAutospacing="1" w:after="100" w:afterAutospacing="1"/>
              <w:rPr>
                <w:rFonts w:eastAsia="Times New Roman"/>
              </w:rPr>
            </w:pPr>
            <w:hyperlink r:id="rId150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3250D0">
            <w:pPr>
              <w:numPr>
                <w:ilvl w:val="0"/>
                <w:numId w:val="134"/>
              </w:numPr>
              <w:spacing w:before="100" w:beforeAutospacing="1" w:after="100" w:afterAutospacing="1"/>
              <w:rPr>
                <w:rFonts w:eastAsia="Times New Roman"/>
              </w:rPr>
            </w:pPr>
            <w:hyperlink r:id="rId1501" w:history="1">
              <w:r w:rsidR="00E43BD9">
                <w:rPr>
                  <w:rStyle w:val="Hyperlink"/>
                  <w:rFonts w:eastAsia="Times New Roman"/>
                </w:rPr>
                <w:t>Support Links</w:t>
              </w:r>
            </w:hyperlink>
            <w:r w:rsidR="00E43BD9">
              <w:rPr>
                <w:rFonts w:eastAsia="Times New Roman"/>
              </w:rPr>
              <w:t xml:space="preserve"> (StackOverflow, Forum, etc)</w:t>
            </w:r>
          </w:p>
          <w:p w:rsidR="00C51368" w:rsidRDefault="003250D0">
            <w:pPr>
              <w:numPr>
                <w:ilvl w:val="0"/>
                <w:numId w:val="134"/>
              </w:numPr>
              <w:spacing w:before="100" w:beforeAutospacing="1" w:after="100" w:afterAutospacing="1"/>
              <w:rPr>
                <w:rFonts w:eastAsia="Times New Roman"/>
              </w:rPr>
            </w:pPr>
            <w:hyperlink r:id="rId1502" w:history="1">
              <w:r w:rsidR="00E43BD9">
                <w:rPr>
                  <w:rStyle w:val="Hyperlink"/>
                  <w:rFonts w:eastAsia="Times New Roman"/>
                </w:rPr>
                <w:t>Public Test Servers &amp; Software</w:t>
              </w:r>
            </w:hyperlink>
          </w:p>
          <w:p w:rsidR="00C51368" w:rsidRDefault="003250D0">
            <w:pPr>
              <w:numPr>
                <w:ilvl w:val="0"/>
                <w:numId w:val="134"/>
              </w:numPr>
              <w:spacing w:before="100" w:beforeAutospacing="1" w:after="100" w:afterAutospacing="1"/>
              <w:rPr>
                <w:rFonts w:eastAsia="Times New Roman"/>
              </w:rPr>
            </w:pPr>
            <w:hyperlink r:id="rId1503" w:history="1">
              <w:r w:rsidR="00E43BD9">
                <w:rPr>
                  <w:rStyle w:val="Hyperlink"/>
                  <w:rFonts w:eastAsia="Times New Roman"/>
                </w:rPr>
                <w:t>How FHIR is developed</w:t>
              </w:r>
            </w:hyperlink>
          </w:p>
          <w:p w:rsidR="00C51368" w:rsidRDefault="003250D0">
            <w:pPr>
              <w:numPr>
                <w:ilvl w:val="0"/>
                <w:numId w:val="134"/>
              </w:numPr>
              <w:spacing w:before="100" w:beforeAutospacing="1" w:after="100" w:afterAutospacing="1"/>
              <w:rPr>
                <w:rFonts w:eastAsia="Times New Roman"/>
              </w:rPr>
            </w:pPr>
            <w:hyperlink r:id="rId1504" w:history="1">
              <w:r w:rsidR="00E43BD9">
                <w:rPr>
                  <w:rStyle w:val="Hyperlink"/>
                  <w:rFonts w:eastAsia="Times New Roman"/>
                </w:rPr>
                <w:t>FHIR Wiki</w:t>
              </w:r>
            </w:hyperlink>
          </w:p>
          <w:p w:rsidR="00C51368" w:rsidRDefault="003250D0">
            <w:pPr>
              <w:numPr>
                <w:ilvl w:val="0"/>
                <w:numId w:val="134"/>
              </w:numPr>
              <w:spacing w:before="100" w:beforeAutospacing="1" w:after="100" w:afterAutospacing="1"/>
              <w:rPr>
                <w:rFonts w:eastAsia="Times New Roman"/>
              </w:rPr>
            </w:pPr>
            <w:hyperlink r:id="rId1505" w:history="1">
              <w:r w:rsidR="00E43BD9">
                <w:rPr>
                  <w:rStyle w:val="Hyperlink"/>
                  <w:rFonts w:eastAsia="Times New Roman"/>
                </w:rPr>
                <w:t>Implementation guide registry</w:t>
              </w:r>
            </w:hyperlink>
          </w:p>
          <w:p w:rsidR="00C51368" w:rsidRDefault="003250D0">
            <w:pPr>
              <w:numPr>
                <w:ilvl w:val="0"/>
                <w:numId w:val="134"/>
              </w:numPr>
              <w:spacing w:before="100" w:beforeAutospacing="1" w:after="100" w:afterAutospacing="1"/>
              <w:rPr>
                <w:rFonts w:eastAsia="Times New Roman"/>
              </w:rPr>
            </w:pPr>
            <w:hyperlink r:id="rId150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07" w:history="1">
              <w:r>
                <w:rPr>
                  <w:rStyle w:val="Hyperlink"/>
                  <w:rFonts w:eastAsia="Times New Roman"/>
                </w:rPr>
                <w:t>Russian</w:t>
              </w:r>
            </w:hyperlink>
            <w:r>
              <w:rPr>
                <w:rFonts w:eastAsia="Times New Roman"/>
              </w:rPr>
              <w:t xml:space="preserve">, </w:t>
            </w:r>
            <w:hyperlink r:id="rId150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5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510" w:anchor="status" w:history="1">
              <w:r w:rsidR="00E43BD9">
                <w:rPr>
                  <w:rStyle w:val="Hyperlink"/>
                  <w:rFonts w:eastAsia="Times New Roman"/>
                </w:rPr>
                <w:t>Ballot Status</w:t>
              </w:r>
            </w:hyperlink>
            <w:r w:rsidR="00E43BD9">
              <w:rPr>
                <w:rFonts w:eastAsia="Times New Roman"/>
              </w:rPr>
              <w:t xml:space="preserve">: </w:t>
            </w:r>
            <w:hyperlink r:id="rId151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3250D0">
            <w:pPr>
              <w:rPr>
                <w:rFonts w:eastAsia="Times New Roman"/>
              </w:rPr>
            </w:pPr>
            <w:hyperlink r:id="rId151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13" w:history="1">
        <w:r>
          <w:rPr>
            <w:rStyle w:val="Hyperlink"/>
            <w:lang w:val="en-US"/>
          </w:rPr>
          <w:t>HL7 wiki</w:t>
        </w:r>
      </w:hyperlink>
      <w:r>
        <w:rPr>
          <w:lang w:val="en-US"/>
        </w:rPr>
        <w:t xml:space="preserve">. Feel free to add any you think are missing or engage with one of the </w:t>
      </w:r>
      <w:hyperlink r:id="rId1514" w:history="1">
        <w:r>
          <w:rPr>
            <w:rStyle w:val="Hyperlink"/>
            <w:lang w:val="en-US"/>
          </w:rPr>
          <w:t>HL7 Work Groups</w:t>
        </w:r>
      </w:hyperlink>
      <w:r>
        <w:rPr>
          <w:lang w:val="en-US"/>
        </w:rPr>
        <w:t xml:space="preserve"> to submit a </w:t>
      </w:r>
      <w:hyperlink r:id="rId15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5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517" w:anchor="status" w:history="1">
              <w:r w:rsidR="00E43BD9">
                <w:rPr>
                  <w:rStyle w:val="Hyperlink"/>
                  <w:rFonts w:eastAsia="Times New Roman"/>
                </w:rPr>
                <w:t>Ballot Status</w:t>
              </w:r>
            </w:hyperlink>
            <w:r w:rsidR="00E43BD9">
              <w:rPr>
                <w:rFonts w:eastAsia="Times New Roman"/>
              </w:rPr>
              <w:t xml:space="preserve">: </w:t>
            </w:r>
            <w:hyperlink r:id="rId151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19"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2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3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4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5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6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6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7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8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59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4"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5"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6"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7"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8"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0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3250D0">
            <w:pPr>
              <w:rPr>
                <w:rFonts w:eastAsia="Times New Roman"/>
              </w:rPr>
            </w:pPr>
            <w:hyperlink r:id="rId161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1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250D0">
            <w:pPr>
              <w:rPr>
                <w:rFonts w:eastAsia="Times New Roman"/>
              </w:rPr>
            </w:pPr>
            <w:hyperlink r:id="rId1620" w:anchor="status" w:history="1">
              <w:r w:rsidR="00E43BD9">
                <w:rPr>
                  <w:rStyle w:val="Hyperlink"/>
                  <w:rFonts w:eastAsia="Times New Roman"/>
                </w:rPr>
                <w:t>Ballot Status</w:t>
              </w:r>
            </w:hyperlink>
            <w:r w:rsidR="00E43BD9">
              <w:rPr>
                <w:rFonts w:eastAsia="Times New Roman"/>
              </w:rPr>
              <w:t xml:space="preserve">: </w:t>
            </w:r>
            <w:hyperlink r:id="rId162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2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23" w:history="1">
        <w:r>
          <w:rPr>
            <w:rStyle w:val="Hyperlink"/>
            <w:lang w:val="en-US"/>
          </w:rPr>
          <w:t>Source</w:t>
        </w:r>
      </w:hyperlink>
      <w:r>
        <w:rPr>
          <w:lang w:val="en-US"/>
        </w:rPr>
        <w:t xml:space="preserve">: </w:t>
      </w:r>
      <w:hyperlink r:id="rId162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25" w:tooltip="long description" w:history="1">
        <w:r>
          <w:rPr>
            <w:rStyle w:val="Hyperlink"/>
            <w:lang w:val="en-US"/>
          </w:rPr>
          <w:t>property1</w:t>
        </w:r>
      </w:hyperlink>
      <w:r>
        <w:rPr>
          <w:lang w:val="en-US"/>
        </w:rPr>
        <w:t>" : "&lt;</w:t>
      </w:r>
      <w:hyperlink r:id="rId162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7" w:tooltip="long description" w:history="1">
        <w:r>
          <w:rPr>
            <w:rStyle w:val="Hyperlink"/>
            <w:lang w:val="en-US"/>
          </w:rPr>
          <w:t>property2</w:t>
        </w:r>
      </w:hyperlink>
      <w:r>
        <w:rPr>
          <w:lang w:val="en-US"/>
        </w:rPr>
        <w:t xml:space="preserve">" : { </w:t>
      </w:r>
      <w:hyperlink r:id="rId162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0" w:tooltip="long description" w:history="1">
        <w:r>
          <w:rPr>
            <w:rStyle w:val="Hyperlink"/>
            <w:lang w:val="en-US"/>
          </w:rPr>
          <w:t>propertyA</w:t>
        </w:r>
      </w:hyperlink>
      <w:r>
        <w:rPr>
          <w:lang w:val="en-US"/>
        </w:rPr>
        <w:t xml:space="preserve">" : { </w:t>
      </w:r>
      <w:hyperlink r:id="rId163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32" w:history="1">
        <w:r>
          <w:rPr>
            <w:rStyle w:val="Hyperlink"/>
            <w:color w:val="000080"/>
            <w:lang w:val="en-US"/>
          </w:rPr>
          <w:t>Short Description</w:t>
        </w:r>
      </w:hyperlink>
      <w:r>
        <w:rPr>
          <w:color w:val="000080"/>
          <w:lang w:val="en-US"/>
        </w:rPr>
        <w:t xml:space="preserve"> (</w:t>
      </w:r>
      <w:hyperlink r:id="rId163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3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5" w:tooltip="long description" w:history="1">
        <w:r>
          <w:rPr>
            <w:rStyle w:val="Hyperlink"/>
            <w:lang w:val="en-US"/>
          </w:rPr>
          <w:t>propertyB</w:t>
        </w:r>
      </w:hyperlink>
      <w:r>
        <w:rPr>
          <w:lang w:val="en-US"/>
        </w:rPr>
        <w:t xml:space="preserve">" : { </w:t>
      </w:r>
      <w:hyperlink r:id="rId1636" w:anchor="Reference" w:history="1">
        <w:r>
          <w:rPr>
            <w:rStyle w:val="Hyperlink"/>
            <w:lang w:val="en-US"/>
          </w:rPr>
          <w:t>Reference</w:t>
        </w:r>
      </w:hyperlink>
      <w:r>
        <w:rPr>
          <w:color w:val="006400"/>
          <w:lang w:val="en-US"/>
        </w:rPr>
        <w:t>(</w:t>
      </w:r>
      <w:hyperlink r:id="rId163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3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3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4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4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4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4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11" w:name="repeat"/>
      <w:bookmarkEnd w:id="211"/>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97"/>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44" w:anchor="integer" w:history="1">
        <w:r>
          <w:rPr>
            <w:rStyle w:val="Hyperlink"/>
            <w:lang w:val="en-US"/>
          </w:rPr>
          <w:t>integer</w:t>
        </w:r>
      </w:hyperlink>
      <w:r>
        <w:rPr>
          <w:lang w:val="en-US"/>
        </w:rPr>
        <w:t xml:space="preserve"> and </w:t>
      </w:r>
      <w:hyperlink r:id="rId1645" w:anchor="decimal" w:history="1">
        <w:r>
          <w:rPr>
            <w:rStyle w:val="Hyperlink"/>
            <w:lang w:val="en-US"/>
          </w:rPr>
          <w:t>decimal</w:t>
        </w:r>
      </w:hyperlink>
      <w:r>
        <w:rPr>
          <w:lang w:val="en-US"/>
        </w:rPr>
        <w:t xml:space="preserve"> are represented as a JSON number, the FHIR type </w:t>
      </w:r>
      <w:hyperlink r:id="rId164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4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12" w:name="null"/>
      <w:bookmarkEnd w:id="212"/>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142"/>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48"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13"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4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5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14" w:name="sig"/>
      <w:bookmarkStart w:id="215" w:name="canonical"/>
      <w:bookmarkEnd w:id="214"/>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51" w:history="1">
        <w:r>
          <w:rPr>
            <w:rStyle w:val="Hyperlink"/>
            <w:lang w:val="en-US"/>
          </w:rPr>
          <w:t>Bundle</w:t>
        </w:r>
      </w:hyperlink>
      <w:r>
        <w:rPr>
          <w:lang w:val="en-US"/>
        </w:rPr>
        <w:t xml:space="preserve"> and </w:t>
      </w:r>
      <w:hyperlink r:id="rId165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5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5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5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657" w:anchor="status" w:history="1">
              <w:r w:rsidR="00E43BD9">
                <w:rPr>
                  <w:rStyle w:val="Hyperlink"/>
                  <w:rFonts w:eastAsia="Times New Roman"/>
                </w:rPr>
                <w:t>Ballot Status</w:t>
              </w:r>
            </w:hyperlink>
            <w:r w:rsidR="00E43BD9">
              <w:rPr>
                <w:rFonts w:eastAsia="Times New Roman"/>
              </w:rPr>
              <w:t xml:space="preserve">: </w:t>
            </w:r>
            <w:hyperlink r:id="rId165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16" w:name="disclaimer"/>
      <w:bookmarkEnd w:id="216"/>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217" w:name="ballotstatus"/>
      <w:bookmarkEnd w:id="217"/>
      <w:r>
        <w:rPr>
          <w:lang w:val="en-US"/>
        </w:rPr>
        <w:t xml:space="preserve">See also the specific warnings associated with </w:t>
      </w:r>
      <w:hyperlink r:id="rId165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18" w:name="license"/>
      <w:bookmarkEnd w:id="218"/>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6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6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157CED3A" wp14:editId="74A57A06">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6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0B471B9D" wp14:editId="41FB0B02">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64"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6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19" w:name="loinc"/>
            <w:bookmarkEnd w:id="219"/>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6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6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6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6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70"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7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3250D0">
            <w:pPr>
              <w:rPr>
                <w:rFonts w:eastAsia="Times New Roman"/>
              </w:rPr>
            </w:pPr>
            <w:hyperlink r:id="rId1672" w:anchor="status" w:history="1">
              <w:r w:rsidR="00E43BD9">
                <w:rPr>
                  <w:rStyle w:val="Hyperlink"/>
                  <w:rFonts w:eastAsia="Times New Roman"/>
                </w:rPr>
                <w:t>Ballot Status</w:t>
              </w:r>
            </w:hyperlink>
            <w:r w:rsidR="00E43BD9">
              <w:rPr>
                <w:rFonts w:eastAsia="Times New Roman"/>
              </w:rPr>
              <w:t xml:space="preserve">: </w:t>
            </w:r>
            <w:hyperlink r:id="rId167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3250D0">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3250D0">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3250D0">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83"/>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20" w:name="clinical"/>
      <w:bookmarkEnd w:id="220"/>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21" w:name="order"/>
      <w:bookmarkEnd w:id="221"/>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22" w:name="entity"/>
      <w:bookmarkEnd w:id="222"/>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23" w:name="cstatus"/>
      <w:bookmarkEnd w:id="223"/>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3250D0">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24" w:name="current"/>
      <w:bookmarkEnd w:id="224"/>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67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675" w:history="1">
        <w:r>
          <w:rPr>
            <w:rStyle w:val="Hyperlink"/>
            <w:rFonts w:eastAsia="Times New Roman"/>
            <w:lang w:val="en-US"/>
          </w:rPr>
          <w:t>DiagnosticOrder</w:t>
        </w:r>
      </w:hyperlink>
      <w:r>
        <w:rPr>
          <w:rFonts w:eastAsia="Times New Roman"/>
          <w:lang w:val="en-US"/>
        </w:rPr>
        <w:t>/</w:t>
      </w:r>
      <w:hyperlink r:id="rId167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67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67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25" w:name="lists"/>
      <w:bookmarkEnd w:id="225"/>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3250D0">
            <w:pPr>
              <w:rPr>
                <w:rFonts w:eastAsia="Times New Roman"/>
              </w:rPr>
            </w:pPr>
            <w:hyperlink r:id="rId167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3250D0">
            <w:pPr>
              <w:rPr>
                <w:rFonts w:eastAsia="Times New Roman"/>
              </w:rPr>
            </w:pPr>
            <w:hyperlink r:id="rId1680" w:history="1">
              <w:r w:rsidR="00E43BD9">
                <w:rPr>
                  <w:rStyle w:val="Hyperlink"/>
                  <w:rFonts w:eastAsia="Times New Roman"/>
                </w:rPr>
                <w:t>MedicationStatement</w:t>
              </w:r>
            </w:hyperlink>
            <w:r w:rsidR="00E43BD9">
              <w:rPr>
                <w:rFonts w:eastAsia="Times New Roman"/>
              </w:rPr>
              <w:t xml:space="preserve">/ </w:t>
            </w:r>
            <w:hyperlink r:id="rId168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682" w:history="1">
              <w:r>
                <w:rPr>
                  <w:rStyle w:val="Hyperlink"/>
                  <w:rFonts w:eastAsia="Times New Roman"/>
                </w:rPr>
                <w:t>prescriptions</w:t>
              </w:r>
            </w:hyperlink>
            <w:r>
              <w:rPr>
                <w:rFonts w:eastAsia="Times New Roman"/>
              </w:rPr>
              <w:t xml:space="preserve"> and more general </w:t>
            </w:r>
            <w:hyperlink r:id="rId168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3250D0">
            <w:pPr>
              <w:rPr>
                <w:rFonts w:eastAsia="Times New Roman"/>
              </w:rPr>
            </w:pPr>
            <w:hyperlink r:id="rId168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3250D0">
            <w:pPr>
              <w:rPr>
                <w:rFonts w:eastAsia="Times New Roman"/>
              </w:rPr>
            </w:pPr>
            <w:hyperlink r:id="rId168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3250D0">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26" w:name="error"/>
      <w:bookmarkEnd w:id="226"/>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690" w:anchor="status" w:history="1">
              <w:r w:rsidR="00E43BD9">
                <w:rPr>
                  <w:rStyle w:val="Hyperlink"/>
                  <w:rFonts w:eastAsia="Times New Roman"/>
                </w:rPr>
                <w:t>Ballot Status</w:t>
              </w:r>
            </w:hyperlink>
            <w:r w:rsidR="00E43BD9">
              <w:rPr>
                <w:rFonts w:eastAsia="Times New Roman"/>
              </w:rPr>
              <w:t xml:space="preserve">: </w:t>
            </w:r>
            <w:hyperlink r:id="rId169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692" w:history="1">
              <w:r>
                <w:rPr>
                  <w:rStyle w:val="Hyperlink"/>
                  <w:rFonts w:eastAsia="Times New Roman"/>
                </w:rPr>
                <w:t>Regenstrief Institute</w:t>
              </w:r>
            </w:hyperlink>
            <w:r>
              <w:rPr>
                <w:rFonts w:eastAsia="Times New Roman"/>
              </w:rPr>
              <w:t xml:space="preserve"> at </w:t>
            </w:r>
            <w:hyperlink r:id="rId169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69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69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69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69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69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27" w:name="alist"/>
      <w:bookmarkEnd w:id="227"/>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28"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02" w:history="1">
        <w:r>
          <w:rPr>
            <w:rStyle w:val="Hyperlink"/>
            <w:lang w:val="en-US"/>
          </w:rPr>
          <w:t>bundle</w:t>
        </w:r>
      </w:hyperlink>
      <w:r>
        <w:rPr>
          <w:lang w:val="en-US"/>
        </w:rPr>
        <w:t xml:space="preserve"> (e.g. for </w:t>
      </w:r>
      <w:hyperlink r:id="rId1703" w:history="1">
        <w:r>
          <w:rPr>
            <w:rStyle w:val="Hyperlink"/>
            <w:lang w:val="en-US"/>
          </w:rPr>
          <w:t>messages</w:t>
        </w:r>
      </w:hyperlink>
      <w:r>
        <w:rPr>
          <w:lang w:val="en-US"/>
        </w:rPr>
        <w:t xml:space="preserve"> or </w:t>
      </w:r>
      <w:hyperlink r:id="rId1704" w:history="1">
        <w:r>
          <w:rPr>
            <w:rStyle w:val="Hyperlink"/>
            <w:lang w:val="en-US"/>
          </w:rPr>
          <w:t>documents</w:t>
        </w:r>
      </w:hyperlink>
      <w:r>
        <w:rPr>
          <w:lang w:val="en-US"/>
        </w:rPr>
        <w:t xml:space="preserve">, or </w:t>
      </w:r>
      <w:hyperlink r:id="rId170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06" w:history="1">
        <w:r>
          <w:rPr>
            <w:rStyle w:val="Hyperlink"/>
            <w:lang w:val="en-US"/>
          </w:rPr>
          <w:t>Patient</w:t>
        </w:r>
      </w:hyperlink>
      <w:r>
        <w:rPr>
          <w:lang w:val="en-US"/>
        </w:rPr>
        <w:t xml:space="preserve"> resource. This can even exist within a single system, such as in the case of </w:t>
      </w:r>
      <w:hyperlink r:id="rId170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229" w:name="using"/>
      <w:bookmarkEnd w:id="229"/>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0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230" w:name="distributed"/>
      <w:bookmarkEnd w:id="230"/>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0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1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12" w:anchor="status" w:history="1">
              <w:r w:rsidR="00E43BD9">
                <w:rPr>
                  <w:rStyle w:val="Hyperlink"/>
                  <w:rFonts w:eastAsia="Times New Roman"/>
                </w:rPr>
                <w:t>Ballot Status</w:t>
              </w:r>
            </w:hyperlink>
            <w:r w:rsidR="00E43BD9">
              <w:rPr>
                <w:rFonts w:eastAsia="Times New Roman"/>
              </w:rPr>
              <w:t xml:space="preserve">: </w:t>
            </w:r>
            <w:hyperlink r:id="rId171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14" w:history="1">
        <w:r>
          <w:rPr>
            <w:rStyle w:val="Hyperlink"/>
            <w:lang w:val="en-US"/>
          </w:rPr>
          <w:t>detailed comparison</w:t>
        </w:r>
      </w:hyperlink>
      <w:r>
        <w:rPr>
          <w:lang w:val="en-US"/>
        </w:rPr>
        <w:t xml:space="preserve">). Applications asserting conformance to this framework claim to be conformant to "FHIR messaging" (see </w:t>
      </w:r>
      <w:hyperlink r:id="rId171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16" w:history="1">
        <w:r>
          <w:rPr>
            <w:rStyle w:val="Hyperlink"/>
            <w:lang w:val="en-US"/>
          </w:rPr>
          <w:t>Bundle</w:t>
        </w:r>
      </w:hyperlink>
      <w:r>
        <w:rPr>
          <w:lang w:val="en-US"/>
        </w:rPr>
        <w:t xml:space="preserve"> identified by the </w:t>
      </w:r>
      <w:hyperlink r:id="rId1717" w:anchor="Bundle.type" w:history="1">
        <w:r>
          <w:rPr>
            <w:rStyle w:val="Hyperlink"/>
            <w:lang w:val="en-US"/>
          </w:rPr>
          <w:t>type</w:t>
        </w:r>
      </w:hyperlink>
      <w:r>
        <w:rPr>
          <w:lang w:val="en-US"/>
        </w:rPr>
        <w:t xml:space="preserve"> "message", with the first resource in the bundle being a </w:t>
      </w:r>
      <w:hyperlink r:id="rId171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19" w:history="1">
        <w:r>
          <w:rPr>
            <w:rStyle w:val="Hyperlink"/>
            <w:lang w:val="en-US"/>
          </w:rPr>
          <w:t>bundle</w:t>
        </w:r>
      </w:hyperlink>
      <w:r>
        <w:rPr>
          <w:lang w:val="en-US"/>
        </w:rPr>
        <w:t xml:space="preserve"> of resources identified by the </w:t>
      </w:r>
      <w:hyperlink r:id="rId1720" w:anchor="Bundle.type" w:history="1">
        <w:r>
          <w:rPr>
            <w:rStyle w:val="Hyperlink"/>
            <w:lang w:val="en-US"/>
          </w:rPr>
          <w:t>type</w:t>
        </w:r>
      </w:hyperlink>
      <w:r>
        <w:rPr>
          <w:lang w:val="en-US"/>
        </w:rPr>
        <w:t xml:space="preserve"> "message", with the first resource in each bundle being a </w:t>
      </w:r>
      <w:hyperlink r:id="rId172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231" w:name="basic"/>
      <w:bookmarkEnd w:id="231"/>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232" w:name="synchronous"/>
      <w:bookmarkEnd w:id="106"/>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22"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2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233" w:name="reliable"/>
      <w:bookmarkEnd w:id="233"/>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2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234" w:name="conf"/>
      <w:bookmarkEnd w:id="234"/>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2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235" w:name="process"/>
      <w:bookmarkEnd w:id="235"/>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26" w:history="1">
        <w:r>
          <w:rPr>
            <w:rStyle w:val="Hyperlink"/>
            <w:lang w:val="en-US"/>
          </w:rPr>
          <w:t>RESTful interactions</w:t>
        </w:r>
      </w:hyperlink>
      <w:r>
        <w:rPr>
          <w:lang w:val="en-US"/>
        </w:rPr>
        <w:t xml:space="preserve"> occurring is to use the </w:t>
      </w:r>
      <w:hyperlink r:id="rId1727"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2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29" w:history="1">
        <w:r>
          <w:rPr>
            <w:rStyle w:val="Hyperlink"/>
            <w:rFonts w:eastAsia="Times New Roman"/>
            <w:lang w:val="en-US"/>
          </w:rPr>
          <w:t>a Bundle</w:t>
        </w:r>
      </w:hyperlink>
      <w:r>
        <w:rPr>
          <w:rFonts w:eastAsia="Times New Roman"/>
          <w:lang w:val="en-US"/>
        </w:rPr>
        <w:t xml:space="preserve"> with type "message" containing a </w:t>
      </w:r>
      <w:hyperlink r:id="rId173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31" w:history="1">
        <w:r>
          <w:rPr>
            <w:rStyle w:val="Hyperlink"/>
            <w:rFonts w:eastAsia="Times New Roman"/>
            <w:lang w:val="en-US"/>
          </w:rPr>
          <w:t>a Bundle</w:t>
        </w:r>
      </w:hyperlink>
      <w:r>
        <w:rPr>
          <w:rFonts w:eastAsia="Times New Roman"/>
          <w:lang w:val="en-US"/>
        </w:rPr>
        <w:t xml:space="preserve"> with type "message" containing a </w:t>
      </w:r>
      <w:hyperlink r:id="rId173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3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3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3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236" w:name="endpoints"/>
      <w:bookmarkEnd w:id="236"/>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3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3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38" w:anchor="history" w:history="1">
        <w:r>
          <w:rPr>
            <w:rStyle w:val="Hyperlink"/>
            <w:lang w:val="en-US"/>
          </w:rPr>
          <w:t>history</w:t>
        </w:r>
      </w:hyperlink>
      <w:r>
        <w:rPr>
          <w:lang w:val="en-US"/>
        </w:rPr>
        <w:t xml:space="preserve"> and </w:t>
      </w:r>
      <w:hyperlink r:id="rId173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237" w:name="rest"/>
      <w:bookmarkEnd w:id="237"/>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4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4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238" w:name="events"/>
      <w:bookmarkEnd w:id="238"/>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4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4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44" w:history="1">
        <w:r>
          <w:rPr>
            <w:rStyle w:val="Hyperlink"/>
            <w:lang w:val="en-US"/>
          </w:rPr>
          <w:t>here</w:t>
        </w:r>
      </w:hyperlink>
      <w:r>
        <w:rPr>
          <w:lang w:val="en-US"/>
        </w:rPr>
        <w:t xml:space="preserve">. </w:t>
      </w:r>
    </w:p>
    <w:bookmarkEnd w:id="186"/>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4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49" w:anchor="status" w:history="1">
              <w:r w:rsidR="00E43BD9">
                <w:rPr>
                  <w:rStyle w:val="Hyperlink"/>
                  <w:rFonts w:eastAsia="Times New Roman"/>
                </w:rPr>
                <w:t>Ballot Status</w:t>
              </w:r>
            </w:hyperlink>
            <w:r w:rsidR="00E43BD9">
              <w:rPr>
                <w:rFonts w:eastAsia="Times New Roman"/>
              </w:rPr>
              <w:t xml:space="preserve">: </w:t>
            </w:r>
            <w:hyperlink r:id="rId175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52" w:anchor="status" w:history="1">
              <w:r w:rsidR="00E43BD9">
                <w:rPr>
                  <w:rStyle w:val="Hyperlink"/>
                  <w:rFonts w:eastAsia="Times New Roman"/>
                </w:rPr>
                <w:t>Ballot Status</w:t>
              </w:r>
            </w:hyperlink>
            <w:r w:rsidR="00E43BD9">
              <w:rPr>
                <w:rFonts w:eastAsia="Times New Roman"/>
              </w:rPr>
              <w:t xml:space="preserve">: </w:t>
            </w:r>
            <w:hyperlink r:id="rId175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3250D0">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239" w:name="link"/>
      <w:r>
        <w:rPr>
          <w:lang w:val="en-US"/>
        </w:rPr>
        <w:t>Link Target</w:t>
      </w:r>
      <w:bookmarkEnd w:id="239"/>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240" w:name="xhtml"/>
      <w:bookmarkStart w:id="241" w:name="narrative"/>
      <w:bookmarkEnd w:id="240"/>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5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3250D0">
            <w:pPr>
              <w:rPr>
                <w:rFonts w:eastAsia="Times New Roman"/>
              </w:rPr>
            </w:pPr>
            <w:hyperlink r:id="rId1755" w:anchor="status" w:history="1">
              <w:r w:rsidR="00E43BD9">
                <w:rPr>
                  <w:rStyle w:val="Hyperlink"/>
                  <w:rFonts w:eastAsia="Times New Roman"/>
                </w:rPr>
                <w:t>Ballot Status</w:t>
              </w:r>
            </w:hyperlink>
            <w:r w:rsidR="00E43BD9">
              <w:rPr>
                <w:rFonts w:eastAsia="Times New Roman"/>
              </w:rPr>
              <w:t xml:space="preserve">: </w:t>
            </w:r>
            <w:hyperlink r:id="rId175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5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5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42"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5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t xml:space="preserve">The narrative content SHOULD be in the </w:t>
      </w:r>
      <w:hyperlink r:id="rId176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61"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6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63" w:history="1">
        <w:r>
          <w:rPr>
            <w:rStyle w:val="Hyperlink"/>
            <w:lang w:val="en-US"/>
          </w:rPr>
          <w:t>Media</w:t>
        </w:r>
      </w:hyperlink>
      <w:r>
        <w:rPr>
          <w:lang w:val="en-US"/>
        </w:rPr>
        <w:t xml:space="preserve"> or </w:t>
      </w:r>
      <w:hyperlink r:id="rId176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6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66" w:history="1">
        <w:r>
          <w:rPr>
            <w:rStyle w:val="Hyperlink"/>
            <w:lang w:val="en-US"/>
          </w:rPr>
          <w:t>data: url</w:t>
        </w:r>
      </w:hyperlink>
      <w:r>
        <w:rPr>
          <w:lang w:val="en-US"/>
        </w:rPr>
        <w:t xml:space="preserve">, in an attachment or a contained resource. </w:t>
      </w:r>
    </w:p>
    <w:bookmarkEnd w:id="152"/>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67" w:history="1">
        <w:r>
          <w:rPr>
            <w:rStyle w:val="Hyperlink"/>
            <w:lang w:val="en-US"/>
          </w:rPr>
          <w:t>example resource</w:t>
        </w:r>
      </w:hyperlink>
      <w:r>
        <w:rPr>
          <w:lang w:val="en-US"/>
        </w:rPr>
        <w:t xml:space="preserve"> that includes all these styles. It's also available </w:t>
      </w:r>
      <w:hyperlink r:id="rId1768" w:history="1">
        <w:r>
          <w:rPr>
            <w:rStyle w:val="Hyperlink"/>
            <w:lang w:val="en-US"/>
          </w:rPr>
          <w:t>as XHTML</w:t>
        </w:r>
      </w:hyperlink>
      <w:r>
        <w:rPr>
          <w:lang w:val="en-US"/>
        </w:rPr>
        <w:t xml:space="preserve"> and a </w:t>
      </w:r>
      <w:hyperlink r:id="rId176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7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243" w:name="safety"/>
      <w:bookmarkEnd w:id="243"/>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72" w:anchor="status" w:history="1">
              <w:r w:rsidR="00E43BD9">
                <w:rPr>
                  <w:rStyle w:val="Hyperlink"/>
                  <w:rFonts w:eastAsia="Times New Roman"/>
                </w:rPr>
                <w:t>Ballot Status</w:t>
              </w:r>
            </w:hyperlink>
            <w:r w:rsidR="00E43BD9">
              <w:rPr>
                <w:rFonts w:eastAsia="Times New Roman"/>
              </w:rPr>
              <w:t xml:space="preserve">: </w:t>
            </w:r>
            <w:hyperlink r:id="rId177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77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7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77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78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3250D0">
            <w:pPr>
              <w:rPr>
                <w:rFonts w:eastAsia="Times New Roman"/>
              </w:rPr>
            </w:pPr>
            <w:hyperlink r:id="rId1781" w:history="1">
              <w:r w:rsidR="00E43BD9">
                <w:rPr>
                  <w:rStyle w:val="Hyperlink"/>
                  <w:rFonts w:eastAsia="Times New Roman"/>
                </w:rPr>
                <w:t>National Drug Code Directory</w:t>
              </w:r>
            </w:hyperlink>
            <w:r w:rsidR="00E43BD9">
              <w:rPr>
                <w:rFonts w:eastAsia="Times New Roman"/>
              </w:rPr>
              <w:t xml:space="preserve"> and the </w:t>
            </w:r>
            <w:hyperlink r:id="rId178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78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787" w:history="1">
              <w:r>
                <w:rPr>
                  <w:rStyle w:val="Hyperlink"/>
                  <w:rFonts w:eastAsia="Times New Roman"/>
                </w:rPr>
                <w:t>Veterans Health Administration</w:t>
              </w:r>
            </w:hyperlink>
            <w:r>
              <w:rPr>
                <w:rFonts w:eastAsia="Times New Roman"/>
              </w:rPr>
              <w:t xml:space="preserve">, and distributed as part of </w:t>
            </w:r>
            <w:hyperlink r:id="rId1788" w:history="1">
              <w:r>
                <w:rPr>
                  <w:rStyle w:val="Hyperlink"/>
                  <w:rFonts w:eastAsia="Times New Roman"/>
                </w:rPr>
                <w:t>UMLS</w:t>
              </w:r>
            </w:hyperlink>
            <w:r>
              <w:rPr>
                <w:rFonts w:eastAsia="Times New Roman"/>
              </w:rPr>
              <w:t xml:space="preserve"> by the </w:t>
            </w:r>
            <w:hyperlink r:id="rId1789" w:history="1">
              <w:r>
                <w:rPr>
                  <w:rStyle w:val="Hyperlink"/>
                  <w:rFonts w:eastAsia="Times New Roman"/>
                </w:rPr>
                <w:t>NLM</w:t>
              </w:r>
            </w:hyperlink>
            <w:r>
              <w:rPr>
                <w:rFonts w:eastAsia="Times New Roman"/>
              </w:rPr>
              <w:t xml:space="preserve"> (</w:t>
            </w:r>
            <w:hyperlink r:id="rId179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79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792" w:history="1">
        <w:r>
          <w:rPr>
            <w:rStyle w:val="Hyperlink"/>
            <w:color w:val="81BEF7"/>
            <w:lang w:val="en-US"/>
          </w:rPr>
          <w:t>What's a DSTU?</w:t>
        </w:r>
      </w:hyperlink>
      <w:r>
        <w:rPr>
          <w:color w:val="FFFF77"/>
          <w:lang w:val="en-US"/>
        </w:rPr>
        <w:t xml:space="preserve"> | </w:t>
      </w:r>
      <w:hyperlink r:id="rId1793" w:history="1">
        <w:r>
          <w:rPr>
            <w:rStyle w:val="Hyperlink"/>
            <w:color w:val="81BEF7"/>
            <w:lang w:val="en-US"/>
          </w:rPr>
          <w:t>Version History</w:t>
        </w:r>
      </w:hyperlink>
      <w:r>
        <w:rPr>
          <w:color w:val="FFFF77"/>
          <w:lang w:val="en-US"/>
        </w:rPr>
        <w:t xml:space="preserve"> | </w:t>
      </w:r>
      <w:hyperlink r:id="rId1794" w:history="1">
        <w:r>
          <w:rPr>
            <w:rStyle w:val="Hyperlink"/>
            <w:color w:val="81BEF7"/>
            <w:lang w:val="en-US"/>
          </w:rPr>
          <w:t>Table of Contents</w:t>
        </w:r>
      </w:hyperlink>
      <w:r>
        <w:rPr>
          <w:color w:val="FFFF77"/>
          <w:lang w:val="en-US"/>
        </w:rPr>
        <w:t xml:space="preserve"> | </w:t>
      </w:r>
      <w:hyperlink r:id="rId1795"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56E235AD" wp14:editId="3F32018B">
            <wp:extent cx="304800" cy="304800"/>
            <wp:effectExtent l="19050" t="0" r="0" b="0"/>
            <wp:docPr id="119" name="Picture 119" descr="CC0">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796"/>
                    </pic:cNvPr>
                    <pic:cNvPicPr>
                      <a:picLocks noChangeAspect="1" noChangeArrowheads="1"/>
                    </pic:cNvPicPr>
                  </pic:nvPicPr>
                  <pic:blipFill>
                    <a:blip r:link="rId1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79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7C720736" wp14:editId="3D8B9B07">
            <wp:extent cx="304800" cy="304800"/>
            <wp:effectExtent l="19050" t="0" r="0" b="0"/>
            <wp:docPr id="120" name="Picture 120" descr="logo fhir">
              <a:hlinkClick xmlns:a="http://schemas.openxmlformats.org/drawingml/2006/main" r:id="rId1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799"/>
                    </pic:cNvPr>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2FC7317D" wp14:editId="07C24901">
            <wp:extent cx="400050" cy="476250"/>
            <wp:effectExtent l="19050" t="0" r="0" b="0"/>
            <wp:docPr id="121" name="Picture 121" descr="visit the hl7 website">
              <a:hlinkClick xmlns:a="http://schemas.openxmlformats.org/drawingml/2006/main" r:id="rId1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00"/>
                    </pic:cNvPr>
                    <pic:cNvPicPr>
                      <a:picLocks noChangeAspect="1" noChangeArrowheads="1"/>
                    </pic:cNvPicPr>
                  </pic:nvPicPr>
                  <pic:blipFill>
                    <a:blip r:link="rId180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3250D0">
      <w:pPr>
        <w:divId w:val="723143638"/>
        <w:rPr>
          <w:rFonts w:eastAsia="Times New Roman"/>
          <w:lang w:val="en-US"/>
        </w:rPr>
      </w:pPr>
      <w:hyperlink r:id="rId180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8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804" w:anchor="status" w:history="1">
              <w:r w:rsidR="00E43BD9">
                <w:rPr>
                  <w:rStyle w:val="Hyperlink"/>
                  <w:rFonts w:eastAsia="Times New Roman"/>
                </w:rPr>
                <w:t>Ballot Status</w:t>
              </w:r>
            </w:hyperlink>
            <w:r w:rsidR="00E43BD9">
              <w:rPr>
                <w:rFonts w:eastAsia="Times New Roman"/>
              </w:rPr>
              <w:t xml:space="preserve">: </w:t>
            </w:r>
            <w:hyperlink r:id="rId180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244"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245"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8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810" w:anchor="status" w:history="1">
              <w:r w:rsidR="00E43BD9">
                <w:rPr>
                  <w:rStyle w:val="Hyperlink"/>
                  <w:rFonts w:eastAsia="Times New Roman"/>
                </w:rPr>
                <w:t>Ballot Status</w:t>
              </w:r>
            </w:hyperlink>
            <w:r w:rsidR="00E43BD9">
              <w:rPr>
                <w:rFonts w:eastAsia="Times New Roman"/>
              </w:rPr>
              <w:t xml:space="preserve">: </w:t>
            </w:r>
            <w:hyperlink r:id="rId181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1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246"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13"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247" w:name="defined"/>
      <w:bookmarkEnd w:id="247"/>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248" w:name="extensibility"/>
      <w:bookmarkEnd w:id="248"/>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1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249" w:name="defining"/>
      <w:bookmarkEnd w:id="249"/>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1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250" w:name="extending"/>
      <w:bookmarkEnd w:id="250"/>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1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246"/>
    <w:bookmarkEnd w:id="232"/>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251" w:name="request"/>
      <w:bookmarkEnd w:id="251"/>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17" w:history="1">
        <w:r>
          <w:rPr>
            <w:rStyle w:val="Hyperlink"/>
            <w:lang w:val="en-US"/>
          </w:rPr>
          <w:t>Parameters</w:t>
        </w:r>
      </w:hyperlink>
      <w:r>
        <w:rPr>
          <w:lang w:val="en-US"/>
        </w:rPr>
        <w:t xml:space="preserve"> format - a list of named parameters (the "in" parameters). For an example, see </w:t>
      </w:r>
      <w:hyperlink r:id="rId181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1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2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252" w:name="response"/>
      <w:bookmarkEnd w:id="252"/>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21"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2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253" w:name="asynchronous"/>
      <w:bookmarkEnd w:id="253"/>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2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24"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8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826" w:anchor="status" w:history="1">
              <w:r w:rsidR="00E43BD9">
                <w:rPr>
                  <w:rStyle w:val="Hyperlink"/>
                  <w:rFonts w:eastAsia="Times New Roman"/>
                </w:rPr>
                <w:t>Ballot Status</w:t>
              </w:r>
            </w:hyperlink>
            <w:r w:rsidR="00E43BD9">
              <w:rPr>
                <w:rFonts w:eastAsia="Times New Roman"/>
              </w:rPr>
              <w:t xml:space="preserve">: </w:t>
            </w:r>
            <w:hyperlink r:id="rId182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2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2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3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31" w:history="1">
        <w:r>
          <w:rPr>
            <w:rStyle w:val="Hyperlink"/>
            <w:lang w:val="en-US"/>
          </w:rPr>
          <w:t>Clinical</w:t>
        </w:r>
      </w:hyperlink>
      <w:r>
        <w:rPr>
          <w:lang w:val="en-US"/>
        </w:rPr>
        <w:t xml:space="preserve"> and </w:t>
      </w:r>
      <w:hyperlink r:id="rId1832" w:history="1">
        <w:r>
          <w:rPr>
            <w:rStyle w:val="Hyperlink"/>
            <w:lang w:val="en-US"/>
          </w:rPr>
          <w:t>Administrative</w:t>
        </w:r>
      </w:hyperlink>
      <w:r>
        <w:rPr>
          <w:lang w:val="en-US"/>
        </w:rPr>
        <w:t xml:space="preserve"> pages. Instructions on how to interpret the information found on the resource pages can be found </w:t>
      </w:r>
      <w:hyperlink r:id="rId183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3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3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3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40" w:history="1">
        <w:r>
          <w:rPr>
            <w:rStyle w:val="Hyperlink"/>
            <w:lang w:val="en-US"/>
          </w:rPr>
          <w:t>XML</w:t>
        </w:r>
      </w:hyperlink>
      <w:r>
        <w:rPr>
          <w:lang w:val="en-US"/>
        </w:rPr>
        <w:t xml:space="preserve"> or </w:t>
      </w:r>
      <w:hyperlink r:id="rId1841"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4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43" w:history="1">
        <w:r>
          <w:rPr>
            <w:rStyle w:val="Hyperlink"/>
            <w:lang w:val="en-US"/>
          </w:rPr>
          <w:t>patient</w:t>
        </w:r>
      </w:hyperlink>
      <w:r>
        <w:rPr>
          <w:lang w:val="en-US"/>
        </w:rPr>
        <w:t xml:space="preserve"> is represented as a FHIR object in </w:t>
      </w:r>
      <w:hyperlink r:id="rId1844" w:history="1">
        <w:r>
          <w:rPr>
            <w:rStyle w:val="Hyperlink"/>
            <w:lang w:val="en-US"/>
          </w:rPr>
          <w:t>JSON</w:t>
        </w:r>
      </w:hyperlink>
      <w:r>
        <w:rPr>
          <w:lang w:val="en-US"/>
        </w:rPr>
        <w:t xml:space="preserve">. An </w:t>
      </w:r>
      <w:hyperlink r:id="rId184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4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4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4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4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50" w:history="1">
        <w:r>
          <w:rPr>
            <w:rStyle w:val="Hyperlink"/>
            <w:lang w:val="en-US"/>
          </w:rPr>
          <w:t>REST API</w:t>
        </w:r>
      </w:hyperlink>
      <w:r>
        <w:rPr>
          <w:lang w:val="en-US"/>
        </w:rPr>
        <w:t xml:space="preserve"> with a rich but simple set of interactions: </w:t>
      </w:r>
    </w:p>
    <w:p w:rsidR="00C51368" w:rsidRDefault="003250D0">
      <w:pPr>
        <w:numPr>
          <w:ilvl w:val="0"/>
          <w:numId w:val="209"/>
        </w:numPr>
        <w:spacing w:before="100" w:beforeAutospacing="1" w:after="100" w:afterAutospacing="1"/>
        <w:divId w:val="1290356145"/>
        <w:rPr>
          <w:rFonts w:eastAsia="Times New Roman"/>
          <w:lang w:val="en-US"/>
        </w:rPr>
      </w:pPr>
      <w:hyperlink r:id="rId185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3250D0">
      <w:pPr>
        <w:numPr>
          <w:ilvl w:val="0"/>
          <w:numId w:val="209"/>
        </w:numPr>
        <w:spacing w:before="100" w:beforeAutospacing="1" w:after="100" w:afterAutospacing="1"/>
        <w:divId w:val="1290356145"/>
        <w:rPr>
          <w:rFonts w:eastAsia="Times New Roman"/>
          <w:lang w:val="en-US"/>
        </w:rPr>
      </w:pPr>
      <w:hyperlink r:id="rId185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3250D0">
      <w:pPr>
        <w:numPr>
          <w:ilvl w:val="0"/>
          <w:numId w:val="209"/>
        </w:numPr>
        <w:spacing w:before="100" w:beforeAutospacing="1" w:after="100" w:afterAutospacing="1"/>
        <w:divId w:val="1290356145"/>
        <w:rPr>
          <w:rFonts w:eastAsia="Times New Roman"/>
          <w:lang w:val="en-US"/>
        </w:rPr>
      </w:pPr>
      <w:hyperlink r:id="rId185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3250D0">
      <w:pPr>
        <w:numPr>
          <w:ilvl w:val="0"/>
          <w:numId w:val="209"/>
        </w:numPr>
        <w:spacing w:before="100" w:beforeAutospacing="1" w:after="100" w:afterAutospacing="1"/>
        <w:divId w:val="1290356145"/>
        <w:rPr>
          <w:rFonts w:eastAsia="Times New Roman"/>
          <w:lang w:val="en-US"/>
        </w:rPr>
      </w:pPr>
      <w:hyperlink r:id="rId185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3250D0">
      <w:pPr>
        <w:numPr>
          <w:ilvl w:val="0"/>
          <w:numId w:val="209"/>
        </w:numPr>
        <w:spacing w:before="100" w:beforeAutospacing="1" w:after="100" w:afterAutospacing="1"/>
        <w:divId w:val="1290356145"/>
        <w:rPr>
          <w:rFonts w:eastAsia="Times New Roman"/>
          <w:lang w:val="en-US"/>
        </w:rPr>
      </w:pPr>
      <w:hyperlink r:id="rId185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3250D0">
      <w:pPr>
        <w:numPr>
          <w:ilvl w:val="0"/>
          <w:numId w:val="209"/>
        </w:numPr>
        <w:spacing w:before="100" w:beforeAutospacing="1" w:after="100" w:afterAutospacing="1"/>
        <w:divId w:val="1290356145"/>
        <w:rPr>
          <w:rFonts w:eastAsia="Times New Roman"/>
          <w:lang w:val="en-US"/>
        </w:rPr>
      </w:pPr>
      <w:hyperlink r:id="rId185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3250D0">
      <w:pPr>
        <w:numPr>
          <w:ilvl w:val="0"/>
          <w:numId w:val="209"/>
        </w:numPr>
        <w:spacing w:before="100" w:beforeAutospacing="1" w:after="100" w:afterAutospacing="1"/>
        <w:divId w:val="1290356145"/>
        <w:rPr>
          <w:rFonts w:eastAsia="Times New Roman"/>
          <w:lang w:val="en-US"/>
        </w:rPr>
      </w:pPr>
      <w:hyperlink r:id="rId185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3250D0">
      <w:pPr>
        <w:numPr>
          <w:ilvl w:val="0"/>
          <w:numId w:val="209"/>
        </w:numPr>
        <w:spacing w:before="100" w:beforeAutospacing="1" w:after="100" w:afterAutospacing="1"/>
        <w:divId w:val="1290356145"/>
        <w:rPr>
          <w:rFonts w:eastAsia="Times New Roman"/>
          <w:lang w:val="en-US"/>
        </w:rPr>
      </w:pPr>
      <w:hyperlink r:id="rId185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59" w:history="1">
        <w:r>
          <w:rPr>
            <w:rStyle w:val="Hyperlink"/>
            <w:lang w:val="en-US"/>
          </w:rPr>
          <w:t>Documents</w:t>
        </w:r>
      </w:hyperlink>
      <w:r>
        <w:rPr>
          <w:lang w:val="en-US"/>
        </w:rPr>
        <w:t xml:space="preserve">, </w:t>
      </w:r>
      <w:hyperlink r:id="rId1860" w:history="1">
        <w:r>
          <w:rPr>
            <w:rStyle w:val="Hyperlink"/>
            <w:lang w:val="en-US"/>
          </w:rPr>
          <w:t>Messages</w:t>
        </w:r>
      </w:hyperlink>
      <w:r>
        <w:rPr>
          <w:lang w:val="en-US"/>
        </w:rPr>
        <w:t xml:space="preserve">, and by using other kinds of </w:t>
      </w:r>
      <w:hyperlink r:id="rId186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62" w:history="1">
        <w:r>
          <w:rPr>
            <w:rStyle w:val="Hyperlink"/>
            <w:lang w:val="en-US"/>
          </w:rPr>
          <w:t>common extension framework</w:t>
        </w:r>
      </w:hyperlink>
      <w:r>
        <w:rPr>
          <w:lang w:val="en-US"/>
        </w:rPr>
        <w:t xml:space="preserve">, and defines </w:t>
      </w:r>
      <w:hyperlink r:id="rId186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6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6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6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6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6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6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87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7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3250D0">
      <w:pPr>
        <w:pStyle w:val="NormalWeb"/>
        <w:divId w:val="1290356145"/>
        <w:rPr>
          <w:lang w:val="en-US"/>
        </w:rPr>
      </w:pPr>
      <w:hyperlink r:id="rId187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7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74" w:history="1">
        <w:r>
          <w:rPr>
            <w:rStyle w:val="Hyperlink"/>
            <w:rFonts w:eastAsia="Times New Roman"/>
            <w:lang w:val="en-US"/>
          </w:rPr>
          <w:t>http://www.w3.org/Protocols/rfc2616/rfc2616-sec13.html</w:t>
        </w:r>
      </w:hyperlink>
      <w:r>
        <w:rPr>
          <w:rFonts w:eastAsia="Times New Roman"/>
          <w:lang w:val="en-US"/>
        </w:rPr>
        <w:t xml:space="preserve"> or </w:t>
      </w:r>
      <w:hyperlink r:id="rId187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87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877" w:anchor="search" w:history="1">
        <w:r>
          <w:rPr>
            <w:rStyle w:val="Hyperlink"/>
            <w:lang w:val="en-US"/>
          </w:rPr>
          <w:t>searching the resource end point</w:t>
        </w:r>
      </w:hyperlink>
      <w:r>
        <w:rPr>
          <w:lang w:val="en-US"/>
        </w:rPr>
        <w:t xml:space="preserve"> with a </w:t>
      </w:r>
      <w:hyperlink r:id="rId187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87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88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total</w:t>
      </w:r>
      <w:proofErr w:type="gramEnd"/>
      <w:r>
        <w:rPr>
          <w:rFonts w:eastAsia="Times New Roman"/>
          <w:lang w:val="en-US"/>
        </w:rPr>
        <w:t xml:space="preserve"> (line 14) - The total number of matches in the search results. Not the number of matches in this particular bundle, which may be a </w:t>
      </w:r>
      <w:hyperlink r:id="rId188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882" w:anchor="search" w:history="1">
        <w:r>
          <w:rPr>
            <w:rStyle w:val="Hyperlink"/>
            <w:rFonts w:eastAsia="Times New Roman"/>
            <w:lang w:val="en-US"/>
          </w:rPr>
          <w:t>first</w:t>
        </w:r>
      </w:hyperlink>
      <w:r>
        <w:rPr>
          <w:rFonts w:eastAsia="Times New Roman"/>
          <w:lang w:val="en-US"/>
        </w:rPr>
        <w:t xml:space="preserve">, </w:t>
      </w:r>
      <w:hyperlink r:id="rId1883" w:anchor="search" w:history="1">
        <w:r>
          <w:rPr>
            <w:rStyle w:val="Hyperlink"/>
            <w:rFonts w:eastAsia="Times New Roman"/>
            <w:lang w:val="en-US"/>
          </w:rPr>
          <w:t>prev</w:t>
        </w:r>
      </w:hyperlink>
      <w:r>
        <w:rPr>
          <w:rFonts w:eastAsia="Times New Roman"/>
          <w:lang w:val="en-US"/>
        </w:rPr>
        <w:t xml:space="preserve">, </w:t>
      </w:r>
      <w:hyperlink r:id="rId1884" w:anchor="search" w:history="1">
        <w:r>
          <w:rPr>
            <w:rStyle w:val="Hyperlink"/>
            <w:rFonts w:eastAsia="Times New Roman"/>
            <w:lang w:val="en-US"/>
          </w:rPr>
          <w:t>next</w:t>
        </w:r>
      </w:hyperlink>
      <w:r>
        <w:rPr>
          <w:rFonts w:eastAsia="Times New Roman"/>
          <w:lang w:val="en-US"/>
        </w:rPr>
        <w:t xml:space="preserve">, </w:t>
      </w:r>
      <w:hyperlink r:id="rId1885" w:anchor="search" w:history="1">
        <w:r>
          <w:rPr>
            <w:rStyle w:val="Hyperlink"/>
            <w:rFonts w:eastAsia="Times New Roman"/>
            <w:lang w:val="en-US"/>
          </w:rPr>
          <w:t>last</w:t>
        </w:r>
      </w:hyperlink>
      <w:r>
        <w:rPr>
          <w:rFonts w:eastAsia="Times New Roman"/>
          <w:lang w:val="en-US"/>
        </w:rPr>
        <w:t xml:space="preserve">, </w:t>
      </w:r>
      <w:hyperlink r:id="rId188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88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88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commentRangeStart w:id="254"/>
      <w:r>
        <w:rPr>
          <w:rFonts w:eastAsia="Times New Roman"/>
          <w:lang w:val="en-US"/>
        </w:rPr>
        <w:t>Base Resource Content</w:t>
      </w:r>
      <w:commentRangeEnd w:id="254"/>
      <w:r w:rsidR="00E82DB8">
        <w:rPr>
          <w:rStyle w:val="CommentReference"/>
          <w:b w:val="0"/>
          <w:bCs w:val="0"/>
        </w:rPr>
        <w:commentReference w:id="254"/>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w:t>
      </w:r>
      <w:commentRangeStart w:id="255"/>
      <w:r>
        <w:rPr>
          <w:rFonts w:eastAsia="Times New Roman"/>
          <w:lang w:val="en-US"/>
        </w:rPr>
        <w:t>except for the last 3 elements in meta</w:t>
      </w:r>
      <w:commentRangeEnd w:id="255"/>
      <w:r w:rsidR="007A7BBD">
        <w:rPr>
          <w:rStyle w:val="CommentReference"/>
        </w:rPr>
        <w:commentReference w:id="255"/>
      </w:r>
      <w:r>
        <w:rPr>
          <w:rFonts w:eastAsia="Times New Roman"/>
          <w:lang w:val="en-US"/>
        </w:rPr>
        <w:t>)</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890"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891"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892"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893"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894"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895"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3250D0">
      <w:pPr>
        <w:numPr>
          <w:ilvl w:val="0"/>
          <w:numId w:val="219"/>
        </w:numPr>
        <w:spacing w:before="100" w:beforeAutospacing="1" w:after="100" w:afterAutospacing="1"/>
        <w:divId w:val="1290356145"/>
        <w:rPr>
          <w:rFonts w:eastAsia="Times New Roman"/>
          <w:lang w:val="en-US"/>
        </w:rPr>
      </w:pPr>
      <w:hyperlink r:id="rId1896" w:history="1">
        <w:r w:rsidR="00E43BD9">
          <w:rPr>
            <w:rStyle w:val="Hyperlink"/>
            <w:rFonts w:eastAsia="Times New Roman"/>
            <w:lang w:val="en-US"/>
          </w:rPr>
          <w:t>Resource Index</w:t>
        </w:r>
      </w:hyperlink>
    </w:p>
    <w:p w:rsidR="00C51368" w:rsidRDefault="003250D0">
      <w:pPr>
        <w:numPr>
          <w:ilvl w:val="0"/>
          <w:numId w:val="219"/>
        </w:numPr>
        <w:spacing w:before="100" w:beforeAutospacing="1" w:after="100" w:afterAutospacing="1"/>
        <w:divId w:val="1290356145"/>
        <w:rPr>
          <w:rFonts w:eastAsia="Times New Roman"/>
          <w:lang w:val="en-US"/>
        </w:rPr>
      </w:pPr>
      <w:hyperlink r:id="rId1897" w:history="1">
        <w:r w:rsidR="00E43BD9">
          <w:rPr>
            <w:rStyle w:val="Hyperlink"/>
            <w:rFonts w:eastAsia="Times New Roman"/>
            <w:lang w:val="en-US"/>
          </w:rPr>
          <w:t>Resource Guide</w:t>
        </w:r>
      </w:hyperlink>
    </w:p>
    <w:p w:rsidR="00C51368" w:rsidRDefault="003250D0">
      <w:pPr>
        <w:numPr>
          <w:ilvl w:val="0"/>
          <w:numId w:val="219"/>
        </w:numPr>
        <w:spacing w:before="100" w:beforeAutospacing="1" w:after="100" w:afterAutospacing="1"/>
        <w:divId w:val="1290356145"/>
        <w:rPr>
          <w:rFonts w:eastAsia="Times New Roman"/>
          <w:lang w:val="en-US"/>
        </w:rPr>
      </w:pPr>
      <w:hyperlink r:id="rId1898" w:history="1">
        <w:r w:rsidR="00E43BD9">
          <w:rPr>
            <w:rStyle w:val="Hyperlink"/>
            <w:rFonts w:eastAsia="Times New Roman"/>
            <w:lang w:val="en-US"/>
          </w:rPr>
          <w:t>Implementation Home</w:t>
        </w:r>
      </w:hyperlink>
    </w:p>
    <w:p w:rsidR="00C51368" w:rsidRDefault="003250D0">
      <w:pPr>
        <w:numPr>
          <w:ilvl w:val="0"/>
          <w:numId w:val="219"/>
        </w:numPr>
        <w:spacing w:before="100" w:beforeAutospacing="1" w:after="100" w:afterAutospacing="1"/>
        <w:divId w:val="1290356145"/>
        <w:rPr>
          <w:rFonts w:eastAsia="Times New Roman"/>
          <w:lang w:val="en-US"/>
        </w:rPr>
      </w:pPr>
      <w:hyperlink r:id="rId1899" w:history="1">
        <w:r w:rsidR="00E43BD9">
          <w:rPr>
            <w:rStyle w:val="Hyperlink"/>
            <w:rFonts w:eastAsia="Times New Roman"/>
            <w:lang w:val="en-US"/>
          </w:rPr>
          <w:t>Documentation Index</w:t>
        </w:r>
      </w:hyperlink>
    </w:p>
    <w:p w:rsidR="00C51368" w:rsidRDefault="003250D0">
      <w:pPr>
        <w:numPr>
          <w:ilvl w:val="0"/>
          <w:numId w:val="219"/>
        </w:numPr>
        <w:spacing w:before="100" w:beforeAutospacing="1" w:after="100" w:afterAutospacing="1"/>
        <w:divId w:val="1290356145"/>
        <w:rPr>
          <w:rFonts w:eastAsia="Times New Roman"/>
          <w:lang w:val="en-US"/>
        </w:rPr>
      </w:pPr>
      <w:hyperlink r:id="rId1900"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Change w:id="256" w:author="David" w:date="2015-09-02T11:3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295"/>
        <w:gridCol w:w="2087"/>
        <w:gridCol w:w="2242"/>
        <w:tblGridChange w:id="257">
          <w:tblGrid>
            <w:gridCol w:w="1295"/>
            <w:gridCol w:w="2087"/>
            <w:gridCol w:w="2242"/>
          </w:tblGrid>
        </w:tblGridChange>
      </w:tblGrid>
      <w:tr w:rsidR="00C51368" w:rsidTr="0092125D">
        <w:trPr>
          <w:divId w:val="718480846"/>
          <w:tblCellSpacing w:w="15" w:type="dxa"/>
          <w:trPrChange w:id="258" w:author="David" w:date="2015-09-02T11:31:00Z">
            <w:trPr>
              <w:divId w:val="718480846"/>
              <w:tblCellSpacing w:w="15" w:type="dxa"/>
            </w:trPr>
          </w:trPrChange>
        </w:trPr>
        <w:tc>
          <w:tcPr>
            <w:tcW w:w="0" w:type="auto"/>
            <w:vAlign w:val="center"/>
            <w:hideMark/>
            <w:tcPrChange w:id="259" w:author="David" w:date="2015-09-02T11:31:00Z">
              <w:tcPr>
                <w:tcW w:w="0" w:type="auto"/>
                <w:vAlign w:val="center"/>
                <w:hideMark/>
              </w:tcPr>
            </w:tcPrChange>
          </w:tcPr>
          <w:p w:rsidR="00C51368" w:rsidRDefault="00E43BD9">
            <w:pPr>
              <w:rPr>
                <w:rFonts w:eastAsia="Times New Roman"/>
              </w:rPr>
            </w:pPr>
            <w:r>
              <w:rPr>
                <w:rFonts w:eastAsia="Times New Roman"/>
              </w:rPr>
              <w:t>Work Group</w:t>
            </w:r>
          </w:p>
        </w:tc>
        <w:tc>
          <w:tcPr>
            <w:tcW w:w="2057" w:type="dxa"/>
            <w:vAlign w:val="center"/>
            <w:hideMark/>
            <w:tcPrChange w:id="260" w:author="David" w:date="2015-09-02T11:31:00Z">
              <w:tcPr>
                <w:tcW w:w="0" w:type="auto"/>
                <w:vAlign w:val="center"/>
                <w:hideMark/>
              </w:tcPr>
            </w:tcPrChange>
          </w:tcPr>
          <w:p w:rsidR="00C51368" w:rsidRDefault="00741B0F">
            <w:pPr>
              <w:rPr>
                <w:rFonts w:eastAsia="Times New Roman"/>
              </w:rPr>
            </w:pPr>
            <w:r>
              <w:fldChar w:fldCharType="begin"/>
            </w:r>
            <w:r>
              <w:instrText xml:space="preserve"> HYPERLINK "file:///C:\\Users\\Lloyd\\Documents\\SVN\\FHIR\\build\\qa\\resource.html" \l "maturity" </w:instrText>
            </w:r>
            <w:r>
              <w:fldChar w:fldCharType="separate"/>
            </w:r>
            <w:r w:rsidR="00E43BD9">
              <w:rPr>
                <w:rStyle w:val="Hyperlink"/>
                <w:rFonts w:eastAsia="Times New Roman"/>
              </w:rPr>
              <w:t>Maturity Level</w:t>
            </w:r>
            <w:r>
              <w:rPr>
                <w:rStyle w:val="Hyperlink"/>
                <w:rFonts w:eastAsia="Times New Roman"/>
              </w:rPr>
              <w:fldChar w:fldCharType="end"/>
            </w:r>
            <w:r w:rsidR="00E43BD9">
              <w:rPr>
                <w:rFonts w:eastAsia="Times New Roman"/>
              </w:rPr>
              <w:t xml:space="preserve">: </w:t>
            </w:r>
            <w:commentRangeStart w:id="261"/>
            <w:r w:rsidR="00E43BD9">
              <w:rPr>
                <w:rFonts w:eastAsia="Times New Roman"/>
              </w:rPr>
              <w:t>N?A</w:t>
            </w:r>
            <w:commentRangeEnd w:id="261"/>
            <w:r w:rsidR="0092125D">
              <w:rPr>
                <w:rStyle w:val="CommentReference"/>
              </w:rPr>
              <w:commentReference w:id="261"/>
            </w:r>
          </w:p>
        </w:tc>
        <w:tc>
          <w:tcPr>
            <w:tcW w:w="2197" w:type="dxa"/>
            <w:vAlign w:val="center"/>
            <w:hideMark/>
            <w:tcPrChange w:id="262" w:author="David" w:date="2015-09-02T11:31:00Z">
              <w:tcPr>
                <w:tcW w:w="0" w:type="auto"/>
                <w:vAlign w:val="center"/>
                <w:hideMark/>
              </w:tcPr>
            </w:tcPrChange>
          </w:tcPr>
          <w:p w:rsidR="00C51368" w:rsidRDefault="00741B0F">
            <w:pPr>
              <w:rPr>
                <w:rFonts w:eastAsia="Times New Roman"/>
              </w:rPr>
            </w:pPr>
            <w:r>
              <w:fldChar w:fldCharType="begin"/>
            </w:r>
            <w:r>
              <w:instrText xml:space="preserve"> HYPERLINK "file:///C:\\Users\\Lloyd\\Documents\\SVN\\FHIR\\build\\qa\\help.html" \l "status" </w:instrText>
            </w:r>
            <w:r>
              <w:fldChar w:fldCharType="separate"/>
            </w:r>
            <w:r w:rsidR="00E43BD9">
              <w:rPr>
                <w:rStyle w:val="Hyperlink"/>
                <w:rFonts w:eastAsia="Times New Roman"/>
              </w:rPr>
              <w:t>Ballot Status</w:t>
            </w:r>
            <w:r>
              <w:rPr>
                <w:rStyle w:val="Hyperlink"/>
                <w:rFonts w:eastAsia="Times New Roman"/>
              </w:rPr>
              <w:fldChar w:fldCharType="end"/>
            </w:r>
            <w:r w:rsidR="00E43BD9">
              <w:rPr>
                <w:rFonts w:eastAsia="Times New Roman"/>
              </w:rPr>
              <w:t xml:space="preserve">: </w:t>
            </w:r>
            <w:r>
              <w:fldChar w:fldCharType="begin"/>
            </w:r>
            <w:r>
              <w:instrText xml:space="preserve"> HYPERLINK "file:///C:\\Users\\Lloyd\\Documents\\SVN\\FHIR\\build\\qa\\history.html" \l "pubs" </w:instrText>
            </w:r>
            <w:r>
              <w:fldChar w:fldCharType="separate"/>
            </w:r>
            <w:r w:rsidR="00E43BD9">
              <w:rPr>
                <w:rStyle w:val="Hyperlink"/>
                <w:rFonts w:eastAsia="Times New Roman"/>
              </w:rPr>
              <w:t>DSTU 2</w:t>
            </w:r>
            <w:r>
              <w:rPr>
                <w:rStyle w:val="Hyperlink"/>
                <w:rFonts w:eastAsia="Times New Roman"/>
              </w:rPr>
              <w:fldChar w:fldCharType="end"/>
            </w:r>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w:t>
      </w:r>
      <w:commentRangeStart w:id="263"/>
      <w:r>
        <w:rPr>
          <w:lang w:val="en-US"/>
        </w:rPr>
        <w:t>eco</w:t>
      </w:r>
      <w:del w:id="264" w:author="David" w:date="2015-09-02T11:33:00Z">
        <w:r w:rsidDel="0092125D">
          <w:rPr>
            <w:lang w:val="en-US"/>
          </w:rPr>
          <w:delText>-</w:delText>
        </w:r>
      </w:del>
      <w:r>
        <w:rPr>
          <w:lang w:val="en-US"/>
        </w:rPr>
        <w:t>system</w:t>
      </w:r>
      <w:commentRangeEnd w:id="263"/>
      <w:r w:rsidR="0092125D">
        <w:rPr>
          <w:rStyle w:val="CommentReference"/>
        </w:rPr>
        <w:commentReference w:id="263"/>
      </w:r>
      <w:r>
        <w:rPr>
          <w:lang w:val="en-US"/>
        </w:rPr>
        <w:t>, their electronic health records must be available, discoverable, and understandable. Further, to support automated clinical decision support and other machine</w:t>
      </w:r>
      <w:ins w:id="265" w:author="David" w:date="2015-09-02T11:34:00Z">
        <w:r w:rsidR="0092125D">
          <w:rPr>
            <w:lang w:val="en-US"/>
          </w:rPr>
          <w:t>-</w:t>
        </w:r>
      </w:ins>
      <w:del w:id="266" w:author="David" w:date="2015-09-02T11:34:00Z">
        <w:r w:rsidDel="0092125D">
          <w:rPr>
            <w:lang w:val="en-US"/>
          </w:rPr>
          <w:delText xml:space="preserve"> </w:delText>
        </w:r>
      </w:del>
      <w:r>
        <w:rPr>
          <w:lang w:val="en-US"/>
        </w:rPr>
        <w:t xml:space="preserve">based processing, the data must also be structured and standardized. (See </w:t>
      </w:r>
      <w:hyperlink r:id="rId1901"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3250D0">
      <w:pPr>
        <w:pStyle w:val="NormalWeb"/>
        <w:divId w:val="718480846"/>
        <w:rPr>
          <w:lang w:val="en-US"/>
        </w:rPr>
      </w:pPr>
      <w:hyperlink r:id="rId1902"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03"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04"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05"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06" w:history="1">
        <w:r>
          <w:rPr>
            <w:rStyle w:val="Hyperlink"/>
            <w:rFonts w:eastAsia="Times New Roman"/>
            <w:lang w:val="en-US"/>
          </w:rPr>
          <w:t>define</w:t>
        </w:r>
      </w:hyperlink>
      <w:r>
        <w:rPr>
          <w:rFonts w:eastAsia="Times New Roman"/>
          <w:lang w:val="en-US"/>
        </w:rPr>
        <w:t xml:space="preserve"> and </w:t>
      </w:r>
      <w:hyperlink r:id="rId1907" w:history="1">
        <w:r>
          <w:rPr>
            <w:rStyle w:val="Hyperlink"/>
            <w:rFonts w:eastAsia="Times New Roman"/>
            <w:lang w:val="en-US"/>
          </w:rPr>
          <w:t>represent</w:t>
        </w:r>
      </w:hyperlink>
      <w:r>
        <w:rPr>
          <w:rFonts w:eastAsia="Times New Roman"/>
          <w:lang w:val="en-US"/>
        </w:rPr>
        <w:t xml:space="preserve"> them, building them from </w:t>
      </w:r>
      <w:hyperlink r:id="rId1908"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09"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10"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11"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12"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13"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w:t>
      </w:r>
      <w:commentRangeStart w:id="267"/>
      <w:r>
        <w:rPr>
          <w:lang w:val="en-US"/>
        </w:rPr>
        <w:t xml:space="preserve">Two special kinds of resources are used to describe how resources are </w:t>
      </w:r>
      <w:del w:id="268" w:author="David" w:date="2015-09-11T10:37:00Z">
        <w:r w:rsidDel="003250D0">
          <w:rPr>
            <w:lang w:val="en-US"/>
          </w:rPr>
          <w:delText xml:space="preserve">combined </w:delText>
        </w:r>
      </w:del>
      <w:commentRangeStart w:id="269"/>
      <w:ins w:id="270" w:author="David" w:date="2015-09-11T10:37:00Z">
        <w:r w:rsidR="003250D0">
          <w:rPr>
            <w:lang w:val="en-US"/>
          </w:rPr>
          <w:t>defined</w:t>
        </w:r>
        <w:commentRangeEnd w:id="269"/>
        <w:r w:rsidR="003250D0">
          <w:rPr>
            <w:rStyle w:val="CommentReference"/>
          </w:rPr>
          <w:commentReference w:id="269"/>
        </w:r>
        <w:r w:rsidR="003250D0">
          <w:rPr>
            <w:lang w:val="en-US"/>
          </w:rPr>
          <w:t xml:space="preserve"> </w:t>
        </w:r>
      </w:ins>
      <w:r>
        <w:rPr>
          <w:lang w:val="en-US"/>
        </w:rPr>
        <w:t xml:space="preserve">and used: </w:t>
      </w:r>
      <w:commentRangeEnd w:id="267"/>
      <w:r w:rsidR="0092125D">
        <w:rPr>
          <w:rStyle w:val="CommentReference"/>
        </w:rPr>
        <w:commentReference w:id="267"/>
      </w:r>
    </w:p>
    <w:p w:rsidR="00C51368" w:rsidRDefault="003250D0">
      <w:pPr>
        <w:numPr>
          <w:ilvl w:val="0"/>
          <w:numId w:val="221"/>
        </w:numPr>
        <w:spacing w:before="100" w:beforeAutospacing="1" w:after="100" w:afterAutospacing="1"/>
        <w:divId w:val="718480846"/>
        <w:rPr>
          <w:rFonts w:eastAsia="Times New Roman"/>
          <w:lang w:val="en-US"/>
        </w:rPr>
      </w:pPr>
      <w:hyperlink r:id="rId1914"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3250D0">
      <w:pPr>
        <w:numPr>
          <w:ilvl w:val="0"/>
          <w:numId w:val="221"/>
        </w:numPr>
        <w:spacing w:before="100" w:beforeAutospacing="1" w:after="100" w:afterAutospacing="1"/>
        <w:divId w:val="718480846"/>
        <w:rPr>
          <w:rFonts w:eastAsia="Times New Roman"/>
          <w:lang w:val="en-US"/>
        </w:rPr>
      </w:pPr>
      <w:hyperlink r:id="rId1915"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16" w:history="1">
        <w:r>
          <w:rPr>
            <w:rStyle w:val="Hyperlink"/>
            <w:rFonts w:eastAsia="Times New Roman"/>
            <w:lang w:val="en-US"/>
          </w:rPr>
          <w:t>documentation</w:t>
        </w:r>
      </w:hyperlink>
      <w:r>
        <w:rPr>
          <w:rFonts w:eastAsia="Times New Roman"/>
          <w:lang w:val="en-US"/>
        </w:rPr>
        <w:t xml:space="preserve"> that describes how </w:t>
      </w:r>
      <w:hyperlink r:id="rId1917"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18" w:history="1">
        <w:r>
          <w:rPr>
            <w:rStyle w:val="Hyperlink"/>
            <w:rFonts w:eastAsia="Times New Roman"/>
            <w:lang w:val="en-US"/>
          </w:rPr>
          <w:t>data types</w:t>
        </w:r>
      </w:hyperlink>
      <w:r>
        <w:rPr>
          <w:rFonts w:eastAsia="Times New Roman"/>
          <w:lang w:val="en-US"/>
        </w:rPr>
        <w:t xml:space="preserve">, </w:t>
      </w:r>
      <w:hyperlink r:id="rId1919" w:history="1">
        <w:r>
          <w:rPr>
            <w:rStyle w:val="Hyperlink"/>
            <w:rFonts w:eastAsia="Times New Roman"/>
            <w:lang w:val="en-US"/>
          </w:rPr>
          <w:t>codes</w:t>
        </w:r>
      </w:hyperlink>
      <w:r>
        <w:rPr>
          <w:rFonts w:eastAsia="Times New Roman"/>
          <w:lang w:val="en-US"/>
        </w:rPr>
        <w:t xml:space="preserve">, and the </w:t>
      </w:r>
      <w:hyperlink r:id="rId1920" w:history="1">
        <w:r>
          <w:rPr>
            <w:rStyle w:val="Hyperlink"/>
            <w:rFonts w:eastAsia="Times New Roman"/>
            <w:lang w:val="en-US"/>
          </w:rPr>
          <w:t>XML</w:t>
        </w:r>
      </w:hyperlink>
      <w:r>
        <w:rPr>
          <w:rFonts w:eastAsia="Times New Roman"/>
          <w:lang w:val="en-US"/>
        </w:rPr>
        <w:t xml:space="preserve"> and </w:t>
      </w:r>
      <w:hyperlink r:id="rId1921" w:history="1">
        <w:r>
          <w:rPr>
            <w:rStyle w:val="Hyperlink"/>
            <w:rFonts w:eastAsia="Times New Roman"/>
            <w:lang w:val="en-US"/>
          </w:rPr>
          <w:t>JSON formats</w:t>
        </w:r>
      </w:hyperlink>
    </w:p>
    <w:p w:rsidR="00C51368" w:rsidRDefault="003250D0">
      <w:pPr>
        <w:numPr>
          <w:ilvl w:val="0"/>
          <w:numId w:val="222"/>
        </w:numPr>
        <w:spacing w:before="100" w:beforeAutospacing="1" w:after="100" w:afterAutospacing="1"/>
        <w:divId w:val="718480846"/>
        <w:rPr>
          <w:rFonts w:eastAsia="Times New Roman"/>
          <w:lang w:val="en-US"/>
        </w:rPr>
      </w:pPr>
      <w:hyperlink r:id="rId1922"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23" w:history="1">
        <w:r w:rsidR="00E43BD9">
          <w:rPr>
            <w:rStyle w:val="Hyperlink"/>
            <w:rFonts w:eastAsia="Times New Roman"/>
            <w:lang w:val="en-US"/>
          </w:rPr>
          <w:t>REST</w:t>
        </w:r>
      </w:hyperlink>
      <w:r w:rsidR="00E43BD9">
        <w:rPr>
          <w:rFonts w:eastAsia="Times New Roman"/>
          <w:lang w:val="en-US"/>
        </w:rPr>
        <w:t xml:space="preserve">, </w:t>
      </w:r>
      <w:hyperlink r:id="rId1924" w:history="1">
        <w:r w:rsidR="00E43BD9">
          <w:rPr>
            <w:rStyle w:val="Hyperlink"/>
            <w:rFonts w:eastAsia="Times New Roman"/>
            <w:lang w:val="en-US"/>
          </w:rPr>
          <w:t>Messaging</w:t>
        </w:r>
      </w:hyperlink>
      <w:r w:rsidR="00E43BD9">
        <w:rPr>
          <w:rFonts w:eastAsia="Times New Roman"/>
          <w:lang w:val="en-US"/>
        </w:rPr>
        <w:t xml:space="preserve">, as </w:t>
      </w:r>
      <w:hyperlink r:id="rId1925" w:history="1">
        <w:r w:rsidR="00E43BD9">
          <w:rPr>
            <w:rStyle w:val="Hyperlink"/>
            <w:rFonts w:eastAsia="Times New Roman"/>
            <w:lang w:val="en-US"/>
          </w:rPr>
          <w:t>clinical documents</w:t>
        </w:r>
      </w:hyperlink>
      <w:r w:rsidR="00E43BD9">
        <w:rPr>
          <w:rFonts w:eastAsia="Times New Roman"/>
          <w:lang w:val="en-US"/>
        </w:rPr>
        <w:t xml:space="preserve">, or in a </w:t>
      </w:r>
      <w:hyperlink r:id="rId1926"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27"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28" w:history="1">
        <w:r>
          <w:rPr>
            <w:rStyle w:val="Hyperlink"/>
            <w:rFonts w:eastAsia="Times New Roman"/>
            <w:lang w:val="en-US"/>
          </w:rPr>
          <w:t>clinical</w:t>
        </w:r>
      </w:hyperlink>
      <w:r>
        <w:rPr>
          <w:rFonts w:eastAsia="Times New Roman"/>
          <w:lang w:val="en-US"/>
        </w:rPr>
        <w:t xml:space="preserve">, </w:t>
      </w:r>
      <w:hyperlink r:id="rId1929" w:history="1">
        <w:r>
          <w:rPr>
            <w:rStyle w:val="Hyperlink"/>
            <w:rFonts w:eastAsia="Times New Roman"/>
            <w:lang w:val="en-US"/>
          </w:rPr>
          <w:t>administrative</w:t>
        </w:r>
      </w:hyperlink>
      <w:r>
        <w:rPr>
          <w:rFonts w:eastAsia="Times New Roman"/>
          <w:lang w:val="en-US"/>
        </w:rPr>
        <w:t xml:space="preserve"> and </w:t>
      </w:r>
      <w:hyperlink r:id="rId1930"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31" w:history="1">
        <w:r>
          <w:rPr>
            <w:rStyle w:val="Hyperlink"/>
            <w:lang w:val="en-US"/>
          </w:rPr>
          <w:t>care plans</w:t>
        </w:r>
      </w:hyperlink>
      <w:r>
        <w:rPr>
          <w:lang w:val="en-US"/>
        </w:rPr>
        <w:t xml:space="preserve"> and </w:t>
      </w:r>
      <w:hyperlink r:id="rId1932" w:history="1">
        <w:r>
          <w:rPr>
            <w:rStyle w:val="Hyperlink"/>
            <w:lang w:val="en-US"/>
          </w:rPr>
          <w:t>diagnostic reports</w:t>
        </w:r>
      </w:hyperlink>
      <w:r>
        <w:rPr>
          <w:lang w:val="en-US"/>
        </w:rPr>
        <w:t xml:space="preserve"> through to pure infrastructure such as </w:t>
      </w:r>
      <w:hyperlink r:id="rId1933" w:history="1">
        <w:r>
          <w:rPr>
            <w:rStyle w:val="Hyperlink"/>
            <w:lang w:val="en-US"/>
          </w:rPr>
          <w:t>Message Header</w:t>
        </w:r>
      </w:hyperlink>
      <w:r>
        <w:rPr>
          <w:lang w:val="en-US"/>
        </w:rPr>
        <w:t xml:space="preserve"> and </w:t>
      </w:r>
      <w:hyperlink r:id="rId1934"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35" w:history="1">
        <w:r>
          <w:rPr>
            <w:rStyle w:val="Hyperlink"/>
            <w:lang w:val="en-US"/>
          </w:rPr>
          <w:t>Resources</w:t>
        </w:r>
      </w:hyperlink>
      <w:r>
        <w:rPr>
          <w:lang w:val="en-US"/>
        </w:rPr>
        <w:t xml:space="preserve"> list to get a sense of what resources exist and then look at the </w:t>
      </w:r>
      <w:hyperlink r:id="rId1936" w:history="1">
        <w:r>
          <w:rPr>
            <w:rStyle w:val="Hyperlink"/>
            <w:lang w:val="en-US"/>
          </w:rPr>
          <w:t>Patient resource</w:t>
        </w:r>
      </w:hyperlink>
      <w:r>
        <w:rPr>
          <w:lang w:val="en-US"/>
        </w:rPr>
        <w:t xml:space="preserve"> definition to see what resource definitions look like, and then read these background pages: </w:t>
      </w:r>
    </w:p>
    <w:p w:rsidR="00C51368" w:rsidRDefault="003250D0">
      <w:pPr>
        <w:numPr>
          <w:ilvl w:val="0"/>
          <w:numId w:val="223"/>
        </w:numPr>
        <w:spacing w:before="100" w:beforeAutospacing="1" w:after="100" w:afterAutospacing="1"/>
        <w:divId w:val="718480846"/>
        <w:rPr>
          <w:rFonts w:eastAsia="Times New Roman"/>
          <w:lang w:val="en-US"/>
        </w:rPr>
      </w:pPr>
      <w:hyperlink r:id="rId1937"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38" w:history="1">
        <w:r>
          <w:rPr>
            <w:rStyle w:val="Hyperlink"/>
            <w:rFonts w:eastAsia="Times New Roman"/>
            <w:lang w:val="en-US"/>
          </w:rPr>
          <w:t>Narrative</w:t>
        </w:r>
      </w:hyperlink>
      <w:r>
        <w:rPr>
          <w:rFonts w:eastAsia="Times New Roman"/>
          <w:lang w:val="en-US"/>
        </w:rPr>
        <w:t xml:space="preserve"> they all contain, and how </w:t>
      </w:r>
      <w:hyperlink r:id="rId1939" w:history="1">
        <w:r>
          <w:rPr>
            <w:rStyle w:val="Hyperlink"/>
            <w:rFonts w:eastAsia="Times New Roman"/>
            <w:lang w:val="en-US"/>
          </w:rPr>
          <w:t>Resources refer to each other</w:t>
        </w:r>
      </w:hyperlink>
    </w:p>
    <w:p w:rsidR="00C51368" w:rsidRDefault="003250D0">
      <w:pPr>
        <w:numPr>
          <w:ilvl w:val="0"/>
          <w:numId w:val="223"/>
        </w:numPr>
        <w:spacing w:before="100" w:beforeAutospacing="1" w:after="100" w:afterAutospacing="1"/>
        <w:divId w:val="718480846"/>
        <w:rPr>
          <w:rFonts w:eastAsia="Times New Roman"/>
          <w:lang w:val="en-US"/>
        </w:rPr>
      </w:pPr>
      <w:hyperlink r:id="rId1940" w:history="1">
        <w:r w:rsidR="00E43BD9">
          <w:rPr>
            <w:rStyle w:val="Hyperlink"/>
            <w:rFonts w:eastAsia="Times New Roman"/>
            <w:lang w:val="en-US"/>
          </w:rPr>
          <w:t>Formats</w:t>
        </w:r>
      </w:hyperlink>
      <w:r w:rsidR="00E43BD9">
        <w:rPr>
          <w:rFonts w:eastAsia="Times New Roman"/>
          <w:lang w:val="en-US"/>
        </w:rPr>
        <w:t xml:space="preserve">: </w:t>
      </w:r>
      <w:hyperlink r:id="rId1941" w:history="1">
        <w:r w:rsidR="00E43BD9">
          <w:rPr>
            <w:rStyle w:val="Hyperlink"/>
            <w:rFonts w:eastAsia="Times New Roman"/>
            <w:lang w:val="en-US"/>
          </w:rPr>
          <w:t>XML</w:t>
        </w:r>
      </w:hyperlink>
      <w:r w:rsidR="00E43BD9">
        <w:rPr>
          <w:rFonts w:eastAsia="Times New Roman"/>
          <w:lang w:val="en-US"/>
        </w:rPr>
        <w:t xml:space="preserve"> and </w:t>
      </w:r>
      <w:hyperlink r:id="rId1942"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43"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44"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14:anchorId="43774E81" wp14:editId="530B8BF8">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4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46" w:history="1">
        <w:r>
          <w:rPr>
            <w:rStyle w:val="Hyperlink"/>
            <w:lang w:val="en-US"/>
          </w:rPr>
          <w:t>data types</w:t>
        </w:r>
      </w:hyperlink>
      <w:r>
        <w:rPr>
          <w:lang w:val="en-US"/>
        </w:rPr>
        <w:t xml:space="preserve"> that they use are presented in </w:t>
      </w:r>
      <w:commentRangeStart w:id="271"/>
      <w:r>
        <w:rPr>
          <w:lang w:val="en-US"/>
        </w:rPr>
        <w:t>a</w:t>
      </w:r>
      <w:del w:id="272" w:author="David" w:date="2015-09-02T11:43:00Z">
        <w:r w:rsidDel="00A85717">
          <w:rPr>
            <w:lang w:val="en-US"/>
          </w:rPr>
          <w:delText>n</w:delText>
        </w:r>
      </w:del>
      <w:commentRangeEnd w:id="271"/>
      <w:r w:rsidR="00A85717">
        <w:rPr>
          <w:rStyle w:val="CommentReference"/>
        </w:rPr>
        <w:commentReference w:id="271"/>
      </w:r>
      <w:r>
        <w:rPr>
          <w:lang w:val="en-US"/>
        </w:rPr>
        <w:t xml:space="preserve"> concise easy to read XML-like format, but they also have </w:t>
      </w:r>
      <w:commentRangeStart w:id="273"/>
      <w:ins w:id="274" w:author="David" w:date="2015-09-02T11:43:00Z">
        <w:r w:rsidR="00A85717">
          <w:rPr>
            <w:lang w:val="en-US"/>
          </w:rPr>
          <w:t xml:space="preserve">very </w:t>
        </w:r>
      </w:ins>
      <w:r>
        <w:rPr>
          <w:lang w:val="en-US"/>
        </w:rPr>
        <w:t xml:space="preserve">detailed descriptions </w:t>
      </w:r>
      <w:del w:id="275" w:author="David" w:date="2015-09-02T11:43:00Z">
        <w:r w:rsidDel="00A85717">
          <w:rPr>
            <w:lang w:val="en-US"/>
          </w:rPr>
          <w:delText xml:space="preserve">that describe </w:delText>
        </w:r>
      </w:del>
      <w:ins w:id="276" w:author="David" w:date="2015-09-02T11:43:00Z">
        <w:r w:rsidR="00A85717">
          <w:rPr>
            <w:lang w:val="en-US"/>
          </w:rPr>
          <w:t xml:space="preserve">of </w:t>
        </w:r>
      </w:ins>
      <w:r>
        <w:rPr>
          <w:lang w:val="en-US"/>
        </w:rPr>
        <w:t>their contents</w:t>
      </w:r>
      <w:del w:id="277" w:author="David" w:date="2015-09-02T11:43:00Z">
        <w:r w:rsidDel="00A85717">
          <w:rPr>
            <w:lang w:val="en-US"/>
          </w:rPr>
          <w:delText xml:space="preserve"> in considerable detail</w:delText>
        </w:r>
      </w:del>
      <w:commentRangeEnd w:id="273"/>
      <w:r w:rsidR="00A85717">
        <w:rPr>
          <w:rStyle w:val="CommentReference"/>
        </w:rPr>
        <w:commentReference w:id="273"/>
      </w:r>
      <w:r>
        <w:rPr>
          <w:lang w:val="en-US"/>
        </w:rPr>
        <w:t xml:space="preserve">.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w:t>
      </w:r>
      <w:commentRangeStart w:id="278"/>
      <w:r>
        <w:rPr>
          <w:lang w:val="en-US"/>
        </w:rPr>
        <w:t>help</w:t>
      </w:r>
      <w:del w:id="279" w:author="David" w:date="2015-09-02T11:45:00Z">
        <w:r w:rsidDel="00C26D4D">
          <w:rPr>
            <w:lang w:val="en-US"/>
          </w:rPr>
          <w:delText>s</w:delText>
        </w:r>
      </w:del>
      <w:commentRangeEnd w:id="278"/>
      <w:r w:rsidR="00C26D4D">
        <w:rPr>
          <w:rStyle w:val="CommentReference"/>
        </w:rPr>
        <w:commentReference w:id="278"/>
      </w:r>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w:t>
      </w:r>
      <w:commentRangeStart w:id="280"/>
      <w:r>
        <w:rPr>
          <w:lang w:val="en-US"/>
        </w:rPr>
        <w:t xml:space="preserve">To help meet the needs of the implementation community, the editors have strived to keep the specification concise to reduce the amount of reading that must be done before writing useful code. </w:t>
      </w:r>
      <w:del w:id="281" w:author="David" w:date="2015-09-11T10:48:00Z">
        <w:r w:rsidDel="0033447D">
          <w:rPr>
            <w:lang w:val="en-US"/>
          </w:rPr>
          <w:delText xml:space="preserve">(The specification isn't nearly as brief as we'd like - sometimes the complexity of healthcare and the real world get in the way.) </w:delText>
        </w:r>
      </w:del>
      <w:commentRangeEnd w:id="280"/>
      <w:r w:rsidR="0033447D">
        <w:rPr>
          <w:rStyle w:val="CommentReference"/>
        </w:rPr>
        <w:commentReference w:id="280"/>
      </w:r>
      <w:r>
        <w:rPr>
          <w:lang w:val="en-US"/>
        </w:rPr>
        <w:t xml:space="preserve">For this reason, information that is not essential to the implementation process, such as </w:t>
      </w:r>
      <w:commentRangeStart w:id="282"/>
      <w:del w:id="283" w:author="David" w:date="2015-09-02T11:49:00Z">
        <w:r w:rsidDel="00E82DB8">
          <w:rPr>
            <w:lang w:val="en-US"/>
          </w:rPr>
          <w:delText xml:space="preserve">rationale, </w:delText>
        </w:r>
      </w:del>
      <w:commentRangeEnd w:id="282"/>
      <w:r w:rsidR="00E82DB8">
        <w:rPr>
          <w:rStyle w:val="CommentReference"/>
        </w:rPr>
        <w:commentReference w:id="282"/>
      </w:r>
      <w:r>
        <w:rPr>
          <w:lang w:val="en-US"/>
        </w:rPr>
        <w:t xml:space="preserve">considered alternatives, points of contention, future plans, etc. have been excluded from this specification. As well, it is likely that from time-to-time, implementers will encounter situations where the specification is unclear or incomplete. </w:t>
      </w:r>
      <w:commentRangeStart w:id="284"/>
      <w:r>
        <w:rPr>
          <w:lang w:val="en-US"/>
        </w:rPr>
        <w:t xml:space="preserve">Finally, there </w:t>
      </w:r>
      <w:del w:id="285" w:author="David" w:date="2015-09-02T11:50:00Z">
        <w:r w:rsidDel="00E82DB8">
          <w:rPr>
            <w:lang w:val="en-US"/>
          </w:rPr>
          <w:delText xml:space="preserve">will </w:delText>
        </w:r>
      </w:del>
      <w:ins w:id="286" w:author="David" w:date="2015-09-02T11:50:00Z">
        <w:r w:rsidR="00E82DB8">
          <w:rPr>
            <w:lang w:val="en-US"/>
          </w:rPr>
          <w:t xml:space="preserve">may </w:t>
        </w:r>
      </w:ins>
      <w:r>
        <w:rPr>
          <w:lang w:val="en-US"/>
        </w:rPr>
        <w:t xml:space="preserve">be circumstances where the specification </w:t>
      </w:r>
      <w:del w:id="287" w:author="David" w:date="2015-09-02T11:50:00Z">
        <w:r w:rsidDel="00E82DB8">
          <w:rPr>
            <w:lang w:val="en-US"/>
          </w:rPr>
          <w:delText xml:space="preserve">may be </w:delText>
        </w:r>
      </w:del>
      <w:ins w:id="288" w:author="David" w:date="2015-09-02T11:50:00Z">
        <w:r w:rsidR="00E82DB8">
          <w:rPr>
            <w:lang w:val="en-US"/>
          </w:rPr>
          <w:t xml:space="preserve">is </w:t>
        </w:r>
      </w:ins>
      <w:r>
        <w:rPr>
          <w:lang w:val="en-US"/>
        </w:rPr>
        <w:t xml:space="preserve">broken </w:t>
      </w:r>
      <w:commentRangeEnd w:id="284"/>
      <w:r w:rsidR="00E82DB8">
        <w:rPr>
          <w:rStyle w:val="CommentReference"/>
        </w:rPr>
        <w:commentReference w:id="284"/>
      </w:r>
      <w:r>
        <w:rPr>
          <w:lang w:val="en-US"/>
        </w:rPr>
        <w:t xml:space="preserve">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w:t>
      </w:r>
      <w:commentRangeStart w:id="289"/>
      <w:r>
        <w:rPr>
          <w:lang w:val="en-US"/>
        </w:rPr>
        <w:t>"</w:t>
      </w:r>
      <w:del w:id="290" w:author="David" w:date="2015-09-11T10:52:00Z">
        <w:r w:rsidDel="0033447D">
          <w:rPr>
            <w:lang w:val="en-US"/>
          </w:rPr>
          <w:delText>comments</w:delText>
        </w:r>
      </w:del>
      <w:ins w:id="291" w:author="David" w:date="2015-09-11T10:52:00Z">
        <w:r w:rsidR="0033447D">
          <w:rPr>
            <w:lang w:val="en-US"/>
          </w:rPr>
          <w:t>Propose a Change</w:t>
        </w:r>
      </w:ins>
      <w:r>
        <w:rPr>
          <w:lang w:val="en-US"/>
        </w:rPr>
        <w:t xml:space="preserve">" </w:t>
      </w:r>
      <w:del w:id="292" w:author="David" w:date="2015-09-11T10:52:00Z">
        <w:r w:rsidDel="0033447D">
          <w:rPr>
            <w:lang w:val="en-US"/>
          </w:rPr>
          <w:delText xml:space="preserve">section </w:delText>
        </w:r>
      </w:del>
      <w:ins w:id="293" w:author="David" w:date="2015-09-11T10:52:00Z">
        <w:r w:rsidR="0033447D">
          <w:rPr>
            <w:lang w:val="en-US"/>
          </w:rPr>
          <w:t>link</w:t>
        </w:r>
        <w:r w:rsidR="0033447D">
          <w:rPr>
            <w:lang w:val="en-US"/>
          </w:rPr>
          <w:t xml:space="preserve"> </w:t>
        </w:r>
      </w:ins>
      <w:r>
        <w:rPr>
          <w:lang w:val="en-US"/>
        </w:rPr>
        <w:t xml:space="preserve">at the bottom of the page where questions and discussion about that particular portion of the FHIR specification can occur. The </w:t>
      </w:r>
      <w:del w:id="294" w:author="David" w:date="2015-09-11T10:52:00Z">
        <w:r w:rsidDel="0033447D">
          <w:rPr>
            <w:lang w:val="en-US"/>
          </w:rPr>
          <w:delText xml:space="preserve">comments </w:delText>
        </w:r>
      </w:del>
      <w:ins w:id="295" w:author="David" w:date="2015-09-11T10:52:00Z">
        <w:r w:rsidR="0033447D">
          <w:rPr>
            <w:lang w:val="en-US"/>
          </w:rPr>
          <w:t xml:space="preserve">proposals </w:t>
        </w:r>
        <w:commentRangeEnd w:id="289"/>
        <w:r w:rsidR="0033447D">
          <w:rPr>
            <w:rStyle w:val="CommentReference"/>
          </w:rPr>
          <w:commentReference w:id="289"/>
        </w:r>
      </w:ins>
      <w:r>
        <w:rPr>
          <w:lang w:val="en-US"/>
        </w:rPr>
        <w:t xml:space="preserve">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47"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w:t>
      </w:r>
      <w:commentRangeStart w:id="296"/>
      <w:r>
        <w:rPr>
          <w:lang w:val="en-US"/>
        </w:rPr>
        <w:t>relev</w:t>
      </w:r>
      <w:del w:id="297" w:author="David" w:date="2015-09-02T11:53:00Z">
        <w:r w:rsidDel="009671B5">
          <w:rPr>
            <w:lang w:val="en-US"/>
          </w:rPr>
          <w:delText>e</w:delText>
        </w:r>
      </w:del>
      <w:ins w:id="298" w:author="David" w:date="2015-09-02T11:53:00Z">
        <w:r w:rsidR="009671B5">
          <w:rPr>
            <w:lang w:val="en-US"/>
          </w:rPr>
          <w:t>a</w:t>
        </w:r>
      </w:ins>
      <w:r>
        <w:rPr>
          <w:lang w:val="en-US"/>
        </w:rPr>
        <w:t>nt</w:t>
      </w:r>
      <w:commentRangeEnd w:id="296"/>
      <w:r w:rsidR="009671B5">
        <w:rPr>
          <w:rStyle w:val="CommentReference"/>
        </w:rPr>
        <w:commentReference w:id="296"/>
      </w:r>
      <w:r>
        <w:rPr>
          <w:lang w:val="en-US"/>
        </w:rPr>
        <w:t xml:space="preserve"> to implementers. Additional pages defined include </w:t>
      </w:r>
      <w:hyperlink r:id="rId1948" w:history="1">
        <w:r>
          <w:rPr>
            <w:rStyle w:val="Hyperlink"/>
            <w:lang w:val="en-US"/>
          </w:rPr>
          <w:t>FHIR methodology</w:t>
        </w:r>
      </w:hyperlink>
      <w:r>
        <w:rPr>
          <w:lang w:val="en-US"/>
        </w:rPr>
        <w:t xml:space="preserve">, use of the </w:t>
      </w:r>
      <w:hyperlink r:id="rId1949" w:history="1">
        <w:r>
          <w:rPr>
            <w:rStyle w:val="Hyperlink"/>
            <w:lang w:val="en-US"/>
          </w:rPr>
          <w:t>FHIR design tools</w:t>
        </w:r>
      </w:hyperlink>
      <w:r>
        <w:rPr>
          <w:lang w:val="en-US"/>
        </w:rPr>
        <w:t xml:space="preserve">, etc. To explore the FHIR wiki, you can start at the </w:t>
      </w:r>
      <w:hyperlink r:id="rId1950"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51"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52" w:history="1">
        <w:r>
          <w:rPr>
            <w:rStyle w:val="Hyperlink"/>
            <w:lang w:val="en-US"/>
          </w:rPr>
          <w:t>Support Links</w:t>
        </w:r>
      </w:hyperlink>
      <w:r>
        <w:rPr>
          <w:lang w:val="en-US"/>
        </w:rPr>
        <w:t xml:space="preserve"> (and also </w:t>
      </w:r>
      <w:hyperlink r:id="rId1953"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54"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55"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56" w:history="1">
        <w:r>
          <w:rPr>
            <w:rStyle w:val="Hyperlink"/>
            <w:lang w:val="en-US"/>
          </w:rPr>
          <w:t>Structure Definitions</w:t>
        </w:r>
      </w:hyperlink>
      <w:r>
        <w:rPr>
          <w:lang w:val="en-US"/>
        </w:rPr>
        <w:t xml:space="preserve"> (Constraints or Extensions), </w:t>
      </w:r>
      <w:hyperlink r:id="rId1957" w:history="1">
        <w:r>
          <w:rPr>
            <w:rStyle w:val="Hyperlink"/>
            <w:lang w:val="en-US"/>
          </w:rPr>
          <w:t>Value Sets</w:t>
        </w:r>
      </w:hyperlink>
      <w:r>
        <w:rPr>
          <w:lang w:val="en-US"/>
        </w:rPr>
        <w:t xml:space="preserve">, and examples that are all defined with a common purpose. Additional profiles may be registered on the HL7 FHIR registry at </w:t>
      </w:r>
      <w:commentRangeStart w:id="299"/>
      <w:r w:rsidR="00741B0F">
        <w:fldChar w:fldCharType="begin"/>
      </w:r>
      <w:r w:rsidR="00741B0F">
        <w:instrText xml:space="preserve"> HYPERLINK "http://fhir.org/registry" </w:instrText>
      </w:r>
      <w:r w:rsidR="00741B0F">
        <w:fldChar w:fldCharType="separate"/>
      </w:r>
      <w:r>
        <w:rPr>
          <w:rStyle w:val="Hyperlink"/>
          <w:lang w:val="en-US"/>
        </w:rPr>
        <w:t>http://fhir.org/registry</w:t>
      </w:r>
      <w:r w:rsidR="00741B0F">
        <w:rPr>
          <w:rStyle w:val="Hyperlink"/>
          <w:lang w:val="en-US"/>
        </w:rPr>
        <w:fldChar w:fldCharType="end"/>
      </w:r>
      <w:commentRangeEnd w:id="299"/>
      <w:r w:rsidR="005F3634">
        <w:rPr>
          <w:rStyle w:val="CommentReference"/>
        </w:rPr>
        <w:commentReference w:id="299"/>
      </w:r>
      <w:r>
        <w:rPr>
          <w:lang w:val="en-US"/>
        </w:rPr>
        <w:t xml:space="preserve"> </w:t>
      </w:r>
    </w:p>
    <w:p w:rsidR="00C51368" w:rsidRDefault="00E43BD9">
      <w:pPr>
        <w:pStyle w:val="NormalWeb"/>
        <w:divId w:val="1470131369"/>
        <w:rPr>
          <w:lang w:val="en-US"/>
        </w:rPr>
      </w:pPr>
      <w:commentRangeStart w:id="300"/>
      <w:r>
        <w:rPr>
          <w:lang w:val="en-US"/>
        </w:rPr>
        <w:t>Implementation Guides that define profiles</w:t>
      </w:r>
      <w:proofErr w:type="gramStart"/>
      <w:r>
        <w:rPr>
          <w:lang w:val="en-US"/>
        </w:rPr>
        <w:t>: .</w:t>
      </w:r>
      <w:proofErr w:type="gramEnd"/>
      <w:r>
        <w:rPr>
          <w:lang w:val="en-US"/>
        </w:rPr>
        <w:t xml:space="preserve"> </w:t>
      </w:r>
      <w:commentRangeEnd w:id="300"/>
      <w:r w:rsidR="005F3634">
        <w:rPr>
          <w:rStyle w:val="CommentReference"/>
        </w:rPr>
        <w:commentReference w:id="300"/>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commentRangeStart w:id="301"/>
      <w:r>
        <w:rPr>
          <w:rFonts w:eastAsia="Times New Roman"/>
          <w:lang w:val="en-US"/>
        </w:rPr>
        <w:t>Slicing and Discriminator Examples</w:t>
      </w:r>
      <w:commentRangeEnd w:id="301"/>
      <w:r w:rsidR="00016AC1">
        <w:rPr>
          <w:rStyle w:val="CommentReference"/>
          <w:b w:val="0"/>
          <w:bCs w:val="0"/>
        </w:rPr>
        <w:commentReference w:id="301"/>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9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959" w:anchor="status" w:history="1">
              <w:r w:rsidR="00E43BD9">
                <w:rPr>
                  <w:rStyle w:val="Hyperlink"/>
                  <w:rFonts w:eastAsia="Times New Roman"/>
                </w:rPr>
                <w:t>Ballot Status</w:t>
              </w:r>
            </w:hyperlink>
            <w:r w:rsidR="00E43BD9">
              <w:rPr>
                <w:rFonts w:eastAsia="Times New Roman"/>
              </w:rPr>
              <w:t xml:space="preserve">: </w:t>
            </w:r>
            <w:hyperlink r:id="rId1960"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302" w:name="contacts"/>
      <w:bookmarkEnd w:id="302"/>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w:t>
      </w:r>
      <w:commentRangeStart w:id="303"/>
      <w:del w:id="304" w:author="David" w:date="2015-09-11T10:57:00Z">
        <w:r w:rsidDel="00556156">
          <w:rPr>
            <w:lang w:val="en-US"/>
          </w:rPr>
          <w:delText xml:space="preserve">This is defined as </w:delText>
        </w:r>
        <w:commentRangeEnd w:id="303"/>
        <w:r w:rsidR="00391B71" w:rsidDel="00556156">
          <w:rPr>
            <w:rStyle w:val="CommentReference"/>
          </w:rPr>
          <w:commentReference w:id="303"/>
        </w:r>
      </w:del>
      <w:ins w:id="305" w:author="David" w:date="2015-09-11T10:57:00Z">
        <w:r w:rsidR="00556156">
          <w:rPr>
            <w:lang w:val="en-US"/>
          </w:rPr>
          <w:t xml:space="preserve">In this example, </w:t>
        </w:r>
      </w:ins>
      <w:proofErr w:type="spellStart"/>
      <w:r>
        <w:rPr>
          <w:lang w:val="en-US"/>
        </w:rPr>
        <w:t>Patient.telecom</w:t>
      </w:r>
      <w:proofErr w:type="spellEnd"/>
      <w:r>
        <w:rPr>
          <w:lang w:val="en-US"/>
        </w:rPr>
        <w:t xml:space="preserve"> </w:t>
      </w:r>
      <w:ins w:id="306" w:author="David" w:date="2015-09-11T10:57:00Z">
        <w:r w:rsidR="00556156">
          <w:rPr>
            <w:lang w:val="en-US"/>
          </w:rPr>
          <w:t xml:space="preserve">is </w:t>
        </w:r>
      </w:ins>
      <w:ins w:id="307" w:author="David" w:date="2015-09-11T10:58:00Z">
        <w:r w:rsidR="00556156">
          <w:rPr>
            <w:lang w:val="en-US"/>
          </w:rPr>
          <w:t>defined as</w:t>
        </w:r>
      </w:ins>
      <w:r>
        <w:rPr>
          <w:lang w:val="en-US"/>
        </w:rPr>
        <w:t xml:space="preserve">: </w:t>
      </w:r>
      <w:proofErr w:type="spellStart"/>
      <w:r>
        <w:rPr>
          <w:lang w:val="en-US"/>
        </w:rPr>
        <w:t>ContactPoint</w:t>
      </w:r>
      <w:proofErr w:type="spellEnd"/>
      <w:r>
        <w:rPr>
          <w:lang w:val="en-US"/>
        </w:rPr>
        <w:t xml:space="preserve"> [0</w:t>
      </w:r>
      <w:proofErr w:type="gramStart"/>
      <w:r>
        <w:rPr>
          <w:lang w:val="en-US"/>
        </w:rPr>
        <w:t>..*</w:t>
      </w:r>
      <w:proofErr w:type="gramEnd"/>
      <w:r>
        <w:rPr>
          <w:lang w:val="en-US"/>
        </w:rPr>
        <w:t xml:space="preserve">]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w:t>
      </w:r>
      <w:commentRangeStart w:id="308"/>
      <w:del w:id="309" w:author="David" w:date="2015-09-11T11:01:00Z">
        <w:r w:rsidDel="00556156">
          <w:rPr>
            <w:lang w:val="en-US"/>
          </w:rPr>
          <w:delText xml:space="preserve">thrid </w:delText>
        </w:r>
      </w:del>
      <w:ins w:id="310" w:author="David" w:date="2015-09-11T11:01:00Z">
        <w:r w:rsidR="00556156">
          <w:rPr>
            <w:lang w:val="en-US"/>
          </w:rPr>
          <w:t>third</w:t>
        </w:r>
        <w:commentRangeEnd w:id="308"/>
        <w:r w:rsidR="00556156">
          <w:rPr>
            <w:rStyle w:val="CommentReference"/>
            <w:rFonts w:ascii="Times New Roman" w:hAnsi="Times New Roman" w:cs="Times New Roman"/>
            <w:noProof w:val="0"/>
          </w:rPr>
          <w:commentReference w:id="308"/>
        </w:r>
        <w:r w:rsidR="00556156">
          <w:rPr>
            <w:lang w:val="en-US"/>
          </w:rPr>
          <w:t xml:space="preserve"> </w:t>
        </w:r>
      </w:ins>
      <w:r>
        <w:rPr>
          <w:lang w:val="en-US"/>
        </w:rPr>
        <w:t>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311" w:name="blood-pressure"/>
      <w:bookmarkEnd w:id="311"/>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There must be </w:t>
      </w:r>
      <w:commentRangeStart w:id="312"/>
      <w:del w:id="313" w:author="David" w:date="2015-09-11T11:03:00Z">
        <w:r w:rsidDel="00556156">
          <w:rPr>
            <w:rFonts w:eastAsia="Times New Roman"/>
            <w:lang w:val="en-US"/>
          </w:rPr>
          <w:delText xml:space="preserve">a </w:delText>
        </w:r>
      </w:del>
      <w:commentRangeEnd w:id="312"/>
      <w:r w:rsidR="00556156">
        <w:rPr>
          <w:rStyle w:val="CommentReference"/>
        </w:rPr>
        <w:commentReference w:id="312"/>
      </w:r>
      <w:r>
        <w:rPr>
          <w:rFonts w:eastAsia="Times New Roman"/>
          <w:lang w:val="en-US"/>
        </w:rPr>
        <w:t>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w:t>
      </w:r>
      <w:commentRangeStart w:id="314"/>
      <w:r>
        <w:rPr>
          <w:rFonts w:eastAsia="Times New Roman"/>
          <w:lang w:val="en-US"/>
        </w:rPr>
        <w:t>first</w:t>
      </w:r>
      <w:commentRangeEnd w:id="314"/>
      <w:r w:rsidR="00556156">
        <w:rPr>
          <w:rStyle w:val="CommentReference"/>
        </w:rPr>
        <w:commentReference w:id="314"/>
      </w:r>
      <w:r>
        <w:rPr>
          <w:rFonts w:eastAsia="Times New Roman"/>
          <w:lang w:val="en-US"/>
        </w:rPr>
        <w:t xml:space="preserve">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On the base Observation.component element: define that slicing is discriminated by code. </w:t>
      </w:r>
      <w:commentRangeStart w:id="315"/>
      <w:r>
        <w:rPr>
          <w:rFonts w:eastAsia="Times New Roman"/>
          <w:lang w:val="en-US"/>
        </w:rPr>
        <w:t>Order is left unfixed</w:t>
      </w:r>
      <w:commentRangeEnd w:id="315"/>
      <w:r w:rsidR="00556156">
        <w:rPr>
          <w:rStyle w:val="CommentReference"/>
        </w:rPr>
        <w:commentReference w:id="315"/>
      </w:r>
      <w:r>
        <w:rPr>
          <w:rFonts w:eastAsia="Times New Roman"/>
          <w:lang w:val="en-US"/>
        </w:rPr>
        <w:t>,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commentRangeStart w:id="316"/>
      <w:del w:id="317" w:author="David" w:date="2015-09-02T14:38:00Z">
        <w:r w:rsidDel="00016AC1">
          <w:rPr>
            <w:lang w:val="en-US"/>
          </w:rPr>
          <w:delText>e</w:delText>
        </w:r>
      </w:del>
      <w:ins w:id="318" w:author="David" w:date="2015-09-02T14:38:00Z">
        <w:r w:rsidR="00016AC1">
          <w:rPr>
            <w:lang w:val="en-US"/>
          </w:rPr>
          <w:t>E</w:t>
        </w:r>
      </w:ins>
      <w:r>
        <w:rPr>
          <w:lang w:val="en-US"/>
        </w:rPr>
        <w:t>.g</w:t>
      </w:r>
      <w:proofErr w:type="gramStart"/>
      <w:r>
        <w:rPr>
          <w:lang w:val="en-US"/>
        </w:rPr>
        <w:t>.</w:t>
      </w:r>
      <w:ins w:id="319" w:author="David" w:date="2015-09-02T14:38:00Z">
        <w:r w:rsidR="00016AC1">
          <w:rPr>
            <w:lang w:val="en-US"/>
          </w:rPr>
          <w:t>.</w:t>
        </w:r>
      </w:ins>
      <w:proofErr w:type="gramEnd"/>
      <w:r>
        <w:rPr>
          <w:lang w:val="en-US"/>
        </w:rPr>
        <w:t xml:space="preserve"> </w:t>
      </w:r>
      <w:proofErr w:type="gramStart"/>
      <w:ins w:id="320" w:author="David" w:date="2015-09-02T14:38:00Z">
        <w:r w:rsidR="00016AC1">
          <w:rPr>
            <w:lang w:val="en-US"/>
          </w:rPr>
          <w:t>a</w:t>
        </w:r>
      </w:ins>
      <w:proofErr w:type="gramEnd"/>
      <w:del w:id="321" w:author="David" w:date="2015-09-02T14:38:00Z">
        <w:r w:rsidDel="00016AC1">
          <w:rPr>
            <w:lang w:val="en-US"/>
          </w:rPr>
          <w:delText>A</w:delText>
        </w:r>
      </w:del>
      <w:commentRangeEnd w:id="316"/>
      <w:r w:rsidR="00016AC1">
        <w:rPr>
          <w:rStyle w:val="CommentReference"/>
        </w:rPr>
        <w:commentReference w:id="316"/>
      </w:r>
      <w:r>
        <w:rPr>
          <w:lang w:val="en-US"/>
        </w:rPr>
        <w:t xml:space="preserve"> real blood pressure profile would fix units, a overall Observation code etc. </w:t>
      </w:r>
    </w:p>
    <w:p w:rsidR="00C51368" w:rsidRDefault="00E43BD9">
      <w:pPr>
        <w:pStyle w:val="Heading3"/>
        <w:divId w:val="1028028047"/>
        <w:rPr>
          <w:rFonts w:eastAsia="Times New Roman"/>
          <w:lang w:val="en-US"/>
        </w:rPr>
      </w:pPr>
      <w:bookmarkStart w:id="322"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commentRangeStart w:id="323"/>
      <w:del w:id="324" w:author="David" w:date="2015-09-02T14:39:00Z">
        <w:r w:rsidDel="00016AC1">
          <w:rPr>
            <w:lang w:val="en-US"/>
          </w:rPr>
          <w:delText xml:space="preserve">Here's </w:delText>
        </w:r>
      </w:del>
      <w:ins w:id="325" w:author="David" w:date="2015-09-02T14:39:00Z">
        <w:r w:rsidR="00016AC1">
          <w:rPr>
            <w:lang w:val="en-US"/>
          </w:rPr>
          <w:t xml:space="preserve">Here are </w:t>
        </w:r>
        <w:commentRangeEnd w:id="323"/>
        <w:r w:rsidR="00016AC1">
          <w:rPr>
            <w:rStyle w:val="CommentReference"/>
          </w:rPr>
          <w:commentReference w:id="323"/>
        </w:r>
      </w:ins>
      <w:r>
        <w:rPr>
          <w:lang w:val="en-US"/>
        </w:rPr>
        <w:t xml:space="preserve">the relevant parts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326" w:name="lipids"/>
      <w:bookmarkEnd w:id="326"/>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61" w:history="1">
        <w:r>
          <w:rPr>
            <w:rStyle w:val="Hyperlink"/>
            <w:lang w:val="en-US"/>
          </w:rPr>
          <w:t>Example Lipid Profile</w:t>
        </w:r>
      </w:hyperlink>
      <w:r>
        <w:rPr>
          <w:lang w:val="en-US"/>
        </w:rPr>
        <w:t xml:space="preserve">), the structure that applies to DiagnosticReport will say that there </w:t>
      </w:r>
      <w:commentRangeStart w:id="327"/>
      <w:del w:id="328" w:author="David" w:date="2015-09-02T14:41:00Z">
        <w:r w:rsidDel="00741B0F">
          <w:rPr>
            <w:lang w:val="en-US"/>
          </w:rPr>
          <w:delText xml:space="preserve">is </w:delText>
        </w:r>
      </w:del>
      <w:ins w:id="329" w:author="David" w:date="2015-09-02T14:41:00Z">
        <w:r w:rsidR="00741B0F">
          <w:rPr>
            <w:lang w:val="en-US"/>
          </w:rPr>
          <w:t>are</w:t>
        </w:r>
        <w:commentRangeEnd w:id="327"/>
        <w:r w:rsidR="00741B0F">
          <w:rPr>
            <w:rStyle w:val="CommentReference"/>
          </w:rPr>
          <w:commentReference w:id="327"/>
        </w:r>
        <w:r w:rsidR="00741B0F">
          <w:rPr>
            <w:lang w:val="en-US"/>
          </w:rPr>
          <w:t xml:space="preserve"> </w:t>
        </w:r>
      </w:ins>
      <w:r>
        <w:rPr>
          <w:lang w:val="en-US"/>
        </w:rPr>
        <w:t xml:space="preserve">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w:t>
      </w:r>
      <w:commentRangeStart w:id="330"/>
      <w:del w:id="331" w:author="David" w:date="2015-09-02T15:00:00Z">
        <w:r w:rsidDel="000325B8">
          <w:rPr>
            <w:lang w:val="en-US"/>
          </w:rPr>
          <w:delText>Cholesterol</w:delText>
        </w:r>
      </w:del>
      <w:ins w:id="332" w:author="David" w:date="2015-09-02T15:00:00Z">
        <w:r w:rsidR="000325B8">
          <w:rPr>
            <w:lang w:val="en-US"/>
          </w:rPr>
          <w:t>Trigylceride</w:t>
        </w:r>
        <w:commentRangeEnd w:id="330"/>
        <w:r w:rsidR="000325B8">
          <w:rPr>
            <w:rStyle w:val="CommentReference"/>
            <w:rFonts w:ascii="Times New Roman" w:hAnsi="Times New Roman" w:cs="Times New Roman"/>
            <w:noProof w:val="0"/>
          </w:rPr>
          <w:commentReference w:id="330"/>
        </w:r>
      </w:ins>
      <w:r>
        <w:rPr>
          <w:lang w:val="en-US"/>
        </w:rPr>
        <w:t>"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w:t>
      </w:r>
      <w:commentRangeStart w:id="333"/>
      <w:ins w:id="334" w:author="David" w:date="2015-09-02T15:00:00Z">
        <w:r w:rsidR="000325B8">
          <w:rPr>
            <w:lang w:val="en-US"/>
          </w:rPr>
          <w:t>LDL</w:t>
        </w:r>
      </w:ins>
      <w:r>
        <w:rPr>
          <w:lang w:val="en-US"/>
        </w:rPr>
        <w:t>Cholesterol</w:t>
      </w:r>
      <w:commentRangeEnd w:id="333"/>
      <w:r w:rsidR="000325B8">
        <w:rPr>
          <w:rStyle w:val="CommentReference"/>
          <w:rFonts w:ascii="Times New Roman" w:hAnsi="Times New Roman" w:cs="Times New Roman"/>
          <w:noProof w:val="0"/>
        </w:rPr>
        <w:commentReference w:id="333"/>
      </w:r>
      <w:r>
        <w:rPr>
          <w:lang w:val="en-US"/>
        </w:rPr>
        <w:t>"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w:t>
      </w:r>
      <w:commentRangeStart w:id="335"/>
      <w:ins w:id="336" w:author="David" w:date="2015-09-02T15:00:00Z">
        <w:r w:rsidR="000325B8">
          <w:rPr>
            <w:lang w:val="en-US"/>
          </w:rPr>
          <w:t>HDL</w:t>
        </w:r>
      </w:ins>
      <w:r>
        <w:rPr>
          <w:lang w:val="en-US"/>
        </w:rPr>
        <w:t>Cholesterol</w:t>
      </w:r>
      <w:commentRangeEnd w:id="335"/>
      <w:r w:rsidR="000325B8">
        <w:rPr>
          <w:rStyle w:val="CommentReference"/>
          <w:rFonts w:ascii="Times New Roman" w:hAnsi="Times New Roman" w:cs="Times New Roman"/>
          <w:noProof w:val="0"/>
        </w:rPr>
        <w:commentReference w:id="335"/>
      </w:r>
      <w:r>
        <w:rPr>
          <w:lang w:val="en-US"/>
        </w:rPr>
        <w:t>"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w:t>
      </w:r>
      <w:del w:id="337" w:author="David" w:date="2015-09-11T11:16:00Z">
        <w:r w:rsidDel="00DB6D41">
          <w:rPr>
            <w:lang w:val="en-US"/>
          </w:rPr>
          <w:delText xml:space="preserve">-- </w:delText>
        </w:r>
      </w:del>
      <w:ins w:id="338" w:author="David" w:date="2015-09-11T11:16:00Z">
        <w:r w:rsidR="00DB6D41">
          <w:rPr>
            <w:lang w:val="en-US"/>
          </w:rPr>
          <w:t>—</w:t>
        </w:r>
      </w:ins>
      <w:r>
        <w:rPr>
          <w:lang w:val="en-US"/>
        </w:rPr>
        <w:t>there</w:t>
      </w:r>
      <w:ins w:id="339" w:author="David" w:date="2015-09-11T11:16:00Z">
        <w:r w:rsidR="00DB6D41">
          <w:rPr>
            <w:lang w:val="en-US"/>
          </w:rPr>
          <w:t xml:space="preserve"> </w:t>
        </w:r>
        <w:commentRangeStart w:id="340"/>
        <w:r w:rsidR="00DB6D41">
          <w:rPr>
            <w:lang w:val="en-US"/>
          </w:rPr>
          <w:t>are</w:t>
        </w:r>
      </w:ins>
      <w:del w:id="341" w:author="David" w:date="2015-09-11T11:16:00Z">
        <w:r w:rsidDel="00DB6D41">
          <w:rPr>
            <w:lang w:val="en-US"/>
          </w:rPr>
          <w:delText>'s</w:delText>
        </w:r>
      </w:del>
      <w:r>
        <w:rPr>
          <w:lang w:val="en-US"/>
        </w:rPr>
        <w:t xml:space="preserve"> </w:t>
      </w:r>
      <w:commentRangeEnd w:id="340"/>
      <w:r w:rsidR="00DB6D41">
        <w:rPr>
          <w:rStyle w:val="CommentReference"/>
          <w:rFonts w:ascii="Times New Roman" w:hAnsi="Times New Roman" w:cs="Times New Roman"/>
          <w:noProof w:val="0"/>
        </w:rPr>
        <w:commentReference w:id="340"/>
      </w:r>
      <w:r>
        <w:rPr>
          <w:lang w:val="en-US"/>
        </w:rPr>
        <w:t>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w:t>
      </w:r>
      <w:commentRangeStart w:id="342"/>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commentRangeEnd w:id="342"/>
      <w:r w:rsidR="000325B8">
        <w:rPr>
          <w:rStyle w:val="CommentReference"/>
          <w:rFonts w:ascii="Times New Roman" w:hAnsi="Times New Roman" w:cs="Times New Roman"/>
          <w:noProof w:val="0"/>
        </w:rPr>
        <w:commentReference w:id="342"/>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commentRangeStart w:id="343"/>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commentRangeEnd w:id="343"/>
      <w:r w:rsidR="00B82083">
        <w:rPr>
          <w:rStyle w:val="CommentReference"/>
          <w:rFonts w:ascii="Times New Roman" w:hAnsi="Times New Roman" w:cs="Times New Roman"/>
          <w:noProof w:val="0"/>
        </w:rPr>
        <w:commentReference w:id="343"/>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344" w:name="composition"/>
      <w:bookmarkEnd w:id="344"/>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w:t>
      </w:r>
      <w:commentRangeStart w:id="345"/>
      <w:proofErr w:type="gramStart"/>
      <w:r>
        <w:rPr>
          <w:lang w:val="en-US"/>
        </w:rPr>
        <w:t>om</w:t>
      </w:r>
      <w:proofErr w:type="gramEnd"/>
      <w:del w:id="346" w:author="David" w:date="2015-09-02T21:05:00Z">
        <w:r w:rsidDel="00D57F41">
          <w:rPr>
            <w:lang w:val="en-US"/>
          </w:rPr>
          <w:delText>m</w:delText>
        </w:r>
      </w:del>
      <w:r>
        <w:rPr>
          <w:lang w:val="en-US"/>
        </w:rPr>
        <w:t>itted</w:t>
      </w:r>
      <w:commentRangeEnd w:id="345"/>
      <w:r w:rsidR="00D57F41">
        <w:rPr>
          <w:rStyle w:val="CommentReference"/>
        </w:rPr>
        <w:commentReference w:id="345"/>
      </w:r>
      <w:r>
        <w:rPr>
          <w:lang w:val="en-US"/>
        </w:rPr>
        <w:t xml:space="preserve">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commentRangeStart w:id="347"/>
      <w:r>
        <w:rPr>
          <w:lang w:val="en-US"/>
        </w:rPr>
        <w:t>... snip ...</w:t>
      </w:r>
      <w:commentRangeEnd w:id="347"/>
      <w:r w:rsidR="00DB6D41">
        <w:rPr>
          <w:rStyle w:val="CommentReference"/>
          <w:rFonts w:ascii="Times New Roman" w:hAnsi="Times New Roman" w:cs="Times New Roman"/>
          <w:noProof w:val="0"/>
        </w:rPr>
        <w:commentReference w:id="347"/>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w:t>
      </w:r>
      <w:commentRangeStart w:id="348"/>
      <w:del w:id="349" w:author="David" w:date="2015-09-02T21:09:00Z">
        <w:r w:rsidDel="00D57F41">
          <w:rPr>
            <w:rFonts w:eastAsia="Times New Roman"/>
            <w:lang w:val="en-US"/>
          </w:rPr>
          <w:delText xml:space="preserve">3 </w:delText>
        </w:r>
      </w:del>
      <w:ins w:id="350" w:author="David" w:date="2015-09-02T21:09:00Z">
        <w:r w:rsidR="00D57F41">
          <w:rPr>
            <w:rFonts w:eastAsia="Times New Roman"/>
            <w:lang w:val="en-US"/>
          </w:rPr>
          <w:t xml:space="preserve">2 </w:t>
        </w:r>
      </w:ins>
      <w:r>
        <w:rPr>
          <w:rFonts w:eastAsia="Times New Roman"/>
          <w:lang w:val="en-US"/>
        </w:rPr>
        <w:t xml:space="preserve">slices </w:t>
      </w:r>
      <w:commentRangeEnd w:id="348"/>
      <w:r w:rsidR="00D57F41">
        <w:rPr>
          <w:rStyle w:val="CommentReference"/>
        </w:rPr>
        <w:commentReference w:id="348"/>
      </w:r>
      <w:r>
        <w:rPr>
          <w:rFonts w:eastAsia="Times New Roman"/>
          <w:lang w:val="en-US"/>
        </w:rPr>
        <w:t xml:space="preserve">on the </w:t>
      </w:r>
      <w:proofErr w:type="spellStart"/>
      <w:r>
        <w:rPr>
          <w:rFonts w:eastAsia="Times New Roman"/>
          <w:lang w:val="en-US"/>
        </w:rPr>
        <w:t>Composition.section.section</w:t>
      </w:r>
      <w:proofErr w:type="spellEnd"/>
      <w:r>
        <w:rPr>
          <w:rFonts w:eastAsia="Times New Roman"/>
          <w:lang w:val="en-US"/>
        </w:rPr>
        <w:t xml:space="preserve">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w:t>
      </w:r>
      <w:commentRangeStart w:id="351"/>
      <w:r>
        <w:rPr>
          <w:lang w:val="en-US"/>
        </w:rPr>
        <w:t>"</w:t>
      </w:r>
      <w:del w:id="352" w:author="David" w:date="2015-09-02T21:11:00Z">
        <w:r w:rsidDel="00203D5F">
          <w:rPr>
            <w:lang w:val="en-US"/>
          </w:rPr>
          <w:delText>reason-for-visit</w:delText>
        </w:r>
      </w:del>
      <w:ins w:id="353" w:author="David" w:date="2015-09-02T21:13:00Z">
        <w:r w:rsidR="00203D5F">
          <w:rPr>
            <w:lang w:val="en-US"/>
          </w:rPr>
          <w:t>m</w:t>
        </w:r>
      </w:ins>
      <w:ins w:id="354" w:author="David" w:date="2015-09-02T21:11:00Z">
        <w:r w:rsidR="00203D5F">
          <w:rPr>
            <w:lang w:val="en-US"/>
          </w:rPr>
          <w:t>edication</w:t>
        </w:r>
      </w:ins>
      <w:ins w:id="355" w:author="David" w:date="2015-09-02T21:12:00Z">
        <w:r w:rsidR="00203D5F">
          <w:rPr>
            <w:lang w:val="en-US"/>
          </w:rPr>
          <w:t>s</w:t>
        </w:r>
      </w:ins>
      <w:r>
        <w:rPr>
          <w:lang w:val="en-US"/>
        </w:rPr>
        <w:t xml:space="preserve">"/&gt; </w:t>
      </w:r>
      <w:commentRangeEnd w:id="351"/>
      <w:r w:rsidR="00203D5F">
        <w:rPr>
          <w:rStyle w:val="CommentReference"/>
          <w:rFonts w:ascii="Times New Roman" w:hAnsi="Times New Roman" w:cs="Times New Roman"/>
          <w:noProof w:val="0"/>
        </w:rPr>
        <w:commentReference w:id="351"/>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w:t>
      </w:r>
      <w:commentRangeStart w:id="356"/>
      <w:del w:id="357" w:author="David" w:date="2015-09-02T21:14:00Z">
        <w:r w:rsidDel="00203D5F">
          <w:rPr>
            <w:lang w:val="en-US"/>
          </w:rPr>
          <w:delText>1</w:delText>
        </w:r>
      </w:del>
      <w:ins w:id="358" w:author="David" w:date="2015-09-02T21:14:00Z">
        <w:r w:rsidR="00203D5F">
          <w:rPr>
            <w:lang w:val="en-US"/>
          </w:rPr>
          <w:t>0</w:t>
        </w:r>
        <w:commentRangeEnd w:id="356"/>
        <w:r w:rsidR="00203D5F">
          <w:rPr>
            <w:rStyle w:val="CommentReference"/>
            <w:rFonts w:ascii="Times New Roman" w:hAnsi="Times New Roman" w:cs="Times New Roman"/>
            <w:noProof w:val="0"/>
          </w:rPr>
          <w:commentReference w:id="356"/>
        </w:r>
      </w:ins>
      <w:r>
        <w:rPr>
          <w:lang w:val="en-US"/>
        </w:rPr>
        <w:t>"/&gt;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19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1963" w:anchor="status" w:history="1">
              <w:r w:rsidR="00E43BD9">
                <w:rPr>
                  <w:rStyle w:val="Hyperlink"/>
                  <w:rFonts w:eastAsia="Times New Roman"/>
                </w:rPr>
                <w:t>Ballot Status</w:t>
              </w:r>
            </w:hyperlink>
            <w:r w:rsidR="00E43BD9">
              <w:rPr>
                <w:rFonts w:eastAsia="Times New Roman"/>
              </w:rPr>
              <w:t xml:space="preserve">: </w:t>
            </w:r>
            <w:hyperlink r:id="rId1964"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w:t>
      </w:r>
      <w:commentRangeStart w:id="359"/>
      <w:r>
        <w:rPr>
          <w:lang w:val="en-US"/>
        </w:rPr>
        <w:t>eco</w:t>
      </w:r>
      <w:del w:id="360" w:author="David" w:date="2015-09-04T15:33:00Z">
        <w:r w:rsidDel="003012C3">
          <w:rPr>
            <w:lang w:val="en-US"/>
          </w:rPr>
          <w:delText>-</w:delText>
        </w:r>
      </w:del>
      <w:r>
        <w:rPr>
          <w:lang w:val="en-US"/>
        </w:rPr>
        <w:t>system</w:t>
      </w:r>
      <w:commentRangeEnd w:id="359"/>
      <w:r w:rsidR="003012C3">
        <w:rPr>
          <w:rStyle w:val="CommentReference"/>
        </w:rPr>
        <w:commentReference w:id="359"/>
      </w:r>
      <w:r>
        <w:rPr>
          <w:lang w:val="en-US"/>
        </w:rPr>
        <w:t xml:space="preserve">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Note that because of the nature of the healthcare eco</w:t>
      </w:r>
      <w:del w:id="361" w:author="David" w:date="2015-09-04T15:34:00Z">
        <w:r w:rsidDel="003012C3">
          <w:rPr>
            <w:lang w:val="en-US"/>
          </w:rPr>
          <w:delText>-</w:delText>
        </w:r>
      </w:del>
      <w:r>
        <w:rPr>
          <w:lang w:val="en-US"/>
        </w:rPr>
        <w:t xml:space="preserve">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362" w:name="glossary"/>
      <w:bookmarkEnd w:id="362"/>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5671"/>
        <w:gridCol w:w="161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3250D0">
            <w:pPr>
              <w:rPr>
                <w:rFonts w:eastAsia="Times New Roman"/>
              </w:rPr>
            </w:pPr>
            <w:hyperlink r:id="rId1965"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ins w:id="363" w:author="David" w:date="2015-09-04T15:35:00Z">
              <w:r w:rsidR="003012C3">
                <w:rPr>
                  <w:rFonts w:eastAsia="Times New Roman"/>
                </w:rPr>
                <w:t xml:space="preserve"> </w:t>
              </w:r>
              <w:commentRangeStart w:id="364"/>
              <w:r w:rsidR="003012C3">
                <w:rPr>
                  <w:rFonts w:eastAsia="Times New Roman"/>
                </w:rPr>
                <w:t>(IG)</w:t>
              </w:r>
              <w:commentRangeEnd w:id="364"/>
              <w:r w:rsidR="003012C3">
                <w:rPr>
                  <w:rStyle w:val="CommentReference"/>
                </w:rPr>
                <w:commentReference w:id="364"/>
              </w:r>
            </w:ins>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3250D0">
            <w:pPr>
              <w:rPr>
                <w:rFonts w:eastAsia="Times New Roman"/>
              </w:rPr>
            </w:pPr>
            <w:hyperlink r:id="rId1966"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3250D0">
            <w:pPr>
              <w:rPr>
                <w:rFonts w:eastAsia="Times New Roman"/>
              </w:rPr>
            </w:pPr>
            <w:hyperlink r:id="rId1967"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commentRangeStart w:id="365"/>
            <w:r>
              <w:rPr>
                <w:rFonts w:eastAsia="Times New Roman"/>
              </w:rPr>
              <w:t>Conformance Item</w:t>
            </w:r>
            <w:commentRangeEnd w:id="365"/>
            <w:r w:rsidR="003012C3">
              <w:rPr>
                <w:rStyle w:val="CommentReference"/>
              </w:rPr>
              <w:commentReference w:id="365"/>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3250D0">
            <w:pPr>
              <w:rPr>
                <w:rFonts w:eastAsia="Times New Roman"/>
              </w:rPr>
            </w:pPr>
            <w:hyperlink r:id="rId1968"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w:t>
      </w:r>
      <w:commentRangeStart w:id="366"/>
      <w:ins w:id="367" w:author="David" w:date="2015-09-04T15:37:00Z">
        <w:r w:rsidR="003012C3">
          <w:rPr>
            <w:lang w:val="en-US"/>
          </w:rPr>
          <w:t xml:space="preserve">profiled </w:t>
        </w:r>
      </w:ins>
      <w:r>
        <w:rPr>
          <w:lang w:val="en-US"/>
        </w:rPr>
        <w:t xml:space="preserve">resources </w:t>
      </w:r>
      <w:commentRangeEnd w:id="366"/>
      <w:r w:rsidR="003012C3">
        <w:rPr>
          <w:rStyle w:val="CommentReference"/>
        </w:rPr>
        <w:commentReference w:id="366"/>
      </w:r>
      <w:r>
        <w:rPr>
          <w:lang w:val="en-US"/>
        </w:rPr>
        <w:t xml:space="preserve">found in one. </w:t>
      </w:r>
    </w:p>
    <w:p w:rsidR="00C51368" w:rsidRDefault="00E43BD9">
      <w:pPr>
        <w:pStyle w:val="Heading3"/>
        <w:divId w:val="809324418"/>
        <w:rPr>
          <w:rFonts w:eastAsia="Times New Roman"/>
          <w:lang w:val="en-US"/>
        </w:rPr>
      </w:pPr>
      <w:bookmarkStart w:id="368" w:name="conf-res"/>
      <w:bookmarkEnd w:id="368"/>
      <w:r>
        <w:rPr>
          <w:rFonts w:eastAsia="Times New Roman"/>
          <w:lang w:val="en-US"/>
        </w:rPr>
        <w:t xml:space="preserve">Conformance </w:t>
      </w:r>
      <w:commentRangeStart w:id="369"/>
      <w:ins w:id="370" w:author="David" w:date="2015-09-04T15:38:00Z">
        <w:r w:rsidR="003012C3">
          <w:rPr>
            <w:rFonts w:eastAsia="Times New Roman"/>
            <w:lang w:val="en-US"/>
          </w:rPr>
          <w:t>Items (</w:t>
        </w:r>
      </w:ins>
      <w:r>
        <w:rPr>
          <w:rFonts w:eastAsia="Times New Roman"/>
          <w:lang w:val="en-US"/>
        </w:rPr>
        <w:t>Resources</w:t>
      </w:r>
      <w:ins w:id="371" w:author="David" w:date="2015-09-04T15:38:00Z">
        <w:r w:rsidR="003012C3">
          <w:rPr>
            <w:rFonts w:eastAsia="Times New Roman"/>
            <w:lang w:val="en-US"/>
          </w:rPr>
          <w:t>)</w:t>
        </w:r>
        <w:commentRangeEnd w:id="369"/>
        <w:r w:rsidR="003012C3">
          <w:rPr>
            <w:rStyle w:val="CommentReference"/>
            <w:b w:val="0"/>
            <w:bCs w:val="0"/>
          </w:rPr>
          <w:commentReference w:id="369"/>
        </w:r>
      </w:ins>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69" w:history="1">
        <w:r>
          <w:rPr>
            <w:rStyle w:val="Hyperlink"/>
            <w:rFonts w:eastAsia="Times New Roman"/>
            <w:lang w:val="en-US"/>
          </w:rPr>
          <w:t>some API calls</w:t>
        </w:r>
      </w:hyperlink>
      <w:r>
        <w:rPr>
          <w:rFonts w:eastAsia="Times New Roman"/>
          <w:lang w:val="en-US"/>
        </w:rPr>
        <w:t xml:space="preserve"> are not used for a particular </w:t>
      </w:r>
      <w:commentRangeStart w:id="372"/>
      <w:del w:id="373" w:author="David" w:date="2015-09-04T15:43:00Z">
        <w:r w:rsidDel="003012C3">
          <w:rPr>
            <w:rFonts w:eastAsia="Times New Roman"/>
            <w:lang w:val="en-US"/>
          </w:rPr>
          <w:delText>use</w:delText>
        </w:r>
      </w:del>
      <w:ins w:id="374" w:author="David" w:date="2015-09-04T15:43:00Z">
        <w:r w:rsidR="003012C3">
          <w:rPr>
            <w:rFonts w:eastAsia="Times New Roman"/>
            <w:lang w:val="en-US"/>
          </w:rPr>
          <w:t>situation</w:t>
        </w:r>
      </w:ins>
      <w:del w:id="375" w:author="David" w:date="2015-09-04T15:43:00Z">
        <w:r w:rsidDel="003012C3">
          <w:rPr>
            <w:rFonts w:eastAsia="Times New Roman"/>
            <w:lang w:val="en-US"/>
          </w:rPr>
          <w:delText xml:space="preserve"> </w:delText>
        </w:r>
      </w:del>
      <w:commentRangeEnd w:id="372"/>
      <w:ins w:id="376" w:author="David" w:date="2015-09-04T15:40:00Z">
        <w:r w:rsidR="003012C3">
          <w:rPr>
            <w:rStyle w:val="CommentReference"/>
          </w:rPr>
          <w:commentReference w:id="372"/>
        </w:r>
      </w:ins>
      <w:r>
        <w:rPr>
          <w:rFonts w:eastAsia="Times New Roman"/>
          <w:lang w:val="en-US"/>
        </w:rPr>
        <w:t xml:space="preserve">, and provide additional details about how </w:t>
      </w:r>
      <w:commentRangeStart w:id="377"/>
      <w:del w:id="378" w:author="David" w:date="2015-09-04T15:41:00Z">
        <w:r w:rsidDel="003012C3">
          <w:rPr>
            <w:rFonts w:eastAsia="Times New Roman"/>
            <w:lang w:val="en-US"/>
          </w:rPr>
          <w:delText xml:space="preserve">the </w:delText>
        </w:r>
      </w:del>
      <w:commentRangeEnd w:id="377"/>
      <w:r w:rsidR="003012C3">
        <w:rPr>
          <w:rStyle w:val="CommentReference"/>
        </w:rPr>
        <w:commentReference w:id="377"/>
      </w:r>
      <w:r>
        <w:rPr>
          <w:rFonts w:eastAsia="Times New Roman"/>
          <w:lang w:val="en-US"/>
        </w:rPr>
        <w:t>API calls are used (</w:t>
      </w:r>
      <w:hyperlink r:id="rId1970"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71" w:history="1">
        <w:r>
          <w:rPr>
            <w:rStyle w:val="Hyperlink"/>
            <w:rFonts w:eastAsia="Times New Roman"/>
            <w:lang w:val="en-US"/>
          </w:rPr>
          <w:t>operations</w:t>
        </w:r>
      </w:hyperlink>
      <w:r>
        <w:rPr>
          <w:rFonts w:eastAsia="Times New Roman"/>
          <w:lang w:val="en-US"/>
        </w:rPr>
        <w:t xml:space="preserve"> or </w:t>
      </w:r>
      <w:hyperlink r:id="rId1972" w:history="1">
        <w:r>
          <w:rPr>
            <w:rStyle w:val="Hyperlink"/>
            <w:rFonts w:eastAsia="Times New Roman"/>
            <w:lang w:val="en-US"/>
          </w:rPr>
          <w:t>search parameters</w:t>
        </w:r>
      </w:hyperlink>
      <w:r>
        <w:rPr>
          <w:rFonts w:eastAsia="Times New Roman"/>
          <w:lang w:val="en-US"/>
        </w:rPr>
        <w:t xml:space="preserve"> not in the base specification (using the </w:t>
      </w:r>
      <w:hyperlink r:id="rId1973" w:history="1">
        <w:r>
          <w:rPr>
            <w:rStyle w:val="Hyperlink"/>
            <w:rFonts w:eastAsia="Times New Roman"/>
            <w:lang w:val="en-US"/>
          </w:rPr>
          <w:t>OperationDefinition</w:t>
        </w:r>
      </w:hyperlink>
      <w:r>
        <w:rPr>
          <w:rFonts w:eastAsia="Times New Roman"/>
          <w:lang w:val="en-US"/>
        </w:rPr>
        <w:t xml:space="preserve"> resource or the </w:t>
      </w:r>
      <w:hyperlink r:id="rId1974"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1975"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1976"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1977"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1978"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w:t>
      </w:r>
      <w:ins w:id="379" w:author="David" w:date="2015-09-04T15:44:00Z">
        <w:r w:rsidR="003012C3">
          <w:rPr>
            <w:rFonts w:eastAsia="Times New Roman"/>
            <w:lang w:val="en-US"/>
          </w:rPr>
          <w:t>, in a Data Dictionary,</w:t>
        </w:r>
      </w:ins>
      <w:r>
        <w:rPr>
          <w:rFonts w:eastAsia="Times New Roman"/>
          <w:lang w:val="en-US"/>
        </w:rPr>
        <w:t xml:space="preserve"> specific Data Elements that are used across systems </w:t>
      </w:r>
      <w:commentRangeStart w:id="380"/>
      <w:del w:id="381" w:author="David" w:date="2015-09-04T15:44:00Z">
        <w:r w:rsidDel="003012C3">
          <w:rPr>
            <w:rFonts w:eastAsia="Times New Roman"/>
            <w:lang w:val="en-US"/>
          </w:rPr>
          <w:delText xml:space="preserve">in a Data Dictionary </w:delText>
        </w:r>
      </w:del>
      <w:commentRangeEnd w:id="380"/>
      <w:r w:rsidR="003012C3">
        <w:rPr>
          <w:rStyle w:val="CommentReference"/>
        </w:rPr>
        <w:commentReference w:id="380"/>
      </w:r>
      <w:r>
        <w:rPr>
          <w:rFonts w:eastAsia="Times New Roman"/>
          <w:lang w:val="en-US"/>
        </w:rPr>
        <w:t>(</w:t>
      </w:r>
      <w:proofErr w:type="spellStart"/>
      <w:r w:rsidR="00741B0F">
        <w:fldChar w:fldCharType="begin"/>
      </w:r>
      <w:r w:rsidR="00741B0F">
        <w:instrText xml:space="preserve"> HYPERLINK "file:///C:\\Users\\Lloyd\\Documents\\SVN\\FHIR\\build\\qa\\dataelement.html" </w:instrText>
      </w:r>
      <w:r w:rsidR="00741B0F">
        <w:fldChar w:fldCharType="separate"/>
      </w:r>
      <w:r>
        <w:rPr>
          <w:rStyle w:val="Hyperlink"/>
          <w:rFonts w:eastAsia="Times New Roman"/>
          <w:lang w:val="en-US"/>
        </w:rPr>
        <w:t>DataElement</w:t>
      </w:r>
      <w:proofErr w:type="spellEnd"/>
      <w:r w:rsidR="00741B0F">
        <w:rPr>
          <w:rStyle w:val="Hyperlink"/>
          <w:rFonts w:eastAsia="Times New Roman"/>
          <w:lang w:val="en-US"/>
        </w:rPr>
        <w:fldChar w:fldCharType="end"/>
      </w:r>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1979"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382" w:name="profile-uses"/>
      <w:bookmarkEnd w:id="382"/>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1980"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ins w:id="383" w:author="David" w:date="2015-09-04T15:45:00Z">
        <w:r w:rsidR="00304CAE">
          <w:rPr>
            <w:lang w:val="en-US"/>
          </w:rPr>
          <w:t xml:space="preserve">the </w:t>
        </w:r>
      </w:ins>
      <w:commentRangeStart w:id="384"/>
      <w:proofErr w:type="spellStart"/>
      <w:r>
        <w:rPr>
          <w:i/>
          <w:iCs/>
          <w:lang w:val="en-US"/>
        </w:rPr>
        <w:t>Conformance.rest.resource.</w:t>
      </w:r>
      <w:commentRangeEnd w:id="384"/>
      <w:r w:rsidR="00304CAE">
        <w:rPr>
          <w:rStyle w:val="CommentReference"/>
        </w:rPr>
        <w:commentReference w:id="384"/>
      </w:r>
      <w:proofErr w:type="gramStart"/>
      <w:r>
        <w:rPr>
          <w:i/>
          <w:iCs/>
          <w:lang w:val="en-US"/>
        </w:rPr>
        <w:t>profile</w:t>
      </w:r>
      <w:proofErr w:type="spellEnd"/>
      <w:proofErr w:type="gramEnd"/>
      <w:r>
        <w:rPr>
          <w:lang w:val="en-US"/>
        </w:rPr>
        <w:t xml:space="preserve"> element and System Profiles are specified using </w:t>
      </w:r>
      <w:ins w:id="385" w:author="David" w:date="2015-09-04T15:45:00Z">
        <w:r w:rsidR="00304CAE">
          <w:rPr>
            <w:lang w:val="en-US"/>
          </w:rPr>
          <w:t xml:space="preserve">the </w:t>
        </w:r>
      </w:ins>
      <w:proofErr w:type="spellStart"/>
      <w:r>
        <w:rPr>
          <w:i/>
          <w:iCs/>
          <w:lang w:val="en-US"/>
        </w:rPr>
        <w:t>Conformance.profile</w:t>
      </w:r>
      <w:proofErr w:type="spellEnd"/>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w:t>
      </w:r>
      <w:commentRangeStart w:id="386"/>
      <w:del w:id="387" w:author="David" w:date="2015-09-04T15:50:00Z">
        <w:r w:rsidDel="00304CAE">
          <w:rPr>
            <w:lang w:val="en-US"/>
          </w:rPr>
          <w:delText xml:space="preserve">the system </w:delText>
        </w:r>
      </w:del>
      <w:commentRangeEnd w:id="386"/>
      <w:r w:rsidR="00304CAE">
        <w:rPr>
          <w:rStyle w:val="CommentReference"/>
        </w:rPr>
        <w:commentReference w:id="386"/>
      </w:r>
      <w:r>
        <w:rPr>
          <w:lang w:val="en-US"/>
        </w:rPr>
        <w:t xml:space="preserve">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w:t>
      </w:r>
      <w:commentRangeStart w:id="388"/>
      <w:r>
        <w:rPr>
          <w:lang w:val="en-US"/>
        </w:rPr>
        <w:t>use</w:t>
      </w:r>
      <w:ins w:id="389" w:author="David" w:date="2015-09-04T15:51:00Z">
        <w:r w:rsidR="00304CAE">
          <w:rPr>
            <w:lang w:val="en-US"/>
          </w:rPr>
          <w:t xml:space="preserve"> </w:t>
        </w:r>
      </w:ins>
      <w:del w:id="390" w:author="David" w:date="2015-09-04T15:51:00Z">
        <w:r w:rsidDel="00304CAE">
          <w:rPr>
            <w:lang w:val="en-US"/>
          </w:rPr>
          <w:delText>-</w:delText>
        </w:r>
      </w:del>
      <w:r>
        <w:rPr>
          <w:lang w:val="en-US"/>
        </w:rPr>
        <w:t>cases</w:t>
      </w:r>
      <w:commentRangeEnd w:id="388"/>
      <w:r w:rsidR="00304CAE">
        <w:rPr>
          <w:rStyle w:val="CommentReference"/>
        </w:rPr>
        <w:commentReference w:id="388"/>
      </w:r>
      <w:r>
        <w:rPr>
          <w:lang w:val="en-US"/>
        </w:rPr>
        <w:t xml:space="preserve"> described above all pertain to system</w:t>
      </w:r>
      <w:ins w:id="391" w:author="David" w:date="2015-09-04T15:52:00Z">
        <w:r w:rsidR="00304CAE">
          <w:rPr>
            <w:lang w:val="en-US"/>
          </w:rPr>
          <w:t>s</w:t>
        </w:r>
      </w:ins>
      <w:r>
        <w:rPr>
          <w:lang w:val="en-US"/>
        </w:rPr>
        <w:t xml:space="preserve">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w:t>
      </w:r>
      <w:del w:id="392" w:author="David" w:date="2015-09-04T15:52:00Z">
        <w:r w:rsidDel="00810697">
          <w:rPr>
            <w:lang w:val="en-US"/>
          </w:rPr>
          <w:delText xml:space="preserve">1000s </w:delText>
        </w:r>
      </w:del>
      <w:ins w:id="393" w:author="David" w:date="2015-09-04T15:52:00Z">
        <w:r w:rsidR="00810697">
          <w:rPr>
            <w:lang w:val="en-US"/>
          </w:rPr>
          <w:t xml:space="preserve">thousands </w:t>
        </w:r>
      </w:ins>
      <w:r>
        <w:rPr>
          <w:lang w:val="en-US"/>
        </w:rPr>
        <w:t xml:space="preserve">of reports a day. 1% of those reports are a particular endocrine report that a decision support system knows how to process. Both systems declare that they support the particular endocrine </w:t>
      </w:r>
      <w:ins w:id="394" w:author="David" w:date="2015-09-04T15:53:00Z">
        <w:r w:rsidR="00810697">
          <w:rPr>
            <w:lang w:val="en-US"/>
          </w:rPr>
          <w:t xml:space="preserve">report </w:t>
        </w:r>
      </w:ins>
      <w:r>
        <w:rPr>
          <w:lang w:val="en-US"/>
        </w:rPr>
        <w:t xml:space="preserve">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1981" w:history="1">
        <w:r>
          <w:rPr>
            <w:rStyle w:val="Hyperlink"/>
            <w:lang w:val="en-US"/>
          </w:rPr>
          <w:t>provided tools for this</w:t>
        </w:r>
      </w:hyperlink>
      <w:r>
        <w:rPr>
          <w:lang w:val="en-US"/>
        </w:rPr>
        <w:t xml:space="preserve">), but this is very inefficient way - the expert system has to receive and process 100 times </w:t>
      </w:r>
      <w:ins w:id="395" w:author="David" w:date="2015-09-04T15:53:00Z">
        <w:r w:rsidR="00810697">
          <w:rPr>
            <w:lang w:val="en-US"/>
          </w:rPr>
          <w:t xml:space="preserve">as </w:t>
        </w:r>
      </w:ins>
      <w:r>
        <w:rPr>
          <w:lang w:val="en-US"/>
        </w:rPr>
        <w:t xml:space="preserve">many resources as it uses. To help a consumer find the correct set of reports for a use-case, a producer of resources also SHALL, for any profile declared in Conformance.profile: </w:t>
      </w:r>
    </w:p>
    <w:p w:rsidR="00C51368" w:rsidRDefault="003250D0">
      <w:pPr>
        <w:numPr>
          <w:ilvl w:val="0"/>
          <w:numId w:val="234"/>
        </w:numPr>
        <w:spacing w:before="100" w:beforeAutospacing="1" w:after="100" w:afterAutospacing="1"/>
        <w:divId w:val="809324418"/>
        <w:rPr>
          <w:rFonts w:eastAsia="Times New Roman"/>
          <w:lang w:val="en-US"/>
        </w:rPr>
      </w:pPr>
      <w:hyperlink r:id="rId1982"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1983"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w:t>
      </w:r>
      <w:commentRangeStart w:id="396"/>
      <w:del w:id="397" w:author="David" w:date="2015-09-04T16:02:00Z">
        <w:r w:rsidDel="00E63A3C">
          <w:rPr>
            <w:lang w:val="en-US"/>
          </w:rPr>
          <w:delText xml:space="preserve">data </w:delText>
        </w:r>
      </w:del>
      <w:ins w:id="398" w:author="David" w:date="2015-09-04T16:02:00Z">
        <w:r w:rsidR="00E63A3C">
          <w:rPr>
            <w:lang w:val="en-US"/>
          </w:rPr>
          <w:t xml:space="preserve">resource </w:t>
        </w:r>
        <w:commentRangeEnd w:id="396"/>
        <w:r w:rsidR="00E63A3C">
          <w:rPr>
            <w:rStyle w:val="CommentReference"/>
          </w:rPr>
          <w:commentReference w:id="396"/>
        </w:r>
      </w:ins>
      <w:r>
        <w:rPr>
          <w:lang w:val="en-US"/>
        </w:rPr>
        <w:t xml:space="preserve">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1984"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399"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1985"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w:t>
      </w:r>
      <w:commentRangeStart w:id="400"/>
      <w:r>
        <w:rPr>
          <w:lang w:val="en-US"/>
        </w:rPr>
        <w:t xml:space="preserve">custom operation name prefixed with '$' </w:t>
      </w:r>
      <w:commentRangeEnd w:id="400"/>
      <w:r w:rsidR="00E63A3C">
        <w:rPr>
          <w:rStyle w:val="CommentReference"/>
        </w:rPr>
        <w:commentReference w:id="400"/>
      </w:r>
      <w:r>
        <w:rPr>
          <w:lang w:val="en-US"/>
        </w:rPr>
        <w:t xml:space="preserve">to an existing FHIR URL, as the </w:t>
      </w:r>
      <w:hyperlink r:id="rId1986"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1987" w:anchor="read" w:history="1">
        <w:r>
          <w:rPr>
            <w:rStyle w:val="Hyperlink"/>
            <w:lang w:val="en-US"/>
          </w:rPr>
          <w:t>read</w:t>
        </w:r>
      </w:hyperlink>
      <w:r>
        <w:rPr>
          <w:lang w:val="en-US"/>
        </w:rPr>
        <w:t xml:space="preserve"> or </w:t>
      </w:r>
      <w:hyperlink r:id="rId1988"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commentRangeStart w:id="401"/>
      <w:r>
        <w:rPr>
          <w:lang w:val="en-US"/>
        </w:rPr>
        <w:t xml:space="preserve">Extending and restricting resources (collectively known as </w:t>
      </w:r>
      <w:del w:id="402" w:author="David" w:date="2015-09-04T16:13:00Z">
        <w:r w:rsidDel="003E745E">
          <w:rPr>
            <w:lang w:val="en-US"/>
          </w:rPr>
          <w:delText xml:space="preserve">'constraining </w:delText>
        </w:r>
      </w:del>
      <w:ins w:id="403" w:author="David" w:date="2015-09-04T16:13:00Z">
        <w:r w:rsidR="003E745E">
          <w:rPr>
            <w:lang w:val="en-US"/>
          </w:rPr>
          <w:t xml:space="preserve">'profiling </w:t>
        </w:r>
      </w:ins>
      <w:r>
        <w:rPr>
          <w:lang w:val="en-US"/>
        </w:rPr>
        <w:t xml:space="preserve">a resource') is done with a "StructureDefinition" resource, which is a statement of rules about how the elements in a resource are used, and where extensions are used in a resource. </w:t>
      </w:r>
      <w:commentRangeEnd w:id="401"/>
      <w:r w:rsidR="003E745E">
        <w:rPr>
          <w:rStyle w:val="CommentReference"/>
        </w:rPr>
        <w:commentReference w:id="401"/>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w:t>
      </w:r>
      <w:proofErr w:type="gramStart"/>
      <w:r>
        <w:rPr>
          <w:lang w:val="en-US"/>
        </w:rPr>
        <w:t>This table summari</w:t>
      </w:r>
      <w:ins w:id="404" w:author="David" w:date="2015-09-04T16:12:00Z">
        <w:r w:rsidR="003E745E">
          <w:rPr>
            <w:lang w:val="en-US"/>
          </w:rPr>
          <w:t>z</w:t>
        </w:r>
      </w:ins>
      <w:del w:id="405" w:author="David" w:date="2015-09-04T16:12:00Z">
        <w:r w:rsidDel="003E745E">
          <w:rPr>
            <w:lang w:val="en-US"/>
          </w:rPr>
          <w:delText>s</w:delText>
        </w:r>
      </w:del>
      <w:r>
        <w:rPr>
          <w:lang w:val="en-US"/>
        </w:rPr>
        <w:t>es</w:t>
      </w:r>
      <w:proofErr w:type="gramEnd"/>
      <w:r>
        <w:rPr>
          <w:lang w:val="en-US"/>
        </w:rPr>
        <w:t xml:space="preserve"> what </w:t>
      </w:r>
      <w:del w:id="406" w:author="David" w:date="2015-09-04T16:12:00Z">
        <w:r w:rsidDel="003E745E">
          <w:rPr>
            <w:lang w:val="en-US"/>
          </w:rPr>
          <w:delText>that means</w:delText>
        </w:r>
      </w:del>
      <w:ins w:id="407" w:author="David" w:date="2015-09-04T16:12:00Z">
        <w:r w:rsidR="003E745E">
          <w:rPr>
            <w:lang w:val="en-US"/>
          </w:rPr>
          <w:t>types of restrictions are allowed</w:t>
        </w:r>
      </w:ins>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When a profile is constraining another profile where there are more cardinality options (e.g.</w:t>
      </w:r>
      <w:ins w:id="408" w:author="David" w:date="2015-09-04T16:13:00Z">
        <w:r w:rsidR="003E745E">
          <w:rPr>
            <w:lang w:val="en-US"/>
          </w:rPr>
          <w:t>,</w:t>
        </w:r>
      </w:ins>
      <w:r>
        <w:rPr>
          <w:lang w:val="en-US"/>
        </w:rPr>
        <w:t xml:space="preserve">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1989"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1990"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commentRangeStart w:id="409"/>
      <w:r>
        <w:rPr>
          <w:lang w:val="en-US"/>
        </w:rPr>
        <w:t xml:space="preserve">There is the facility to mark resources that they can only be safely understood by a process that is aware of and understands a set of published rules. For more information, see </w:t>
      </w:r>
      <w:hyperlink r:id="rId1991" w:anchor="ruleset" w:history="1">
        <w:r>
          <w:rPr>
            <w:rStyle w:val="Hyperlink"/>
            <w:lang w:val="en-US"/>
          </w:rPr>
          <w:t>Restricted Understanding of Resources</w:t>
        </w:r>
      </w:hyperlink>
      <w:r>
        <w:rPr>
          <w:lang w:val="en-US"/>
        </w:rPr>
        <w:t xml:space="preserve">. </w:t>
      </w:r>
      <w:commentRangeEnd w:id="409"/>
      <w:r w:rsidR="00095E57">
        <w:rPr>
          <w:rStyle w:val="CommentReference"/>
        </w:rPr>
        <w:commentReference w:id="409"/>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1992"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1993"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411" w:name="snapshot"/>
      <w:bookmarkEnd w:id="411"/>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w:t>
      </w:r>
      <w:ins w:id="412" w:author="David" w:date="2015-09-05T21:02:00Z">
        <w:r w:rsidR="008F626B">
          <w:rPr>
            <w:lang w:val="en-US"/>
          </w:rPr>
          <w:t>,</w:t>
        </w:r>
      </w:ins>
      <w:r>
        <w:rPr>
          <w:lang w:val="en-US"/>
        </w:rPr>
        <w:t xml:space="preserve">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w:t>
      </w:r>
      <w:r w:rsidR="008F626B">
        <w:rPr>
          <w:lang w:val="en-US"/>
        </w:rPr>
        <w:t xml:space="preserve">can be </w:t>
      </w:r>
      <w:r>
        <w:rPr>
          <w:lang w:val="en-US"/>
        </w:rPr>
        <w:t xml:space="preserve">sparse, </w:t>
      </w:r>
      <w:del w:id="413" w:author="David" w:date="2015-09-05T21:06:00Z">
        <w:r w:rsidDel="008F626B">
          <w:rPr>
            <w:lang w:val="en-US"/>
          </w:rPr>
          <w:delText>and only</w:delText>
        </w:r>
      </w:del>
      <w:ins w:id="414" w:author="David" w:date="2015-09-05T21:06:00Z">
        <w:r w:rsidR="008F626B">
          <w:rPr>
            <w:lang w:val="en-US"/>
          </w:rPr>
          <w:t>because it only</w:t>
        </w:r>
      </w:ins>
      <w:r>
        <w:rPr>
          <w:lang w:val="en-US"/>
        </w:rPr>
        <w:t xml:space="preserve"> mention</w:t>
      </w:r>
      <w:ins w:id="415" w:author="David" w:date="2015-09-05T21:06:00Z">
        <w:r w:rsidR="008F626B">
          <w:rPr>
            <w:lang w:val="en-US"/>
          </w:rPr>
          <w:t>s</w:t>
        </w:r>
      </w:ins>
      <w:r>
        <w:rPr>
          <w:lang w:val="en-US"/>
        </w:rPr>
        <w:t xml:space="preserve">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w:t>
      </w:r>
      <w:proofErr w:type="gramStart"/>
      <w:r>
        <w:rPr>
          <w:lang w:val="en-US"/>
        </w:rPr>
        <w:t>the reduces</w:t>
      </w:r>
      <w:proofErr w:type="gramEnd"/>
      <w:r>
        <w:rPr>
          <w:lang w:val="en-US"/>
        </w:rPr>
        <w:t xml:space="preserve"> </w:t>
      </w:r>
      <w:commentRangeStart w:id="416"/>
      <w:r>
        <w:rPr>
          <w:lang w:val="en-US"/>
        </w:rPr>
        <w:t>it</w:t>
      </w:r>
      <w:del w:id="417" w:author="David" w:date="2015-09-05T21:06:00Z">
        <w:r w:rsidDel="00DD4E03">
          <w:rPr>
            <w:lang w:val="en-US"/>
          </w:rPr>
          <w:delText>'</w:delText>
        </w:r>
      </w:del>
      <w:r>
        <w:rPr>
          <w:lang w:val="en-US"/>
        </w:rPr>
        <w:t>s</w:t>
      </w:r>
      <w:commentRangeEnd w:id="416"/>
      <w:r w:rsidR="00DD4E03">
        <w:rPr>
          <w:rStyle w:val="CommentReference"/>
        </w:rPr>
        <w:commentReference w:id="416"/>
      </w:r>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w:t>
      </w:r>
      <w:commentRangeStart w:id="418"/>
      <w:del w:id="419" w:author="David" w:date="2015-09-05T21:08:00Z">
        <w:r w:rsidDel="00DD4E03">
          <w:rPr>
            <w:lang w:val="en-US"/>
          </w:rPr>
          <w:delText xml:space="preserve">this </w:delText>
        </w:r>
      </w:del>
      <w:ins w:id="420" w:author="David" w:date="2015-09-05T21:08:00Z">
        <w:r w:rsidR="00DD4E03">
          <w:rPr>
            <w:lang w:val="en-US"/>
          </w:rPr>
          <w:t xml:space="preserve">the </w:t>
        </w:r>
      </w:ins>
      <w:r>
        <w:rPr>
          <w:lang w:val="en-US"/>
        </w:rPr>
        <w:t>tool</w:t>
      </w:r>
      <w:ins w:id="421" w:author="David" w:date="2015-09-05T21:08:00Z">
        <w:r w:rsidR="00DD4E03">
          <w:rPr>
            <w:lang w:val="en-US"/>
          </w:rPr>
          <w:t>s</w:t>
        </w:r>
      </w:ins>
      <w:r>
        <w:rPr>
          <w:lang w:val="en-US"/>
        </w:rPr>
        <w:t xml:space="preserve"> generate</w:t>
      </w:r>
      <w:del w:id="422" w:author="David" w:date="2015-09-05T21:08:00Z">
        <w:r w:rsidDel="00DD4E03">
          <w:rPr>
            <w:lang w:val="en-US"/>
          </w:rPr>
          <w:delText>s</w:delText>
        </w:r>
      </w:del>
      <w:commentRangeEnd w:id="418"/>
      <w:r w:rsidR="00DD4E03">
        <w:rPr>
          <w:rStyle w:val="CommentReference"/>
        </w:rPr>
        <w:commentReference w:id="418"/>
      </w:r>
      <w:r>
        <w:rPr>
          <w:lang w:val="en-US"/>
        </w:rPr>
        <w:t xml:space="preserve">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66"/>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w:t>
      </w:r>
      <w:proofErr w:type="gramStart"/>
      <w:r>
        <w:rPr>
          <w:lang w:val="en-US"/>
        </w:rPr>
        <w:t xml:space="preserve">to </w:t>
      </w:r>
      <w:commentRangeStart w:id="423"/>
      <w:proofErr w:type="gramEnd"/>
      <w:del w:id="424" w:author="David" w:date="2015-09-05T21:16:00Z">
        <w:r w:rsidDel="004D05A5">
          <w:rPr>
            <w:lang w:val="en-US"/>
          </w:rPr>
          <w:delText>â€œ</w:delText>
        </w:r>
      </w:del>
      <w:ins w:id="425" w:author="David" w:date="2015-09-05T21:16:00Z">
        <w:r w:rsidR="004D05A5">
          <w:rPr>
            <w:lang w:val="en-US"/>
          </w:rPr>
          <w:t>”</w:t>
        </w:r>
      </w:ins>
      <w:r>
        <w:rPr>
          <w:lang w:val="en-US"/>
        </w:rPr>
        <w:t>slice</w:t>
      </w:r>
      <w:del w:id="426" w:author="David" w:date="2015-09-05T21:16:00Z">
        <w:r w:rsidDel="0026408F">
          <w:rPr>
            <w:lang w:val="en-US"/>
          </w:rPr>
          <w:delText>â€</w:delText>
        </w:r>
      </w:del>
      <w:ins w:id="427" w:author="David" w:date="2015-09-05T21:16:00Z">
        <w:r w:rsidR="0026408F">
          <w:rPr>
            <w:lang w:val="en-US"/>
          </w:rPr>
          <w:t>”</w:t>
        </w:r>
      </w:ins>
      <w:r>
        <w:rPr>
          <w:lang w:val="en-US"/>
        </w:rPr>
        <w:t xml:space="preserve"> </w:t>
      </w:r>
      <w:commentRangeEnd w:id="423"/>
      <w:r w:rsidR="004D05A5">
        <w:rPr>
          <w:rStyle w:val="CommentReference"/>
        </w:rPr>
        <w:commentReference w:id="423"/>
      </w:r>
      <w:r>
        <w:rPr>
          <w:lang w:val="en-US"/>
        </w:rPr>
        <w:t xml:space="preserve">a list into </w:t>
      </w:r>
      <w:proofErr w:type="spellStart"/>
      <w:r>
        <w:rPr>
          <w:lang w:val="en-US"/>
        </w:rPr>
        <w:t>sub</w:t>
      </w:r>
      <w:del w:id="428" w:author="David" w:date="2015-09-05T21:10:00Z">
        <w:r w:rsidDel="004D05A5">
          <w:rPr>
            <w:lang w:val="en-US"/>
          </w:rPr>
          <w:delText>-</w:delText>
        </w:r>
      </w:del>
      <w:r>
        <w:rPr>
          <w:lang w:val="en-US"/>
        </w:rPr>
        <w:t>lists</w:t>
      </w:r>
      <w:proofErr w:type="spellEnd"/>
      <w:r>
        <w:rPr>
          <w:lang w:val="en-US"/>
        </w:rPr>
        <w:t xml:space="preserve">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14:anchorId="7D059284" wp14:editId="59D2C198">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1994"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commentRangeStart w:id="429"/>
      <w:r w:rsidR="008F626B">
        <w:fldChar w:fldCharType="begin"/>
      </w:r>
      <w:r w:rsidR="008F626B">
        <w:instrText xml:space="preserve"> HYPERLINK "file:///C:\\Users\\Lloyd\\Documents\\SVN\\FHIR\\build\\qa\\observation.html" </w:instrText>
      </w:r>
      <w:r w:rsidR="008F626B">
        <w:fldChar w:fldCharType="separate"/>
      </w:r>
      <w:r>
        <w:rPr>
          <w:rStyle w:val="Hyperlink"/>
          <w:lang w:val="en-US"/>
        </w:rPr>
        <w:t>Observation</w:t>
      </w:r>
      <w:r w:rsidR="008F626B">
        <w:rPr>
          <w:rStyle w:val="Hyperlink"/>
          <w:lang w:val="en-US"/>
        </w:rPr>
        <w:fldChar w:fldCharType="end"/>
      </w:r>
      <w:ins w:id="430" w:author="David" w:date="2015-09-05T21:11:00Z">
        <w:r w:rsidR="004D05A5">
          <w:rPr>
            <w:rStyle w:val="Hyperlink"/>
            <w:lang w:val="en-US"/>
          </w:rPr>
          <w:t xml:space="preserve"> </w:t>
        </w:r>
      </w:ins>
      <w:r>
        <w:rPr>
          <w:lang w:val="en-US"/>
        </w:rPr>
        <w:t>defines</w:t>
      </w:r>
      <w:commentRangeEnd w:id="429"/>
      <w:r w:rsidR="004D05A5">
        <w:rPr>
          <w:rStyle w:val="CommentReference"/>
        </w:rPr>
        <w:commentReference w:id="429"/>
      </w:r>
      <w:r>
        <w:rPr>
          <w:lang w:val="en-US"/>
        </w:rPr>
        <w:t xml:space="preserve"> the "component" element which contains a nested code and a value for observations </w:t>
      </w:r>
      <w:del w:id="431" w:author="David" w:date="2015-09-05T21:12:00Z">
        <w:r w:rsidDel="004D05A5">
          <w:rPr>
            <w:lang w:val="en-US"/>
          </w:rPr>
          <w:delText xml:space="preserve">have </w:delText>
        </w:r>
      </w:del>
      <w:ins w:id="432" w:author="David" w:date="2015-09-05T21:12:00Z">
        <w:r w:rsidR="004D05A5">
          <w:rPr>
            <w:lang w:val="en-US"/>
          </w:rPr>
          <w:t xml:space="preserve">that </w:t>
        </w:r>
      </w:ins>
      <w:r>
        <w:rPr>
          <w:lang w:val="en-US"/>
        </w:rPr>
        <w:t>have multiple values. A classic example of this kind of observation is a blood pressure measurement - it contains 2 values, one for systolic, and one for diastolic (</w:t>
      </w:r>
      <w:hyperlink r:id="rId1995"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w:t>
      </w:r>
      <w:ins w:id="433" w:author="David" w:date="2015-09-05T21:13:00Z">
        <w:r w:rsidR="004D05A5">
          <w:rPr>
            <w:lang w:val="en-US"/>
          </w:rPr>
          <w:t>two</w:t>
        </w:r>
      </w:ins>
      <w:del w:id="434" w:author="David" w:date="2015-09-05T21:13:00Z">
        <w:r w:rsidDel="004D05A5">
          <w:rPr>
            <w:lang w:val="en-US"/>
          </w:rPr>
          <w:delText>2</w:delText>
        </w:r>
      </w:del>
      <w:r>
        <w:rPr>
          <w:lang w:val="en-US"/>
        </w:rPr>
        <w:t xml:space="preserve"> </w:t>
      </w:r>
      <w:proofErr w:type="spellStart"/>
      <w:r>
        <w:rPr>
          <w:lang w:val="en-US"/>
        </w:rPr>
        <w:t>sublists</w:t>
      </w:r>
      <w:proofErr w:type="spellEnd"/>
      <w:r>
        <w:rPr>
          <w:lang w:val="en-US"/>
        </w:rPr>
        <w:t xml:space="preserve"> of one element each: a systolic element, and a diastolic element. Each of these elements has a fixed value for the code element (a fixed LOINC code for the name), and </w:t>
      </w:r>
      <w:del w:id="435" w:author="David" w:date="2015-09-05T21:13:00Z">
        <w:r w:rsidDel="004D05A5">
          <w:rPr>
            <w:lang w:val="en-US"/>
          </w:rPr>
          <w:delText xml:space="preserve">specifying that </w:delText>
        </w:r>
      </w:del>
      <w:r>
        <w:rPr>
          <w:lang w:val="en-US"/>
        </w:rPr>
        <w:t xml:space="preserve">both have a value of type Quantity. </w:t>
      </w:r>
      <w:commentRangeStart w:id="436"/>
      <w:del w:id="437" w:author="David" w:date="2015-09-05T21:14:00Z">
        <w:r w:rsidDel="004D05A5">
          <w:rPr>
            <w:lang w:val="en-US"/>
          </w:rPr>
          <w:delText xml:space="preserve">This process is known as "slicing" and the Systolic and Diastolic elements are called "slices". </w:delText>
        </w:r>
      </w:del>
      <w:commentRangeEnd w:id="436"/>
      <w:r w:rsidR="004D05A5">
        <w:rPr>
          <w:rStyle w:val="CommentReference"/>
        </w:rPr>
        <w:commentReference w:id="436"/>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t>
      </w:r>
      <w:ins w:id="438" w:author="David" w:date="2015-09-05T21:15:00Z">
        <w:r w:rsidR="004D05A5">
          <w:rPr>
            <w:lang w:val="en-US"/>
          </w:rPr>
          <w:t xml:space="preserve">to </w:t>
        </w:r>
      </w:ins>
      <w:r>
        <w:rPr>
          <w:lang w:val="en-US"/>
        </w:rPr>
        <w:t xml:space="preserve">which additional constraints for a </w:t>
      </w:r>
      <w:proofErr w:type="spellStart"/>
      <w:r>
        <w:rPr>
          <w:lang w:val="en-US"/>
        </w:rPr>
        <w:t>sub</w:t>
      </w:r>
      <w:del w:id="439" w:author="David" w:date="2015-09-05T21:15:00Z">
        <w:r w:rsidDel="004D05A5">
          <w:rPr>
            <w:lang w:val="en-US"/>
          </w:rPr>
          <w:delText>-</w:delText>
        </w:r>
      </w:del>
      <w:r>
        <w:rPr>
          <w:lang w:val="en-US"/>
        </w:rPr>
        <w:t>list</w:t>
      </w:r>
      <w:proofErr w:type="spellEnd"/>
      <w:r>
        <w:rPr>
          <w:lang w:val="en-US"/>
        </w:rPr>
        <w:t xml:space="preserve"> the item conforms, the system checks the values of the elements. In this case, the "name" element in the target resource can be used to determine which slice that target refers to. This element is called </w:t>
      </w:r>
      <w:proofErr w:type="gramStart"/>
      <w:r>
        <w:rPr>
          <w:lang w:val="en-US"/>
        </w:rPr>
        <w:t xml:space="preserve">the </w:t>
      </w:r>
      <w:commentRangeStart w:id="440"/>
      <w:proofErr w:type="gramEnd"/>
      <w:del w:id="441" w:author="David" w:date="2015-09-05T21:17:00Z">
        <w:r w:rsidDel="0026408F">
          <w:rPr>
            <w:lang w:val="en-US"/>
          </w:rPr>
          <w:delText>â€œ</w:delText>
        </w:r>
      </w:del>
      <w:ins w:id="442" w:author="David" w:date="2015-09-05T21:17:00Z">
        <w:r w:rsidR="0026408F">
          <w:rPr>
            <w:lang w:val="en-US"/>
          </w:rPr>
          <w:t>”</w:t>
        </w:r>
      </w:ins>
      <w:r>
        <w:rPr>
          <w:lang w:val="en-US"/>
        </w:rPr>
        <w:t>discriminator</w:t>
      </w:r>
      <w:ins w:id="443" w:author="David" w:date="2015-09-05T21:17:00Z">
        <w:r w:rsidR="0026408F">
          <w:rPr>
            <w:lang w:val="en-US"/>
          </w:rPr>
          <w:t>”</w:t>
        </w:r>
      </w:ins>
      <w:del w:id="444" w:author="David" w:date="2015-09-05T21:17:00Z">
        <w:r w:rsidDel="0026408F">
          <w:rPr>
            <w:lang w:val="en-US"/>
          </w:rPr>
          <w:delText>â€</w:delText>
        </w:r>
      </w:del>
      <w:r>
        <w:rPr>
          <w:lang w:val="en-US"/>
        </w:rPr>
        <w:t>.</w:t>
      </w:r>
      <w:commentRangeEnd w:id="440"/>
      <w:r w:rsidR="004D05A5">
        <w:rPr>
          <w:rStyle w:val="CommentReference"/>
        </w:rPr>
        <w:commentReference w:id="440"/>
      </w:r>
      <w:r>
        <w:rPr>
          <w:lang w:val="en-US"/>
        </w:rPr>
        <w:t xml:space="preserve"> </w:t>
      </w:r>
    </w:p>
    <w:p w:rsidR="00C51368" w:rsidRDefault="00E43BD9">
      <w:pPr>
        <w:pStyle w:val="Heading3"/>
        <w:divId w:val="809324418"/>
        <w:rPr>
          <w:rFonts w:eastAsia="Times New Roman"/>
          <w:lang w:val="en-US"/>
        </w:rPr>
      </w:pPr>
      <w:bookmarkStart w:id="445" w:name="discriminator"/>
      <w:bookmarkEnd w:id="445"/>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t>
      </w:r>
      <w:del w:id="446" w:author="David" w:date="2015-09-05T21:26:00Z">
        <w:r w:rsidDel="004C5B3B">
          <w:rPr>
            <w:lang w:val="en-US"/>
          </w:rPr>
          <w:delText xml:space="preserve">which </w:delText>
        </w:r>
      </w:del>
      <w:ins w:id="447" w:author="David" w:date="2015-09-05T21:26:00Z">
        <w:r w:rsidR="004C5B3B">
          <w:rPr>
            <w:lang w:val="en-US"/>
          </w:rPr>
          <w:t xml:space="preserve">the </w:t>
        </w:r>
      </w:ins>
      <w:r>
        <w:rPr>
          <w:lang w:val="en-US"/>
        </w:rPr>
        <w:t xml:space="preserve">slice </w:t>
      </w:r>
      <w:ins w:id="448" w:author="David" w:date="2015-09-05T21:27:00Z">
        <w:r w:rsidR="00460AFD">
          <w:rPr>
            <w:lang w:val="en-US"/>
          </w:rPr>
          <w:t xml:space="preserve">corresponding </w:t>
        </w:r>
      </w:ins>
      <w:ins w:id="449" w:author="David" w:date="2015-09-05T21:26:00Z">
        <w:r w:rsidR="004C5B3B">
          <w:rPr>
            <w:lang w:val="en-US"/>
          </w:rPr>
          <w:t xml:space="preserve">to </w:t>
        </w:r>
      </w:ins>
      <w:r>
        <w:rPr>
          <w:lang w:val="en-US"/>
        </w:rPr>
        <w:t xml:space="preserve">an item </w:t>
      </w:r>
      <w:r w:rsidR="00460AFD">
        <w:rPr>
          <w:lang w:val="en-US"/>
        </w:rPr>
        <w:t xml:space="preserve">in the list </w:t>
      </w:r>
      <w:del w:id="450" w:author="David" w:date="2015-09-05T21:28:00Z">
        <w:r w:rsidDel="00460AFD">
          <w:rPr>
            <w:lang w:val="en-US"/>
          </w:rPr>
          <w:delText xml:space="preserve">to </w:delText>
        </w:r>
      </w:del>
      <w:r>
        <w:rPr>
          <w:lang w:val="en-US"/>
        </w:rPr>
        <w:t xml:space="preserve">by checking whether its content meets the rules specified for the </w:t>
      </w:r>
      <w:commentRangeStart w:id="451"/>
      <w:r>
        <w:rPr>
          <w:lang w:val="en-US"/>
        </w:rPr>
        <w:t>slice. This</w:t>
      </w:r>
      <w:commentRangeEnd w:id="451"/>
      <w:r w:rsidR="0022608E">
        <w:rPr>
          <w:rStyle w:val="CommentReference"/>
        </w:rPr>
        <w:commentReference w:id="451"/>
      </w:r>
      <w:r>
        <w:rPr>
          <w:lang w:val="en-US"/>
        </w:rPr>
        <w:t xml:space="preserve"> </w:t>
      </w:r>
      <w:ins w:id="452" w:author="David" w:date="2015-09-05T21:26:00Z">
        <w:r w:rsidR="00460AFD">
          <w:rPr>
            <w:lang w:val="en-US"/>
          </w:rPr>
          <w:t xml:space="preserve">would </w:t>
        </w:r>
      </w:ins>
      <w:r>
        <w:rPr>
          <w:lang w:val="en-US"/>
        </w:rPr>
        <w:t>require</w:t>
      </w:r>
      <w:del w:id="453" w:author="David" w:date="2015-09-05T21:27:00Z">
        <w:r w:rsidDel="00460AFD">
          <w:rPr>
            <w:lang w:val="en-US"/>
          </w:rPr>
          <w:delText>s for</w:delText>
        </w:r>
      </w:del>
      <w:r>
        <w:rPr>
          <w:lang w:val="en-US"/>
        </w:rPr>
        <w:t xml:space="preserve"> a processor to be able to check all the rules applied in the slice and to do so speculatively in a depth-first fashion. Neither of these is appropriate for an operational system, and particularly not for generated code. </w:t>
      </w:r>
      <w:del w:id="454" w:author="David" w:date="2015-09-07T15:21:00Z">
        <w:r w:rsidDel="0022608E">
          <w:rPr>
            <w:lang w:val="en-US"/>
          </w:rPr>
          <w:delText>For this reason</w:delText>
        </w:r>
      </w:del>
      <w:ins w:id="455" w:author="David" w:date="2015-09-07T15:23:00Z">
        <w:r w:rsidR="0022608E">
          <w:rPr>
            <w:lang w:val="en-US"/>
          </w:rPr>
          <w:t>Thus,</w:t>
        </w:r>
      </w:ins>
      <w:ins w:id="456" w:author="David" w:date="2015-09-07T15:21:00Z">
        <w:r w:rsidR="0022608E">
          <w:rPr>
            <w:lang w:val="en-US"/>
          </w:rPr>
          <w:t xml:space="preserve"> to provide a better way to </w:t>
        </w:r>
      </w:ins>
      <w:ins w:id="457" w:author="David" w:date="2015-09-07T15:24:00Z">
        <w:r w:rsidR="0022608E">
          <w:rPr>
            <w:lang w:val="en-US"/>
          </w:rPr>
          <w:t>distinguish slices</w:t>
        </w:r>
      </w:ins>
      <w:r>
        <w:rPr>
          <w:lang w:val="en-US"/>
        </w:rPr>
        <w:t xml:space="preserve">, a slice can </w:t>
      </w:r>
      <w:commentRangeStart w:id="458"/>
      <w:del w:id="459" w:author="David" w:date="2015-09-07T15:24:00Z">
        <w:r w:rsidDel="0022608E">
          <w:rPr>
            <w:lang w:val="en-US"/>
          </w:rPr>
          <w:delText xml:space="preserve">nominate </w:delText>
        </w:r>
      </w:del>
      <w:ins w:id="460" w:author="David" w:date="2015-09-07T15:24:00Z">
        <w:r w:rsidR="0022608E">
          <w:rPr>
            <w:lang w:val="en-US"/>
          </w:rPr>
          <w:t>designate</w:t>
        </w:r>
      </w:ins>
      <w:commentRangeEnd w:id="458"/>
      <w:ins w:id="461" w:author="David" w:date="2015-09-07T15:25:00Z">
        <w:r w:rsidR="0022608E">
          <w:rPr>
            <w:rStyle w:val="CommentReference"/>
          </w:rPr>
          <w:commentReference w:id="458"/>
        </w:r>
      </w:ins>
      <w:ins w:id="462" w:author="David" w:date="2015-09-07T15:24:00Z">
        <w:r w:rsidR="0022608E">
          <w:rPr>
            <w:lang w:val="en-US"/>
          </w:rPr>
          <w:t xml:space="preserve"> </w:t>
        </w:r>
      </w:ins>
      <w:r>
        <w:rPr>
          <w:lang w:val="en-US"/>
        </w:rPr>
        <w:t xml:space="preserve">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w:t>
      </w:r>
      <w:del w:id="463" w:author="David" w:date="2015-09-07T15:24:00Z">
        <w:r w:rsidDel="0022608E">
          <w:rPr>
            <w:lang w:val="en-US"/>
          </w:rPr>
          <w:delText xml:space="preserve">nominated </w:delText>
        </w:r>
      </w:del>
      <w:ins w:id="464" w:author="David" w:date="2015-09-07T15:24:00Z">
        <w:r w:rsidR="0022608E">
          <w:rPr>
            <w:lang w:val="en-US"/>
          </w:rPr>
          <w:t xml:space="preserve">designated </w:t>
        </w:r>
      </w:ins>
      <w:r>
        <w:rPr>
          <w:lang w:val="en-US"/>
        </w:rPr>
        <w:t>in the discriminator is unique and distinct for each possible slice and applications can easily determine which slice an item in a list is. The intention is that this can be done in generated code, e.g.</w:t>
      </w:r>
      <w:ins w:id="465" w:author="David" w:date="2015-09-05T21:28:00Z">
        <w:r w:rsidR="00460AFD">
          <w:rPr>
            <w:lang w:val="en-US"/>
          </w:rPr>
          <w:t>,</w:t>
        </w:r>
      </w:ins>
      <w:r>
        <w:rPr>
          <w:lang w:val="en-US"/>
        </w:rPr>
        <w:t xml:space="preserve">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w:t>
      </w:r>
      <w:del w:id="466" w:author="David" w:date="2015-09-07T15:25:00Z">
        <w:r w:rsidDel="0022608E">
          <w:rPr>
            <w:lang w:val="en-US"/>
          </w:rPr>
          <w:delText xml:space="preserve">nominates </w:delText>
        </w:r>
      </w:del>
      <w:ins w:id="467" w:author="David" w:date="2015-09-07T15:25:00Z">
        <w:r w:rsidR="0022608E">
          <w:rPr>
            <w:lang w:val="en-US"/>
          </w:rPr>
          <w:t xml:space="preserve">designates </w:t>
        </w:r>
      </w:ins>
      <w:r>
        <w:rPr>
          <w:lang w:val="en-US"/>
        </w:rPr>
        <w:t xml:space="preserve">one or more discriminators, it SHALL fix the value of the element for each discriminator for each slice (using </w:t>
      </w:r>
      <w:hyperlink r:id="rId1996"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1997"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1998"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w:t>
      </w:r>
      <w:del w:id="468" w:author="David" w:date="2015-09-07T15:27:00Z">
        <w:r w:rsidDel="0022608E">
          <w:rPr>
            <w:lang w:val="en-US"/>
          </w:rPr>
          <w:delText xml:space="preserve">nominate </w:delText>
        </w:r>
      </w:del>
      <w:ins w:id="469" w:author="David" w:date="2015-09-07T15:27:00Z">
        <w:r w:rsidR="0022608E">
          <w:rPr>
            <w:lang w:val="en-US"/>
          </w:rPr>
          <w:t xml:space="preserve">designate </w:t>
        </w:r>
      </w:ins>
      <w:r>
        <w:rPr>
          <w:lang w:val="en-US"/>
        </w:rPr>
        <w:t xml:space="preserve">fields from different resources, where each resource only has one of the </w:t>
      </w:r>
      <w:del w:id="470" w:author="David" w:date="2015-09-07T15:27:00Z">
        <w:r w:rsidDel="0022608E">
          <w:rPr>
            <w:lang w:val="en-US"/>
          </w:rPr>
          <w:delText xml:space="preserve">nominated </w:delText>
        </w:r>
      </w:del>
      <w:ins w:id="471" w:author="David" w:date="2015-09-07T15:27:00Z">
        <w:r w:rsidR="0022608E">
          <w:rPr>
            <w:lang w:val="en-US"/>
          </w:rPr>
          <w:t xml:space="preserve">designated </w:t>
        </w:r>
      </w:ins>
      <w:r>
        <w:rPr>
          <w:lang w:val="en-US"/>
        </w:rPr>
        <w:t xml:space="preserve">elements, as long as they are distinct across slices. </w:t>
      </w:r>
    </w:p>
    <w:p w:rsidR="00C51368" w:rsidRDefault="00E43BD9">
      <w:pPr>
        <w:pStyle w:val="NormalWeb"/>
        <w:divId w:val="809324418"/>
        <w:rPr>
          <w:lang w:val="en-US"/>
        </w:rPr>
      </w:pPr>
      <w:r>
        <w:rPr>
          <w:lang w:val="en-US"/>
        </w:rPr>
        <w:t xml:space="preserve">A structure definition is not required to </w:t>
      </w:r>
      <w:del w:id="472" w:author="David" w:date="2015-09-07T15:26:00Z">
        <w:r w:rsidDel="0022608E">
          <w:rPr>
            <w:lang w:val="en-US"/>
          </w:rPr>
          <w:delText xml:space="preserve">nominate </w:delText>
        </w:r>
      </w:del>
      <w:ins w:id="473" w:author="David" w:date="2015-09-07T15:26:00Z">
        <w:r w:rsidR="0022608E">
          <w:rPr>
            <w:lang w:val="en-US"/>
          </w:rPr>
          <w:t xml:space="preserve">designate </w:t>
        </w:r>
      </w:ins>
      <w:r>
        <w:rPr>
          <w:lang w:val="en-US"/>
        </w:rPr>
        <w:t xml:space="preserve">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ins w:id="474" w:author="David" w:date="2015-09-05T21:30:00Z">
        <w:r w:rsidR="00460AFD">
          <w:rPr>
            <w:rFonts w:eastAsia="Times New Roman"/>
            <w:lang w:val="en-US"/>
          </w:rPr>
          <w:t>.</w:t>
        </w:r>
      </w:ins>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4624"/>
        <w:gridCol w:w="297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rsidP="00160568">
            <w:pPr>
              <w:rPr>
                <w:rFonts w:eastAsia="Times New Roman"/>
              </w:rPr>
            </w:pPr>
            <w:r>
              <w:rPr>
                <w:rFonts w:eastAsia="Times New Roman"/>
              </w:rPr>
              <w:t xml:space="preserve">Entries are differentiated by the value of the code element in the extension with the </w:t>
            </w:r>
            <w:del w:id="475" w:author="David" w:date="2015-09-07T15:27:00Z">
              <w:r w:rsidDel="00160568">
                <w:rPr>
                  <w:rFonts w:eastAsia="Times New Roman"/>
                </w:rPr>
                <w:delText xml:space="preserve">nominated </w:delText>
              </w:r>
            </w:del>
            <w:ins w:id="476" w:author="David" w:date="2015-09-07T15:27:00Z">
              <w:r w:rsidR="00160568">
                <w:rPr>
                  <w:rFonts w:eastAsia="Times New Roman"/>
                </w:rPr>
                <w:t xml:space="preserve">designated </w:t>
              </w:r>
            </w:ins>
            <w:r>
              <w:rPr>
                <w:rFonts w:eastAsia="Times New Roman"/>
              </w:rPr>
              <w:t>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rsidP="00160568">
            <w:pPr>
              <w:rPr>
                <w:rFonts w:eastAsia="Times New Roman"/>
              </w:rPr>
            </w:pPr>
            <w:r>
              <w:rPr>
                <w:rFonts w:eastAsia="Times New Roman"/>
              </w:rPr>
              <w:t xml:space="preserve">Extensions are differentiated by the combination of </w:t>
            </w:r>
            <w:proofErr w:type="spellStart"/>
            <w:r>
              <w:rPr>
                <w:rFonts w:eastAsia="Times New Roman"/>
              </w:rPr>
              <w:t>item.reference.</w:t>
            </w:r>
            <w:del w:id="477" w:author="David" w:date="2015-09-07T15:31:00Z">
              <w:r w:rsidDel="00160568">
                <w:rPr>
                  <w:rFonts w:eastAsia="Times New Roman"/>
                </w:rPr>
                <w:delText>name</w:delText>
              </w:r>
            </w:del>
            <w:commentRangeStart w:id="478"/>
            <w:ins w:id="479" w:author="David" w:date="2015-09-07T15:31:00Z">
              <w:r w:rsidR="00160568">
                <w:rPr>
                  <w:rFonts w:eastAsia="Times New Roman"/>
                </w:rPr>
                <w:t>@type</w:t>
              </w:r>
            </w:ins>
            <w:proofErr w:type="spellEnd"/>
            <w:ins w:id="480" w:author="David" w:date="2015-09-07T15:30:00Z">
              <w:r w:rsidR="00160568">
                <w:rPr>
                  <w:rFonts w:eastAsia="Times New Roman"/>
                </w:rPr>
                <w:t>,</w:t>
              </w:r>
            </w:ins>
            <w:del w:id="481" w:author="David" w:date="2015-09-07T15:31:00Z">
              <w:r w:rsidDel="00160568">
                <w:rPr>
                  <w:rFonts w:eastAsia="Times New Roman"/>
                </w:rPr>
                <w:delText>,</w:delText>
              </w:r>
            </w:del>
            <w:commentRangeEnd w:id="478"/>
            <w:r w:rsidR="00160568">
              <w:rPr>
                <w:rStyle w:val="CommentReference"/>
              </w:rPr>
              <w:commentReference w:id="478"/>
            </w:r>
            <w:r>
              <w:rPr>
                <w:rFonts w:eastAsia="Times New Roman"/>
              </w:rPr>
              <w:t xml:space="preserv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 xml:space="preserve">Different constraints (e.g. "must support", usage notes, vocabulary bindings, etc.) are asserted for different supported types for the multi-typed element </w:t>
            </w:r>
            <w:proofErr w:type="spellStart"/>
            <w:r>
              <w:rPr>
                <w:rFonts w:eastAsia="Times New Roman"/>
              </w:rPr>
              <w:t>Observation.valu</w:t>
            </w:r>
            <w:ins w:id="482" w:author="David" w:date="2015-09-07T15:33:00Z">
              <w:r w:rsidR="00160568">
                <w:rPr>
                  <w:rFonts w:eastAsia="Times New Roman"/>
                </w:rPr>
                <w:t>e</w:t>
              </w:r>
              <w:proofErr w:type="spellEnd"/>
              <w:r w:rsidR="00160568">
                <w:rPr>
                  <w:rFonts w:eastAsia="Times New Roman"/>
                </w:rPr>
                <w:t>(x)</w:t>
              </w:r>
            </w:ins>
          </w:p>
        </w:tc>
      </w:tr>
    </w:tbl>
    <w:p w:rsidR="00C51368" w:rsidRDefault="00E43BD9">
      <w:pPr>
        <w:pStyle w:val="NormalWeb"/>
        <w:divId w:val="809324418"/>
        <w:rPr>
          <w:lang w:val="en-US"/>
        </w:rPr>
      </w:pPr>
      <w:r>
        <w:rPr>
          <w:lang w:val="en-US"/>
        </w:rPr>
        <w:t xml:space="preserve">The </w:t>
      </w:r>
      <w:hyperlink r:id="rId1999"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483" w:name="reslicing"/>
      <w:bookmarkEnd w:id="483"/>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commentRangeStart w:id="484"/>
      <w:r>
        <w:rPr>
          <w:rFonts w:eastAsia="Times New Roman"/>
          <w:lang w:val="en-US"/>
        </w:rPr>
        <w:t xml:space="preserve">make a constraint on X with no name - in which case the profile is constraining all appearances of X; or </w:t>
      </w:r>
      <w:commentRangeEnd w:id="484"/>
      <w:r w:rsidR="00825305">
        <w:rPr>
          <w:rStyle w:val="CommentReference"/>
        </w:rPr>
        <w:commentReference w:id="484"/>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322"/>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w:t>
      </w:r>
      <w:commentRangeStart w:id="485"/>
      <w:r>
        <w:rPr>
          <w:lang w:val="en-US"/>
        </w:rPr>
        <w:t>refer</w:t>
      </w:r>
      <w:del w:id="486" w:author="David" w:date="2015-09-07T15:38:00Z">
        <w:r w:rsidDel="00825305">
          <w:rPr>
            <w:lang w:val="en-US"/>
          </w:rPr>
          <w:delText>s</w:delText>
        </w:r>
      </w:del>
      <w:commentRangeEnd w:id="485"/>
      <w:r w:rsidR="00825305">
        <w:rPr>
          <w:rStyle w:val="CommentReference"/>
        </w:rPr>
        <w:commentReference w:id="485"/>
      </w:r>
      <w:r>
        <w:rPr>
          <w:lang w:val="en-US"/>
        </w:rPr>
        <w:t xml:space="preserve"> to the extension definition when it is used in a resource. </w:t>
      </w:r>
    </w:p>
    <w:p w:rsidR="00C51368" w:rsidRDefault="00E43BD9">
      <w:pPr>
        <w:pStyle w:val="NormalWeb"/>
        <w:divId w:val="809324418"/>
        <w:rPr>
          <w:lang w:val="en-US"/>
        </w:rPr>
      </w:pPr>
      <w:r>
        <w:rPr>
          <w:lang w:val="en-US"/>
        </w:rPr>
        <w:t>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w:t>
      </w:r>
      <w:ins w:id="487" w:author="David" w:date="2015-09-07T15:40:00Z">
        <w:r w:rsidR="0003087E">
          <w:rPr>
            <w:lang w:val="en-US"/>
          </w:rPr>
          <w:t>s</w:t>
        </w:r>
      </w:ins>
      <w:r>
        <w:rPr>
          <w:lang w:val="en-US"/>
        </w:rPr>
        <w:t xml:space="preserve"> and/or datatypes, e.g.</w:t>
      </w:r>
      <w:ins w:id="488" w:author="David" w:date="2015-09-07T15:40:00Z">
        <w:r w:rsidR="0003087E">
          <w:rPr>
            <w:lang w:val="en-US"/>
          </w:rPr>
          <w:t>,</w:t>
        </w:r>
      </w:ins>
      <w:r>
        <w:rPr>
          <w:lang w:val="en-US"/>
        </w:rPr>
        <w:t xml:space="preserve"> one would only have to define an extension for </w:t>
      </w:r>
      <w:ins w:id="489" w:author="David" w:date="2015-09-07T15:39:00Z">
        <w:r w:rsidR="0003087E">
          <w:rPr>
            <w:lang w:val="en-US"/>
          </w:rPr>
          <w:t>“</w:t>
        </w:r>
      </w:ins>
      <w:del w:id="490" w:author="David" w:date="2015-09-07T15:39:00Z">
        <w:r w:rsidDel="0003087E">
          <w:rPr>
            <w:lang w:val="en-US"/>
          </w:rPr>
          <w:delText>â€œ</w:delText>
        </w:r>
      </w:del>
      <w:r>
        <w:rPr>
          <w:lang w:val="en-US"/>
        </w:rPr>
        <w:t>hair color</w:t>
      </w:r>
      <w:del w:id="491" w:author="David" w:date="2015-09-07T15:39:00Z">
        <w:r w:rsidDel="0003087E">
          <w:rPr>
            <w:lang w:val="en-US"/>
          </w:rPr>
          <w:delText>â€</w:delText>
        </w:r>
      </w:del>
      <w:ins w:id="492" w:author="David" w:date="2015-09-07T15:39:00Z">
        <w:r w:rsidR="0003087E">
          <w:rPr>
            <w:lang w:val="en-US"/>
          </w:rPr>
          <w:t>”</w:t>
        </w:r>
      </w:ins>
      <w:r>
        <w:rPr>
          <w:lang w:val="en-US"/>
        </w:rPr>
        <w:t xml:space="preserve"> once, and then specify </w:t>
      </w:r>
      <w:ins w:id="493" w:author="David" w:date="2015-09-07T15:40:00Z">
        <w:r w:rsidR="0003087E">
          <w:rPr>
            <w:lang w:val="en-US"/>
          </w:rPr>
          <w:t xml:space="preserve">that </w:t>
        </w:r>
      </w:ins>
      <w:r>
        <w:rPr>
          <w:lang w:val="en-US"/>
        </w:rPr>
        <w:t xml:space="preserve">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00"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01"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494"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02"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w:t>
      </w:r>
      <w:ins w:id="495" w:author="David" w:date="2015-09-07T15:46:00Z">
        <w:r w:rsidR="0003087E">
          <w:rPr>
            <w:lang w:val="en-US"/>
          </w:rPr>
          <w:t>,</w:t>
        </w:r>
      </w:ins>
      <w:r>
        <w:rPr>
          <w:lang w:val="en-US"/>
        </w:rPr>
        <w:t xml:space="preserve">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03"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496" w:name="tx"/>
      <w:r>
        <w:rPr>
          <w:rFonts w:eastAsia="Times New Roman"/>
          <w:lang w:val="en-US"/>
        </w:rPr>
        <w:t>Mixing Custom and Standard Terminologies</w:t>
      </w:r>
    </w:p>
    <w:p w:rsidR="00C51368" w:rsidRDefault="003250D0">
      <w:pPr>
        <w:pStyle w:val="NormalWeb"/>
        <w:divId w:val="809324418"/>
        <w:rPr>
          <w:lang w:val="en-US"/>
        </w:rPr>
      </w:pPr>
      <w:hyperlink r:id="rId2004" w:history="1">
        <w:r w:rsidR="00E43BD9">
          <w:rPr>
            <w:rStyle w:val="Hyperlink"/>
            <w:lang w:val="en-US"/>
          </w:rPr>
          <w:t>Value Set</w:t>
        </w:r>
      </w:hyperlink>
      <w:r w:rsidR="00E43BD9">
        <w:rPr>
          <w:lang w:val="en-US"/>
        </w:rPr>
        <w:t xml:space="preserve"> resources can be used to carry definitions of local code systems (</w:t>
      </w:r>
      <w:hyperlink r:id="rId2005"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3250D0">
            <w:pPr>
              <w:rPr>
                <w:rFonts w:eastAsia="Times New Roman"/>
              </w:rPr>
            </w:pPr>
            <w:hyperlink r:id="rId2006"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Note that local codes are not as</w:t>
      </w:r>
      <w:ins w:id="497" w:author="David" w:date="2015-09-07T15:47:00Z">
        <w:r w:rsidR="0003087E">
          <w:rPr>
            <w:lang w:val="en-US"/>
          </w:rPr>
          <w:t xml:space="preserve"> widely</w:t>
        </w:r>
      </w:ins>
      <w:r>
        <w:rPr>
          <w:lang w:val="en-US"/>
        </w:rPr>
        <w:t xml:space="preserve"> interoperable as standard published code systems (e.g. LOINC, SNOMED C</w:t>
      </w:r>
      <w:ins w:id="498" w:author="David" w:date="2015-09-07T15:47:00Z">
        <w:r w:rsidR="0003087E">
          <w:rPr>
            <w:lang w:val="en-US"/>
          </w:rPr>
          <w:t>T</w:t>
        </w:r>
      </w:ins>
      <w:r>
        <w:rPr>
          <w:lang w:val="en-US"/>
        </w:rPr>
        <w:t xml:space="preserve">, so it is preferable to use standard code systems. </w:t>
      </w:r>
    </w:p>
    <w:bookmarkEnd w:id="213"/>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w:t>
      </w:r>
      <w:ins w:id="499" w:author="David" w:date="2015-09-07T15:50:00Z">
        <w:r w:rsidR="0003087E">
          <w:rPr>
            <w:lang w:val="en-US"/>
          </w:rPr>
          <w:t>in</w:t>
        </w:r>
      </w:ins>
      <w:r>
        <w:rPr>
          <w:lang w:val="en-US"/>
        </w:rPr>
        <w:t xml:space="preserve">valid in the base structure/profile. </w:t>
      </w:r>
    </w:p>
    <w:bookmarkEnd w:id="89"/>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If creating a profile based on another profile, Must Support can be changed from false to true, but cannot be changed from true to false. Note that an element that has the property IsModifier is not necessarily a "key" element (e.g.</w:t>
      </w:r>
      <w:ins w:id="500" w:author="David" w:date="2015-09-07T15:53:00Z">
        <w:r w:rsidR="005530F5">
          <w:rPr>
            <w:lang w:val="en-US"/>
          </w:rPr>
          <w:t>,</w:t>
        </w:r>
      </w:ins>
      <w:r>
        <w:rPr>
          <w:lang w:val="en-US"/>
        </w:rPr>
        <w:t xml:space="preserve">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w:t>
      </w:r>
      <w:ins w:id="501" w:author="David" w:date="2015-09-07T15:56:00Z">
        <w:r w:rsidR="005530F5">
          <w:rPr>
            <w:rFonts w:eastAsia="Times New Roman"/>
            <w:lang w:val="en-US"/>
          </w:rPr>
          <w:t>,</w:t>
        </w:r>
      </w:ins>
      <w:r>
        <w:rPr>
          <w:rFonts w:eastAsia="Times New Roman"/>
          <w:lang w:val="en-US"/>
        </w:rPr>
        <w:t xml:space="preserve">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w:t>
      </w:r>
      <w:ins w:id="502" w:author="David" w:date="2015-09-07T15:56:00Z">
        <w:r w:rsidR="005530F5">
          <w:rPr>
            <w:rFonts w:eastAsia="Times New Roman"/>
            <w:lang w:val="en-US"/>
          </w:rPr>
          <w:t>,</w:t>
        </w:r>
      </w:ins>
      <w:r>
        <w:rPr>
          <w:rFonts w:eastAsia="Times New Roman"/>
          <w:lang w:val="en-US"/>
        </w:rPr>
        <w:t xml:space="preserve">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w:t>
      </w:r>
      <w:ins w:id="503" w:author="David" w:date="2015-09-07T15:57:00Z">
        <w:r w:rsidR="005530F5">
          <w:rPr>
            <w:rFonts w:eastAsia="Times New Roman"/>
            <w:lang w:val="en-US"/>
          </w:rPr>
          <w:t>,</w:t>
        </w:r>
      </w:ins>
      <w:r>
        <w:rPr>
          <w:rFonts w:eastAsia="Times New Roman"/>
          <w:lang w:val="en-US"/>
        </w:rPr>
        <w:t xml:space="preserve">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07"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504" w:name="mixing"/>
      <w:bookmarkEnd w:id="504"/>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08"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w:t>
      </w:r>
      <w:del w:id="505" w:author="David" w:date="2015-09-07T15:58:00Z">
        <w:r w:rsidDel="005530F5">
          <w:rPr>
            <w:lang w:val="en-US"/>
          </w:rPr>
          <w:delText xml:space="preserve">one </w:delText>
        </w:r>
      </w:del>
      <w:ins w:id="506" w:author="David" w:date="2015-09-07T15:58:00Z">
        <w:r w:rsidR="005530F5">
          <w:rPr>
            <w:lang w:val="en-US"/>
          </w:rPr>
          <w:t xml:space="preserve">the other </w:t>
        </w:r>
      </w:ins>
      <w:r>
        <w:rPr>
          <w:lang w:val="en-US"/>
        </w:rPr>
        <w:t xml:space="preserve">profile is focused on clinical content. </w:t>
      </w:r>
    </w:p>
    <w:p w:rsidR="00C51368" w:rsidRDefault="00E43BD9">
      <w:pPr>
        <w:pStyle w:val="NormalWeb"/>
        <w:divId w:val="809324418"/>
        <w:rPr>
          <w:lang w:val="en-US"/>
        </w:rPr>
      </w:pPr>
      <w:r>
        <w:rPr>
          <w:lang w:val="en-US"/>
        </w:rPr>
        <w:t xml:space="preserve">Accordingly, profiles can relate to each other in </w:t>
      </w:r>
      <w:del w:id="507" w:author="David" w:date="2015-09-07T15:59:00Z">
        <w:r w:rsidDel="005530F5">
          <w:rPr>
            <w:lang w:val="en-US"/>
          </w:rPr>
          <w:delText xml:space="preserve">4 </w:delText>
        </w:r>
      </w:del>
      <w:ins w:id="508" w:author="David" w:date="2015-09-07T15:59:00Z">
        <w:r w:rsidR="005530F5">
          <w:rPr>
            <w:lang w:val="en-US"/>
          </w:rPr>
          <w:t xml:space="preserve">four </w:t>
        </w:r>
      </w:ins>
      <w:r>
        <w:rPr>
          <w:lang w:val="en-US"/>
        </w:rPr>
        <w:t xml:space="preserve">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09" w:history="1">
        <w:r>
          <w:rPr>
            <w:rStyle w:val="Hyperlink"/>
            <w:lang w:val="en-US"/>
          </w:rPr>
          <w:t>such comparison</w:t>
        </w:r>
      </w:hyperlink>
      <w:r>
        <w:rPr>
          <w:lang w:val="en-US"/>
        </w:rPr>
        <w:t xml:space="preserve"> can be found between </w:t>
      </w:r>
      <w:hyperlink r:id="rId2010" w:history="1">
        <w:r>
          <w:rPr>
            <w:rStyle w:val="Hyperlink"/>
            <w:lang w:val="en-US"/>
          </w:rPr>
          <w:t>DAF</w:t>
        </w:r>
      </w:hyperlink>
      <w:r>
        <w:rPr>
          <w:lang w:val="en-US"/>
        </w:rPr>
        <w:t xml:space="preserve"> and </w:t>
      </w:r>
      <w:hyperlink r:id="rId2011" w:history="1">
        <w:r>
          <w:rPr>
            <w:rStyle w:val="Hyperlink"/>
            <w:lang w:val="en-US"/>
          </w:rPr>
          <w:t>QICore</w:t>
        </w:r>
      </w:hyperlink>
      <w:r>
        <w:rPr>
          <w:lang w:val="en-US"/>
        </w:rPr>
        <w:t xml:space="preserve">. Note that this comparison is generated by tooling under ongoing development, and is purely draft content to demonstrate the idea of profile </w:t>
      </w:r>
      <w:del w:id="509" w:author="David" w:date="2015-09-07T16:00:00Z">
        <w:r w:rsidDel="005530F5">
          <w:rPr>
            <w:lang w:val="en-US"/>
          </w:rPr>
          <w:delText>copmarison</w:delText>
        </w:r>
      </w:del>
      <w:ins w:id="510" w:author="David" w:date="2015-09-07T16:00:00Z">
        <w:r w:rsidR="005530F5">
          <w:rPr>
            <w:lang w:val="en-US"/>
          </w:rPr>
          <w:t>comparison</w:t>
        </w:r>
      </w:ins>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0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013" w:anchor="status" w:history="1">
              <w:r w:rsidR="00E43BD9">
                <w:rPr>
                  <w:rStyle w:val="Hyperlink"/>
                  <w:rFonts w:eastAsia="Times New Roman"/>
                </w:rPr>
                <w:t>Ballot Status</w:t>
              </w:r>
            </w:hyperlink>
            <w:r w:rsidR="00E43BD9">
              <w:rPr>
                <w:rFonts w:eastAsia="Times New Roman"/>
              </w:rPr>
              <w:t xml:space="preserve">: </w:t>
            </w:r>
            <w:hyperlink r:id="rId2014"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commentRangeStart w:id="511"/>
            <w:r>
              <w:rPr>
                <w:rFonts w:eastAsia="Times New Roman"/>
              </w:rPr>
              <w:t>As new information becomes available,</w:t>
            </w:r>
            <w:ins w:id="512" w:author="David" w:date="2015-09-07T16:00:00Z">
              <w:r w:rsidR="0068799B">
                <w:rPr>
                  <w:rFonts w:eastAsia="Times New Roman"/>
                </w:rPr>
                <w:t xml:space="preserve"> or whenever it deems appropriate,</w:t>
              </w:r>
            </w:ins>
            <w:commentRangeEnd w:id="511"/>
            <w:ins w:id="513" w:author="David" w:date="2015-09-07T16:01:00Z">
              <w:r w:rsidR="0068799B">
                <w:rPr>
                  <w:rStyle w:val="CommentReference"/>
                </w:rPr>
                <w:commentReference w:id="511"/>
              </w:r>
            </w:ins>
            <w:r>
              <w:rPr>
                <w:rFonts w:eastAsia="Times New Roman"/>
              </w:rPr>
              <w:t xml:space="preserv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w:t>
      </w:r>
      <w:ins w:id="514" w:author="David" w:date="2015-09-07T16:03:00Z">
        <w:r w:rsidR="0068799B">
          <w:rPr>
            <w:lang w:val="en-US"/>
          </w:rPr>
          <w:t xml:space="preserve">pull it into the repository and/or </w:t>
        </w:r>
      </w:ins>
      <w:r>
        <w:rPr>
          <w:lang w:val="en-US"/>
        </w:rPr>
        <w:t xml:space="preserve">push it </w:t>
      </w:r>
      <w:del w:id="515" w:author="David" w:date="2015-09-07T16:03:00Z">
        <w:r w:rsidDel="0068799B">
          <w:rPr>
            <w:lang w:val="en-US"/>
          </w:rPr>
          <w:delText xml:space="preserve">at </w:delText>
        </w:r>
      </w:del>
      <w:ins w:id="516" w:author="David" w:date="2015-09-07T16:03:00Z">
        <w:r w:rsidR="0068799B">
          <w:rPr>
            <w:lang w:val="en-US"/>
          </w:rPr>
          <w:t xml:space="preserve">to </w:t>
        </w:r>
      </w:ins>
      <w:r>
        <w:rPr>
          <w:lang w:val="en-US"/>
        </w:rPr>
        <w:t xml:space="preserve">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15" w:anchor="create" w:history="1">
        <w:r>
          <w:rPr>
            <w:rStyle w:val="Hyperlink"/>
            <w:rFonts w:eastAsia="Times New Roman"/>
            <w:lang w:val="en-US"/>
          </w:rPr>
          <w:t>create</w:t>
        </w:r>
      </w:hyperlink>
      <w:r>
        <w:rPr>
          <w:rFonts w:eastAsia="Times New Roman"/>
          <w:lang w:val="en-US"/>
        </w:rPr>
        <w:t xml:space="preserve">, </w:t>
      </w:r>
      <w:hyperlink r:id="rId2016" w:anchor="update" w:history="1">
        <w:r>
          <w:rPr>
            <w:rStyle w:val="Hyperlink"/>
            <w:rFonts w:eastAsia="Times New Roman"/>
            <w:lang w:val="en-US"/>
          </w:rPr>
          <w:t>update</w:t>
        </w:r>
      </w:hyperlink>
      <w:r>
        <w:rPr>
          <w:rFonts w:eastAsia="Times New Roman"/>
          <w:lang w:val="en-US"/>
        </w:rPr>
        <w:t xml:space="preserve">, and </w:t>
      </w:r>
      <w:hyperlink r:id="rId2017"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18" w:anchor="search" w:history="1">
        <w:r>
          <w:rPr>
            <w:rStyle w:val="Hyperlink"/>
            <w:rFonts w:eastAsia="Times New Roman"/>
            <w:lang w:val="en-US"/>
          </w:rPr>
          <w:t>search</w:t>
        </w:r>
      </w:hyperlink>
      <w:r>
        <w:rPr>
          <w:rFonts w:eastAsia="Times New Roman"/>
          <w:lang w:val="en-US"/>
        </w:rPr>
        <w:t xml:space="preserve"> and </w:t>
      </w:r>
      <w:hyperlink r:id="rId2019"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20"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68799B">
      <w:pPr>
        <w:pStyle w:val="Heading2"/>
        <w:divId w:val="2145729832"/>
        <w:rPr>
          <w:rFonts w:eastAsia="Times New Roman"/>
          <w:lang w:val="en-US"/>
        </w:rPr>
      </w:pPr>
      <w:ins w:id="517" w:author="David" w:date="2015-09-07T16:08:00Z">
        <w:r>
          <w:rPr>
            <w:rFonts w:eastAsia="Times New Roman"/>
            <w:lang w:val="en-US"/>
          </w:rPr>
          <w:t>Resource Definition Framework (</w:t>
        </w:r>
      </w:ins>
      <w:commentRangeStart w:id="518"/>
      <w:r w:rsidR="00E43BD9">
        <w:rPr>
          <w:rFonts w:eastAsia="Times New Roman"/>
          <w:lang w:val="en-US"/>
        </w:rPr>
        <w:t>RDF</w:t>
      </w:r>
      <w:commentRangeEnd w:id="518"/>
      <w:r>
        <w:rPr>
          <w:rStyle w:val="CommentReference"/>
          <w:b w:val="0"/>
          <w:bCs w:val="0"/>
        </w:rPr>
        <w:commentReference w:id="518"/>
      </w:r>
      <w:ins w:id="519" w:author="David" w:date="2015-09-07T16:09:00Z">
        <w:r>
          <w:rPr>
            <w:rFonts w:eastAsia="Times New Roman"/>
            <w:lang w:val="en-US"/>
          </w:rPr>
          <w:t>)</w:t>
        </w:r>
      </w:ins>
      <w:r w:rsidR="00E43BD9">
        <w:rPr>
          <w:rFonts w:eastAsia="Times New Roman"/>
          <w:lang w:val="en-US"/>
        </w:rPr>
        <w:t xml:space="preserve">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021"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3250D0">
            <w:pPr>
              <w:rPr>
                <w:rFonts w:eastAsia="Times New Roman"/>
              </w:rPr>
            </w:pPr>
            <w:hyperlink r:id="rId2022" w:anchor="status" w:history="1">
              <w:r w:rsidR="00E43BD9">
                <w:rPr>
                  <w:rStyle w:val="Hyperlink"/>
                  <w:rFonts w:eastAsia="Times New Roman"/>
                </w:rPr>
                <w:t>Ballot Status</w:t>
              </w:r>
            </w:hyperlink>
            <w:r w:rsidR="00E43BD9">
              <w:rPr>
                <w:rFonts w:eastAsia="Times New Roman"/>
              </w:rPr>
              <w:t xml:space="preserve">: </w:t>
            </w:r>
            <w:hyperlink r:id="rId2023"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24"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3250D0">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3250D0">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3250D0">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3250D0">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25" w:history="1">
        <w:r>
          <w:rPr>
            <w:rStyle w:val="Hyperlink"/>
            <w:lang w:val="en-US"/>
          </w:rPr>
          <w:t>JSON</w:t>
        </w:r>
      </w:hyperlink>
      <w:r>
        <w:rPr>
          <w:lang w:val="en-US"/>
        </w:rPr>
        <w:t xml:space="preserve"> and </w:t>
      </w:r>
      <w:hyperlink r:id="rId2026"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520" w:name="class"/>
      <w:bookmarkEnd w:id="520"/>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27" w:history="1">
        <w:r>
          <w:rPr>
            <w:rStyle w:val="Hyperlink"/>
            <w:lang w:val="en-US"/>
          </w:rPr>
          <w:t>RIM</w:t>
        </w:r>
      </w:hyperlink>
      <w:r>
        <w:rPr>
          <w:lang w:val="en-US"/>
        </w:rPr>
        <w:t xml:space="preserve"> and </w:t>
      </w:r>
      <w:hyperlink r:id="rId2028"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w:t>
      </w:r>
      <w:del w:id="521" w:author="David" w:date="2015-09-07T16:10:00Z">
        <w:r w:rsidDel="0068799B">
          <w:rPr>
            <w:lang w:val="en-US"/>
          </w:rPr>
          <w:delText>-</w:delText>
        </w:r>
      </w:del>
      <w:r>
        <w:rPr>
          <w:lang w:val="en-US"/>
        </w:rPr>
        <w:t xml:space="preserve">forward. </w:t>
      </w:r>
    </w:p>
    <w:p w:rsidR="00C51368" w:rsidRDefault="00E43BD9">
      <w:pPr>
        <w:pStyle w:val="NormalWeb"/>
        <w:divId w:val="2145729832"/>
        <w:rPr>
          <w:lang w:val="en-US"/>
        </w:rPr>
      </w:pPr>
      <w:r>
        <w:rPr>
          <w:lang w:val="en-US"/>
        </w:rPr>
        <w:t xml:space="preserve">Constraints are represented </w:t>
      </w:r>
      <w:commentRangeStart w:id="522"/>
      <w:r>
        <w:rPr>
          <w:lang w:val="en-US"/>
        </w:rPr>
        <w:t>in</w:t>
      </w:r>
      <w:ins w:id="523" w:author="David" w:date="2015-09-07T16:11:00Z">
        <w:r w:rsidR="0068799B">
          <w:rPr>
            <w:lang w:val="en-US"/>
          </w:rPr>
          <w:t xml:space="preserve"> </w:t>
        </w:r>
      </w:ins>
      <w:r>
        <w:rPr>
          <w:lang w:val="en-US"/>
        </w:rPr>
        <w:t xml:space="preserve">two </w:t>
      </w:r>
      <w:commentRangeEnd w:id="522"/>
      <w:r w:rsidR="0068799B">
        <w:rPr>
          <w:rStyle w:val="CommentReference"/>
        </w:rPr>
        <w:commentReference w:id="522"/>
      </w:r>
      <w:r>
        <w:rPr>
          <w:lang w:val="en-US"/>
        </w:rPr>
        <w:t xml:space="preserve">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29" w:anchor="code" w:history="1">
        <w:r>
          <w:rPr>
            <w:rStyle w:val="Hyperlink"/>
            <w:lang w:val="en-US"/>
          </w:rPr>
          <w:t>code data type</w:t>
        </w:r>
      </w:hyperlink>
      <w:r>
        <w:rPr>
          <w:lang w:val="en-US"/>
        </w:rPr>
        <w:t xml:space="preserve"> with a </w:t>
      </w:r>
      <w:hyperlink r:id="rId2030" w:anchor="required" w:history="1">
        <w:proofErr w:type="gramStart"/>
        <w:r>
          <w:rPr>
            <w:rStyle w:val="Hyperlink"/>
            <w:lang w:val="en-US"/>
          </w:rPr>
          <w:t>Required</w:t>
        </w:r>
        <w:proofErr w:type="gramEnd"/>
      </w:hyperlink>
      <w:r>
        <w:rPr>
          <w:lang w:val="en-US"/>
        </w:rPr>
        <w:t xml:space="preserve"> binding to an extensional </w:t>
      </w:r>
      <w:hyperlink r:id="rId2031"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32" w:history="1">
        <w:r>
          <w:rPr>
            <w:rStyle w:val="Hyperlink"/>
            <w:lang w:val="en-US"/>
          </w:rPr>
          <w:t>turtle</w:t>
        </w:r>
      </w:hyperlink>
      <w:r>
        <w:rPr>
          <w:lang w:val="en-US"/>
        </w:rPr>
        <w:t xml:space="preserve"> and </w:t>
      </w:r>
      <w:hyperlink r:id="rId2033"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34"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107"/>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524"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525" w:name="instance"/>
      <w:bookmarkEnd w:id="525"/>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w:t>
      </w:r>
      <w:del w:id="526" w:author="David" w:date="2015-09-07T16:12:00Z">
        <w:r w:rsidDel="0068799B">
          <w:rPr>
            <w:lang w:val="en-US"/>
          </w:rPr>
          <w:delText xml:space="preserve">the </w:delText>
        </w:r>
      </w:del>
      <w:ins w:id="527" w:author="David" w:date="2015-09-07T16:12:00Z">
        <w:r w:rsidR="0068799B">
          <w:rPr>
            <w:lang w:val="en-US"/>
          </w:rPr>
          <w:t xml:space="preserve">that </w:t>
        </w:r>
      </w:ins>
      <w:r>
        <w:rPr>
          <w:lang w:val="en-US"/>
        </w:rPr>
        <w:t xml:space="preserve">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w:t>
      </w:r>
      <w:ins w:id="528" w:author="David" w:date="2015-09-07T16:13:00Z">
        <w:r w:rsidR="0068799B">
          <w:rPr>
            <w:lang w:val="en-US"/>
          </w:rPr>
          <w:t>n</w:t>
        </w:r>
      </w:ins>
      <w:r>
        <w:rPr>
          <w:lang w:val="en-US"/>
        </w:rPr>
        <w:t xml:space="preserve">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35"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w:t>
      </w:r>
      <w:ins w:id="529" w:author="David" w:date="2015-09-07T16:13:00Z">
        <w:r w:rsidR="0068799B">
          <w:rPr>
            <w:lang w:val="en-US"/>
          </w:rPr>
          <w:t>,</w:t>
        </w:r>
      </w:ins>
      <w:r>
        <w:rPr>
          <w:lang w:val="en-US"/>
        </w:rPr>
        <w:t xml:space="preserve">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There are a number of elements in the FHIR resources and data types that have an explicit meaning or a default value when they are missing. Default values are represented explicitly in the RDF representation; they are</w:t>
      </w:r>
      <w:ins w:id="530" w:author="David" w:date="2015-09-07T16:14:00Z">
        <w:r w:rsidR="0068799B">
          <w:rPr>
            <w:lang w:val="en-US"/>
          </w:rPr>
          <w:t xml:space="preserve"> </w:t>
        </w:r>
        <w:commentRangeStart w:id="531"/>
        <w:r w:rsidR="0068799B">
          <w:rPr>
            <w:lang w:val="en-US"/>
          </w:rPr>
          <w:t>not</w:t>
        </w:r>
      </w:ins>
      <w:r>
        <w:rPr>
          <w:lang w:val="en-US"/>
        </w:rPr>
        <w:t xml:space="preserve"> omitted</w:t>
      </w:r>
      <w:commentRangeEnd w:id="531"/>
      <w:r w:rsidR="0068799B">
        <w:rPr>
          <w:rStyle w:val="CommentReference"/>
        </w:rPr>
        <w:commentReference w:id="531"/>
      </w:r>
      <w:r>
        <w:rPr>
          <w:lang w:val="en-US"/>
        </w:rPr>
        <w:t xml:space="preserve">.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36"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w:t>
      </w:r>
      <w:ins w:id="532" w:author="David" w:date="2015-09-07T16:16:00Z">
        <w:r w:rsidR="0068799B">
          <w:rPr>
            <w:lang w:val="en-US"/>
          </w:rPr>
          <w:t>n explicit</w:t>
        </w:r>
      </w:ins>
      <w:r>
        <w:rPr>
          <w:lang w:val="en-US"/>
        </w:rPr>
        <w:t xml:space="preserve"> value </w:t>
      </w:r>
      <w:del w:id="533" w:author="David" w:date="2015-09-07T16:16:00Z">
        <w:r w:rsidDel="0068799B">
          <w:rPr>
            <w:lang w:val="en-US"/>
          </w:rPr>
          <w:delText xml:space="preserve">of </w:delText>
        </w:r>
      </w:del>
      <w:ins w:id="534" w:author="David" w:date="2015-09-07T16:16:00Z">
        <w:r w:rsidR="0068799B">
          <w:rPr>
            <w:lang w:val="en-US"/>
          </w:rPr>
          <w:t xml:space="preserve">or else </w:t>
        </w:r>
      </w:ins>
      <w:proofErr w:type="spellStart"/>
      <w:r>
        <w:rPr>
          <w:lang w:val="en-US"/>
        </w:rPr>
        <w:t>fhir:nil</w:t>
      </w:r>
      <w:proofErr w:type="spellEnd"/>
      <w:r>
        <w:rPr>
          <w:lang w:val="en-US"/>
        </w:rPr>
        <w:t xml:space="preserve">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37" w:anchor="Coding" w:history="1">
        <w:r>
          <w:rPr>
            <w:rStyle w:val="Hyperlink"/>
            <w:lang w:val="en-US"/>
          </w:rPr>
          <w:t>Coding</w:t>
        </w:r>
      </w:hyperlink>
      <w:r>
        <w:rPr>
          <w:lang w:val="en-US"/>
        </w:rPr>
        <w:t xml:space="preserve"> and its container </w:t>
      </w:r>
      <w:hyperlink r:id="rId2038" w:anchor="CodeableConcept" w:history="1">
        <w:r>
          <w:rPr>
            <w:rStyle w:val="Hyperlink"/>
            <w:lang w:val="en-US"/>
          </w:rPr>
          <w:t>CodeableConcept</w:t>
        </w:r>
      </w:hyperlink>
      <w:r>
        <w:rPr>
          <w:lang w:val="en-US"/>
        </w:rPr>
        <w:t xml:space="preserve"> represent references from a resource to a separate knowledge container. The definitions of the Coding data type </w:t>
      </w:r>
      <w:del w:id="535" w:author="David" w:date="2015-09-07T16:17:00Z">
        <w:r w:rsidDel="002F1606">
          <w:rPr>
            <w:lang w:val="en-US"/>
          </w:rPr>
          <w:delText xml:space="preserve">is </w:delText>
        </w:r>
      </w:del>
      <w:ins w:id="536" w:author="David" w:date="2015-09-07T16:17:00Z">
        <w:r w:rsidR="002F1606">
          <w:rPr>
            <w:lang w:val="en-US"/>
          </w:rPr>
          <w:t xml:space="preserve">are </w:t>
        </w:r>
      </w:ins>
      <w:r>
        <w:rPr>
          <w:lang w:val="en-US"/>
        </w:rPr>
        <w:t xml:space="preserve">constained by operational considerations around incomplete knowledge, longitudinal version issues, </w:t>
      </w:r>
      <w:proofErr w:type="gramStart"/>
      <w:r>
        <w:rPr>
          <w:lang w:val="en-US"/>
        </w:rPr>
        <w:t>use</w:t>
      </w:r>
      <w:proofErr w:type="gramEnd"/>
      <w:r>
        <w:rPr>
          <w:lang w:val="en-US"/>
        </w:rPr>
        <w:t xml:space="preserve"> across multiple contexts, etc</w:t>
      </w:r>
      <w:ins w:id="537" w:author="David" w:date="2015-09-07T16:18:00Z">
        <w:r w:rsidR="002F1606">
          <w:rPr>
            <w:lang w:val="en-US"/>
          </w:rPr>
          <w:t>.</w:t>
        </w:r>
      </w:ins>
      <w:r>
        <w:rPr>
          <w:lang w:val="en-US"/>
        </w:rPr>
        <w:t xml:space="preserve">,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For instance, a reference to a LOINC code in a</w:t>
      </w:r>
      <w:del w:id="538" w:author="David" w:date="2015-09-07T16:18:00Z">
        <w:r w:rsidDel="002F1606">
          <w:rPr>
            <w:lang w:val="en-US"/>
          </w:rPr>
          <w:delText>n</w:delText>
        </w:r>
      </w:del>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commentRangeStart w:id="539"/>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commentRangeEnd w:id="539"/>
      <w:r w:rsidR="00E82DB8">
        <w:rPr>
          <w:rStyle w:val="CommentReference"/>
          <w:rFonts w:ascii="Times New Roman" w:hAnsi="Times New Roman" w:cs="Times New Roman"/>
          <w:noProof w:val="0"/>
        </w:rPr>
        <w:commentReference w:id="539"/>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39"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399"/>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40"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0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042" w:anchor="status" w:history="1">
              <w:r w:rsidR="00E43BD9">
                <w:rPr>
                  <w:rStyle w:val="Hyperlink"/>
                  <w:rFonts w:eastAsia="Times New Roman"/>
                </w:rPr>
                <w:t>Ballot Status</w:t>
              </w:r>
            </w:hyperlink>
            <w:r w:rsidR="00E43BD9">
              <w:rPr>
                <w:rFonts w:eastAsia="Times New Roman"/>
              </w:rPr>
              <w:t xml:space="preserve">: </w:t>
            </w:r>
            <w:hyperlink r:id="rId2043"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540" w:name="Identification"/>
      <w:bookmarkStart w:id="541" w:name="reference"/>
      <w:bookmarkStart w:id="542" w:name="resource"/>
      <w:bookmarkStart w:id="543" w:name="references"/>
      <w:bookmarkEnd w:id="540"/>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04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250D0">
            <w:pPr>
              <w:rPr>
                <w:rFonts w:eastAsia="Times New Roman"/>
              </w:rPr>
            </w:pPr>
            <w:hyperlink r:id="rId2045" w:anchor="status" w:history="1">
              <w:r w:rsidR="00E43BD9">
                <w:rPr>
                  <w:rStyle w:val="Hyperlink"/>
                  <w:rFonts w:eastAsia="Times New Roman"/>
                </w:rPr>
                <w:t>Ballot Status</w:t>
              </w:r>
            </w:hyperlink>
            <w:r w:rsidR="00E43BD9">
              <w:rPr>
                <w:rFonts w:eastAsia="Times New Roman"/>
              </w:rPr>
              <w:t xml:space="preserve">: </w:t>
            </w:r>
            <w:hyperlink r:id="rId2046"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47" w:history="1">
        <w:r>
          <w:rPr>
            <w:rStyle w:val="Hyperlink"/>
            <w:lang w:val="en-US"/>
          </w:rPr>
          <w:t>REST API</w:t>
        </w:r>
      </w:hyperlink>
      <w:r>
        <w:rPr>
          <w:lang w:val="en-US"/>
        </w:rPr>
        <w:t xml:space="preserve"> provides one such infrastructure by providing the ability to </w:t>
      </w:r>
      <w:hyperlink r:id="rId2048" w:anchor="search" w:history="1">
        <w:r>
          <w:rPr>
            <w:rStyle w:val="Hyperlink"/>
            <w:lang w:val="en-US"/>
          </w:rPr>
          <w:t>search</w:t>
        </w:r>
      </w:hyperlink>
      <w:r>
        <w:rPr>
          <w:lang w:val="en-US"/>
        </w:rPr>
        <w:t xml:space="preserve"> the reverse relationship by naming search parameters for the references, and by providing support for </w:t>
      </w:r>
      <w:hyperlink r:id="rId2049"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50" w:history="1">
        <w:r>
          <w:rPr>
            <w:rStyle w:val="Hyperlink"/>
            <w:lang w:val="en-US"/>
          </w:rPr>
          <w:t>Condition</w:t>
        </w:r>
      </w:hyperlink>
      <w:r>
        <w:rPr>
          <w:lang w:val="en-US"/>
        </w:rPr>
        <w:t xml:space="preserve"> resource references a particular </w:t>
      </w:r>
      <w:hyperlink r:id="rId2051" w:history="1">
        <w:r>
          <w:rPr>
            <w:rStyle w:val="Hyperlink"/>
            <w:lang w:val="en-US"/>
          </w:rPr>
          <w:t>Patient</w:t>
        </w:r>
      </w:hyperlink>
      <w:r>
        <w:rPr>
          <w:lang w:val="en-US"/>
        </w:rPr>
        <w:t xml:space="preserve"> as its subject, and references a </w:t>
      </w:r>
      <w:hyperlink r:id="rId2052"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53"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54"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544" w:name="regex"/>
      <w:bookmarkEnd w:id="544"/>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55"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56"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57"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58"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59"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545"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60"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61"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62"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0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064" w:anchor="status" w:history="1">
              <w:r w:rsidR="00E43BD9">
                <w:rPr>
                  <w:rStyle w:val="Hyperlink"/>
                  <w:rFonts w:eastAsia="Times New Roman"/>
                </w:rPr>
                <w:t>Ballot Status</w:t>
              </w:r>
            </w:hyperlink>
            <w:r w:rsidR="00E43BD9">
              <w:rPr>
                <w:rFonts w:eastAsia="Times New Roman"/>
              </w:rPr>
              <w:t xml:space="preserve">: </w:t>
            </w:r>
            <w:hyperlink r:id="rId2065"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3250D0">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3250D0">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3250D0">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3250D0">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3250D0">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3250D0">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3250D0">
            <w:pPr>
              <w:rPr>
                <w:rFonts w:eastAsia="Times New Roman"/>
              </w:rPr>
            </w:pPr>
            <w:hyperlink r:id="rId2066" w:history="1">
              <w:r w:rsidR="00E43BD9">
                <w:rPr>
                  <w:rStyle w:val="Hyperlink"/>
                  <w:rFonts w:eastAsia="Times New Roman"/>
                </w:rPr>
                <w:t>DiagnosticReport</w:t>
              </w:r>
            </w:hyperlink>
            <w:r w:rsidR="00E43BD9">
              <w:rPr>
                <w:rFonts w:eastAsia="Times New Roman"/>
              </w:rPr>
              <w:t xml:space="preserve"> with </w:t>
            </w:r>
            <w:hyperlink r:id="rId2067"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3250D0">
            <w:pPr>
              <w:rPr>
                <w:rFonts w:eastAsia="Times New Roman"/>
              </w:rPr>
            </w:pPr>
            <w:hyperlink r:id="rId2068" w:history="1">
              <w:r w:rsidR="00E43BD9">
                <w:rPr>
                  <w:rStyle w:val="Hyperlink"/>
                  <w:rFonts w:eastAsia="Times New Roman"/>
                </w:rPr>
                <w:t>DiagnosticReport</w:t>
              </w:r>
            </w:hyperlink>
            <w:r w:rsidR="00E43BD9">
              <w:rPr>
                <w:rFonts w:eastAsia="Times New Roman"/>
              </w:rPr>
              <w:t xml:space="preserve"> (some with </w:t>
            </w:r>
            <w:hyperlink r:id="rId2069"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3250D0">
            <w:pPr>
              <w:rPr>
                <w:rFonts w:eastAsia="Times New Roman"/>
              </w:rPr>
            </w:pPr>
            <w:hyperlink r:id="rId2070" w:history="1">
              <w:r w:rsidR="00E43BD9">
                <w:rPr>
                  <w:rStyle w:val="Hyperlink"/>
                  <w:rFonts w:eastAsia="Times New Roman"/>
                </w:rPr>
                <w:t>Observations</w:t>
              </w:r>
            </w:hyperlink>
            <w:r w:rsidR="00E43BD9">
              <w:rPr>
                <w:rFonts w:eastAsia="Times New Roman"/>
              </w:rPr>
              <w:t xml:space="preserve"> (and maybe a </w:t>
            </w:r>
            <w:hyperlink r:id="rId2071"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3250D0">
            <w:pPr>
              <w:rPr>
                <w:rFonts w:eastAsia="Times New Roman"/>
              </w:rPr>
            </w:pPr>
            <w:hyperlink r:id="rId2072"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3250D0">
            <w:pPr>
              <w:rPr>
                <w:rFonts w:eastAsia="Times New Roman"/>
              </w:rPr>
            </w:pPr>
            <w:hyperlink r:id="rId2073"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3250D0">
            <w:pPr>
              <w:rPr>
                <w:rFonts w:eastAsia="Times New Roman"/>
              </w:rPr>
            </w:pPr>
            <w:hyperlink r:id="rId2074"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3250D0">
            <w:pPr>
              <w:rPr>
                <w:rFonts w:eastAsia="Times New Roman"/>
              </w:rPr>
            </w:pPr>
            <w:hyperlink r:id="rId2075"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3250D0">
            <w:pPr>
              <w:rPr>
                <w:rFonts w:eastAsia="Times New Roman"/>
              </w:rPr>
            </w:pPr>
            <w:hyperlink r:id="rId2076"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3250D0">
            <w:pPr>
              <w:rPr>
                <w:rFonts w:eastAsia="Times New Roman"/>
              </w:rPr>
            </w:pPr>
            <w:hyperlink r:id="rId2077"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3250D0">
            <w:pPr>
              <w:rPr>
                <w:rFonts w:eastAsia="Times New Roman"/>
              </w:rPr>
            </w:pPr>
            <w:hyperlink r:id="rId2078"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3250D0">
            <w:pPr>
              <w:rPr>
                <w:rFonts w:eastAsia="Times New Roman"/>
              </w:rPr>
            </w:pPr>
            <w:hyperlink r:id="rId207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3250D0">
            <w:pPr>
              <w:rPr>
                <w:rFonts w:eastAsia="Times New Roman"/>
              </w:rPr>
            </w:pPr>
            <w:hyperlink r:id="rId2080"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3250D0">
            <w:pPr>
              <w:rPr>
                <w:rFonts w:eastAsia="Times New Roman"/>
              </w:rPr>
            </w:pPr>
            <w:hyperlink r:id="rId2081"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3250D0">
            <w:pPr>
              <w:rPr>
                <w:rFonts w:eastAsia="Times New Roman"/>
              </w:rPr>
            </w:pPr>
            <w:hyperlink r:id="rId2082"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3250D0">
            <w:pPr>
              <w:rPr>
                <w:rFonts w:eastAsia="Times New Roman"/>
              </w:rPr>
            </w:pPr>
            <w:hyperlink r:id="rId2083"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3250D0">
            <w:pPr>
              <w:rPr>
                <w:rFonts w:eastAsia="Times New Roman"/>
              </w:rPr>
            </w:pPr>
            <w:hyperlink r:id="rId208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3250D0">
            <w:pPr>
              <w:rPr>
                <w:rFonts w:eastAsia="Times New Roman"/>
              </w:rPr>
            </w:pPr>
            <w:hyperlink r:id="rId2085"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3250D0">
            <w:pPr>
              <w:rPr>
                <w:rFonts w:eastAsia="Times New Roman"/>
              </w:rPr>
            </w:pPr>
            <w:hyperlink r:id="rId2086"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3250D0">
            <w:pPr>
              <w:rPr>
                <w:rFonts w:eastAsia="Times New Roman"/>
              </w:rPr>
            </w:pPr>
            <w:hyperlink r:id="rId2087"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3250D0">
            <w:pPr>
              <w:rPr>
                <w:rFonts w:eastAsia="Times New Roman"/>
              </w:rPr>
            </w:pPr>
            <w:hyperlink r:id="rId2088"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3250D0">
            <w:pPr>
              <w:rPr>
                <w:rFonts w:eastAsia="Times New Roman"/>
              </w:rPr>
            </w:pPr>
            <w:hyperlink r:id="rId2089"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3250D0">
            <w:pPr>
              <w:rPr>
                <w:rFonts w:eastAsia="Times New Roman"/>
              </w:rPr>
            </w:pPr>
            <w:hyperlink r:id="rId2090" w:history="1">
              <w:r w:rsidR="00E43BD9">
                <w:rPr>
                  <w:rStyle w:val="Hyperlink"/>
                  <w:rFonts w:eastAsia="Times New Roman"/>
                </w:rPr>
                <w:t>Goal</w:t>
              </w:r>
            </w:hyperlink>
            <w:r w:rsidR="00E43BD9">
              <w:rPr>
                <w:rFonts w:eastAsia="Times New Roman"/>
              </w:rPr>
              <w:t xml:space="preserve"> (as part of a </w:t>
            </w:r>
            <w:hyperlink r:id="rId2091"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3250D0">
            <w:pPr>
              <w:rPr>
                <w:rFonts w:eastAsia="Times New Roman"/>
              </w:rPr>
            </w:pPr>
            <w:hyperlink r:id="rId2092"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093"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546" w:name="w5"/>
      <w:bookmarkEnd w:id="546"/>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547" w:name="Record"/>
            <w:bookmarkEnd w:id="547"/>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548" w:name="Warning"/>
            <w:bookmarkEnd w:id="548"/>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549" w:name="Plan"/>
            <w:bookmarkEnd w:id="549"/>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550"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550"/>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094" w:history="1">
              <w:r w:rsidR="00E43BD9">
                <w:rPr>
                  <w:rStyle w:val="Hyperlink"/>
                  <w:rFonts w:eastAsia="Times New Roman"/>
                </w:rPr>
                <w:t>AllergyIntolerance</w:t>
              </w:r>
            </w:hyperlink>
          </w:p>
        </w:tc>
        <w:tc>
          <w:tcPr>
            <w:tcW w:w="0" w:type="auto"/>
            <w:vAlign w:val="center"/>
            <w:hideMark/>
          </w:tcPr>
          <w:p w:rsidR="00C51368" w:rsidRDefault="003250D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095"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096" w:history="1">
              <w:r w:rsidR="00E43BD9">
                <w:rPr>
                  <w:rStyle w:val="Hyperlink"/>
                  <w:rFonts w:eastAsia="Times New Roman"/>
                </w:rPr>
                <w:t>Condition</w:t>
              </w:r>
            </w:hyperlink>
          </w:p>
        </w:tc>
        <w:tc>
          <w:tcPr>
            <w:tcW w:w="0" w:type="auto"/>
            <w:vAlign w:val="center"/>
            <w:hideMark/>
          </w:tcPr>
          <w:p w:rsidR="00C51368" w:rsidRDefault="003250D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097"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098" w:history="1">
              <w:r w:rsidR="00E43BD9">
                <w:rPr>
                  <w:rStyle w:val="Hyperlink"/>
                  <w:rFonts w:eastAsia="Times New Roman"/>
                </w:rPr>
                <w:t>Procedure</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09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00" w:history="1">
              <w:r w:rsidR="00E43BD9">
                <w:rPr>
                  <w:rStyle w:val="Hyperlink"/>
                  <w:rFonts w:eastAsia="Times New Roman"/>
                </w:rPr>
                <w:t>FamilyMemberHistory</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01" w:history="1">
              <w:r w:rsidR="00E43BD9">
                <w:rPr>
                  <w:rStyle w:val="Hyperlink"/>
                  <w:rFonts w:eastAsia="Times New Roman"/>
                </w:rPr>
                <w:t>ClinicalImpression</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02" w:history="1">
              <w:r w:rsidR="00E43BD9">
                <w:rPr>
                  <w:rStyle w:val="Hyperlink"/>
                  <w:rFonts w:eastAsia="Times New Roman"/>
                </w:rPr>
                <w:t>RiskAssessment</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0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04" w:history="1">
              <w:r w:rsidR="00E43BD9">
                <w:rPr>
                  <w:rStyle w:val="Hyperlink"/>
                  <w:rFonts w:eastAsia="Times New Roman"/>
                </w:rPr>
                <w:t>DetectedIssue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05" w:history="1">
              <w:r w:rsidR="00E43BD9">
                <w:rPr>
                  <w:rStyle w:val="Hyperlink"/>
                  <w:rFonts w:eastAsia="Times New Roman"/>
                </w:rPr>
                <w:t>CarePlan</w:t>
              </w:r>
            </w:hyperlink>
          </w:p>
        </w:tc>
        <w:tc>
          <w:tcPr>
            <w:tcW w:w="0" w:type="auto"/>
            <w:vAlign w:val="center"/>
            <w:hideMark/>
          </w:tcPr>
          <w:p w:rsidR="00C51368" w:rsidRDefault="003250D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06" w:history="1">
              <w:r w:rsidR="00E43BD9">
                <w:rPr>
                  <w:rStyle w:val="Hyperlink"/>
                  <w:rFonts w:eastAsia="Times New Roman"/>
                </w:rPr>
                <w:t>Goal</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0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08" w:history="1">
              <w:r w:rsidR="00E43BD9">
                <w:rPr>
                  <w:rStyle w:val="Hyperlink"/>
                  <w:rFonts w:eastAsia="Times New Roman"/>
                </w:rPr>
                <w:t>ReferralRequest</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0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10" w:history="1">
              <w:r w:rsidR="00E43BD9">
                <w:rPr>
                  <w:rStyle w:val="Hyperlink"/>
                  <w:rFonts w:eastAsia="Times New Roman"/>
                </w:rPr>
                <w:t>ProcedureRequest</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1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12" w:history="1">
              <w:r w:rsidR="00E43BD9">
                <w:rPr>
                  <w:rStyle w:val="Hyperlink"/>
                  <w:rFonts w:eastAsia="Times New Roman"/>
                </w:rPr>
                <w:t>NutritionOrder</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13" w:history="1">
              <w:r w:rsidR="00E43BD9">
                <w:rPr>
                  <w:rStyle w:val="Hyperlink"/>
                  <w:rFonts w:eastAsia="Times New Roman"/>
                </w:rPr>
                <w:t>VisionPrescription</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14" w:history="1">
              <w:r w:rsidR="00E43BD9">
                <w:rPr>
                  <w:rStyle w:val="Hyperlink"/>
                  <w:rFonts w:eastAsia="Times New Roman"/>
                </w:rPr>
                <w:t>Medication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15" w:history="1">
              <w:r w:rsidR="00E43BD9">
                <w:rPr>
                  <w:rStyle w:val="Hyperlink"/>
                  <w:rFonts w:eastAsia="Times New Roman"/>
                </w:rPr>
                <w:t>Medication</w:t>
              </w:r>
            </w:hyperlink>
          </w:p>
        </w:tc>
        <w:tc>
          <w:tcPr>
            <w:tcW w:w="0" w:type="auto"/>
            <w:vAlign w:val="center"/>
            <w:hideMark/>
          </w:tcPr>
          <w:p w:rsidR="00C51368" w:rsidRDefault="003250D0">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1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17" w:history="1">
              <w:r w:rsidR="00E43BD9">
                <w:rPr>
                  <w:rStyle w:val="Hyperlink"/>
                  <w:rFonts w:eastAsia="Times New Roman"/>
                </w:rPr>
                <w:t>MedicationDispense</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1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19" w:history="1">
              <w:r w:rsidR="00E43BD9">
                <w:rPr>
                  <w:rStyle w:val="Hyperlink"/>
                  <w:rFonts w:eastAsia="Times New Roman"/>
                </w:rPr>
                <w:t>MedicationOrder</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20" w:anchor="order" w:history="1">
              <w:r w:rsidR="00E43BD9">
                <w:rPr>
                  <w:rStyle w:val="Hyperlink"/>
                  <w:rFonts w:eastAsia="Times New Roman"/>
                </w:rPr>
                <w:t>Request/Order</w:t>
              </w:r>
            </w:hyperlink>
            <w:r w:rsidR="00E43BD9">
              <w:rPr>
                <w:rFonts w:eastAsia="Times New Roman"/>
              </w:rPr>
              <w:t xml:space="preserve">. This has a </w:t>
            </w:r>
            <w:hyperlink r:id="rId2121"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22" w:history="1">
              <w:r w:rsidR="00E43BD9">
                <w:rPr>
                  <w:rStyle w:val="Hyperlink"/>
                  <w:rFonts w:eastAsia="Times New Roman"/>
                </w:rPr>
                <w:t>MedicationStatement</w:t>
              </w:r>
            </w:hyperlink>
          </w:p>
        </w:tc>
        <w:tc>
          <w:tcPr>
            <w:tcW w:w="0" w:type="auto"/>
            <w:vAlign w:val="center"/>
            <w:hideMark/>
          </w:tcPr>
          <w:p w:rsidR="00C51368" w:rsidRDefault="003250D0">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23" w:anchor="entity" w:history="1">
              <w:r w:rsidR="00E43BD9">
                <w:rPr>
                  <w:rStyle w:val="Hyperlink"/>
                  <w:rFonts w:eastAsia="Times New Roman"/>
                </w:rPr>
                <w:t>Entity Availability Workflow</w:t>
              </w:r>
            </w:hyperlink>
            <w:r w:rsidR="00E43BD9">
              <w:rPr>
                <w:rFonts w:eastAsia="Times New Roman"/>
              </w:rPr>
              <w:t xml:space="preserve">. This has a </w:t>
            </w:r>
            <w:hyperlink r:id="rId2124"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25" w:history="1">
              <w:r w:rsidR="00E43BD9">
                <w:rPr>
                  <w:rStyle w:val="Hyperlink"/>
                  <w:rFonts w:eastAsia="Times New Roman"/>
                </w:rPr>
                <w:t>Immunization</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26" w:history="1">
              <w:r w:rsidR="00E43BD9">
                <w:rPr>
                  <w:rStyle w:val="Hyperlink"/>
                  <w:rFonts w:eastAsia="Times New Roman"/>
                </w:rPr>
                <w:t>ImmunizationRecommendation</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27"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28"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29" w:history="1">
              <w:r w:rsidR="00E43BD9">
                <w:rPr>
                  <w:rStyle w:val="Hyperlink"/>
                  <w:rFonts w:eastAsia="Times New Roman"/>
                </w:rPr>
                <w:t>Observation</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30" w:history="1">
              <w:r w:rsidR="00E43BD9">
                <w:rPr>
                  <w:rStyle w:val="Hyperlink"/>
                  <w:rFonts w:eastAsia="Times New Roman"/>
                </w:rPr>
                <w:t>DiagnosticReport</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3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32" w:history="1">
              <w:r w:rsidR="00E43BD9">
                <w:rPr>
                  <w:rStyle w:val="Hyperlink"/>
                  <w:rFonts w:eastAsia="Times New Roman"/>
                </w:rPr>
                <w:t>DiagnosticOrder</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3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34" w:history="1">
              <w:r w:rsidR="00E43BD9">
                <w:rPr>
                  <w:rStyle w:val="Hyperlink"/>
                  <w:rFonts w:eastAsia="Times New Roman"/>
                </w:rPr>
                <w:t>Specimen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3250D0">
            <w:pPr>
              <w:rPr>
                <w:rFonts w:eastAsia="Times New Roman"/>
              </w:rPr>
            </w:pPr>
            <w:hyperlink r:id="rId213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36" w:history="1">
              <w:r w:rsidR="00E43BD9">
                <w:rPr>
                  <w:rStyle w:val="Hyperlink"/>
                  <w:rFonts w:eastAsia="Times New Roman"/>
                </w:rPr>
                <w:t>BodySite</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37" w:history="1">
              <w:r w:rsidR="00E43BD9">
                <w:rPr>
                  <w:rStyle w:val="Hyperlink"/>
                  <w:rFonts w:eastAsia="Times New Roman"/>
                </w:rPr>
                <w:t>ImagingObjectSelection</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38" w:history="1">
              <w:r w:rsidR="00E43BD9">
                <w:rPr>
                  <w:rStyle w:val="Hyperlink"/>
                  <w:rFonts w:eastAsia="Times New Roman"/>
                </w:rPr>
                <w:t>ImagingStudy</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39" w:history="1">
              <w:r w:rsidR="00E43BD9">
                <w:rPr>
                  <w:rStyle w:val="Hyperlink"/>
                  <w:rFonts w:eastAsia="Times New Roman"/>
                </w:rPr>
                <w:t>Patient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3250D0">
            <w:pPr>
              <w:rPr>
                <w:rFonts w:eastAsia="Times New Roman"/>
              </w:rPr>
            </w:pPr>
            <w:hyperlink r:id="rId214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41" w:history="1">
              <w:r w:rsidR="00E43BD9">
                <w:rPr>
                  <w:rStyle w:val="Hyperlink"/>
                  <w:rFonts w:eastAsia="Times New Roman"/>
                </w:rPr>
                <w:t>Practitioner</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42" w:history="1">
              <w:r w:rsidR="00E43BD9">
                <w:rPr>
                  <w:rStyle w:val="Hyperlink"/>
                  <w:rFonts w:eastAsia="Times New Roman"/>
                </w:rPr>
                <w:t>RelatedPerson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43" w:history="1">
              <w:r w:rsidR="00E43BD9">
                <w:rPr>
                  <w:rStyle w:val="Hyperlink"/>
                  <w:rFonts w:eastAsia="Times New Roman"/>
                </w:rPr>
                <w:t>Organization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44" w:history="1">
              <w:r w:rsidR="00E43BD9">
                <w:rPr>
                  <w:rStyle w:val="Hyperlink"/>
                  <w:rFonts w:eastAsia="Times New Roman"/>
                </w:rPr>
                <w:t>HealthcareService</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45" w:history="1">
              <w:r w:rsidR="00E43BD9">
                <w:rPr>
                  <w:rStyle w:val="Hyperlink"/>
                  <w:rFonts w:eastAsia="Times New Roman"/>
                </w:rPr>
                <w:t>Group</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46" w:history="1">
              <w:r w:rsidR="00E43BD9">
                <w:rPr>
                  <w:rStyle w:val="Hyperlink"/>
                  <w:rFonts w:eastAsia="Times New Roman"/>
                </w:rPr>
                <w:t>Location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3250D0">
            <w:pPr>
              <w:rPr>
                <w:rFonts w:eastAsia="Times New Roman"/>
              </w:rPr>
            </w:pPr>
            <w:hyperlink r:id="rId2147"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48" w:history="1">
              <w:r w:rsidR="00E43BD9">
                <w:rPr>
                  <w:rStyle w:val="Hyperlink"/>
                  <w:rFonts w:eastAsia="Times New Roman"/>
                </w:rPr>
                <w:t>Substance</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49" w:history="1">
              <w:r w:rsidR="00E43BD9">
                <w:rPr>
                  <w:rStyle w:val="Hyperlink"/>
                  <w:rFonts w:eastAsia="Times New Roman"/>
                </w:rPr>
                <w:t>Person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50"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51" w:history="1">
              <w:r w:rsidR="00E43BD9">
                <w:rPr>
                  <w:rStyle w:val="Hyperlink"/>
                  <w:rFonts w:eastAsia="Times New Roman"/>
                </w:rPr>
                <w:t>Device</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52" w:history="1">
              <w:r w:rsidR="00E43BD9">
                <w:rPr>
                  <w:rStyle w:val="Hyperlink"/>
                  <w:rFonts w:eastAsia="Times New Roman"/>
                </w:rPr>
                <w:t>DeviceComponent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53" w:history="1">
              <w:r w:rsidR="00E43BD9">
                <w:rPr>
                  <w:rStyle w:val="Hyperlink"/>
                  <w:rFonts w:eastAsia="Times New Roman"/>
                </w:rPr>
                <w:t>DeviceMetric</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54" w:history="1">
              <w:r w:rsidR="00E43BD9">
                <w:rPr>
                  <w:rStyle w:val="Hyperlink"/>
                  <w:rFonts w:eastAsia="Times New Roman"/>
                </w:rPr>
                <w:t>Encounter</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55"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56" w:history="1">
              <w:r w:rsidR="00E43BD9">
                <w:rPr>
                  <w:rStyle w:val="Hyperlink"/>
                  <w:rFonts w:eastAsia="Times New Roman"/>
                </w:rPr>
                <w:t>Communication</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57"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58" w:history="1">
              <w:r w:rsidR="00E43BD9">
                <w:rPr>
                  <w:rStyle w:val="Hyperlink"/>
                  <w:rFonts w:eastAsia="Times New Roman"/>
                </w:rPr>
                <w:t>Flag</w:t>
              </w:r>
            </w:hyperlink>
          </w:p>
        </w:tc>
        <w:tc>
          <w:tcPr>
            <w:tcW w:w="0" w:type="auto"/>
            <w:vAlign w:val="center"/>
            <w:hideMark/>
          </w:tcPr>
          <w:p w:rsidR="00C51368" w:rsidRDefault="003250D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59"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60" w:history="1">
              <w:r w:rsidR="00E43BD9">
                <w:rPr>
                  <w:rStyle w:val="Hyperlink"/>
                  <w:rFonts w:eastAsia="Times New Roman"/>
                </w:rPr>
                <w:t>Appointment</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61" w:history="1">
              <w:r w:rsidR="00E43BD9">
                <w:rPr>
                  <w:rStyle w:val="Hyperlink"/>
                  <w:rFonts w:eastAsia="Times New Roman"/>
                </w:rPr>
                <w:t>AppointmentResponse</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62" w:history="1">
              <w:r w:rsidR="00E43BD9">
                <w:rPr>
                  <w:rStyle w:val="Hyperlink"/>
                  <w:rFonts w:eastAsia="Times New Roman"/>
                </w:rPr>
                <w:t>Schedule</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63" w:history="1">
              <w:r w:rsidR="00E43BD9">
                <w:rPr>
                  <w:rStyle w:val="Hyperlink"/>
                  <w:rFonts w:eastAsia="Times New Roman"/>
                </w:rPr>
                <w:t>Slot</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64" w:history="1">
              <w:r w:rsidR="00E43BD9">
                <w:rPr>
                  <w:rStyle w:val="Hyperlink"/>
                  <w:rFonts w:eastAsia="Times New Roman"/>
                </w:rPr>
                <w:t>Order</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65" w:history="1">
              <w:r w:rsidR="00E43BD9">
                <w:rPr>
                  <w:rStyle w:val="Hyperlink"/>
                  <w:rFonts w:eastAsia="Times New Roman"/>
                </w:rPr>
                <w:t>OrderResponse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66" w:history="1">
              <w:r w:rsidR="00E43BD9">
                <w:rPr>
                  <w:rStyle w:val="Hyperlink"/>
                  <w:rFonts w:eastAsia="Times New Roman"/>
                </w:rPr>
                <w:t>CommunicationRequest</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6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68" w:history="1">
              <w:r w:rsidR="00E43BD9">
                <w:rPr>
                  <w:rStyle w:val="Hyperlink"/>
                  <w:rFonts w:eastAsia="Times New Roman"/>
                </w:rPr>
                <w:t>DeviceUseRequest</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69"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70" w:history="1">
              <w:r w:rsidR="00E43BD9">
                <w:rPr>
                  <w:rStyle w:val="Hyperlink"/>
                  <w:rFonts w:eastAsia="Times New Roman"/>
                </w:rPr>
                <w:t>DeviceUseStatement</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71" w:history="1">
              <w:r w:rsidR="00E43BD9">
                <w:rPr>
                  <w:rStyle w:val="Hyperlink"/>
                  <w:rFonts w:eastAsia="Times New Roman"/>
                </w:rPr>
                <w:t>ProcessRequest</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3250D0">
            <w:pPr>
              <w:rPr>
                <w:rFonts w:eastAsia="Times New Roman"/>
              </w:rPr>
            </w:pPr>
            <w:hyperlink r:id="rId217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73" w:history="1">
              <w:r w:rsidR="00E43BD9">
                <w:rPr>
                  <w:rStyle w:val="Hyperlink"/>
                  <w:rFonts w:eastAsia="Times New Roman"/>
                </w:rPr>
                <w:t>ProcessResponse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74" w:history="1">
              <w:r w:rsidR="00E43BD9">
                <w:rPr>
                  <w:rStyle w:val="Hyperlink"/>
                  <w:rFonts w:eastAsia="Times New Roman"/>
                </w:rPr>
                <w:t>SupplyDelivery</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75" w:history="1">
              <w:r w:rsidR="00E43BD9">
                <w:rPr>
                  <w:rStyle w:val="Hyperlink"/>
                  <w:rFonts w:eastAsia="Times New Roman"/>
                </w:rPr>
                <w:t>SupplyRequest</w:t>
              </w:r>
            </w:hyperlink>
          </w:p>
        </w:tc>
        <w:tc>
          <w:tcPr>
            <w:tcW w:w="0" w:type="auto"/>
            <w:vAlign w:val="center"/>
            <w:hideMark/>
          </w:tcPr>
          <w:p w:rsidR="00C51368" w:rsidRDefault="003250D0">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176" w:history="1">
        <w:r>
          <w:rPr>
            <w:rStyle w:val="Hyperlink"/>
            <w:lang w:val="en-US"/>
          </w:rPr>
          <w:t>RESTful API</w:t>
        </w:r>
      </w:hyperlink>
      <w:r>
        <w:rPr>
          <w:lang w:val="en-US"/>
        </w:rPr>
        <w:t xml:space="preserve">, </w:t>
      </w:r>
      <w:hyperlink r:id="rId2177" w:history="1">
        <w:r>
          <w:rPr>
            <w:rStyle w:val="Hyperlink"/>
            <w:lang w:val="en-US"/>
          </w:rPr>
          <w:t>messaging</w:t>
        </w:r>
      </w:hyperlink>
      <w:r>
        <w:rPr>
          <w:lang w:val="en-US"/>
        </w:rPr>
        <w:t xml:space="preserve">, </w:t>
      </w:r>
      <w:hyperlink r:id="rId2178"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79" w:history="1">
              <w:r w:rsidR="00E43BD9">
                <w:rPr>
                  <w:rStyle w:val="Hyperlink"/>
                  <w:rFonts w:eastAsia="Times New Roman"/>
                </w:rPr>
                <w:t>Questionnaire</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80" w:history="1">
              <w:r w:rsidR="00E43BD9">
                <w:rPr>
                  <w:rStyle w:val="Hyperlink"/>
                  <w:rFonts w:eastAsia="Times New Roman"/>
                </w:rPr>
                <w:t>QuestionnaireResponse</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81" w:history="1">
              <w:r w:rsidR="00E43BD9">
                <w:rPr>
                  <w:rStyle w:val="Hyperlink"/>
                  <w:rFonts w:eastAsia="Times New Roman"/>
                </w:rPr>
                <w:t>Provenance</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82" w:history="1">
              <w:r w:rsidR="00E43BD9">
                <w:rPr>
                  <w:rStyle w:val="Hyperlink"/>
                  <w:rFonts w:eastAsia="Times New Roman"/>
                </w:rPr>
                <w:t>AuditEvent</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183"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84" w:history="1">
              <w:r w:rsidR="00E43BD9">
                <w:rPr>
                  <w:rStyle w:val="Hyperlink"/>
                  <w:rFonts w:eastAsia="Times New Roman"/>
                </w:rPr>
                <w:t>Composition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85" w:history="1">
              <w:r w:rsidR="00E43BD9">
                <w:rPr>
                  <w:rStyle w:val="Hyperlink"/>
                  <w:rFonts w:eastAsia="Times New Roman"/>
                </w:rPr>
                <w:t>DocumentManifest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3250D0">
            <w:pPr>
              <w:rPr>
                <w:rFonts w:eastAsia="Times New Roman"/>
              </w:rPr>
            </w:pPr>
            <w:hyperlink r:id="rId218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87"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3250D0">
            <w:pPr>
              <w:rPr>
                <w:rFonts w:eastAsia="Times New Roman"/>
              </w:rPr>
            </w:pPr>
            <w:hyperlink r:id="rId2188"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3250D0">
            <w:pPr>
              <w:rPr>
                <w:rFonts w:eastAsia="Times New Roman"/>
              </w:rPr>
            </w:pPr>
            <w:hyperlink r:id="rId2189" w:history="1">
              <w:r w:rsidR="00E43BD9">
                <w:rPr>
                  <w:rStyle w:val="Hyperlink"/>
                  <w:rFonts w:eastAsia="Times New Roman"/>
                </w:rPr>
                <w:t>List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90" w:history="1">
              <w:r w:rsidR="00E43BD9">
                <w:rPr>
                  <w:rStyle w:val="Hyperlink"/>
                  <w:rFonts w:eastAsia="Times New Roman"/>
                </w:rPr>
                <w:t>Media</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91" w:history="1">
              <w:r w:rsidR="00E43BD9">
                <w:rPr>
                  <w:rStyle w:val="Hyperlink"/>
                  <w:rFonts w:eastAsia="Times New Roman"/>
                </w:rPr>
                <w:t>Binary</w:t>
              </w:r>
            </w:hyperlink>
          </w:p>
        </w:tc>
        <w:tc>
          <w:tcPr>
            <w:tcW w:w="0" w:type="auto"/>
            <w:vAlign w:val="center"/>
            <w:hideMark/>
          </w:tcPr>
          <w:p w:rsidR="00C51368" w:rsidRDefault="003250D0">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92" w:history="1">
              <w:r w:rsidR="00E43BD9">
                <w:rPr>
                  <w:rStyle w:val="Hyperlink"/>
                  <w:rFonts w:eastAsia="Times New Roman"/>
                </w:rPr>
                <w:t>Bundle</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93" w:history="1">
              <w:r w:rsidR="00E43BD9">
                <w:rPr>
                  <w:rStyle w:val="Hyperlink"/>
                  <w:rFonts w:eastAsia="Times New Roman"/>
                </w:rPr>
                <w:t>Basic</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194"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195" w:history="1">
              <w:r w:rsidR="00E43BD9">
                <w:rPr>
                  <w:rStyle w:val="Hyperlink"/>
                  <w:rFonts w:eastAsia="Times New Roman"/>
                </w:rPr>
                <w:t>MessageHeader</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96" w:history="1">
              <w:r w:rsidR="00E43BD9">
                <w:rPr>
                  <w:rStyle w:val="Hyperlink"/>
                  <w:rFonts w:eastAsia="Times New Roman"/>
                </w:rPr>
                <w:t>OperationOutcome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97" w:history="1">
              <w:r w:rsidR="00E43BD9">
                <w:rPr>
                  <w:rStyle w:val="Hyperlink"/>
                  <w:rFonts w:eastAsia="Times New Roman"/>
                </w:rPr>
                <w:t>Parameters</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198" w:history="1">
              <w:r w:rsidR="00E43BD9">
                <w:rPr>
                  <w:rStyle w:val="Hyperlink"/>
                  <w:rFonts w:eastAsia="Times New Roman"/>
                </w:rPr>
                <w:t>Subscription</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199"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00"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201" w:history="1">
              <w:r w:rsidR="00E43BD9">
                <w:rPr>
                  <w:rStyle w:val="Hyperlink"/>
                  <w:rFonts w:eastAsia="Times New Roman"/>
                </w:rPr>
                <w:t>ValueSet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02" w:history="1">
              <w:r w:rsidR="00E43BD9">
                <w:rPr>
                  <w:rStyle w:val="Hyperlink"/>
                  <w:rFonts w:eastAsia="Times New Roman"/>
                </w:rPr>
                <w:t>ConceptMap</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03" w:history="1">
              <w:r w:rsidR="00E43BD9">
                <w:rPr>
                  <w:rStyle w:val="Hyperlink"/>
                  <w:rFonts w:eastAsia="Times New Roman"/>
                </w:rPr>
                <w:t>NamingSystem</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204" w:history="1">
              <w:r w:rsidR="00E43BD9">
                <w:rPr>
                  <w:rStyle w:val="Hyperlink"/>
                  <w:rFonts w:eastAsia="Times New Roman"/>
                </w:rPr>
                <w:t>StructureDefinition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05" w:history="1">
              <w:r w:rsidR="00E43BD9">
                <w:rPr>
                  <w:rStyle w:val="Hyperlink"/>
                  <w:rFonts w:eastAsia="Times New Roman"/>
                </w:rPr>
                <w:t>DataElement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206" w:history="1">
              <w:r w:rsidR="00E43BD9">
                <w:rPr>
                  <w:rStyle w:val="Hyperlink"/>
                  <w:rFonts w:eastAsia="Times New Roman"/>
                </w:rPr>
                <w:t>Conformance</w:t>
              </w:r>
            </w:hyperlink>
          </w:p>
        </w:tc>
        <w:tc>
          <w:tcPr>
            <w:tcW w:w="0" w:type="auto"/>
            <w:vAlign w:val="center"/>
            <w:hideMark/>
          </w:tcPr>
          <w:p w:rsidR="00C51368" w:rsidRDefault="003250D0">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07" w:history="1">
              <w:r w:rsidR="00E43BD9">
                <w:rPr>
                  <w:rStyle w:val="Hyperlink"/>
                  <w:rFonts w:eastAsia="Times New Roman"/>
                </w:rPr>
                <w:t>OperationDefinition</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08" w:history="1">
              <w:r w:rsidR="00E43BD9">
                <w:rPr>
                  <w:rStyle w:val="Hyperlink"/>
                  <w:rFonts w:eastAsia="Times New Roman"/>
                </w:rPr>
                <w:t>SearchParameter</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209" w:history="1">
              <w:r w:rsidR="00E43BD9">
                <w:rPr>
                  <w:rStyle w:val="Hyperlink"/>
                  <w:rFonts w:eastAsia="Times New Roman"/>
                </w:rPr>
                <w:t>ImplementationGuide</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0" w:history="1">
              <w:r w:rsidR="00E43BD9">
                <w:rPr>
                  <w:rStyle w:val="Hyperlink"/>
                  <w:rFonts w:eastAsia="Times New Roman"/>
                </w:rPr>
                <w:t>TestScript</w:t>
              </w:r>
            </w:hyperlink>
          </w:p>
        </w:tc>
        <w:tc>
          <w:tcPr>
            <w:tcW w:w="0" w:type="auto"/>
            <w:vAlign w:val="center"/>
            <w:hideMark/>
          </w:tcPr>
          <w:p w:rsidR="00C51368" w:rsidRDefault="003250D0">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3250D0">
            <w:pPr>
              <w:rPr>
                <w:rFonts w:eastAsia="Times New Roman"/>
              </w:rPr>
            </w:pPr>
            <w:hyperlink r:id="rId2211" w:history="1">
              <w:r w:rsidR="00E43BD9">
                <w:rPr>
                  <w:rStyle w:val="Hyperlink"/>
                  <w:rFonts w:eastAsia="Times New Roman"/>
                </w:rPr>
                <w:t>Coverage</w:t>
              </w:r>
            </w:hyperlink>
          </w:p>
        </w:tc>
        <w:tc>
          <w:tcPr>
            <w:tcW w:w="0" w:type="auto"/>
            <w:vAlign w:val="center"/>
            <w:hideMark/>
          </w:tcPr>
          <w:p w:rsidR="00C51368" w:rsidRDefault="003250D0">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2" w:history="1">
              <w:r w:rsidR="00E43BD9">
                <w:rPr>
                  <w:rStyle w:val="Hyperlink"/>
                  <w:rFonts w:eastAsia="Times New Roman"/>
                </w:rPr>
                <w:t>EligibilityRequest</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3" w:history="1">
              <w:r w:rsidR="00E43BD9">
                <w:rPr>
                  <w:rStyle w:val="Hyperlink"/>
                  <w:rFonts w:eastAsia="Times New Roman"/>
                </w:rPr>
                <w:t>EligibilityResponse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4" w:history="1">
              <w:r w:rsidR="00E43BD9">
                <w:rPr>
                  <w:rStyle w:val="Hyperlink"/>
                  <w:rFonts w:eastAsia="Times New Roman"/>
                </w:rPr>
                <w:t>EnrollmentRequest</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5" w:history="1">
              <w:r w:rsidR="00E43BD9">
                <w:rPr>
                  <w:rStyle w:val="Hyperlink"/>
                  <w:rFonts w:eastAsia="Times New Roman"/>
                </w:rPr>
                <w:t>EnrollmentResponse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6" w:history="1">
              <w:r w:rsidR="00E43BD9">
                <w:rPr>
                  <w:rStyle w:val="Hyperlink"/>
                  <w:rFonts w:eastAsia="Times New Roman"/>
                </w:rPr>
                <w:t>Claim</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7" w:history="1">
              <w:r w:rsidR="00E43BD9">
                <w:rPr>
                  <w:rStyle w:val="Hyperlink"/>
                  <w:rFonts w:eastAsia="Times New Roman"/>
                </w:rPr>
                <w:t>ClaimResponse</w:t>
              </w:r>
            </w:hyperlink>
          </w:p>
        </w:tc>
        <w:tc>
          <w:tcPr>
            <w:tcW w:w="0" w:type="auto"/>
            <w:vAlign w:val="center"/>
            <w:hideMark/>
          </w:tcPr>
          <w:p w:rsidR="00C51368" w:rsidRDefault="003250D0">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8" w:history="1">
              <w:r w:rsidR="00E43BD9">
                <w:rPr>
                  <w:rStyle w:val="Hyperlink"/>
                  <w:rFonts w:eastAsia="Times New Roman"/>
                </w:rPr>
                <w:t>PaymentNotice</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19" w:history="1">
              <w:r w:rsidR="00E43BD9">
                <w:rPr>
                  <w:rStyle w:val="Hyperlink"/>
                  <w:rFonts w:eastAsia="Times New Roman"/>
                </w:rPr>
                <w:t>PaymentReconciliation</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3250D0">
            <w:pPr>
              <w:rPr>
                <w:rFonts w:eastAsia="Times New Roman"/>
              </w:rPr>
            </w:pPr>
            <w:hyperlink r:id="rId2220" w:history="1">
              <w:r w:rsidR="00E43BD9">
                <w:rPr>
                  <w:rStyle w:val="Hyperlink"/>
                  <w:rFonts w:eastAsia="Times New Roman"/>
                </w:rPr>
                <w:t>ExplanationOfBenefit</w:t>
              </w:r>
            </w:hyperlink>
          </w:p>
        </w:tc>
        <w:tc>
          <w:tcPr>
            <w:tcW w:w="0" w:type="auto"/>
            <w:vAlign w:val="center"/>
            <w:hideMark/>
          </w:tcPr>
          <w:p w:rsidR="00C51368" w:rsidRDefault="003250D0">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3250D0">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3250D0">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21"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3250D0">
            <w:pPr>
              <w:rPr>
                <w:rFonts w:eastAsia="Times New Roman"/>
              </w:rPr>
            </w:pPr>
            <w:hyperlink r:id="rId2222"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741B0F">
            <w:pPr>
              <w:numPr>
                <w:ilvl w:val="0"/>
                <w:numId w:val="262"/>
              </w:numPr>
              <w:spacing w:before="100" w:beforeAutospacing="1" w:after="100" w:afterAutospacing="1"/>
              <w:rPr>
                <w:rFonts w:eastAsia="Times New Roman"/>
              </w:rPr>
            </w:pPr>
            <w:r>
              <w:fldChar w:fldCharType="begin"/>
            </w:r>
            <w:ins w:id="551" w:author="David" w:date="2015-09-02T10:20:00Z">
              <w:r w:rsidR="0040672A">
                <w:instrText>HYPERLINK "C:\\Users\\David\\AppData\\Local\\Temp\\Temp1_qa.zip\\allergyintolerance.html"</w:instrText>
              </w:r>
            </w:ins>
            <w:del w:id="552" w:author="David" w:date="2015-09-02T10:20:00Z">
              <w:r w:rsidDel="0040672A">
                <w:delInstrText xml:space="preserve"> HYPERLINK "allergyintolerance.html" </w:delInstrText>
              </w:r>
            </w:del>
            <w:r>
              <w:fldChar w:fldCharType="separate"/>
            </w:r>
            <w:proofErr w:type="spellStart"/>
            <w:r w:rsidR="00E43BD9">
              <w:rPr>
                <w:rStyle w:val="Hyperlink"/>
                <w:rFonts w:eastAsia="Times New Roman"/>
              </w:rPr>
              <w:t>AllergyIntolerance</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53" w:author="David" w:date="2015-09-02T10:20:00Z">
              <w:r w:rsidR="0040672A">
                <w:instrText>HYPERLINK "C:\\Users\\David\\AppData\\Local\\Temp\\Temp1_qa.zip\\condition.html"</w:instrText>
              </w:r>
            </w:ins>
            <w:del w:id="554" w:author="David" w:date="2015-09-02T10:20:00Z">
              <w:r w:rsidDel="0040672A">
                <w:delInstrText xml:space="preserve"> HYPERLINK "condition.html" </w:delInstrText>
              </w:r>
            </w:del>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(Problem)</w:t>
            </w:r>
          </w:p>
          <w:p w:rsidR="00C51368" w:rsidRDefault="00741B0F">
            <w:pPr>
              <w:numPr>
                <w:ilvl w:val="0"/>
                <w:numId w:val="262"/>
              </w:numPr>
              <w:spacing w:before="100" w:beforeAutospacing="1" w:after="100" w:afterAutospacing="1"/>
              <w:rPr>
                <w:rFonts w:eastAsia="Times New Roman"/>
              </w:rPr>
            </w:pPr>
            <w:r>
              <w:fldChar w:fldCharType="begin"/>
            </w:r>
            <w:ins w:id="555" w:author="David" w:date="2015-09-02T10:20:00Z">
              <w:r w:rsidR="0040672A">
                <w:instrText>HYPERLINK "C:\\Users\\David\\AppData\\Local\\Temp\\Temp1_qa.zip\\procedure.html"</w:instrText>
              </w:r>
            </w:ins>
            <w:del w:id="556" w:author="David" w:date="2015-09-02T10:20:00Z">
              <w:r w:rsidDel="0040672A">
                <w:delInstrText xml:space="preserve"> HYPERLINK "procedure.html" </w:delInstrText>
              </w:r>
            </w:del>
            <w:r>
              <w:fldChar w:fldCharType="separate"/>
            </w:r>
            <w:r w:rsidR="00E43BD9">
              <w:rPr>
                <w:rStyle w:val="Hyperlink"/>
                <w:rFonts w:eastAsia="Times New Roman"/>
              </w:rPr>
              <w:t>Procedure</w:t>
            </w:r>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57" w:author="David" w:date="2015-09-02T10:20:00Z">
              <w:r w:rsidR="0040672A">
                <w:instrText>HYPERLINK "C:\\Users\\David\\AppData\\Local\\Temp\\Temp1_qa.zip\\clinicalimpression.html"</w:instrText>
              </w:r>
            </w:ins>
            <w:del w:id="558" w:author="David" w:date="2015-09-02T10:20:00Z">
              <w:r w:rsidDel="0040672A">
                <w:delInstrText xml:space="preserve"> HYPERLINK "clinicalimpression.html" </w:delInstrText>
              </w:r>
            </w:del>
            <w:r>
              <w:fldChar w:fldCharType="separate"/>
            </w:r>
            <w:proofErr w:type="spellStart"/>
            <w:r w:rsidR="00E43BD9">
              <w:rPr>
                <w:rStyle w:val="Hyperlink"/>
                <w:rFonts w:eastAsia="Times New Roman"/>
              </w:rPr>
              <w:t>ClinicalImpression</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59" w:author="David" w:date="2015-09-02T10:20:00Z">
              <w:r w:rsidR="0040672A">
                <w:instrText>HYPERLINK "C:\\Users\\David\\AppData\\Local\\Temp\\Temp1_qa.zip\\familymemberhistory.html"</w:instrText>
              </w:r>
            </w:ins>
            <w:del w:id="560" w:author="David" w:date="2015-09-02T10:20:00Z">
              <w:r w:rsidDel="0040672A">
                <w:delInstrText xml:space="preserve"> HYPERLINK "familymemberhistory.html" </w:delInstrText>
              </w:r>
            </w:del>
            <w:r>
              <w:fldChar w:fldCharType="separate"/>
            </w:r>
            <w:proofErr w:type="spellStart"/>
            <w:r w:rsidR="00E43BD9">
              <w:rPr>
                <w:rStyle w:val="Hyperlink"/>
                <w:rFonts w:eastAsia="Times New Roman"/>
              </w:rPr>
              <w:t>FamilyMemberHistory</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61" w:author="David" w:date="2015-09-02T10:20:00Z">
              <w:r w:rsidR="0040672A">
                <w:instrText>HYPERLINK "C:\\Users\\David\\AppData\\Local\\Temp\\Temp1_qa.zip\\riskassessment.html"</w:instrText>
              </w:r>
            </w:ins>
            <w:del w:id="562" w:author="David" w:date="2015-09-02T10:20:00Z">
              <w:r w:rsidDel="0040672A">
                <w:delInstrText xml:space="preserve"> HYPERLINK "riskassessment.html" </w:delInstrText>
              </w:r>
            </w:del>
            <w:r>
              <w:fldChar w:fldCharType="separate"/>
            </w:r>
            <w:proofErr w:type="spellStart"/>
            <w:r w:rsidR="00E43BD9">
              <w:rPr>
                <w:rStyle w:val="Hyperlink"/>
                <w:rFonts w:eastAsia="Times New Roman"/>
              </w:rPr>
              <w:t>RiskAssessment</w:t>
            </w:r>
            <w:proofErr w:type="spellEnd"/>
            <w:r>
              <w:rPr>
                <w:rStyle w:val="Hyperlink"/>
                <w:rFonts w:eastAsia="Times New Roman"/>
              </w:rPr>
              <w:fldChar w:fldCharType="end"/>
            </w:r>
          </w:p>
          <w:p w:rsidR="00C51368" w:rsidRDefault="00741B0F">
            <w:pPr>
              <w:numPr>
                <w:ilvl w:val="0"/>
                <w:numId w:val="262"/>
              </w:numPr>
              <w:spacing w:before="100" w:beforeAutospacing="1" w:after="100" w:afterAutospacing="1"/>
              <w:rPr>
                <w:rFonts w:eastAsia="Times New Roman"/>
              </w:rPr>
            </w:pPr>
            <w:r>
              <w:fldChar w:fldCharType="begin"/>
            </w:r>
            <w:ins w:id="563" w:author="David" w:date="2015-09-02T10:20:00Z">
              <w:r w:rsidR="0040672A">
                <w:instrText>HYPERLINK "C:\\Users\\David\\AppData\\Local\\Temp\\Temp1_qa.zip\\detectedissue.html"</w:instrText>
              </w:r>
            </w:ins>
            <w:del w:id="564" w:author="David" w:date="2015-09-02T10:20:00Z">
              <w:r w:rsidDel="0040672A">
                <w:delInstrText xml:space="preserve"> HYPERLINK "detectedissue.html" </w:delInstrText>
              </w:r>
            </w:del>
            <w:r>
              <w:fldChar w:fldCharType="separate"/>
            </w:r>
            <w:proofErr w:type="spellStart"/>
            <w:r w:rsidR="00E43BD9">
              <w:rPr>
                <w:rStyle w:val="Hyperlink"/>
                <w:rFonts w:eastAsia="Times New Roman"/>
              </w:rPr>
              <w:t>DetectedIssue</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741B0F">
            <w:pPr>
              <w:numPr>
                <w:ilvl w:val="0"/>
                <w:numId w:val="263"/>
              </w:numPr>
              <w:spacing w:before="100" w:beforeAutospacing="1" w:after="100" w:afterAutospacing="1"/>
              <w:rPr>
                <w:rFonts w:eastAsia="Times New Roman"/>
              </w:rPr>
            </w:pPr>
            <w:r>
              <w:fldChar w:fldCharType="begin"/>
            </w:r>
            <w:ins w:id="565" w:author="David" w:date="2015-09-02T10:20:00Z">
              <w:r w:rsidR="0040672A">
                <w:instrText>HYPERLINK "C:\\Users\\David\\AppData\\Local\\Temp\\Temp1_qa.zip\\careplan.html"</w:instrText>
              </w:r>
            </w:ins>
            <w:del w:id="566" w:author="David" w:date="2015-09-02T10:20:00Z">
              <w:r w:rsidDel="0040672A">
                <w:delInstrText xml:space="preserve"> HYPERLINK "careplan.html" </w:delInstrText>
              </w:r>
            </w:del>
            <w:r>
              <w:fldChar w:fldCharType="separate"/>
            </w:r>
            <w:proofErr w:type="spellStart"/>
            <w:r w:rsidR="00E43BD9">
              <w:rPr>
                <w:rStyle w:val="Hyperlink"/>
                <w:rFonts w:eastAsia="Times New Roman"/>
              </w:rPr>
              <w:t>CarePlan</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67" w:author="David" w:date="2015-09-02T10:20:00Z">
              <w:r w:rsidR="0040672A">
                <w:instrText>HYPERLINK "C:\\Users\\David\\AppData\\Local\\Temp\\Temp1_qa.zip\\goal.html"</w:instrText>
              </w:r>
            </w:ins>
            <w:del w:id="568" w:author="David" w:date="2015-09-02T10:20:00Z">
              <w:r w:rsidDel="0040672A">
                <w:delInstrText xml:space="preserve"> HYPERLINK "goal.html" </w:delInstrText>
              </w:r>
            </w:del>
            <w:r>
              <w:fldChar w:fldCharType="separate"/>
            </w:r>
            <w:r w:rsidR="00E43BD9">
              <w:rPr>
                <w:rStyle w:val="Hyperlink"/>
                <w:rFonts w:eastAsia="Times New Roman"/>
              </w:rPr>
              <w:t>Goal</w:t>
            </w:r>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69" w:author="David" w:date="2015-09-02T10:20:00Z">
              <w:r w:rsidR="0040672A">
                <w:instrText>HYPERLINK "C:\\Users\\David\\AppData\\Local\\Temp\\Temp1_qa.zip\\referralrequest.html"</w:instrText>
              </w:r>
            </w:ins>
            <w:del w:id="570" w:author="David" w:date="2015-09-02T10:20:00Z">
              <w:r w:rsidDel="0040672A">
                <w:delInstrText xml:space="preserve"> HYPERLINK "referralrequest.html" </w:delInstrText>
              </w:r>
            </w:del>
            <w:r>
              <w:fldChar w:fldCharType="separate"/>
            </w:r>
            <w:proofErr w:type="spellStart"/>
            <w:r w:rsidR="00E43BD9">
              <w:rPr>
                <w:rStyle w:val="Hyperlink"/>
                <w:rFonts w:eastAsia="Times New Roman"/>
              </w:rPr>
              <w:t>ReferralRequest</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71" w:author="David" w:date="2015-09-02T10:20:00Z">
              <w:r w:rsidR="0040672A">
                <w:instrText>HYPERLINK "C:\\Users\\David\\AppData\\Local\\Temp\\Temp1_qa.zip\\procedurerequest.html"</w:instrText>
              </w:r>
            </w:ins>
            <w:del w:id="572" w:author="David" w:date="2015-09-02T10:20:00Z">
              <w:r w:rsidDel="0040672A">
                <w:delInstrText xml:space="preserve"> HYPERLINK "procedurerequest.html" </w:delInstrText>
              </w:r>
            </w:del>
            <w:r>
              <w:fldChar w:fldCharType="separate"/>
            </w:r>
            <w:proofErr w:type="spellStart"/>
            <w:r w:rsidR="00E43BD9">
              <w:rPr>
                <w:rStyle w:val="Hyperlink"/>
                <w:rFonts w:eastAsia="Times New Roman"/>
              </w:rPr>
              <w:t>ProcedureRequest</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73" w:author="David" w:date="2015-09-02T10:20:00Z">
              <w:r w:rsidR="0040672A">
                <w:instrText>HYPERLINK "C:\\Users\\David\\AppData\\Local\\Temp\\Temp1_qa.zip\\nutritionorder.html"</w:instrText>
              </w:r>
            </w:ins>
            <w:del w:id="574" w:author="David" w:date="2015-09-02T10:20:00Z">
              <w:r w:rsidDel="0040672A">
                <w:delInstrText xml:space="preserve"> HYPERLINK "nutritionorder.html" </w:delInstrText>
              </w:r>
            </w:del>
            <w:r>
              <w:fldChar w:fldCharType="separate"/>
            </w:r>
            <w:proofErr w:type="spellStart"/>
            <w:r w:rsidR="00E43BD9">
              <w:rPr>
                <w:rStyle w:val="Hyperlink"/>
                <w:rFonts w:eastAsia="Times New Roman"/>
              </w:rPr>
              <w:t>NutritionOrder</w:t>
            </w:r>
            <w:proofErr w:type="spellEnd"/>
            <w:r>
              <w:rPr>
                <w:rStyle w:val="Hyperlink"/>
                <w:rFonts w:eastAsia="Times New Roman"/>
              </w:rPr>
              <w:fldChar w:fldCharType="end"/>
            </w:r>
          </w:p>
          <w:p w:rsidR="00C51368" w:rsidRDefault="00741B0F">
            <w:pPr>
              <w:numPr>
                <w:ilvl w:val="0"/>
                <w:numId w:val="263"/>
              </w:numPr>
              <w:spacing w:before="100" w:beforeAutospacing="1" w:after="100" w:afterAutospacing="1"/>
              <w:rPr>
                <w:rFonts w:eastAsia="Times New Roman"/>
              </w:rPr>
            </w:pPr>
            <w:r>
              <w:fldChar w:fldCharType="begin"/>
            </w:r>
            <w:ins w:id="575" w:author="David" w:date="2015-09-02T10:20:00Z">
              <w:r w:rsidR="0040672A">
                <w:instrText>HYPERLINK "C:\\Users\\David\\AppData\\Local\\Temp\\Temp1_qa.zip\\visionprescription.html"</w:instrText>
              </w:r>
            </w:ins>
            <w:del w:id="576" w:author="David" w:date="2015-09-02T10:20:00Z">
              <w:r w:rsidDel="0040672A">
                <w:delInstrText xml:space="preserve"> HYPERLINK "visionprescription.html" </w:delInstrText>
              </w:r>
            </w:del>
            <w:r>
              <w:fldChar w:fldCharType="separate"/>
            </w:r>
            <w:proofErr w:type="spellStart"/>
            <w:r w:rsidR="00E43BD9">
              <w:rPr>
                <w:rStyle w:val="Hyperlink"/>
                <w:rFonts w:eastAsia="Times New Roman"/>
              </w:rPr>
              <w:t>VisionPrescription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741B0F">
            <w:pPr>
              <w:numPr>
                <w:ilvl w:val="0"/>
                <w:numId w:val="264"/>
              </w:numPr>
              <w:spacing w:before="100" w:beforeAutospacing="1" w:after="100" w:afterAutospacing="1"/>
              <w:rPr>
                <w:rFonts w:eastAsia="Times New Roman"/>
              </w:rPr>
            </w:pPr>
            <w:r>
              <w:fldChar w:fldCharType="begin"/>
            </w:r>
            <w:ins w:id="577" w:author="David" w:date="2015-09-02T10:20:00Z">
              <w:r w:rsidR="0040672A">
                <w:instrText>HYPERLINK "C:\\Users\\David\\AppData\\Local\\Temp\\Temp1_qa.zip\\medication.html"</w:instrText>
              </w:r>
            </w:ins>
            <w:del w:id="578" w:author="David" w:date="2015-09-02T10:20:00Z">
              <w:r w:rsidDel="0040672A">
                <w:delInstrText xml:space="preserve"> HYPERLINK "medication.html" </w:delInstrText>
              </w:r>
            </w:del>
            <w:r>
              <w:fldChar w:fldCharType="separate"/>
            </w:r>
            <w:r w:rsidR="00E43BD9">
              <w:rPr>
                <w:rStyle w:val="Hyperlink"/>
                <w:rFonts w:eastAsia="Times New Roman"/>
              </w:rPr>
              <w:t>Medication</w:t>
            </w:r>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79" w:author="David" w:date="2015-09-02T10:20:00Z">
              <w:r w:rsidR="0040672A">
                <w:instrText>HYPERLINK "C:\\Users\\David\\AppData\\Local\\Temp\\Temp1_qa.zip\\medicationorder.html"</w:instrText>
              </w:r>
            </w:ins>
            <w:del w:id="580" w:author="David" w:date="2015-09-02T10:20:00Z">
              <w:r w:rsidDel="0040672A">
                <w:delInstrText xml:space="preserve"> HYPERLINK "medicationorder.html" </w:delInstrText>
              </w:r>
            </w:del>
            <w:r>
              <w:fldChar w:fldCharType="separate"/>
            </w:r>
            <w:proofErr w:type="spellStart"/>
            <w:r w:rsidR="00E43BD9">
              <w:rPr>
                <w:rStyle w:val="Hyperlink"/>
                <w:rFonts w:eastAsia="Times New Roman"/>
              </w:rPr>
              <w:t>MedicationOrder</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81" w:author="David" w:date="2015-09-02T10:20:00Z">
              <w:r w:rsidR="0040672A">
                <w:instrText>HYPERLINK "C:\\Users\\David\\AppData\\Local\\Temp\\Temp1_qa.zip\\medicationadministration.html"</w:instrText>
              </w:r>
            </w:ins>
            <w:del w:id="582" w:author="David" w:date="2015-09-02T10:20:00Z">
              <w:r w:rsidDel="0040672A">
                <w:delInstrText xml:space="preserve"> HYPERLINK "medicationadministration.html" </w:delInstrText>
              </w:r>
            </w:del>
            <w:r>
              <w:fldChar w:fldCharType="separate"/>
            </w:r>
            <w:proofErr w:type="spellStart"/>
            <w:r w:rsidR="00E43BD9">
              <w:rPr>
                <w:rStyle w:val="Hyperlink"/>
                <w:rFonts w:eastAsia="Times New Roman"/>
              </w:rPr>
              <w:t>MedicationAdministration</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83" w:author="David" w:date="2015-09-02T10:20:00Z">
              <w:r w:rsidR="0040672A">
                <w:instrText>HYPERLINK "C:\\Users\\David\\AppData\\Local\\Temp\\Temp1_qa.zip\\medicationdispense.html"</w:instrText>
              </w:r>
            </w:ins>
            <w:del w:id="584" w:author="David" w:date="2015-09-02T10:20:00Z">
              <w:r w:rsidDel="0040672A">
                <w:delInstrText xml:space="preserve"> HYPERLINK "medicationdispense.html" </w:delInstrText>
              </w:r>
            </w:del>
            <w:r>
              <w:fldChar w:fldCharType="separate"/>
            </w:r>
            <w:proofErr w:type="spellStart"/>
            <w:r w:rsidR="00E43BD9">
              <w:rPr>
                <w:rStyle w:val="Hyperlink"/>
                <w:rFonts w:eastAsia="Times New Roman"/>
              </w:rPr>
              <w:t>MedicationDispense</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85" w:author="David" w:date="2015-09-02T10:20:00Z">
              <w:r w:rsidR="0040672A">
                <w:instrText>HYPERLINK "C:\\Users\\David\\AppData\\Local\\Temp\\Temp1_qa.zip\\medicationstatement.html"</w:instrText>
              </w:r>
            </w:ins>
            <w:del w:id="586" w:author="David" w:date="2015-09-02T10:20:00Z">
              <w:r w:rsidDel="0040672A">
                <w:delInstrText xml:space="preserve"> HYPERLINK "medicationstatement.html" </w:delInstrText>
              </w:r>
            </w:del>
            <w:r>
              <w:fldChar w:fldCharType="separate"/>
            </w:r>
            <w:proofErr w:type="spellStart"/>
            <w:r w:rsidR="00E43BD9">
              <w:rPr>
                <w:rStyle w:val="Hyperlink"/>
                <w:rFonts w:eastAsia="Times New Roman"/>
              </w:rPr>
              <w:t>MedicationStatement</w:t>
            </w:r>
            <w:proofErr w:type="spellEnd"/>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87" w:author="David" w:date="2015-09-02T10:20:00Z">
              <w:r w:rsidR="0040672A">
                <w:instrText>HYPERLINK "C:\\Users\\David\\AppData\\Local\\Temp\\Temp1_qa.zip\\immunization.html"</w:instrText>
              </w:r>
            </w:ins>
            <w:del w:id="588" w:author="David" w:date="2015-09-02T10:20:00Z">
              <w:r w:rsidDel="0040672A">
                <w:delInstrText xml:space="preserve"> HYPERLINK "immunization.html" </w:delInstrText>
              </w:r>
            </w:del>
            <w:r>
              <w:fldChar w:fldCharType="separate"/>
            </w:r>
            <w:r w:rsidR="00E43BD9">
              <w:rPr>
                <w:rStyle w:val="Hyperlink"/>
                <w:rFonts w:eastAsia="Times New Roman"/>
              </w:rPr>
              <w:t>Immunization</w:t>
            </w:r>
            <w:r>
              <w:rPr>
                <w:rStyle w:val="Hyperlink"/>
                <w:rFonts w:eastAsia="Times New Roman"/>
              </w:rPr>
              <w:fldChar w:fldCharType="end"/>
            </w:r>
          </w:p>
          <w:p w:rsidR="00C51368" w:rsidRDefault="00741B0F">
            <w:pPr>
              <w:numPr>
                <w:ilvl w:val="0"/>
                <w:numId w:val="264"/>
              </w:numPr>
              <w:spacing w:before="100" w:beforeAutospacing="1" w:after="100" w:afterAutospacing="1"/>
              <w:rPr>
                <w:rFonts w:eastAsia="Times New Roman"/>
              </w:rPr>
            </w:pPr>
            <w:r>
              <w:fldChar w:fldCharType="begin"/>
            </w:r>
            <w:ins w:id="589" w:author="David" w:date="2015-09-02T10:20:00Z">
              <w:r w:rsidR="0040672A">
                <w:instrText>HYPERLINK "C:\\Users\\David\\AppData\\Local\\Temp\\Temp1_qa.zip\\immunizationrecommendation.html"</w:instrText>
              </w:r>
            </w:ins>
            <w:del w:id="590" w:author="David" w:date="2015-09-02T10:20:00Z">
              <w:r w:rsidDel="0040672A">
                <w:delInstrText xml:space="preserve"> HYPERLINK "immunizationrecommendation.html" </w:delInstrText>
              </w:r>
            </w:del>
            <w:r>
              <w:fldChar w:fldCharType="separate"/>
            </w:r>
            <w:proofErr w:type="spellStart"/>
            <w:r w:rsidR="00E43BD9">
              <w:rPr>
                <w:rStyle w:val="Hyperlink"/>
                <w:rFonts w:eastAsia="Times New Roman"/>
              </w:rPr>
              <w:t>ImmunizationRecommendation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741B0F">
            <w:pPr>
              <w:numPr>
                <w:ilvl w:val="0"/>
                <w:numId w:val="265"/>
              </w:numPr>
              <w:spacing w:before="100" w:beforeAutospacing="1" w:after="100" w:afterAutospacing="1"/>
              <w:rPr>
                <w:rFonts w:eastAsia="Times New Roman"/>
              </w:rPr>
            </w:pPr>
            <w:r>
              <w:fldChar w:fldCharType="begin"/>
            </w:r>
            <w:ins w:id="591" w:author="David" w:date="2015-09-02T10:20:00Z">
              <w:r w:rsidR="0040672A">
                <w:instrText>HYPERLINK "C:\\Users\\David\\AppData\\Local\\Temp\\Temp1_qa.zip\\observation.html"</w:instrText>
              </w:r>
            </w:ins>
            <w:del w:id="592" w:author="David" w:date="2015-09-02T10:20:00Z">
              <w:r w:rsidDel="0040672A">
                <w:delInstrText xml:space="preserve"> HYPERLINK "observation.html" </w:delInstrText>
              </w:r>
            </w:del>
            <w:r>
              <w:fldChar w:fldCharType="separate"/>
            </w:r>
            <w:r w:rsidR="00E43BD9">
              <w:rPr>
                <w:rStyle w:val="Hyperlink"/>
                <w:rFonts w:eastAsia="Times New Roman"/>
              </w:rPr>
              <w:t>Observation</w:t>
            </w:r>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93" w:author="David" w:date="2015-09-02T10:20:00Z">
              <w:r w:rsidR="0040672A">
                <w:instrText>HYPERLINK "C:\\Users\\David\\AppData\\Local\\Temp\\Temp1_qa.zip\\diagnosticreport.html"</w:instrText>
              </w:r>
            </w:ins>
            <w:del w:id="594" w:author="David" w:date="2015-09-02T10:20:00Z">
              <w:r w:rsidDel="0040672A">
                <w:delInstrText xml:space="preserve"> HYPERLINK "diagnosticreport.html" </w:delInstrText>
              </w:r>
            </w:del>
            <w:r>
              <w:fldChar w:fldCharType="separate"/>
            </w:r>
            <w:proofErr w:type="spellStart"/>
            <w:r w:rsidR="00E43BD9">
              <w:rPr>
                <w:rStyle w:val="Hyperlink"/>
                <w:rFonts w:eastAsia="Times New Roman"/>
              </w:rPr>
              <w:t>DiagnosticReport</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95" w:author="David" w:date="2015-09-02T10:20:00Z">
              <w:r w:rsidR="0040672A">
                <w:instrText>HYPERLINK "C:\\Users\\David\\AppData\\Local\\Temp\\Temp1_qa.zip\\diagnosticorder.html"</w:instrText>
              </w:r>
            </w:ins>
            <w:del w:id="596" w:author="David" w:date="2015-09-02T10:20:00Z">
              <w:r w:rsidDel="0040672A">
                <w:delInstrText xml:space="preserve"> HYPERLINK "diagnosticorder.html" </w:delInstrText>
              </w:r>
            </w:del>
            <w:r>
              <w:fldChar w:fldCharType="separate"/>
            </w:r>
            <w:proofErr w:type="spellStart"/>
            <w:r w:rsidR="00E43BD9">
              <w:rPr>
                <w:rStyle w:val="Hyperlink"/>
                <w:rFonts w:eastAsia="Times New Roman"/>
              </w:rPr>
              <w:t>DiagnosticOrder</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97" w:author="David" w:date="2015-09-02T10:20:00Z">
              <w:r w:rsidR="0040672A">
                <w:instrText>HYPERLINK "C:\\Users\\David\\AppData\\Local\\Temp\\Temp1_qa.zip\\specimen.html"</w:instrText>
              </w:r>
            </w:ins>
            <w:del w:id="598" w:author="David" w:date="2015-09-02T10:20:00Z">
              <w:r w:rsidDel="0040672A">
                <w:delInstrText xml:space="preserve"> HYPERLINK "specimen.html" </w:delInstrText>
              </w:r>
            </w:del>
            <w:r>
              <w:fldChar w:fldCharType="separate"/>
            </w:r>
            <w:r w:rsidR="00E43BD9">
              <w:rPr>
                <w:rStyle w:val="Hyperlink"/>
                <w:rFonts w:eastAsia="Times New Roman"/>
              </w:rPr>
              <w:t>Specimen</w:t>
            </w:r>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599" w:author="David" w:date="2015-09-02T10:20:00Z">
              <w:r w:rsidR="0040672A">
                <w:instrText>HYPERLINK "C:\\Users\\David\\AppData\\Local\\Temp\\Temp1_qa.zip\\bodysite.html"</w:instrText>
              </w:r>
            </w:ins>
            <w:del w:id="600" w:author="David" w:date="2015-09-02T10:20:00Z">
              <w:r w:rsidDel="0040672A">
                <w:delInstrText xml:space="preserve"> HYPERLINK "bodysite.html" </w:delInstrText>
              </w:r>
            </w:del>
            <w:r>
              <w:fldChar w:fldCharType="separate"/>
            </w:r>
            <w:proofErr w:type="spellStart"/>
            <w:r w:rsidR="00E43BD9">
              <w:rPr>
                <w:rStyle w:val="Hyperlink"/>
                <w:rFonts w:eastAsia="Times New Roman"/>
              </w:rPr>
              <w:t>BodySite</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601" w:author="David" w:date="2015-09-02T10:20:00Z">
              <w:r w:rsidR="0040672A">
                <w:instrText>HYPERLINK "C:\\Users\\David\\AppData\\Local\\Temp\\Temp1_qa.zip\\imagingstudy.html"</w:instrText>
              </w:r>
            </w:ins>
            <w:del w:id="602" w:author="David" w:date="2015-09-02T10:20:00Z">
              <w:r w:rsidDel="0040672A">
                <w:delInstrText xml:space="preserve"> HYPERLINK "imagingstudy.html" </w:delInstrText>
              </w:r>
            </w:del>
            <w:r>
              <w:fldChar w:fldCharType="separate"/>
            </w:r>
            <w:proofErr w:type="spellStart"/>
            <w:r w:rsidR="00E43BD9">
              <w:rPr>
                <w:rStyle w:val="Hyperlink"/>
                <w:rFonts w:eastAsia="Times New Roman"/>
              </w:rPr>
              <w:t>ImagingStudy</w:t>
            </w:r>
            <w:proofErr w:type="spellEnd"/>
            <w:r>
              <w:rPr>
                <w:rStyle w:val="Hyperlink"/>
                <w:rFonts w:eastAsia="Times New Roman"/>
              </w:rPr>
              <w:fldChar w:fldCharType="end"/>
            </w:r>
          </w:p>
          <w:p w:rsidR="00C51368" w:rsidRDefault="00741B0F">
            <w:pPr>
              <w:numPr>
                <w:ilvl w:val="0"/>
                <w:numId w:val="265"/>
              </w:numPr>
              <w:spacing w:before="100" w:beforeAutospacing="1" w:after="100" w:afterAutospacing="1"/>
              <w:rPr>
                <w:rFonts w:eastAsia="Times New Roman"/>
              </w:rPr>
            </w:pPr>
            <w:r>
              <w:fldChar w:fldCharType="begin"/>
            </w:r>
            <w:ins w:id="603" w:author="David" w:date="2015-09-02T10:20:00Z">
              <w:r w:rsidR="0040672A">
                <w:instrText>HYPERLINK "C:\\Users\\David\\AppData\\Local\\Temp\\Temp1_qa.zip\\imagingobjectselection.html"</w:instrText>
              </w:r>
            </w:ins>
            <w:del w:id="604" w:author="David" w:date="2015-09-02T10:20:00Z">
              <w:r w:rsidDel="0040672A">
                <w:delInstrText xml:space="preserve"> HYPERLINK "imagingobjectselection.html" </w:delInstrText>
              </w:r>
            </w:del>
            <w:r>
              <w:fldChar w:fldCharType="separate"/>
            </w:r>
            <w:proofErr w:type="spellStart"/>
            <w:r w:rsidR="00E43BD9">
              <w:rPr>
                <w:rStyle w:val="Hyperlink"/>
                <w:rFonts w:eastAsia="Times New Roman"/>
              </w:rPr>
              <w:t>ImagingObjectSelection</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3250D0">
            <w:pPr>
              <w:rPr>
                <w:rFonts w:eastAsia="Times New Roman"/>
              </w:rPr>
            </w:pPr>
            <w:hyperlink r:id="rId2223"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741B0F">
            <w:pPr>
              <w:numPr>
                <w:ilvl w:val="0"/>
                <w:numId w:val="266"/>
              </w:numPr>
              <w:spacing w:before="100" w:beforeAutospacing="1" w:after="100" w:afterAutospacing="1"/>
              <w:rPr>
                <w:rFonts w:eastAsia="Times New Roman"/>
              </w:rPr>
            </w:pPr>
            <w:r>
              <w:fldChar w:fldCharType="begin"/>
            </w:r>
            <w:ins w:id="605" w:author="David" w:date="2015-09-02T10:20:00Z">
              <w:r w:rsidR="0040672A">
                <w:instrText>HYPERLINK "C:\\Users\\David\\AppData\\Local\\Temp\\Temp1_qa.zip\\patient.html"</w:instrText>
              </w:r>
            </w:ins>
            <w:del w:id="606" w:author="David" w:date="2015-09-02T10:20:00Z">
              <w:r w:rsidDel="0040672A">
                <w:delInstrText xml:space="preserve"> HYPERLINK "patient.html" </w:delInstrText>
              </w:r>
            </w:del>
            <w:r>
              <w:fldChar w:fldCharType="separate"/>
            </w:r>
            <w:r w:rsidR="00E43BD9">
              <w:rPr>
                <w:rStyle w:val="Hyperlink"/>
                <w:rFonts w:eastAsia="Times New Roman"/>
              </w:rPr>
              <w:t>Patient</w:t>
            </w:r>
            <w:r>
              <w:rPr>
                <w:rStyle w:val="Hyperlink"/>
                <w:rFonts w:eastAsia="Times New Roman"/>
              </w:rPr>
              <w:fldChar w:fldCharType="end"/>
            </w:r>
          </w:p>
          <w:p w:rsidR="00C51368" w:rsidRDefault="00741B0F">
            <w:pPr>
              <w:numPr>
                <w:ilvl w:val="0"/>
                <w:numId w:val="266"/>
              </w:numPr>
              <w:spacing w:before="100" w:beforeAutospacing="1" w:after="100" w:afterAutospacing="1"/>
              <w:rPr>
                <w:rFonts w:eastAsia="Times New Roman"/>
              </w:rPr>
            </w:pPr>
            <w:r>
              <w:fldChar w:fldCharType="begin"/>
            </w:r>
            <w:ins w:id="607" w:author="David" w:date="2015-09-02T10:20:00Z">
              <w:r w:rsidR="0040672A">
                <w:instrText>HYPERLINK "C:\\Users\\David\\AppData\\Local\\Temp\\Temp1_qa.zip\\practitioner.html"</w:instrText>
              </w:r>
            </w:ins>
            <w:del w:id="608" w:author="David" w:date="2015-09-02T10:20:00Z">
              <w:r w:rsidDel="0040672A">
                <w:delInstrText xml:space="preserve"> HYPERLINK "practitioner.html" </w:delInstrText>
              </w:r>
            </w:del>
            <w:r>
              <w:fldChar w:fldCharType="separate"/>
            </w:r>
            <w:r w:rsidR="00E43BD9">
              <w:rPr>
                <w:rStyle w:val="Hyperlink"/>
                <w:rFonts w:eastAsia="Times New Roman"/>
              </w:rPr>
              <w:t>Practitioner</w:t>
            </w:r>
            <w:r>
              <w:rPr>
                <w:rStyle w:val="Hyperlink"/>
                <w:rFonts w:eastAsia="Times New Roman"/>
              </w:rPr>
              <w:fldChar w:fldCharType="end"/>
            </w:r>
          </w:p>
          <w:p w:rsidR="00C51368" w:rsidRDefault="00741B0F">
            <w:pPr>
              <w:numPr>
                <w:ilvl w:val="0"/>
                <w:numId w:val="266"/>
              </w:numPr>
              <w:spacing w:before="100" w:beforeAutospacing="1" w:after="100" w:afterAutospacing="1"/>
              <w:rPr>
                <w:rFonts w:eastAsia="Times New Roman"/>
              </w:rPr>
            </w:pPr>
            <w:r>
              <w:fldChar w:fldCharType="begin"/>
            </w:r>
            <w:ins w:id="609" w:author="David" w:date="2015-09-02T10:20:00Z">
              <w:r w:rsidR="0040672A">
                <w:instrText>HYPERLINK "C:\\Users\\David\\AppData\\Local\\Temp\\Temp1_qa.zip\\relatedperson.html"</w:instrText>
              </w:r>
            </w:ins>
            <w:del w:id="610" w:author="David" w:date="2015-09-02T10:20:00Z">
              <w:r w:rsidDel="0040672A">
                <w:delInstrText xml:space="preserve"> HYPERLINK "relatedperson.html" </w:delInstrText>
              </w:r>
            </w:del>
            <w:r>
              <w:fldChar w:fldCharType="separate"/>
            </w:r>
            <w:proofErr w:type="spellStart"/>
            <w:r w:rsidR="00E43BD9">
              <w:rPr>
                <w:rStyle w:val="Hyperlink"/>
                <w:rFonts w:eastAsia="Times New Roman"/>
              </w:rPr>
              <w:t>RelatedPerson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741B0F">
            <w:pPr>
              <w:numPr>
                <w:ilvl w:val="0"/>
                <w:numId w:val="267"/>
              </w:numPr>
              <w:spacing w:before="100" w:beforeAutospacing="1" w:after="100" w:afterAutospacing="1"/>
              <w:rPr>
                <w:rFonts w:eastAsia="Times New Roman"/>
              </w:rPr>
            </w:pPr>
            <w:r>
              <w:fldChar w:fldCharType="begin"/>
            </w:r>
            <w:ins w:id="611" w:author="David" w:date="2015-09-02T10:20:00Z">
              <w:r w:rsidR="0040672A">
                <w:instrText>HYPERLINK "C:\\Users\\David\\AppData\\Local\\Temp\\Temp1_qa.zip\\organization.html"</w:instrText>
              </w:r>
            </w:ins>
            <w:del w:id="612" w:author="David" w:date="2015-09-02T10:20:00Z">
              <w:r w:rsidDel="0040672A">
                <w:delInstrText xml:space="preserve"> HYPERLINK "organization.html" </w:delInstrText>
              </w:r>
            </w:del>
            <w:r>
              <w:fldChar w:fldCharType="separate"/>
            </w:r>
            <w:r w:rsidR="00E43BD9">
              <w:rPr>
                <w:rStyle w:val="Hyperlink"/>
                <w:rFonts w:eastAsia="Times New Roman"/>
              </w:rPr>
              <w:t>Organization</w:t>
            </w:r>
            <w:r>
              <w:rPr>
                <w:rStyle w:val="Hyperlink"/>
                <w:rFonts w:eastAsia="Times New Roman"/>
              </w:rPr>
              <w:fldChar w:fldCharType="end"/>
            </w:r>
          </w:p>
          <w:p w:rsidR="00C51368" w:rsidRDefault="00741B0F">
            <w:pPr>
              <w:numPr>
                <w:ilvl w:val="0"/>
                <w:numId w:val="267"/>
              </w:numPr>
              <w:spacing w:before="100" w:beforeAutospacing="1" w:after="100" w:afterAutospacing="1"/>
              <w:rPr>
                <w:rFonts w:eastAsia="Times New Roman"/>
              </w:rPr>
            </w:pPr>
            <w:r>
              <w:fldChar w:fldCharType="begin"/>
            </w:r>
            <w:ins w:id="613" w:author="David" w:date="2015-09-02T10:20:00Z">
              <w:r w:rsidR="0040672A">
                <w:instrText>HYPERLINK "C:\\Users\\David\\AppData\\Local\\Temp\\Temp1_qa.zip\\healthcareservice.html"</w:instrText>
              </w:r>
            </w:ins>
            <w:del w:id="614" w:author="David" w:date="2015-09-02T10:20:00Z">
              <w:r w:rsidDel="0040672A">
                <w:delInstrText xml:space="preserve"> HYPERLINK "healthcareservice.html" </w:delInstrText>
              </w:r>
            </w:del>
            <w:r>
              <w:fldChar w:fldCharType="separate"/>
            </w:r>
            <w:proofErr w:type="spellStart"/>
            <w:r w:rsidR="00E43BD9">
              <w:rPr>
                <w:rStyle w:val="Hyperlink"/>
                <w:rFonts w:eastAsia="Times New Roman"/>
              </w:rPr>
              <w:t>HealthcareService</w:t>
            </w:r>
            <w:proofErr w:type="spellEnd"/>
            <w:r>
              <w:rPr>
                <w:rStyle w:val="Hyperlink"/>
                <w:rFonts w:eastAsia="Times New Roman"/>
              </w:rPr>
              <w:fldChar w:fldCharType="end"/>
            </w:r>
          </w:p>
          <w:p w:rsidR="00C51368" w:rsidRDefault="00741B0F">
            <w:pPr>
              <w:numPr>
                <w:ilvl w:val="0"/>
                <w:numId w:val="267"/>
              </w:numPr>
              <w:spacing w:before="100" w:beforeAutospacing="1" w:after="100" w:afterAutospacing="1"/>
              <w:rPr>
                <w:rFonts w:eastAsia="Times New Roman"/>
              </w:rPr>
            </w:pPr>
            <w:r>
              <w:fldChar w:fldCharType="begin"/>
            </w:r>
            <w:ins w:id="615" w:author="David" w:date="2015-09-02T10:20:00Z">
              <w:r w:rsidR="0040672A">
                <w:instrText>HYPERLINK "C:\\Users\\David\\AppData\\Local\\Temp\\Temp1_qa.zip\\group.html"</w:instrText>
              </w:r>
            </w:ins>
            <w:del w:id="616" w:author="David" w:date="2015-09-02T10:20:00Z">
              <w:r w:rsidDel="0040672A">
                <w:delInstrText xml:space="preserve"> HYPERLINK "group.html" </w:delInstrText>
              </w:r>
            </w:del>
            <w:r>
              <w:fldChar w:fldCharType="separate"/>
            </w:r>
            <w:r w:rsidR="00E43BD9">
              <w:rPr>
                <w:rStyle w:val="Hyperlink"/>
                <w:rFonts w:eastAsia="Times New Roman"/>
              </w:rPr>
              <w:t>Group</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741B0F">
            <w:pPr>
              <w:numPr>
                <w:ilvl w:val="0"/>
                <w:numId w:val="268"/>
              </w:numPr>
              <w:spacing w:before="100" w:beforeAutospacing="1" w:after="100" w:afterAutospacing="1"/>
              <w:rPr>
                <w:rFonts w:eastAsia="Times New Roman"/>
              </w:rPr>
            </w:pPr>
            <w:r>
              <w:fldChar w:fldCharType="begin"/>
            </w:r>
            <w:ins w:id="617" w:author="David" w:date="2015-09-02T10:20:00Z">
              <w:r w:rsidR="0040672A">
                <w:instrText>HYPERLINK "C:\\Users\\David\\AppData\\Local\\Temp\\Temp1_qa.zip\\location.html"</w:instrText>
              </w:r>
            </w:ins>
            <w:del w:id="618" w:author="David" w:date="2015-09-02T10:20:00Z">
              <w:r w:rsidDel="0040672A">
                <w:delInstrText xml:space="preserve"> HYPERLINK "location.html" </w:delInstrText>
              </w:r>
            </w:del>
            <w:r>
              <w:fldChar w:fldCharType="separate"/>
            </w:r>
            <w:r w:rsidR="00E43BD9">
              <w:rPr>
                <w:rStyle w:val="Hyperlink"/>
                <w:rFonts w:eastAsia="Times New Roman"/>
              </w:rPr>
              <w:t>Location</w:t>
            </w:r>
            <w:r>
              <w:rPr>
                <w:rStyle w:val="Hyperlink"/>
                <w:rFonts w:eastAsia="Times New Roman"/>
              </w:rPr>
              <w:fldChar w:fldCharType="end"/>
            </w:r>
          </w:p>
          <w:p w:rsidR="00C51368" w:rsidRDefault="00741B0F">
            <w:pPr>
              <w:numPr>
                <w:ilvl w:val="0"/>
                <w:numId w:val="268"/>
              </w:numPr>
              <w:spacing w:before="100" w:beforeAutospacing="1" w:after="100" w:afterAutospacing="1"/>
              <w:rPr>
                <w:rFonts w:eastAsia="Times New Roman"/>
              </w:rPr>
            </w:pPr>
            <w:r>
              <w:fldChar w:fldCharType="begin"/>
            </w:r>
            <w:ins w:id="619" w:author="David" w:date="2015-09-02T10:20:00Z">
              <w:r w:rsidR="0040672A">
                <w:instrText>HYPERLINK "C:\\Users\\David\\AppData\\Local\\Temp\\Temp1_qa.zip\\substance.html"</w:instrText>
              </w:r>
            </w:ins>
            <w:del w:id="620" w:author="David" w:date="2015-09-02T10:20:00Z">
              <w:r w:rsidDel="0040672A">
                <w:delInstrText xml:space="preserve"> HYPERLINK "substance.html" </w:delInstrText>
              </w:r>
            </w:del>
            <w:r>
              <w:fldChar w:fldCharType="separate"/>
            </w:r>
            <w:r w:rsidR="00E43BD9">
              <w:rPr>
                <w:rStyle w:val="Hyperlink"/>
                <w:rFonts w:eastAsia="Times New Roman"/>
              </w:rPr>
              <w:t>Substance</w:t>
            </w:r>
            <w:r>
              <w:rPr>
                <w:rStyle w:val="Hyperlink"/>
                <w:rFonts w:eastAsia="Times New Roman"/>
              </w:rPr>
              <w:fldChar w:fldCharType="end"/>
            </w:r>
          </w:p>
          <w:p w:rsidR="00C51368" w:rsidRDefault="00741B0F">
            <w:pPr>
              <w:numPr>
                <w:ilvl w:val="0"/>
                <w:numId w:val="268"/>
              </w:numPr>
              <w:spacing w:before="100" w:beforeAutospacing="1" w:after="100" w:afterAutospacing="1"/>
              <w:rPr>
                <w:rFonts w:eastAsia="Times New Roman"/>
              </w:rPr>
            </w:pPr>
            <w:r>
              <w:fldChar w:fldCharType="begin"/>
            </w:r>
            <w:ins w:id="621" w:author="David" w:date="2015-09-02T10:20:00Z">
              <w:r w:rsidR="0040672A">
                <w:instrText>HYPERLINK "C:\\Users\\David\\AppData\\Local\\Temp\\Temp1_qa.zip\\person.html"</w:instrText>
              </w:r>
            </w:ins>
            <w:del w:id="622" w:author="David" w:date="2015-09-02T10:20:00Z">
              <w:r w:rsidDel="0040672A">
                <w:delInstrText xml:space="preserve"> HYPERLINK "person.html" </w:delInstrText>
              </w:r>
            </w:del>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741B0F">
            <w:pPr>
              <w:numPr>
                <w:ilvl w:val="0"/>
                <w:numId w:val="269"/>
              </w:numPr>
              <w:spacing w:before="100" w:beforeAutospacing="1" w:after="100" w:afterAutospacing="1"/>
              <w:rPr>
                <w:rFonts w:eastAsia="Times New Roman"/>
              </w:rPr>
            </w:pPr>
            <w:r>
              <w:fldChar w:fldCharType="begin"/>
            </w:r>
            <w:ins w:id="623" w:author="David" w:date="2015-09-02T10:20:00Z">
              <w:r w:rsidR="0040672A">
                <w:instrText>HYPERLINK "C:\\Users\\David\\AppData\\Local\\Temp\\Temp1_qa.zip\\device.html"</w:instrText>
              </w:r>
            </w:ins>
            <w:del w:id="624" w:author="David" w:date="2015-09-02T10:20:00Z">
              <w:r w:rsidDel="0040672A">
                <w:delInstrText xml:space="preserve"> HYPERLINK "device.html" </w:delInstrText>
              </w:r>
            </w:del>
            <w:r>
              <w:fldChar w:fldCharType="separate"/>
            </w:r>
            <w:r w:rsidR="00E43BD9">
              <w:rPr>
                <w:rStyle w:val="Hyperlink"/>
                <w:rFonts w:eastAsia="Times New Roman"/>
              </w:rPr>
              <w:t>Device</w:t>
            </w:r>
            <w:r>
              <w:rPr>
                <w:rStyle w:val="Hyperlink"/>
                <w:rFonts w:eastAsia="Times New Roman"/>
              </w:rPr>
              <w:fldChar w:fldCharType="end"/>
            </w:r>
          </w:p>
          <w:p w:rsidR="00C51368" w:rsidRDefault="00741B0F">
            <w:pPr>
              <w:numPr>
                <w:ilvl w:val="0"/>
                <w:numId w:val="269"/>
              </w:numPr>
              <w:spacing w:before="100" w:beforeAutospacing="1" w:after="100" w:afterAutospacing="1"/>
              <w:rPr>
                <w:rFonts w:eastAsia="Times New Roman"/>
              </w:rPr>
            </w:pPr>
            <w:r>
              <w:fldChar w:fldCharType="begin"/>
            </w:r>
            <w:ins w:id="625" w:author="David" w:date="2015-09-02T10:20:00Z">
              <w:r w:rsidR="0040672A">
                <w:instrText>HYPERLINK "C:\\Users\\David\\AppData\\Local\\Temp\\Temp1_qa.zip\\devicecomponent.html"</w:instrText>
              </w:r>
            </w:ins>
            <w:del w:id="626" w:author="David" w:date="2015-09-02T10:20:00Z">
              <w:r w:rsidDel="0040672A">
                <w:delInstrText xml:space="preserve"> HYPERLINK "devicecomponent.html" </w:delInstrText>
              </w:r>
            </w:del>
            <w:r>
              <w:fldChar w:fldCharType="separate"/>
            </w:r>
            <w:proofErr w:type="spellStart"/>
            <w:r w:rsidR="00E43BD9">
              <w:rPr>
                <w:rStyle w:val="Hyperlink"/>
                <w:rFonts w:eastAsia="Times New Roman"/>
              </w:rPr>
              <w:t>DeviceComponent</w:t>
            </w:r>
            <w:proofErr w:type="spellEnd"/>
            <w:r>
              <w:rPr>
                <w:rStyle w:val="Hyperlink"/>
                <w:rFonts w:eastAsia="Times New Roman"/>
              </w:rPr>
              <w:fldChar w:fldCharType="end"/>
            </w:r>
          </w:p>
          <w:p w:rsidR="00C51368" w:rsidRDefault="00741B0F">
            <w:pPr>
              <w:numPr>
                <w:ilvl w:val="0"/>
                <w:numId w:val="269"/>
              </w:numPr>
              <w:spacing w:before="100" w:beforeAutospacing="1" w:after="100" w:afterAutospacing="1"/>
              <w:rPr>
                <w:rFonts w:eastAsia="Times New Roman"/>
              </w:rPr>
            </w:pPr>
            <w:r>
              <w:fldChar w:fldCharType="begin"/>
            </w:r>
            <w:ins w:id="627" w:author="David" w:date="2015-09-02T10:20:00Z">
              <w:r w:rsidR="0040672A">
                <w:instrText>HYPERLINK "C:\\Users\\David\\AppData\\Local\\Temp\\Temp1_qa.zip\\devicemetric.html"</w:instrText>
              </w:r>
            </w:ins>
            <w:del w:id="628" w:author="David" w:date="2015-09-02T10:20:00Z">
              <w:r w:rsidDel="0040672A">
                <w:delInstrText xml:space="preserve"> HYPERLINK "devicemetric.html" </w:delInstrText>
              </w:r>
            </w:del>
            <w:r>
              <w:fldChar w:fldCharType="separate"/>
            </w:r>
            <w:proofErr w:type="spellStart"/>
            <w:r w:rsidR="00E43BD9">
              <w:rPr>
                <w:rStyle w:val="Hyperlink"/>
                <w:rFonts w:eastAsia="Times New Roman"/>
              </w:rPr>
              <w:t>DeviceMetric</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3250D0">
            <w:pPr>
              <w:rPr>
                <w:rFonts w:eastAsia="Times New Roman"/>
              </w:rPr>
            </w:pPr>
            <w:hyperlink r:id="rId2224"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741B0F">
            <w:pPr>
              <w:numPr>
                <w:ilvl w:val="0"/>
                <w:numId w:val="270"/>
              </w:numPr>
              <w:spacing w:before="100" w:beforeAutospacing="1" w:after="100" w:afterAutospacing="1"/>
              <w:rPr>
                <w:rFonts w:eastAsia="Times New Roman"/>
              </w:rPr>
            </w:pPr>
            <w:r>
              <w:fldChar w:fldCharType="begin"/>
            </w:r>
            <w:ins w:id="629" w:author="David" w:date="2015-09-02T10:20:00Z">
              <w:r w:rsidR="0040672A">
                <w:instrText>HYPERLINK "C:\\Users\\David\\AppData\\Local\\Temp\\Temp1_qa.zip\\encounter.html"</w:instrText>
              </w:r>
            </w:ins>
            <w:del w:id="630" w:author="David" w:date="2015-09-02T10:20:00Z">
              <w:r w:rsidDel="0040672A">
                <w:delInstrText xml:space="preserve"> HYPERLINK "encounter.html" </w:delInstrText>
              </w:r>
            </w:del>
            <w:r>
              <w:fldChar w:fldCharType="separate"/>
            </w:r>
            <w:r w:rsidR="00E43BD9">
              <w:rPr>
                <w:rStyle w:val="Hyperlink"/>
                <w:rFonts w:eastAsia="Times New Roman"/>
              </w:rPr>
              <w:t>Encounter</w:t>
            </w:r>
            <w:r>
              <w:rPr>
                <w:rStyle w:val="Hyperlink"/>
                <w:rFonts w:eastAsia="Times New Roman"/>
              </w:rPr>
              <w:fldChar w:fldCharType="end"/>
            </w:r>
          </w:p>
          <w:p w:rsidR="00C51368" w:rsidRDefault="00741B0F">
            <w:pPr>
              <w:numPr>
                <w:ilvl w:val="0"/>
                <w:numId w:val="270"/>
              </w:numPr>
              <w:spacing w:before="100" w:beforeAutospacing="1" w:after="100" w:afterAutospacing="1"/>
              <w:rPr>
                <w:rFonts w:eastAsia="Times New Roman"/>
              </w:rPr>
            </w:pPr>
            <w:r>
              <w:fldChar w:fldCharType="begin"/>
            </w:r>
            <w:ins w:id="631" w:author="David" w:date="2015-09-02T10:20:00Z">
              <w:r w:rsidR="0040672A">
                <w:instrText>HYPERLINK "C:\\Users\\David\\AppData\\Local\\Temp\\Temp1_qa.zip\\episodeofcare.html"</w:instrText>
              </w:r>
            </w:ins>
            <w:del w:id="632" w:author="David" w:date="2015-09-02T10:20:00Z">
              <w:r w:rsidDel="0040672A">
                <w:delInstrText xml:space="preserve"> HYPERLINK "episodeofcare.html" </w:delInstrText>
              </w:r>
            </w:del>
            <w:r>
              <w:fldChar w:fldCharType="separate"/>
            </w:r>
            <w:proofErr w:type="spellStart"/>
            <w:r w:rsidR="00E43BD9">
              <w:rPr>
                <w:rStyle w:val="Hyperlink"/>
                <w:rFonts w:eastAsia="Times New Roman"/>
              </w:rPr>
              <w:t>EpisodeOfCare</w:t>
            </w:r>
            <w:proofErr w:type="spellEnd"/>
            <w:r>
              <w:rPr>
                <w:rStyle w:val="Hyperlink"/>
                <w:rFonts w:eastAsia="Times New Roman"/>
              </w:rPr>
              <w:fldChar w:fldCharType="end"/>
            </w:r>
          </w:p>
          <w:p w:rsidR="00C51368" w:rsidRDefault="00741B0F">
            <w:pPr>
              <w:numPr>
                <w:ilvl w:val="0"/>
                <w:numId w:val="270"/>
              </w:numPr>
              <w:spacing w:before="100" w:beforeAutospacing="1" w:after="100" w:afterAutospacing="1"/>
              <w:rPr>
                <w:rFonts w:eastAsia="Times New Roman"/>
              </w:rPr>
            </w:pPr>
            <w:r>
              <w:fldChar w:fldCharType="begin"/>
            </w:r>
            <w:ins w:id="633" w:author="David" w:date="2015-09-02T10:20:00Z">
              <w:r w:rsidR="0040672A">
                <w:instrText>HYPERLINK "C:\\Users\\David\\AppData\\Local\\Temp\\Temp1_qa.zip\\communication.html"</w:instrText>
              </w:r>
            </w:ins>
            <w:del w:id="634" w:author="David" w:date="2015-09-02T10:20:00Z">
              <w:r w:rsidDel="0040672A">
                <w:delInstrText xml:space="preserve"> HYPERLINK "communication.html" </w:delInstrText>
              </w:r>
            </w:del>
            <w:r>
              <w:fldChar w:fldCharType="separate"/>
            </w:r>
            <w:r w:rsidR="00E43BD9">
              <w:rPr>
                <w:rStyle w:val="Hyperlink"/>
                <w:rFonts w:eastAsia="Times New Roman"/>
              </w:rPr>
              <w:t>Communication</w:t>
            </w:r>
            <w:r>
              <w:rPr>
                <w:rStyle w:val="Hyperlink"/>
                <w:rFonts w:eastAsia="Times New Roman"/>
              </w:rPr>
              <w:fldChar w:fldCharType="end"/>
            </w:r>
          </w:p>
          <w:p w:rsidR="00C51368" w:rsidRDefault="00741B0F">
            <w:pPr>
              <w:numPr>
                <w:ilvl w:val="0"/>
                <w:numId w:val="270"/>
              </w:numPr>
              <w:spacing w:before="100" w:beforeAutospacing="1" w:after="100" w:afterAutospacing="1"/>
              <w:rPr>
                <w:rFonts w:eastAsia="Times New Roman"/>
              </w:rPr>
            </w:pPr>
            <w:r>
              <w:fldChar w:fldCharType="begin"/>
            </w:r>
            <w:ins w:id="635" w:author="David" w:date="2015-09-02T10:20:00Z">
              <w:r w:rsidR="0040672A">
                <w:instrText>HYPERLINK "C:\\Users\\David\\AppData\\Local\\Temp\\Temp1_qa.zip\\flag.html"</w:instrText>
              </w:r>
            </w:ins>
            <w:del w:id="636" w:author="David" w:date="2015-09-02T10:20:00Z">
              <w:r w:rsidDel="0040672A">
                <w:delInstrText xml:space="preserve"> HYPERLINK "flag.html" </w:delInstrText>
              </w:r>
            </w:del>
            <w:r>
              <w:fldChar w:fldCharType="separate"/>
            </w:r>
            <w:r w:rsidR="00E43BD9">
              <w:rPr>
                <w:rStyle w:val="Hyperlink"/>
                <w:rFonts w:eastAsia="Times New Roman"/>
              </w:rPr>
              <w:t>Flag</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741B0F">
            <w:pPr>
              <w:numPr>
                <w:ilvl w:val="0"/>
                <w:numId w:val="271"/>
              </w:numPr>
              <w:spacing w:before="100" w:beforeAutospacing="1" w:after="100" w:afterAutospacing="1"/>
              <w:rPr>
                <w:rFonts w:eastAsia="Times New Roman"/>
              </w:rPr>
            </w:pPr>
            <w:r>
              <w:fldChar w:fldCharType="begin"/>
            </w:r>
            <w:ins w:id="637" w:author="David" w:date="2015-09-02T10:20:00Z">
              <w:r w:rsidR="0040672A">
                <w:instrText>HYPERLINK "C:\\Users\\David\\AppData\\Local\\Temp\\Temp1_qa.zip\\appointment.html"</w:instrText>
              </w:r>
            </w:ins>
            <w:del w:id="638" w:author="David" w:date="2015-09-02T10:20:00Z">
              <w:r w:rsidDel="0040672A">
                <w:delInstrText xml:space="preserve"> HYPERLINK "appointment.html" </w:delInstrText>
              </w:r>
            </w:del>
            <w:r>
              <w:fldChar w:fldCharType="separate"/>
            </w:r>
            <w:r w:rsidR="00E43BD9">
              <w:rPr>
                <w:rStyle w:val="Hyperlink"/>
                <w:rFonts w:eastAsia="Times New Roman"/>
              </w:rPr>
              <w:t>Appointment</w:t>
            </w:r>
            <w:r>
              <w:rPr>
                <w:rStyle w:val="Hyperlink"/>
                <w:rFonts w:eastAsia="Times New Roman"/>
              </w:rPr>
              <w:fldChar w:fldCharType="end"/>
            </w:r>
          </w:p>
          <w:p w:rsidR="00C51368" w:rsidRDefault="00741B0F">
            <w:pPr>
              <w:numPr>
                <w:ilvl w:val="0"/>
                <w:numId w:val="271"/>
              </w:numPr>
              <w:spacing w:before="100" w:beforeAutospacing="1" w:after="100" w:afterAutospacing="1"/>
              <w:rPr>
                <w:rFonts w:eastAsia="Times New Roman"/>
              </w:rPr>
            </w:pPr>
            <w:r>
              <w:fldChar w:fldCharType="begin"/>
            </w:r>
            <w:ins w:id="639" w:author="David" w:date="2015-09-02T10:20:00Z">
              <w:r w:rsidR="0040672A">
                <w:instrText>HYPERLINK "C:\\Users\\David\\AppData\\Local\\Temp\\Temp1_qa.zip\\appointmentresponse.html"</w:instrText>
              </w:r>
            </w:ins>
            <w:del w:id="640" w:author="David" w:date="2015-09-02T10:20:00Z">
              <w:r w:rsidDel="0040672A">
                <w:delInstrText xml:space="preserve"> HYPERLINK "appointmentresponse.html" </w:delInstrText>
              </w:r>
            </w:del>
            <w:r>
              <w:fldChar w:fldCharType="separate"/>
            </w:r>
            <w:proofErr w:type="spellStart"/>
            <w:r w:rsidR="00E43BD9">
              <w:rPr>
                <w:rStyle w:val="Hyperlink"/>
                <w:rFonts w:eastAsia="Times New Roman"/>
              </w:rPr>
              <w:t>AppointmentResponse</w:t>
            </w:r>
            <w:proofErr w:type="spellEnd"/>
            <w:r>
              <w:rPr>
                <w:rStyle w:val="Hyperlink"/>
                <w:rFonts w:eastAsia="Times New Roman"/>
              </w:rPr>
              <w:fldChar w:fldCharType="end"/>
            </w:r>
          </w:p>
          <w:p w:rsidR="00C51368" w:rsidRDefault="00741B0F">
            <w:pPr>
              <w:numPr>
                <w:ilvl w:val="0"/>
                <w:numId w:val="271"/>
              </w:numPr>
              <w:spacing w:before="100" w:beforeAutospacing="1" w:after="100" w:afterAutospacing="1"/>
              <w:rPr>
                <w:rFonts w:eastAsia="Times New Roman"/>
              </w:rPr>
            </w:pPr>
            <w:r>
              <w:fldChar w:fldCharType="begin"/>
            </w:r>
            <w:ins w:id="641" w:author="David" w:date="2015-09-02T10:20:00Z">
              <w:r w:rsidR="0040672A">
                <w:instrText>HYPERLINK "C:\\Users\\David\\AppData\\Local\\Temp\\Temp1_qa.zip\\schedule.html"</w:instrText>
              </w:r>
            </w:ins>
            <w:del w:id="642" w:author="David" w:date="2015-09-02T10:20:00Z">
              <w:r w:rsidDel="0040672A">
                <w:delInstrText xml:space="preserve"> HYPERLINK "schedule.html" </w:delInstrText>
              </w:r>
            </w:del>
            <w:r>
              <w:fldChar w:fldCharType="separate"/>
            </w:r>
            <w:r w:rsidR="00E43BD9">
              <w:rPr>
                <w:rStyle w:val="Hyperlink"/>
                <w:rFonts w:eastAsia="Times New Roman"/>
              </w:rPr>
              <w:t>Schedule</w:t>
            </w:r>
            <w:r>
              <w:rPr>
                <w:rStyle w:val="Hyperlink"/>
                <w:rFonts w:eastAsia="Times New Roman"/>
              </w:rPr>
              <w:fldChar w:fldCharType="end"/>
            </w:r>
          </w:p>
          <w:p w:rsidR="00C51368" w:rsidRDefault="00741B0F">
            <w:pPr>
              <w:numPr>
                <w:ilvl w:val="0"/>
                <w:numId w:val="271"/>
              </w:numPr>
              <w:spacing w:before="100" w:beforeAutospacing="1" w:after="100" w:afterAutospacing="1"/>
              <w:rPr>
                <w:rFonts w:eastAsia="Times New Roman"/>
              </w:rPr>
            </w:pPr>
            <w:r>
              <w:fldChar w:fldCharType="begin"/>
            </w:r>
            <w:ins w:id="643" w:author="David" w:date="2015-09-02T10:20:00Z">
              <w:r w:rsidR="0040672A">
                <w:instrText>HYPERLINK "C:\\Users\\David\\AppData\\Local\\Temp\\Temp1_qa.zip\\slot.html"</w:instrText>
              </w:r>
            </w:ins>
            <w:del w:id="644" w:author="David" w:date="2015-09-02T10:20:00Z">
              <w:r w:rsidDel="0040672A">
                <w:delInstrText xml:space="preserve"> HYPERLINK "slot.html" </w:delInstrText>
              </w:r>
            </w:del>
            <w:r>
              <w:fldChar w:fldCharType="separate"/>
            </w:r>
            <w:r w:rsidR="00E43BD9">
              <w:rPr>
                <w:rStyle w:val="Hyperlink"/>
                <w:rFonts w:eastAsia="Times New Roman"/>
              </w:rPr>
              <w:t>Slot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741B0F">
            <w:pPr>
              <w:numPr>
                <w:ilvl w:val="0"/>
                <w:numId w:val="272"/>
              </w:numPr>
              <w:spacing w:before="100" w:beforeAutospacing="1" w:after="100" w:afterAutospacing="1"/>
              <w:rPr>
                <w:rFonts w:eastAsia="Times New Roman"/>
              </w:rPr>
            </w:pPr>
            <w:r>
              <w:fldChar w:fldCharType="begin"/>
            </w:r>
            <w:ins w:id="645" w:author="David" w:date="2015-09-02T10:20:00Z">
              <w:r w:rsidR="0040672A">
                <w:instrText>HYPERLINK "C:\\Users\\David\\AppData\\Local\\Temp\\Temp1_qa.zip\\order.html"</w:instrText>
              </w:r>
            </w:ins>
            <w:del w:id="646" w:author="David" w:date="2015-09-02T10:20:00Z">
              <w:r w:rsidDel="0040672A">
                <w:delInstrText xml:space="preserve"> HYPERLINK "order.html" </w:delInstrText>
              </w:r>
            </w:del>
            <w:r>
              <w:fldChar w:fldCharType="separate"/>
            </w:r>
            <w:r w:rsidR="00E43BD9">
              <w:rPr>
                <w:rStyle w:val="Hyperlink"/>
                <w:rFonts w:eastAsia="Times New Roman"/>
              </w:rPr>
              <w:t>Order</w:t>
            </w:r>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47" w:author="David" w:date="2015-09-02T10:20:00Z">
              <w:r w:rsidR="0040672A">
                <w:instrText>HYPERLINK "C:\\Users\\David\\AppData\\Local\\Temp\\Temp1_qa.zip\\orderresponse.html"</w:instrText>
              </w:r>
            </w:ins>
            <w:del w:id="648" w:author="David" w:date="2015-09-02T10:20:00Z">
              <w:r w:rsidDel="0040672A">
                <w:delInstrText xml:space="preserve"> HYPERLINK "orderresponse.html" </w:delInstrText>
              </w:r>
            </w:del>
            <w:r>
              <w:fldChar w:fldCharType="separate"/>
            </w:r>
            <w:proofErr w:type="spellStart"/>
            <w:r w:rsidR="00E43BD9">
              <w:rPr>
                <w:rStyle w:val="Hyperlink"/>
                <w:rFonts w:eastAsia="Times New Roman"/>
              </w:rPr>
              <w:t>OrderResponse</w:t>
            </w:r>
            <w:proofErr w:type="spellEnd"/>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49" w:author="David" w:date="2015-09-02T10:20:00Z">
              <w:r w:rsidR="0040672A">
                <w:instrText>HYPERLINK "C:\\Users\\David\\AppData\\Local\\Temp\\Temp1_qa.zip\\communicationrequest.html"</w:instrText>
              </w:r>
            </w:ins>
            <w:del w:id="650" w:author="David" w:date="2015-09-02T10:20:00Z">
              <w:r w:rsidDel="0040672A">
                <w:delInstrText xml:space="preserve"> HYPERLINK "communicationrequest.html" </w:delInstrText>
              </w:r>
            </w:del>
            <w:r>
              <w:fldChar w:fldCharType="separate"/>
            </w:r>
            <w:proofErr w:type="spellStart"/>
            <w:r w:rsidR="00E43BD9">
              <w:rPr>
                <w:rStyle w:val="Hyperlink"/>
                <w:rFonts w:eastAsia="Times New Roman"/>
              </w:rPr>
              <w:t>CommunicationRequest</w:t>
            </w:r>
            <w:proofErr w:type="spellEnd"/>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51" w:author="David" w:date="2015-09-02T10:20:00Z">
              <w:r w:rsidR="0040672A">
                <w:instrText>HYPERLINK "C:\\Users\\David\\AppData\\Local\\Temp\\Temp1_qa.zip\\deviceuserequest.html"</w:instrText>
              </w:r>
            </w:ins>
            <w:del w:id="652" w:author="David" w:date="2015-09-02T10:20:00Z">
              <w:r w:rsidDel="0040672A">
                <w:delInstrText xml:space="preserve"> HYPERLINK "deviceuserequest.html" </w:delInstrText>
              </w:r>
            </w:del>
            <w:r>
              <w:fldChar w:fldCharType="separate"/>
            </w:r>
            <w:proofErr w:type="spellStart"/>
            <w:r w:rsidR="00E43BD9">
              <w:rPr>
                <w:rStyle w:val="Hyperlink"/>
                <w:rFonts w:eastAsia="Times New Roman"/>
              </w:rPr>
              <w:t>DeviceUseRequest</w:t>
            </w:r>
            <w:proofErr w:type="spellEnd"/>
            <w:r>
              <w:rPr>
                <w:rStyle w:val="Hyperlink"/>
                <w:rFonts w:eastAsia="Times New Roman"/>
              </w:rPr>
              <w:fldChar w:fldCharType="end"/>
            </w:r>
          </w:p>
          <w:p w:rsidR="00C51368" w:rsidRDefault="00741B0F">
            <w:pPr>
              <w:numPr>
                <w:ilvl w:val="0"/>
                <w:numId w:val="272"/>
              </w:numPr>
              <w:spacing w:before="100" w:beforeAutospacing="1" w:after="100" w:afterAutospacing="1"/>
              <w:rPr>
                <w:rFonts w:eastAsia="Times New Roman"/>
              </w:rPr>
            </w:pPr>
            <w:r>
              <w:fldChar w:fldCharType="begin"/>
            </w:r>
            <w:ins w:id="653" w:author="David" w:date="2015-09-02T10:20:00Z">
              <w:r w:rsidR="0040672A">
                <w:instrText>HYPERLINK "C:\\Users\\David\\AppData\\Local\\Temp\\Temp1_qa.zip\\deviceusestatement.html"</w:instrText>
              </w:r>
            </w:ins>
            <w:del w:id="654" w:author="David" w:date="2015-09-02T10:20:00Z">
              <w:r w:rsidDel="0040672A">
                <w:delInstrText xml:space="preserve"> HYPERLINK "deviceusestatement.html" </w:delInstrText>
              </w:r>
            </w:del>
            <w:r>
              <w:fldChar w:fldCharType="separate"/>
            </w:r>
            <w:proofErr w:type="spellStart"/>
            <w:r w:rsidR="00E43BD9">
              <w:rPr>
                <w:rStyle w:val="Hyperlink"/>
                <w:rFonts w:eastAsia="Times New Roman"/>
              </w:rPr>
              <w:t>DeviceUseStatement</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741B0F">
            <w:pPr>
              <w:numPr>
                <w:ilvl w:val="0"/>
                <w:numId w:val="273"/>
              </w:numPr>
              <w:spacing w:before="100" w:beforeAutospacing="1" w:after="100" w:afterAutospacing="1"/>
              <w:rPr>
                <w:rFonts w:eastAsia="Times New Roman"/>
              </w:rPr>
            </w:pPr>
            <w:r>
              <w:fldChar w:fldCharType="begin"/>
            </w:r>
            <w:ins w:id="655" w:author="David" w:date="2015-09-02T10:20:00Z">
              <w:r w:rsidR="0040672A">
                <w:instrText>HYPERLINK "C:\\Users\\David\\AppData\\Local\\Temp\\Temp1_qa.zip\\processrequest.html"</w:instrText>
              </w:r>
            </w:ins>
            <w:del w:id="656" w:author="David" w:date="2015-09-02T10:20:00Z">
              <w:r w:rsidDel="0040672A">
                <w:delInstrText xml:space="preserve"> HYPERLINK "processrequest.html" </w:delInstrText>
              </w:r>
            </w:del>
            <w:r>
              <w:fldChar w:fldCharType="separate"/>
            </w:r>
            <w:proofErr w:type="spellStart"/>
            <w:r w:rsidR="00E43BD9">
              <w:rPr>
                <w:rStyle w:val="Hyperlink"/>
                <w:rFonts w:eastAsia="Times New Roman"/>
              </w:rPr>
              <w:t>ProcessRequest</w:t>
            </w:r>
            <w:proofErr w:type="spellEnd"/>
            <w:r>
              <w:rPr>
                <w:rStyle w:val="Hyperlink"/>
                <w:rFonts w:eastAsia="Times New Roman"/>
              </w:rPr>
              <w:fldChar w:fldCharType="end"/>
            </w:r>
          </w:p>
          <w:p w:rsidR="00C51368" w:rsidRDefault="00741B0F">
            <w:pPr>
              <w:numPr>
                <w:ilvl w:val="0"/>
                <w:numId w:val="273"/>
              </w:numPr>
              <w:spacing w:before="100" w:beforeAutospacing="1" w:after="100" w:afterAutospacing="1"/>
              <w:rPr>
                <w:rFonts w:eastAsia="Times New Roman"/>
              </w:rPr>
            </w:pPr>
            <w:r>
              <w:fldChar w:fldCharType="begin"/>
            </w:r>
            <w:ins w:id="657" w:author="David" w:date="2015-09-02T10:20:00Z">
              <w:r w:rsidR="0040672A">
                <w:instrText>HYPERLINK "C:\\Users\\David\\AppData\\Local\\Temp\\Temp1_qa.zip\\processresponse.html"</w:instrText>
              </w:r>
            </w:ins>
            <w:del w:id="658" w:author="David" w:date="2015-09-02T10:20:00Z">
              <w:r w:rsidDel="0040672A">
                <w:delInstrText xml:space="preserve"> HYPERLINK "processresponse.html" </w:delInstrText>
              </w:r>
            </w:del>
            <w:r>
              <w:fldChar w:fldCharType="separate"/>
            </w:r>
            <w:proofErr w:type="spellStart"/>
            <w:r w:rsidR="00E43BD9">
              <w:rPr>
                <w:rStyle w:val="Hyperlink"/>
                <w:rFonts w:eastAsia="Times New Roman"/>
              </w:rPr>
              <w:t>ProcessResponse</w:t>
            </w:r>
            <w:proofErr w:type="spellEnd"/>
            <w:r>
              <w:rPr>
                <w:rStyle w:val="Hyperlink"/>
                <w:rFonts w:eastAsia="Times New Roman"/>
              </w:rPr>
              <w:fldChar w:fldCharType="end"/>
            </w:r>
          </w:p>
          <w:p w:rsidR="00C51368" w:rsidRDefault="00741B0F">
            <w:pPr>
              <w:numPr>
                <w:ilvl w:val="0"/>
                <w:numId w:val="273"/>
              </w:numPr>
              <w:spacing w:before="100" w:beforeAutospacing="1" w:after="100" w:afterAutospacing="1"/>
              <w:rPr>
                <w:rFonts w:eastAsia="Times New Roman"/>
              </w:rPr>
            </w:pPr>
            <w:r>
              <w:fldChar w:fldCharType="begin"/>
            </w:r>
            <w:ins w:id="659" w:author="David" w:date="2015-09-02T10:20:00Z">
              <w:r w:rsidR="0040672A">
                <w:instrText>HYPERLINK "C:\\Users\\David\\AppData\\Local\\Temp\\Temp1_qa.zip\\supplyrequest.html"</w:instrText>
              </w:r>
            </w:ins>
            <w:del w:id="660" w:author="David" w:date="2015-09-02T10:20:00Z">
              <w:r w:rsidDel="0040672A">
                <w:delInstrText xml:space="preserve"> HYPERLINK "supplyrequest.html" </w:delInstrText>
              </w:r>
            </w:del>
            <w:r>
              <w:fldChar w:fldCharType="separate"/>
            </w:r>
            <w:proofErr w:type="spellStart"/>
            <w:r w:rsidR="00E43BD9">
              <w:rPr>
                <w:rStyle w:val="Hyperlink"/>
                <w:rFonts w:eastAsia="Times New Roman"/>
              </w:rPr>
              <w:t>SupplyRequest</w:t>
            </w:r>
            <w:proofErr w:type="spellEnd"/>
            <w:r>
              <w:rPr>
                <w:rStyle w:val="Hyperlink"/>
                <w:rFonts w:eastAsia="Times New Roman"/>
              </w:rPr>
              <w:fldChar w:fldCharType="end"/>
            </w:r>
          </w:p>
          <w:p w:rsidR="00C51368" w:rsidRDefault="00741B0F">
            <w:pPr>
              <w:numPr>
                <w:ilvl w:val="0"/>
                <w:numId w:val="273"/>
              </w:numPr>
              <w:spacing w:before="100" w:beforeAutospacing="1" w:after="100" w:afterAutospacing="1"/>
              <w:rPr>
                <w:rFonts w:eastAsia="Times New Roman"/>
              </w:rPr>
            </w:pPr>
            <w:r>
              <w:fldChar w:fldCharType="begin"/>
            </w:r>
            <w:ins w:id="661" w:author="David" w:date="2015-09-02T10:20:00Z">
              <w:r w:rsidR="0040672A">
                <w:instrText>HYPERLINK "C:\\Users\\David\\AppData\\Local\\Temp\\Temp1_qa.zip\\supplydelivery.html"</w:instrText>
              </w:r>
            </w:ins>
            <w:del w:id="662" w:author="David" w:date="2015-09-02T10:20:00Z">
              <w:r w:rsidDel="0040672A">
                <w:delInstrText xml:space="preserve"> HYPERLINK "supplydelivery.html" </w:delInstrText>
              </w:r>
            </w:del>
            <w:r>
              <w:fldChar w:fldCharType="separate"/>
            </w:r>
            <w:proofErr w:type="spellStart"/>
            <w:r w:rsidR="00E43BD9">
              <w:rPr>
                <w:rStyle w:val="Hyperlink"/>
                <w:rFonts w:eastAsia="Times New Roman"/>
              </w:rPr>
              <w:t>SupplyDelivery</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3250D0">
            <w:pPr>
              <w:rPr>
                <w:rFonts w:eastAsia="Times New Roman"/>
              </w:rPr>
            </w:pPr>
            <w:hyperlink r:id="rId2225"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741B0F">
            <w:pPr>
              <w:numPr>
                <w:ilvl w:val="0"/>
                <w:numId w:val="274"/>
              </w:numPr>
              <w:spacing w:before="100" w:beforeAutospacing="1" w:after="100" w:afterAutospacing="1"/>
              <w:rPr>
                <w:rFonts w:eastAsia="Times New Roman"/>
              </w:rPr>
            </w:pPr>
            <w:r>
              <w:fldChar w:fldCharType="begin"/>
            </w:r>
            <w:ins w:id="663" w:author="David" w:date="2015-09-02T10:20:00Z">
              <w:r w:rsidR="0040672A">
                <w:instrText>HYPERLINK "C:\\Users\\David\\AppData\\Local\\Temp\\Temp1_qa.zip\\questionnaire.html"</w:instrText>
              </w:r>
            </w:ins>
            <w:del w:id="664" w:author="David" w:date="2015-09-02T10:20:00Z">
              <w:r w:rsidDel="0040672A">
                <w:delInstrText xml:space="preserve"> HYPERLINK "questionnaire.html" </w:delInstrText>
              </w:r>
            </w:del>
            <w:r>
              <w:fldChar w:fldCharType="separate"/>
            </w:r>
            <w:r w:rsidR="00E43BD9">
              <w:rPr>
                <w:rStyle w:val="Hyperlink"/>
                <w:rFonts w:eastAsia="Times New Roman"/>
              </w:rPr>
              <w:t>Questionnaire</w:t>
            </w:r>
            <w:r>
              <w:rPr>
                <w:rStyle w:val="Hyperlink"/>
                <w:rFonts w:eastAsia="Times New Roman"/>
              </w:rPr>
              <w:fldChar w:fldCharType="end"/>
            </w:r>
          </w:p>
          <w:p w:rsidR="00C51368" w:rsidRDefault="00741B0F">
            <w:pPr>
              <w:numPr>
                <w:ilvl w:val="0"/>
                <w:numId w:val="274"/>
              </w:numPr>
              <w:spacing w:before="100" w:beforeAutospacing="1" w:after="100" w:afterAutospacing="1"/>
              <w:rPr>
                <w:rFonts w:eastAsia="Times New Roman"/>
              </w:rPr>
            </w:pPr>
            <w:r>
              <w:fldChar w:fldCharType="begin"/>
            </w:r>
            <w:ins w:id="665" w:author="David" w:date="2015-09-02T10:20:00Z">
              <w:r w:rsidR="0040672A">
                <w:instrText>HYPERLINK "C:\\Users\\David\\AppData\\Local\\Temp\\Temp1_qa.zip\\questionnaireresponse.html"</w:instrText>
              </w:r>
            </w:ins>
            <w:del w:id="666" w:author="David" w:date="2015-09-02T10:20:00Z">
              <w:r w:rsidDel="0040672A">
                <w:delInstrText xml:space="preserve"> HYPERLINK "questionnaireresponse.html" </w:delInstrText>
              </w:r>
            </w:del>
            <w:r>
              <w:fldChar w:fldCharType="separate"/>
            </w:r>
            <w:proofErr w:type="spellStart"/>
            <w:r w:rsidR="00E43BD9">
              <w:rPr>
                <w:rStyle w:val="Hyperlink"/>
                <w:rFonts w:eastAsia="Times New Roman"/>
              </w:rPr>
              <w:t>QuestionnaireResponse</w:t>
            </w:r>
            <w:proofErr w:type="spellEnd"/>
            <w:r>
              <w:rPr>
                <w:rStyle w:val="Hyperlink"/>
                <w:rFonts w:eastAsia="Times New Roman"/>
              </w:rPr>
              <w:fldChar w:fldCharType="end"/>
            </w:r>
          </w:p>
          <w:p w:rsidR="00C51368" w:rsidRDefault="00741B0F">
            <w:pPr>
              <w:numPr>
                <w:ilvl w:val="0"/>
                <w:numId w:val="274"/>
              </w:numPr>
              <w:spacing w:before="100" w:beforeAutospacing="1" w:after="100" w:afterAutospacing="1"/>
              <w:rPr>
                <w:rFonts w:eastAsia="Times New Roman"/>
              </w:rPr>
            </w:pPr>
            <w:r>
              <w:fldChar w:fldCharType="begin"/>
            </w:r>
            <w:ins w:id="667" w:author="David" w:date="2015-09-02T10:20:00Z">
              <w:r w:rsidR="0040672A">
                <w:instrText>HYPERLINK "C:\\Users\\David\\AppData\\Local\\Temp\\Temp1_qa.zip\\provenance.html"</w:instrText>
              </w:r>
            </w:ins>
            <w:del w:id="668" w:author="David" w:date="2015-09-02T10:20:00Z">
              <w:r w:rsidDel="0040672A">
                <w:delInstrText xml:space="preserve"> HYPERLINK "provenance.html" </w:delInstrText>
              </w:r>
            </w:del>
            <w:r>
              <w:fldChar w:fldCharType="separate"/>
            </w:r>
            <w:r w:rsidR="00E43BD9">
              <w:rPr>
                <w:rStyle w:val="Hyperlink"/>
                <w:rFonts w:eastAsia="Times New Roman"/>
              </w:rPr>
              <w:t>Provenance</w:t>
            </w:r>
            <w:r>
              <w:rPr>
                <w:rStyle w:val="Hyperlink"/>
                <w:rFonts w:eastAsia="Times New Roman"/>
              </w:rPr>
              <w:fldChar w:fldCharType="end"/>
            </w:r>
          </w:p>
          <w:p w:rsidR="00C51368" w:rsidRDefault="00741B0F">
            <w:pPr>
              <w:numPr>
                <w:ilvl w:val="0"/>
                <w:numId w:val="274"/>
              </w:numPr>
              <w:spacing w:before="100" w:beforeAutospacing="1" w:after="100" w:afterAutospacing="1"/>
              <w:rPr>
                <w:rFonts w:eastAsia="Times New Roman"/>
              </w:rPr>
            </w:pPr>
            <w:r>
              <w:fldChar w:fldCharType="begin"/>
            </w:r>
            <w:ins w:id="669" w:author="David" w:date="2015-09-02T10:20:00Z">
              <w:r w:rsidR="0040672A">
                <w:instrText>HYPERLINK "C:\\Users\\David\\AppData\\Local\\Temp\\Temp1_qa.zip\\auditevent.html"</w:instrText>
              </w:r>
            </w:ins>
            <w:del w:id="670" w:author="David" w:date="2015-09-02T10:20:00Z">
              <w:r w:rsidDel="0040672A">
                <w:delInstrText xml:space="preserve"> HYPERLINK "auditevent.html" </w:delInstrText>
              </w:r>
            </w:del>
            <w:r>
              <w:fldChar w:fldCharType="separate"/>
            </w:r>
            <w:proofErr w:type="spellStart"/>
            <w:r w:rsidR="00E43BD9">
              <w:rPr>
                <w:rStyle w:val="Hyperlink"/>
                <w:rFonts w:eastAsia="Times New Roman"/>
              </w:rPr>
              <w:t>AuditEvent</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3250D0">
            <w:pPr>
              <w:pStyle w:val="NormalWeb"/>
            </w:pPr>
            <w:hyperlink r:id="rId2226" w:history="1">
              <w:r w:rsidR="00E43BD9">
                <w:rPr>
                  <w:rStyle w:val="Hyperlink"/>
                  <w:b/>
                  <w:bCs/>
                </w:rPr>
                <w:t>Documents</w:t>
              </w:r>
            </w:hyperlink>
            <w:r w:rsidR="00E43BD9">
              <w:rPr>
                <w:b/>
                <w:bCs/>
              </w:rPr>
              <w:t xml:space="preserve"> &amp; Lists:</w:t>
            </w:r>
          </w:p>
          <w:p w:rsidR="00C51368" w:rsidRDefault="00741B0F">
            <w:pPr>
              <w:numPr>
                <w:ilvl w:val="0"/>
                <w:numId w:val="275"/>
              </w:numPr>
              <w:spacing w:before="100" w:beforeAutospacing="1" w:after="100" w:afterAutospacing="1"/>
              <w:rPr>
                <w:rFonts w:eastAsia="Times New Roman"/>
              </w:rPr>
            </w:pPr>
            <w:r>
              <w:fldChar w:fldCharType="begin"/>
            </w:r>
            <w:ins w:id="671" w:author="David" w:date="2015-09-02T10:20:00Z">
              <w:r w:rsidR="0040672A">
                <w:instrText>HYPERLINK "C:\\Users\\David\\AppData\\Local\\Temp\\Temp1_qa.zip\\composition.html"</w:instrText>
              </w:r>
            </w:ins>
            <w:del w:id="672" w:author="David" w:date="2015-09-02T10:20:00Z">
              <w:r w:rsidDel="0040672A">
                <w:delInstrText xml:space="preserve"> HYPERLINK "composition.html" </w:delInstrText>
              </w:r>
            </w:del>
            <w:r>
              <w:fldChar w:fldCharType="separate"/>
            </w:r>
            <w:r w:rsidR="00E43BD9">
              <w:rPr>
                <w:rStyle w:val="Hyperlink"/>
                <w:rFonts w:eastAsia="Times New Roman"/>
              </w:rPr>
              <w:t>Composition</w:t>
            </w:r>
            <w:r>
              <w:rPr>
                <w:rStyle w:val="Hyperlink"/>
                <w:rFonts w:eastAsia="Times New Roman"/>
              </w:rPr>
              <w:fldChar w:fldCharType="end"/>
            </w:r>
          </w:p>
          <w:p w:rsidR="00C51368" w:rsidRDefault="00741B0F">
            <w:pPr>
              <w:numPr>
                <w:ilvl w:val="0"/>
                <w:numId w:val="275"/>
              </w:numPr>
              <w:spacing w:before="100" w:beforeAutospacing="1" w:after="100" w:afterAutospacing="1"/>
              <w:rPr>
                <w:rFonts w:eastAsia="Times New Roman"/>
              </w:rPr>
            </w:pPr>
            <w:r>
              <w:fldChar w:fldCharType="begin"/>
            </w:r>
            <w:ins w:id="673" w:author="David" w:date="2015-09-02T10:20:00Z">
              <w:r w:rsidR="0040672A">
                <w:instrText>HYPERLINK "C:\\Users\\David\\AppData\\Local\\Temp\\Temp1_qa.zip\\documentmanifest.html"</w:instrText>
              </w:r>
            </w:ins>
            <w:del w:id="674" w:author="David" w:date="2015-09-02T10:20:00Z">
              <w:r w:rsidDel="0040672A">
                <w:delInstrText xml:space="preserve"> HYPERLINK "documentmanifest.html" </w:delInstrText>
              </w:r>
            </w:del>
            <w:r>
              <w:fldChar w:fldCharType="separate"/>
            </w:r>
            <w:proofErr w:type="spellStart"/>
            <w:r w:rsidR="00E43BD9">
              <w:rPr>
                <w:rStyle w:val="Hyperlink"/>
                <w:rFonts w:eastAsia="Times New Roman"/>
              </w:rPr>
              <w:t>DocumentManifest</w:t>
            </w:r>
            <w:proofErr w:type="spellEnd"/>
            <w:r>
              <w:rPr>
                <w:rStyle w:val="Hyperlink"/>
                <w:rFonts w:eastAsia="Times New Roman"/>
              </w:rPr>
              <w:fldChar w:fldCharType="end"/>
            </w:r>
          </w:p>
          <w:p w:rsidR="00C51368" w:rsidRDefault="00741B0F">
            <w:pPr>
              <w:numPr>
                <w:ilvl w:val="0"/>
                <w:numId w:val="275"/>
              </w:numPr>
              <w:spacing w:before="100" w:beforeAutospacing="1" w:after="100" w:afterAutospacing="1"/>
              <w:rPr>
                <w:rFonts w:eastAsia="Times New Roman"/>
              </w:rPr>
            </w:pPr>
            <w:r>
              <w:fldChar w:fldCharType="begin"/>
            </w:r>
            <w:ins w:id="675" w:author="David" w:date="2015-09-02T10:20:00Z">
              <w:r w:rsidR="0040672A">
                <w:instrText>HYPERLINK "C:\\Users\\David\\AppData\\Local\\Temp\\Temp1_qa.zip\\documentreference.html"</w:instrText>
              </w:r>
            </w:ins>
            <w:del w:id="676" w:author="David" w:date="2015-09-02T10:20:00Z">
              <w:r w:rsidDel="0040672A">
                <w:delInstrText xml:space="preserve"> HYPERLINK "documentreference.html" </w:delInstrText>
              </w:r>
            </w:del>
            <w:r>
              <w:fldChar w:fldCharType="separate"/>
            </w:r>
            <w:proofErr w:type="spellStart"/>
            <w:r w:rsidR="00E43BD9">
              <w:rPr>
                <w:rStyle w:val="Hyperlink"/>
                <w:rFonts w:eastAsia="Times New Roman"/>
              </w:rPr>
              <w:t>DocumentReference</w:t>
            </w:r>
            <w:proofErr w:type="spellEnd"/>
            <w:r>
              <w:rPr>
                <w:rStyle w:val="Hyperlink"/>
                <w:rFonts w:eastAsia="Times New Roman"/>
              </w:rPr>
              <w:fldChar w:fldCharType="end"/>
            </w:r>
          </w:p>
          <w:p w:rsidR="00C51368" w:rsidRDefault="00741B0F">
            <w:pPr>
              <w:numPr>
                <w:ilvl w:val="0"/>
                <w:numId w:val="275"/>
              </w:numPr>
              <w:spacing w:before="100" w:beforeAutospacing="1" w:after="100" w:afterAutospacing="1"/>
              <w:rPr>
                <w:rFonts w:eastAsia="Times New Roman"/>
              </w:rPr>
            </w:pPr>
            <w:r>
              <w:fldChar w:fldCharType="begin"/>
            </w:r>
            <w:ins w:id="677" w:author="David" w:date="2015-09-02T10:20:00Z">
              <w:r w:rsidR="0040672A">
                <w:instrText>HYPERLINK "C:\\Users\\David\\AppData\\Local\\Temp\\Temp1_qa.zip\\list.html"</w:instrText>
              </w:r>
            </w:ins>
            <w:del w:id="678" w:author="David" w:date="2015-09-02T10:20:00Z">
              <w:r w:rsidDel="0040672A">
                <w:delInstrText xml:space="preserve"> HYPERLINK "list.html" </w:delInstrText>
              </w:r>
            </w:del>
            <w:r>
              <w:fldChar w:fldCharType="separate"/>
            </w:r>
            <w:r w:rsidR="00E43BD9">
              <w:rPr>
                <w:rStyle w:val="Hyperlink"/>
                <w:rFonts w:eastAsia="Times New Roman"/>
              </w:rPr>
              <w:t>List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741B0F">
            <w:pPr>
              <w:numPr>
                <w:ilvl w:val="0"/>
                <w:numId w:val="276"/>
              </w:numPr>
              <w:spacing w:before="100" w:beforeAutospacing="1" w:after="100" w:afterAutospacing="1"/>
              <w:rPr>
                <w:rFonts w:eastAsia="Times New Roman"/>
              </w:rPr>
            </w:pPr>
            <w:r>
              <w:fldChar w:fldCharType="begin"/>
            </w:r>
            <w:ins w:id="679" w:author="David" w:date="2015-09-02T10:20:00Z">
              <w:r w:rsidR="0040672A">
                <w:instrText>HYPERLINK "C:\\Users\\David\\AppData\\Local\\Temp\\Temp1_qa.zip\\media.html"</w:instrText>
              </w:r>
            </w:ins>
            <w:del w:id="680" w:author="David" w:date="2015-09-02T10:20:00Z">
              <w:r w:rsidDel="0040672A">
                <w:delInstrText xml:space="preserve"> HYPERLINK "media.html" </w:delInstrText>
              </w:r>
            </w:del>
            <w:r>
              <w:fldChar w:fldCharType="separate"/>
            </w:r>
            <w:r w:rsidR="00E43BD9">
              <w:rPr>
                <w:rStyle w:val="Hyperlink"/>
                <w:rFonts w:eastAsia="Times New Roman"/>
              </w:rPr>
              <w:t>Media</w:t>
            </w:r>
            <w:r>
              <w:rPr>
                <w:rStyle w:val="Hyperlink"/>
                <w:rFonts w:eastAsia="Times New Roman"/>
              </w:rPr>
              <w:fldChar w:fldCharType="end"/>
            </w:r>
          </w:p>
          <w:p w:rsidR="00C51368" w:rsidRDefault="00741B0F">
            <w:pPr>
              <w:numPr>
                <w:ilvl w:val="0"/>
                <w:numId w:val="276"/>
              </w:numPr>
              <w:spacing w:before="100" w:beforeAutospacing="1" w:after="100" w:afterAutospacing="1"/>
              <w:rPr>
                <w:rFonts w:eastAsia="Times New Roman"/>
              </w:rPr>
            </w:pPr>
            <w:r>
              <w:fldChar w:fldCharType="begin"/>
            </w:r>
            <w:ins w:id="681" w:author="David" w:date="2015-09-02T10:20:00Z">
              <w:r w:rsidR="0040672A">
                <w:instrText>HYPERLINK "C:\\Users\\David\\AppData\\Local\\Temp\\Temp1_qa.zip\\binary.html"</w:instrText>
              </w:r>
            </w:ins>
            <w:del w:id="682" w:author="David" w:date="2015-09-02T10:20:00Z">
              <w:r w:rsidDel="0040672A">
                <w:delInstrText xml:space="preserve"> HYPERLINK "binary.html" </w:delInstrText>
              </w:r>
            </w:del>
            <w:r>
              <w:fldChar w:fldCharType="separate"/>
            </w:r>
            <w:r w:rsidR="00E43BD9">
              <w:rPr>
                <w:rStyle w:val="Hyperlink"/>
                <w:rFonts w:eastAsia="Times New Roman"/>
              </w:rPr>
              <w:t>Binary</w:t>
            </w:r>
            <w:r>
              <w:rPr>
                <w:rStyle w:val="Hyperlink"/>
                <w:rFonts w:eastAsia="Times New Roman"/>
              </w:rPr>
              <w:fldChar w:fldCharType="end"/>
            </w:r>
          </w:p>
          <w:p w:rsidR="00C51368" w:rsidRDefault="00741B0F">
            <w:pPr>
              <w:numPr>
                <w:ilvl w:val="0"/>
                <w:numId w:val="276"/>
              </w:numPr>
              <w:spacing w:before="100" w:beforeAutospacing="1" w:after="100" w:afterAutospacing="1"/>
              <w:rPr>
                <w:rFonts w:eastAsia="Times New Roman"/>
              </w:rPr>
            </w:pPr>
            <w:r>
              <w:fldChar w:fldCharType="begin"/>
            </w:r>
            <w:ins w:id="683" w:author="David" w:date="2015-09-02T10:20:00Z">
              <w:r w:rsidR="0040672A">
                <w:instrText>HYPERLINK "C:\\Users\\David\\AppData\\Local\\Temp\\Temp1_qa.zip\\bundle.html"</w:instrText>
              </w:r>
            </w:ins>
            <w:del w:id="684" w:author="David" w:date="2015-09-02T10:20:00Z">
              <w:r w:rsidDel="0040672A">
                <w:delInstrText xml:space="preserve"> HYPERLINK "bundle.html" </w:delInstrText>
              </w:r>
            </w:del>
            <w:r>
              <w:fldChar w:fldCharType="separate"/>
            </w:r>
            <w:r w:rsidR="00E43BD9">
              <w:rPr>
                <w:rStyle w:val="Hyperlink"/>
                <w:rFonts w:eastAsia="Times New Roman"/>
              </w:rPr>
              <w:t>Bundle</w:t>
            </w:r>
            <w:r>
              <w:rPr>
                <w:rStyle w:val="Hyperlink"/>
                <w:rFonts w:eastAsia="Times New Roman"/>
              </w:rPr>
              <w:fldChar w:fldCharType="end"/>
            </w:r>
          </w:p>
          <w:p w:rsidR="00C51368" w:rsidRDefault="00741B0F">
            <w:pPr>
              <w:numPr>
                <w:ilvl w:val="0"/>
                <w:numId w:val="276"/>
              </w:numPr>
              <w:spacing w:before="100" w:beforeAutospacing="1" w:after="100" w:afterAutospacing="1"/>
              <w:rPr>
                <w:rFonts w:eastAsia="Times New Roman"/>
              </w:rPr>
            </w:pPr>
            <w:r>
              <w:fldChar w:fldCharType="begin"/>
            </w:r>
            <w:ins w:id="685" w:author="David" w:date="2015-09-02T10:20:00Z">
              <w:r w:rsidR="0040672A">
                <w:instrText>HYPERLINK "C:\\Users\\David\\AppData\\Local\\Temp\\Temp1_qa.zip\\basic.html"</w:instrText>
              </w:r>
            </w:ins>
            <w:del w:id="686" w:author="David" w:date="2015-09-02T10:20:00Z">
              <w:r w:rsidDel="0040672A">
                <w:delInstrText xml:space="preserve"> HYPERLINK "basic.html" </w:delInstrText>
              </w:r>
            </w:del>
            <w:r>
              <w:fldChar w:fldCharType="separate"/>
            </w:r>
            <w:r w:rsidR="00E43BD9">
              <w:rPr>
                <w:rStyle w:val="Hyperlink"/>
                <w:rFonts w:eastAsia="Times New Roman"/>
              </w:rPr>
              <w:t>Basic</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741B0F">
            <w:pPr>
              <w:numPr>
                <w:ilvl w:val="0"/>
                <w:numId w:val="277"/>
              </w:numPr>
              <w:spacing w:before="100" w:beforeAutospacing="1" w:after="100" w:afterAutospacing="1"/>
              <w:rPr>
                <w:rFonts w:eastAsia="Times New Roman"/>
              </w:rPr>
            </w:pPr>
            <w:r>
              <w:fldChar w:fldCharType="begin"/>
            </w:r>
            <w:ins w:id="687" w:author="David" w:date="2015-09-02T10:20:00Z">
              <w:r w:rsidR="0040672A">
                <w:instrText>HYPERLINK "C:\\Users\\David\\AppData\\Local\\Temp\\Temp1_qa.zip\\messageheader.html"</w:instrText>
              </w:r>
            </w:ins>
            <w:del w:id="688" w:author="David" w:date="2015-09-02T10:20:00Z">
              <w:r w:rsidDel="0040672A">
                <w:delInstrText xml:space="preserve"> HYPERLINK "messageheader.html" </w:delInstrText>
              </w:r>
            </w:del>
            <w:r>
              <w:fldChar w:fldCharType="separate"/>
            </w:r>
            <w:proofErr w:type="spellStart"/>
            <w:r w:rsidR="00E43BD9">
              <w:rPr>
                <w:rStyle w:val="Hyperlink"/>
                <w:rFonts w:eastAsia="Times New Roman"/>
              </w:rPr>
              <w:t>MessageHeader</w:t>
            </w:r>
            <w:proofErr w:type="spellEnd"/>
            <w:r>
              <w:rPr>
                <w:rStyle w:val="Hyperlink"/>
                <w:rFonts w:eastAsia="Times New Roman"/>
              </w:rPr>
              <w:fldChar w:fldCharType="end"/>
            </w:r>
          </w:p>
          <w:p w:rsidR="00C51368" w:rsidRDefault="00741B0F">
            <w:pPr>
              <w:numPr>
                <w:ilvl w:val="0"/>
                <w:numId w:val="277"/>
              </w:numPr>
              <w:spacing w:before="100" w:beforeAutospacing="1" w:after="100" w:afterAutospacing="1"/>
              <w:rPr>
                <w:rFonts w:eastAsia="Times New Roman"/>
              </w:rPr>
            </w:pPr>
            <w:r>
              <w:fldChar w:fldCharType="begin"/>
            </w:r>
            <w:ins w:id="689" w:author="David" w:date="2015-09-02T10:20:00Z">
              <w:r w:rsidR="0040672A">
                <w:instrText>HYPERLINK "C:\\Users\\David\\AppData\\Local\\Temp\\Temp1_qa.zip\\operationoutcome.html"</w:instrText>
              </w:r>
            </w:ins>
            <w:del w:id="690" w:author="David" w:date="2015-09-02T10:20:00Z">
              <w:r w:rsidDel="0040672A">
                <w:delInstrText xml:space="preserve"> HYPERLINK "operationoutcome.html" </w:delInstrText>
              </w:r>
            </w:del>
            <w:r>
              <w:fldChar w:fldCharType="separate"/>
            </w:r>
            <w:proofErr w:type="spellStart"/>
            <w:r w:rsidR="00E43BD9">
              <w:rPr>
                <w:rStyle w:val="Hyperlink"/>
                <w:rFonts w:eastAsia="Times New Roman"/>
              </w:rPr>
              <w:t>OperationOutcome</w:t>
            </w:r>
            <w:proofErr w:type="spellEnd"/>
            <w:r>
              <w:rPr>
                <w:rStyle w:val="Hyperlink"/>
                <w:rFonts w:eastAsia="Times New Roman"/>
              </w:rPr>
              <w:fldChar w:fldCharType="end"/>
            </w:r>
          </w:p>
          <w:p w:rsidR="00C51368" w:rsidRDefault="00741B0F">
            <w:pPr>
              <w:numPr>
                <w:ilvl w:val="0"/>
                <w:numId w:val="277"/>
              </w:numPr>
              <w:spacing w:before="100" w:beforeAutospacing="1" w:after="100" w:afterAutospacing="1"/>
              <w:rPr>
                <w:rFonts w:eastAsia="Times New Roman"/>
              </w:rPr>
            </w:pPr>
            <w:r>
              <w:fldChar w:fldCharType="begin"/>
            </w:r>
            <w:ins w:id="691" w:author="David" w:date="2015-09-02T10:20:00Z">
              <w:r w:rsidR="0040672A">
                <w:instrText>HYPERLINK "C:\\Users\\David\\AppData\\Local\\Temp\\Temp1_qa.zip\\parameters.html"</w:instrText>
              </w:r>
            </w:ins>
            <w:del w:id="692" w:author="David" w:date="2015-09-02T10:20:00Z">
              <w:r w:rsidDel="0040672A">
                <w:delInstrText xml:space="preserve"> HYPERLINK "parameters.html" </w:delInstrText>
              </w:r>
            </w:del>
            <w:r>
              <w:fldChar w:fldCharType="separate"/>
            </w:r>
            <w:r w:rsidR="00E43BD9">
              <w:rPr>
                <w:rStyle w:val="Hyperlink"/>
                <w:rFonts w:eastAsia="Times New Roman"/>
              </w:rPr>
              <w:t>Parameters</w:t>
            </w:r>
            <w:r>
              <w:rPr>
                <w:rStyle w:val="Hyperlink"/>
                <w:rFonts w:eastAsia="Times New Roman"/>
              </w:rPr>
              <w:fldChar w:fldCharType="end"/>
            </w:r>
          </w:p>
          <w:p w:rsidR="00C51368" w:rsidRDefault="00741B0F">
            <w:pPr>
              <w:numPr>
                <w:ilvl w:val="0"/>
                <w:numId w:val="277"/>
              </w:numPr>
              <w:spacing w:before="100" w:beforeAutospacing="1" w:after="100" w:afterAutospacing="1"/>
              <w:rPr>
                <w:rFonts w:eastAsia="Times New Roman"/>
              </w:rPr>
            </w:pPr>
            <w:r>
              <w:fldChar w:fldCharType="begin"/>
            </w:r>
            <w:ins w:id="693" w:author="David" w:date="2015-09-02T10:20:00Z">
              <w:r w:rsidR="0040672A">
                <w:instrText>HYPERLINK "C:\\Users\\David\\AppData\\Local\\Temp\\Temp1_qa.zip\\subscription.html"</w:instrText>
              </w:r>
            </w:ins>
            <w:del w:id="694" w:author="David" w:date="2015-09-02T10:20:00Z">
              <w:r w:rsidDel="0040672A">
                <w:delInstrText xml:space="preserve"> HYPERLINK "subscription.html" </w:delInstrText>
              </w:r>
            </w:del>
            <w:r>
              <w:fldChar w:fldCharType="separate"/>
            </w:r>
            <w:r w:rsidR="00E43BD9">
              <w:rPr>
                <w:rStyle w:val="Hyperlink"/>
                <w:rFonts w:eastAsia="Times New Roman"/>
              </w:rPr>
              <w:t>Subscription</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3250D0">
            <w:pPr>
              <w:rPr>
                <w:rFonts w:eastAsia="Times New Roman"/>
              </w:rPr>
            </w:pPr>
            <w:hyperlink r:id="rId2227"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741B0F">
            <w:pPr>
              <w:numPr>
                <w:ilvl w:val="0"/>
                <w:numId w:val="278"/>
              </w:numPr>
              <w:spacing w:before="100" w:beforeAutospacing="1" w:after="100" w:afterAutospacing="1"/>
              <w:rPr>
                <w:rFonts w:eastAsia="Times New Roman"/>
              </w:rPr>
            </w:pPr>
            <w:r>
              <w:fldChar w:fldCharType="begin"/>
            </w:r>
            <w:ins w:id="695" w:author="David" w:date="2015-09-02T10:20:00Z">
              <w:r w:rsidR="0040672A">
                <w:instrText>HYPERLINK "C:\\Users\\David\\AppData\\Local\\Temp\\Temp1_qa.zip\\valueset.html"</w:instrText>
              </w:r>
            </w:ins>
            <w:del w:id="696" w:author="David" w:date="2015-09-02T10:20:00Z">
              <w:r w:rsidDel="0040672A">
                <w:delInstrText xml:space="preserve"> HYPERLINK "valueset.html" </w:delInstrText>
              </w:r>
            </w:del>
            <w:r>
              <w:fldChar w:fldCharType="separate"/>
            </w:r>
            <w:proofErr w:type="spellStart"/>
            <w:r w:rsidR="00E43BD9">
              <w:rPr>
                <w:rStyle w:val="Hyperlink"/>
                <w:rFonts w:eastAsia="Times New Roman"/>
              </w:rPr>
              <w:t>ValueSet</w:t>
            </w:r>
            <w:proofErr w:type="spellEnd"/>
            <w:r>
              <w:rPr>
                <w:rStyle w:val="Hyperlink"/>
                <w:rFonts w:eastAsia="Times New Roman"/>
              </w:rPr>
              <w:fldChar w:fldCharType="end"/>
            </w:r>
          </w:p>
          <w:p w:rsidR="00C51368" w:rsidRDefault="00741B0F">
            <w:pPr>
              <w:numPr>
                <w:ilvl w:val="0"/>
                <w:numId w:val="278"/>
              </w:numPr>
              <w:spacing w:before="100" w:beforeAutospacing="1" w:after="100" w:afterAutospacing="1"/>
              <w:rPr>
                <w:rFonts w:eastAsia="Times New Roman"/>
              </w:rPr>
            </w:pPr>
            <w:r>
              <w:fldChar w:fldCharType="begin"/>
            </w:r>
            <w:ins w:id="697" w:author="David" w:date="2015-09-02T10:20:00Z">
              <w:r w:rsidR="0040672A">
                <w:instrText>HYPERLINK "C:\\Users\\David\\AppData\\Local\\Temp\\Temp1_qa.zip\\conceptmap.html"</w:instrText>
              </w:r>
            </w:ins>
            <w:del w:id="698" w:author="David" w:date="2015-09-02T10:20:00Z">
              <w:r w:rsidDel="0040672A">
                <w:delInstrText xml:space="preserve"> HYPERLINK "conceptmap.html" </w:delInstrText>
              </w:r>
            </w:del>
            <w:r>
              <w:fldChar w:fldCharType="separate"/>
            </w:r>
            <w:proofErr w:type="spellStart"/>
            <w:r w:rsidR="00E43BD9">
              <w:rPr>
                <w:rStyle w:val="Hyperlink"/>
                <w:rFonts w:eastAsia="Times New Roman"/>
              </w:rPr>
              <w:t>ConceptMap</w:t>
            </w:r>
            <w:proofErr w:type="spellEnd"/>
            <w:r>
              <w:rPr>
                <w:rStyle w:val="Hyperlink"/>
                <w:rFonts w:eastAsia="Times New Roman"/>
              </w:rPr>
              <w:fldChar w:fldCharType="end"/>
            </w:r>
          </w:p>
          <w:p w:rsidR="00C51368" w:rsidRDefault="00741B0F">
            <w:pPr>
              <w:numPr>
                <w:ilvl w:val="0"/>
                <w:numId w:val="278"/>
              </w:numPr>
              <w:spacing w:before="100" w:beforeAutospacing="1" w:after="100" w:afterAutospacing="1"/>
              <w:rPr>
                <w:rFonts w:eastAsia="Times New Roman"/>
              </w:rPr>
            </w:pPr>
            <w:r>
              <w:fldChar w:fldCharType="begin"/>
            </w:r>
            <w:ins w:id="699" w:author="David" w:date="2015-09-02T10:20:00Z">
              <w:r w:rsidR="0040672A">
                <w:instrText>HYPERLINK "C:\\Users\\David\\AppData\\Local\\Temp\\Temp1_qa.zip\\namingsystem.html"</w:instrText>
              </w:r>
            </w:ins>
            <w:del w:id="700" w:author="David" w:date="2015-09-02T10:20:00Z">
              <w:r w:rsidDel="0040672A">
                <w:delInstrText xml:space="preserve"> HYPERLINK "namingsystem.html" </w:delInstrText>
              </w:r>
            </w:del>
            <w:r>
              <w:fldChar w:fldCharType="separate"/>
            </w:r>
            <w:proofErr w:type="spellStart"/>
            <w:r w:rsidR="00E43BD9">
              <w:rPr>
                <w:rStyle w:val="Hyperlink"/>
                <w:rFonts w:eastAsia="Times New Roman"/>
              </w:rPr>
              <w:t>NamingSystem</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741B0F">
            <w:pPr>
              <w:numPr>
                <w:ilvl w:val="0"/>
                <w:numId w:val="279"/>
              </w:numPr>
              <w:spacing w:before="100" w:beforeAutospacing="1" w:after="100" w:afterAutospacing="1"/>
              <w:rPr>
                <w:rFonts w:eastAsia="Times New Roman"/>
              </w:rPr>
            </w:pPr>
            <w:r>
              <w:fldChar w:fldCharType="begin"/>
            </w:r>
            <w:ins w:id="701" w:author="David" w:date="2015-09-02T10:20:00Z">
              <w:r w:rsidR="0040672A">
                <w:instrText>HYPERLINK "C:\\Users\\David\\AppData\\Local\\Temp\\Temp1_qa.zip\\structuredefinition.html"</w:instrText>
              </w:r>
            </w:ins>
            <w:del w:id="702" w:author="David" w:date="2015-09-02T10:20:00Z">
              <w:r w:rsidDel="0040672A">
                <w:delInstrText xml:space="preserve"> HYPERLINK "structuredefinition.html" </w:delInstrText>
              </w:r>
            </w:del>
            <w:r>
              <w:fldChar w:fldCharType="separate"/>
            </w:r>
            <w:proofErr w:type="spellStart"/>
            <w:r w:rsidR="00E43BD9">
              <w:rPr>
                <w:rStyle w:val="Hyperlink"/>
                <w:rFonts w:eastAsia="Times New Roman"/>
              </w:rPr>
              <w:t>StructureDefinition</w:t>
            </w:r>
            <w:proofErr w:type="spellEnd"/>
            <w:r>
              <w:rPr>
                <w:rStyle w:val="Hyperlink"/>
                <w:rFonts w:eastAsia="Times New Roman"/>
              </w:rPr>
              <w:fldChar w:fldCharType="end"/>
            </w:r>
          </w:p>
          <w:p w:rsidR="00C51368" w:rsidRDefault="00741B0F">
            <w:pPr>
              <w:numPr>
                <w:ilvl w:val="0"/>
                <w:numId w:val="279"/>
              </w:numPr>
              <w:spacing w:before="100" w:beforeAutospacing="1" w:after="100" w:afterAutospacing="1"/>
              <w:rPr>
                <w:rFonts w:eastAsia="Times New Roman"/>
              </w:rPr>
            </w:pPr>
            <w:r>
              <w:fldChar w:fldCharType="begin"/>
            </w:r>
            <w:ins w:id="703" w:author="David" w:date="2015-09-02T10:20:00Z">
              <w:r w:rsidR="0040672A">
                <w:instrText>HYPERLINK "C:\\Users\\David\\AppData\\Local\\Temp\\Temp1_qa.zip\\dataelement.html"</w:instrText>
              </w:r>
            </w:ins>
            <w:del w:id="704" w:author="David" w:date="2015-09-02T10:20:00Z">
              <w:r w:rsidDel="0040672A">
                <w:delInstrText xml:space="preserve"> HYPERLINK "dataelement.html" </w:delInstrText>
              </w:r>
            </w:del>
            <w:r>
              <w:fldChar w:fldCharType="separate"/>
            </w:r>
            <w:proofErr w:type="spellStart"/>
            <w:r w:rsidR="00E43BD9">
              <w:rPr>
                <w:rStyle w:val="Hyperlink"/>
                <w:rFonts w:eastAsia="Times New Roman"/>
              </w:rPr>
              <w:t>DataElement</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741B0F">
            <w:pPr>
              <w:numPr>
                <w:ilvl w:val="0"/>
                <w:numId w:val="280"/>
              </w:numPr>
              <w:spacing w:before="100" w:beforeAutospacing="1" w:after="100" w:afterAutospacing="1"/>
              <w:rPr>
                <w:rFonts w:eastAsia="Times New Roman"/>
              </w:rPr>
            </w:pPr>
            <w:r>
              <w:fldChar w:fldCharType="begin"/>
            </w:r>
            <w:ins w:id="705" w:author="David" w:date="2015-09-02T10:20:00Z">
              <w:r w:rsidR="0040672A">
                <w:instrText>HYPERLINK "C:\\Users\\David\\AppData\\Local\\Temp\\Temp1_qa.zip\\conformance.html"</w:instrText>
              </w:r>
            </w:ins>
            <w:del w:id="706" w:author="David" w:date="2015-09-02T10:20:00Z">
              <w:r w:rsidDel="0040672A">
                <w:delInstrText xml:space="preserve"> HYPERLINK "conformance.html" </w:delInstrText>
              </w:r>
            </w:del>
            <w:r>
              <w:fldChar w:fldCharType="separate"/>
            </w:r>
            <w:r w:rsidR="00E43BD9">
              <w:rPr>
                <w:rStyle w:val="Hyperlink"/>
                <w:rFonts w:eastAsia="Times New Roman"/>
              </w:rPr>
              <w:t>Conformance</w:t>
            </w:r>
            <w:r>
              <w:rPr>
                <w:rStyle w:val="Hyperlink"/>
                <w:rFonts w:eastAsia="Times New Roman"/>
              </w:rPr>
              <w:fldChar w:fldCharType="end"/>
            </w:r>
          </w:p>
          <w:p w:rsidR="00C51368" w:rsidRDefault="00741B0F">
            <w:pPr>
              <w:numPr>
                <w:ilvl w:val="0"/>
                <w:numId w:val="280"/>
              </w:numPr>
              <w:spacing w:before="100" w:beforeAutospacing="1" w:after="100" w:afterAutospacing="1"/>
              <w:rPr>
                <w:rFonts w:eastAsia="Times New Roman"/>
              </w:rPr>
            </w:pPr>
            <w:r>
              <w:fldChar w:fldCharType="begin"/>
            </w:r>
            <w:ins w:id="707" w:author="David" w:date="2015-09-02T10:20:00Z">
              <w:r w:rsidR="0040672A">
                <w:instrText>HYPERLINK "C:\\Users\\David\\AppData\\Local\\Temp\\Temp1_qa.zip\\operationdefinition.html"</w:instrText>
              </w:r>
            </w:ins>
            <w:del w:id="708" w:author="David" w:date="2015-09-02T10:20:00Z">
              <w:r w:rsidDel="0040672A">
                <w:delInstrText xml:space="preserve"> HYPERLINK "operationdefinition.html" </w:delInstrText>
              </w:r>
            </w:del>
            <w:r>
              <w:fldChar w:fldCharType="separate"/>
            </w:r>
            <w:proofErr w:type="spellStart"/>
            <w:r w:rsidR="00E43BD9">
              <w:rPr>
                <w:rStyle w:val="Hyperlink"/>
                <w:rFonts w:eastAsia="Times New Roman"/>
              </w:rPr>
              <w:t>OperationDefinition</w:t>
            </w:r>
            <w:proofErr w:type="spellEnd"/>
            <w:r>
              <w:rPr>
                <w:rStyle w:val="Hyperlink"/>
                <w:rFonts w:eastAsia="Times New Roman"/>
              </w:rPr>
              <w:fldChar w:fldCharType="end"/>
            </w:r>
          </w:p>
          <w:p w:rsidR="00C51368" w:rsidRDefault="00741B0F">
            <w:pPr>
              <w:numPr>
                <w:ilvl w:val="0"/>
                <w:numId w:val="280"/>
              </w:numPr>
              <w:spacing w:before="100" w:beforeAutospacing="1" w:after="100" w:afterAutospacing="1"/>
              <w:rPr>
                <w:rFonts w:eastAsia="Times New Roman"/>
              </w:rPr>
            </w:pPr>
            <w:r>
              <w:fldChar w:fldCharType="begin"/>
            </w:r>
            <w:ins w:id="709" w:author="David" w:date="2015-09-02T10:20:00Z">
              <w:r w:rsidR="0040672A">
                <w:instrText>HYPERLINK "C:\\Users\\David\\AppData\\Local\\Temp\\Temp1_qa.zip\\searchparameter.html"</w:instrText>
              </w:r>
            </w:ins>
            <w:del w:id="710" w:author="David" w:date="2015-09-02T10:20:00Z">
              <w:r w:rsidDel="0040672A">
                <w:delInstrText xml:space="preserve"> HYPERLINK "searchparameter.html" </w:delInstrText>
              </w:r>
            </w:del>
            <w:r>
              <w:fldChar w:fldCharType="separate"/>
            </w:r>
            <w:proofErr w:type="spellStart"/>
            <w:r w:rsidR="00E43BD9">
              <w:rPr>
                <w:rStyle w:val="Hyperlink"/>
                <w:rFonts w:eastAsia="Times New Roman"/>
              </w:rPr>
              <w:t>SearchParameter</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Misc:</w:t>
            </w:r>
          </w:p>
          <w:p w:rsidR="00C51368" w:rsidRDefault="00741B0F">
            <w:pPr>
              <w:numPr>
                <w:ilvl w:val="0"/>
                <w:numId w:val="281"/>
              </w:numPr>
              <w:spacing w:before="100" w:beforeAutospacing="1" w:after="100" w:afterAutospacing="1"/>
              <w:rPr>
                <w:rFonts w:eastAsia="Times New Roman"/>
              </w:rPr>
            </w:pPr>
            <w:r>
              <w:fldChar w:fldCharType="begin"/>
            </w:r>
            <w:ins w:id="711" w:author="David" w:date="2015-09-02T10:20:00Z">
              <w:r w:rsidR="0040672A">
                <w:instrText>HYPERLINK "C:\\Users\\David\\AppData\\Local\\Temp\\Temp1_qa.zip\\implementationguide.html"</w:instrText>
              </w:r>
            </w:ins>
            <w:del w:id="712" w:author="David" w:date="2015-09-02T10:20:00Z">
              <w:r w:rsidDel="0040672A">
                <w:delInstrText xml:space="preserve"> HYPERLINK "implementationguide.html" </w:delInstrText>
              </w:r>
            </w:del>
            <w:r>
              <w:fldChar w:fldCharType="separate"/>
            </w:r>
            <w:proofErr w:type="spellStart"/>
            <w:r w:rsidR="00E43BD9">
              <w:rPr>
                <w:rStyle w:val="Hyperlink"/>
                <w:rFonts w:eastAsia="Times New Roman"/>
              </w:rPr>
              <w:t>ImplementationGuide</w:t>
            </w:r>
            <w:proofErr w:type="spellEnd"/>
            <w:r>
              <w:rPr>
                <w:rStyle w:val="Hyperlink"/>
                <w:rFonts w:eastAsia="Times New Roman"/>
              </w:rPr>
              <w:fldChar w:fldCharType="end"/>
            </w:r>
          </w:p>
          <w:p w:rsidR="00C51368" w:rsidRDefault="00741B0F">
            <w:pPr>
              <w:numPr>
                <w:ilvl w:val="0"/>
                <w:numId w:val="281"/>
              </w:numPr>
              <w:spacing w:before="100" w:beforeAutospacing="1" w:after="100" w:afterAutospacing="1"/>
              <w:rPr>
                <w:rFonts w:eastAsia="Times New Roman"/>
              </w:rPr>
            </w:pPr>
            <w:r>
              <w:fldChar w:fldCharType="begin"/>
            </w:r>
            <w:ins w:id="713" w:author="David" w:date="2015-09-02T10:20:00Z">
              <w:r w:rsidR="0040672A">
                <w:instrText>HYPERLINK "C:\\Users\\David\\AppData\\Local\\Temp\\Temp1_qa.zip\\testscript.html"</w:instrText>
              </w:r>
            </w:ins>
            <w:del w:id="714" w:author="David" w:date="2015-09-02T10:20:00Z">
              <w:r w:rsidDel="0040672A">
                <w:delInstrText xml:space="preserve"> HYPERLINK "testscript.html" </w:delInstrText>
              </w:r>
            </w:del>
            <w:r>
              <w:fldChar w:fldCharType="separate"/>
            </w:r>
            <w:proofErr w:type="spellStart"/>
            <w:r w:rsidR="00E43BD9">
              <w:rPr>
                <w:rStyle w:val="Hyperlink"/>
                <w:rFonts w:eastAsia="Times New Roman"/>
              </w:rPr>
              <w:t>TestScript</w:t>
            </w:r>
            <w:proofErr w:type="spellEnd"/>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3250D0">
            <w:pPr>
              <w:rPr>
                <w:rFonts w:eastAsia="Times New Roman"/>
              </w:rPr>
            </w:pPr>
            <w:hyperlink r:id="rId2228"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741B0F">
            <w:pPr>
              <w:numPr>
                <w:ilvl w:val="0"/>
                <w:numId w:val="282"/>
              </w:numPr>
              <w:spacing w:before="100" w:beforeAutospacing="1" w:after="100" w:afterAutospacing="1"/>
              <w:rPr>
                <w:rFonts w:eastAsia="Times New Roman"/>
              </w:rPr>
            </w:pPr>
            <w:r>
              <w:fldChar w:fldCharType="begin"/>
            </w:r>
            <w:ins w:id="715" w:author="David" w:date="2015-09-02T10:20:00Z">
              <w:r w:rsidR="0040672A">
                <w:instrText>HYPERLINK "C:\\Users\\David\\AppData\\Local\\Temp\\Temp1_qa.zip\\coverage.html"</w:instrText>
              </w:r>
            </w:ins>
            <w:del w:id="716" w:author="David" w:date="2015-09-02T10:20:00Z">
              <w:r w:rsidDel="0040672A">
                <w:delInstrText xml:space="preserve"> HYPERLINK "coverage.html" </w:delInstrText>
              </w:r>
            </w:del>
            <w:r>
              <w:fldChar w:fldCharType="separate"/>
            </w:r>
            <w:r w:rsidR="00E43BD9">
              <w:rPr>
                <w:rStyle w:val="Hyperlink"/>
                <w:rFonts w:eastAsia="Times New Roman"/>
              </w:rPr>
              <w:t>Coverage</w:t>
            </w:r>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717" w:author="David" w:date="2015-09-02T10:20:00Z">
              <w:r w:rsidR="0040672A">
                <w:instrText>HYPERLINK "C:\\Users\\David\\AppData\\Local\\Temp\\Temp1_qa.zip\\eligibilityrequest.html"</w:instrText>
              </w:r>
            </w:ins>
            <w:del w:id="718" w:author="David" w:date="2015-09-02T10:20:00Z">
              <w:r w:rsidDel="0040672A">
                <w:delInstrText xml:space="preserve"> HYPERLINK "eligibilityrequest.html" </w:delInstrText>
              </w:r>
            </w:del>
            <w:r>
              <w:fldChar w:fldCharType="separate"/>
            </w:r>
            <w:proofErr w:type="spellStart"/>
            <w:r w:rsidR="00E43BD9">
              <w:rPr>
                <w:rStyle w:val="Hyperlink"/>
                <w:rFonts w:eastAsia="Times New Roman"/>
              </w:rPr>
              <w:t>EligibilityRequest</w:t>
            </w:r>
            <w:proofErr w:type="spellEnd"/>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719" w:author="David" w:date="2015-09-02T10:20:00Z">
              <w:r w:rsidR="0040672A">
                <w:instrText>HYPERLINK "C:\\Users\\David\\AppData\\Local\\Temp\\Temp1_qa.zip\\eligibilityresponse.html"</w:instrText>
              </w:r>
            </w:ins>
            <w:del w:id="720" w:author="David" w:date="2015-09-02T10:20:00Z">
              <w:r w:rsidDel="0040672A">
                <w:delInstrText xml:space="preserve"> HYPERLINK "eligibilityresponse.html" </w:delInstrText>
              </w:r>
            </w:del>
            <w:r>
              <w:fldChar w:fldCharType="separate"/>
            </w:r>
            <w:proofErr w:type="spellStart"/>
            <w:r w:rsidR="00E43BD9">
              <w:rPr>
                <w:rStyle w:val="Hyperlink"/>
                <w:rFonts w:eastAsia="Times New Roman"/>
              </w:rPr>
              <w:t>EligibilityResponse</w:t>
            </w:r>
            <w:proofErr w:type="spellEnd"/>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721" w:author="David" w:date="2015-09-02T10:20:00Z">
              <w:r w:rsidR="0040672A">
                <w:instrText>HYPERLINK "C:\\Users\\David\\AppData\\Local\\Temp\\Temp1_qa.zip\\enrollmentrequest.html"</w:instrText>
              </w:r>
            </w:ins>
            <w:del w:id="722" w:author="David" w:date="2015-09-02T10:20:00Z">
              <w:r w:rsidDel="0040672A">
                <w:delInstrText xml:space="preserve"> HYPERLINK "enrollmentrequest.html" </w:delInstrText>
              </w:r>
            </w:del>
            <w:r>
              <w:fldChar w:fldCharType="separate"/>
            </w:r>
            <w:proofErr w:type="spellStart"/>
            <w:r w:rsidR="00E43BD9">
              <w:rPr>
                <w:rStyle w:val="Hyperlink"/>
                <w:rFonts w:eastAsia="Times New Roman"/>
              </w:rPr>
              <w:t>EnrollmentRequest</w:t>
            </w:r>
            <w:proofErr w:type="spellEnd"/>
            <w:r>
              <w:rPr>
                <w:rStyle w:val="Hyperlink"/>
                <w:rFonts w:eastAsia="Times New Roman"/>
              </w:rPr>
              <w:fldChar w:fldCharType="end"/>
            </w:r>
          </w:p>
          <w:p w:rsidR="00C51368" w:rsidRDefault="00741B0F">
            <w:pPr>
              <w:numPr>
                <w:ilvl w:val="0"/>
                <w:numId w:val="282"/>
              </w:numPr>
              <w:spacing w:before="100" w:beforeAutospacing="1" w:after="100" w:afterAutospacing="1"/>
              <w:rPr>
                <w:rFonts w:eastAsia="Times New Roman"/>
              </w:rPr>
            </w:pPr>
            <w:r>
              <w:fldChar w:fldCharType="begin"/>
            </w:r>
            <w:ins w:id="723" w:author="David" w:date="2015-09-02T10:20:00Z">
              <w:r w:rsidR="0040672A">
                <w:instrText>HYPERLINK "C:\\Users\\David\\AppData\\Local\\Temp\\Temp1_qa.zip\\enrollmentresponse.html"</w:instrText>
              </w:r>
            </w:ins>
            <w:del w:id="724" w:author="David" w:date="2015-09-02T10:20:00Z">
              <w:r w:rsidDel="0040672A">
                <w:delInstrText xml:space="preserve"> HYPERLINK "enrollmentresponse.html" </w:delInstrText>
              </w:r>
            </w:del>
            <w:r>
              <w:fldChar w:fldCharType="separate"/>
            </w:r>
            <w:proofErr w:type="spellStart"/>
            <w:r w:rsidR="00E43BD9">
              <w:rPr>
                <w:rStyle w:val="Hyperlink"/>
                <w:rFonts w:eastAsia="Times New Roman"/>
              </w:rPr>
              <w:t>EnrollmentResponse</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741B0F">
            <w:pPr>
              <w:numPr>
                <w:ilvl w:val="0"/>
                <w:numId w:val="283"/>
              </w:numPr>
              <w:spacing w:before="100" w:beforeAutospacing="1" w:after="100" w:afterAutospacing="1"/>
              <w:rPr>
                <w:rFonts w:eastAsia="Times New Roman"/>
              </w:rPr>
            </w:pPr>
            <w:r>
              <w:fldChar w:fldCharType="begin"/>
            </w:r>
            <w:ins w:id="725" w:author="David" w:date="2015-09-02T10:20:00Z">
              <w:r w:rsidR="0040672A">
                <w:instrText>HYPERLINK "C:\\Users\\David\\AppData\\Local\\Temp\\Temp1_qa.zip\\claim.html"</w:instrText>
              </w:r>
            </w:ins>
            <w:del w:id="726" w:author="David" w:date="2015-09-02T10:20:00Z">
              <w:r w:rsidDel="0040672A">
                <w:delInstrText xml:space="preserve"> HYPERLINK "claim.html" </w:delInstrText>
              </w:r>
            </w:del>
            <w:r>
              <w:fldChar w:fldCharType="separate"/>
            </w:r>
            <w:r w:rsidR="00E43BD9">
              <w:rPr>
                <w:rStyle w:val="Hyperlink"/>
                <w:rFonts w:eastAsia="Times New Roman"/>
              </w:rPr>
              <w:t>Claim</w:t>
            </w:r>
            <w:r>
              <w:rPr>
                <w:rStyle w:val="Hyperlink"/>
                <w:rFonts w:eastAsia="Times New Roman"/>
              </w:rPr>
              <w:fldChar w:fldCharType="end"/>
            </w:r>
          </w:p>
          <w:p w:rsidR="00C51368" w:rsidRDefault="00741B0F">
            <w:pPr>
              <w:numPr>
                <w:ilvl w:val="0"/>
                <w:numId w:val="283"/>
              </w:numPr>
              <w:spacing w:before="100" w:beforeAutospacing="1" w:after="100" w:afterAutospacing="1"/>
              <w:rPr>
                <w:rFonts w:eastAsia="Times New Roman"/>
              </w:rPr>
            </w:pPr>
            <w:r>
              <w:fldChar w:fldCharType="begin"/>
            </w:r>
            <w:ins w:id="727" w:author="David" w:date="2015-09-02T10:20:00Z">
              <w:r w:rsidR="0040672A">
                <w:instrText>HYPERLINK "C:\\Users\\David\\AppData\\Local\\Temp\\Temp1_qa.zip\\claimresponse.html"</w:instrText>
              </w:r>
            </w:ins>
            <w:del w:id="728" w:author="David" w:date="2015-09-02T10:20:00Z">
              <w:r w:rsidDel="0040672A">
                <w:delInstrText xml:space="preserve"> HYPERLINK "claimresponse.html" </w:delInstrText>
              </w:r>
            </w:del>
            <w:r>
              <w:fldChar w:fldCharType="separate"/>
            </w:r>
            <w:proofErr w:type="spellStart"/>
            <w:r w:rsidR="00E43BD9">
              <w:rPr>
                <w:rStyle w:val="Hyperlink"/>
                <w:rFonts w:eastAsia="Times New Roman"/>
              </w:rPr>
              <w:t>ClaimResponse</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741B0F">
            <w:pPr>
              <w:numPr>
                <w:ilvl w:val="0"/>
                <w:numId w:val="284"/>
              </w:numPr>
              <w:spacing w:before="100" w:beforeAutospacing="1" w:after="100" w:afterAutospacing="1"/>
              <w:rPr>
                <w:rFonts w:eastAsia="Times New Roman"/>
              </w:rPr>
            </w:pPr>
            <w:r>
              <w:fldChar w:fldCharType="begin"/>
            </w:r>
            <w:ins w:id="729" w:author="David" w:date="2015-09-02T10:20:00Z">
              <w:r w:rsidR="0040672A">
                <w:instrText>HYPERLINK "C:\\Users\\David\\AppData\\Local\\Temp\\Temp1_qa.zip\\paymentnotice.html"</w:instrText>
              </w:r>
            </w:ins>
            <w:del w:id="730" w:author="David" w:date="2015-09-02T10:20:00Z">
              <w:r w:rsidDel="0040672A">
                <w:delInstrText xml:space="preserve"> HYPERLINK "paymentnotice.html" </w:delInstrText>
              </w:r>
            </w:del>
            <w:r>
              <w:fldChar w:fldCharType="separate"/>
            </w:r>
            <w:proofErr w:type="spellStart"/>
            <w:r w:rsidR="00E43BD9">
              <w:rPr>
                <w:rStyle w:val="Hyperlink"/>
                <w:rFonts w:eastAsia="Times New Roman"/>
              </w:rPr>
              <w:t>PaymentNotice</w:t>
            </w:r>
            <w:proofErr w:type="spellEnd"/>
            <w:r>
              <w:rPr>
                <w:rStyle w:val="Hyperlink"/>
                <w:rFonts w:eastAsia="Times New Roman"/>
              </w:rPr>
              <w:fldChar w:fldCharType="end"/>
            </w:r>
          </w:p>
          <w:p w:rsidR="00C51368" w:rsidRDefault="00741B0F">
            <w:pPr>
              <w:numPr>
                <w:ilvl w:val="0"/>
                <w:numId w:val="284"/>
              </w:numPr>
              <w:spacing w:before="100" w:beforeAutospacing="1" w:after="100" w:afterAutospacing="1"/>
              <w:rPr>
                <w:rFonts w:eastAsia="Times New Roman"/>
              </w:rPr>
            </w:pPr>
            <w:r>
              <w:fldChar w:fldCharType="begin"/>
            </w:r>
            <w:ins w:id="731" w:author="David" w:date="2015-09-02T10:20:00Z">
              <w:r w:rsidR="0040672A">
                <w:instrText>HYPERLINK "C:\\Users\\David\\AppData\\Local\\Temp\\Temp1_qa.zip\\paymentreconciliation.html"</w:instrText>
              </w:r>
            </w:ins>
            <w:del w:id="732" w:author="David" w:date="2015-09-02T10:20:00Z">
              <w:r w:rsidDel="0040672A">
                <w:delInstrText xml:space="preserve"> HYPERLINK "paymentreconciliation.html" </w:delInstrText>
              </w:r>
            </w:del>
            <w:r>
              <w:fldChar w:fldCharType="separate"/>
            </w:r>
            <w:proofErr w:type="spellStart"/>
            <w:r w:rsidR="00E43BD9">
              <w:rPr>
                <w:rStyle w:val="Hyperlink"/>
                <w:rFonts w:eastAsia="Times New Roman"/>
              </w:rPr>
              <w:t>PaymentReconciliation</w:t>
            </w:r>
            <w:proofErr w:type="spellEnd"/>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Other:</w:t>
            </w:r>
          </w:p>
          <w:p w:rsidR="00C51368" w:rsidRDefault="00741B0F">
            <w:pPr>
              <w:numPr>
                <w:ilvl w:val="0"/>
                <w:numId w:val="285"/>
              </w:numPr>
              <w:spacing w:before="100" w:beforeAutospacing="1" w:after="100" w:afterAutospacing="1"/>
              <w:rPr>
                <w:rFonts w:eastAsia="Times New Roman"/>
              </w:rPr>
            </w:pPr>
            <w:r>
              <w:fldChar w:fldCharType="begin"/>
            </w:r>
            <w:ins w:id="733" w:author="David" w:date="2015-09-02T10:20:00Z">
              <w:r w:rsidR="0040672A">
                <w:instrText>HYPERLINK "C:\\Users\\David\\AppData\\Local\\Temp\\Temp1_qa.zip\\explanationofbenefit.html"</w:instrText>
              </w:r>
            </w:ins>
            <w:del w:id="734" w:author="David" w:date="2015-09-02T10:20:00Z">
              <w:r w:rsidDel="0040672A">
                <w:delInstrText xml:space="preserve"> HYPERLINK "explanationofbenefit.html" </w:delInstrText>
              </w:r>
            </w:del>
            <w:r>
              <w:fldChar w:fldCharType="separate"/>
            </w:r>
            <w:proofErr w:type="spellStart"/>
            <w:r w:rsidR="00E43BD9">
              <w:rPr>
                <w:rStyle w:val="Hyperlink"/>
                <w:rFonts w:eastAsia="Times New Roman"/>
              </w:rPr>
              <w:t>ExplanationOfBenefit</w:t>
            </w:r>
            <w:proofErr w:type="spellEnd"/>
            <w:r>
              <w:rPr>
                <w:rStyle w:val="Hyperlink"/>
                <w:rFonts w:eastAsia="Times New Roman"/>
              </w:rPr>
              <w:fldChar w:fldCharType="end"/>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735" w:name="alphabetical"/>
            <w:r>
              <w:rPr>
                <w:rFonts w:eastAsia="Times New Roman"/>
              </w:rPr>
              <w:t xml:space="preserve"> </w:t>
            </w:r>
            <w:bookmarkEnd w:id="735"/>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741B0F">
            <w:pPr>
              <w:numPr>
                <w:ilvl w:val="0"/>
                <w:numId w:val="286"/>
              </w:numPr>
              <w:spacing w:before="100" w:beforeAutospacing="1" w:after="100" w:afterAutospacing="1"/>
              <w:rPr>
                <w:rFonts w:eastAsia="Times New Roman"/>
              </w:rPr>
            </w:pPr>
            <w:r>
              <w:fldChar w:fldCharType="begin"/>
            </w:r>
            <w:ins w:id="736" w:author="David" w:date="2015-09-02T10:20:00Z">
              <w:r w:rsidR="0040672A">
                <w:instrText>HYPERLINK "C:\\Users\\David\\AppData\\Local\\Temp\\Temp1_qa.zip\\allergyintolerance.html"</w:instrText>
              </w:r>
            </w:ins>
            <w:del w:id="737" w:author="David" w:date="2015-09-02T10:20:00Z">
              <w:r w:rsidDel="0040672A">
                <w:delInstrText xml:space="preserve"> HYPERLINK "allergyintolerance.html" </w:delInstrText>
              </w:r>
            </w:del>
            <w:r>
              <w:fldChar w:fldCharType="separate"/>
            </w:r>
            <w:proofErr w:type="spellStart"/>
            <w:r w:rsidR="00E43BD9">
              <w:rPr>
                <w:rStyle w:val="Hyperlink"/>
                <w:rFonts w:eastAsia="Times New Roman"/>
              </w:rPr>
              <w:t>AllergyIntolerance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38" w:author="David" w:date="2015-09-02T10:20:00Z">
              <w:r w:rsidR="0040672A">
                <w:instrText>HYPERLINK "C:\\Users\\David\\AppData\\Local\\Temp\\Temp1_qa.zip\\appointment.html"</w:instrText>
              </w:r>
            </w:ins>
            <w:del w:id="739" w:author="David" w:date="2015-09-02T10:20:00Z">
              <w:r w:rsidDel="0040672A">
                <w:delInstrText xml:space="preserve"> HYPERLINK "appointment.html" </w:delInstrText>
              </w:r>
            </w:del>
            <w:r>
              <w:fldChar w:fldCharType="separate"/>
            </w:r>
            <w:r w:rsidR="00E43BD9">
              <w:rPr>
                <w:rStyle w:val="Hyperlink"/>
                <w:rFonts w:eastAsia="Times New Roman"/>
              </w:rPr>
              <w:t>Appointment</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0" w:author="David" w:date="2015-09-02T10:20:00Z">
              <w:r w:rsidR="0040672A">
                <w:instrText>HYPERLINK "C:\\Users\\David\\AppData\\Local\\Temp\\Temp1_qa.zip\\appointmentresponse.html"</w:instrText>
              </w:r>
            </w:ins>
            <w:del w:id="741" w:author="David" w:date="2015-09-02T10:20:00Z">
              <w:r w:rsidDel="0040672A">
                <w:delInstrText xml:space="preserve"> HYPERLINK "appointmentresponse.html" </w:delInstrText>
              </w:r>
            </w:del>
            <w:r>
              <w:fldChar w:fldCharType="separate"/>
            </w:r>
            <w:proofErr w:type="spellStart"/>
            <w:r w:rsidR="00E43BD9">
              <w:rPr>
                <w:rStyle w:val="Hyperlink"/>
                <w:rFonts w:eastAsia="Times New Roman"/>
              </w:rPr>
              <w:t>AppointmentResponse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2" w:author="David" w:date="2015-09-02T10:20:00Z">
              <w:r w:rsidR="0040672A">
                <w:instrText>HYPERLINK "C:\\Users\\David\\AppData\\Local\\Temp\\Temp1_qa.zip\\auditevent.html"</w:instrText>
              </w:r>
            </w:ins>
            <w:del w:id="743" w:author="David" w:date="2015-09-02T10:20:00Z">
              <w:r w:rsidDel="0040672A">
                <w:delInstrText xml:space="preserve"> HYPERLINK "auditevent.html" </w:delInstrText>
              </w:r>
            </w:del>
            <w:r>
              <w:fldChar w:fldCharType="separate"/>
            </w:r>
            <w:proofErr w:type="spellStart"/>
            <w:r w:rsidR="00E43BD9">
              <w:rPr>
                <w:rStyle w:val="Hyperlink"/>
                <w:rFonts w:eastAsia="Times New Roman"/>
              </w:rPr>
              <w:t>AuditEvent</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4" w:author="David" w:date="2015-09-02T10:20:00Z">
              <w:r w:rsidR="0040672A">
                <w:instrText>HYPERLINK "C:\\Users\\David\\AppData\\Local\\Temp\\Temp1_qa.zip\\basic.html"</w:instrText>
              </w:r>
            </w:ins>
            <w:del w:id="745" w:author="David" w:date="2015-09-02T10:20:00Z">
              <w:r w:rsidDel="0040672A">
                <w:delInstrText xml:space="preserve"> HYPERLINK "basic.html" </w:delInstrText>
              </w:r>
            </w:del>
            <w:r>
              <w:fldChar w:fldCharType="separate"/>
            </w:r>
            <w:r w:rsidR="00E43BD9">
              <w:rPr>
                <w:rStyle w:val="Hyperlink"/>
                <w:rFonts w:eastAsia="Times New Roman"/>
              </w:rPr>
              <w:t>Basic</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6" w:author="David" w:date="2015-09-02T10:20:00Z">
              <w:r w:rsidR="0040672A">
                <w:instrText>HYPERLINK "C:\\Users\\David\\AppData\\Local\\Temp\\Temp1_qa.zip\\binary.html"</w:instrText>
              </w:r>
            </w:ins>
            <w:del w:id="747" w:author="David" w:date="2015-09-02T10:20:00Z">
              <w:r w:rsidDel="0040672A">
                <w:delInstrText xml:space="preserve"> HYPERLINK "binary.html" </w:delInstrText>
              </w:r>
            </w:del>
            <w:r>
              <w:fldChar w:fldCharType="separate"/>
            </w:r>
            <w:r w:rsidR="00E43BD9">
              <w:rPr>
                <w:rStyle w:val="Hyperlink"/>
                <w:rFonts w:eastAsia="Times New Roman"/>
              </w:rPr>
              <w:t>Binary</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48" w:author="David" w:date="2015-09-02T10:20:00Z">
              <w:r w:rsidR="0040672A">
                <w:instrText>HYPERLINK "C:\\Users\\David\\AppData\\Local\\Temp\\Temp1_qa.zip\\bodysite.html"</w:instrText>
              </w:r>
            </w:ins>
            <w:del w:id="749" w:author="David" w:date="2015-09-02T10:20:00Z">
              <w:r w:rsidDel="0040672A">
                <w:delInstrText xml:space="preserve"> HYPERLINK "bodysite.html" </w:delInstrText>
              </w:r>
            </w:del>
            <w:r>
              <w:fldChar w:fldCharType="separate"/>
            </w:r>
            <w:proofErr w:type="spellStart"/>
            <w:r w:rsidR="00E43BD9">
              <w:rPr>
                <w:rStyle w:val="Hyperlink"/>
                <w:rFonts w:eastAsia="Times New Roman"/>
              </w:rPr>
              <w:t>BodySite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50" w:author="David" w:date="2015-09-02T10:20:00Z">
              <w:r w:rsidR="0040672A">
                <w:instrText>HYPERLINK "C:\\Users\\David\\AppData\\Local\\Temp\\Temp1_qa.zip\\bundle.html"</w:instrText>
              </w:r>
            </w:ins>
            <w:del w:id="751" w:author="David" w:date="2015-09-02T10:20:00Z">
              <w:r w:rsidDel="0040672A">
                <w:delInstrText xml:space="preserve"> HYPERLINK "bundle.html" </w:delInstrText>
              </w:r>
            </w:del>
            <w:r>
              <w:fldChar w:fldCharType="separate"/>
            </w:r>
            <w:r w:rsidR="00E43BD9">
              <w:rPr>
                <w:rStyle w:val="Hyperlink"/>
                <w:rFonts w:eastAsia="Times New Roman"/>
              </w:rPr>
              <w:t>Bundle</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52" w:author="David" w:date="2015-09-02T10:20:00Z">
              <w:r w:rsidR="0040672A">
                <w:instrText>HYPERLINK "C:\\Users\\David\\AppData\\Local\\Temp\\Temp1_qa.zip\\careplan.html"</w:instrText>
              </w:r>
            </w:ins>
            <w:del w:id="753" w:author="David" w:date="2015-09-02T10:20:00Z">
              <w:r w:rsidDel="0040672A">
                <w:delInstrText xml:space="preserve"> HYPERLINK "careplan.html" </w:delInstrText>
              </w:r>
            </w:del>
            <w:r>
              <w:fldChar w:fldCharType="separate"/>
            </w:r>
            <w:proofErr w:type="spellStart"/>
            <w:r w:rsidR="00E43BD9">
              <w:rPr>
                <w:rStyle w:val="Hyperlink"/>
                <w:rFonts w:eastAsia="Times New Roman"/>
              </w:rPr>
              <w:t>CarePlan</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54" w:author="David" w:date="2015-09-02T10:20:00Z">
              <w:r w:rsidR="0040672A">
                <w:instrText>HYPERLINK "C:\\Users\\David\\AppData\\Local\\Temp\\Temp1_qa.zip\\claim.html"</w:instrText>
              </w:r>
            </w:ins>
            <w:del w:id="755" w:author="David" w:date="2015-09-02T10:20:00Z">
              <w:r w:rsidDel="0040672A">
                <w:delInstrText xml:space="preserve"> HYPERLINK "claim.html" </w:delInstrText>
              </w:r>
            </w:del>
            <w:r>
              <w:fldChar w:fldCharType="separate"/>
            </w:r>
            <w:r w:rsidR="00E43BD9">
              <w:rPr>
                <w:rStyle w:val="Hyperlink"/>
                <w:rFonts w:eastAsia="Times New Roman"/>
              </w:rPr>
              <w:t>Claim</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56" w:author="David" w:date="2015-09-02T10:20:00Z">
              <w:r w:rsidR="0040672A">
                <w:instrText>HYPERLINK "C:\\Users\\David\\AppData\\Local\\Temp\\Temp1_qa.zip\\claimresponse.html"</w:instrText>
              </w:r>
            </w:ins>
            <w:del w:id="757" w:author="David" w:date="2015-09-02T10:20:00Z">
              <w:r w:rsidDel="0040672A">
                <w:delInstrText xml:space="preserve"> HYPERLINK "claimresponse.html" </w:delInstrText>
              </w:r>
            </w:del>
            <w:r>
              <w:fldChar w:fldCharType="separate"/>
            </w:r>
            <w:proofErr w:type="spellStart"/>
            <w:r w:rsidR="00E43BD9">
              <w:rPr>
                <w:rStyle w:val="Hyperlink"/>
                <w:rFonts w:eastAsia="Times New Roman"/>
              </w:rPr>
              <w:t>ClaimResponse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58" w:author="David" w:date="2015-09-02T10:20:00Z">
              <w:r w:rsidR="0040672A">
                <w:instrText>HYPERLINK "C:\\Users\\David\\AppData\\Local\\Temp\\Temp1_qa.zip\\clinicalimpression.html"</w:instrText>
              </w:r>
            </w:ins>
            <w:del w:id="759" w:author="David" w:date="2015-09-02T10:20:00Z">
              <w:r w:rsidDel="0040672A">
                <w:delInstrText xml:space="preserve"> HYPERLINK "clinicalimpression.html" </w:delInstrText>
              </w:r>
            </w:del>
            <w:r>
              <w:fldChar w:fldCharType="separate"/>
            </w:r>
            <w:proofErr w:type="spellStart"/>
            <w:r w:rsidR="00E43BD9">
              <w:rPr>
                <w:rStyle w:val="Hyperlink"/>
                <w:rFonts w:eastAsia="Times New Roman"/>
              </w:rPr>
              <w:t>ClinicalImpression</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60" w:author="David" w:date="2015-09-02T10:20:00Z">
              <w:r w:rsidR="0040672A">
                <w:instrText>HYPERLINK "C:\\Users\\David\\AppData\\Local\\Temp\\Temp1_qa.zip\\communication.html"</w:instrText>
              </w:r>
            </w:ins>
            <w:del w:id="761" w:author="David" w:date="2015-09-02T10:20:00Z">
              <w:r w:rsidDel="0040672A">
                <w:delInstrText xml:space="preserve"> HYPERLINK "communication.html" </w:delInstrText>
              </w:r>
            </w:del>
            <w:r>
              <w:fldChar w:fldCharType="separate"/>
            </w:r>
            <w:r w:rsidR="00E43BD9">
              <w:rPr>
                <w:rStyle w:val="Hyperlink"/>
                <w:rFonts w:eastAsia="Times New Roman"/>
              </w:rPr>
              <w:t>Communication</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62" w:author="David" w:date="2015-09-02T10:20:00Z">
              <w:r w:rsidR="0040672A">
                <w:instrText>HYPERLINK "C:\\Users\\David\\AppData\\Local\\Temp\\Temp1_qa.zip\\communicationrequest.html"</w:instrText>
              </w:r>
            </w:ins>
            <w:del w:id="763" w:author="David" w:date="2015-09-02T10:20:00Z">
              <w:r w:rsidDel="0040672A">
                <w:delInstrText xml:space="preserve"> HYPERLINK "communicationrequest.html" </w:delInstrText>
              </w:r>
            </w:del>
            <w:r>
              <w:fldChar w:fldCharType="separate"/>
            </w:r>
            <w:proofErr w:type="spellStart"/>
            <w:r w:rsidR="00E43BD9">
              <w:rPr>
                <w:rStyle w:val="Hyperlink"/>
                <w:rFonts w:eastAsia="Times New Roman"/>
              </w:rPr>
              <w:t>CommunicationRequest</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64" w:author="David" w:date="2015-09-02T10:20:00Z">
              <w:r w:rsidR="0040672A">
                <w:instrText>HYPERLINK "C:\\Users\\David\\AppData\\Local\\Temp\\Temp1_qa.zip\\composition.html"</w:instrText>
              </w:r>
            </w:ins>
            <w:del w:id="765" w:author="David" w:date="2015-09-02T10:20:00Z">
              <w:r w:rsidDel="0040672A">
                <w:delInstrText xml:space="preserve"> HYPERLINK "composition.html" </w:delInstrText>
              </w:r>
            </w:del>
            <w:r>
              <w:fldChar w:fldCharType="separate"/>
            </w:r>
            <w:r w:rsidR="00E43BD9">
              <w:rPr>
                <w:rStyle w:val="Hyperlink"/>
                <w:rFonts w:eastAsia="Times New Roman"/>
              </w:rPr>
              <w:t>Composition</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66" w:author="David" w:date="2015-09-02T10:20:00Z">
              <w:r w:rsidR="0040672A">
                <w:instrText>HYPERLINK "C:\\Users\\David\\AppData\\Local\\Temp\\Temp1_qa.zip\\conceptmap.html"</w:instrText>
              </w:r>
            </w:ins>
            <w:del w:id="767" w:author="David" w:date="2015-09-02T10:20:00Z">
              <w:r w:rsidDel="0040672A">
                <w:delInstrText xml:space="preserve"> HYPERLINK "conceptmap.html" </w:delInstrText>
              </w:r>
            </w:del>
            <w:r>
              <w:fldChar w:fldCharType="separate"/>
            </w:r>
            <w:proofErr w:type="spellStart"/>
            <w:r w:rsidR="00E43BD9">
              <w:rPr>
                <w:rStyle w:val="Hyperlink"/>
                <w:rFonts w:eastAsia="Times New Roman"/>
              </w:rPr>
              <w:t>ConceptMap</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68" w:author="David" w:date="2015-09-02T10:20:00Z">
              <w:r w:rsidR="0040672A">
                <w:instrText>HYPERLINK "C:\\Users\\David\\AppData\\Local\\Temp\\Temp1_qa.zip\\condition.html"</w:instrText>
              </w:r>
            </w:ins>
            <w:del w:id="769" w:author="David" w:date="2015-09-02T10:20:00Z">
              <w:r w:rsidDel="0040672A">
                <w:delInstrText xml:space="preserve"> HYPERLINK "condition.html" </w:delInstrText>
              </w:r>
            </w:del>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(aka Problem)</w:t>
            </w:r>
          </w:p>
          <w:p w:rsidR="00C51368" w:rsidRDefault="00741B0F">
            <w:pPr>
              <w:numPr>
                <w:ilvl w:val="0"/>
                <w:numId w:val="286"/>
              </w:numPr>
              <w:spacing w:before="100" w:beforeAutospacing="1" w:after="100" w:afterAutospacing="1"/>
              <w:rPr>
                <w:rFonts w:eastAsia="Times New Roman"/>
              </w:rPr>
            </w:pPr>
            <w:r>
              <w:fldChar w:fldCharType="begin"/>
            </w:r>
            <w:ins w:id="770" w:author="David" w:date="2015-09-02T10:20:00Z">
              <w:r w:rsidR="0040672A">
                <w:instrText>HYPERLINK "C:\\Users\\David\\AppData\\Local\\Temp\\Temp1_qa.zip\\conformance.html"</w:instrText>
              </w:r>
            </w:ins>
            <w:del w:id="771" w:author="David" w:date="2015-09-02T10:20:00Z">
              <w:r w:rsidDel="0040672A">
                <w:delInstrText xml:space="preserve"> HYPERLINK "conformance.html" </w:delInstrText>
              </w:r>
            </w:del>
            <w:r>
              <w:fldChar w:fldCharType="separate"/>
            </w:r>
            <w:r w:rsidR="00E43BD9">
              <w:rPr>
                <w:rStyle w:val="Hyperlink"/>
                <w:rFonts w:eastAsia="Times New Roman"/>
              </w:rPr>
              <w:t>Conformance</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72" w:author="David" w:date="2015-09-02T10:20:00Z">
              <w:r w:rsidR="0040672A">
                <w:instrText>HYPERLINK "C:\\Users\\David\\AppData\\Local\\Temp\\Temp1_qa.zip\\detectedissue.html"</w:instrText>
              </w:r>
            </w:ins>
            <w:del w:id="773" w:author="David" w:date="2015-09-02T10:20:00Z">
              <w:r w:rsidDel="0040672A">
                <w:delInstrText xml:space="preserve"> HYPERLINK "detectedissue.html" </w:delInstrText>
              </w:r>
            </w:del>
            <w:r>
              <w:fldChar w:fldCharType="separate"/>
            </w:r>
            <w:proofErr w:type="spellStart"/>
            <w:r w:rsidR="00E43BD9">
              <w:rPr>
                <w:rStyle w:val="Hyperlink"/>
                <w:rFonts w:eastAsia="Times New Roman"/>
              </w:rPr>
              <w:t>DetectedIssue</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74" w:author="David" w:date="2015-09-02T10:20:00Z">
              <w:r w:rsidR="0040672A">
                <w:instrText>HYPERLINK "C:\\Users\\David\\AppData\\Local\\Temp\\Temp1_qa.zip\\coverage.html"</w:instrText>
              </w:r>
            </w:ins>
            <w:del w:id="775" w:author="David" w:date="2015-09-02T10:20:00Z">
              <w:r w:rsidDel="0040672A">
                <w:delInstrText xml:space="preserve"> HYPERLINK "coverage.html" </w:delInstrText>
              </w:r>
            </w:del>
            <w:r>
              <w:fldChar w:fldCharType="separate"/>
            </w:r>
            <w:r w:rsidR="00E43BD9">
              <w:rPr>
                <w:rStyle w:val="Hyperlink"/>
                <w:rFonts w:eastAsia="Times New Roman"/>
              </w:rPr>
              <w:t>Coverage</w:t>
            </w:r>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76" w:author="David" w:date="2015-09-02T10:20:00Z">
              <w:r w:rsidR="0040672A">
                <w:instrText>HYPERLINK "C:\\Users\\David\\AppData\\Local\\Temp\\Temp1_qa.zip\\dataelement.html"</w:instrText>
              </w:r>
            </w:ins>
            <w:del w:id="777" w:author="David" w:date="2015-09-02T10:20:00Z">
              <w:r w:rsidDel="0040672A">
                <w:delInstrText xml:space="preserve"> HYPERLINK "dataelement.html" </w:delInstrText>
              </w:r>
            </w:del>
            <w:r>
              <w:fldChar w:fldCharType="separate"/>
            </w:r>
            <w:proofErr w:type="spellStart"/>
            <w:r w:rsidR="00E43BD9">
              <w:rPr>
                <w:rStyle w:val="Hyperlink"/>
                <w:rFonts w:eastAsia="Times New Roman"/>
              </w:rPr>
              <w:t>DataElement</w:t>
            </w:r>
            <w:proofErr w:type="spellEnd"/>
            <w:r>
              <w:rPr>
                <w:rStyle w:val="Hyperlink"/>
                <w:rFonts w:eastAsia="Times New Roman"/>
              </w:rPr>
              <w:fldChar w:fldCharType="end"/>
            </w:r>
          </w:p>
          <w:p w:rsidR="00C51368" w:rsidRDefault="00741B0F">
            <w:pPr>
              <w:numPr>
                <w:ilvl w:val="0"/>
                <w:numId w:val="286"/>
              </w:numPr>
              <w:spacing w:before="100" w:beforeAutospacing="1" w:after="100" w:afterAutospacing="1"/>
              <w:rPr>
                <w:rFonts w:eastAsia="Times New Roman"/>
              </w:rPr>
            </w:pPr>
            <w:r>
              <w:fldChar w:fldCharType="begin"/>
            </w:r>
            <w:ins w:id="778" w:author="David" w:date="2015-09-02T10:20:00Z">
              <w:r w:rsidR="0040672A">
                <w:instrText>HYPERLINK "C:\\Users\\David\\AppData\\Local\\Temp\\Temp1_qa.zip\\device.html"</w:instrText>
              </w:r>
            </w:ins>
            <w:del w:id="779" w:author="David" w:date="2015-09-02T10:20:00Z">
              <w:r w:rsidDel="0040672A">
                <w:delInstrText xml:space="preserve"> HYPERLINK "device.html" </w:delInstrText>
              </w:r>
            </w:del>
            <w:r>
              <w:fldChar w:fldCharType="separate"/>
            </w:r>
            <w:r w:rsidR="00E43BD9">
              <w:rPr>
                <w:rStyle w:val="Hyperlink"/>
                <w:rFonts w:eastAsia="Times New Roman"/>
              </w:rPr>
              <w:t>Device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D-L:</w:t>
            </w:r>
          </w:p>
          <w:p w:rsidR="00C51368" w:rsidRDefault="00741B0F">
            <w:pPr>
              <w:numPr>
                <w:ilvl w:val="0"/>
                <w:numId w:val="287"/>
              </w:numPr>
              <w:spacing w:before="100" w:beforeAutospacing="1" w:after="100" w:afterAutospacing="1"/>
              <w:rPr>
                <w:rFonts w:eastAsia="Times New Roman"/>
              </w:rPr>
            </w:pPr>
            <w:r>
              <w:fldChar w:fldCharType="begin"/>
            </w:r>
            <w:ins w:id="780" w:author="David" w:date="2015-09-02T10:20:00Z">
              <w:r w:rsidR="0040672A">
                <w:instrText>HYPERLINK "C:\\Users\\David\\AppData\\Local\\Temp\\Temp1_qa.zip\\devicecomponent.html"</w:instrText>
              </w:r>
            </w:ins>
            <w:del w:id="781" w:author="David" w:date="2015-09-02T10:20:00Z">
              <w:r w:rsidDel="0040672A">
                <w:delInstrText xml:space="preserve"> HYPERLINK "devicecomponent.html" </w:delInstrText>
              </w:r>
            </w:del>
            <w:r>
              <w:fldChar w:fldCharType="separate"/>
            </w:r>
            <w:proofErr w:type="spellStart"/>
            <w:r w:rsidR="00E43BD9">
              <w:rPr>
                <w:rStyle w:val="Hyperlink"/>
                <w:rFonts w:eastAsia="Times New Roman"/>
              </w:rPr>
              <w:t>DeviceComponent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2" w:author="David" w:date="2015-09-02T10:20:00Z">
              <w:r w:rsidR="0040672A">
                <w:instrText>HYPERLINK "C:\\Users\\David\\AppData\\Local\\Temp\\Temp1_qa.zip\\devicemetric.html"</w:instrText>
              </w:r>
            </w:ins>
            <w:del w:id="783" w:author="David" w:date="2015-09-02T10:20:00Z">
              <w:r w:rsidDel="0040672A">
                <w:delInstrText xml:space="preserve"> HYPERLINK "devicemetric.html" </w:delInstrText>
              </w:r>
            </w:del>
            <w:r>
              <w:fldChar w:fldCharType="separate"/>
            </w:r>
            <w:proofErr w:type="spellStart"/>
            <w:r w:rsidR="00E43BD9">
              <w:rPr>
                <w:rStyle w:val="Hyperlink"/>
                <w:rFonts w:eastAsia="Times New Roman"/>
              </w:rPr>
              <w:t>DeviceMetric</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4" w:author="David" w:date="2015-09-02T10:20:00Z">
              <w:r w:rsidR="0040672A">
                <w:instrText>HYPERLINK "C:\\Users\\David\\AppData\\Local\\Temp\\Temp1_qa.zip\\deviceuserequest.html"</w:instrText>
              </w:r>
            </w:ins>
            <w:del w:id="785" w:author="David" w:date="2015-09-02T10:20:00Z">
              <w:r w:rsidDel="0040672A">
                <w:delInstrText xml:space="preserve"> HYPERLINK "deviceuserequest.html" </w:delInstrText>
              </w:r>
            </w:del>
            <w:r>
              <w:fldChar w:fldCharType="separate"/>
            </w:r>
            <w:proofErr w:type="spellStart"/>
            <w:r w:rsidR="00E43BD9">
              <w:rPr>
                <w:rStyle w:val="Hyperlink"/>
                <w:rFonts w:eastAsia="Times New Roman"/>
              </w:rPr>
              <w:t>DeviceUseRequest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6" w:author="David" w:date="2015-09-02T10:20:00Z">
              <w:r w:rsidR="0040672A">
                <w:instrText>HYPERLINK "C:\\Users\\David\\AppData\\Local\\Temp\\Temp1_qa.zip\\deviceusestatement.html"</w:instrText>
              </w:r>
            </w:ins>
            <w:del w:id="787" w:author="David" w:date="2015-09-02T10:20:00Z">
              <w:r w:rsidDel="0040672A">
                <w:delInstrText xml:space="preserve"> HYPERLINK "deviceusestatement.html" </w:delInstrText>
              </w:r>
            </w:del>
            <w:r>
              <w:fldChar w:fldCharType="separate"/>
            </w:r>
            <w:proofErr w:type="spellStart"/>
            <w:r w:rsidR="00E43BD9">
              <w:rPr>
                <w:rStyle w:val="Hyperlink"/>
                <w:rFonts w:eastAsia="Times New Roman"/>
              </w:rPr>
              <w:t>DeviceUseStatement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88" w:author="David" w:date="2015-09-02T10:20:00Z">
              <w:r w:rsidR="0040672A">
                <w:instrText>HYPERLINK "C:\\Users\\David\\AppData\\Local\\Temp\\Temp1_qa.zip\\diagnosticorder.html"</w:instrText>
              </w:r>
            </w:ins>
            <w:del w:id="789" w:author="David" w:date="2015-09-02T10:20:00Z">
              <w:r w:rsidDel="0040672A">
                <w:delInstrText xml:space="preserve"> HYPERLINK "diagnosticorder.html" </w:delInstrText>
              </w:r>
            </w:del>
            <w:r>
              <w:fldChar w:fldCharType="separate"/>
            </w:r>
            <w:proofErr w:type="spellStart"/>
            <w:r w:rsidR="00E43BD9">
              <w:rPr>
                <w:rStyle w:val="Hyperlink"/>
                <w:rFonts w:eastAsia="Times New Roman"/>
              </w:rPr>
              <w:t>DiagnosticOrder</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0" w:author="David" w:date="2015-09-02T10:20:00Z">
              <w:r w:rsidR="0040672A">
                <w:instrText>HYPERLINK "C:\\Users\\David\\AppData\\Local\\Temp\\Temp1_qa.zip\\diagnosticreport.html"</w:instrText>
              </w:r>
            </w:ins>
            <w:del w:id="791" w:author="David" w:date="2015-09-02T10:20:00Z">
              <w:r w:rsidDel="0040672A">
                <w:delInstrText xml:space="preserve"> HYPERLINK "diagnosticreport.html" </w:delInstrText>
              </w:r>
            </w:del>
            <w:r>
              <w:fldChar w:fldCharType="separate"/>
            </w:r>
            <w:proofErr w:type="spellStart"/>
            <w:r w:rsidR="00E43BD9">
              <w:rPr>
                <w:rStyle w:val="Hyperlink"/>
                <w:rFonts w:eastAsia="Times New Roman"/>
              </w:rPr>
              <w:t>DiagnosticReport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2" w:author="David" w:date="2015-09-02T10:20:00Z">
              <w:r w:rsidR="0040672A">
                <w:instrText>HYPERLINK "C:\\Users\\David\\AppData\\Local\\Temp\\Temp1_qa.zip\\documentmanifest.html"</w:instrText>
              </w:r>
            </w:ins>
            <w:del w:id="793" w:author="David" w:date="2015-09-02T10:20:00Z">
              <w:r w:rsidDel="0040672A">
                <w:delInstrText xml:space="preserve"> HYPERLINK "documentmanifest.html" </w:delInstrText>
              </w:r>
            </w:del>
            <w:r>
              <w:fldChar w:fldCharType="separate"/>
            </w:r>
            <w:proofErr w:type="spellStart"/>
            <w:r w:rsidR="00E43BD9">
              <w:rPr>
                <w:rStyle w:val="Hyperlink"/>
                <w:rFonts w:eastAsia="Times New Roman"/>
              </w:rPr>
              <w:t>DocumentManifest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4" w:author="David" w:date="2015-09-02T10:20:00Z">
              <w:r w:rsidR="0040672A">
                <w:instrText>HYPERLINK "C:\\Users\\David\\AppData\\Local\\Temp\\Temp1_qa.zip\\documentreference.html"</w:instrText>
              </w:r>
            </w:ins>
            <w:del w:id="795" w:author="David" w:date="2015-09-02T10:20:00Z">
              <w:r w:rsidDel="0040672A">
                <w:delInstrText xml:space="preserve"> HYPERLINK "documentreference.html" </w:delInstrText>
              </w:r>
            </w:del>
            <w:r>
              <w:fldChar w:fldCharType="separate"/>
            </w:r>
            <w:proofErr w:type="spellStart"/>
            <w:r w:rsidR="00E43BD9">
              <w:rPr>
                <w:rStyle w:val="Hyperlink"/>
                <w:rFonts w:eastAsia="Times New Roman"/>
              </w:rPr>
              <w:t>DocumentReference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6" w:author="David" w:date="2015-09-02T10:20:00Z">
              <w:r w:rsidR="0040672A">
                <w:instrText>HYPERLINK "C:\\Users\\David\\AppData\\Local\\Temp\\Temp1_qa.zip\\eligibilityrequest.html"</w:instrText>
              </w:r>
            </w:ins>
            <w:del w:id="797" w:author="David" w:date="2015-09-02T10:20:00Z">
              <w:r w:rsidDel="0040672A">
                <w:delInstrText xml:space="preserve"> HYPERLINK "eligibilityrequest.html" </w:delInstrText>
              </w:r>
            </w:del>
            <w:r>
              <w:fldChar w:fldCharType="separate"/>
            </w:r>
            <w:proofErr w:type="spellStart"/>
            <w:r w:rsidR="00E43BD9">
              <w:rPr>
                <w:rStyle w:val="Hyperlink"/>
                <w:rFonts w:eastAsia="Times New Roman"/>
              </w:rPr>
              <w:t>EligibilityRequest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798" w:author="David" w:date="2015-09-02T10:20:00Z">
              <w:r w:rsidR="0040672A">
                <w:instrText>HYPERLINK "C:\\Users\\David\\AppData\\Local\\Temp\\Temp1_qa.zip\\eligibilityresponse.html"</w:instrText>
              </w:r>
            </w:ins>
            <w:del w:id="799" w:author="David" w:date="2015-09-02T10:20:00Z">
              <w:r w:rsidDel="0040672A">
                <w:delInstrText xml:space="preserve"> HYPERLINK "eligibilityresponse.html" </w:delInstrText>
              </w:r>
            </w:del>
            <w:r>
              <w:fldChar w:fldCharType="separate"/>
            </w:r>
            <w:proofErr w:type="spellStart"/>
            <w:r w:rsidR="00E43BD9">
              <w:rPr>
                <w:rStyle w:val="Hyperlink"/>
                <w:rFonts w:eastAsia="Times New Roman"/>
              </w:rPr>
              <w:t>EligibilityResponse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00" w:author="David" w:date="2015-09-02T10:20:00Z">
              <w:r w:rsidR="0040672A">
                <w:instrText>HYPERLINK "C:\\Users\\David\\AppData\\Local\\Temp\\Temp1_qa.zip\\encounter.html"</w:instrText>
              </w:r>
            </w:ins>
            <w:del w:id="801" w:author="David" w:date="2015-09-02T10:20:00Z">
              <w:r w:rsidDel="0040672A">
                <w:delInstrText xml:space="preserve"> HYPERLINK "encounter.html" </w:delInstrText>
              </w:r>
            </w:del>
            <w:r>
              <w:fldChar w:fldCharType="separate"/>
            </w:r>
            <w:r w:rsidR="00E43BD9">
              <w:rPr>
                <w:rStyle w:val="Hyperlink"/>
                <w:rFonts w:eastAsia="Times New Roman"/>
              </w:rPr>
              <w:t>Encounter</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02" w:author="David" w:date="2015-09-02T10:20:00Z">
              <w:r w:rsidR="0040672A">
                <w:instrText>HYPERLINK "C:\\Users\\David\\AppData\\Local\\Temp\\Temp1_qa.zip\\enrollmentrequest.html"</w:instrText>
              </w:r>
            </w:ins>
            <w:del w:id="803" w:author="David" w:date="2015-09-02T10:20:00Z">
              <w:r w:rsidDel="0040672A">
                <w:delInstrText xml:space="preserve"> HYPERLINK "enrollmentrequest.html" </w:delInstrText>
              </w:r>
            </w:del>
            <w:r>
              <w:fldChar w:fldCharType="separate"/>
            </w:r>
            <w:proofErr w:type="spellStart"/>
            <w:r w:rsidR="00E43BD9">
              <w:rPr>
                <w:rStyle w:val="Hyperlink"/>
                <w:rFonts w:eastAsia="Times New Roman"/>
              </w:rPr>
              <w:t>EnrollmentRequest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04" w:author="David" w:date="2015-09-02T10:20:00Z">
              <w:r w:rsidR="0040672A">
                <w:instrText>HYPERLINK "C:\\Users\\David\\AppData\\Local\\Temp\\Temp1_qa.zip\\enrollmentresponse.html"</w:instrText>
              </w:r>
            </w:ins>
            <w:del w:id="805" w:author="David" w:date="2015-09-02T10:20:00Z">
              <w:r w:rsidDel="0040672A">
                <w:delInstrText xml:space="preserve"> HYPERLINK "enrollmentresponse.html" </w:delInstrText>
              </w:r>
            </w:del>
            <w:r>
              <w:fldChar w:fldCharType="separate"/>
            </w:r>
            <w:proofErr w:type="spellStart"/>
            <w:r w:rsidR="00E43BD9">
              <w:rPr>
                <w:rStyle w:val="Hyperlink"/>
                <w:rFonts w:eastAsia="Times New Roman"/>
              </w:rPr>
              <w:t>EnrollmentResponse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06" w:author="David" w:date="2015-09-02T10:20:00Z">
              <w:r w:rsidR="0040672A">
                <w:instrText>HYPERLINK "C:\\Users\\David\\AppData\\Local\\Temp\\Temp1_qa.zip\\episodeofcare.html"</w:instrText>
              </w:r>
            </w:ins>
            <w:del w:id="807" w:author="David" w:date="2015-09-02T10:20:00Z">
              <w:r w:rsidDel="0040672A">
                <w:delInstrText xml:space="preserve"> HYPERLINK "episodeofcare.html" </w:delInstrText>
              </w:r>
            </w:del>
            <w:r>
              <w:fldChar w:fldCharType="separate"/>
            </w:r>
            <w:proofErr w:type="spellStart"/>
            <w:r w:rsidR="00E43BD9">
              <w:rPr>
                <w:rStyle w:val="Hyperlink"/>
                <w:rFonts w:eastAsia="Times New Roman"/>
              </w:rPr>
              <w:t>EpisodeOfCare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08" w:author="David" w:date="2015-09-02T10:20:00Z">
              <w:r w:rsidR="0040672A">
                <w:instrText>HYPERLINK "C:\\Users\\David\\AppData\\Local\\Temp\\Temp1_qa.zip\\explanationofbenefit.html"</w:instrText>
              </w:r>
            </w:ins>
            <w:del w:id="809" w:author="David" w:date="2015-09-02T10:20:00Z">
              <w:r w:rsidDel="0040672A">
                <w:delInstrText xml:space="preserve"> HYPERLINK "explanationofbenefit.html" </w:delInstrText>
              </w:r>
            </w:del>
            <w:r>
              <w:fldChar w:fldCharType="separate"/>
            </w:r>
            <w:proofErr w:type="spellStart"/>
            <w:r w:rsidR="00E43BD9">
              <w:rPr>
                <w:rStyle w:val="Hyperlink"/>
                <w:rFonts w:eastAsia="Times New Roman"/>
              </w:rPr>
              <w:t>ExplanationOfBenefit</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10" w:author="David" w:date="2015-09-02T10:20:00Z">
              <w:r w:rsidR="0040672A">
                <w:instrText>HYPERLINK "C:\\Users\\David\\AppData\\Local\\Temp\\Temp1_qa.zip\\familymemberhistory.html"</w:instrText>
              </w:r>
            </w:ins>
            <w:del w:id="811" w:author="David" w:date="2015-09-02T10:20:00Z">
              <w:r w:rsidDel="0040672A">
                <w:delInstrText xml:space="preserve"> HYPERLINK "familymemberhistory.html" </w:delInstrText>
              </w:r>
            </w:del>
            <w:r>
              <w:fldChar w:fldCharType="separate"/>
            </w:r>
            <w:proofErr w:type="spellStart"/>
            <w:r w:rsidR="00E43BD9">
              <w:rPr>
                <w:rStyle w:val="Hyperlink"/>
                <w:rFonts w:eastAsia="Times New Roman"/>
              </w:rPr>
              <w:t>FamilyMemberHistory</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12" w:author="David" w:date="2015-09-02T10:20:00Z">
              <w:r w:rsidR="0040672A">
                <w:instrText>HYPERLINK "C:\\Users\\David\\AppData\\Local\\Temp\\Temp1_qa.zip\\flag.html"</w:instrText>
              </w:r>
            </w:ins>
            <w:del w:id="813" w:author="David" w:date="2015-09-02T10:20:00Z">
              <w:r w:rsidDel="0040672A">
                <w:delInstrText xml:space="preserve"> HYPERLINK "flag.html" </w:delInstrText>
              </w:r>
            </w:del>
            <w:r>
              <w:fldChar w:fldCharType="separate"/>
            </w:r>
            <w:r w:rsidR="00E43BD9">
              <w:rPr>
                <w:rStyle w:val="Hyperlink"/>
                <w:rFonts w:eastAsia="Times New Roman"/>
              </w:rPr>
              <w:t>Flag</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14" w:author="David" w:date="2015-09-02T10:20:00Z">
              <w:r w:rsidR="0040672A">
                <w:instrText>HYPERLINK "C:\\Users\\David\\AppData\\Local\\Temp\\Temp1_qa.zip\\goal.html"</w:instrText>
              </w:r>
            </w:ins>
            <w:del w:id="815" w:author="David" w:date="2015-09-02T10:20:00Z">
              <w:r w:rsidDel="0040672A">
                <w:delInstrText xml:space="preserve"> HYPERLINK "goal.html" </w:delInstrText>
              </w:r>
            </w:del>
            <w:r>
              <w:fldChar w:fldCharType="separate"/>
            </w:r>
            <w:r w:rsidR="00E43BD9">
              <w:rPr>
                <w:rStyle w:val="Hyperlink"/>
                <w:rFonts w:eastAsia="Times New Roman"/>
              </w:rPr>
              <w:t>Goal</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16" w:author="David" w:date="2015-09-02T10:20:00Z">
              <w:r w:rsidR="0040672A">
                <w:instrText>HYPERLINK "C:\\Users\\David\\AppData\\Local\\Temp\\Temp1_qa.zip\\group.html"</w:instrText>
              </w:r>
            </w:ins>
            <w:del w:id="817" w:author="David" w:date="2015-09-02T10:20:00Z">
              <w:r w:rsidDel="0040672A">
                <w:delInstrText xml:space="preserve"> HYPERLINK "group.html" </w:delInstrText>
              </w:r>
            </w:del>
            <w:r>
              <w:fldChar w:fldCharType="separate"/>
            </w:r>
            <w:r w:rsidR="00E43BD9">
              <w:rPr>
                <w:rStyle w:val="Hyperlink"/>
                <w:rFonts w:eastAsia="Times New Roman"/>
              </w:rPr>
              <w:t>Group</w:t>
            </w:r>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18" w:author="David" w:date="2015-09-02T10:20:00Z">
              <w:r w:rsidR="0040672A">
                <w:instrText>HYPERLINK "C:\\Users\\David\\AppData\\Local\\Temp\\Temp1_qa.zip\\healthcareservice.html"</w:instrText>
              </w:r>
            </w:ins>
            <w:del w:id="819" w:author="David" w:date="2015-09-02T10:20:00Z">
              <w:r w:rsidDel="0040672A">
                <w:delInstrText xml:space="preserve"> HYPERLINK "healthcareservice.html" </w:delInstrText>
              </w:r>
            </w:del>
            <w:r>
              <w:fldChar w:fldCharType="separate"/>
            </w:r>
            <w:proofErr w:type="spellStart"/>
            <w:r w:rsidR="00E43BD9">
              <w:rPr>
                <w:rStyle w:val="Hyperlink"/>
                <w:rFonts w:eastAsia="Times New Roman"/>
              </w:rPr>
              <w:t>HealthcareService</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20" w:author="David" w:date="2015-09-02T10:20:00Z">
              <w:r w:rsidR="0040672A">
                <w:instrText>HYPERLINK "C:\\Users\\David\\AppData\\Local\\Temp\\Temp1_qa.zip\\imagingobjectselection.html"</w:instrText>
              </w:r>
            </w:ins>
            <w:del w:id="821" w:author="David" w:date="2015-09-02T10:20:00Z">
              <w:r w:rsidDel="0040672A">
                <w:delInstrText xml:space="preserve"> HYPERLINK "imagingobjectselection.html" </w:delInstrText>
              </w:r>
            </w:del>
            <w:r>
              <w:fldChar w:fldCharType="separate"/>
            </w:r>
            <w:proofErr w:type="spellStart"/>
            <w:r w:rsidR="00E43BD9">
              <w:rPr>
                <w:rStyle w:val="Hyperlink"/>
                <w:rFonts w:eastAsia="Times New Roman"/>
              </w:rPr>
              <w:t>ImagingObjectSelection</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22" w:author="David" w:date="2015-09-02T10:20:00Z">
              <w:r w:rsidR="0040672A">
                <w:instrText>HYPERLINK "C:\\Users\\David\\AppData\\Local\\Temp\\Temp1_qa.zip\\imagingstudy.html"</w:instrText>
              </w:r>
            </w:ins>
            <w:del w:id="823" w:author="David" w:date="2015-09-02T10:20:00Z">
              <w:r w:rsidDel="0040672A">
                <w:delInstrText xml:space="preserve"> HYPERLINK "imagingstudy.html" </w:delInstrText>
              </w:r>
            </w:del>
            <w:r>
              <w:fldChar w:fldCharType="separate"/>
            </w:r>
            <w:proofErr w:type="spellStart"/>
            <w:r w:rsidR="00E43BD9">
              <w:rPr>
                <w:rStyle w:val="Hyperlink"/>
                <w:rFonts w:eastAsia="Times New Roman"/>
              </w:rPr>
              <w:t>ImagingStudy</w:t>
            </w:r>
            <w:proofErr w:type="spellEnd"/>
            <w:r>
              <w:rPr>
                <w:rStyle w:val="Hyperlink"/>
                <w:rFonts w:eastAsia="Times New Roman"/>
              </w:rPr>
              <w:fldChar w:fldCharType="end"/>
            </w:r>
          </w:p>
          <w:p w:rsidR="00C51368" w:rsidRDefault="00741B0F">
            <w:pPr>
              <w:numPr>
                <w:ilvl w:val="0"/>
                <w:numId w:val="287"/>
              </w:numPr>
              <w:spacing w:before="100" w:beforeAutospacing="1" w:after="100" w:afterAutospacing="1"/>
              <w:rPr>
                <w:rFonts w:eastAsia="Times New Roman"/>
              </w:rPr>
            </w:pPr>
            <w:r>
              <w:fldChar w:fldCharType="begin"/>
            </w:r>
            <w:ins w:id="824" w:author="David" w:date="2015-09-02T10:20:00Z">
              <w:r w:rsidR="0040672A">
                <w:instrText>HYPERLINK "C:\\Users\\David\\AppData\\Local\\Temp\\Temp1_qa.zip\\immunization.html"</w:instrText>
              </w:r>
            </w:ins>
            <w:del w:id="825" w:author="David" w:date="2015-09-02T10:20:00Z">
              <w:r w:rsidDel="0040672A">
                <w:delInstrText xml:space="preserve"> HYPERLINK "immunization.html" </w:delInstrText>
              </w:r>
            </w:del>
            <w:r>
              <w:fldChar w:fldCharType="separate"/>
            </w:r>
            <w:r w:rsidR="00E43BD9">
              <w:rPr>
                <w:rStyle w:val="Hyperlink"/>
                <w:rFonts w:eastAsia="Times New Roman"/>
              </w:rPr>
              <w:t>Immunization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I-P:</w:t>
            </w:r>
          </w:p>
          <w:p w:rsidR="00C51368" w:rsidRDefault="00741B0F">
            <w:pPr>
              <w:numPr>
                <w:ilvl w:val="0"/>
                <w:numId w:val="288"/>
              </w:numPr>
              <w:spacing w:before="100" w:beforeAutospacing="1" w:after="100" w:afterAutospacing="1"/>
              <w:rPr>
                <w:rFonts w:eastAsia="Times New Roman"/>
              </w:rPr>
            </w:pPr>
            <w:r>
              <w:fldChar w:fldCharType="begin"/>
            </w:r>
            <w:ins w:id="826" w:author="David" w:date="2015-09-02T10:20:00Z">
              <w:r w:rsidR="0040672A">
                <w:instrText>HYPERLINK "C:\\Users\\David\\AppData\\Local\\Temp\\Temp1_qa.zip\\immunizationrecommendation.html"</w:instrText>
              </w:r>
            </w:ins>
            <w:del w:id="827" w:author="David" w:date="2015-09-02T10:20:00Z">
              <w:r w:rsidDel="0040672A">
                <w:delInstrText xml:space="preserve"> HYPERLINK "immunizationrecommendation.html" </w:delInstrText>
              </w:r>
            </w:del>
            <w:r>
              <w:fldChar w:fldCharType="separate"/>
            </w:r>
            <w:proofErr w:type="spellStart"/>
            <w:r w:rsidR="00E43BD9">
              <w:rPr>
                <w:rStyle w:val="Hyperlink"/>
                <w:rFonts w:eastAsia="Times New Roman"/>
              </w:rPr>
              <w:t>ImmunizationRecommendation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28" w:author="David" w:date="2015-09-02T10:20:00Z">
              <w:r w:rsidR="0040672A">
                <w:instrText>HYPERLINK "C:\\Users\\David\\AppData\\Local\\Temp\\Temp1_qa.zip\\implementationguide.html"</w:instrText>
              </w:r>
            </w:ins>
            <w:del w:id="829" w:author="David" w:date="2015-09-02T10:20:00Z">
              <w:r w:rsidDel="0040672A">
                <w:delInstrText xml:space="preserve"> HYPERLINK "implementationguide.html" </w:delInstrText>
              </w:r>
            </w:del>
            <w:r>
              <w:fldChar w:fldCharType="separate"/>
            </w:r>
            <w:proofErr w:type="spellStart"/>
            <w:r w:rsidR="00E43BD9">
              <w:rPr>
                <w:rStyle w:val="Hyperlink"/>
                <w:rFonts w:eastAsia="Times New Roman"/>
              </w:rPr>
              <w:t>ImplementationGuide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0" w:author="David" w:date="2015-09-02T10:20:00Z">
              <w:r w:rsidR="0040672A">
                <w:instrText>HYPERLINK "C:\\Users\\David\\AppData\\Local\\Temp\\Temp1_qa.zip\\list.html"</w:instrText>
              </w:r>
            </w:ins>
            <w:del w:id="831" w:author="David" w:date="2015-09-02T10:20:00Z">
              <w:r w:rsidDel="0040672A">
                <w:delInstrText xml:space="preserve"> HYPERLINK "list.html" </w:delInstrText>
              </w:r>
            </w:del>
            <w:r>
              <w:fldChar w:fldCharType="separate"/>
            </w:r>
            <w:r w:rsidR="00E43BD9">
              <w:rPr>
                <w:rStyle w:val="Hyperlink"/>
                <w:rFonts w:eastAsia="Times New Roman"/>
              </w:rPr>
              <w:t>List</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2" w:author="David" w:date="2015-09-02T10:20:00Z">
              <w:r w:rsidR="0040672A">
                <w:instrText>HYPERLINK "C:\\Users\\David\\AppData\\Local\\Temp\\Temp1_qa.zip\\location.html"</w:instrText>
              </w:r>
            </w:ins>
            <w:del w:id="833" w:author="David" w:date="2015-09-02T10:20:00Z">
              <w:r w:rsidDel="0040672A">
                <w:delInstrText xml:space="preserve"> HYPERLINK "location.html" </w:delInstrText>
              </w:r>
            </w:del>
            <w:r>
              <w:fldChar w:fldCharType="separate"/>
            </w:r>
            <w:r w:rsidR="00E43BD9">
              <w:rPr>
                <w:rStyle w:val="Hyperlink"/>
                <w:rFonts w:eastAsia="Times New Roman"/>
              </w:rPr>
              <w:t>Location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4" w:author="David" w:date="2015-09-02T10:20:00Z">
              <w:r w:rsidR="0040672A">
                <w:instrText>HYPERLINK "C:\\Users\\David\\AppData\\Local\\Temp\\Temp1_qa.zip\\media.html"</w:instrText>
              </w:r>
            </w:ins>
            <w:del w:id="835" w:author="David" w:date="2015-09-02T10:20:00Z">
              <w:r w:rsidDel="0040672A">
                <w:delInstrText xml:space="preserve"> HYPERLINK "media.html" </w:delInstrText>
              </w:r>
            </w:del>
            <w:r>
              <w:fldChar w:fldCharType="separate"/>
            </w:r>
            <w:r w:rsidR="00E43BD9">
              <w:rPr>
                <w:rStyle w:val="Hyperlink"/>
                <w:rFonts w:eastAsia="Times New Roman"/>
              </w:rPr>
              <w:t>Media</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6" w:author="David" w:date="2015-09-02T10:20:00Z">
              <w:r w:rsidR="0040672A">
                <w:instrText>HYPERLINK "C:\\Users\\David\\AppData\\Local\\Temp\\Temp1_qa.zip\\medication.html"</w:instrText>
              </w:r>
            </w:ins>
            <w:del w:id="837" w:author="David" w:date="2015-09-02T10:20:00Z">
              <w:r w:rsidDel="0040672A">
                <w:delInstrText xml:space="preserve"> HYPERLINK "medication.html" </w:delInstrText>
              </w:r>
            </w:del>
            <w:r>
              <w:fldChar w:fldCharType="separate"/>
            </w:r>
            <w:r w:rsidR="00E43BD9">
              <w:rPr>
                <w:rStyle w:val="Hyperlink"/>
                <w:rFonts w:eastAsia="Times New Roman"/>
              </w:rPr>
              <w:t>Medication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38" w:author="David" w:date="2015-09-02T10:20:00Z">
              <w:r w:rsidR="0040672A">
                <w:instrText>HYPERLINK "C:\\Users\\David\\AppData\\Local\\Temp\\Temp1_qa.zip\\medicationadministration.html"</w:instrText>
              </w:r>
            </w:ins>
            <w:del w:id="839" w:author="David" w:date="2015-09-02T10:20:00Z">
              <w:r w:rsidDel="0040672A">
                <w:delInstrText xml:space="preserve"> HYPERLINK "medicationadministration.html" </w:delInstrText>
              </w:r>
            </w:del>
            <w:r>
              <w:fldChar w:fldCharType="separate"/>
            </w:r>
            <w:proofErr w:type="spellStart"/>
            <w:r w:rsidR="00E43BD9">
              <w:rPr>
                <w:rStyle w:val="Hyperlink"/>
                <w:rFonts w:eastAsia="Times New Roman"/>
              </w:rPr>
              <w:t>MedicationAdministration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0" w:author="David" w:date="2015-09-02T10:20:00Z">
              <w:r w:rsidR="0040672A">
                <w:instrText>HYPERLINK "C:\\Users\\David\\AppData\\Local\\Temp\\Temp1_qa.zip\\medicationdispense.html"</w:instrText>
              </w:r>
            </w:ins>
            <w:del w:id="841" w:author="David" w:date="2015-09-02T10:20:00Z">
              <w:r w:rsidDel="0040672A">
                <w:delInstrText xml:space="preserve"> HYPERLINK "medicationdispense.html" </w:delInstrText>
              </w:r>
            </w:del>
            <w:r>
              <w:fldChar w:fldCharType="separate"/>
            </w:r>
            <w:proofErr w:type="spellStart"/>
            <w:r w:rsidR="00E43BD9">
              <w:rPr>
                <w:rStyle w:val="Hyperlink"/>
                <w:rFonts w:eastAsia="Times New Roman"/>
              </w:rPr>
              <w:t>MedicationDispense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2" w:author="David" w:date="2015-09-02T10:20:00Z">
              <w:r w:rsidR="0040672A">
                <w:instrText>HYPERLINK "C:\\Users\\David\\AppData\\Local\\Temp\\Temp1_qa.zip\\medicationorder.html"</w:instrText>
              </w:r>
            </w:ins>
            <w:del w:id="843" w:author="David" w:date="2015-09-02T10:20:00Z">
              <w:r w:rsidDel="0040672A">
                <w:delInstrText xml:space="preserve"> HYPERLINK "medicationorder.html" </w:delInstrText>
              </w:r>
            </w:del>
            <w:r>
              <w:fldChar w:fldCharType="separate"/>
            </w:r>
            <w:proofErr w:type="spellStart"/>
            <w:r w:rsidR="00E43BD9">
              <w:rPr>
                <w:rStyle w:val="Hyperlink"/>
                <w:rFonts w:eastAsia="Times New Roman"/>
              </w:rPr>
              <w:t>MedicationOrder</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4" w:author="David" w:date="2015-09-02T10:20:00Z">
              <w:r w:rsidR="0040672A">
                <w:instrText>HYPERLINK "C:\\Users\\David\\AppData\\Local\\Temp\\Temp1_qa.zip\\medicationstatement.html"</w:instrText>
              </w:r>
            </w:ins>
            <w:del w:id="845" w:author="David" w:date="2015-09-02T10:20:00Z">
              <w:r w:rsidDel="0040672A">
                <w:delInstrText xml:space="preserve"> HYPERLINK "medicationstatement.html" </w:delInstrText>
              </w:r>
            </w:del>
            <w:r>
              <w:fldChar w:fldCharType="separate"/>
            </w:r>
            <w:proofErr w:type="spellStart"/>
            <w:r w:rsidR="00E43BD9">
              <w:rPr>
                <w:rStyle w:val="Hyperlink"/>
                <w:rFonts w:eastAsia="Times New Roman"/>
              </w:rPr>
              <w:t>MedicationStatement</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6" w:author="David" w:date="2015-09-02T10:20:00Z">
              <w:r w:rsidR="0040672A">
                <w:instrText>HYPERLINK "C:\\Users\\David\\AppData\\Local\\Temp\\Temp1_qa.zip\\messageheader.html"</w:instrText>
              </w:r>
            </w:ins>
            <w:del w:id="847" w:author="David" w:date="2015-09-02T10:20:00Z">
              <w:r w:rsidDel="0040672A">
                <w:delInstrText xml:space="preserve"> HYPERLINK "messageheader.html" </w:delInstrText>
              </w:r>
            </w:del>
            <w:r>
              <w:fldChar w:fldCharType="separate"/>
            </w:r>
            <w:proofErr w:type="spellStart"/>
            <w:r w:rsidR="00E43BD9">
              <w:rPr>
                <w:rStyle w:val="Hyperlink"/>
                <w:rFonts w:eastAsia="Times New Roman"/>
              </w:rPr>
              <w:t>MessageHeader</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48" w:author="David" w:date="2015-09-02T10:20:00Z">
              <w:r w:rsidR="0040672A">
                <w:instrText>HYPERLINK "C:\\Users\\David\\AppData\\Local\\Temp\\Temp1_qa.zip\\namingsystem.html"</w:instrText>
              </w:r>
            </w:ins>
            <w:del w:id="849" w:author="David" w:date="2015-09-02T10:20:00Z">
              <w:r w:rsidDel="0040672A">
                <w:delInstrText xml:space="preserve"> HYPERLINK "namingsystem.html" </w:delInstrText>
              </w:r>
            </w:del>
            <w:r>
              <w:fldChar w:fldCharType="separate"/>
            </w:r>
            <w:proofErr w:type="spellStart"/>
            <w:r w:rsidR="00E43BD9">
              <w:rPr>
                <w:rStyle w:val="Hyperlink"/>
                <w:rFonts w:eastAsia="Times New Roman"/>
              </w:rPr>
              <w:t>NamingSystem</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50" w:author="David" w:date="2015-09-02T10:20:00Z">
              <w:r w:rsidR="0040672A">
                <w:instrText>HYPERLINK "C:\\Users\\David\\AppData\\Local\\Temp\\Temp1_qa.zip\\nutritionorder.html"</w:instrText>
              </w:r>
            </w:ins>
            <w:del w:id="851" w:author="David" w:date="2015-09-02T10:20:00Z">
              <w:r w:rsidDel="0040672A">
                <w:delInstrText xml:space="preserve"> HYPERLINK "nutritionorder.html" </w:delInstrText>
              </w:r>
            </w:del>
            <w:r>
              <w:fldChar w:fldCharType="separate"/>
            </w:r>
            <w:proofErr w:type="spellStart"/>
            <w:r w:rsidR="00E43BD9">
              <w:rPr>
                <w:rStyle w:val="Hyperlink"/>
                <w:rFonts w:eastAsia="Times New Roman"/>
              </w:rPr>
              <w:t>NutritionOrder</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52" w:author="David" w:date="2015-09-02T10:20:00Z">
              <w:r w:rsidR="0040672A">
                <w:instrText>HYPERLINK "C:\\Users\\David\\AppData\\Local\\Temp\\Temp1_qa.zip\\observation.html"</w:instrText>
              </w:r>
            </w:ins>
            <w:del w:id="853" w:author="David" w:date="2015-09-02T10:20:00Z">
              <w:r w:rsidDel="0040672A">
                <w:delInstrText xml:space="preserve"> HYPERLINK "observation.html" </w:delInstrText>
              </w:r>
            </w:del>
            <w:r>
              <w:fldChar w:fldCharType="separate"/>
            </w:r>
            <w:r w:rsidR="00E43BD9">
              <w:rPr>
                <w:rStyle w:val="Hyperlink"/>
                <w:rFonts w:eastAsia="Times New Roman"/>
              </w:rPr>
              <w:t>Observation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54" w:author="David" w:date="2015-09-02T10:20:00Z">
              <w:r w:rsidR="0040672A">
                <w:instrText>HYPERLINK "C:\\Users\\David\\AppData\\Local\\Temp\\Temp1_qa.zip\\operationdefinition.html"</w:instrText>
              </w:r>
            </w:ins>
            <w:del w:id="855" w:author="David" w:date="2015-09-02T10:20:00Z">
              <w:r w:rsidDel="0040672A">
                <w:delInstrText xml:space="preserve"> HYPERLINK "operationdefinition.html" </w:delInstrText>
              </w:r>
            </w:del>
            <w:r>
              <w:fldChar w:fldCharType="separate"/>
            </w:r>
            <w:proofErr w:type="spellStart"/>
            <w:r w:rsidR="00E43BD9">
              <w:rPr>
                <w:rStyle w:val="Hyperlink"/>
                <w:rFonts w:eastAsia="Times New Roman"/>
              </w:rPr>
              <w:t>OperationDefinition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56" w:author="David" w:date="2015-09-02T10:20:00Z">
              <w:r w:rsidR="0040672A">
                <w:instrText>HYPERLINK "C:\\Users\\David\\AppData\\Local\\Temp\\Temp1_qa.zip\\operationoutcome.html"</w:instrText>
              </w:r>
            </w:ins>
            <w:del w:id="857" w:author="David" w:date="2015-09-02T10:20:00Z">
              <w:r w:rsidDel="0040672A">
                <w:delInstrText xml:space="preserve"> HYPERLINK "operationoutcome.html" </w:delInstrText>
              </w:r>
            </w:del>
            <w:r>
              <w:fldChar w:fldCharType="separate"/>
            </w:r>
            <w:proofErr w:type="spellStart"/>
            <w:r w:rsidR="00E43BD9">
              <w:rPr>
                <w:rStyle w:val="Hyperlink"/>
                <w:rFonts w:eastAsia="Times New Roman"/>
              </w:rPr>
              <w:t>OperationOutcome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58" w:author="David" w:date="2015-09-02T10:20:00Z">
              <w:r w:rsidR="0040672A">
                <w:instrText>HYPERLINK "C:\\Users\\David\\AppData\\Local\\Temp\\Temp1_qa.zip\\order.html"</w:instrText>
              </w:r>
            </w:ins>
            <w:del w:id="859" w:author="David" w:date="2015-09-02T10:20:00Z">
              <w:r w:rsidDel="0040672A">
                <w:delInstrText xml:space="preserve"> HYPERLINK "order.html" </w:delInstrText>
              </w:r>
            </w:del>
            <w:r>
              <w:fldChar w:fldCharType="separate"/>
            </w:r>
            <w:r w:rsidR="00E43BD9">
              <w:rPr>
                <w:rStyle w:val="Hyperlink"/>
                <w:rFonts w:eastAsia="Times New Roman"/>
              </w:rPr>
              <w:t>Order</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60" w:author="David" w:date="2015-09-02T10:20:00Z">
              <w:r w:rsidR="0040672A">
                <w:instrText>HYPERLINK "C:\\Users\\David\\AppData\\Local\\Temp\\Temp1_qa.zip\\orderresponse.html"</w:instrText>
              </w:r>
            </w:ins>
            <w:del w:id="861" w:author="David" w:date="2015-09-02T10:20:00Z">
              <w:r w:rsidDel="0040672A">
                <w:delInstrText xml:space="preserve"> HYPERLINK "orderresponse.html" </w:delInstrText>
              </w:r>
            </w:del>
            <w:r>
              <w:fldChar w:fldCharType="separate"/>
            </w:r>
            <w:proofErr w:type="spellStart"/>
            <w:r w:rsidR="00E43BD9">
              <w:rPr>
                <w:rStyle w:val="Hyperlink"/>
                <w:rFonts w:eastAsia="Times New Roman"/>
              </w:rPr>
              <w:t>OrderResponse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62" w:author="David" w:date="2015-09-02T10:20:00Z">
              <w:r w:rsidR="0040672A">
                <w:instrText>HYPERLINK "C:\\Users\\David\\AppData\\Local\\Temp\\Temp1_qa.zip\\organization.html"</w:instrText>
              </w:r>
            </w:ins>
            <w:del w:id="863" w:author="David" w:date="2015-09-02T10:20:00Z">
              <w:r w:rsidDel="0040672A">
                <w:delInstrText xml:space="preserve"> HYPERLINK "organization.html" </w:delInstrText>
              </w:r>
            </w:del>
            <w:r>
              <w:fldChar w:fldCharType="separate"/>
            </w:r>
            <w:r w:rsidR="00E43BD9">
              <w:rPr>
                <w:rStyle w:val="Hyperlink"/>
                <w:rFonts w:eastAsia="Times New Roman"/>
              </w:rPr>
              <w:t>Organization</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64" w:author="David" w:date="2015-09-02T10:20:00Z">
              <w:r w:rsidR="0040672A">
                <w:instrText>HYPERLINK "C:\\Users\\David\\AppData\\Local\\Temp\\Temp1_qa.zip\\parameters.html"</w:instrText>
              </w:r>
            </w:ins>
            <w:del w:id="865" w:author="David" w:date="2015-09-02T10:20:00Z">
              <w:r w:rsidDel="0040672A">
                <w:delInstrText xml:space="preserve"> HYPERLINK "parameters.html" </w:delInstrText>
              </w:r>
            </w:del>
            <w:r>
              <w:fldChar w:fldCharType="separate"/>
            </w:r>
            <w:r w:rsidR="00E43BD9">
              <w:rPr>
                <w:rStyle w:val="Hyperlink"/>
                <w:rFonts w:eastAsia="Times New Roman"/>
              </w:rPr>
              <w:t>Parameters</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66" w:author="David" w:date="2015-09-02T10:20:00Z">
              <w:r w:rsidR="0040672A">
                <w:instrText>HYPERLINK "C:\\Users\\David\\AppData\\Local\\Temp\\Temp1_qa.zip\\patient.html"</w:instrText>
              </w:r>
            </w:ins>
            <w:del w:id="867" w:author="David" w:date="2015-09-02T10:20:00Z">
              <w:r w:rsidDel="0040672A">
                <w:delInstrText xml:space="preserve"> HYPERLINK "patient.html" </w:delInstrText>
              </w:r>
            </w:del>
            <w:r>
              <w:fldChar w:fldCharType="separate"/>
            </w:r>
            <w:r w:rsidR="00E43BD9">
              <w:rPr>
                <w:rStyle w:val="Hyperlink"/>
                <w:rFonts w:eastAsia="Times New Roman"/>
              </w:rPr>
              <w:t>Patient</w:t>
            </w:r>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68" w:author="David" w:date="2015-09-02T10:20:00Z">
              <w:r w:rsidR="0040672A">
                <w:instrText>HYPERLINK "C:\\Users\\David\\AppData\\Local\\Temp\\Temp1_qa.zip\\paymentnotice.html"</w:instrText>
              </w:r>
            </w:ins>
            <w:del w:id="869" w:author="David" w:date="2015-09-02T10:20:00Z">
              <w:r w:rsidDel="0040672A">
                <w:delInstrText xml:space="preserve"> HYPERLINK "paymentnotice.html" </w:delInstrText>
              </w:r>
            </w:del>
            <w:r>
              <w:fldChar w:fldCharType="separate"/>
            </w:r>
            <w:proofErr w:type="spellStart"/>
            <w:r w:rsidR="00E43BD9">
              <w:rPr>
                <w:rStyle w:val="Hyperlink"/>
                <w:rFonts w:eastAsia="Times New Roman"/>
              </w:rPr>
              <w:t>PaymentNotice</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70" w:author="David" w:date="2015-09-02T10:20:00Z">
              <w:r w:rsidR="0040672A">
                <w:instrText>HYPERLINK "C:\\Users\\David\\AppData\\Local\\Temp\\Temp1_qa.zip\\paymentreconciliation.html"</w:instrText>
              </w:r>
            </w:ins>
            <w:del w:id="871" w:author="David" w:date="2015-09-02T10:20:00Z">
              <w:r w:rsidDel="0040672A">
                <w:delInstrText xml:space="preserve"> HYPERLINK "paymentreconciliation.html" </w:delInstrText>
              </w:r>
            </w:del>
            <w:r>
              <w:fldChar w:fldCharType="separate"/>
            </w:r>
            <w:proofErr w:type="spellStart"/>
            <w:r w:rsidR="00E43BD9">
              <w:rPr>
                <w:rStyle w:val="Hyperlink"/>
                <w:rFonts w:eastAsia="Times New Roman"/>
              </w:rPr>
              <w:t>PaymentReconciliation</w:t>
            </w:r>
            <w:proofErr w:type="spellEnd"/>
            <w:r>
              <w:rPr>
                <w:rStyle w:val="Hyperlink"/>
                <w:rFonts w:eastAsia="Times New Roman"/>
              </w:rPr>
              <w:fldChar w:fldCharType="end"/>
            </w:r>
          </w:p>
          <w:p w:rsidR="00C51368" w:rsidRDefault="00741B0F">
            <w:pPr>
              <w:numPr>
                <w:ilvl w:val="0"/>
                <w:numId w:val="288"/>
              </w:numPr>
              <w:spacing w:before="100" w:beforeAutospacing="1" w:after="100" w:afterAutospacing="1"/>
              <w:rPr>
                <w:rFonts w:eastAsia="Times New Roman"/>
              </w:rPr>
            </w:pPr>
            <w:r>
              <w:fldChar w:fldCharType="begin"/>
            </w:r>
            <w:ins w:id="872" w:author="David" w:date="2015-09-02T10:20:00Z">
              <w:r w:rsidR="0040672A">
                <w:instrText>HYPERLINK "C:\\Users\\David\\AppData\\Local\\Temp\\Temp1_qa.zip\\person.html"</w:instrText>
              </w:r>
            </w:ins>
            <w:del w:id="873" w:author="David" w:date="2015-09-02T10:20:00Z">
              <w:r w:rsidDel="0040672A">
                <w:delInstrText xml:space="preserve"> HYPERLINK "person.html" </w:delInstrText>
              </w:r>
            </w:del>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P-Z:</w:t>
            </w:r>
          </w:p>
          <w:p w:rsidR="00C51368" w:rsidRDefault="00741B0F">
            <w:pPr>
              <w:numPr>
                <w:ilvl w:val="0"/>
                <w:numId w:val="289"/>
              </w:numPr>
              <w:spacing w:before="100" w:beforeAutospacing="1" w:after="100" w:afterAutospacing="1"/>
              <w:rPr>
                <w:rFonts w:eastAsia="Times New Roman"/>
              </w:rPr>
            </w:pPr>
            <w:r>
              <w:fldChar w:fldCharType="begin"/>
            </w:r>
            <w:ins w:id="874" w:author="David" w:date="2015-09-02T10:20:00Z">
              <w:r w:rsidR="0040672A">
                <w:instrText>HYPERLINK "C:\\Users\\David\\AppData\\Local\\Temp\\Temp1_qa.zip\\practitioner.html"</w:instrText>
              </w:r>
            </w:ins>
            <w:del w:id="875" w:author="David" w:date="2015-09-02T10:20:00Z">
              <w:r w:rsidDel="0040672A">
                <w:delInstrText xml:space="preserve"> HYPERLINK "practitioner.html" </w:delInstrText>
              </w:r>
            </w:del>
            <w:r>
              <w:fldChar w:fldCharType="separate"/>
            </w:r>
            <w:r w:rsidR="00E43BD9">
              <w:rPr>
                <w:rStyle w:val="Hyperlink"/>
                <w:rFonts w:eastAsia="Times New Roman"/>
              </w:rPr>
              <w:t>Practitioner</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6" w:author="David" w:date="2015-09-02T10:20:00Z">
              <w:r w:rsidR="0040672A">
                <w:instrText>HYPERLINK "C:\\Users\\David\\AppData\\Local\\Temp\\Temp1_qa.zip\\procedure.html"</w:instrText>
              </w:r>
            </w:ins>
            <w:del w:id="877" w:author="David" w:date="2015-09-02T10:20:00Z">
              <w:r w:rsidDel="0040672A">
                <w:delInstrText xml:space="preserve"> HYPERLINK "procedure.html" </w:delInstrText>
              </w:r>
            </w:del>
            <w:r>
              <w:fldChar w:fldCharType="separate"/>
            </w:r>
            <w:r w:rsidR="00E43BD9">
              <w:rPr>
                <w:rStyle w:val="Hyperlink"/>
                <w:rFonts w:eastAsia="Times New Roman"/>
              </w:rPr>
              <w:t>Procedure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78" w:author="David" w:date="2015-09-02T10:20:00Z">
              <w:r w:rsidR="0040672A">
                <w:instrText>HYPERLINK "C:\\Users\\David\\AppData\\Local\\Temp\\Temp1_qa.zip\\processrequest.html"</w:instrText>
              </w:r>
            </w:ins>
            <w:del w:id="879" w:author="David" w:date="2015-09-02T10:20:00Z">
              <w:r w:rsidDel="0040672A">
                <w:delInstrText xml:space="preserve"> HYPERLINK "processrequest.html" </w:delInstrText>
              </w:r>
            </w:del>
            <w:r>
              <w:fldChar w:fldCharType="separate"/>
            </w:r>
            <w:proofErr w:type="spellStart"/>
            <w:r w:rsidR="00E43BD9">
              <w:rPr>
                <w:rStyle w:val="Hyperlink"/>
                <w:rFonts w:eastAsia="Times New Roman"/>
              </w:rPr>
              <w:t>ProcessRequest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0" w:author="David" w:date="2015-09-02T10:20:00Z">
              <w:r w:rsidR="0040672A">
                <w:instrText>HYPERLINK "C:\\Users\\David\\AppData\\Local\\Temp\\Temp1_qa.zip\\processresponse.html"</w:instrText>
              </w:r>
            </w:ins>
            <w:del w:id="881" w:author="David" w:date="2015-09-02T10:20:00Z">
              <w:r w:rsidDel="0040672A">
                <w:delInstrText xml:space="preserve"> HYPERLINK "processresponse.html" </w:delInstrText>
              </w:r>
            </w:del>
            <w:r>
              <w:fldChar w:fldCharType="separate"/>
            </w:r>
            <w:proofErr w:type="spellStart"/>
            <w:r w:rsidR="00E43BD9">
              <w:rPr>
                <w:rStyle w:val="Hyperlink"/>
                <w:rFonts w:eastAsia="Times New Roman"/>
              </w:rPr>
              <w:t>ProcessResponse</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2" w:author="David" w:date="2015-09-02T10:20:00Z">
              <w:r w:rsidR="0040672A">
                <w:instrText>HYPERLINK "C:\\Users\\David\\AppData\\Local\\Temp\\Temp1_qa.zip\\procedurerequest.html"</w:instrText>
              </w:r>
            </w:ins>
            <w:del w:id="883" w:author="David" w:date="2015-09-02T10:20:00Z">
              <w:r w:rsidDel="0040672A">
                <w:delInstrText xml:space="preserve"> HYPERLINK "procedurerequest.html" </w:delInstrText>
              </w:r>
            </w:del>
            <w:r>
              <w:fldChar w:fldCharType="separate"/>
            </w:r>
            <w:proofErr w:type="spellStart"/>
            <w:r w:rsidR="00E43BD9">
              <w:rPr>
                <w:rStyle w:val="Hyperlink"/>
                <w:rFonts w:eastAsia="Times New Roman"/>
              </w:rPr>
              <w:t>ProcedureRequest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4" w:author="David" w:date="2015-09-02T10:20:00Z">
              <w:r w:rsidR="0040672A">
                <w:instrText>HYPERLINK "C:\\Users\\David\\AppData\\Local\\Temp\\Temp1_qa.zip\\provenance.html"</w:instrText>
              </w:r>
            </w:ins>
            <w:del w:id="885" w:author="David" w:date="2015-09-02T10:20:00Z">
              <w:r w:rsidDel="0040672A">
                <w:delInstrText xml:space="preserve"> HYPERLINK "provenance.html" </w:delInstrText>
              </w:r>
            </w:del>
            <w:r>
              <w:fldChar w:fldCharType="separate"/>
            </w:r>
            <w:r w:rsidR="00E43BD9">
              <w:rPr>
                <w:rStyle w:val="Hyperlink"/>
                <w:rFonts w:eastAsia="Times New Roman"/>
              </w:rPr>
              <w:t>Provenance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6" w:author="David" w:date="2015-09-02T10:20:00Z">
              <w:r w:rsidR="0040672A">
                <w:instrText>HYPERLINK "C:\\Users\\David\\AppData\\Local\\Temp\\Temp1_qa.zip\\questionnaire.html"</w:instrText>
              </w:r>
            </w:ins>
            <w:del w:id="887" w:author="David" w:date="2015-09-02T10:20:00Z">
              <w:r w:rsidDel="0040672A">
                <w:delInstrText xml:space="preserve"> HYPERLINK "questionnaire.html" </w:delInstrText>
              </w:r>
            </w:del>
            <w:r>
              <w:fldChar w:fldCharType="separate"/>
            </w:r>
            <w:r w:rsidR="00E43BD9">
              <w:rPr>
                <w:rStyle w:val="Hyperlink"/>
                <w:rFonts w:eastAsia="Times New Roman"/>
              </w:rPr>
              <w:t>Questionnaire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88" w:author="David" w:date="2015-09-02T10:20:00Z">
              <w:r w:rsidR="0040672A">
                <w:instrText>HYPERLINK "C:\\Users\\David\\AppData\\Local\\Temp\\Temp1_qa.zip\\questionnaireresponse.html"</w:instrText>
              </w:r>
            </w:ins>
            <w:del w:id="889" w:author="David" w:date="2015-09-02T10:20:00Z">
              <w:r w:rsidDel="0040672A">
                <w:delInstrText xml:space="preserve"> HYPERLINK "questionnaireresponse.html" </w:delInstrText>
              </w:r>
            </w:del>
            <w:r>
              <w:fldChar w:fldCharType="separate"/>
            </w:r>
            <w:proofErr w:type="spellStart"/>
            <w:r w:rsidR="00E43BD9">
              <w:rPr>
                <w:rStyle w:val="Hyperlink"/>
                <w:rFonts w:eastAsia="Times New Roman"/>
              </w:rPr>
              <w:t>QuestionnaireResponse</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90" w:author="David" w:date="2015-09-02T10:20:00Z">
              <w:r w:rsidR="0040672A">
                <w:instrText>HYPERLINK "C:\\Users\\David\\AppData\\Local\\Temp\\Temp1_qa.zip\\referralrequest.html"</w:instrText>
              </w:r>
            </w:ins>
            <w:del w:id="891" w:author="David" w:date="2015-09-02T10:20:00Z">
              <w:r w:rsidDel="0040672A">
                <w:delInstrText xml:space="preserve"> HYPERLINK "referralrequest.html" </w:delInstrText>
              </w:r>
            </w:del>
            <w:r>
              <w:fldChar w:fldCharType="separate"/>
            </w:r>
            <w:proofErr w:type="spellStart"/>
            <w:r w:rsidR="00E43BD9">
              <w:rPr>
                <w:rStyle w:val="Hyperlink"/>
                <w:rFonts w:eastAsia="Times New Roman"/>
              </w:rPr>
              <w:t>ReferralRequest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92" w:author="David" w:date="2015-09-02T10:20:00Z">
              <w:r w:rsidR="0040672A">
                <w:instrText>HYPERLINK "C:\\Users\\David\\AppData\\Local\\Temp\\Temp1_qa.zip\\relatedperson.html"</w:instrText>
              </w:r>
            </w:ins>
            <w:del w:id="893" w:author="David" w:date="2015-09-02T10:20:00Z">
              <w:r w:rsidDel="0040672A">
                <w:delInstrText xml:space="preserve"> HYPERLINK "relatedperson.html" </w:delInstrText>
              </w:r>
            </w:del>
            <w:r>
              <w:fldChar w:fldCharType="separate"/>
            </w:r>
            <w:proofErr w:type="spellStart"/>
            <w:r w:rsidR="00E43BD9">
              <w:rPr>
                <w:rStyle w:val="Hyperlink"/>
                <w:rFonts w:eastAsia="Times New Roman"/>
              </w:rPr>
              <w:t>RelatedPerson</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94" w:author="David" w:date="2015-09-02T10:20:00Z">
              <w:r w:rsidR="0040672A">
                <w:instrText>HYPERLINK "C:\\Users\\David\\AppData\\Local\\Temp\\Temp1_qa.zip\\riskassessment.html"</w:instrText>
              </w:r>
            </w:ins>
            <w:del w:id="895" w:author="David" w:date="2015-09-02T10:20:00Z">
              <w:r w:rsidDel="0040672A">
                <w:delInstrText xml:space="preserve"> HYPERLINK "riskassessment.html" </w:delInstrText>
              </w:r>
            </w:del>
            <w:r>
              <w:fldChar w:fldCharType="separate"/>
            </w:r>
            <w:proofErr w:type="spellStart"/>
            <w:r w:rsidR="00E43BD9">
              <w:rPr>
                <w:rStyle w:val="Hyperlink"/>
                <w:rFonts w:eastAsia="Times New Roman"/>
              </w:rPr>
              <w:t>RiskAssessment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96" w:author="David" w:date="2015-09-02T10:20:00Z">
              <w:r w:rsidR="0040672A">
                <w:instrText>HYPERLINK "C:\\Users\\David\\AppData\\Local\\Temp\\Temp1_qa.zip\\schedule.html"</w:instrText>
              </w:r>
            </w:ins>
            <w:del w:id="897" w:author="David" w:date="2015-09-02T10:20:00Z">
              <w:r w:rsidDel="0040672A">
                <w:delInstrText xml:space="preserve"> HYPERLINK "schedule.html" </w:delInstrText>
              </w:r>
            </w:del>
            <w:r>
              <w:fldChar w:fldCharType="separate"/>
            </w:r>
            <w:r w:rsidR="00E43BD9">
              <w:rPr>
                <w:rStyle w:val="Hyperlink"/>
                <w:rFonts w:eastAsia="Times New Roman"/>
              </w:rPr>
              <w:t>Schedule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898" w:author="David" w:date="2015-09-02T10:20:00Z">
              <w:r w:rsidR="0040672A">
                <w:instrText>HYPERLINK "C:\\Users\\David\\AppData\\Local\\Temp\\Temp1_qa.zip\\searchparameter.html"</w:instrText>
              </w:r>
            </w:ins>
            <w:del w:id="899" w:author="David" w:date="2015-09-02T10:20:00Z">
              <w:r w:rsidDel="0040672A">
                <w:delInstrText xml:space="preserve"> HYPERLINK "searchparameter.html" </w:delInstrText>
              </w:r>
            </w:del>
            <w:r>
              <w:fldChar w:fldCharType="separate"/>
            </w:r>
            <w:proofErr w:type="spellStart"/>
            <w:r w:rsidR="00E43BD9">
              <w:rPr>
                <w:rStyle w:val="Hyperlink"/>
                <w:rFonts w:eastAsia="Times New Roman"/>
              </w:rPr>
              <w:t>SearchParameter</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00" w:author="David" w:date="2015-09-02T10:20:00Z">
              <w:r w:rsidR="0040672A">
                <w:instrText>HYPERLINK "C:\\Users\\David\\AppData\\Local\\Temp\\Temp1_qa.zip\\slot.html"</w:instrText>
              </w:r>
            </w:ins>
            <w:del w:id="901" w:author="David" w:date="2015-09-02T10:20:00Z">
              <w:r w:rsidDel="0040672A">
                <w:delInstrText xml:space="preserve"> HYPERLINK "slot.html" </w:delInstrText>
              </w:r>
            </w:del>
            <w:r>
              <w:fldChar w:fldCharType="separate"/>
            </w:r>
            <w:r w:rsidR="00E43BD9">
              <w:rPr>
                <w:rStyle w:val="Hyperlink"/>
                <w:rFonts w:eastAsia="Times New Roman"/>
              </w:rPr>
              <w:t>Slot</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02" w:author="David" w:date="2015-09-02T10:20:00Z">
              <w:r w:rsidR="0040672A">
                <w:instrText>HYPERLINK "C:\\Users\\David\\AppData\\Local\\Temp\\Temp1_qa.zip\\specimen.html"</w:instrText>
              </w:r>
            </w:ins>
            <w:del w:id="903" w:author="David" w:date="2015-09-02T10:20:00Z">
              <w:r w:rsidDel="0040672A">
                <w:delInstrText xml:space="preserve"> HYPERLINK "specimen.html" </w:delInstrText>
              </w:r>
            </w:del>
            <w:r>
              <w:fldChar w:fldCharType="separate"/>
            </w:r>
            <w:r w:rsidR="00E43BD9">
              <w:rPr>
                <w:rStyle w:val="Hyperlink"/>
                <w:rFonts w:eastAsia="Times New Roman"/>
              </w:rPr>
              <w:t>Specimen</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04" w:author="David" w:date="2015-09-02T10:20:00Z">
              <w:r w:rsidR="0040672A">
                <w:instrText>HYPERLINK "C:\\Users\\David\\AppData\\Local\\Temp\\Temp1_qa.zip\\structuredefinition.html"</w:instrText>
              </w:r>
            </w:ins>
            <w:del w:id="905" w:author="David" w:date="2015-09-02T10:20:00Z">
              <w:r w:rsidDel="0040672A">
                <w:delInstrText xml:space="preserve"> HYPERLINK "structuredefinition.html" </w:delInstrText>
              </w:r>
            </w:del>
            <w:r>
              <w:fldChar w:fldCharType="separate"/>
            </w:r>
            <w:proofErr w:type="spellStart"/>
            <w:r w:rsidR="00E43BD9">
              <w:rPr>
                <w:rStyle w:val="Hyperlink"/>
                <w:rFonts w:eastAsia="Times New Roman"/>
              </w:rPr>
              <w:t>StructureDefinition</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06" w:author="David" w:date="2015-09-02T10:20:00Z">
              <w:r w:rsidR="0040672A">
                <w:instrText>HYPERLINK "C:\\Users\\David\\AppData\\Local\\Temp\\Temp1_qa.zip\\subscription.html"</w:instrText>
              </w:r>
            </w:ins>
            <w:del w:id="907" w:author="David" w:date="2015-09-02T10:20:00Z">
              <w:r w:rsidDel="0040672A">
                <w:delInstrText xml:space="preserve"> HYPERLINK "subscription.html" </w:delInstrText>
              </w:r>
            </w:del>
            <w:r>
              <w:fldChar w:fldCharType="separate"/>
            </w:r>
            <w:r w:rsidR="00E43BD9">
              <w:rPr>
                <w:rStyle w:val="Hyperlink"/>
                <w:rFonts w:eastAsia="Times New Roman"/>
              </w:rPr>
              <w:t>Subscription</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08" w:author="David" w:date="2015-09-02T10:20:00Z">
              <w:r w:rsidR="0040672A">
                <w:instrText>HYPERLINK "C:\\Users\\David\\AppData\\Local\\Temp\\Temp1_qa.zip\\substance.html"</w:instrText>
              </w:r>
            </w:ins>
            <w:del w:id="909" w:author="David" w:date="2015-09-02T10:20:00Z">
              <w:r w:rsidDel="0040672A">
                <w:delInstrText xml:space="preserve"> HYPERLINK "substance.html" </w:delInstrText>
              </w:r>
            </w:del>
            <w:r>
              <w:fldChar w:fldCharType="separate"/>
            </w:r>
            <w:r w:rsidR="00E43BD9">
              <w:rPr>
                <w:rStyle w:val="Hyperlink"/>
                <w:rFonts w:eastAsia="Times New Roman"/>
              </w:rPr>
              <w:t>Substance</w:t>
            </w:r>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10" w:author="David" w:date="2015-09-02T10:20:00Z">
              <w:r w:rsidR="0040672A">
                <w:instrText>HYPERLINK "C:\\Users\\David\\AppData\\Local\\Temp\\Temp1_qa.zip\\supplyrequest.html"</w:instrText>
              </w:r>
            </w:ins>
            <w:del w:id="911" w:author="David" w:date="2015-09-02T10:20:00Z">
              <w:r w:rsidDel="0040672A">
                <w:delInstrText xml:space="preserve"> HYPERLINK "supplyrequest.html" </w:delInstrText>
              </w:r>
            </w:del>
            <w:r>
              <w:fldChar w:fldCharType="separate"/>
            </w:r>
            <w:proofErr w:type="spellStart"/>
            <w:r w:rsidR="00E43BD9">
              <w:rPr>
                <w:rStyle w:val="Hyperlink"/>
                <w:rFonts w:eastAsia="Times New Roman"/>
              </w:rPr>
              <w:t>SupplyRequest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12" w:author="David" w:date="2015-09-02T10:20:00Z">
              <w:r w:rsidR="0040672A">
                <w:instrText>HYPERLINK "C:\\Users\\David\\AppData\\Local\\Temp\\Temp1_qa.zip\\supplydelivery.html"</w:instrText>
              </w:r>
            </w:ins>
            <w:del w:id="913" w:author="David" w:date="2015-09-02T10:20:00Z">
              <w:r w:rsidDel="0040672A">
                <w:delInstrText xml:space="preserve"> HYPERLINK "supplydelivery.html" </w:delInstrText>
              </w:r>
            </w:del>
            <w:r>
              <w:fldChar w:fldCharType="separate"/>
            </w:r>
            <w:proofErr w:type="spellStart"/>
            <w:r w:rsidR="00E43BD9">
              <w:rPr>
                <w:rStyle w:val="Hyperlink"/>
                <w:rFonts w:eastAsia="Times New Roman"/>
              </w:rPr>
              <w:t>SupplyDelivery</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14" w:author="David" w:date="2015-09-02T10:20:00Z">
              <w:r w:rsidR="0040672A">
                <w:instrText>HYPERLINK "C:\\Users\\David\\AppData\\Local\\Temp\\Temp1_qa.zip\\testscript.html"</w:instrText>
              </w:r>
            </w:ins>
            <w:del w:id="915" w:author="David" w:date="2015-09-02T10:20:00Z">
              <w:r w:rsidDel="0040672A">
                <w:delInstrText xml:space="preserve"> HYPERLINK "testscript.html" </w:delInstrText>
              </w:r>
            </w:del>
            <w:r>
              <w:fldChar w:fldCharType="separate"/>
            </w:r>
            <w:proofErr w:type="spellStart"/>
            <w:r w:rsidR="00E43BD9">
              <w:rPr>
                <w:rStyle w:val="Hyperlink"/>
                <w:rFonts w:eastAsia="Times New Roman"/>
              </w:rPr>
              <w:t>TestScript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16" w:author="David" w:date="2015-09-02T10:20:00Z">
              <w:r w:rsidR="0040672A">
                <w:instrText>HYPERLINK "C:\\Users\\David\\AppData\\Local\\Temp\\Temp1_qa.zip\\valueset.html"</w:instrText>
              </w:r>
            </w:ins>
            <w:del w:id="917" w:author="David" w:date="2015-09-02T10:20:00Z">
              <w:r w:rsidDel="0040672A">
                <w:delInstrText xml:space="preserve"> HYPERLINK "valueset.html" </w:delInstrText>
              </w:r>
            </w:del>
            <w:r>
              <w:fldChar w:fldCharType="separate"/>
            </w:r>
            <w:proofErr w:type="spellStart"/>
            <w:r w:rsidR="00E43BD9">
              <w:rPr>
                <w:rStyle w:val="Hyperlink"/>
                <w:rFonts w:eastAsia="Times New Roman"/>
              </w:rPr>
              <w:t>ValueSet</w:t>
            </w:r>
            <w:proofErr w:type="spellEnd"/>
            <w:r>
              <w:rPr>
                <w:rStyle w:val="Hyperlink"/>
                <w:rFonts w:eastAsia="Times New Roman"/>
              </w:rPr>
              <w:fldChar w:fldCharType="end"/>
            </w:r>
          </w:p>
          <w:p w:rsidR="00C51368" w:rsidRDefault="00741B0F">
            <w:pPr>
              <w:numPr>
                <w:ilvl w:val="0"/>
                <w:numId w:val="289"/>
              </w:numPr>
              <w:spacing w:before="100" w:beforeAutospacing="1" w:after="100" w:afterAutospacing="1"/>
              <w:rPr>
                <w:rFonts w:eastAsia="Times New Roman"/>
              </w:rPr>
            </w:pPr>
            <w:r>
              <w:fldChar w:fldCharType="begin"/>
            </w:r>
            <w:ins w:id="918" w:author="David" w:date="2015-09-02T10:20:00Z">
              <w:r w:rsidR="0040672A">
                <w:instrText>HYPERLINK "C:\\Users\\David\\AppData\\Local\\Temp\\Temp1_qa.zip\\visionprescription.html"</w:instrText>
              </w:r>
            </w:ins>
            <w:del w:id="919" w:author="David" w:date="2015-09-02T10:20:00Z">
              <w:r w:rsidDel="0040672A">
                <w:delInstrText xml:space="preserve"> HYPERLINK "visionprescription.html" </w:delInstrText>
              </w:r>
            </w:del>
            <w:r>
              <w:fldChar w:fldCharType="separate"/>
            </w:r>
            <w:proofErr w:type="spellStart"/>
            <w:r w:rsidR="00E43BD9">
              <w:rPr>
                <w:rStyle w:val="Hyperlink"/>
                <w:rFonts w:eastAsia="Times New Roman"/>
              </w:rPr>
              <w:t>VisionPrescription</w:t>
            </w:r>
            <w:proofErr w:type="spellEnd"/>
            <w:r>
              <w:rPr>
                <w:rStyle w:val="Hyperlink"/>
                <w:rFonts w:eastAsia="Times New Roman"/>
              </w:rPr>
              <w:fldChar w:fldCharType="end"/>
            </w:r>
          </w:p>
        </w:tc>
      </w:tr>
    </w:tbl>
    <w:p w:rsidR="00C51368" w:rsidRDefault="00E43BD9">
      <w:pPr>
        <w:pStyle w:val="NormalWeb"/>
        <w:divId w:val="1319845995"/>
        <w:rPr>
          <w:lang w:val="en-US"/>
        </w:rPr>
      </w:pPr>
      <w:bookmarkStart w:id="920" w:name="adding"/>
      <w:bookmarkEnd w:id="920"/>
      <w:r>
        <w:rPr>
          <w:lang w:val="en-US"/>
        </w:rPr>
        <w:t xml:space="preserve">Additional Resources will be added in the future. A list of hypothesized resources can be found on the </w:t>
      </w:r>
      <w:hyperlink r:id="rId2229" w:history="1">
        <w:r>
          <w:rPr>
            <w:rStyle w:val="Hyperlink"/>
            <w:lang w:val="en-US"/>
          </w:rPr>
          <w:t>HL7 wiki</w:t>
        </w:r>
      </w:hyperlink>
      <w:r>
        <w:rPr>
          <w:lang w:val="en-US"/>
        </w:rPr>
        <w:t xml:space="preserve">. Feel free to add any you think are missing or engage with one of the </w:t>
      </w:r>
      <w:hyperlink r:id="rId2230" w:history="1">
        <w:r>
          <w:rPr>
            <w:rStyle w:val="Hyperlink"/>
            <w:lang w:val="en-US"/>
          </w:rPr>
          <w:t>HL7 Work Groups</w:t>
        </w:r>
      </w:hyperlink>
      <w:r>
        <w:rPr>
          <w:lang w:val="en-US"/>
        </w:rPr>
        <w:t xml:space="preserve"> to submit a </w:t>
      </w:r>
      <w:hyperlink r:id="rId2231"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3250D0">
      <w:pPr>
        <w:numPr>
          <w:ilvl w:val="0"/>
          <w:numId w:val="290"/>
        </w:numPr>
        <w:spacing w:before="100" w:beforeAutospacing="1" w:after="100" w:afterAutospacing="1"/>
        <w:divId w:val="1054500974"/>
        <w:rPr>
          <w:rFonts w:eastAsia="Times New Roman"/>
          <w:lang w:val="en-US"/>
        </w:rPr>
      </w:pPr>
      <w:hyperlink r:id="rId2232"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2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234" w:anchor="status" w:history="1">
              <w:r w:rsidR="00E43BD9">
                <w:rPr>
                  <w:rStyle w:val="Hyperlink"/>
                  <w:rFonts w:eastAsia="Times New Roman"/>
                </w:rPr>
                <w:t>Ballot Status</w:t>
              </w:r>
            </w:hyperlink>
            <w:r w:rsidR="00E43BD9">
              <w:rPr>
                <w:rFonts w:eastAsia="Times New Roman"/>
              </w:rPr>
              <w:t xml:space="preserve">: </w:t>
            </w:r>
            <w:hyperlink r:id="rId2235"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236" w:history="1">
              <w:r>
                <w:rPr>
                  <w:rStyle w:val="Hyperlink"/>
                  <w:rFonts w:eastAsia="Times New Roman"/>
                </w:rPr>
                <w:t>US National Library of Medicine</w:t>
              </w:r>
            </w:hyperlink>
            <w:r>
              <w:rPr>
                <w:rFonts w:eastAsia="Times New Roman"/>
              </w:rPr>
              <w:t xml:space="preserve"> at </w:t>
            </w:r>
            <w:hyperlink r:id="rId2237"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38"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239"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2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241" w:anchor="status" w:history="1">
              <w:r w:rsidR="00E43BD9">
                <w:rPr>
                  <w:rStyle w:val="Hyperlink"/>
                  <w:rFonts w:eastAsia="Times New Roman"/>
                </w:rPr>
                <w:t>Ballot Status</w:t>
              </w:r>
            </w:hyperlink>
            <w:r w:rsidR="00E43BD9">
              <w:rPr>
                <w:rFonts w:eastAsia="Times New Roman"/>
              </w:rPr>
              <w:t xml:space="preserve">: </w:t>
            </w:r>
            <w:hyperlink r:id="rId2242"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24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244" w:anchor="status" w:history="1">
              <w:r w:rsidR="00E43BD9">
                <w:rPr>
                  <w:rStyle w:val="Hyperlink"/>
                  <w:rFonts w:eastAsia="Times New Roman"/>
                </w:rPr>
                <w:t>Ballot Status</w:t>
              </w:r>
            </w:hyperlink>
            <w:r w:rsidR="00E43BD9">
              <w:rPr>
                <w:rFonts w:eastAsia="Times New Roman"/>
              </w:rPr>
              <w:t xml:space="preserve">: </w:t>
            </w:r>
            <w:hyperlink r:id="rId2245"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3250D0">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3250D0">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246"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247" w:history="1">
        <w:r>
          <w:rPr>
            <w:rStyle w:val="Hyperlink"/>
            <w:lang w:val="en-US"/>
          </w:rPr>
          <w:t>bundle</w:t>
        </w:r>
      </w:hyperlink>
      <w:r>
        <w:rPr>
          <w:lang w:val="en-US"/>
        </w:rPr>
        <w:t xml:space="preserve"> which includes the resources that are the results of the search. </w:t>
      </w:r>
    </w:p>
    <w:p w:rsidR="00C51368" w:rsidRDefault="003250D0">
      <w:pPr>
        <w:pStyle w:val="NormalWeb"/>
        <w:divId w:val="966159520"/>
        <w:rPr>
          <w:lang w:val="en-US"/>
        </w:rPr>
      </w:pPr>
      <w:hyperlink r:id="rId2248"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249"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250"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251"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252"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921" w:name="errors"/>
      <w:bookmarkEnd w:id="921"/>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253"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254"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255" w:anchor="Bundle.entry.search.mode" w:history="1">
        <w:r>
          <w:rPr>
            <w:rStyle w:val="Hyperlink"/>
            <w:lang w:val="en-US"/>
          </w:rPr>
          <w:t>search mode</w:t>
        </w:r>
      </w:hyperlink>
      <w:r>
        <w:rPr>
          <w:lang w:val="en-US"/>
        </w:rPr>
        <w:t xml:space="preserve"> = </w:t>
      </w:r>
      <w:hyperlink r:id="rId2256"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922" w:name="standard"/>
      <w:bookmarkEnd w:id="922"/>
      <w:r>
        <w:rPr>
          <w:rFonts w:eastAsia="Times New Roman"/>
          <w:lang w:val="en-US"/>
        </w:rPr>
        <w:t>Standard Parameters</w:t>
      </w:r>
    </w:p>
    <w:p w:rsidR="00C51368" w:rsidRDefault="00E43BD9">
      <w:pPr>
        <w:pStyle w:val="Heading4"/>
        <w:divId w:val="966159520"/>
        <w:rPr>
          <w:rFonts w:eastAsia="Times New Roman"/>
          <w:lang w:val="en-US"/>
        </w:rPr>
      </w:pPr>
      <w:bookmarkStart w:id="923"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257"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108"/>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258"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924" w:name="lastUpdated"/>
      <w:bookmarkEnd w:id="924"/>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259" w:anchor="history" w:history="1">
        <w:r>
          <w:rPr>
            <w:rStyle w:val="Hyperlink"/>
            <w:lang w:val="en-US"/>
          </w:rPr>
          <w:t>RESTful history</w:t>
        </w:r>
      </w:hyperlink>
      <w:r>
        <w:rPr>
          <w:lang w:val="en-US"/>
        </w:rPr>
        <w:t xml:space="preserve"> or the </w:t>
      </w:r>
      <w:hyperlink r:id="rId2260"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925" w:name="tag"/>
      <w:bookmarkStart w:id="926" w:name="tags"/>
      <w:bookmarkEnd w:id="925"/>
      <w:bookmarkEnd w:id="926"/>
      <w:bookmarkEnd w:id="242"/>
      <w:r>
        <w:rPr>
          <w:lang w:val="en-US"/>
        </w:rPr>
        <w:t xml:space="preserve">The search parameters _tag, _profile and _security parameters search on the equivalent elements in the </w:t>
      </w:r>
      <w:hyperlink r:id="rId2261"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262" w:history="1">
        <w:r>
          <w:rPr>
            <w:rStyle w:val="Hyperlink"/>
            <w:lang w:val="en-US"/>
          </w:rPr>
          <w:t>XML</w:t>
        </w:r>
      </w:hyperlink>
      <w:r>
        <w:rPr>
          <w:lang w:val="en-US"/>
        </w:rPr>
        <w:t xml:space="preserve"> or </w:t>
      </w:r>
      <w:hyperlink r:id="rId2263"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927"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928" w:name="modifiers"/>
      <w:bookmarkEnd w:id="927"/>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928"/>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264"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929"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929"/>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265" w:anchor="range" w:history="1">
        <w:r>
          <w:rPr>
            <w:rStyle w:val="Hyperlink"/>
            <w:lang w:val="en-US"/>
          </w:rPr>
          <w:t>Range</w:t>
        </w:r>
      </w:hyperlink>
      <w:r>
        <w:rPr>
          <w:lang w:val="en-US"/>
        </w:rPr>
        <w:t xml:space="preserve">, a </w:t>
      </w:r>
      <w:hyperlink r:id="rId2266" w:anchor="period" w:history="1">
        <w:r>
          <w:rPr>
            <w:rStyle w:val="Hyperlink"/>
            <w:lang w:val="en-US"/>
          </w:rPr>
          <w:t>Period</w:t>
        </w:r>
      </w:hyperlink>
      <w:r>
        <w:rPr>
          <w:lang w:val="en-US"/>
        </w:rPr>
        <w:t xml:space="preserve">, or </w:t>
      </w:r>
      <w:proofErr w:type="gramStart"/>
      <w:r>
        <w:rPr>
          <w:lang w:val="en-US"/>
        </w:rPr>
        <w:t xml:space="preserve">a </w:t>
      </w:r>
      <w:hyperlink r:id="rId2267"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930"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930"/>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109"/>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268" w:anchor="dateTime" w:history="1">
        <w:proofErr w:type="spellStart"/>
        <w:r>
          <w:rPr>
            <w:rStyle w:val="Hyperlink"/>
            <w:lang w:val="en-US"/>
          </w:rPr>
          <w:t>dateTime</w:t>
        </w:r>
        <w:proofErr w:type="spellEnd"/>
      </w:hyperlink>
      <w:r>
        <w:rPr>
          <w:lang w:val="en-US"/>
        </w:rPr>
        <w:t xml:space="preserve">, and </w:t>
      </w:r>
      <w:hyperlink r:id="rId2269"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3250D0">
            <w:pPr>
              <w:rPr>
                <w:rFonts w:eastAsia="Times New Roman"/>
              </w:rPr>
            </w:pPr>
            <w:hyperlink r:id="rId2270"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3250D0">
            <w:pPr>
              <w:rPr>
                <w:rFonts w:eastAsia="Times New Roman"/>
              </w:rPr>
            </w:pPr>
            <w:hyperlink r:id="rId2271"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3250D0">
            <w:pPr>
              <w:rPr>
                <w:rFonts w:eastAsia="Times New Roman"/>
              </w:rPr>
            </w:pPr>
            <w:hyperlink r:id="rId2272"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3250D0">
            <w:pPr>
              <w:rPr>
                <w:rFonts w:eastAsia="Times New Roman"/>
              </w:rPr>
            </w:pPr>
            <w:hyperlink r:id="rId2273"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3250D0">
            <w:pPr>
              <w:rPr>
                <w:rFonts w:eastAsia="Times New Roman"/>
              </w:rPr>
            </w:pPr>
            <w:hyperlink r:id="rId2274"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w:t>
      </w:r>
      <w:proofErr w:type="gramStart"/>
      <w:r>
        <w:rPr>
          <w:lang w:val="en-US"/>
        </w:rPr>
        <w:t xml:space="preserve">The </w:t>
      </w:r>
      <w:r>
        <w:rPr>
          <w:rStyle w:val="HTMLCode"/>
          <w:lang w:val="en-US"/>
        </w:rPr>
        <w:t>:contains</w:t>
      </w:r>
      <w:proofErr w:type="gramEnd"/>
      <w:r>
        <w:rPr>
          <w:lang w:val="en-US"/>
        </w:rPr>
        <w:t xml:space="preserve"> modifier returns results that include the supplied parameter value anywhere within the field being searched. </w:t>
      </w:r>
      <w:proofErr w:type="gramStart"/>
      <w:r>
        <w:rPr>
          <w:lang w:val="en-US"/>
        </w:rPr>
        <w:t xml:space="preserve">The </w:t>
      </w:r>
      <w:r>
        <w:rPr>
          <w:rStyle w:val="HTMLCode"/>
          <w:lang w:val="en-US"/>
        </w:rPr>
        <w:t>:exact</w:t>
      </w:r>
      <w:proofErr w:type="gramEnd"/>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110"/>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The uri parameter refers to an element which is URI (</w:t>
      </w:r>
      <w:bookmarkEnd w:id="111"/>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w:t>
      </w:r>
      <w:proofErr w:type="gramStart"/>
      <w:r>
        <w:rPr>
          <w:lang w:val="en-US"/>
        </w:rPr>
        <w:t>sensitive,</w:t>
      </w:r>
      <w:proofErr w:type="gramEnd"/>
      <w:r>
        <w:rPr>
          <w:lang w:val="en-US"/>
        </w:rPr>
        <w:t xml:space="preserve"> and the entire URI must match.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w:t>
      </w:r>
      <w:proofErr w:type="gramStart"/>
      <w:r>
        <w:rPr>
          <w:lang w:val="en-US"/>
        </w:rPr>
        <w:t>url</w:t>
      </w:r>
      <w:proofErr w:type="gramEnd"/>
      <w:r>
        <w:rPr>
          <w:lang w:val="en-US"/>
        </w:rPr>
        <w:t xml:space="preserve">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931" w:name="token"/>
      <w:proofErr w:type="gramStart"/>
      <w:r>
        <w:rPr>
          <w:rFonts w:eastAsia="Times New Roman"/>
          <w:lang w:val="en-US"/>
        </w:rPr>
        <w:t>token</w:t>
      </w:r>
      <w:proofErr w:type="gramEnd"/>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931"/>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3250D0">
            <w:pPr>
              <w:rPr>
                <w:rFonts w:eastAsia="Times New Roman"/>
              </w:rPr>
            </w:pPr>
            <w:hyperlink r:id="rId2275"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276"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3250D0">
            <w:pPr>
              <w:rPr>
                <w:rFonts w:eastAsia="Times New Roman"/>
              </w:rPr>
            </w:pPr>
            <w:hyperlink r:id="rId2277"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278"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279"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3250D0">
            <w:pPr>
              <w:rPr>
                <w:rFonts w:eastAsia="Times New Roman"/>
              </w:rPr>
            </w:pPr>
            <w:hyperlink r:id="rId2280"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3250D0">
            <w:pPr>
              <w:rPr>
                <w:rFonts w:eastAsia="Times New Roman"/>
              </w:rPr>
            </w:pPr>
            <w:hyperlink r:id="rId2281"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282"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3250D0">
            <w:pPr>
              <w:rPr>
                <w:rFonts w:eastAsia="Times New Roman"/>
              </w:rPr>
            </w:pPr>
            <w:hyperlink r:id="rId2283"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284" w:history="1">
        <w:r>
          <w:rPr>
            <w:rStyle w:val="Hyperlink"/>
            <w:lang w:val="en-US"/>
          </w:rPr>
          <w:t>Special Values</w:t>
        </w:r>
      </w:hyperlink>
      <w:r>
        <w:rPr>
          <w:lang w:val="en-US"/>
        </w:rPr>
        <w:t xml:space="preserve"> code system, which is useful when boolean values need to be represented in a </w:t>
      </w:r>
      <w:hyperlink r:id="rId2285"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URI (relative or absolute) that identifies a value set, and the search parameter tests whether the coding is in the specified </w:t>
            </w:r>
            <w:hyperlink r:id="rId2286"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122"/>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287"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932" w:name="chaining"/>
      <w:bookmarkEnd w:id="932"/>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541"/>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288"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289"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290"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proofErr w:type="gramStart"/>
      <w:r>
        <w:rPr>
          <w:lang w:val="en-US"/>
        </w:rPr>
        <w:t>Which is a request to return all the lab reports that have a subject which is a patient, whose name includes "peter".</w:t>
      </w:r>
      <w:proofErr w:type="gramEnd"/>
      <w:r>
        <w:rPr>
          <w:lang w:val="en-US"/>
        </w:rPr>
        <w:t xml:space="preserve">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933" w:name="composite"/>
      <w:bookmarkStart w:id="934" w:name="combining"/>
      <w:bookmarkEnd w:id="933"/>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 "/Patient</w:t>
      </w:r>
      <w:proofErr w:type="gramStart"/>
      <w:r>
        <w:rPr>
          <w:lang w:val="en-US"/>
        </w:rPr>
        <w:t>?language</w:t>
      </w:r>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 "/Patient</w:t>
      </w:r>
      <w:proofErr w:type="gramStart"/>
      <w:r>
        <w:rPr>
          <w:lang w:val="en-US"/>
        </w:rPr>
        <w:t>?language</w:t>
      </w:r>
      <w:proofErr w:type="gramEnd"/>
      <w:r>
        <w:rPr>
          <w:lang w:val="en-US"/>
        </w:rPr>
        <w:t xml:space="preserv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935" w:name="escaping"/>
      <w:bookmarkEnd w:id="934"/>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w:t>
      </w:r>
      <w:proofErr w:type="gramStart"/>
      <w:r>
        <w:rPr>
          <w:lang w:val="en-US"/>
        </w:rPr>
        <w:t>url</w:t>
      </w:r>
      <w:proofErr w:type="gramEnd"/>
      <w:r>
        <w:rPr>
          <w:lang w:val="en-US"/>
        </w:rPr>
        <w:t xml:space="preserve">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proofErr w:type="gramStart"/>
      <w:r>
        <w:rPr>
          <w:lang w:val="en-US"/>
        </w:rPr>
        <w:t>which</w:t>
      </w:r>
      <w:proofErr w:type="gramEnd"/>
      <w:r>
        <w:rPr>
          <w:lang w:val="en-US"/>
        </w:rPr>
        <w:t xml:space="preserve">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proofErr w:type="gramStart"/>
      <w:r>
        <w:rPr>
          <w:lang w:val="en-US"/>
        </w:rPr>
        <w:t>which</w:t>
      </w:r>
      <w:proofErr w:type="gramEnd"/>
      <w:r>
        <w:rPr>
          <w:lang w:val="en-US"/>
        </w:rPr>
        <w:t xml:space="preserve"> would mean: url = "http://.....123" OR "http://....124,125". </w:t>
      </w:r>
    </w:p>
    <w:p w:rsidR="00C51368" w:rsidRDefault="00E43BD9">
      <w:pPr>
        <w:pStyle w:val="Heading4"/>
        <w:divId w:val="966159520"/>
        <w:rPr>
          <w:rFonts w:eastAsia="Times New Roman"/>
          <w:lang w:val="en-US"/>
        </w:rPr>
      </w:pPr>
      <w:bookmarkStart w:id="936" w:name="text"/>
      <w:bookmarkEnd w:id="935"/>
      <w:bookmarkEnd w:id="936"/>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291" w:anchor="_The_$search_System" w:history="1">
        <w:r>
          <w:rPr>
            <w:rStyle w:val="Hyperlink"/>
            <w:lang w:val="en-US"/>
          </w:rPr>
          <w:t>the OData specification for the $search parameter</w:t>
        </w:r>
      </w:hyperlink>
      <w:r>
        <w:rPr>
          <w:lang w:val="en-US"/>
        </w:rPr>
        <w:t xml:space="preserve">. Typical implementations would use Lucene, </w:t>
      </w:r>
      <w:proofErr w:type="gramStart"/>
      <w:r>
        <w:rPr>
          <w:lang w:val="en-US"/>
        </w:rPr>
        <w:t>an</w:t>
      </w:r>
      <w:proofErr w:type="gramEnd"/>
      <w:r>
        <w:rPr>
          <w:lang w:val="en-US"/>
        </w:rPr>
        <w:t xml:space="preserve"> sql-based full text search, or some indexing service. </w:t>
      </w:r>
    </w:p>
    <w:p w:rsidR="00C51368" w:rsidRDefault="00E43BD9">
      <w:pPr>
        <w:pStyle w:val="NormalWeb"/>
        <w:divId w:val="1341548503"/>
        <w:rPr>
          <w:lang w:val="en-US"/>
        </w:rPr>
      </w:pPr>
      <w:r>
        <w:rPr>
          <w:lang w:val="en-US"/>
        </w:rPr>
        <w:t xml:space="preserve">Feedback is welcome </w:t>
      </w:r>
      <w:hyperlink r:id="rId2292"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937" w:name="list"/>
      <w:bookmarkEnd w:id="937"/>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293"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proofErr w:type="gramStart"/>
      <w:r>
        <w:rPr>
          <w:lang w:val="en-US"/>
        </w:rPr>
        <w:t>This returns all patient resources that are referenced from the list found at [base]/List/42) in List.entry.item.</w:t>
      </w:r>
      <w:proofErr w:type="gramEnd"/>
      <w:r>
        <w:rPr>
          <w:lang w:val="en-US"/>
        </w:rPr>
        <w:t xml:space="preserve">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proofErr w:type="gramStart"/>
      <w:r>
        <w:rPr>
          <w:lang w:val="en-US"/>
        </w:rPr>
        <w:t>which</w:t>
      </w:r>
      <w:proofErr w:type="gramEnd"/>
      <w:r>
        <w:rPr>
          <w:lang w:val="en-US"/>
        </w:rPr>
        <w:t xml:space="preserve">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294" w:anchor="current" w:history="1">
        <w:r>
          <w:rPr>
            <w:rStyle w:val="Hyperlink"/>
            <w:lang w:val="en-US"/>
          </w:rPr>
          <w:t>definition of "$current-allergies"</w:t>
        </w:r>
      </w:hyperlink>
      <w:r>
        <w:rPr>
          <w:lang w:val="en-US"/>
        </w:rPr>
        <w:t xml:space="preserve">, and the </w:t>
      </w:r>
      <w:hyperlink r:id="rId2295"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938" w:name="filter"/>
      <w:bookmarkStart w:id="939" w:name="_filter"/>
      <w:bookmarkEnd w:id="938"/>
      <w:bookmarkEnd w:id="939"/>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296" w:history="1">
        <w:r>
          <w:rPr>
            <w:rStyle w:val="Hyperlink"/>
            <w:lang w:val="en-US"/>
          </w:rPr>
          <w:t>"_Filter Parameter" page</w:t>
        </w:r>
      </w:hyperlink>
      <w:r>
        <w:rPr>
          <w:lang w:val="en-US"/>
        </w:rPr>
        <w:t xml:space="preserve">. </w:t>
      </w:r>
    </w:p>
    <w:bookmarkEnd w:id="187"/>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940"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940"/>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123"/>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297"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w:t>
      </w:r>
      <w:proofErr w:type="gramStart"/>
      <w:r>
        <w:rPr>
          <w:lang w:val="en-US"/>
        </w:rPr>
        <w:t>return</w:t>
      </w:r>
      <w:proofErr w:type="gramEnd"/>
      <w:r>
        <w:rPr>
          <w:lang w:val="en-US"/>
        </w:rPr>
        <w:t xml:space="preserve">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941" w:name="include"/>
      <w:bookmarkStart w:id="942" w:name="revinclude"/>
      <w:bookmarkEnd w:id="941"/>
      <w:bookmarkEnd w:id="942"/>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w:t>
      </w:r>
      <w:proofErr w:type="gramStart"/>
      <w:r>
        <w:rPr>
          <w:lang w:val="en-US"/>
        </w:rPr>
        <w:t>are</w:t>
      </w:r>
      <w:proofErr w:type="gramEnd"/>
      <w:r>
        <w:rPr>
          <w:lang w:val="en-US"/>
        </w:rPr>
        <w:t xml:space="preserv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298"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example search returns all the </w:t>
      </w:r>
      <w:hyperlink r:id="rId2299" w:history="1">
        <w:r>
          <w:rPr>
            <w:rStyle w:val="Hyperlink"/>
            <w:lang w:val="en-US"/>
          </w:rPr>
          <w:t>Medication Prescription</w:t>
        </w:r>
      </w:hyperlink>
      <w:r>
        <w:rPr>
          <w:lang w:val="en-US"/>
        </w:rPr>
        <w:t xml:space="preserve"> resources and their </w:t>
      </w:r>
      <w:hyperlink r:id="rId2300" w:history="1">
        <w:r>
          <w:rPr>
            <w:rStyle w:val="Hyperlink"/>
            <w:lang w:val="en-US"/>
          </w:rPr>
          <w:t>prescribing Practitioner</w:t>
        </w:r>
      </w:hyperlink>
      <w:r>
        <w:rPr>
          <w:lang w:val="en-US"/>
        </w:rPr>
        <w:t xml:space="preserve"> Resources for the matching </w:t>
      </w:r>
      <w:hyperlink r:id="rId2301"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943" w:name="containedType"/>
      <w:bookmarkEnd w:id="545"/>
      <w:bookmarkEnd w:id="943"/>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944"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302"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945" w:name="dstu-2"/>
      <w:bookmarkEnd w:id="945"/>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303"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61"/>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3250D0">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3250D0">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3250D0">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3250D0">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3250D0">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proofErr w:type="gramStart"/>
      <w:r>
        <w:rPr>
          <w:lang w:val="en-US"/>
        </w:rPr>
        <w:t>is</w:t>
      </w:r>
      <w:proofErr w:type="gramEnd"/>
      <w:r>
        <w:rPr>
          <w:lang w:val="en-US"/>
        </w:rPr>
        <w:t xml:space="preserve"> only a limited number of summary forms defined for resources in order to allow servers to store the summarized form(s) in advance. Servers SHOULD mark the resources with the tag </w:t>
      </w:r>
      <w:hyperlink r:id="rId2304"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946" w:name="elements"/>
      <w:bookmarkEnd w:id="946"/>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305"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947" w:name="score"/>
      <w:bookmarkEnd w:id="947"/>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306"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proofErr w:type="gramStart"/>
      <w:r>
        <w:rPr>
          <w:lang w:val="en-US"/>
        </w:rPr>
        <w:t>as a criteria</w:t>
      </w:r>
      <w:proofErr w:type="gramEnd"/>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3250D0">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948" w:name="advanced"/>
      <w:bookmarkStart w:id="949" w:name="query"/>
      <w:bookmarkEnd w:id="80"/>
      <w:bookmarkEnd w:id="948"/>
      <w:bookmarkEnd w:id="949"/>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proofErr w:type="gramStart"/>
      <w:r>
        <w:rPr>
          <w:lang w:val="en-US"/>
        </w:rPr>
        <w:t>requests,</w:t>
      </w:r>
      <w:proofErr w:type="gramEnd"/>
      <w:r>
        <w:rPr>
          <w:lang w:val="en-US"/>
        </w:rPr>
        <w:t xml:space="preserve">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w:t>
      </w:r>
      <w:proofErr w:type="gramStart"/>
      <w:r>
        <w:rPr>
          <w:lang w:val="en-US"/>
        </w:rPr>
        <w:t>a</w:t>
      </w:r>
      <w:proofErr w:type="gramEnd"/>
      <w:r>
        <w:rPr>
          <w:lang w:val="en-US"/>
        </w:rPr>
        <w:t xml:space="preserve"> </w:t>
      </w:r>
      <w:hyperlink r:id="rId2307"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950" w:name="currency"/>
      <w:bookmarkEnd w:id="950"/>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308" w:history="1">
        <w:r>
          <w:rPr>
            <w:rStyle w:val="Hyperlink"/>
            <w:lang w:val="en-US"/>
          </w:rPr>
          <w:t>Audit Event</w:t>
        </w:r>
      </w:hyperlink>
      <w:r>
        <w:rPr>
          <w:lang w:val="en-US"/>
        </w:rPr>
        <w:t xml:space="preserve"> resources auditing the search itself. </w:t>
      </w:r>
    </w:p>
    <w:bookmarkEnd w:id="176"/>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3250D0">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3250D0">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3250D0">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3250D0">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3250D0">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3250D0">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3250D0">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3250D0">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3250D0">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3250D0">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rsidP="00160568">
            <w:pPr>
              <w:rPr>
                <w:rFonts w:eastAsia="Times New Roman"/>
              </w:rPr>
            </w:pPr>
            <w:r>
              <w:rPr>
                <w:rFonts w:eastAsia="Times New Roman"/>
              </w:rPr>
              <w:t xml:space="preserve">All resources in </w:t>
            </w:r>
            <w:del w:id="951" w:author="David" w:date="2015-09-07T15:28:00Z">
              <w:r w:rsidDel="00160568">
                <w:rPr>
                  <w:rFonts w:eastAsia="Times New Roman"/>
                </w:rPr>
                <w:delText xml:space="preserve">nominated </w:delText>
              </w:r>
            </w:del>
            <w:ins w:id="952" w:author="David" w:date="2015-09-07T15:28:00Z">
              <w:r w:rsidR="00160568">
                <w:rPr>
                  <w:rFonts w:eastAsia="Times New Roman"/>
                </w:rPr>
                <w:t xml:space="preserve">designated </w:t>
              </w:r>
            </w:ins>
            <w:r>
              <w:rPr>
                <w:rFonts w:eastAsia="Times New Roman"/>
              </w:rPr>
              <w:t>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3250D0">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3250D0">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3250D0">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3250D0">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3250D0">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3250D0">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3250D0">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3250D0">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3250D0">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3250D0">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3250D0">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3250D0">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3250D0">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3250D0">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3250D0">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3250D0">
            <w:pPr>
              <w:rPr>
                <w:rFonts w:eastAsia="Times New Roman"/>
              </w:rPr>
            </w:pPr>
            <w:hyperlink r:id="rId2309"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0"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1"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2"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3"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4"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5"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6"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7"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8"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19"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0"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1"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2"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3"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4"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5"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6"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7"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8"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29"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3250D0">
            <w:pPr>
              <w:rPr>
                <w:rFonts w:eastAsia="Times New Roman"/>
              </w:rPr>
            </w:pPr>
            <w:hyperlink r:id="rId2330"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245"/>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3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332" w:anchor="status" w:history="1">
              <w:r w:rsidR="00E43BD9">
                <w:rPr>
                  <w:rStyle w:val="Hyperlink"/>
                  <w:rFonts w:eastAsia="Times New Roman"/>
                </w:rPr>
                <w:t>Ballot Status</w:t>
              </w:r>
            </w:hyperlink>
            <w:r w:rsidR="00E43BD9">
              <w:rPr>
                <w:rFonts w:eastAsia="Times New Roman"/>
              </w:rPr>
              <w:t xml:space="preserve">: </w:t>
            </w:r>
            <w:hyperlink r:id="rId2333"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953" w:name="intro"/>
      <w:bookmarkEnd w:id="953"/>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334" w:history="1">
        <w:r>
          <w:rPr>
            <w:rStyle w:val="Hyperlink"/>
            <w:lang w:val="en-US"/>
          </w:rPr>
          <w:t>Search Operation</w:t>
        </w:r>
      </w:hyperlink>
      <w:r>
        <w:rPr>
          <w:lang w:val="en-US"/>
        </w:rPr>
        <w:t xml:space="preserve">. It uses the same set of standard parameters defined for the resources, and provides </w:t>
      </w:r>
      <w:proofErr w:type="gramStart"/>
      <w:r>
        <w:rPr>
          <w:lang w:val="en-US"/>
        </w:rPr>
        <w:t>a syntax</w:t>
      </w:r>
      <w:proofErr w:type="gramEnd"/>
      <w:r>
        <w:rPr>
          <w:lang w:val="en-US"/>
        </w:rPr>
        <w:t xml:space="preserve">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954" w:name="ops"/>
      <w:bookmarkEnd w:id="954"/>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335"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955" w:name="params"/>
      <w:bookmarkEnd w:id="955"/>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3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337" w:anchor="status" w:history="1">
              <w:r w:rsidR="00E43BD9">
                <w:rPr>
                  <w:rStyle w:val="Hyperlink"/>
                  <w:rFonts w:eastAsia="Times New Roman"/>
                </w:rPr>
                <w:t>Ballot Status</w:t>
              </w:r>
            </w:hyperlink>
            <w:r w:rsidR="00E43BD9">
              <w:rPr>
                <w:rFonts w:eastAsia="Times New Roman"/>
              </w:rPr>
              <w:t xml:space="preserve">: </w:t>
            </w:r>
            <w:hyperlink r:id="rId2338"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339"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340"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956" w:name="rsl"/>
      <w:bookmarkEnd w:id="956"/>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341"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342"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146"/>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343"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w:t>
            </w:r>
            <w:proofErr w:type="gramStart"/>
            <w:r>
              <w:rPr>
                <w:rFonts w:eastAsia="Times New Roman"/>
              </w:rPr>
              <w:t>a confidentiality</w:t>
            </w:r>
            <w:proofErr w:type="gramEnd"/>
            <w:r>
              <w:rPr>
                <w:rFonts w:eastAsia="Times New Roman"/>
              </w:rPr>
              <w:t xml:space="preserve">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344"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345" w:history="1">
              <w:r>
                <w:rPr>
                  <w:rStyle w:val="Hyperlink"/>
                  <w:rFonts w:eastAsia="Times New Roman"/>
                </w:rPr>
                <w:t>Patient</w:t>
              </w:r>
            </w:hyperlink>
            <w:r>
              <w:rPr>
                <w:rFonts w:eastAsia="Times New Roman"/>
              </w:rPr>
              <w:t xml:space="preserve"> resource, with implied behavior for the </w:t>
            </w:r>
            <w:hyperlink r:id="rId2346"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347"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348"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349" w:history="1">
              <w:r>
                <w:rPr>
                  <w:rStyle w:val="Hyperlink"/>
                  <w:rFonts w:eastAsia="Times New Roman"/>
                </w:rPr>
                <w:t>Patient</w:t>
              </w:r>
            </w:hyperlink>
            <w:r>
              <w:rPr>
                <w:rFonts w:eastAsia="Times New Roman"/>
              </w:rPr>
              <w:t xml:space="preserve"> resource, with implied behavior for the </w:t>
            </w:r>
            <w:hyperlink r:id="rId2350"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351"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2"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353"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354"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355"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356"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7" w:history="1">
              <w:r>
                <w:rPr>
                  <w:rStyle w:val="Hyperlink"/>
                  <w:rFonts w:eastAsia="Times New Roman"/>
                </w:rPr>
                <w:t>any</w:t>
              </w:r>
            </w:hyperlink>
            <w:r>
              <w:rPr>
                <w:rFonts w:eastAsia="Times New Roman"/>
              </w:rPr>
              <w:t xml:space="preserve"> resource to indicate that the resource relates to a diagnosis (or potential diagnosis) </w:t>
            </w:r>
            <w:proofErr w:type="gramStart"/>
            <w:r>
              <w:rPr>
                <w:rFonts w:eastAsia="Times New Roman"/>
              </w:rPr>
              <w:t>which is generally associated with confidentiality requirements - 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358" w:history="1">
              <w:r>
                <w:rPr>
                  <w:rStyle w:val="Hyperlink"/>
                  <w:rFonts w:eastAsia="Times New Roman"/>
                </w:rPr>
                <w:t>Diagnostic Reports</w:t>
              </w:r>
            </w:hyperlink>
            <w:r>
              <w:rPr>
                <w:rFonts w:eastAsia="Times New Roman"/>
              </w:rPr>
              <w:t xml:space="preserve"> produced because of a </w:t>
            </w:r>
            <w:hyperlink r:id="rId2359"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360"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361"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362"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957" w:name="break-the-glass"/>
      <w:bookmarkEnd w:id="957"/>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363"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w:t>
      </w:r>
      <w:proofErr w:type="gramStart"/>
      <w:r>
        <w:rPr>
          <w:lang w:val="en-US"/>
        </w:rPr>
        <w:t>protocol,</w:t>
      </w:r>
      <w:proofErr w:type="gramEnd"/>
      <w:r>
        <w:rPr>
          <w:lang w:val="en-US"/>
        </w:rPr>
        <w:t xml:space="preserve">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364"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958" w:name="hcs"/>
      <w:bookmarkEnd w:id="958"/>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3250D0">
            <w:pPr>
              <w:rPr>
                <w:rFonts w:eastAsia="Times New Roman"/>
              </w:rPr>
            </w:pPr>
            <w:hyperlink r:id="rId2365"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250D0">
            <w:pPr>
              <w:rPr>
                <w:rFonts w:eastAsia="Times New Roman"/>
              </w:rPr>
            </w:pPr>
            <w:hyperlink r:id="rId2366"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250D0">
            <w:pPr>
              <w:rPr>
                <w:rFonts w:eastAsia="Times New Roman"/>
              </w:rPr>
            </w:pPr>
            <w:hyperlink r:id="rId2367"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368"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250D0">
            <w:pPr>
              <w:rPr>
                <w:rFonts w:eastAsia="Times New Roman"/>
              </w:rPr>
            </w:pPr>
            <w:hyperlink r:id="rId2369"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250D0">
            <w:pPr>
              <w:rPr>
                <w:rFonts w:eastAsia="Times New Roman"/>
              </w:rPr>
            </w:pPr>
            <w:hyperlink r:id="rId2370"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371"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959" w:name="jurisdictions"/>
      <w:bookmarkEnd w:id="959"/>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3250D0">
            <w:pPr>
              <w:rPr>
                <w:rFonts w:eastAsia="Times New Roman"/>
              </w:rPr>
            </w:pPr>
            <w:hyperlink r:id="rId2372"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3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374" w:anchor="status" w:history="1">
              <w:r w:rsidR="00E43BD9">
                <w:rPr>
                  <w:rStyle w:val="Hyperlink"/>
                  <w:rFonts w:eastAsia="Times New Roman"/>
                </w:rPr>
                <w:t>Ballot Status</w:t>
              </w:r>
            </w:hyperlink>
            <w:r w:rsidR="00E43BD9">
              <w:rPr>
                <w:rFonts w:eastAsia="Times New Roman"/>
              </w:rPr>
              <w:t xml:space="preserve">: </w:t>
            </w:r>
            <w:hyperlink r:id="rId2375"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376" w:history="1">
        <w:r>
          <w:rPr>
            <w:rStyle w:val="Hyperlink"/>
            <w:rFonts w:eastAsia="Times New Roman"/>
            <w:lang w:val="en-US"/>
          </w:rPr>
          <w:t>provenance</w:t>
        </w:r>
      </w:hyperlink>
      <w:r>
        <w:rPr>
          <w:rFonts w:eastAsia="Times New Roman"/>
          <w:lang w:val="en-US"/>
        </w:rPr>
        <w:t xml:space="preserve"> and </w:t>
      </w:r>
      <w:hyperlink r:id="rId2377"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3250D0">
      <w:pPr>
        <w:numPr>
          <w:ilvl w:val="0"/>
          <w:numId w:val="319"/>
        </w:numPr>
        <w:spacing w:before="100" w:beforeAutospacing="1" w:after="100" w:afterAutospacing="1"/>
        <w:divId w:val="503786516"/>
        <w:rPr>
          <w:rFonts w:eastAsia="Times New Roman"/>
          <w:lang w:val="en-US"/>
        </w:rPr>
      </w:pPr>
      <w:hyperlink r:id="rId2378"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379"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0559D6CA" wp14:editId="6291AC71">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380"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09915993" wp14:editId="28260CCF">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38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56C621B6" wp14:editId="0A082C05">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3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68D7AAE" wp14:editId="2CA84E43">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3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4FCF2D24" wp14:editId="5A039EE2">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3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960" w:name="access-control"/>
      <w:bookmarkEnd w:id="960"/>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385"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961" w:name="http"/>
      <w:bookmarkEnd w:id="961"/>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386" w:history="1">
        <w:r>
          <w:rPr>
            <w:rStyle w:val="Hyperlink"/>
            <w:lang w:val="en-US"/>
          </w:rPr>
          <w:t>RESTful API</w:t>
        </w:r>
      </w:hyperlink>
      <w:r>
        <w:rPr>
          <w:lang w:val="en-US"/>
        </w:rPr>
        <w:t xml:space="preserve">, normal HTTP security rules apply. The </w:t>
      </w:r>
      <w:hyperlink r:id="rId2387"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388" w:history="1">
        <w:r>
          <w:rPr>
            <w:rStyle w:val="Hyperlink"/>
            <w:lang w:val="en-US"/>
          </w:rPr>
          <w:t>cross-origin resource sharing</w:t>
        </w:r>
      </w:hyperlink>
      <w:r>
        <w:rPr>
          <w:lang w:val="en-US"/>
        </w:rPr>
        <w:t xml:space="preserve"> for the </w:t>
      </w:r>
      <w:hyperlink r:id="rId2389"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390"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962" w:name="authentication"/>
      <w:bookmarkEnd w:id="962"/>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391" w:history="1">
        <w:r>
          <w:rPr>
            <w:rStyle w:val="Hyperlink"/>
            <w:lang w:val="en-US"/>
          </w:rPr>
          <w:t>OAuth</w:t>
        </w:r>
      </w:hyperlink>
      <w:r>
        <w:rPr>
          <w:lang w:val="en-US"/>
        </w:rPr>
        <w:t xml:space="preserve"> may be used to authenticate and/or authorize the users. The </w:t>
      </w:r>
      <w:hyperlink r:id="rId2392"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393"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394"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963" w:name="audit"/>
      <w:bookmarkEnd w:id="963"/>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395"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396"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964" w:name="signatures"/>
      <w:bookmarkEnd w:id="964"/>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397" w:history="1">
        <w:r>
          <w:rPr>
            <w:rStyle w:val="Hyperlink"/>
            <w:lang w:val="en-US"/>
          </w:rPr>
          <w:t>W3C Digital Signatures</w:t>
        </w:r>
      </w:hyperlink>
      <w:r>
        <w:rPr>
          <w:lang w:val="en-US"/>
        </w:rPr>
        <w:t xml:space="preserve"> for signatures. Resources can be signed using the </w:t>
      </w:r>
      <w:hyperlink r:id="rId2398" w:history="1">
        <w:r>
          <w:rPr>
            <w:rStyle w:val="Hyperlink"/>
            <w:lang w:val="en-US"/>
          </w:rPr>
          <w:t>Provenance</w:t>
        </w:r>
      </w:hyperlink>
      <w:r>
        <w:rPr>
          <w:lang w:val="en-US"/>
        </w:rPr>
        <w:t xml:space="preserve"> resource to carry a </w:t>
      </w:r>
      <w:hyperlink r:id="rId2399" w:anchor="def-SignatureDetached" w:history="1">
        <w:r>
          <w:rPr>
            <w:rStyle w:val="Hyperlink"/>
            <w:lang w:val="en-US"/>
          </w:rPr>
          <w:t>detached digital signature</w:t>
        </w:r>
      </w:hyperlink>
      <w:r>
        <w:rPr>
          <w:lang w:val="en-US"/>
        </w:rPr>
        <w:t xml:space="preserve">. The </w:t>
      </w:r>
      <w:hyperlink r:id="rId2400"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401"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402" w:anchor="signatures" w:history="1">
        <w:r>
          <w:rPr>
            <w:rStyle w:val="Hyperlink"/>
            <w:lang w:val="en-US"/>
          </w:rPr>
          <w:t>documents may be signed</w:t>
        </w:r>
      </w:hyperlink>
      <w:r>
        <w:rPr>
          <w:lang w:val="en-US"/>
        </w:rPr>
        <w:t xml:space="preserve"> using an </w:t>
      </w:r>
      <w:hyperlink r:id="rId2403" w:anchor="def-SignatureEnveloped" w:history="1">
        <w:r>
          <w:rPr>
            <w:rStyle w:val="Hyperlink"/>
            <w:lang w:val="en-US"/>
          </w:rPr>
          <w:t>enveloped</w:t>
        </w:r>
      </w:hyperlink>
      <w:r>
        <w:rPr>
          <w:lang w:val="en-US"/>
        </w:rPr>
        <w:t xml:space="preserve"> signature. A specification for Enveloped signature is profiled in the </w:t>
      </w:r>
      <w:hyperlink r:id="rId2404"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t xml:space="preserve">Feedback </w:t>
      </w:r>
      <w:hyperlink r:id="rId2405"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965" w:name="attachments"/>
      <w:bookmarkEnd w:id="965"/>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966" w:name="labels"/>
      <w:bookmarkEnd w:id="966"/>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406" w:history="1">
        <w:r>
          <w:rPr>
            <w:rStyle w:val="Hyperlink"/>
            <w:lang w:val="en-US"/>
          </w:rPr>
          <w:t>Security Labels</w:t>
        </w:r>
      </w:hyperlink>
      <w:r>
        <w:rPr>
          <w:lang w:val="en-US"/>
        </w:rPr>
        <w:t xml:space="preserve">. </w:t>
      </w:r>
    </w:p>
    <w:bookmarkEnd w:id="241"/>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407" w:history="1">
        <w:r>
          <w:rPr>
            <w:rStyle w:val="Hyperlink"/>
            <w:lang w:val="en-US"/>
          </w:rPr>
          <w:t>with CDA</w:t>
        </w:r>
      </w:hyperlink>
      <w:r>
        <w:rPr>
          <w:lang w:val="en-US"/>
        </w:rPr>
        <w:t xml:space="preserve">). For this reason, the </w:t>
      </w:r>
      <w:hyperlink r:id="rId2408"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409"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967" w:name="stylesheets"/>
      <w:bookmarkEnd w:id="967"/>
      <w:r>
        <w:rPr>
          <w:lang w:val="en-US"/>
        </w:rPr>
        <w:t xml:space="preserve">In addition, to narrative </w:t>
      </w:r>
      <w:hyperlink r:id="rId2410"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4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412" w:anchor="status" w:history="1">
              <w:r w:rsidR="00E43BD9">
                <w:rPr>
                  <w:rStyle w:val="Hyperlink"/>
                  <w:rFonts w:eastAsia="Times New Roman"/>
                </w:rPr>
                <w:t>Ballot Status</w:t>
              </w:r>
            </w:hyperlink>
            <w:r w:rsidR="00E43BD9">
              <w:rPr>
                <w:rFonts w:eastAsia="Times New Roman"/>
              </w:rPr>
              <w:t xml:space="preserve">: </w:t>
            </w:r>
            <w:hyperlink r:id="rId2413"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414"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415"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416"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417"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418"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419" w:history="1">
        <w:r>
          <w:rPr>
            <w:rStyle w:val="Hyperlink"/>
            <w:lang w:val="en-US"/>
          </w:rPr>
          <w:t>HL7/OMG HSSP RLUS specification</w:t>
        </w:r>
      </w:hyperlink>
      <w:r>
        <w:rPr>
          <w:lang w:val="en-US"/>
        </w:rPr>
        <w:t xml:space="preserve"> (see </w:t>
      </w:r>
      <w:hyperlink r:id="rId2420"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968" w:name="tech"/>
      <w:bookmarkEnd w:id="968"/>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421"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422" w:history="1">
        <w:r>
          <w:rPr>
            <w:rStyle w:val="Hyperlink"/>
            <w:lang w:val="en-US"/>
          </w:rPr>
          <w:t>RESTful exchange</w:t>
        </w:r>
      </w:hyperlink>
      <w:r>
        <w:rPr>
          <w:lang w:val="en-US"/>
        </w:rPr>
        <w:t xml:space="preserve">, </w:t>
      </w:r>
      <w:hyperlink r:id="rId2423" w:history="1">
        <w:r>
          <w:rPr>
            <w:rStyle w:val="Hyperlink"/>
            <w:lang w:val="en-US"/>
          </w:rPr>
          <w:t>messaging</w:t>
        </w:r>
      </w:hyperlink>
      <w:r>
        <w:rPr>
          <w:lang w:val="en-US"/>
        </w:rPr>
        <w:t xml:space="preserve">, and </w:t>
      </w:r>
      <w:hyperlink r:id="rId2424" w:history="1">
        <w:r>
          <w:rPr>
            <w:rStyle w:val="Hyperlink"/>
            <w:lang w:val="en-US"/>
          </w:rPr>
          <w:t>document based</w:t>
        </w:r>
      </w:hyperlink>
      <w:r>
        <w:rPr>
          <w:lang w:val="en-US"/>
        </w:rPr>
        <w:t xml:space="preserve"> exchange, the </w:t>
      </w:r>
      <w:hyperlink r:id="rId2425"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969" w:name="architecture"/>
      <w:bookmarkEnd w:id="969"/>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426"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The fact that 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42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428" w:anchor="status" w:history="1">
              <w:r w:rsidR="00E43BD9">
                <w:rPr>
                  <w:rStyle w:val="Hyperlink"/>
                  <w:rFonts w:eastAsia="Times New Roman"/>
                </w:rPr>
                <w:t>Ballot Status</w:t>
              </w:r>
            </w:hyperlink>
            <w:r w:rsidR="00E43BD9">
              <w:rPr>
                <w:rFonts w:eastAsia="Times New Roman"/>
              </w:rPr>
              <w:t xml:space="preserve">: </w:t>
            </w:r>
            <w:hyperlink r:id="rId2429"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4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431" w:anchor="status" w:history="1">
              <w:r w:rsidR="00E43BD9">
                <w:rPr>
                  <w:rStyle w:val="Hyperlink"/>
                  <w:rFonts w:eastAsia="Times New Roman"/>
                </w:rPr>
                <w:t>Ballot Status</w:t>
              </w:r>
            </w:hyperlink>
            <w:r w:rsidR="00E43BD9">
              <w:rPr>
                <w:rFonts w:eastAsia="Times New Roman"/>
              </w:rPr>
              <w:t xml:space="preserve">: </w:t>
            </w:r>
            <w:hyperlink r:id="rId2432"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433"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34"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435"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436" w:history="1">
              <w:r>
                <w:rPr>
                  <w:rStyle w:val="Hyperlink"/>
                  <w:rFonts w:eastAsia="Times New Roman"/>
                </w:rPr>
                <w:t>Concept IDs</w:t>
              </w:r>
            </w:hyperlink>
            <w:r>
              <w:rPr>
                <w:rFonts w:eastAsia="Times New Roman"/>
              </w:rPr>
              <w:t xml:space="preserve">, </w:t>
            </w:r>
            <w:hyperlink r:id="rId2437" w:history="1">
              <w:r>
                <w:rPr>
                  <w:rStyle w:val="Hyperlink"/>
                  <w:rFonts w:eastAsia="Times New Roman"/>
                </w:rPr>
                <w:t>Expressions</w:t>
              </w:r>
            </w:hyperlink>
            <w:r>
              <w:rPr>
                <w:rFonts w:eastAsia="Times New Roman"/>
              </w:rPr>
              <w:t xml:space="preserve"> (</w:t>
            </w:r>
            <w:hyperlink r:id="rId2438" w:history="1">
              <w:r>
                <w:rPr>
                  <w:rStyle w:val="Hyperlink"/>
                  <w:rFonts w:eastAsia="Times New Roman"/>
                </w:rPr>
                <w:t>grammar</w:t>
              </w:r>
            </w:hyperlink>
            <w:r>
              <w:rPr>
                <w:rFonts w:eastAsia="Times New Roman"/>
              </w:rPr>
              <w:t xml:space="preserve">) and </w:t>
            </w:r>
            <w:hyperlink r:id="rId2439"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440"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441"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442"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3250D0">
            <w:pPr>
              <w:rPr>
                <w:rFonts w:eastAsia="Times New Roman"/>
              </w:rPr>
            </w:pPr>
            <w:hyperlink r:id="rId2443"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3250D0">
            <w:pPr>
              <w:rPr>
                <w:rFonts w:eastAsia="Times New Roman"/>
              </w:rPr>
            </w:pPr>
            <w:hyperlink r:id="rId2444"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970" w:name="implicit"/>
      <w:bookmarkEnd w:id="970"/>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445"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4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447" w:anchor="status" w:history="1">
              <w:r w:rsidR="00E43BD9">
                <w:rPr>
                  <w:rStyle w:val="Hyperlink"/>
                  <w:rFonts w:eastAsia="Times New Roman"/>
                </w:rPr>
                <w:t>Ballot Status</w:t>
              </w:r>
            </w:hyperlink>
            <w:r w:rsidR="00E43BD9">
              <w:rPr>
                <w:rFonts w:eastAsia="Times New Roman"/>
              </w:rPr>
              <w:t xml:space="preserve">: </w:t>
            </w:r>
            <w:hyperlink r:id="rId2448"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449"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971" w:name="relsoa"/>
      <w:bookmarkEnd w:id="971"/>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a strength</w:t>
            </w:r>
            <w:proofErr w:type="gramEnd"/>
            <w:r>
              <w:rPr>
                <w:rFonts w:eastAsia="Times New Roman"/>
              </w:rPr>
              <w:t xml:space="preserve">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450" w:history="1">
              <w:r>
                <w:rPr>
                  <w:rStyle w:val="Hyperlink"/>
                  <w:rFonts w:eastAsia="Times New Roman"/>
                </w:rPr>
                <w:t>BPMN</w:t>
              </w:r>
            </w:hyperlink>
            <w:r>
              <w:rPr>
                <w:rFonts w:eastAsia="Times New Roman"/>
              </w:rPr>
              <w:t xml:space="preserve">, </w:t>
            </w:r>
            <w:hyperlink r:id="rId2451"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972" w:name="approach"/>
      <w:bookmarkEnd w:id="972"/>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452"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973" w:name="glossy"/>
      <w:bookmarkEnd w:id="973"/>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4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454" w:anchor="status" w:history="1">
              <w:r w:rsidR="00E43BD9">
                <w:rPr>
                  <w:rStyle w:val="Hyperlink"/>
                  <w:rFonts w:eastAsia="Times New Roman"/>
                </w:rPr>
                <w:t>Ballot Status</w:t>
              </w:r>
            </w:hyperlink>
            <w:r w:rsidR="00E43BD9">
              <w:rPr>
                <w:rFonts w:eastAsia="Times New Roman"/>
              </w:rPr>
              <w:t xml:space="preserve">: </w:t>
            </w:r>
            <w:hyperlink r:id="rId2455"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974" w:name="flex"/>
      <w:bookmarkEnd w:id="974"/>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14:anchorId="57F33804" wp14:editId="28B8CB38">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45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3250D0">
      <w:pPr>
        <w:pStyle w:val="NormalWeb"/>
        <w:divId w:val="922645780"/>
        <w:rPr>
          <w:lang w:val="en-US"/>
        </w:rPr>
      </w:pPr>
      <w:hyperlink r:id="rId2457" w:history="1">
        <w:r w:rsidR="00E43BD9">
          <w:rPr>
            <w:rStyle w:val="Hyperlink"/>
            <w:lang w:val="en-US"/>
          </w:rPr>
          <w:t>http://hl7.org/fhir</w:t>
        </w:r>
      </w:hyperlink>
      <w:r w:rsidR="00E43BD9">
        <w:rPr>
          <w:lang w:val="en-US"/>
        </w:rPr>
        <w:t xml:space="preserve">. Follow us on Twitter using </w:t>
      </w:r>
      <w:hyperlink r:id="rId2458"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459" w:history="1">
        <w:r>
          <w:rPr>
            <w:rStyle w:val="Hyperlink"/>
            <w:lang w:val="en-US"/>
          </w:rPr>
          <w:t>Schema</w:t>
        </w:r>
      </w:hyperlink>
      <w:r>
        <w:rPr>
          <w:lang w:val="en-US"/>
        </w:rPr>
        <w:t xml:space="preserve">, RDF (to do), XMI (to do), </w:t>
      </w:r>
      <w:hyperlink r:id="rId2460"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3250D0">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3250D0">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3250D0">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3250D0">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3250D0">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461" w:history="1">
        <w:r>
          <w:rPr>
            <w:rStyle w:val="Hyperlink"/>
            <w:lang w:val="en-US"/>
          </w:rPr>
          <w:t>Examples</w:t>
        </w:r>
      </w:hyperlink>
      <w:r>
        <w:rPr>
          <w:lang w:val="en-US"/>
        </w:rPr>
        <w:t xml:space="preserve"> and the </w:t>
      </w:r>
      <w:hyperlink r:id="rId2462"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463" w:history="1">
        <w:r>
          <w:rPr>
            <w:rStyle w:val="Hyperlink"/>
            <w:lang w:val="en-US"/>
          </w:rPr>
          <w:t>Schema</w:t>
        </w:r>
      </w:hyperlink>
      <w:r>
        <w:rPr>
          <w:lang w:val="en-US"/>
        </w:rPr>
        <w:t xml:space="preserve">, RDF (to do), XMI (to do), </w:t>
      </w:r>
      <w:hyperlink r:id="rId2464"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975" w:name="intersection"/>
      <w:bookmarkEnd w:id="975"/>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976" w:name="union"/>
      <w:bookmarkEnd w:id="976"/>
      <w:r>
        <w:rPr>
          <w:rFonts w:eastAsia="Times New Roman"/>
          <w:lang w:val="en-US"/>
        </w:rPr>
        <w:t>Union</w:t>
      </w:r>
    </w:p>
    <w:p w:rsidR="00C51368" w:rsidRDefault="00E43BD9">
      <w:pPr>
        <w:pStyle w:val="NormalWeb"/>
        <w:divId w:val="315257530"/>
        <w:rPr>
          <w:lang w:val="en-US"/>
        </w:rPr>
      </w:pPr>
      <w:proofErr w:type="gramStart"/>
      <w:r>
        <w:rPr>
          <w:lang w:val="en-US"/>
        </w:rPr>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465"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466"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150"/>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3250D0">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3250D0">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467" w:history="1">
        <w:r>
          <w:rPr>
            <w:rStyle w:val="Hyperlink"/>
            <w:lang w:val="en-US"/>
          </w:rPr>
          <w:t>XML</w:t>
        </w:r>
      </w:hyperlink>
      <w:r>
        <w:rPr>
          <w:lang w:val="en-US"/>
        </w:rPr>
        <w:t xml:space="preserve"> or </w:t>
      </w:r>
      <w:hyperlink r:id="rId2468" w:history="1">
        <w:r>
          <w:rPr>
            <w:rStyle w:val="Hyperlink"/>
            <w:lang w:val="en-US"/>
          </w:rPr>
          <w:t>JSON</w:t>
        </w:r>
      </w:hyperlink>
      <w:r>
        <w:rPr>
          <w:lang w:val="en-US"/>
        </w:rPr>
        <w:t xml:space="preserve"> format. </w:t>
      </w:r>
    </w:p>
    <w:p w:rsidR="00C51368" w:rsidRDefault="003250D0">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3250D0">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3250D0">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3250D0">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3250D0">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3250D0">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3250D0">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469"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3250D0">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3250D0">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3250D0">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470"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471" w:history="1">
        <w:r>
          <w:rPr>
            <w:rStyle w:val="Hyperlink"/>
            <w:lang w:val="en-US"/>
          </w:rPr>
          <w:t>Schema</w:t>
        </w:r>
      </w:hyperlink>
      <w:r>
        <w:rPr>
          <w:lang w:val="en-US"/>
        </w:rPr>
        <w:t xml:space="preserve">, RDF (to do), XMI (to do), </w:t>
      </w:r>
      <w:hyperlink r:id="rId2472" w:history="1">
        <w:r>
          <w:rPr>
            <w:rStyle w:val="Hyperlink"/>
            <w:lang w:val="en-US"/>
          </w:rPr>
          <w:t>Resource Profile</w:t>
        </w:r>
      </w:hyperlink>
    </w:p>
    <w:bookmarkEnd w:id="94"/>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977" w:name="desc"/>
      <w:bookmarkEnd w:id="977"/>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473" w:history="1">
        <w:r>
          <w:rPr>
            <w:rStyle w:val="Hyperlink"/>
            <w:lang w:val="en-US"/>
          </w:rPr>
          <w:t>XML</w:t>
        </w:r>
      </w:hyperlink>
      <w:r>
        <w:rPr>
          <w:lang w:val="en-US"/>
        </w:rPr>
        <w:t xml:space="preserve"> or </w:t>
      </w:r>
      <w:hyperlink r:id="rId2474"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w:t>
      </w:r>
      <w:proofErr w:type="gramStart"/>
      <w:r>
        <w:rPr>
          <w:lang w:val="en-US"/>
        </w:rPr>
        <w:t>by .</w:t>
      </w:r>
      <w:proofErr w:type="gramEnd"/>
      <w:r>
        <w:rPr>
          <w:lang w:val="en-US"/>
        </w:rPr>
        <w:t xml:space="preserve"> </w:t>
      </w:r>
    </w:p>
    <w:bookmarkEnd w:id="524"/>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3250D0">
      <w:pPr>
        <w:pStyle w:val="NormalWeb"/>
        <w:divId w:val="44112681"/>
        <w:rPr>
          <w:lang w:val="en-US"/>
        </w:rPr>
      </w:pPr>
      <w:hyperlink r:id="rId2475"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3250D0">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3250D0">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3250D0">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3250D0">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3250D0">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3250D0">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476" w:history="1">
        <w:r>
          <w:rPr>
            <w:rStyle w:val="Hyperlink"/>
            <w:lang w:val="en-US"/>
          </w:rPr>
          <w:t>XML</w:t>
        </w:r>
      </w:hyperlink>
      <w:r>
        <w:rPr>
          <w:lang w:val="en-US"/>
        </w:rPr>
        <w:t xml:space="preserve"> or </w:t>
      </w:r>
      <w:hyperlink r:id="rId2477"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478"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479" w:history="1">
        <w:r>
          <w:rPr>
            <w:rStyle w:val="Hyperlink"/>
            <w:lang w:val="en-US"/>
          </w:rPr>
          <w:t>XML</w:t>
        </w:r>
      </w:hyperlink>
      <w:r>
        <w:rPr>
          <w:lang w:val="en-US"/>
        </w:rPr>
        <w:t xml:space="preserve"> or </w:t>
      </w:r>
      <w:hyperlink r:id="rId2480"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481"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3250D0">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2"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483" w:history="1">
        <w:r>
          <w:rPr>
            <w:rStyle w:val="Hyperlink"/>
            <w:lang w:val="en-US"/>
          </w:rPr>
          <w:t>XML</w:t>
        </w:r>
      </w:hyperlink>
      <w:r>
        <w:rPr>
          <w:lang w:val="en-US"/>
        </w:rPr>
        <w:t xml:space="preserve"> or </w:t>
      </w:r>
      <w:hyperlink r:id="rId2484"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485" w:history="1">
        <w:r>
          <w:rPr>
            <w:rStyle w:val="Hyperlink"/>
            <w:lang w:val="en-US"/>
          </w:rPr>
          <w:t>the full registry of value sets</w:t>
        </w:r>
      </w:hyperlink>
      <w:r>
        <w:rPr>
          <w:lang w:val="en-US"/>
        </w:rPr>
        <w:t xml:space="preserve"> defined as part of FHIR. </w:t>
      </w:r>
    </w:p>
    <w:p w:rsidR="00C51368" w:rsidRDefault="003250D0">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978"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487" w:history="1">
        <w:r>
          <w:rPr>
            <w:rStyle w:val="Hyperlink"/>
            <w:lang w:val="en-US"/>
          </w:rPr>
          <w:t>XML</w:t>
        </w:r>
      </w:hyperlink>
      <w:r>
        <w:rPr>
          <w:lang w:val="en-US"/>
        </w:rPr>
        <w:t xml:space="preserve"> or </w:t>
      </w:r>
      <w:hyperlink r:id="rId2488"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489"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490" w:history="1">
        <w:r>
          <w:rPr>
            <w:rStyle w:val="Hyperlink"/>
            <w:lang w:val="en-US"/>
          </w:rPr>
          <w:t>XML</w:t>
        </w:r>
      </w:hyperlink>
      <w:r>
        <w:rPr>
          <w:lang w:val="en-US"/>
        </w:rPr>
        <w:t xml:space="preserve"> or </w:t>
      </w:r>
      <w:hyperlink r:id="rId2491"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492" w:history="1">
        <w:r>
          <w:rPr>
            <w:rStyle w:val="Hyperlink"/>
            <w:lang w:val="en-US"/>
          </w:rPr>
          <w:t>XML</w:t>
        </w:r>
      </w:hyperlink>
      <w:r>
        <w:rPr>
          <w:lang w:val="en-US"/>
        </w:rPr>
        <w:t xml:space="preserve"> or </w:t>
      </w:r>
      <w:hyperlink r:id="rId2493"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978"/>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3250D0">
            <w:pPr>
              <w:rPr>
                <w:rFonts w:eastAsia="Times New Roman"/>
              </w:rPr>
            </w:pPr>
            <w:hyperlink r:id="rId2494" w:history="1">
              <w:r w:rsidR="00E43BD9">
                <w:rPr>
                  <w:rStyle w:val="Hyperlink"/>
                  <w:rFonts w:eastAsia="Times New Roman"/>
                </w:rPr>
                <w:t>XML</w:t>
              </w:r>
            </w:hyperlink>
            <w:r w:rsidR="00E43BD9">
              <w:rPr>
                <w:rFonts w:eastAsia="Times New Roman"/>
              </w:rPr>
              <w:t xml:space="preserve"> / </w:t>
            </w:r>
            <w:hyperlink r:id="rId2495" w:history="1">
              <w:r w:rsidR="00E43BD9">
                <w:rPr>
                  <w:rStyle w:val="Hyperlink"/>
                  <w:rFonts w:eastAsia="Times New Roman"/>
                </w:rPr>
                <w:t>JSON</w:t>
              </w:r>
            </w:hyperlink>
          </w:p>
        </w:tc>
      </w:tr>
    </w:tbl>
    <w:bookmarkEnd w:id="60"/>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496" w:history="1">
        <w:r>
          <w:rPr>
            <w:rStyle w:val="Hyperlink"/>
            <w:lang w:val="en-US"/>
          </w:rPr>
          <w:t>the full registry of value sets</w:t>
        </w:r>
      </w:hyperlink>
      <w:r>
        <w:rPr>
          <w:lang w:val="en-US"/>
        </w:rPr>
        <w:t xml:space="preserve"> defined as part of FHIR. </w:t>
      </w:r>
    </w:p>
    <w:p w:rsidR="00C51368" w:rsidRDefault="003250D0">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97"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542"/>
    <w:p w:rsidR="00C51368" w:rsidRDefault="00E43BD9">
      <w:pPr>
        <w:pStyle w:val="Heading2"/>
        <w:divId w:val="48774314"/>
        <w:rPr>
          <w:rFonts w:eastAsia="Times New Roman"/>
          <w:lang w:val="en-US"/>
        </w:rPr>
      </w:pPr>
      <w:r>
        <w:rPr>
          <w:rFonts w:eastAsia="Times New Roman"/>
          <w:lang w:val="en-US"/>
        </w:rPr>
        <w:t xml:space="preserve">Resource Content </w:t>
      </w:r>
    </w:p>
    <w:bookmarkStart w:id="979" w:name=""/>
    <w:bookmarkEnd w:id="59"/>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3250D0">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3250D0">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3250D0">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3250D0">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61"/>
    <w:p w:rsidR="00C51368" w:rsidRDefault="00E43BD9">
      <w:pPr>
        <w:pStyle w:val="NormalWeb"/>
        <w:divId w:val="641884093"/>
        <w:rPr>
          <w:lang w:val="en-US"/>
        </w:rPr>
      </w:pPr>
      <w:r>
        <w:rPr>
          <w:b/>
          <w:bCs/>
          <w:lang w:val="en-US"/>
        </w:rPr>
        <w:t>Structure</w:t>
      </w:r>
    </w:p>
    <w:bookmarkEnd w:id="149"/>
    <w:p w:rsidR="00C51368" w:rsidRDefault="00E43BD9">
      <w:pPr>
        <w:pStyle w:val="NormalWeb"/>
        <w:divId w:val="1848709739"/>
        <w:rPr>
          <w:lang w:val="en-US"/>
        </w:rPr>
      </w:pPr>
      <w:r>
        <w:rPr>
          <w:b/>
          <w:bCs/>
          <w:lang w:val="en-US"/>
        </w:rPr>
        <w:t>UML Diagram</w:t>
      </w:r>
    </w:p>
    <w:bookmarkEnd w:id="162"/>
    <w:p w:rsidR="00C51368" w:rsidRDefault="00E43BD9">
      <w:pPr>
        <w:pStyle w:val="NormalWeb"/>
        <w:divId w:val="776679689"/>
        <w:rPr>
          <w:lang w:val="en-US"/>
        </w:rPr>
      </w:pPr>
      <w:r>
        <w:rPr>
          <w:b/>
          <w:bCs/>
          <w:lang w:val="en-US"/>
        </w:rPr>
        <w:t>XML Template</w:t>
      </w:r>
    </w:p>
    <w:bookmarkEnd w:id="163"/>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498" w:history="1">
        <w:r>
          <w:rPr>
            <w:rStyle w:val="Hyperlink"/>
            <w:lang w:val="en-US"/>
          </w:rPr>
          <w:t>Schema</w:t>
        </w:r>
      </w:hyperlink>
      <w:r>
        <w:rPr>
          <w:lang w:val="en-US"/>
        </w:rPr>
        <w:t>/</w:t>
      </w:r>
      <w:hyperlink r:id="rId2499" w:history="1">
        <w:r>
          <w:rPr>
            <w:rStyle w:val="Hyperlink"/>
            <w:lang w:val="en-US"/>
          </w:rPr>
          <w:t>Schematron</w:t>
        </w:r>
      </w:hyperlink>
      <w:r>
        <w:rPr>
          <w:lang w:val="en-US"/>
        </w:rPr>
        <w:t>, Resource Profile (</w:t>
      </w:r>
      <w:hyperlink r:id="rId2500" w:history="1">
        <w:r>
          <w:rPr>
            <w:rStyle w:val="Hyperlink"/>
            <w:lang w:val="en-US"/>
          </w:rPr>
          <w:t>XML</w:t>
        </w:r>
      </w:hyperlink>
      <w:r>
        <w:rPr>
          <w:lang w:val="en-US"/>
        </w:rPr>
        <w:t xml:space="preserve">, </w:t>
      </w:r>
      <w:hyperlink r:id="rId2501" w:history="1">
        <w:r>
          <w:rPr>
            <w:rStyle w:val="Hyperlink"/>
            <w:lang w:val="en-US"/>
          </w:rPr>
          <w:t>JSON</w:t>
        </w:r>
      </w:hyperlink>
      <w:r>
        <w:rPr>
          <w:lang w:val="en-US"/>
        </w:rPr>
        <w:t xml:space="preserve">), </w:t>
      </w:r>
      <w:hyperlink r:id="rId2502" w:history="1">
        <w:r>
          <w:rPr>
            <w:rStyle w:val="Hyperlink"/>
            <w:lang w:val="en-US"/>
          </w:rPr>
          <w:t>Questionnaire</w:t>
        </w:r>
      </w:hyperlink>
    </w:p>
    <w:bookmarkEnd w:id="496"/>
    <w:bookmarkEnd w:id="200"/>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5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504" w:anchor="status" w:history="1">
              <w:r w:rsidR="00E43BD9">
                <w:rPr>
                  <w:rStyle w:val="Hyperlink"/>
                  <w:rFonts w:eastAsia="Times New Roman"/>
                </w:rPr>
                <w:t>Ballot Status</w:t>
              </w:r>
            </w:hyperlink>
            <w:r w:rsidR="00E43BD9">
              <w:rPr>
                <w:rFonts w:eastAsia="Times New Roman"/>
              </w:rPr>
              <w:t xml:space="preserve">: </w:t>
            </w:r>
            <w:hyperlink r:id="rId2505"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5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507" w:anchor="status" w:history="1">
              <w:r w:rsidR="00E43BD9">
                <w:rPr>
                  <w:rStyle w:val="Hyperlink"/>
                  <w:rFonts w:eastAsia="Times New Roman"/>
                </w:rPr>
                <w:t>Ballot Status</w:t>
              </w:r>
            </w:hyperlink>
            <w:r w:rsidR="00E43BD9">
              <w:rPr>
                <w:rFonts w:eastAsia="Times New Roman"/>
              </w:rPr>
              <w:t xml:space="preserve">: </w:t>
            </w:r>
            <w:hyperlink r:id="rId2508"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509"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510"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511" w:anchor="Identifier" w:history="1">
        <w:r>
          <w:rPr>
            <w:rStyle w:val="Hyperlink"/>
            <w:lang w:val="en-US"/>
          </w:rPr>
          <w:t>Identifier</w:t>
        </w:r>
      </w:hyperlink>
      <w:r>
        <w:rPr>
          <w:lang w:val="en-US"/>
        </w:rPr>
        <w:t xml:space="preserve"> data type. Additional identifier systems may be registered on the HL7 FHIR registry at </w:t>
      </w:r>
      <w:hyperlink r:id="rId2512"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513"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944"/>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980" w:name="http://snomed.info/sct"/>
            <w:bookmarkEnd w:id="980"/>
          </w:p>
        </w:tc>
        <w:tc>
          <w:tcPr>
            <w:tcW w:w="0" w:type="auto"/>
            <w:vAlign w:val="center"/>
            <w:hideMark/>
          </w:tcPr>
          <w:p w:rsidR="00C51368" w:rsidRDefault="00E43BD9">
            <w:pPr>
              <w:rPr>
                <w:rFonts w:eastAsia="Times New Roman"/>
              </w:rPr>
            </w:pPr>
            <w:r>
              <w:rPr>
                <w:rFonts w:eastAsia="Times New Roman"/>
              </w:rPr>
              <w:t>SNOMED CT (</w:t>
            </w:r>
            <w:hyperlink r:id="rId2514"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5"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981" w:name="_http://www.nlm.nih.gov/research/umls/rx"/>
            <w:r>
              <w:rPr>
                <w:rFonts w:eastAsia="Times New Roman"/>
              </w:rPr>
              <w:t xml:space="preserve"> </w:t>
            </w:r>
            <w:bookmarkEnd w:id="981"/>
          </w:p>
        </w:tc>
        <w:tc>
          <w:tcPr>
            <w:tcW w:w="0" w:type="auto"/>
            <w:vAlign w:val="center"/>
            <w:hideMark/>
          </w:tcPr>
          <w:p w:rsidR="00C51368" w:rsidRDefault="00E43BD9">
            <w:pPr>
              <w:rPr>
                <w:rFonts w:eastAsia="Times New Roman"/>
              </w:rPr>
            </w:pPr>
            <w:r>
              <w:rPr>
                <w:rFonts w:eastAsia="Times New Roman"/>
              </w:rPr>
              <w:t>RxNorm (</w:t>
            </w:r>
            <w:hyperlink r:id="rId2516"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7"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982" w:name="http://loinc.org"/>
            <w:bookmarkEnd w:id="982"/>
          </w:p>
        </w:tc>
        <w:tc>
          <w:tcPr>
            <w:tcW w:w="0" w:type="auto"/>
            <w:vAlign w:val="center"/>
            <w:hideMark/>
          </w:tcPr>
          <w:p w:rsidR="00C51368" w:rsidRDefault="00E43BD9">
            <w:pPr>
              <w:rPr>
                <w:rFonts w:eastAsia="Times New Roman"/>
              </w:rPr>
            </w:pPr>
            <w:r>
              <w:rPr>
                <w:rFonts w:eastAsia="Times New Roman"/>
              </w:rPr>
              <w:t>LOINC (</w:t>
            </w:r>
            <w:hyperlink r:id="rId2518"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9"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983" w:name="http://unitsofmeasure.org"/>
            <w:bookmarkEnd w:id="983"/>
          </w:p>
        </w:tc>
        <w:tc>
          <w:tcPr>
            <w:tcW w:w="0" w:type="auto"/>
            <w:vAlign w:val="center"/>
            <w:hideMark/>
          </w:tcPr>
          <w:p w:rsidR="00C51368" w:rsidRDefault="00E43BD9">
            <w:pPr>
              <w:rPr>
                <w:rFonts w:eastAsia="Times New Roman"/>
              </w:rPr>
            </w:pPr>
            <w:r>
              <w:rPr>
                <w:rFonts w:eastAsia="Times New Roman"/>
              </w:rPr>
              <w:t>UCUM: (</w:t>
            </w:r>
            <w:hyperlink r:id="rId2520"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521"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984" w:name="http://ncimeta.nci.nih.gov"/>
            <w:bookmarkEnd w:id="984"/>
          </w:p>
        </w:tc>
        <w:tc>
          <w:tcPr>
            <w:tcW w:w="0" w:type="auto"/>
            <w:vAlign w:val="center"/>
            <w:hideMark/>
          </w:tcPr>
          <w:p w:rsidR="00C51368" w:rsidRDefault="003250D0">
            <w:pPr>
              <w:rPr>
                <w:rFonts w:eastAsia="Times New Roman"/>
              </w:rPr>
            </w:pPr>
            <w:hyperlink r:id="rId2522"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523"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985" w:name="http://www.ama-assn.org/go/cpt"/>
            <w:bookmarkEnd w:id="985"/>
          </w:p>
        </w:tc>
        <w:tc>
          <w:tcPr>
            <w:tcW w:w="0" w:type="auto"/>
            <w:vAlign w:val="center"/>
            <w:hideMark/>
          </w:tcPr>
          <w:p w:rsidR="00C51368" w:rsidRDefault="003250D0">
            <w:pPr>
              <w:rPr>
                <w:rFonts w:eastAsia="Times New Roman"/>
              </w:rPr>
            </w:pPr>
            <w:hyperlink r:id="rId2524"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25"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986" w:name="http://hl7.org/fhir/ndfrt"/>
            <w:bookmarkEnd w:id="986"/>
          </w:p>
        </w:tc>
        <w:tc>
          <w:tcPr>
            <w:tcW w:w="0" w:type="auto"/>
            <w:vAlign w:val="center"/>
            <w:hideMark/>
          </w:tcPr>
          <w:p w:rsidR="00C51368" w:rsidRDefault="003250D0">
            <w:pPr>
              <w:rPr>
                <w:rFonts w:eastAsia="Times New Roman"/>
              </w:rPr>
            </w:pPr>
            <w:hyperlink r:id="rId2526"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527"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987" w:name="http://fdasis.nlm.nih.gov"/>
            <w:bookmarkEnd w:id="987"/>
          </w:p>
        </w:tc>
        <w:tc>
          <w:tcPr>
            <w:tcW w:w="0" w:type="auto"/>
            <w:vAlign w:val="center"/>
            <w:hideMark/>
          </w:tcPr>
          <w:p w:rsidR="00C51368" w:rsidRDefault="003250D0">
            <w:pPr>
              <w:rPr>
                <w:rFonts w:eastAsia="Times New Roman"/>
              </w:rPr>
            </w:pPr>
            <w:hyperlink r:id="rId2528"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529"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988" w:name="http://hl7.org/fhir/sid/ndc"/>
            <w:bookmarkEnd w:id="988"/>
          </w:p>
        </w:tc>
        <w:tc>
          <w:tcPr>
            <w:tcW w:w="0" w:type="auto"/>
            <w:vAlign w:val="center"/>
            <w:hideMark/>
          </w:tcPr>
          <w:p w:rsidR="00C51368" w:rsidRDefault="003250D0">
            <w:pPr>
              <w:rPr>
                <w:rFonts w:eastAsia="Times New Roman"/>
              </w:rPr>
            </w:pPr>
            <w:hyperlink r:id="rId2530"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31"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989" w:name="http://hl7.org/fhir/sid/cvx"/>
            <w:bookmarkEnd w:id="989"/>
          </w:p>
        </w:tc>
        <w:tc>
          <w:tcPr>
            <w:tcW w:w="0" w:type="auto"/>
            <w:vAlign w:val="center"/>
            <w:hideMark/>
          </w:tcPr>
          <w:p w:rsidR="00C51368" w:rsidRDefault="003250D0">
            <w:pPr>
              <w:rPr>
                <w:rFonts w:eastAsia="Times New Roman"/>
              </w:rPr>
            </w:pPr>
            <w:hyperlink r:id="rId2532"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533"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990" w:name="urn:iso:std:iso:3166"/>
            <w:bookmarkEnd w:id="990"/>
          </w:p>
        </w:tc>
        <w:tc>
          <w:tcPr>
            <w:tcW w:w="0" w:type="auto"/>
            <w:vAlign w:val="center"/>
            <w:hideMark/>
          </w:tcPr>
          <w:p w:rsidR="00C51368" w:rsidRDefault="003250D0">
            <w:pPr>
              <w:rPr>
                <w:rFonts w:eastAsia="Times New Roman"/>
              </w:rPr>
            </w:pPr>
            <w:hyperlink r:id="rId2534"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991" w:name="http://www.nubc.org/patient-discharge"/>
            <w:bookmarkEnd w:id="991"/>
          </w:p>
        </w:tc>
        <w:tc>
          <w:tcPr>
            <w:tcW w:w="0" w:type="auto"/>
            <w:vAlign w:val="center"/>
            <w:hideMark/>
          </w:tcPr>
          <w:p w:rsidR="00C51368" w:rsidRDefault="003250D0">
            <w:pPr>
              <w:rPr>
                <w:rFonts w:eastAsia="Times New Roman"/>
              </w:rPr>
            </w:pPr>
            <w:hyperlink r:id="rId2535"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992" w:name="http://www.radlex.org"/>
            <w:bookmarkEnd w:id="992"/>
          </w:p>
        </w:tc>
        <w:tc>
          <w:tcPr>
            <w:tcW w:w="0" w:type="auto"/>
            <w:vAlign w:val="center"/>
            <w:hideMark/>
          </w:tcPr>
          <w:p w:rsidR="00C51368" w:rsidRDefault="003250D0">
            <w:pPr>
              <w:rPr>
                <w:rFonts w:eastAsia="Times New Roman"/>
              </w:rPr>
            </w:pPr>
            <w:hyperlink r:id="rId2536"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993" w:name="http://hl7.org/fhir/sid/icd-10"/>
            <w:bookmarkEnd w:id="993"/>
            <w:r>
              <w:rPr>
                <w:rFonts w:eastAsia="Times New Roman"/>
              </w:rPr>
              <w:br/>
              <w:t xml:space="preserve">http://hl7.org/fhir/sid/icd-10-de </w:t>
            </w:r>
            <w:bookmarkStart w:id="994" w:name="http://hl7.org/fhir/sid/icd-10-de"/>
            <w:bookmarkEnd w:id="994"/>
            <w:r>
              <w:rPr>
                <w:rFonts w:eastAsia="Times New Roman"/>
              </w:rPr>
              <w:br/>
              <w:t xml:space="preserve">http://hl7.org/fhir/sid/icd-10-nl </w:t>
            </w:r>
            <w:bookmarkStart w:id="995" w:name="http://hl7.org/fhir/sid/icd-10-nl"/>
            <w:bookmarkEnd w:id="995"/>
            <w:r>
              <w:rPr>
                <w:rFonts w:eastAsia="Times New Roman"/>
              </w:rPr>
              <w:br/>
              <w:t xml:space="preserve">http://hl7.org/fhir/sid/icd-10-us </w:t>
            </w:r>
            <w:bookmarkStart w:id="996" w:name="http://hl7.org/fhir/sid/icd-10-us"/>
            <w:bookmarkEnd w:id="996"/>
          </w:p>
        </w:tc>
        <w:tc>
          <w:tcPr>
            <w:tcW w:w="0" w:type="auto"/>
            <w:vAlign w:val="center"/>
            <w:hideMark/>
          </w:tcPr>
          <w:p w:rsidR="00C51368" w:rsidRDefault="00E43BD9">
            <w:pPr>
              <w:rPr>
                <w:rFonts w:eastAsia="Times New Roman"/>
              </w:rPr>
            </w:pPr>
            <w:r>
              <w:rPr>
                <w:rFonts w:eastAsia="Times New Roman"/>
              </w:rPr>
              <w:t>ICD-10 International (</w:t>
            </w:r>
            <w:hyperlink r:id="rId2537"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997" w:name="http://www.icd10data.com/icd10pcs"/>
            <w:bookmarkEnd w:id="997"/>
          </w:p>
        </w:tc>
        <w:tc>
          <w:tcPr>
            <w:tcW w:w="0" w:type="auto"/>
            <w:vAlign w:val="center"/>
            <w:hideMark/>
          </w:tcPr>
          <w:p w:rsidR="00C51368" w:rsidRDefault="003250D0">
            <w:pPr>
              <w:rPr>
                <w:rFonts w:eastAsia="Times New Roman"/>
              </w:rPr>
            </w:pPr>
            <w:hyperlink r:id="rId2538" w:history="1">
              <w:r w:rsidR="00E43BD9">
                <w:rPr>
                  <w:rStyle w:val="Hyperlink"/>
                  <w:rFonts w:eastAsia="Times New Roman"/>
                </w:rPr>
                <w:t>ICD-10 PCS Codes</w:t>
              </w:r>
            </w:hyperlink>
            <w:r w:rsidR="00E43BD9">
              <w:rPr>
                <w:rFonts w:eastAsia="Times New Roman"/>
              </w:rPr>
              <w:t xml:space="preserve"> (</w:t>
            </w:r>
            <w:hyperlink r:id="rId2539"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998" w:name="http://hl7.org/fhir/sid/icd-9-cm"/>
            <w:bookmarkEnd w:id="998"/>
            <w:r>
              <w:rPr>
                <w:rFonts w:eastAsia="Times New Roman"/>
              </w:rPr>
              <w:br/>
              <w:t xml:space="preserve">http://hl7.org/fhir/sid/icd-9-cm/diagosis </w:t>
            </w:r>
            <w:bookmarkStart w:id="999" w:name="http://hl7.org/fhir/sid/icd-9-cm/diagosi"/>
            <w:bookmarkEnd w:id="999"/>
            <w:r>
              <w:rPr>
                <w:rFonts w:eastAsia="Times New Roman"/>
              </w:rPr>
              <w:br/>
              <w:t xml:space="preserve">http://hl7.org/fhir/sid/icd-9-cm/procedure </w:t>
            </w:r>
            <w:bookmarkStart w:id="1000" w:name="http://hl7.org/fhir/sid/icd-9-cm/procedu"/>
            <w:bookmarkEnd w:id="1000"/>
          </w:p>
        </w:tc>
        <w:tc>
          <w:tcPr>
            <w:tcW w:w="0" w:type="auto"/>
            <w:vAlign w:val="center"/>
            <w:hideMark/>
          </w:tcPr>
          <w:p w:rsidR="00C51368" w:rsidRDefault="00E43BD9">
            <w:pPr>
              <w:rPr>
                <w:rFonts w:eastAsia="Times New Roman"/>
              </w:rPr>
            </w:pPr>
            <w:r>
              <w:rPr>
                <w:rFonts w:eastAsia="Times New Roman"/>
              </w:rPr>
              <w:t>ICD-9 USA (</w:t>
            </w:r>
            <w:hyperlink r:id="rId2540"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1001" w:name="http://hl7.org/fhir/sid/icpc-1"/>
            <w:bookmarkEnd w:id="1001"/>
            <w:r>
              <w:rPr>
                <w:rFonts w:eastAsia="Times New Roman"/>
              </w:rPr>
              <w:br/>
              <w:t xml:space="preserve">http://hl7.org/fhir/sid/icpc-1-nl </w:t>
            </w:r>
            <w:bookmarkStart w:id="1002" w:name="http://hl7.org/fhir/sid/icpc-1-nl"/>
            <w:bookmarkEnd w:id="1002"/>
            <w:r>
              <w:rPr>
                <w:rFonts w:eastAsia="Times New Roman"/>
              </w:rPr>
              <w:br/>
              <w:t xml:space="preserve">http://hl7.org/fhir/sid/icpc-2 </w:t>
            </w:r>
            <w:bookmarkStart w:id="1003" w:name="http://hl7.org/fhir/sid/icpc-2"/>
            <w:bookmarkEnd w:id="1003"/>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541"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1004" w:name="http://hl7.org/fhir/sid/icf-nl"/>
            <w:bookmarkEnd w:id="1004"/>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542"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1005" w:name="http://hl7.org/fhir/v2/[X](/v"/>
            <w:bookmarkEnd w:id="1005"/>
          </w:p>
        </w:tc>
        <w:tc>
          <w:tcPr>
            <w:tcW w:w="0" w:type="auto"/>
            <w:vAlign w:val="center"/>
            <w:hideMark/>
          </w:tcPr>
          <w:p w:rsidR="00C51368" w:rsidRDefault="003250D0">
            <w:pPr>
              <w:rPr>
                <w:rFonts w:eastAsia="Times New Roman"/>
              </w:rPr>
            </w:pPr>
            <w:hyperlink r:id="rId2543"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544"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545"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1006" w:name="http://hl7.org/fhir/v3/[X"/>
            <w:bookmarkEnd w:id="1006"/>
          </w:p>
        </w:tc>
        <w:tc>
          <w:tcPr>
            <w:tcW w:w="0" w:type="auto"/>
            <w:vAlign w:val="center"/>
            <w:hideMark/>
          </w:tcPr>
          <w:p w:rsidR="00C51368" w:rsidRDefault="003250D0">
            <w:pPr>
              <w:rPr>
                <w:rFonts w:eastAsia="Times New Roman"/>
              </w:rPr>
            </w:pPr>
            <w:hyperlink r:id="rId2546"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547"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1007" w:name="http://www.whocc.no/atc"/>
            <w:bookmarkEnd w:id="1007"/>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548"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1008"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549"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550"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551"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1008"/>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1009" w:name="urn:iso:std:iso:11073:10101"/>
            <w:bookmarkEnd w:id="1009"/>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552"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3250D0">
            <w:pPr>
              <w:rPr>
                <w:rFonts w:eastAsia="Times New Roman"/>
              </w:rPr>
            </w:pPr>
            <w:hyperlink r:id="rId2553" w:history="1">
              <w:r w:rsidR="00E43BD9">
                <w:rPr>
                  <w:rStyle w:val="Hyperlink"/>
                  <w:rFonts w:eastAsia="Times New Roman"/>
                </w:rPr>
                <w:t>http://nema.org/dicom/dicm</w:t>
              </w:r>
            </w:hyperlink>
            <w:r w:rsidR="00E43BD9">
              <w:rPr>
                <w:rFonts w:eastAsia="Times New Roman"/>
              </w:rPr>
              <w:t xml:space="preserve"> </w:t>
            </w:r>
            <w:bookmarkStart w:id="1010" w:name="http://nema.org/dicom/dicm"/>
            <w:bookmarkEnd w:id="1010"/>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1011" w:name="genetics"/>
            <w:bookmarkEnd w:id="1011"/>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1012" w:name="http://www.genenames.org"/>
            <w:r>
              <w:rPr>
                <w:rFonts w:eastAsia="Times New Roman"/>
              </w:rPr>
              <w:t>HGNC: Human Gene Nomenclature Committee</w:t>
            </w:r>
            <w:bookmarkEnd w:id="101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1013" w:name="http://www.ensembl.org"/>
            <w:r>
              <w:rPr>
                <w:rFonts w:eastAsia="Times New Roman"/>
              </w:rPr>
              <w:t>ENSEMBL reference sequence identifiers</w:t>
            </w:r>
            <w:bookmarkEnd w:id="1013"/>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1014" w:name="http://www.ncbi.nlm.nih.gov/nuccore"/>
            <w:r>
              <w:rPr>
                <w:rFonts w:eastAsia="Times New Roman"/>
              </w:rPr>
              <w:t>REFSEQ : National Center for Biotechnology Information (NCBI) Reference Sequences</w:t>
            </w:r>
            <w:bookmarkEnd w:id="101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1015" w:name="http://www.ncbi.nlm.nih.gov/clinvar"/>
            <w:r>
              <w:rPr>
                <w:rFonts w:eastAsia="Times New Roman"/>
              </w:rPr>
              <w:t>ClinVar</w:t>
            </w:r>
            <w:bookmarkEnd w:id="1015"/>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1016" w:name="http://sequenceontology.org"/>
            <w:r>
              <w:rPr>
                <w:rFonts w:eastAsia="Times New Roman"/>
              </w:rPr>
              <w:t>Sequence Ontology</w:t>
            </w:r>
            <w:bookmarkEnd w:id="101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1017" w:name="http://www.hgvs.org/mutnomen"/>
            <w:r>
              <w:rPr>
                <w:rFonts w:eastAsia="Times New Roman"/>
              </w:rPr>
              <w:t xml:space="preserve">HGVS : Human Genome Variation Society </w:t>
            </w:r>
            <w:bookmarkEnd w:id="101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1018" w:name="http://www.ncbi.nlm.nih.gov/projects/SNP"/>
            <w:r>
              <w:rPr>
                <w:rFonts w:eastAsia="Times New Roman"/>
              </w:rPr>
              <w:t>DBSNP : Single Nucleotide Polymorphism database</w:t>
            </w:r>
            <w:bookmarkEnd w:id="101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1019" w:name="http://cancer.sanger.ac.uk/cancergenome/"/>
            <w:r>
              <w:rPr>
                <w:rFonts w:eastAsia="Times New Roman"/>
              </w:rPr>
              <w:t>COSMIC : Catalogue Of Somatic Mutations In Cancer</w:t>
            </w:r>
            <w:bookmarkEnd w:id="101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1020" w:name="http://www.lrg-sequence.org"/>
            <w:r>
              <w:rPr>
                <w:rFonts w:eastAsia="Times New Roman"/>
              </w:rPr>
              <w:t>LRG : Locus Reference Genomic Sequences</w:t>
            </w:r>
            <w:bookmarkEnd w:id="102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1021" w:name="http://www.omim.org"/>
            <w:r>
              <w:rPr>
                <w:rFonts w:eastAsia="Times New Roman"/>
              </w:rPr>
              <w:t>OMIM : Online Mendelian Inheritance in Man</w:t>
            </w:r>
            <w:bookmarkEnd w:id="102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979"/>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1022" w:name="http://www.pharmgkb.org"/>
            <w:r>
              <w:rPr>
                <w:rFonts w:eastAsia="Times New Roman"/>
              </w:rPr>
              <w:t>PHARMGKB : Pharmacogenomic Knowledge Base</w:t>
            </w:r>
            <w:bookmarkEnd w:id="102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1023" w:name="http://clinicaltrials.gov"/>
            <w:r>
              <w:rPr>
                <w:rFonts w:eastAsia="Times New Roman"/>
              </w:rPr>
              <w:t>ClinicalTrials.gov</w:t>
            </w:r>
            <w:bookmarkEnd w:id="102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1024" w:name="internal"/>
            <w:bookmarkEnd w:id="1024"/>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5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555" w:anchor="status" w:history="1">
              <w:r w:rsidR="00E43BD9">
                <w:rPr>
                  <w:rStyle w:val="Hyperlink"/>
                  <w:rFonts w:eastAsia="Times New Roman"/>
                </w:rPr>
                <w:t>Ballot Status</w:t>
              </w:r>
            </w:hyperlink>
            <w:r w:rsidR="00E43BD9">
              <w:rPr>
                <w:rFonts w:eastAsia="Times New Roman"/>
              </w:rPr>
              <w:t xml:space="preserve">: </w:t>
            </w:r>
            <w:hyperlink r:id="rId2556"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1025" w:name="bindings"/>
      <w:bookmarkEnd w:id="1025"/>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557" w:history="1">
        <w:r>
          <w:rPr>
            <w:rStyle w:val="Hyperlink"/>
            <w:rFonts w:eastAsia="Times New Roman"/>
            <w:lang w:val="en-US"/>
          </w:rPr>
          <w:t>LOINC</w:t>
        </w:r>
      </w:hyperlink>
      <w:r>
        <w:rPr>
          <w:rFonts w:eastAsia="Times New Roman"/>
          <w:lang w:val="en-US"/>
        </w:rPr>
        <w:t xml:space="preserve">, or </w:t>
      </w:r>
      <w:hyperlink r:id="rId2558"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559"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560"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3250D0">
            <w:pPr>
              <w:rPr>
                <w:rFonts w:eastAsia="Times New Roman"/>
              </w:rPr>
            </w:pPr>
            <w:hyperlink r:id="rId2561"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3250D0">
            <w:pPr>
              <w:rPr>
                <w:rFonts w:eastAsia="Times New Roman"/>
              </w:rPr>
            </w:pPr>
            <w:hyperlink r:id="rId2562"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3250D0">
            <w:pPr>
              <w:rPr>
                <w:rFonts w:eastAsia="Times New Roman"/>
              </w:rPr>
            </w:pPr>
            <w:hyperlink r:id="rId2563"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3250D0">
            <w:pPr>
              <w:rPr>
                <w:rFonts w:eastAsia="Times New Roman"/>
              </w:rPr>
            </w:pPr>
            <w:hyperlink r:id="rId2564"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565" w:history="1">
        <w:r>
          <w:rPr>
            <w:rStyle w:val="Hyperlink"/>
            <w:lang w:val="en-US"/>
          </w:rPr>
          <w:t>extension</w:t>
        </w:r>
      </w:hyperlink>
      <w:r>
        <w:rPr>
          <w:lang w:val="en-US"/>
        </w:rPr>
        <w:t xml:space="preserve">, see the FHIR wiki for </w:t>
      </w:r>
      <w:hyperlink r:id="rId2566"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1026" w:name="valuesets"/>
      <w:bookmarkEnd w:id="1026"/>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567"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568"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569"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1027" w:name="system"/>
      <w:bookmarkEnd w:id="1027"/>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570"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571"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572"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573"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574"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575" w:history="1">
        <w:r>
          <w:rPr>
            <w:rStyle w:val="Hyperlink"/>
            <w:rFonts w:eastAsia="Times New Roman"/>
            <w:lang w:val="en-US"/>
          </w:rPr>
          <w:t>SNOMED CT</w:t>
        </w:r>
      </w:hyperlink>
      <w:r>
        <w:rPr>
          <w:rFonts w:eastAsia="Times New Roman"/>
          <w:lang w:val="en-US"/>
        </w:rPr>
        <w:t xml:space="preserve">, </w:t>
      </w:r>
      <w:hyperlink r:id="rId2576" w:history="1">
        <w:r>
          <w:rPr>
            <w:rStyle w:val="Hyperlink"/>
            <w:rFonts w:eastAsia="Times New Roman"/>
            <w:lang w:val="en-US"/>
          </w:rPr>
          <w:t>RxNorm</w:t>
        </w:r>
      </w:hyperlink>
      <w:r>
        <w:rPr>
          <w:rFonts w:eastAsia="Times New Roman"/>
          <w:lang w:val="en-US"/>
        </w:rPr>
        <w:t xml:space="preserve">, </w:t>
      </w:r>
      <w:hyperlink r:id="rId2577" w:history="1">
        <w:r>
          <w:rPr>
            <w:rStyle w:val="Hyperlink"/>
            <w:rFonts w:eastAsia="Times New Roman"/>
            <w:lang w:val="en-US"/>
          </w:rPr>
          <w:t>LOINC</w:t>
        </w:r>
      </w:hyperlink>
      <w:r>
        <w:rPr>
          <w:rFonts w:eastAsia="Times New Roman"/>
          <w:lang w:val="en-US"/>
        </w:rPr>
        <w:t xml:space="preserve">, </w:t>
      </w:r>
      <w:hyperlink r:id="rId2578"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579"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494"/>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580"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581" w:anchor="ElementDefinition.binding" w:history="1">
        <w:r>
          <w:rPr>
            <w:rStyle w:val="Hyperlink"/>
            <w:lang w:val="en-US"/>
          </w:rPr>
          <w:t>ElementDefinition.binding</w:t>
        </w:r>
      </w:hyperlink>
      <w:r>
        <w:rPr>
          <w:lang w:val="en-US"/>
        </w:rPr>
        <w:t xml:space="preserve">. </w:t>
      </w:r>
    </w:p>
    <w:bookmarkEnd w:id="543"/>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3250D0">
            <w:pPr>
              <w:rPr>
                <w:rFonts w:eastAsia="Times New Roman"/>
              </w:rPr>
            </w:pPr>
            <w:hyperlink r:id="rId2582"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3250D0">
            <w:pPr>
              <w:rPr>
                <w:rFonts w:eastAsia="Times New Roman"/>
              </w:rPr>
            </w:pPr>
            <w:hyperlink r:id="rId2583"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3250D0">
            <w:pPr>
              <w:rPr>
                <w:rFonts w:eastAsia="Times New Roman"/>
              </w:rPr>
            </w:pPr>
            <w:hyperlink r:id="rId2584"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3250D0">
            <w:pPr>
              <w:rPr>
                <w:rFonts w:eastAsia="Times New Roman"/>
              </w:rPr>
            </w:pPr>
            <w:hyperlink r:id="rId2585"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3250D0">
            <w:pPr>
              <w:rPr>
                <w:rFonts w:eastAsia="Times New Roman"/>
              </w:rPr>
            </w:pPr>
            <w:hyperlink r:id="rId2586"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1028" w:name="direct"/>
      <w:bookmarkEnd w:id="1028"/>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587" w:anchor="Reference" w:history="1">
        <w:r>
          <w:rPr>
            <w:rStyle w:val="Hyperlink"/>
            <w:lang w:val="en-US"/>
          </w:rPr>
          <w:t>Reference</w:t>
        </w:r>
      </w:hyperlink>
      <w:r>
        <w:rPr>
          <w:lang w:val="en-US"/>
        </w:rPr>
        <w:t xml:space="preserve">, and refers directly to a ValueSet based on a URL, usually to a terminology server running a </w:t>
      </w:r>
      <w:hyperlink r:id="rId2588"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1029" w:name="logical"/>
      <w:bookmarkEnd w:id="1029"/>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589"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590"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591"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592" w:anchor="implicit" w:history="1">
        <w:r>
          <w:rPr>
            <w:rStyle w:val="Hyperlink"/>
            <w:lang w:val="en-US"/>
          </w:rPr>
          <w:t>SNOMED CT</w:t>
        </w:r>
      </w:hyperlink>
      <w:r>
        <w:rPr>
          <w:lang w:val="en-US"/>
        </w:rPr>
        <w:t xml:space="preserve">, </w:t>
      </w:r>
      <w:hyperlink r:id="rId2593" w:anchor="implicit" w:history="1">
        <w:r>
          <w:rPr>
            <w:rStyle w:val="Hyperlink"/>
            <w:lang w:val="en-US"/>
          </w:rPr>
          <w:t>RxNorm</w:t>
        </w:r>
      </w:hyperlink>
      <w:r>
        <w:rPr>
          <w:lang w:val="en-US"/>
        </w:rPr>
        <w:t xml:space="preserve">, </w:t>
      </w:r>
      <w:hyperlink r:id="rId2594"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1030" w:name="unbound"/>
      <w:bookmarkEnd w:id="1030"/>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1031" w:name="strength"/>
      <w:bookmarkEnd w:id="1031"/>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595"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1032" w:name="required"/>
      <w:bookmarkStart w:id="1033" w:name="simple"/>
      <w:bookmarkEnd w:id="1032"/>
      <w:bookmarkEnd w:id="1033"/>
      <w:bookmarkEnd w:id="112"/>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596"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597" w:history="1">
        <w:r>
          <w:rPr>
            <w:rStyle w:val="Hyperlink"/>
            <w:rFonts w:eastAsia="Times New Roman"/>
            <w:lang w:val="en-US"/>
          </w:rPr>
          <w:t>Mime Types</w:t>
        </w:r>
      </w:hyperlink>
      <w:r>
        <w:rPr>
          <w:rFonts w:eastAsia="Times New Roman"/>
          <w:lang w:val="en-US"/>
        </w:rPr>
        <w:t xml:space="preserve">, </w:t>
      </w:r>
      <w:hyperlink r:id="rId2598" w:history="1">
        <w:r>
          <w:rPr>
            <w:rStyle w:val="Hyperlink"/>
            <w:rFonts w:eastAsia="Times New Roman"/>
            <w:lang w:val="en-US"/>
          </w:rPr>
          <w:t>Language Codes</w:t>
        </w:r>
      </w:hyperlink>
      <w:r>
        <w:rPr>
          <w:rFonts w:eastAsia="Times New Roman"/>
          <w:lang w:val="en-US"/>
        </w:rPr>
        <w:t xml:space="preserve">, </w:t>
      </w:r>
      <w:hyperlink r:id="rId2599"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600"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601"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602"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603"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1034" w:name="extensible"/>
      <w:bookmarkEnd w:id="1034"/>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604"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605"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606"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1035" w:name="preferred"/>
      <w:bookmarkEnd w:id="1035"/>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607"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608"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1036" w:name="example"/>
      <w:bookmarkEnd w:id="1036"/>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609"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610" w:history="1">
        <w:r>
          <w:rPr>
            <w:rStyle w:val="Hyperlink"/>
            <w:lang w:val="en-US"/>
          </w:rPr>
          <w:t>derived profiles</w:t>
        </w:r>
      </w:hyperlink>
      <w:r>
        <w:rPr>
          <w:lang w:val="en-US"/>
        </w:rPr>
        <w:t xml:space="preserve"> may bind the element to any value set they choose. </w:t>
      </w:r>
    </w:p>
    <w:bookmarkEnd w:id="145"/>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134"/>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611" w:anchor="string" w:history="1">
        <w:r>
          <w:rPr>
            <w:rStyle w:val="Hyperlink"/>
            <w:lang w:val="en-US"/>
          </w:rPr>
          <w:t>string</w:t>
        </w:r>
      </w:hyperlink>
      <w:r>
        <w:rPr>
          <w:lang w:val="en-US"/>
        </w:rPr>
        <w:t xml:space="preserve"> or </w:t>
      </w:r>
      <w:hyperlink r:id="rId2612"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6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614" w:anchor="status" w:history="1">
              <w:r w:rsidR="00E43BD9">
                <w:rPr>
                  <w:rStyle w:val="Hyperlink"/>
                  <w:rFonts w:eastAsia="Times New Roman"/>
                </w:rPr>
                <w:t>Ballot Status</w:t>
              </w:r>
            </w:hyperlink>
            <w:r w:rsidR="00E43BD9">
              <w:rPr>
                <w:rFonts w:eastAsia="Times New Roman"/>
              </w:rPr>
              <w:t xml:space="preserve">: </w:t>
            </w:r>
            <w:hyperlink r:id="rId2615"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616"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617"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618" w:history="1">
        <w:r>
          <w:rPr>
            <w:rStyle w:val="Hyperlink"/>
            <w:lang w:val="en-US"/>
          </w:rPr>
          <w:t>ValueSet</w:t>
        </w:r>
      </w:hyperlink>
      <w:r>
        <w:rPr>
          <w:lang w:val="en-US"/>
        </w:rPr>
        <w:t xml:space="preserve"> and </w:t>
      </w:r>
      <w:hyperlink r:id="rId2619"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3250D0">
      <w:pPr>
        <w:numPr>
          <w:ilvl w:val="0"/>
          <w:numId w:val="345"/>
        </w:numPr>
        <w:spacing w:before="100" w:beforeAutospacing="1" w:after="100" w:afterAutospacing="1"/>
        <w:divId w:val="1863084060"/>
        <w:rPr>
          <w:rFonts w:eastAsia="Times New Roman"/>
          <w:lang w:val="en-US"/>
        </w:rPr>
      </w:pPr>
      <w:hyperlink r:id="rId2620"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1"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2"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623"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624"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625"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626"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627"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628" w:history="1">
        <w:r>
          <w:rPr>
            <w:rStyle w:val="Hyperlink"/>
            <w:lang w:val="en-US"/>
          </w:rPr>
          <w:t>set of namespaces</w:t>
        </w:r>
      </w:hyperlink>
      <w:r>
        <w:rPr>
          <w:lang w:val="en-US"/>
        </w:rPr>
        <w:t xml:space="preserve"> for commonly encountered code systems, and defines how some work with FHIR (e.g. </w:t>
      </w:r>
      <w:hyperlink r:id="rId2629" w:history="1">
        <w:r>
          <w:rPr>
            <w:rStyle w:val="Hyperlink"/>
            <w:lang w:val="en-US"/>
          </w:rPr>
          <w:t>SNOMED-CT</w:t>
        </w:r>
      </w:hyperlink>
      <w:r>
        <w:rPr>
          <w:lang w:val="en-US"/>
        </w:rPr>
        <w:t xml:space="preserve">, </w:t>
      </w:r>
      <w:hyperlink r:id="rId2630" w:history="1">
        <w:r>
          <w:rPr>
            <w:rStyle w:val="Hyperlink"/>
            <w:lang w:val="en-US"/>
          </w:rPr>
          <w:t>LOINC</w:t>
        </w:r>
      </w:hyperlink>
      <w:r>
        <w:rPr>
          <w:lang w:val="en-US"/>
        </w:rPr>
        <w:t xml:space="preserve">, </w:t>
      </w:r>
      <w:hyperlink r:id="rId2631"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632"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633"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634" w:history="1">
        <w:r>
          <w:rPr>
            <w:rStyle w:val="Hyperlink"/>
            <w:lang w:val="en-US"/>
          </w:rPr>
          <w:t>SNOMED-CT</w:t>
        </w:r>
      </w:hyperlink>
      <w:r>
        <w:rPr>
          <w:lang w:val="en-US"/>
        </w:rPr>
        <w:t xml:space="preserve">, </w:t>
      </w:r>
      <w:hyperlink r:id="rId2635" w:history="1">
        <w:r>
          <w:rPr>
            <w:rStyle w:val="Hyperlink"/>
            <w:lang w:val="en-US"/>
          </w:rPr>
          <w:t>LOINC</w:t>
        </w:r>
      </w:hyperlink>
      <w:r>
        <w:rPr>
          <w:lang w:val="en-US"/>
        </w:rPr>
        <w:t xml:space="preserve">, </w:t>
      </w:r>
      <w:hyperlink r:id="rId2636"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923"/>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637"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38"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639"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640"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641"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642"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643"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4"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645"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646"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647"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648"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649"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1037" w:name="closure"/>
      <w:bookmarkEnd w:id="1037"/>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650"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651"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6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653" w:anchor="status" w:history="1">
              <w:r w:rsidR="00E43BD9">
                <w:rPr>
                  <w:rStyle w:val="Hyperlink"/>
                  <w:rFonts w:eastAsia="Times New Roman"/>
                </w:rPr>
                <w:t>Ballot Status</w:t>
              </w:r>
            </w:hyperlink>
            <w:r w:rsidR="00E43BD9">
              <w:rPr>
                <w:rFonts w:eastAsia="Times New Roman"/>
              </w:rPr>
              <w:t xml:space="preserve">: </w:t>
            </w:r>
            <w:hyperlink r:id="rId2654"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1038"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1038"/>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655"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91"/>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656"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657"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658"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659"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660"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3250D0">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3250D0">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661" w:history="1">
        <w:r>
          <w:rPr>
            <w:rStyle w:val="Hyperlink"/>
            <w:lang w:val="en-US"/>
          </w:rPr>
          <w:t>Order</w:t>
        </w:r>
      </w:hyperlink>
      <w:r>
        <w:rPr>
          <w:lang w:val="en-US"/>
        </w:rPr>
        <w:t xml:space="preserve">/ </w:t>
      </w:r>
      <w:hyperlink r:id="rId2662"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1039" w:name="todo"/>
    <w:bookmarkEnd w:id="1039"/>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3250D0">
      <w:pPr>
        <w:numPr>
          <w:ilvl w:val="0"/>
          <w:numId w:val="370"/>
        </w:numPr>
        <w:spacing w:before="100" w:beforeAutospacing="1" w:after="100" w:afterAutospacing="1"/>
        <w:divId w:val="1390298144"/>
        <w:rPr>
          <w:rFonts w:eastAsia="Times New Roman"/>
          <w:lang w:val="en-US"/>
        </w:rPr>
      </w:pPr>
      <w:hyperlink r:id="rId2663"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3250D0">
      <w:pPr>
        <w:numPr>
          <w:ilvl w:val="0"/>
          <w:numId w:val="370"/>
        </w:numPr>
        <w:spacing w:before="100" w:beforeAutospacing="1" w:after="100" w:afterAutospacing="1"/>
        <w:divId w:val="1390298144"/>
        <w:rPr>
          <w:rFonts w:eastAsia="Times New Roman"/>
          <w:lang w:val="en-US"/>
        </w:rPr>
      </w:pPr>
      <w:hyperlink r:id="rId2664"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3250D0">
      <w:pPr>
        <w:numPr>
          <w:ilvl w:val="0"/>
          <w:numId w:val="370"/>
        </w:numPr>
        <w:spacing w:before="100" w:beforeAutospacing="1" w:after="100" w:afterAutospacing="1"/>
        <w:divId w:val="1390298144"/>
        <w:rPr>
          <w:rFonts w:eastAsia="Times New Roman"/>
          <w:lang w:val="en-US"/>
        </w:rPr>
      </w:pPr>
      <w:hyperlink r:id="rId2665"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3250D0">
      <w:pPr>
        <w:numPr>
          <w:ilvl w:val="0"/>
          <w:numId w:val="370"/>
        </w:numPr>
        <w:spacing w:before="100" w:beforeAutospacing="1" w:after="100" w:afterAutospacing="1"/>
        <w:divId w:val="1390298144"/>
        <w:rPr>
          <w:rFonts w:eastAsia="Times New Roman"/>
          <w:lang w:val="en-US"/>
        </w:rPr>
      </w:pPr>
      <w:hyperlink r:id="rId2666"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3250D0">
      <w:pPr>
        <w:numPr>
          <w:ilvl w:val="0"/>
          <w:numId w:val="370"/>
        </w:numPr>
        <w:spacing w:before="100" w:beforeAutospacing="1" w:after="100" w:afterAutospacing="1"/>
        <w:divId w:val="1390298144"/>
        <w:rPr>
          <w:rFonts w:eastAsia="Times New Roman"/>
          <w:lang w:val="en-US"/>
        </w:rPr>
      </w:pPr>
      <w:hyperlink r:id="rId2667"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3250D0">
      <w:pPr>
        <w:numPr>
          <w:ilvl w:val="0"/>
          <w:numId w:val="370"/>
        </w:numPr>
        <w:spacing w:before="100" w:beforeAutospacing="1" w:after="100" w:afterAutospacing="1"/>
        <w:divId w:val="1390298144"/>
        <w:rPr>
          <w:rFonts w:eastAsia="Times New Roman"/>
          <w:lang w:val="en-US"/>
        </w:rPr>
      </w:pPr>
      <w:hyperlink r:id="rId2668"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3250D0">
      <w:pPr>
        <w:numPr>
          <w:ilvl w:val="0"/>
          <w:numId w:val="370"/>
        </w:numPr>
        <w:spacing w:before="100" w:beforeAutospacing="1" w:after="100" w:afterAutospacing="1"/>
        <w:divId w:val="1390298144"/>
        <w:rPr>
          <w:rFonts w:eastAsia="Times New Roman"/>
          <w:lang w:val="en-US"/>
        </w:rPr>
      </w:pPr>
      <w:hyperlink r:id="rId2669"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3250D0">
      <w:pPr>
        <w:numPr>
          <w:ilvl w:val="0"/>
          <w:numId w:val="370"/>
        </w:numPr>
        <w:spacing w:before="100" w:beforeAutospacing="1" w:after="100" w:afterAutospacing="1"/>
        <w:divId w:val="1390298144"/>
        <w:rPr>
          <w:rFonts w:eastAsia="Times New Roman"/>
          <w:lang w:val="en-US"/>
        </w:rPr>
      </w:pPr>
      <w:hyperlink r:id="rId2670"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3250D0">
      <w:pPr>
        <w:numPr>
          <w:ilvl w:val="0"/>
          <w:numId w:val="370"/>
        </w:numPr>
        <w:spacing w:before="100" w:beforeAutospacing="1" w:after="100" w:afterAutospacing="1"/>
        <w:divId w:val="1390298144"/>
        <w:rPr>
          <w:rFonts w:eastAsia="Times New Roman"/>
          <w:lang w:val="en-US"/>
        </w:rPr>
      </w:pPr>
      <w:hyperlink r:id="rId2671"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3250D0">
      <w:pPr>
        <w:numPr>
          <w:ilvl w:val="0"/>
          <w:numId w:val="370"/>
        </w:numPr>
        <w:spacing w:before="100" w:beforeAutospacing="1" w:after="100" w:afterAutospacing="1"/>
        <w:divId w:val="1390298144"/>
        <w:rPr>
          <w:rFonts w:eastAsia="Times New Roman"/>
          <w:lang w:val="en-US"/>
        </w:rPr>
      </w:pPr>
      <w:hyperlink r:id="rId2672"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3250D0">
      <w:pPr>
        <w:numPr>
          <w:ilvl w:val="0"/>
          <w:numId w:val="370"/>
        </w:numPr>
        <w:spacing w:before="100" w:beforeAutospacing="1" w:after="100" w:afterAutospacing="1"/>
        <w:divId w:val="1390298144"/>
        <w:rPr>
          <w:rFonts w:eastAsia="Times New Roman"/>
          <w:lang w:val="en-US"/>
        </w:rPr>
      </w:pPr>
      <w:hyperlink r:id="rId2673"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3250D0">
      <w:pPr>
        <w:numPr>
          <w:ilvl w:val="0"/>
          <w:numId w:val="370"/>
        </w:numPr>
        <w:spacing w:before="100" w:beforeAutospacing="1" w:after="100" w:afterAutospacing="1"/>
        <w:divId w:val="1390298144"/>
        <w:rPr>
          <w:rFonts w:eastAsia="Times New Roman"/>
          <w:lang w:val="en-US"/>
        </w:rPr>
      </w:pPr>
      <w:hyperlink r:id="rId2674"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3250D0">
      <w:pPr>
        <w:numPr>
          <w:ilvl w:val="0"/>
          <w:numId w:val="370"/>
        </w:numPr>
        <w:spacing w:before="100" w:beforeAutospacing="1" w:after="100" w:afterAutospacing="1"/>
        <w:divId w:val="1390298144"/>
        <w:rPr>
          <w:rFonts w:eastAsia="Times New Roman"/>
          <w:lang w:val="en-US"/>
        </w:rPr>
      </w:pPr>
      <w:hyperlink r:id="rId2675"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3250D0">
      <w:pPr>
        <w:numPr>
          <w:ilvl w:val="0"/>
          <w:numId w:val="370"/>
        </w:numPr>
        <w:spacing w:before="100" w:beforeAutospacing="1" w:after="100" w:afterAutospacing="1"/>
        <w:divId w:val="1390298144"/>
        <w:rPr>
          <w:rFonts w:eastAsia="Times New Roman"/>
          <w:lang w:val="en-US"/>
        </w:rPr>
      </w:pPr>
      <w:hyperlink r:id="rId2676"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3250D0">
      <w:pPr>
        <w:numPr>
          <w:ilvl w:val="0"/>
          <w:numId w:val="370"/>
        </w:numPr>
        <w:spacing w:before="100" w:beforeAutospacing="1" w:after="100" w:afterAutospacing="1"/>
        <w:divId w:val="1390298144"/>
        <w:rPr>
          <w:rFonts w:eastAsia="Times New Roman"/>
          <w:lang w:val="en-US"/>
        </w:rPr>
      </w:pPr>
      <w:hyperlink r:id="rId2677"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3250D0">
      <w:pPr>
        <w:numPr>
          <w:ilvl w:val="0"/>
          <w:numId w:val="370"/>
        </w:numPr>
        <w:spacing w:before="100" w:beforeAutospacing="1" w:after="100" w:afterAutospacing="1"/>
        <w:divId w:val="1390298144"/>
        <w:rPr>
          <w:rFonts w:eastAsia="Times New Roman"/>
          <w:lang w:val="en-US"/>
        </w:rPr>
      </w:pPr>
      <w:hyperlink r:id="rId2678"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3250D0">
      <w:pPr>
        <w:numPr>
          <w:ilvl w:val="0"/>
          <w:numId w:val="370"/>
        </w:numPr>
        <w:spacing w:before="100" w:beforeAutospacing="1" w:after="100" w:afterAutospacing="1"/>
        <w:divId w:val="1390298144"/>
        <w:rPr>
          <w:rFonts w:eastAsia="Times New Roman"/>
          <w:lang w:val="en-US"/>
        </w:rPr>
      </w:pPr>
      <w:hyperlink r:id="rId2679"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3250D0">
      <w:pPr>
        <w:numPr>
          <w:ilvl w:val="0"/>
          <w:numId w:val="370"/>
        </w:numPr>
        <w:spacing w:before="100" w:beforeAutospacing="1" w:after="100" w:afterAutospacing="1"/>
        <w:divId w:val="1390298144"/>
        <w:rPr>
          <w:rFonts w:eastAsia="Times New Roman"/>
          <w:lang w:val="en-US"/>
        </w:rPr>
      </w:pPr>
      <w:hyperlink r:id="rId2680"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3250D0">
      <w:pPr>
        <w:numPr>
          <w:ilvl w:val="0"/>
          <w:numId w:val="370"/>
        </w:numPr>
        <w:spacing w:before="100" w:beforeAutospacing="1" w:after="100" w:afterAutospacing="1"/>
        <w:divId w:val="1390298144"/>
        <w:rPr>
          <w:rFonts w:eastAsia="Times New Roman"/>
          <w:lang w:val="en-US"/>
        </w:rPr>
      </w:pPr>
      <w:hyperlink r:id="rId2681"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3250D0">
      <w:pPr>
        <w:numPr>
          <w:ilvl w:val="0"/>
          <w:numId w:val="370"/>
        </w:numPr>
        <w:spacing w:before="100" w:beforeAutospacing="1" w:after="100" w:afterAutospacing="1"/>
        <w:divId w:val="1390298144"/>
        <w:rPr>
          <w:rFonts w:eastAsia="Times New Roman"/>
          <w:lang w:val="en-US"/>
        </w:rPr>
      </w:pPr>
      <w:hyperlink r:id="rId2682"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3250D0">
      <w:pPr>
        <w:numPr>
          <w:ilvl w:val="0"/>
          <w:numId w:val="370"/>
        </w:numPr>
        <w:spacing w:before="100" w:beforeAutospacing="1" w:after="100" w:afterAutospacing="1"/>
        <w:divId w:val="1390298144"/>
        <w:rPr>
          <w:rFonts w:eastAsia="Times New Roman"/>
          <w:lang w:val="en-US"/>
        </w:rPr>
      </w:pPr>
      <w:hyperlink r:id="rId2683"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3250D0">
      <w:pPr>
        <w:numPr>
          <w:ilvl w:val="0"/>
          <w:numId w:val="370"/>
        </w:numPr>
        <w:spacing w:before="100" w:beforeAutospacing="1" w:after="100" w:afterAutospacing="1"/>
        <w:divId w:val="1390298144"/>
        <w:rPr>
          <w:rFonts w:eastAsia="Times New Roman"/>
          <w:lang w:val="en-US"/>
        </w:rPr>
      </w:pPr>
      <w:hyperlink r:id="rId2684"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3250D0">
      <w:pPr>
        <w:numPr>
          <w:ilvl w:val="0"/>
          <w:numId w:val="370"/>
        </w:numPr>
        <w:spacing w:before="100" w:beforeAutospacing="1" w:after="100" w:afterAutospacing="1"/>
        <w:divId w:val="1390298144"/>
        <w:rPr>
          <w:rFonts w:eastAsia="Times New Roman"/>
          <w:lang w:val="en-US"/>
        </w:rPr>
      </w:pPr>
      <w:hyperlink r:id="rId2685"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3250D0">
      <w:pPr>
        <w:numPr>
          <w:ilvl w:val="0"/>
          <w:numId w:val="370"/>
        </w:numPr>
        <w:spacing w:before="100" w:beforeAutospacing="1" w:after="100" w:afterAutospacing="1"/>
        <w:divId w:val="1390298144"/>
        <w:rPr>
          <w:rFonts w:eastAsia="Times New Roman"/>
          <w:lang w:val="en-US"/>
        </w:rPr>
      </w:pPr>
      <w:hyperlink r:id="rId2686"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68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688" w:anchor="status" w:history="1">
              <w:r w:rsidR="00E43BD9">
                <w:rPr>
                  <w:rStyle w:val="Hyperlink"/>
                  <w:rFonts w:eastAsia="Times New Roman"/>
                </w:rPr>
                <w:t>Ballot Status</w:t>
              </w:r>
            </w:hyperlink>
            <w:r w:rsidR="00E43BD9">
              <w:rPr>
                <w:rFonts w:eastAsia="Times New Roman"/>
              </w:rPr>
              <w:t xml:space="preserve">: </w:t>
            </w:r>
            <w:hyperlink r:id="rId2689"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690" w:history="1">
        <w:r>
          <w:rPr>
            <w:rStyle w:val="Hyperlink"/>
            <w:lang w:val="en-US"/>
          </w:rPr>
          <w:t>Units of Measure</w:t>
        </w:r>
      </w:hyperlink>
      <w:r>
        <w:rPr>
          <w:lang w:val="en-US"/>
        </w:rPr>
        <w:t xml:space="preserve"> Coding System (UCUM) is recommended for use with the </w:t>
      </w:r>
      <w:hyperlink r:id="rId2691"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692" w:history="1">
              <w:r>
                <w:rPr>
                  <w:rStyle w:val="Hyperlink"/>
                  <w:rFonts w:eastAsia="Times New Roman"/>
                </w:rPr>
                <w:t>Regenstrief Institute, Inc</w:t>
              </w:r>
            </w:hyperlink>
            <w:r>
              <w:rPr>
                <w:rFonts w:eastAsia="Times New Roman"/>
              </w:rPr>
              <w:t xml:space="preserve"> and The UCUM Organization at </w:t>
            </w:r>
            <w:hyperlink r:id="rId2693"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94"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695" w:anchor="Coding" w:history="1">
              <w:r>
                <w:rPr>
                  <w:rStyle w:val="Hyperlink"/>
                  <w:rFonts w:eastAsia="Times New Roman"/>
                </w:rPr>
                <w:t>Coding</w:t>
              </w:r>
            </w:hyperlink>
            <w:r>
              <w:rPr>
                <w:rFonts w:eastAsia="Times New Roman"/>
              </w:rPr>
              <w:t xml:space="preserve"> data type, only in </w:t>
            </w:r>
            <w:hyperlink r:id="rId2696"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697"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69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699" w:anchor="status" w:history="1">
              <w:r w:rsidR="00E43BD9">
                <w:rPr>
                  <w:rStyle w:val="Hyperlink"/>
                  <w:rFonts w:eastAsia="Times New Roman"/>
                </w:rPr>
                <w:t>Ballot Status</w:t>
              </w:r>
            </w:hyperlink>
            <w:r w:rsidR="00E43BD9">
              <w:rPr>
                <w:rFonts w:eastAsia="Times New Roman"/>
              </w:rPr>
              <w:t xml:space="preserve">: </w:t>
            </w:r>
            <w:hyperlink r:id="rId2700"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3250D0">
            <w:pPr>
              <w:rPr>
                <w:rFonts w:eastAsia="Times New Roman"/>
              </w:rPr>
            </w:pPr>
            <w:hyperlink r:id="rId2701"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7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703" w:anchor="status" w:history="1">
              <w:r w:rsidR="00E43BD9">
                <w:rPr>
                  <w:rStyle w:val="Hyperlink"/>
                  <w:rFonts w:eastAsia="Times New Roman"/>
                </w:rPr>
                <w:t>Ballot Status</w:t>
              </w:r>
            </w:hyperlink>
            <w:r w:rsidR="00E43BD9">
              <w:rPr>
                <w:rFonts w:eastAsia="Times New Roman"/>
              </w:rPr>
              <w:t xml:space="preserve">: </w:t>
            </w:r>
            <w:hyperlink r:id="rId2704" w:anchor="pubs" w:history="1">
              <w:r w:rsidR="00E43BD9">
                <w:rPr>
                  <w:rStyle w:val="Hyperlink"/>
                  <w:rFonts w:eastAsia="Times New Roman"/>
                </w:rPr>
                <w:t>DSTU 2</w:t>
              </w:r>
            </w:hyperlink>
          </w:p>
        </w:tc>
      </w:tr>
    </w:tbl>
    <w:bookmarkEnd w:id="95"/>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705"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706" w:history="1">
        <w:r>
          <w:rPr>
            <w:rStyle w:val="Hyperlink"/>
            <w:lang w:val="en-US"/>
          </w:rPr>
          <w:t>Conformance statement</w:t>
        </w:r>
      </w:hyperlink>
      <w:r>
        <w:rPr>
          <w:lang w:val="en-US"/>
        </w:rPr>
        <w:t xml:space="preserve"> of that server. If, for a given resource, the </w:t>
      </w:r>
      <w:hyperlink r:id="rId2707"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708" w:history="1">
        <w:r>
          <w:rPr>
            <w:rStyle w:val="Hyperlink"/>
            <w:lang w:val="en-US"/>
          </w:rPr>
          <w:t>REST</w:t>
        </w:r>
      </w:hyperlink>
      <w:r>
        <w:rPr>
          <w:lang w:val="en-US"/>
        </w:rPr>
        <w:t xml:space="preserve">, </w:t>
      </w:r>
      <w:hyperlink r:id="rId2709" w:history="1">
        <w:r>
          <w:rPr>
            <w:rStyle w:val="Hyperlink"/>
            <w:lang w:val="en-US"/>
          </w:rPr>
          <w:t>Messaging</w:t>
        </w:r>
      </w:hyperlink>
      <w:r>
        <w:rPr>
          <w:lang w:val="en-US"/>
        </w:rPr>
        <w:t xml:space="preserve"> or </w:t>
      </w:r>
      <w:hyperlink r:id="rId2710" w:history="1">
        <w:r>
          <w:rPr>
            <w:rStyle w:val="Hyperlink"/>
            <w:lang w:val="en-US"/>
          </w:rPr>
          <w:t>Services</w:t>
        </w:r>
      </w:hyperlink>
      <w:r>
        <w:rPr>
          <w:lang w:val="en-US"/>
        </w:rPr>
        <w:t xml:space="preserve">. However, with </w:t>
      </w:r>
      <w:hyperlink r:id="rId2711"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712"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713"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714" w:anchor="SUBSETTED" w:history="1">
        <w:r>
          <w:rPr>
            <w:rStyle w:val="Hyperlink"/>
            <w:rFonts w:eastAsia="Times New Roman"/>
            <w:lang w:val="en-US"/>
          </w:rPr>
          <w:t>SUBSETTED</w:t>
        </w:r>
      </w:hyperlink>
      <w:r>
        <w:rPr>
          <w:rFonts w:eastAsia="Times New Roman"/>
          <w:lang w:val="en-US"/>
        </w:rPr>
        <w:t xml:space="preserve"> </w:t>
      </w:r>
      <w:hyperlink r:id="rId2715"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244"/>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716"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717" w:history="1">
        <w:r>
          <w:rPr>
            <w:rStyle w:val="Hyperlink"/>
            <w:lang w:val="en-US"/>
          </w:rPr>
          <w:t>messaging based implementation framework</w:t>
        </w:r>
      </w:hyperlink>
      <w:r>
        <w:rPr>
          <w:lang w:val="en-US"/>
        </w:rPr>
        <w:t xml:space="preserve"> for FHIR resources and a </w:t>
      </w:r>
      <w:hyperlink r:id="rId2718"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719"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0"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1"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28"/>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722"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wants to follow resource references, they are done using the server id (typically either by http calls or locating them in a </w:t>
      </w:r>
      <w:hyperlink r:id="rId2723"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1040" w:name="workflow"/>
      <w:bookmarkEnd w:id="1040"/>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7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725" w:anchor="status" w:history="1">
              <w:r w:rsidR="00E43BD9">
                <w:rPr>
                  <w:rStyle w:val="Hyperlink"/>
                  <w:rFonts w:eastAsia="Times New Roman"/>
                </w:rPr>
                <w:t>Ballot Status</w:t>
              </w:r>
            </w:hyperlink>
            <w:r w:rsidR="00E43BD9">
              <w:rPr>
                <w:rFonts w:eastAsia="Times New Roman"/>
              </w:rPr>
              <w:t xml:space="preserve">: </w:t>
            </w:r>
            <w:hyperlink r:id="rId2726"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727"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1041" w:name="phr"/>
      <w:bookmarkEnd w:id="1041"/>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728" w:anchor="search" w:history="1">
        <w:r>
          <w:rPr>
            <w:rStyle w:val="Hyperlink"/>
            <w:lang w:val="en-US"/>
          </w:rPr>
          <w:t>search</w:t>
        </w:r>
      </w:hyperlink>
      <w:r>
        <w:rPr>
          <w:lang w:val="en-US"/>
        </w:rPr>
        <w:t xml:space="preserve"> and </w:t>
      </w:r>
      <w:hyperlink r:id="rId2729"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730"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3250D0">
      <w:pPr>
        <w:numPr>
          <w:ilvl w:val="0"/>
          <w:numId w:val="377"/>
        </w:numPr>
        <w:spacing w:before="100" w:beforeAutospacing="1" w:after="100" w:afterAutospacing="1"/>
        <w:divId w:val="1353648316"/>
        <w:rPr>
          <w:rFonts w:eastAsia="Times New Roman"/>
          <w:lang w:val="en-US"/>
        </w:rPr>
      </w:pPr>
      <w:hyperlink r:id="rId2731" w:anchor="search" w:history="1">
        <w:r w:rsidR="00E43BD9">
          <w:rPr>
            <w:rStyle w:val="Hyperlink"/>
            <w:rFonts w:eastAsia="Times New Roman"/>
            <w:lang w:val="en-US"/>
          </w:rPr>
          <w:t>search</w:t>
        </w:r>
      </w:hyperlink>
      <w:r w:rsidR="00E43BD9">
        <w:rPr>
          <w:rFonts w:eastAsia="Times New Roman"/>
          <w:lang w:val="en-US"/>
        </w:rPr>
        <w:t xml:space="preserve"> and </w:t>
      </w:r>
      <w:hyperlink r:id="rId2732" w:anchor="read" w:history="1">
        <w:r w:rsidR="00E43BD9">
          <w:rPr>
            <w:rStyle w:val="Hyperlink"/>
            <w:rFonts w:eastAsia="Times New Roman"/>
            <w:lang w:val="en-US"/>
          </w:rPr>
          <w:t>read</w:t>
        </w:r>
      </w:hyperlink>
      <w:r w:rsidR="00E43BD9">
        <w:rPr>
          <w:rFonts w:eastAsia="Times New Roman"/>
          <w:lang w:val="en-US"/>
        </w:rPr>
        <w:t xml:space="preserve"> on the </w:t>
      </w:r>
      <w:hyperlink r:id="rId2733"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3250D0">
      <w:pPr>
        <w:numPr>
          <w:ilvl w:val="0"/>
          <w:numId w:val="377"/>
        </w:numPr>
        <w:spacing w:before="100" w:beforeAutospacing="1" w:after="100" w:afterAutospacing="1"/>
        <w:divId w:val="1353648316"/>
        <w:rPr>
          <w:rFonts w:eastAsia="Times New Roman"/>
          <w:lang w:val="en-US"/>
        </w:rPr>
      </w:pPr>
      <w:hyperlink r:id="rId2734" w:anchor="search" w:history="1">
        <w:r w:rsidR="00E43BD9">
          <w:rPr>
            <w:rStyle w:val="Hyperlink"/>
            <w:rFonts w:eastAsia="Times New Roman"/>
            <w:lang w:val="en-US"/>
          </w:rPr>
          <w:t>search</w:t>
        </w:r>
      </w:hyperlink>
      <w:r w:rsidR="00E43BD9">
        <w:rPr>
          <w:rFonts w:eastAsia="Times New Roman"/>
          <w:lang w:val="en-US"/>
        </w:rPr>
        <w:t xml:space="preserve"> and </w:t>
      </w:r>
      <w:hyperlink r:id="rId2735" w:anchor="read" w:history="1">
        <w:r w:rsidR="00E43BD9">
          <w:rPr>
            <w:rStyle w:val="Hyperlink"/>
            <w:rFonts w:eastAsia="Times New Roman"/>
            <w:lang w:val="en-US"/>
          </w:rPr>
          <w:t>read</w:t>
        </w:r>
      </w:hyperlink>
      <w:r w:rsidR="00E43BD9">
        <w:rPr>
          <w:rFonts w:eastAsia="Times New Roman"/>
          <w:lang w:val="en-US"/>
        </w:rPr>
        <w:t xml:space="preserve"> on a set of </w:t>
      </w:r>
      <w:hyperlink r:id="rId2736"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737" w:history="1">
        <w:r>
          <w:rPr>
            <w:rStyle w:val="Hyperlink"/>
            <w:lang w:val="en-US"/>
          </w:rPr>
          <w:t>XML</w:t>
        </w:r>
      </w:hyperlink>
      <w:r>
        <w:rPr>
          <w:lang w:val="en-US"/>
        </w:rPr>
        <w:t xml:space="preserve"> or </w:t>
      </w:r>
      <w:hyperlink r:id="rId2738"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739" w:anchor="search" w:history="1">
        <w:r>
          <w:rPr>
            <w:rStyle w:val="Hyperlink"/>
            <w:lang w:val="en-US"/>
          </w:rPr>
          <w:t>search</w:t>
        </w:r>
      </w:hyperlink>
      <w:r>
        <w:rPr>
          <w:lang w:val="en-US"/>
        </w:rPr>
        <w:t xml:space="preserve">, </w:t>
      </w:r>
      <w:hyperlink r:id="rId2740" w:anchor="read" w:history="1">
        <w:r>
          <w:rPr>
            <w:rStyle w:val="Hyperlink"/>
            <w:lang w:val="en-US"/>
          </w:rPr>
          <w:t>read</w:t>
        </w:r>
      </w:hyperlink>
      <w:r>
        <w:rPr>
          <w:lang w:val="en-US"/>
        </w:rPr>
        <w:t xml:space="preserve"> and </w:t>
      </w:r>
      <w:hyperlink r:id="rId2741"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1042" w:name="xds"/>
      <w:bookmarkEnd w:id="1042"/>
      <w:r>
        <w:rPr>
          <w:rFonts w:eastAsia="Times New Roman"/>
          <w:lang w:val="en-US"/>
        </w:rPr>
        <w:t>Document Sharing (XDS)</w:t>
      </w:r>
    </w:p>
    <w:p w:rsidR="00C51368" w:rsidRDefault="00E43BD9">
      <w:pPr>
        <w:pStyle w:val="NormalWeb"/>
        <w:divId w:val="1353648316"/>
        <w:rPr>
          <w:lang w:val="en-US"/>
        </w:rPr>
      </w:pPr>
      <w:r>
        <w:rPr>
          <w:lang w:val="en-US"/>
        </w:rPr>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2"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3"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4"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3250D0">
      <w:pPr>
        <w:numPr>
          <w:ilvl w:val="0"/>
          <w:numId w:val="378"/>
        </w:numPr>
        <w:spacing w:before="100" w:beforeAutospacing="1" w:after="100" w:afterAutospacing="1"/>
        <w:divId w:val="1353648316"/>
        <w:rPr>
          <w:rFonts w:eastAsia="Times New Roman"/>
          <w:lang w:val="en-US"/>
        </w:rPr>
      </w:pPr>
      <w:hyperlink r:id="rId2745" w:history="1">
        <w:r w:rsidR="00E43BD9">
          <w:rPr>
            <w:rStyle w:val="Hyperlink"/>
            <w:rFonts w:eastAsia="Times New Roman"/>
            <w:lang w:val="en-US"/>
          </w:rPr>
          <w:t>Patient</w:t>
        </w:r>
      </w:hyperlink>
      <w:r w:rsidR="00E43BD9">
        <w:rPr>
          <w:rFonts w:eastAsia="Times New Roman"/>
          <w:lang w:val="en-US"/>
        </w:rPr>
        <w:t xml:space="preserve">, </w:t>
      </w:r>
      <w:hyperlink r:id="rId2746" w:history="1">
        <w:r w:rsidR="00E43BD9">
          <w:rPr>
            <w:rStyle w:val="Hyperlink"/>
            <w:rFonts w:eastAsia="Times New Roman"/>
            <w:lang w:val="en-US"/>
          </w:rPr>
          <w:t>Practitioner</w:t>
        </w:r>
      </w:hyperlink>
      <w:r w:rsidR="00E43BD9">
        <w:rPr>
          <w:rFonts w:eastAsia="Times New Roman"/>
          <w:lang w:val="en-US"/>
        </w:rPr>
        <w:t xml:space="preserve"> and </w:t>
      </w:r>
      <w:hyperlink r:id="rId2747"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8"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1043" w:name="decision"/>
      <w:bookmarkEnd w:id="1043"/>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749"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750"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751" w:history="1">
        <w:r>
          <w:rPr>
            <w:rStyle w:val="Hyperlink"/>
            <w:rFonts w:eastAsia="Times New Roman"/>
            <w:lang w:val="en-US"/>
          </w:rPr>
          <w:t>search/query</w:t>
        </w:r>
      </w:hyperlink>
      <w:r>
        <w:rPr>
          <w:rFonts w:eastAsia="Times New Roman"/>
          <w:lang w:val="en-US"/>
        </w:rPr>
        <w:t xml:space="preserve">: A RESTful search, a query posted to </w:t>
      </w:r>
      <w:hyperlink r:id="rId2752" w:anchor="mailbox" w:history="1">
        <w:r>
          <w:rPr>
            <w:rStyle w:val="Hyperlink"/>
            <w:rFonts w:eastAsia="Times New Roman"/>
            <w:lang w:val="en-US"/>
          </w:rPr>
          <w:t>/Mailbox</w:t>
        </w:r>
      </w:hyperlink>
      <w:r>
        <w:rPr>
          <w:rFonts w:eastAsia="Times New Roman"/>
          <w:lang w:val="en-US"/>
        </w:rPr>
        <w:t xml:space="preserve">, a query </w:t>
      </w:r>
      <w:hyperlink r:id="rId2753"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754"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755"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7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757" w:anchor="status" w:history="1">
              <w:r w:rsidR="00E43BD9">
                <w:rPr>
                  <w:rStyle w:val="Hyperlink"/>
                  <w:rFonts w:eastAsia="Times New Roman"/>
                </w:rPr>
                <w:t>Ballot Status</w:t>
              </w:r>
            </w:hyperlink>
            <w:r w:rsidR="00E43BD9">
              <w:rPr>
                <w:rFonts w:eastAsia="Times New Roman"/>
              </w:rPr>
              <w:t xml:space="preserve">: </w:t>
            </w:r>
            <w:hyperlink r:id="rId2758"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3250D0">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3250D0">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3250D0">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3250D0">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759"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1044"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760"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1045" w:name="jar"/>
      <w:bookmarkEnd w:id="1045"/>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3250D0">
      <w:pPr>
        <w:numPr>
          <w:ilvl w:val="0"/>
          <w:numId w:val="388"/>
        </w:numPr>
        <w:spacing w:before="100" w:beforeAutospacing="1" w:after="100" w:afterAutospacing="1"/>
        <w:divId w:val="173422769"/>
        <w:rPr>
          <w:rFonts w:eastAsia="Times New Roman"/>
          <w:lang w:val="en-US"/>
        </w:rPr>
      </w:pPr>
      <w:hyperlink r:id="rId2761"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3250D0">
      <w:pPr>
        <w:numPr>
          <w:ilvl w:val="0"/>
          <w:numId w:val="388"/>
        </w:numPr>
        <w:spacing w:before="100" w:beforeAutospacing="1" w:after="100" w:afterAutospacing="1"/>
        <w:divId w:val="173422769"/>
        <w:rPr>
          <w:rFonts w:eastAsia="Times New Roman"/>
          <w:lang w:val="en-US"/>
        </w:rPr>
      </w:pPr>
      <w:hyperlink r:id="rId2762"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763" w:history="1">
        <w:r>
          <w:rPr>
            <w:rStyle w:val="Hyperlink"/>
            <w:lang w:val="en-US"/>
          </w:rPr>
          <w:t>wget</w:t>
        </w:r>
      </w:hyperlink>
      <w:r>
        <w:rPr>
          <w:lang w:val="en-US"/>
        </w:rPr>
        <w:t xml:space="preserve"> and </w:t>
      </w:r>
      <w:hyperlink r:id="rId2764"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1046" w:name="op"/>
      <w:bookmarkEnd w:id="1046"/>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765" w:history="1">
        <w:r>
          <w:rPr>
            <w:rStyle w:val="Hyperlink"/>
            <w:lang w:val="en-US"/>
          </w:rPr>
          <w:t>operation</w:t>
        </w:r>
      </w:hyperlink>
      <w:r>
        <w:rPr>
          <w:lang w:val="en-US"/>
        </w:rPr>
        <w:t xml:space="preserve"> </w:t>
      </w:r>
      <w:hyperlink r:id="rId2766"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767"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1047" w:name="web"/>
      <w:bookmarkEnd w:id="1047"/>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768"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7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3250D0">
            <w:pPr>
              <w:rPr>
                <w:rFonts w:eastAsia="Times New Roman"/>
              </w:rPr>
            </w:pPr>
            <w:hyperlink r:id="rId2770" w:anchor="status" w:history="1">
              <w:r w:rsidR="00E43BD9">
                <w:rPr>
                  <w:rStyle w:val="Hyperlink"/>
                  <w:rFonts w:eastAsia="Times New Roman"/>
                </w:rPr>
                <w:t>Ballot Status</w:t>
              </w:r>
            </w:hyperlink>
            <w:r w:rsidR="00E43BD9">
              <w:rPr>
                <w:rFonts w:eastAsia="Times New Roman"/>
              </w:rPr>
              <w:t xml:space="preserve">: </w:t>
            </w:r>
            <w:hyperlink r:id="rId2771"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65"/>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3250D0">
            <w:pPr>
              <w:rPr>
                <w:rFonts w:eastAsia="Times New Roman"/>
              </w:rPr>
            </w:pPr>
            <w:hyperlink r:id="rId277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3250D0">
            <w:pPr>
              <w:rPr>
                <w:rFonts w:eastAsia="Times New Roman"/>
              </w:rPr>
            </w:pPr>
            <w:hyperlink r:id="rId2773" w:anchor="status" w:history="1">
              <w:r w:rsidR="00E43BD9">
                <w:rPr>
                  <w:rStyle w:val="Hyperlink"/>
                  <w:rFonts w:eastAsia="Times New Roman"/>
                </w:rPr>
                <w:t>Ballot Status</w:t>
              </w:r>
            </w:hyperlink>
            <w:r w:rsidR="00E43BD9">
              <w:rPr>
                <w:rFonts w:eastAsia="Times New Roman"/>
              </w:rPr>
              <w:t xml:space="preserve">: </w:t>
            </w:r>
            <w:hyperlink r:id="rId2774"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5458EE0C" wp14:editId="72B11FDE">
            <wp:extent cx="304800" cy="304800"/>
            <wp:effectExtent l="19050" t="0" r="0" b="0"/>
            <wp:docPr id="136" name="Picture 136"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10207BDE" wp14:editId="493C9CA2">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7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776"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777"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778"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779"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780"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781"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3551DA67" wp14:editId="20347C4F">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7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782"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1044"/>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783"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784" w:history="1">
        <w:r>
          <w:rPr>
            <w:rStyle w:val="Hyperlink"/>
            <w:lang w:val="en-US"/>
          </w:rPr>
          <w:t>fhir-all.xsd</w:t>
        </w:r>
      </w:hyperlink>
      <w:r>
        <w:rPr>
          <w:lang w:val="en-US"/>
        </w:rPr>
        <w:t xml:space="preserve"> that includes all the resource schemas. For schema processors that do not like circular includes, there is </w:t>
      </w:r>
      <w:hyperlink r:id="rId2785"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786"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787"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1048" w:name="schema-gen"/>
      <w:bookmarkEnd w:id="1048"/>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2788"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789"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2790"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2791"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1049" w:name="digsig"/>
      <w:bookmarkEnd w:id="215"/>
      <w:bookmarkEnd w:id="1049"/>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2792" w:history="1">
        <w:r>
          <w:rPr>
            <w:rStyle w:val="Hyperlink"/>
            <w:lang w:val="en-US"/>
          </w:rPr>
          <w:t>Bundle</w:t>
        </w:r>
      </w:hyperlink>
      <w:r>
        <w:rPr>
          <w:lang w:val="en-US"/>
        </w:rPr>
        <w:t xml:space="preserve"> and </w:t>
      </w:r>
      <w:hyperlink r:id="rId2793"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794"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2795"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2796"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2797"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27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4" w:author="David" w:date="2015-09-11T11:04:00Z" w:initials="DKT">
    <w:p w:rsidR="003250D0" w:rsidRDefault="003250D0">
      <w:pPr>
        <w:pStyle w:val="CommentText"/>
      </w:pPr>
      <w:r>
        <w:rPr>
          <w:rStyle w:val="CommentReference"/>
        </w:rPr>
        <w:annotationRef/>
      </w:r>
      <w:r>
        <w:t>START OF DAVID TAO’S ASSIGNED CONTENT</w:t>
      </w:r>
    </w:p>
  </w:comment>
  <w:comment w:id="255" w:author="David" w:date="2015-09-11T11:04:00Z" w:initials="DKT">
    <w:p w:rsidR="003250D0" w:rsidRDefault="003250D0">
      <w:pPr>
        <w:pStyle w:val="CommentText"/>
      </w:pPr>
      <w:r>
        <w:rPr>
          <w:rStyle w:val="CommentReference"/>
        </w:rPr>
        <w:annotationRef/>
      </w:r>
      <w:r w:rsidRPr="003250D0">
        <w:rPr>
          <w:b/>
        </w:rPr>
        <w:t>**NEW 9/11**</w:t>
      </w:r>
      <w:r>
        <w:t xml:space="preserve"> would be better to be explicit about which elements. E.g., “except for </w:t>
      </w:r>
      <w:proofErr w:type="spellStart"/>
      <w:r>
        <w:t>meta.profile</w:t>
      </w:r>
      <w:proofErr w:type="spellEnd"/>
      <w:r>
        <w:t xml:space="preserve">, </w:t>
      </w:r>
      <w:proofErr w:type="spellStart"/>
      <w:r>
        <w:t>meta.security</w:t>
      </w:r>
      <w:proofErr w:type="spellEnd"/>
      <w:r>
        <w:t xml:space="preserve">, and </w:t>
      </w:r>
      <w:proofErr w:type="spellStart"/>
      <w:r>
        <w:t>meta.tag</w:t>
      </w:r>
      <w:proofErr w:type="spellEnd"/>
      <w:r>
        <w:t xml:space="preserve">.” </w:t>
      </w:r>
    </w:p>
  </w:comment>
  <w:comment w:id="261" w:author="David" w:date="2015-09-11T11:04:00Z" w:initials="DKT">
    <w:p w:rsidR="003250D0" w:rsidRDefault="003250D0">
      <w:pPr>
        <w:pStyle w:val="CommentText"/>
      </w:pPr>
      <w:r>
        <w:rPr>
          <w:rStyle w:val="CommentReference"/>
        </w:rPr>
        <w:annotationRef/>
      </w:r>
      <w:proofErr w:type="gramStart"/>
      <w:r>
        <w:t>N?A</w:t>
      </w:r>
      <w:proofErr w:type="gramEnd"/>
      <w:r>
        <w:t xml:space="preserve"> is a typo: should be N/A</w:t>
      </w:r>
    </w:p>
  </w:comment>
  <w:comment w:id="263" w:author="David" w:date="2015-09-11T11:04:00Z" w:initials="DKT">
    <w:p w:rsidR="003250D0" w:rsidRDefault="003250D0">
      <w:pPr>
        <w:pStyle w:val="CommentText"/>
      </w:pPr>
      <w:r>
        <w:rPr>
          <w:rStyle w:val="CommentReference"/>
        </w:rPr>
        <w:annotationRef/>
      </w:r>
      <w:r>
        <w:rPr>
          <w:rStyle w:val="CommentReference"/>
        </w:rPr>
        <w:t>No hyphen in “</w:t>
      </w:r>
      <w:r>
        <w:t>ecosystem”</w:t>
      </w:r>
    </w:p>
  </w:comment>
  <w:comment w:id="269" w:author="David" w:date="2015-09-11T11:04:00Z" w:initials="DKT">
    <w:p w:rsidR="003250D0" w:rsidRPr="003250D0" w:rsidRDefault="003250D0">
      <w:pPr>
        <w:pStyle w:val="CommentText"/>
      </w:pPr>
      <w:r>
        <w:rPr>
          <w:rStyle w:val="CommentReference"/>
        </w:rPr>
        <w:annotationRef/>
      </w:r>
      <w:r w:rsidRPr="003250D0">
        <w:rPr>
          <w:b/>
        </w:rPr>
        <w:t>**NEW 9/11**</w:t>
      </w:r>
      <w:r>
        <w:rPr>
          <w:b/>
        </w:rPr>
        <w:t xml:space="preserve"> </w:t>
      </w:r>
      <w:r>
        <w:t>clarification – see my next comment</w:t>
      </w:r>
    </w:p>
  </w:comment>
  <w:comment w:id="267" w:author="David" w:date="2015-09-11T11:04:00Z" w:initials="DKT">
    <w:p w:rsidR="003250D0" w:rsidRDefault="003250D0">
      <w:pPr>
        <w:pStyle w:val="CommentText"/>
      </w:pPr>
      <w:r>
        <w:rPr>
          <w:rStyle w:val="CommentReference"/>
        </w:rPr>
        <w:annotationRef/>
      </w:r>
      <w:r>
        <w:t xml:space="preserve">This sentence does not quite fit with the bullets that follow. They describe how resources are used, but not how they are “combined.” Wouldn’t things like Composition, Bundle, or other multi-resource constructs be the FHIR constructs for “combining?” </w:t>
      </w:r>
    </w:p>
  </w:comment>
  <w:comment w:id="271" w:author="David" w:date="2015-09-11T11:04:00Z" w:initials="DKT">
    <w:p w:rsidR="003250D0" w:rsidRDefault="003250D0">
      <w:pPr>
        <w:pStyle w:val="CommentText"/>
      </w:pPr>
      <w:r>
        <w:rPr>
          <w:rStyle w:val="CommentReference"/>
        </w:rPr>
        <w:annotationRef/>
      </w:r>
      <w:proofErr w:type="gramStart"/>
      <w:r>
        <w:t>typo</w:t>
      </w:r>
      <w:proofErr w:type="gramEnd"/>
    </w:p>
  </w:comment>
  <w:comment w:id="273" w:author="David" w:date="2015-09-11T11:04:00Z" w:initials="DKT">
    <w:p w:rsidR="003250D0" w:rsidRDefault="003250D0">
      <w:pPr>
        <w:pStyle w:val="CommentText"/>
      </w:pPr>
      <w:r>
        <w:rPr>
          <w:rStyle w:val="CommentReference"/>
        </w:rPr>
        <w:annotationRef/>
      </w:r>
      <w:r>
        <w:t>Wordy original sentence had redundancy “descriptions…describe” and “detailed…in considerable detail”</w:t>
      </w:r>
    </w:p>
  </w:comment>
  <w:comment w:id="278" w:author="David" w:date="2015-09-11T11:04:00Z" w:initials="DKT">
    <w:p w:rsidR="003250D0" w:rsidRDefault="003250D0">
      <w:pPr>
        <w:pStyle w:val="CommentText"/>
      </w:pPr>
      <w:r>
        <w:rPr>
          <w:rStyle w:val="CommentReference"/>
        </w:rPr>
        <w:annotationRef/>
      </w:r>
      <w:proofErr w:type="gramStart"/>
      <w:r>
        <w:t>typo</w:t>
      </w:r>
      <w:proofErr w:type="gramEnd"/>
    </w:p>
  </w:comment>
  <w:comment w:id="280" w:author="David" w:date="2015-09-11T11:04:00Z" w:initials="DKT">
    <w:p w:rsidR="0033447D" w:rsidRPr="0033447D" w:rsidRDefault="0033447D">
      <w:pPr>
        <w:pStyle w:val="CommentText"/>
      </w:pPr>
      <w:r>
        <w:rPr>
          <w:rStyle w:val="CommentReference"/>
        </w:rPr>
        <w:annotationRef/>
      </w:r>
      <w:r>
        <w:rPr>
          <w:b/>
        </w:rPr>
        <w:t xml:space="preserve">** NEW 9/11 ** </w:t>
      </w:r>
      <w:r w:rsidRPr="0033447D">
        <w:t>I suggest deleting</w:t>
      </w:r>
      <w:r>
        <w:t xml:space="preserve"> parenthetical remark</w:t>
      </w:r>
      <w:r w:rsidRPr="0033447D">
        <w:t>.</w:t>
      </w:r>
      <w:r>
        <w:rPr>
          <w:b/>
        </w:rPr>
        <w:t xml:space="preserve"> </w:t>
      </w:r>
      <w:r>
        <w:t>Adds unnecessary words and sounds apologetic/defensive</w:t>
      </w:r>
    </w:p>
  </w:comment>
  <w:comment w:id="282" w:author="David" w:date="2015-09-11T11:04:00Z" w:initials="DKT">
    <w:p w:rsidR="003250D0" w:rsidRDefault="003250D0">
      <w:pPr>
        <w:pStyle w:val="CommentText"/>
      </w:pPr>
      <w:r>
        <w:rPr>
          <w:rStyle w:val="CommentReference"/>
        </w:rPr>
        <w:annotationRef/>
      </w:r>
      <w:r>
        <w:t>In the previous paragraph, it says some resources include notes to help understand the design rationale…</w:t>
      </w:r>
    </w:p>
  </w:comment>
  <w:comment w:id="284" w:author="David" w:date="2015-09-11T11:04:00Z" w:initials="DKT">
    <w:p w:rsidR="003250D0" w:rsidRDefault="003250D0">
      <w:pPr>
        <w:pStyle w:val="CommentText"/>
      </w:pPr>
      <w:r>
        <w:rPr>
          <w:rStyle w:val="CommentReference"/>
        </w:rPr>
        <w:annotationRef/>
      </w:r>
      <w:r>
        <w:t xml:space="preserve">Saying that there “will” be circumstances where the spec “may” be broken sounds awkward and possibly contradictory. </w:t>
      </w:r>
    </w:p>
  </w:comment>
  <w:comment w:id="289" w:author="David" w:date="2015-09-11T11:04:00Z" w:initials="DKT">
    <w:p w:rsidR="0033447D" w:rsidRPr="0033447D" w:rsidRDefault="0033447D">
      <w:pPr>
        <w:pStyle w:val="CommentText"/>
        <w:rPr>
          <w:b/>
        </w:rPr>
      </w:pPr>
      <w:r>
        <w:rPr>
          <w:rStyle w:val="CommentReference"/>
        </w:rPr>
        <w:annotationRef/>
      </w:r>
      <w:r>
        <w:rPr>
          <w:b/>
        </w:rPr>
        <w:t>** NEW 9/11 **</w:t>
      </w:r>
      <w:r>
        <w:t xml:space="preserve">There is no “comments section” (section implies an area of the page), but there is a “Propose a Change” </w:t>
      </w:r>
      <w:r>
        <w:rPr>
          <w:b/>
        </w:rPr>
        <w:t>link</w:t>
      </w:r>
    </w:p>
  </w:comment>
  <w:comment w:id="296" w:author="David" w:date="2015-09-11T11:04:00Z" w:initials="DKT">
    <w:p w:rsidR="003250D0" w:rsidRDefault="003250D0">
      <w:pPr>
        <w:pStyle w:val="CommentText"/>
      </w:pPr>
      <w:r>
        <w:rPr>
          <w:rStyle w:val="CommentReference"/>
        </w:rPr>
        <w:annotationRef/>
      </w:r>
      <w:proofErr w:type="gramStart"/>
      <w:r>
        <w:t>typo</w:t>
      </w:r>
      <w:proofErr w:type="gramEnd"/>
    </w:p>
  </w:comment>
  <w:comment w:id="299" w:author="David" w:date="2015-09-11T11:04:00Z" w:initials="DKT">
    <w:p w:rsidR="003250D0" w:rsidRDefault="003250D0">
      <w:pPr>
        <w:pStyle w:val="CommentText"/>
      </w:pPr>
      <w:r>
        <w:rPr>
          <w:rStyle w:val="CommentReference"/>
        </w:rPr>
        <w:annotationRef/>
      </w:r>
      <w:r>
        <w:t>This page does not exist!</w:t>
      </w:r>
    </w:p>
  </w:comment>
  <w:comment w:id="300" w:author="David" w:date="2015-09-11T11:04:00Z" w:initials="DKT">
    <w:p w:rsidR="003250D0" w:rsidRDefault="003250D0">
      <w:pPr>
        <w:pStyle w:val="CommentText"/>
      </w:pPr>
      <w:r>
        <w:rPr>
          <w:rStyle w:val="CommentReference"/>
        </w:rPr>
        <w:annotationRef/>
      </w:r>
      <w:r>
        <w:t>Are the Implementation Guides supposed to be listed here? Also, the “</w:t>
      </w:r>
      <w:proofErr w:type="gramStart"/>
      <w:r>
        <w:t>: .</w:t>
      </w:r>
      <w:proofErr w:type="gramEnd"/>
      <w:r>
        <w:t xml:space="preserve">” at the end is erroneous. Should be either a colon or a period, not both. </w:t>
      </w:r>
    </w:p>
  </w:comment>
  <w:comment w:id="301" w:author="David" w:date="2015-09-11T11:04:00Z" w:initials="DKT">
    <w:p w:rsidR="003250D0" w:rsidRDefault="003250D0">
      <w:pPr>
        <w:pStyle w:val="CommentText"/>
      </w:pPr>
      <w:r>
        <w:rPr>
          <w:rStyle w:val="CommentReference"/>
        </w:rPr>
        <w:annotationRef/>
      </w:r>
      <w:r w:rsidR="00637A68">
        <w:rPr>
          <w:b/>
        </w:rPr>
        <w:t>** NEW 9/11 *</w:t>
      </w:r>
      <w:proofErr w:type="gramStart"/>
      <w:r w:rsidR="00637A68">
        <w:rPr>
          <w:b/>
        </w:rPr>
        <w:t>*  Ignore</w:t>
      </w:r>
      <w:proofErr w:type="gramEnd"/>
      <w:r w:rsidR="00637A68">
        <w:rPr>
          <w:b/>
        </w:rPr>
        <w:t xml:space="preserve"> this comment. </w:t>
      </w:r>
      <w:r>
        <w:t>COME BACK TO THIS. In this document “slicing” comes out of nowhere and is not explained. But it may be elsewhere defined in the FHIR spec</w:t>
      </w:r>
    </w:p>
  </w:comment>
  <w:comment w:id="303" w:author="David" w:date="2015-09-11T11:04:00Z" w:initials="DKT">
    <w:p w:rsidR="003250D0" w:rsidRDefault="003250D0">
      <w:pPr>
        <w:pStyle w:val="CommentText"/>
      </w:pPr>
      <w:r>
        <w:rPr>
          <w:rStyle w:val="CommentReference"/>
        </w:rPr>
        <w:annotationRef/>
      </w:r>
      <w:r w:rsidR="00637A68">
        <w:rPr>
          <w:b/>
        </w:rPr>
        <w:t xml:space="preserve">** NEW 9/11 ** </w:t>
      </w:r>
      <w:r>
        <w:t xml:space="preserve">DOESN’T LOOK </w:t>
      </w:r>
      <w:r w:rsidR="00637A68">
        <w:t xml:space="preserve">RIGHT </w:t>
      </w:r>
      <w:r>
        <w:t>TO SAY “This is defined as…”</w:t>
      </w:r>
      <w:r w:rsidR="00556156">
        <w:t xml:space="preserve"> The antecedent of “this” is unclear. Reworded to clarify. </w:t>
      </w:r>
      <w:r>
        <w:rPr>
          <w:vanish/>
        </w:rPr>
        <w:t>typo  capitalization, punctuationexplained. But it may be elsewhere in the FHIR speche design rationale... demonstrating through</w:t>
      </w:r>
    </w:p>
  </w:comment>
  <w:comment w:id="308" w:author="David" w:date="2015-09-11T11:04:00Z" w:initials="DKT">
    <w:p w:rsidR="00556156" w:rsidRDefault="00556156">
      <w:pPr>
        <w:pStyle w:val="CommentText"/>
      </w:pPr>
      <w:r>
        <w:rPr>
          <w:rStyle w:val="CommentReference"/>
        </w:rPr>
        <w:annotationRef/>
      </w:r>
      <w:r>
        <w:rPr>
          <w:b/>
        </w:rPr>
        <w:t xml:space="preserve">** NEW 9/11 ** </w:t>
      </w:r>
      <w:r>
        <w:t>typo</w:t>
      </w:r>
    </w:p>
  </w:comment>
  <w:comment w:id="312" w:author="David" w:date="2015-09-11T11:04:00Z" w:initials="DKT">
    <w:p w:rsidR="00556156" w:rsidRDefault="00556156">
      <w:pPr>
        <w:pStyle w:val="CommentText"/>
      </w:pPr>
      <w:r>
        <w:rPr>
          <w:rStyle w:val="CommentReference"/>
        </w:rPr>
        <w:annotationRef/>
      </w:r>
      <w:r>
        <w:rPr>
          <w:b/>
        </w:rPr>
        <w:t>** NEW 9/11 ** typo</w:t>
      </w:r>
    </w:p>
  </w:comment>
  <w:comment w:id="314" w:author="David" w:date="2015-09-11T11:04:00Z" w:initials="DKT">
    <w:p w:rsidR="00556156" w:rsidRDefault="00556156">
      <w:pPr>
        <w:pStyle w:val="CommentText"/>
      </w:pPr>
      <w:r>
        <w:rPr>
          <w:rStyle w:val="CommentReference"/>
        </w:rPr>
        <w:annotationRef/>
      </w:r>
      <w:r>
        <w:t>See comment below about whether the order is fixed or unfixed</w:t>
      </w:r>
    </w:p>
  </w:comment>
  <w:comment w:id="315" w:author="David" w:date="2015-09-11T11:15:00Z" w:initials="DKT">
    <w:p w:rsidR="00556156" w:rsidRDefault="00556156">
      <w:pPr>
        <w:pStyle w:val="CommentText"/>
      </w:pPr>
      <w:r>
        <w:rPr>
          <w:rStyle w:val="CommentReference"/>
        </w:rPr>
        <w:annotationRef/>
      </w:r>
      <w:r>
        <w:rPr>
          <w:b/>
        </w:rPr>
        <w:t xml:space="preserve">** NEW 9/11 ** Is this correct? Above, it said that the </w:t>
      </w:r>
      <w:r w:rsidRPr="00556156">
        <w:rPr>
          <w:b/>
          <w:u w:val="single"/>
        </w:rPr>
        <w:t>First</w:t>
      </w:r>
      <w:r>
        <w:rPr>
          <w:b/>
        </w:rPr>
        <w:t xml:space="preserve"> is Systolic and the </w:t>
      </w:r>
      <w:r w:rsidRPr="00556156">
        <w:rPr>
          <w:b/>
          <w:u w:val="single"/>
        </w:rPr>
        <w:t>Second</w:t>
      </w:r>
      <w:r>
        <w:rPr>
          <w:b/>
        </w:rPr>
        <w:t xml:space="preserve"> is Diastolic. If there is a first and second, that implies an order. </w:t>
      </w:r>
      <w:r w:rsidR="00DB6D41">
        <w:rPr>
          <w:b/>
        </w:rPr>
        <w:t xml:space="preserve">Shouldn’t there be </w:t>
      </w:r>
      <w:proofErr w:type="spellStart"/>
      <w:r w:rsidR="00DB6D41">
        <w:rPr>
          <w:b/>
        </w:rPr>
        <w:t>ordered.value</w:t>
      </w:r>
      <w:proofErr w:type="spellEnd"/>
      <w:r w:rsidR="00DB6D41">
        <w:rPr>
          <w:b/>
        </w:rPr>
        <w:t>=”true”?</w:t>
      </w:r>
    </w:p>
  </w:comment>
  <w:comment w:id="316" w:author="David" w:date="2015-09-11T11:04:00Z" w:initials="DKT">
    <w:p w:rsidR="003250D0" w:rsidRDefault="003250D0">
      <w:pPr>
        <w:pStyle w:val="CommentText"/>
      </w:pPr>
      <w:r>
        <w:rPr>
          <w:rStyle w:val="CommentReference"/>
        </w:rPr>
        <w:annotationRef/>
      </w:r>
      <w:r>
        <w:t>Typo, capitalization, punctuation. Global change -- “e.g.” should be followed by a comma, according to most style guides</w:t>
      </w:r>
    </w:p>
  </w:comment>
  <w:comment w:id="323" w:author="David" w:date="2015-09-11T11:04:00Z" w:initials="DKT">
    <w:p w:rsidR="003250D0" w:rsidRDefault="003250D0">
      <w:pPr>
        <w:pStyle w:val="CommentText"/>
      </w:pPr>
      <w:r>
        <w:rPr>
          <w:rStyle w:val="CommentReference"/>
        </w:rPr>
        <w:annotationRef/>
      </w:r>
      <w:proofErr w:type="gramStart"/>
      <w:r>
        <w:t>typo</w:t>
      </w:r>
      <w:proofErr w:type="gramEnd"/>
    </w:p>
  </w:comment>
  <w:comment w:id="327" w:author="David" w:date="2015-09-11T11:04:00Z" w:initials="DKT">
    <w:p w:rsidR="003250D0" w:rsidRDefault="003250D0">
      <w:pPr>
        <w:pStyle w:val="CommentText"/>
      </w:pPr>
      <w:r>
        <w:rPr>
          <w:rStyle w:val="CommentReference"/>
        </w:rPr>
        <w:annotationRef/>
      </w:r>
      <w:proofErr w:type="gramStart"/>
      <w:r>
        <w:t>typo</w:t>
      </w:r>
      <w:proofErr w:type="gramEnd"/>
    </w:p>
  </w:comment>
  <w:comment w:id="330" w:author="David" w:date="2015-09-11T11:04:00Z" w:initials="DKT">
    <w:p w:rsidR="003250D0" w:rsidRDefault="003250D0">
      <w:pPr>
        <w:pStyle w:val="CommentText"/>
      </w:pPr>
      <w:r>
        <w:rPr>
          <w:rStyle w:val="CommentReference"/>
        </w:rPr>
        <w:annotationRef/>
      </w:r>
      <w:proofErr w:type="gramStart"/>
      <w:r>
        <w:t>typo</w:t>
      </w:r>
      <w:proofErr w:type="gramEnd"/>
    </w:p>
  </w:comment>
  <w:comment w:id="333" w:author="David" w:date="2015-09-11T11:04:00Z" w:initials="DKT">
    <w:p w:rsidR="003250D0" w:rsidRDefault="003250D0">
      <w:pPr>
        <w:pStyle w:val="CommentText"/>
      </w:pPr>
      <w:r>
        <w:rPr>
          <w:rStyle w:val="CommentReference"/>
        </w:rPr>
        <w:annotationRef/>
      </w:r>
      <w:proofErr w:type="gramStart"/>
      <w:r>
        <w:t>typo</w:t>
      </w:r>
      <w:proofErr w:type="gramEnd"/>
    </w:p>
  </w:comment>
  <w:comment w:id="335" w:author="David" w:date="2015-09-11T11:04:00Z" w:initials="DKT">
    <w:p w:rsidR="003250D0" w:rsidRDefault="003250D0">
      <w:pPr>
        <w:pStyle w:val="CommentText"/>
      </w:pPr>
      <w:r>
        <w:rPr>
          <w:rStyle w:val="CommentReference"/>
        </w:rPr>
        <w:annotationRef/>
      </w:r>
      <w:proofErr w:type="gramStart"/>
      <w:r>
        <w:t>typo</w:t>
      </w:r>
      <w:proofErr w:type="gramEnd"/>
    </w:p>
  </w:comment>
  <w:comment w:id="340" w:author="David" w:date="2015-09-11T11:17:00Z" w:initials="DKT">
    <w:p w:rsidR="00DB6D41" w:rsidRDefault="00DB6D41">
      <w:pPr>
        <w:pStyle w:val="CommentText"/>
      </w:pPr>
      <w:r>
        <w:rPr>
          <w:rStyle w:val="CommentReference"/>
        </w:rPr>
        <w:annotationRef/>
      </w:r>
      <w:r>
        <w:rPr>
          <w:b/>
        </w:rPr>
        <w:t>** NEW 9/11 **</w:t>
      </w:r>
      <w:r>
        <w:rPr>
          <w:b/>
        </w:rPr>
        <w:t xml:space="preserve"> typo</w:t>
      </w:r>
    </w:p>
  </w:comment>
  <w:comment w:id="342" w:author="David" w:date="2015-09-11T11:20:00Z" w:initials="DKT">
    <w:p w:rsidR="003250D0" w:rsidRDefault="003250D0">
      <w:pPr>
        <w:pStyle w:val="CommentText"/>
      </w:pPr>
      <w:r>
        <w:rPr>
          <w:rStyle w:val="CommentReference"/>
        </w:rPr>
        <w:annotationRef/>
      </w:r>
      <w:r w:rsidR="00DB6D41">
        <w:rPr>
          <w:b/>
        </w:rPr>
        <w:t>** NEW 9/11 **</w:t>
      </w:r>
      <w:r w:rsidR="00DB6D41">
        <w:rPr>
          <w:b/>
        </w:rPr>
        <w:t xml:space="preserve"> </w:t>
      </w:r>
      <w:r w:rsidR="00DB6D41">
        <w:t xml:space="preserve">Something is missing. </w:t>
      </w:r>
      <w:r>
        <w:t>I see a comment, but no actual reference to a value set</w:t>
      </w:r>
      <w:r w:rsidR="00DB6D41">
        <w:t xml:space="preserve"> like there is in a different example on pages 111-112</w:t>
      </w:r>
    </w:p>
  </w:comment>
  <w:comment w:id="343" w:author="David" w:date="2015-09-11T11:04:00Z" w:initials="DKT">
    <w:p w:rsidR="003250D0" w:rsidRDefault="003250D0">
      <w:pPr>
        <w:pStyle w:val="CommentText"/>
      </w:pPr>
      <w:r>
        <w:rPr>
          <w:rStyle w:val="CommentReference"/>
        </w:rPr>
        <w:annotationRef/>
      </w:r>
      <w:r>
        <w:t>Why is fourth slice ahead of the third slice? Don’t they have to be in order to be valid? Or is it only the references that have to be in the right order?</w:t>
      </w:r>
    </w:p>
  </w:comment>
  <w:comment w:id="345" w:author="David" w:date="2015-09-11T11:04:00Z" w:initials="DKT">
    <w:p w:rsidR="003250D0" w:rsidRDefault="003250D0">
      <w:pPr>
        <w:pStyle w:val="CommentText"/>
      </w:pPr>
      <w:r>
        <w:rPr>
          <w:rStyle w:val="CommentReference"/>
        </w:rPr>
        <w:annotationRef/>
      </w:r>
      <w:proofErr w:type="gramStart"/>
      <w:r>
        <w:t>typo</w:t>
      </w:r>
      <w:proofErr w:type="gramEnd"/>
    </w:p>
  </w:comment>
  <w:comment w:id="347" w:author="David" w:date="2015-09-11T11:22:00Z" w:initials="DKT">
    <w:p w:rsidR="00DB6D41" w:rsidRDefault="00DB6D41">
      <w:pPr>
        <w:pStyle w:val="CommentText"/>
      </w:pPr>
      <w:r>
        <w:rPr>
          <w:rStyle w:val="CommentReference"/>
        </w:rPr>
        <w:annotationRef/>
      </w:r>
      <w:r>
        <w:rPr>
          <w:b/>
        </w:rPr>
        <w:t>** NEW 9/11 **</w:t>
      </w:r>
      <w:r>
        <w:rPr>
          <w:b/>
        </w:rPr>
        <w:t xml:space="preserve"> </w:t>
      </w:r>
      <w:r>
        <w:t>Where is it explained what “snip” means?</w:t>
      </w:r>
    </w:p>
  </w:comment>
  <w:comment w:id="348" w:author="David" w:date="2015-09-11T11:04:00Z" w:initials="DKT">
    <w:p w:rsidR="003250D0" w:rsidRDefault="003250D0">
      <w:pPr>
        <w:pStyle w:val="CommentText"/>
      </w:pPr>
      <w:r>
        <w:rPr>
          <w:rStyle w:val="CommentReference"/>
        </w:rPr>
        <w:annotationRef/>
      </w:r>
      <w:r>
        <w:t>I only see two slices in medication</w:t>
      </w:r>
    </w:p>
  </w:comment>
  <w:comment w:id="351" w:author="David" w:date="2015-09-11T11:04:00Z" w:initials="DKT">
    <w:p w:rsidR="003250D0" w:rsidRDefault="003250D0">
      <w:pPr>
        <w:pStyle w:val="CommentText"/>
      </w:pPr>
      <w:r>
        <w:rPr>
          <w:rStyle w:val="CommentReference"/>
        </w:rPr>
        <w:annotationRef/>
      </w:r>
      <w:proofErr w:type="gramStart"/>
      <w:r>
        <w:t>typo</w:t>
      </w:r>
      <w:proofErr w:type="gramEnd"/>
    </w:p>
  </w:comment>
  <w:comment w:id="356" w:author="David" w:date="2015-09-11T11:04:00Z" w:initials="DKT">
    <w:p w:rsidR="003250D0" w:rsidRDefault="003250D0">
      <w:pPr>
        <w:pStyle w:val="CommentText"/>
      </w:pPr>
      <w:r>
        <w:rPr>
          <w:rStyle w:val="CommentReference"/>
        </w:rPr>
        <w:annotationRef/>
      </w:r>
      <w:r>
        <w:t>Should be 0 according to the narrative above (OTC being optional)</w:t>
      </w:r>
    </w:p>
  </w:comment>
  <w:comment w:id="359" w:author="David" w:date="2015-09-11T11:04:00Z" w:initials="DKT">
    <w:p w:rsidR="003250D0" w:rsidRDefault="003250D0">
      <w:pPr>
        <w:pStyle w:val="CommentText"/>
      </w:pPr>
      <w:r>
        <w:rPr>
          <w:rStyle w:val="CommentReference"/>
        </w:rPr>
        <w:annotationRef/>
      </w:r>
      <w:r>
        <w:t>Ecosystem (change globally)</w:t>
      </w:r>
    </w:p>
  </w:comment>
  <w:comment w:id="364" w:author="David" w:date="2015-09-11T11:04:00Z" w:initials="DKT">
    <w:p w:rsidR="003250D0" w:rsidRDefault="003250D0">
      <w:pPr>
        <w:pStyle w:val="CommentText"/>
      </w:pPr>
      <w:r>
        <w:rPr>
          <w:rStyle w:val="CommentReference"/>
        </w:rPr>
        <w:annotationRef/>
      </w:r>
      <w:r>
        <w:t>Define acronym the first time</w:t>
      </w:r>
    </w:p>
  </w:comment>
  <w:comment w:id="365" w:author="David" w:date="2015-09-11T11:04:00Z" w:initials="DKT">
    <w:p w:rsidR="003250D0" w:rsidRDefault="003250D0">
      <w:pPr>
        <w:pStyle w:val="CommentText"/>
      </w:pPr>
      <w:r>
        <w:rPr>
          <w:rStyle w:val="CommentReference"/>
        </w:rPr>
        <w:annotationRef/>
      </w:r>
      <w:r>
        <w:t>See comment below on Conformance Items (Resources)</w:t>
      </w:r>
    </w:p>
  </w:comment>
  <w:comment w:id="366" w:author="David" w:date="2015-09-11T11:04:00Z" w:initials="DKT">
    <w:p w:rsidR="003250D0" w:rsidRDefault="003250D0">
      <w:pPr>
        <w:pStyle w:val="CommentText"/>
      </w:pPr>
      <w:r>
        <w:rPr>
          <w:rStyle w:val="CommentReference"/>
        </w:rPr>
        <w:annotationRef/>
      </w:r>
      <w:r>
        <w:t>“Profiling” only applies to the profiled resources in an IG, not to the resources that are used unchanged from the FHIR base resource</w:t>
      </w:r>
    </w:p>
  </w:comment>
  <w:comment w:id="369" w:author="David" w:date="2015-09-11T11:04:00Z" w:initials="DKT">
    <w:p w:rsidR="003250D0" w:rsidRDefault="003250D0">
      <w:pPr>
        <w:pStyle w:val="CommentText"/>
      </w:pPr>
      <w:r>
        <w:rPr>
          <w:rStyle w:val="CommentReference"/>
        </w:rPr>
        <w:annotationRef/>
      </w:r>
      <w:r>
        <w:t xml:space="preserve">Since the list above specifically listed “package” and “item” it would be confusing to suddenly stop using the term “item.”  Alternatively, change “conformance item” to “conformance resource” in the list of artifacts above. </w:t>
      </w:r>
    </w:p>
  </w:comment>
  <w:comment w:id="372" w:author="David" w:date="2015-09-11T11:04:00Z" w:initials="DKT">
    <w:p w:rsidR="003250D0" w:rsidRDefault="003250D0">
      <w:pPr>
        <w:pStyle w:val="CommentText"/>
      </w:pPr>
      <w:r>
        <w:rPr>
          <w:rStyle w:val="CommentReference"/>
        </w:rPr>
        <w:annotationRef/>
      </w:r>
      <w:r>
        <w:t>Sounded strange to say “not used for a particular use”</w:t>
      </w:r>
    </w:p>
  </w:comment>
  <w:comment w:id="377" w:author="David" w:date="2015-09-11T11:04:00Z" w:initials="DKT">
    <w:p w:rsidR="003250D0" w:rsidRDefault="003250D0">
      <w:pPr>
        <w:pStyle w:val="CommentText"/>
      </w:pPr>
      <w:r>
        <w:rPr>
          <w:rStyle w:val="CommentReference"/>
        </w:rPr>
        <w:annotationRef/>
      </w:r>
      <w:r>
        <w:t>Omit “the” to avoid sounding like we’re referring to those API calls that are “not used” at the beginning of the sentence</w:t>
      </w:r>
    </w:p>
  </w:comment>
  <w:comment w:id="380" w:author="David" w:date="2015-09-11T11:04:00Z" w:initials="DKT">
    <w:p w:rsidR="003250D0" w:rsidRDefault="003250D0">
      <w:pPr>
        <w:pStyle w:val="CommentText"/>
      </w:pPr>
      <w:r>
        <w:rPr>
          <w:rStyle w:val="CommentReference"/>
        </w:rPr>
        <w:annotationRef/>
      </w:r>
      <w:r>
        <w:t xml:space="preserve">This pertains to </w:t>
      </w:r>
      <w:proofErr w:type="gramStart"/>
      <w:r>
        <w:t>the  description</w:t>
      </w:r>
      <w:proofErr w:type="gramEnd"/>
      <w:r>
        <w:t xml:space="preserve"> and registration of data elements, not to “systems”</w:t>
      </w:r>
    </w:p>
  </w:comment>
  <w:comment w:id="384" w:author="David" w:date="2015-09-11T11:04:00Z" w:initials="DKT">
    <w:p w:rsidR="003250D0" w:rsidRDefault="003250D0" w:rsidP="00304CAE">
      <w:pPr>
        <w:pStyle w:val="NormalWeb"/>
      </w:pPr>
      <w:r>
        <w:rPr>
          <w:rStyle w:val="CommentReference"/>
        </w:rPr>
        <w:annotationRef/>
      </w:r>
      <w:r>
        <w:t>I realize this comment is probably out of scope, but does “.rest” have to be part of the element name? Earlier the spec said “</w:t>
      </w:r>
      <w:r>
        <w:rPr>
          <w:lang w:val="en-US"/>
        </w:rPr>
        <w:t xml:space="preserve">Note that you do not have to use REST to make use of resources.” Aren’t resources independent of transport method? If this kind of profile is only applicable when accessing a resource using REST, that should be stated in the description of </w:t>
      </w:r>
      <w:proofErr w:type="spellStart"/>
      <w:r>
        <w:rPr>
          <w:lang w:val="en-US"/>
        </w:rPr>
        <w:t>conformance.rest.resource.profile</w:t>
      </w:r>
      <w:proofErr w:type="spellEnd"/>
      <w:r>
        <w:rPr>
          <w:lang w:val="en-US"/>
        </w:rPr>
        <w:t xml:space="preserve"> below. </w:t>
      </w:r>
    </w:p>
  </w:comment>
  <w:comment w:id="386" w:author="David" w:date="2015-09-11T11:04:00Z" w:initials="DKT">
    <w:p w:rsidR="003250D0" w:rsidRDefault="003250D0">
      <w:pPr>
        <w:pStyle w:val="CommentText"/>
      </w:pPr>
      <w:r>
        <w:rPr>
          <w:rStyle w:val="CommentReference"/>
        </w:rPr>
        <w:annotationRef/>
      </w:r>
      <w:r>
        <w:t xml:space="preserve">Suggest omitting “system” in this description of resource profile, since the “System” profile is the </w:t>
      </w:r>
      <w:proofErr w:type="spellStart"/>
      <w:r>
        <w:t>conformance.profile</w:t>
      </w:r>
      <w:proofErr w:type="spellEnd"/>
      <w:r>
        <w:t xml:space="preserve">. </w:t>
      </w:r>
    </w:p>
  </w:comment>
  <w:comment w:id="388" w:author="David" w:date="2015-09-11T11:04:00Z" w:initials="DKT">
    <w:p w:rsidR="003250D0" w:rsidRDefault="003250D0">
      <w:pPr>
        <w:pStyle w:val="CommentText"/>
      </w:pPr>
      <w:r>
        <w:rPr>
          <w:rStyle w:val="CommentReference"/>
        </w:rPr>
        <w:annotationRef/>
      </w:r>
      <w:r>
        <w:t>No hyphen in “use case”</w:t>
      </w:r>
    </w:p>
  </w:comment>
  <w:comment w:id="396" w:author="David" w:date="2015-09-11T11:04:00Z" w:initials="DKT">
    <w:p w:rsidR="003250D0" w:rsidRDefault="003250D0">
      <w:pPr>
        <w:pStyle w:val="CommentText"/>
      </w:pPr>
      <w:r>
        <w:rPr>
          <w:rStyle w:val="CommentReference"/>
        </w:rPr>
        <w:annotationRef/>
      </w:r>
      <w:r>
        <w:t>Confusing to say “data” – I think it’s a RESOURCE that conforms to a profile, whereas saying “data” is unclear what it’s referring to</w:t>
      </w:r>
    </w:p>
  </w:comment>
  <w:comment w:id="400" w:author="David" w:date="2015-09-11T11:04:00Z" w:initials="DKT">
    <w:p w:rsidR="003250D0" w:rsidRDefault="003250D0">
      <w:pPr>
        <w:pStyle w:val="CommentText"/>
      </w:pPr>
      <w:r>
        <w:rPr>
          <w:rStyle w:val="CommentReference"/>
        </w:rPr>
        <w:annotationRef/>
      </w:r>
      <w:r>
        <w:t>Confusing – why does the example at the bottom, “</w:t>
      </w:r>
      <w:proofErr w:type="spellStart"/>
      <w:r>
        <w:t>ihe.someService</w:t>
      </w:r>
      <w:proofErr w:type="spellEnd"/>
      <w:r>
        <w:t>” not have a $ in its name?</w:t>
      </w:r>
    </w:p>
  </w:comment>
  <w:comment w:id="401" w:author="David" w:date="2015-09-11T11:04:00Z" w:initials="DKT">
    <w:p w:rsidR="003250D0" w:rsidRDefault="003250D0">
      <w:pPr>
        <w:pStyle w:val="CommentText"/>
      </w:pPr>
      <w:r>
        <w:rPr>
          <w:rStyle w:val="CommentReference"/>
        </w:rPr>
        <w:annotationRef/>
      </w:r>
      <w:r>
        <w:t>Is “constraining” the right collective word? Shouldn’t it be “profiling” since HL7 constraining means restricting, not extending (as said in “Using Structure Definitions” below).</w:t>
      </w:r>
    </w:p>
  </w:comment>
  <w:comment w:id="409" w:author="David" w:date="2015-09-11T11:48:00Z" w:initials="DKT">
    <w:p w:rsidR="00095E57" w:rsidRDefault="00095E57">
      <w:pPr>
        <w:pStyle w:val="CommentText"/>
      </w:pPr>
      <w:r>
        <w:rPr>
          <w:rStyle w:val="CommentReference"/>
        </w:rPr>
        <w:annotationRef/>
      </w:r>
      <w:bookmarkStart w:id="410" w:name="_GoBack"/>
      <w:r>
        <w:rPr>
          <w:b/>
        </w:rPr>
        <w:t xml:space="preserve">** NEW 9/11 ** </w:t>
      </w:r>
      <w:bookmarkEnd w:id="410"/>
      <w:r>
        <w:t xml:space="preserve">The hyperlink to “Restricted Understanding of Resources” is not correct. It goes to the general Resource page, </w:t>
      </w:r>
      <w:hyperlink r:id="rId1" w:history="1">
        <w:r w:rsidRPr="003B4766">
          <w:rPr>
            <w:rStyle w:val="Hyperlink"/>
          </w:rPr>
          <w:t>http://hl7.org/fhir/2015Sep/resource.html#ruleset</w:t>
        </w:r>
      </w:hyperlink>
      <w:r>
        <w:t xml:space="preserve">, and that page has no section about restricted understanding of resources. Without a working link, this paragraph is not understandable. </w:t>
      </w:r>
    </w:p>
  </w:comment>
  <w:comment w:id="416" w:author="David" w:date="2015-09-11T11:04:00Z" w:initials="DKT">
    <w:p w:rsidR="003250D0" w:rsidRDefault="003250D0">
      <w:pPr>
        <w:pStyle w:val="CommentText"/>
      </w:pPr>
      <w:r>
        <w:rPr>
          <w:rStyle w:val="CommentReference"/>
        </w:rPr>
        <w:annotationRef/>
      </w:r>
      <w:proofErr w:type="gramStart"/>
      <w:r>
        <w:t>typo</w:t>
      </w:r>
      <w:proofErr w:type="gramEnd"/>
    </w:p>
  </w:comment>
  <w:comment w:id="418" w:author="David" w:date="2015-09-11T11:04:00Z" w:initials="DKT">
    <w:p w:rsidR="003250D0" w:rsidRDefault="003250D0">
      <w:pPr>
        <w:pStyle w:val="CommentText"/>
      </w:pPr>
      <w:r>
        <w:rPr>
          <w:rStyle w:val="CommentReference"/>
        </w:rPr>
        <w:annotationRef/>
      </w:r>
      <w:proofErr w:type="gramStart"/>
      <w:r>
        <w:t>first</w:t>
      </w:r>
      <w:proofErr w:type="gramEnd"/>
      <w:r>
        <w:t xml:space="preserve"> part of sentence implies more than one tool, so saying “this tool” is too narrow. If there is indeed only one such tool, then reword sentence to be singular rather than plural</w:t>
      </w:r>
    </w:p>
  </w:comment>
  <w:comment w:id="423" w:author="David" w:date="2015-09-11T11:04:00Z" w:initials="DKT">
    <w:p w:rsidR="003250D0" w:rsidRDefault="003250D0">
      <w:pPr>
        <w:pStyle w:val="CommentText"/>
      </w:pPr>
      <w:r>
        <w:rPr>
          <w:rStyle w:val="CommentReference"/>
        </w:rPr>
        <w:annotationRef/>
      </w:r>
      <w:proofErr w:type="gramStart"/>
      <w:r>
        <w:t>typo</w:t>
      </w:r>
      <w:proofErr w:type="gramEnd"/>
      <w:r>
        <w:t>? Probably should be quotation marks</w:t>
      </w:r>
    </w:p>
  </w:comment>
  <w:comment w:id="429" w:author="David" w:date="2015-09-11T11:04:00Z" w:initials="DKT">
    <w:p w:rsidR="003250D0" w:rsidRDefault="003250D0">
      <w:pPr>
        <w:pStyle w:val="CommentText"/>
      </w:pPr>
      <w:r>
        <w:rPr>
          <w:rStyle w:val="CommentReference"/>
        </w:rPr>
        <w:annotationRef/>
      </w:r>
      <w:proofErr w:type="gramStart"/>
      <w:r>
        <w:t>added</w:t>
      </w:r>
      <w:proofErr w:type="gramEnd"/>
      <w:r>
        <w:t xml:space="preserve"> space</w:t>
      </w:r>
    </w:p>
  </w:comment>
  <w:comment w:id="436" w:author="David" w:date="2015-09-11T11:04:00Z" w:initials="DKT">
    <w:p w:rsidR="003250D0" w:rsidRDefault="003250D0">
      <w:pPr>
        <w:pStyle w:val="CommentText"/>
      </w:pPr>
      <w:r>
        <w:rPr>
          <w:rStyle w:val="CommentReference"/>
        </w:rPr>
        <w:annotationRef/>
      </w:r>
      <w:r>
        <w:t>Redundant with previous sentences</w:t>
      </w:r>
    </w:p>
  </w:comment>
  <w:comment w:id="440" w:author="David" w:date="2015-09-11T11:04:00Z" w:initials="DKT">
    <w:p w:rsidR="003250D0" w:rsidRDefault="003250D0">
      <w:pPr>
        <w:pStyle w:val="CommentText"/>
      </w:pPr>
      <w:r>
        <w:rPr>
          <w:rStyle w:val="CommentReference"/>
        </w:rPr>
        <w:annotationRef/>
      </w:r>
      <w:r>
        <w:t>Intended to be quotation marks, I presume</w:t>
      </w:r>
    </w:p>
  </w:comment>
  <w:comment w:id="451" w:author="David" w:date="2015-09-11T11:04:00Z" w:initials="DKT">
    <w:p w:rsidR="003250D0" w:rsidRDefault="003250D0">
      <w:pPr>
        <w:pStyle w:val="CommentText"/>
      </w:pPr>
      <w:r>
        <w:rPr>
          <w:rStyle w:val="CommentReference"/>
        </w:rPr>
        <w:annotationRef/>
      </w:r>
      <w:r>
        <w:t>There shouldn’t be a paragraph break between “slice” and “This”</w:t>
      </w:r>
    </w:p>
  </w:comment>
  <w:comment w:id="458" w:author="David" w:date="2015-09-11T11:04:00Z" w:initials="DKT">
    <w:p w:rsidR="003250D0" w:rsidRDefault="003250D0">
      <w:pPr>
        <w:pStyle w:val="CommentText"/>
      </w:pPr>
      <w:r>
        <w:rPr>
          <w:rStyle w:val="CommentReference"/>
        </w:rPr>
        <w:annotationRef/>
      </w:r>
      <w:r>
        <w:t xml:space="preserve">“Nominate” often implies </w:t>
      </w:r>
      <w:r w:rsidRPr="0022608E">
        <w:rPr>
          <w:b/>
        </w:rPr>
        <w:t>proposing</w:t>
      </w:r>
      <w:r>
        <w:t>, as an nominating a candidate for political office. “Designate” seems more precise and definitive.</w:t>
      </w:r>
    </w:p>
  </w:comment>
  <w:comment w:id="478" w:author="David" w:date="2015-09-11T11:04:00Z" w:initials="DKT">
    <w:p w:rsidR="003250D0" w:rsidRDefault="003250D0">
      <w:pPr>
        <w:pStyle w:val="CommentText"/>
      </w:pPr>
      <w:r>
        <w:rPr>
          <w:rStyle w:val="CommentReference"/>
        </w:rPr>
        <w:annotationRef/>
      </w:r>
      <w:r>
        <w:t>Text was not consistent with the discriminator in the column to the left</w:t>
      </w:r>
    </w:p>
  </w:comment>
  <w:comment w:id="484" w:author="David" w:date="2015-09-11T11:04:00Z" w:initials="DKT">
    <w:p w:rsidR="003250D0" w:rsidRDefault="003250D0">
      <w:pPr>
        <w:pStyle w:val="CommentText"/>
      </w:pPr>
      <w:r>
        <w:rPr>
          <w:rStyle w:val="CommentReference"/>
        </w:rPr>
        <w:annotationRef/>
      </w:r>
      <w:r>
        <w:t xml:space="preserve">Is this correct? I don’t understand why it would be “all appearances of X” </w:t>
      </w:r>
      <w:r w:rsidRPr="00825305">
        <w:rPr>
          <w:b/>
        </w:rPr>
        <w:t>in the case that Profile B chose option 2 above.</w:t>
      </w:r>
      <w:r>
        <w:t xml:space="preserve"> Profile B might have limited itself to only a slice of X, so Profile C (it seems to me) would only be profiling that slice of X, not all X. </w:t>
      </w:r>
    </w:p>
  </w:comment>
  <w:comment w:id="485" w:author="David" w:date="2015-09-11T11:04:00Z" w:initials="DKT">
    <w:p w:rsidR="003250D0" w:rsidRDefault="003250D0">
      <w:pPr>
        <w:pStyle w:val="CommentText"/>
      </w:pPr>
      <w:r>
        <w:rPr>
          <w:rStyle w:val="CommentReference"/>
        </w:rPr>
        <w:annotationRef/>
      </w:r>
      <w:proofErr w:type="gramStart"/>
      <w:r>
        <w:t>typo</w:t>
      </w:r>
      <w:proofErr w:type="gramEnd"/>
    </w:p>
  </w:comment>
  <w:comment w:id="511" w:author="David" w:date="2015-09-11T11:04:00Z" w:initials="DKT">
    <w:p w:rsidR="003250D0" w:rsidRDefault="003250D0">
      <w:pPr>
        <w:pStyle w:val="CommentText"/>
      </w:pPr>
      <w:r>
        <w:rPr>
          <w:rStyle w:val="CommentReference"/>
        </w:rPr>
        <w:annotationRef/>
      </w:r>
      <w:r>
        <w:t xml:space="preserve">Info is not always sent immediately as it becomes available. E.g., a push might occur at the end of a hospitalization, rather than every time info is added during the stay. </w:t>
      </w:r>
    </w:p>
  </w:comment>
  <w:comment w:id="518" w:author="David" w:date="2015-09-11T11:04:00Z" w:initials="DKT">
    <w:p w:rsidR="003250D0" w:rsidRDefault="003250D0">
      <w:pPr>
        <w:pStyle w:val="CommentText"/>
      </w:pPr>
      <w:r>
        <w:rPr>
          <w:rStyle w:val="CommentReference"/>
        </w:rPr>
        <w:annotationRef/>
      </w:r>
      <w:r>
        <w:t xml:space="preserve">Spell out acronym at least the first time it is used. </w:t>
      </w:r>
    </w:p>
  </w:comment>
  <w:comment w:id="522" w:author="David" w:date="2015-09-11T11:04:00Z" w:initials="DKT">
    <w:p w:rsidR="003250D0" w:rsidRDefault="003250D0">
      <w:pPr>
        <w:pStyle w:val="CommentText"/>
      </w:pPr>
      <w:r>
        <w:rPr>
          <w:rStyle w:val="CommentReference"/>
        </w:rPr>
        <w:annotationRef/>
      </w:r>
      <w:proofErr w:type="gramStart"/>
      <w:r>
        <w:t>typo</w:t>
      </w:r>
      <w:proofErr w:type="gramEnd"/>
    </w:p>
  </w:comment>
  <w:comment w:id="531" w:author="David" w:date="2015-09-11T11:04:00Z" w:initials="DKT">
    <w:p w:rsidR="003250D0" w:rsidRDefault="003250D0">
      <w:pPr>
        <w:pStyle w:val="CommentText"/>
      </w:pPr>
      <w:r>
        <w:rPr>
          <w:rStyle w:val="CommentReference"/>
        </w:rPr>
        <w:annotationRef/>
      </w:r>
      <w:proofErr w:type="gramStart"/>
      <w:r>
        <w:t>typo</w:t>
      </w:r>
      <w:proofErr w:type="gramEnd"/>
      <w:r>
        <w:t>!</w:t>
      </w:r>
    </w:p>
  </w:comment>
  <w:comment w:id="539" w:author="David" w:date="2015-09-11T11:04:00Z" w:initials="DKT">
    <w:p w:rsidR="003250D0" w:rsidRDefault="003250D0">
      <w:pPr>
        <w:pStyle w:val="CommentText"/>
      </w:pPr>
      <w:r>
        <w:rPr>
          <w:rStyle w:val="CommentReference"/>
        </w:rPr>
        <w:annotationRef/>
      </w:r>
      <w:r>
        <w:t>END OF DAVID TAO’S ASSIGNED PAGES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0D0" w:rsidRDefault="003250D0" w:rsidP="00FA7E29">
      <w:r>
        <w:separator/>
      </w:r>
    </w:p>
  </w:endnote>
  <w:endnote w:type="continuationSeparator" w:id="0">
    <w:p w:rsidR="003250D0" w:rsidRDefault="003250D0"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3250D0" w:rsidRDefault="003250D0">
        <w:pPr>
          <w:pStyle w:val="Footer"/>
          <w:jc w:val="right"/>
        </w:pPr>
        <w:r>
          <w:fldChar w:fldCharType="begin"/>
        </w:r>
        <w:r>
          <w:instrText xml:space="preserve"> PAGE   \* MERGEFORMAT </w:instrText>
        </w:r>
        <w:r>
          <w:fldChar w:fldCharType="separate"/>
        </w:r>
        <w:r w:rsidR="00095E57">
          <w:rPr>
            <w:noProof/>
          </w:rPr>
          <w:t>288</w:t>
        </w:r>
        <w:r>
          <w:rPr>
            <w:noProof/>
          </w:rPr>
          <w:fldChar w:fldCharType="end"/>
        </w:r>
      </w:p>
    </w:sdtContent>
  </w:sdt>
  <w:p w:rsidR="003250D0" w:rsidRDefault="00325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0D0" w:rsidRDefault="003250D0" w:rsidP="00FA7E29">
      <w:r>
        <w:separator/>
      </w:r>
    </w:p>
  </w:footnote>
  <w:footnote w:type="continuationSeparator" w:id="0">
    <w:p w:rsidR="003250D0" w:rsidRDefault="003250D0"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4A"/>
    <w:rsid w:val="00016AC1"/>
    <w:rsid w:val="0003087E"/>
    <w:rsid w:val="000325B8"/>
    <w:rsid w:val="00095E57"/>
    <w:rsid w:val="00160568"/>
    <w:rsid w:val="00203D5F"/>
    <w:rsid w:val="0022608E"/>
    <w:rsid w:val="0026408F"/>
    <w:rsid w:val="002F1606"/>
    <w:rsid w:val="003012C3"/>
    <w:rsid w:val="00304CAE"/>
    <w:rsid w:val="003250D0"/>
    <w:rsid w:val="0033447D"/>
    <w:rsid w:val="00391B71"/>
    <w:rsid w:val="003E745E"/>
    <w:rsid w:val="0040672A"/>
    <w:rsid w:val="00460AFD"/>
    <w:rsid w:val="004964CB"/>
    <w:rsid w:val="004C5B3B"/>
    <w:rsid w:val="004D05A5"/>
    <w:rsid w:val="005172AE"/>
    <w:rsid w:val="005530F5"/>
    <w:rsid w:val="00556156"/>
    <w:rsid w:val="005D20A9"/>
    <w:rsid w:val="005F3634"/>
    <w:rsid w:val="00637A68"/>
    <w:rsid w:val="0068799B"/>
    <w:rsid w:val="00741B0F"/>
    <w:rsid w:val="007A7BBD"/>
    <w:rsid w:val="00810697"/>
    <w:rsid w:val="00825305"/>
    <w:rsid w:val="008F626B"/>
    <w:rsid w:val="0092125D"/>
    <w:rsid w:val="009671B5"/>
    <w:rsid w:val="00984EBD"/>
    <w:rsid w:val="009F5D4A"/>
    <w:rsid w:val="00A85717"/>
    <w:rsid w:val="00B82083"/>
    <w:rsid w:val="00C26D4D"/>
    <w:rsid w:val="00C51368"/>
    <w:rsid w:val="00C7083E"/>
    <w:rsid w:val="00D57F41"/>
    <w:rsid w:val="00DB6D41"/>
    <w:rsid w:val="00DD4E03"/>
    <w:rsid w:val="00E43BD9"/>
    <w:rsid w:val="00E63A3C"/>
    <w:rsid w:val="00E82DB8"/>
    <w:rsid w:val="00FA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40672A"/>
    <w:rPr>
      <w:rFonts w:ascii="Tahoma" w:hAnsi="Tahoma" w:cs="Tahoma"/>
      <w:sz w:val="16"/>
      <w:szCs w:val="16"/>
    </w:rPr>
  </w:style>
  <w:style w:type="character" w:customStyle="1" w:styleId="BalloonTextChar">
    <w:name w:val="Balloon Text Char"/>
    <w:basedOn w:val="DefaultParagraphFont"/>
    <w:link w:val="BalloonText"/>
    <w:uiPriority w:val="99"/>
    <w:semiHidden/>
    <w:rsid w:val="0040672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2125D"/>
    <w:rPr>
      <w:sz w:val="16"/>
      <w:szCs w:val="16"/>
    </w:rPr>
  </w:style>
  <w:style w:type="paragraph" w:styleId="CommentText">
    <w:name w:val="annotation text"/>
    <w:basedOn w:val="Normal"/>
    <w:link w:val="CommentTextChar"/>
    <w:uiPriority w:val="99"/>
    <w:semiHidden/>
    <w:unhideWhenUsed/>
    <w:rsid w:val="0092125D"/>
    <w:rPr>
      <w:sz w:val="20"/>
      <w:szCs w:val="20"/>
    </w:rPr>
  </w:style>
  <w:style w:type="character" w:customStyle="1" w:styleId="CommentTextChar">
    <w:name w:val="Comment Text Char"/>
    <w:basedOn w:val="DefaultParagraphFont"/>
    <w:link w:val="CommentText"/>
    <w:uiPriority w:val="99"/>
    <w:semiHidden/>
    <w:rsid w:val="0092125D"/>
    <w:rPr>
      <w:rFonts w:eastAsiaTheme="minorEastAsia"/>
    </w:rPr>
  </w:style>
  <w:style w:type="paragraph" w:styleId="CommentSubject">
    <w:name w:val="annotation subject"/>
    <w:basedOn w:val="CommentText"/>
    <w:next w:val="CommentText"/>
    <w:link w:val="CommentSubjectChar"/>
    <w:uiPriority w:val="99"/>
    <w:semiHidden/>
    <w:unhideWhenUsed/>
    <w:rsid w:val="0092125D"/>
    <w:rPr>
      <w:b/>
      <w:bCs/>
    </w:rPr>
  </w:style>
  <w:style w:type="character" w:customStyle="1" w:styleId="CommentSubjectChar">
    <w:name w:val="Comment Subject Char"/>
    <w:basedOn w:val="CommentTextChar"/>
    <w:link w:val="CommentSubject"/>
    <w:uiPriority w:val="99"/>
    <w:semiHidden/>
    <w:rsid w:val="0092125D"/>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40672A"/>
    <w:rPr>
      <w:rFonts w:ascii="Tahoma" w:hAnsi="Tahoma" w:cs="Tahoma"/>
      <w:sz w:val="16"/>
      <w:szCs w:val="16"/>
    </w:rPr>
  </w:style>
  <w:style w:type="character" w:customStyle="1" w:styleId="BalloonTextChar">
    <w:name w:val="Balloon Text Char"/>
    <w:basedOn w:val="DefaultParagraphFont"/>
    <w:link w:val="BalloonText"/>
    <w:uiPriority w:val="99"/>
    <w:semiHidden/>
    <w:rsid w:val="0040672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2125D"/>
    <w:rPr>
      <w:sz w:val="16"/>
      <w:szCs w:val="16"/>
    </w:rPr>
  </w:style>
  <w:style w:type="paragraph" w:styleId="CommentText">
    <w:name w:val="annotation text"/>
    <w:basedOn w:val="Normal"/>
    <w:link w:val="CommentTextChar"/>
    <w:uiPriority w:val="99"/>
    <w:semiHidden/>
    <w:unhideWhenUsed/>
    <w:rsid w:val="0092125D"/>
    <w:rPr>
      <w:sz w:val="20"/>
      <w:szCs w:val="20"/>
    </w:rPr>
  </w:style>
  <w:style w:type="character" w:customStyle="1" w:styleId="CommentTextChar">
    <w:name w:val="Comment Text Char"/>
    <w:basedOn w:val="DefaultParagraphFont"/>
    <w:link w:val="CommentText"/>
    <w:uiPriority w:val="99"/>
    <w:semiHidden/>
    <w:rsid w:val="0092125D"/>
    <w:rPr>
      <w:rFonts w:eastAsiaTheme="minorEastAsia"/>
    </w:rPr>
  </w:style>
  <w:style w:type="paragraph" w:styleId="CommentSubject">
    <w:name w:val="annotation subject"/>
    <w:basedOn w:val="CommentText"/>
    <w:next w:val="CommentText"/>
    <w:link w:val="CommentSubjectChar"/>
    <w:uiPriority w:val="99"/>
    <w:semiHidden/>
    <w:unhideWhenUsed/>
    <w:rsid w:val="0092125D"/>
    <w:rPr>
      <w:b/>
      <w:bCs/>
    </w:rPr>
  </w:style>
  <w:style w:type="character" w:customStyle="1" w:styleId="CommentSubjectChar">
    <w:name w:val="Comment Subject Char"/>
    <w:basedOn w:val="CommentTextChar"/>
    <w:link w:val="CommentSubject"/>
    <w:uiPriority w:val="99"/>
    <w:semiHidden/>
    <w:rsid w:val="0092125D"/>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hl7.org/fhir/2015Sep/resource.html#ruleset" TargetMode="External"/></Relationship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condition-example-f001-heart.html" TargetMode="External"/><Relationship Id="rId1827" Type="http://schemas.openxmlformats.org/officeDocument/2006/relationships/hyperlink" Target="file:///C:\Users\Lloyd\Documents\SVN\FHIR\build\qa\history.html" TargetMode="External"/><Relationship Id="rId21" Type="http://schemas.openxmlformats.org/officeDocument/2006/relationships/hyperlink" Target="file:///C:\Users\Lloyd\Documents\SVN\FHIR\build\qa\history.html" TargetMode="External"/><Relationship Id="rId2089" Type="http://schemas.openxmlformats.org/officeDocument/2006/relationships/hyperlink" Target="file:///C:\Users\Lloyd\Documents\SVN\FHIR\build\qa\supplyrequest.html" TargetMode="External"/><Relationship Id="rId170" Type="http://schemas.openxmlformats.org/officeDocument/2006/relationships/hyperlink" Target="file:///C:\Users\Lloyd\Documents\SVN\FHIR\build\qa\profiling.html" TargetMode="External"/><Relationship Id="rId2296" Type="http://schemas.openxmlformats.org/officeDocument/2006/relationships/hyperlink" Target="file:///C:\Users\Lloyd\Documents\SVN\FHIR\build\qa\search_filter.html" TargetMode="External"/><Relationship Id="rId268" Type="http://schemas.openxmlformats.org/officeDocument/2006/relationships/hyperlink" Target="http://www.healthcentrix.com"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http://www.w3.org/Style/CSS/Overview.en.html" TargetMode="External"/><Relationship Id="rId2156" Type="http://schemas.openxmlformats.org/officeDocument/2006/relationships/hyperlink" Target="file:///C:\Users\Lloyd\Documents\SVN\FHIR\build\qa\communication.html" TargetMode="External"/><Relationship Id="rId2363" Type="http://schemas.openxmlformats.org/officeDocument/2006/relationships/hyperlink" Target="http://www.hl7.org/search/viewSearchResult.cfm?search_id=393442&amp;search_result_url=%2Fdocumentcenter%2Fpublic%2Fwg%2Fsecure%2FHL7%20Emergency%20Access%2Edoc" TargetMode="External"/><Relationship Id="rId2570" Type="http://schemas.openxmlformats.org/officeDocument/2006/relationships/hyperlink" Target="file:///C:\Users\Lloyd\Documents\SVN\FHIR\build\qa\terminologies-systems.html" TargetMode="External"/><Relationship Id="rId128" Type="http://schemas.openxmlformats.org/officeDocument/2006/relationships/hyperlink" Target="file:///C:\Users\Lloyd\Documents\SVN\FHIR\build\qa\comparison-v2.html" TargetMode="External"/><Relationship Id="rId335" Type="http://schemas.openxmlformats.org/officeDocument/2006/relationships/hyperlink" Target="file:///C:\Users\Lloyd\Documents\SVN\FHIR\build\qa\datatypes-examples.html" TargetMode="External"/><Relationship Id="rId542" Type="http://schemas.openxmlformats.org/officeDocument/2006/relationships/hyperlink" Target="file:///C:\Users\Lloyd\Documents\SVN\FHIR\build\qa\identifier-registry.html" TargetMode="External"/><Relationship Id="rId987" Type="http://schemas.openxmlformats.org/officeDocument/2006/relationships/hyperlink" Target="file:///C:\Users\Lloyd\Documents\SVN\FHIR\build\qa\references.html" TargetMode="External"/><Relationship Id="rId1172" Type="http://schemas.openxmlformats.org/officeDocument/2006/relationships/hyperlink" Target="file:///C:\Users\Lloyd\Documents\SVN\FHIR\build\qa\appointmentresponse.html" TargetMode="External"/><Relationship Id="rId2016" Type="http://schemas.openxmlformats.org/officeDocument/2006/relationships/hyperlink" Target="file:///C:\Users\Lloyd\Documents\SVN\FHIR\build\qa\http.html" TargetMode="External"/><Relationship Id="rId2223" Type="http://schemas.openxmlformats.org/officeDocument/2006/relationships/hyperlink" Target="file:///C:\Users\Lloyd\Documents\SVN\FHIR\build\qa\administration.html" TargetMode="External"/><Relationship Id="rId2430" Type="http://schemas.openxmlformats.org/officeDocument/2006/relationships/hyperlink" Target="file:///C:\Users\Lloyd\Documents\SVN\FHIR\build\qa\resource.html" TargetMode="External"/><Relationship Id="rId2668" Type="http://schemas.openxmlformats.org/officeDocument/2006/relationships/hyperlink" Target="file:///C:\Users\Lloyd\Documents\SVN\FHIR\build\qa\conformance-rules.html" TargetMode="External"/><Relationship Id="rId402" Type="http://schemas.openxmlformats.org/officeDocument/2006/relationships/hyperlink" Target="file:///C:\Users\Lloyd\Documents\SVN\FHIR\build\qa\datatypes-definitions.html" TargetMode="External"/><Relationship Id="rId847" Type="http://schemas.openxmlformats.org/officeDocument/2006/relationships/hyperlink" Target="file:///C:\Users\Lloyd\Documents\SVN\FHIR\build\qa\history.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hyperlink" Target="administration.html" TargetMode="External"/><Relationship Id="rId1684" Type="http://schemas.openxmlformats.org/officeDocument/2006/relationships/hyperlink" Target="file:///C:\Users\Lloyd\Documents\SVN\FHIR\build\qa\allergyintolerance.html" TargetMode="External"/><Relationship Id="rId1891" Type="http://schemas.openxmlformats.org/officeDocument/2006/relationships/hyperlink" Target="file:///C:\Users\Lloyd\Documents\SVN\FHIR\build\qa\security-labels.html" TargetMode="External"/><Relationship Id="rId2528" Type="http://schemas.openxmlformats.org/officeDocument/2006/relationships/hyperlink" Target="http://www.fda.gov/Drugs/InformationOnDrugs/ucm142438.htm" TargetMode="External"/><Relationship Id="rId2735" Type="http://schemas.openxmlformats.org/officeDocument/2006/relationships/hyperlink" Target="file:///C:\Users\Lloyd\Documents\SVN\FHIR\build\qa\http.html" TargetMode="External"/><Relationship Id="rId707" Type="http://schemas.openxmlformats.org/officeDocument/2006/relationships/hyperlink" Target="file:///C:\Users\Lloyd\Documents\SVN\FHIR\build\qa\xml.html" TargetMode="External"/><Relationship Id="rId914" Type="http://schemas.openxmlformats.org/officeDocument/2006/relationships/hyperlink" Target="file:///C:\Users\Lloyd\Documents\SVN\FHIR\build\qa\datatypes.html" TargetMode="External"/><Relationship Id="rId1337" Type="http://schemas.openxmlformats.org/officeDocument/2006/relationships/hyperlink" Target="file:///C:\Users\Lloyd\Documents\SVN\FHIR\build\qa\bundle-definitions.html" TargetMode="External"/><Relationship Id="rId1544" Type="http://schemas.openxmlformats.org/officeDocument/2006/relationships/hyperlink" Target="file:///C:\Users\Lloyd\Documents\SVN\FHIR\build\qa\organization-example-f003-burgers-ENT.html" TargetMode="External"/><Relationship Id="rId1751" Type="http://schemas.openxmlformats.org/officeDocument/2006/relationships/hyperlink" Target="file:///C:\Users\Lloyd\Documents\SVN\FHIR\build\qa\resource.html" TargetMode="External"/><Relationship Id="rId1989" Type="http://schemas.openxmlformats.org/officeDocument/2006/relationships/hyperlink" Target="file:///C:\Users\Lloyd\Documents\SVN\FHIR\build\qa\extensibility.html" TargetMode="External"/><Relationship Id="rId43" Type="http://schemas.openxmlformats.org/officeDocument/2006/relationships/hyperlink" Target="file:///C:\Users\Lloyd\Documents\SVN\FHIR\build\qa\toc.html" TargetMode="External"/><Relationship Id="rId1404" Type="http://schemas.openxmlformats.org/officeDocument/2006/relationships/hyperlink" Target="file:///C:\Users\Lloyd\Documents\SVN\FHIR\build\qa\history.html" TargetMode="External"/><Relationship Id="rId1611" Type="http://schemas.openxmlformats.org/officeDocument/2006/relationships/hyperlink" Target="file:///C:\Users\Lloyd\Documents\SVN\FHIR\build\qa\practitioner-example-f201-ab.html" TargetMode="External"/><Relationship Id="rId1849" Type="http://schemas.openxmlformats.org/officeDocument/2006/relationships/hyperlink" Target="file:///C:\Users\Lloyd\Documents\SVN\FHIR\build\qa\extensibility.html" TargetMode="External"/><Relationship Id="rId192" Type="http://schemas.openxmlformats.org/officeDocument/2006/relationships/hyperlink" Target="file:///C:\Users\Lloyd\Documents\SVN\FHIR\build\qa\allergyintolerance-definitions.html" TargetMode="External"/><Relationship Id="rId1709" Type="http://schemas.openxmlformats.org/officeDocument/2006/relationships/hyperlink" Target="file:///C:\Users\Lloyd\Documents\SVN\FHIR\build\qa\compartments.html" TargetMode="External"/><Relationship Id="rId1916" Type="http://schemas.openxmlformats.org/officeDocument/2006/relationships/hyperlink" Target="file:///C:\Users\Lloyd\Documents\SVN\FHIR\build\qa\documentation.html" TargetMode="External"/><Relationship Id="rId497" Type="http://schemas.openxmlformats.org/officeDocument/2006/relationships/hyperlink" Target="file:///C:\Users\Lloyd\Documents\SVN\FHIR\build\qa\terminologies.html" TargetMode="External"/><Relationship Id="rId2080" Type="http://schemas.openxmlformats.org/officeDocument/2006/relationships/hyperlink" Target="file:///C:\Users\Lloyd\Documents\SVN\FHIR\build\qa\medicationadministration.html" TargetMode="External"/><Relationship Id="rId2178" Type="http://schemas.openxmlformats.org/officeDocument/2006/relationships/hyperlink" Target="file:///C:\Users\Lloyd\Documents\SVN\FHIR\build\qa\documents.html" TargetMode="External"/><Relationship Id="rId2385" Type="http://schemas.openxmlformats.org/officeDocument/2006/relationships/hyperlink" Target="file:///C:\Users\Lloyd\Documents\SVN\FHIR\build\qa\security-labels.html"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file:///C:\Users\Lloyd\Documents\SVN\FHIR\build\qa\healthcareservice.html" TargetMode="External"/><Relationship Id="rId2038" Type="http://schemas.openxmlformats.org/officeDocument/2006/relationships/hyperlink" Target="file:///C:\Users\Lloyd\Documents\SVN\FHIR\build\qa\datatypes.html" TargetMode="External"/><Relationship Id="rId2592" Type="http://schemas.openxmlformats.org/officeDocument/2006/relationships/hyperlink" Target="file:///C:\Users\Lloyd\Documents\SVN\FHIR\build\qa\snomedct.html" TargetMode="External"/><Relationship Id="rId217" Type="http://schemas.openxmlformats.org/officeDocument/2006/relationships/hyperlink" Target="file:///C:\Users\Lloyd\Documents\SVN\FHIR\build\qa\profiling.html" TargetMode="External"/><Relationship Id="rId564" Type="http://schemas.openxmlformats.org/officeDocument/2006/relationships/hyperlink" Target="file:///C:\Users\Lloyd\Documents\SVN\FHIR\build\qa\documents.html" TargetMode="External"/><Relationship Id="rId771" Type="http://schemas.openxmlformats.org/officeDocument/2006/relationships/hyperlink" Target="file:///C:\Users\Lloyd\Documents\SVN\FHIR\build\qa\element-definitions.html" TargetMode="External"/><Relationship Id="rId869" Type="http://schemas.openxmlformats.org/officeDocument/2006/relationships/hyperlink" Target="file:///C:\Users\Lloyd\Documents\SVN\FHIR\build\qa\daf\daf-patient.profile.json.html" TargetMode="External"/><Relationship Id="rId1499" Type="http://schemas.openxmlformats.org/officeDocument/2006/relationships/hyperlink" Target="file:///C:\Users\Lloyd\Documents\SVN\FHIR\build\qa\profilelist.html" TargetMode="External"/><Relationship Id="rId2245" Type="http://schemas.openxmlformats.org/officeDocument/2006/relationships/hyperlink" Target="file:///C:\Users\Lloyd\Documents\SVN\FHIR\build\qa\history.html" TargetMode="External"/><Relationship Id="rId2452" Type="http://schemas.openxmlformats.org/officeDocument/2006/relationships/hyperlink" Target="mailto:soa@hl7.org"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license.html" TargetMode="External"/><Relationship Id="rId729" Type="http://schemas.openxmlformats.org/officeDocument/2006/relationships/hyperlink" Target="file:///C:\Users\Lloyd\Documents\SVN\FHIR\build\qa\help.html" TargetMode="External"/><Relationship Id="rId1054" Type="http://schemas.openxmlformats.org/officeDocument/2006/relationships/hyperlink" Target="file:///C:\Users\Lloyd\Documents\SVN\FHIR\build\qa\processrequest.html" TargetMode="External"/><Relationship Id="rId1261" Type="http://schemas.openxmlformats.org/officeDocument/2006/relationships/hyperlink" Target="file:///C:\Users\Lloyd\Documents\SVN\FHIR\build\qa\conformance-rules.html" TargetMode="External"/><Relationship Id="rId1359" Type="http://schemas.openxmlformats.org/officeDocument/2006/relationships/hyperlink" Target="file:///C:\Users\Lloyd\Documents\SVN\FHIR\build\qa\resource-operations.html" TargetMode="External"/><Relationship Id="rId2105" Type="http://schemas.openxmlformats.org/officeDocument/2006/relationships/hyperlink" Target="file:///C:\Users\Lloyd\Documents\SVN\FHIR\build\qa\careplan.html" TargetMode="External"/><Relationship Id="rId2312" Type="http://schemas.openxmlformats.org/officeDocument/2006/relationships/hyperlink" Target="file:///C:\Users\Lloyd\Documents\SVN\FHIR\build\qa\datatypes.html" TargetMode="External"/><Relationship Id="rId2757" Type="http://schemas.openxmlformats.org/officeDocument/2006/relationships/hyperlink" Target="file:///C:\Users\Lloyd\Documents\SVN\FHIR\build\qa\help.html" TargetMode="External"/><Relationship Id="rId936" Type="http://schemas.openxmlformats.org/officeDocument/2006/relationships/hyperlink" Target="file:///C:\Users\Lloyd\Documents\SVN\FHIR\build\qa\enrollmentrequest.html" TargetMode="External"/><Relationship Id="rId1121" Type="http://schemas.openxmlformats.org/officeDocument/2006/relationships/hyperlink" Target="file:///C:\Users\Lloyd\Documents\SVN\FHIR\build\qa\binary.html" TargetMode="External"/><Relationship Id="rId1219" Type="http://schemas.openxmlformats.org/officeDocument/2006/relationships/hyperlink" Target="file:///C:\Users\Lloyd\Documents\SVN\FHIR\build\qa\sdc\sdc.html" TargetMode="External"/><Relationship Id="rId1566" Type="http://schemas.openxmlformats.org/officeDocument/2006/relationships/hyperlink" Target="file:///C:\Users\Lloyd\Documents\SVN\FHIR\build\qa\organization-example-f201-aumc.html" TargetMode="External"/><Relationship Id="rId1773" Type="http://schemas.openxmlformats.org/officeDocument/2006/relationships/hyperlink" Target="file:///C:\Users\Lloyd\Documents\SVN\FHIR\build\qa\history.html" TargetMode="External"/><Relationship Id="rId1980" Type="http://schemas.openxmlformats.org/officeDocument/2006/relationships/hyperlink" Target="file:///C:\Users\Lloyd\Documents\SVN\FHIR\build\qa\conformance.html" TargetMode="External"/><Relationship Id="rId2617" Type="http://schemas.openxmlformats.org/officeDocument/2006/relationships/hyperlink" Target="file:///C:\Users\Lloyd\Documents\SVN\FHIR\build\qa\security.html" TargetMode="External"/><Relationship Id="rId65" Type="http://schemas.openxmlformats.org/officeDocument/2006/relationships/hyperlink" Target="https://www.systemsbiology.org/leroy-hood" TargetMode="External"/><Relationship Id="rId1426" Type="http://schemas.openxmlformats.org/officeDocument/2006/relationships/hyperlink" Target="file:///C:\Users\Lloyd\Documents\SVN\FHIR\build\qa\usecases.html" TargetMode="External"/><Relationship Id="rId1633" Type="http://schemas.openxmlformats.org/officeDocument/2006/relationships/hyperlink" Target="file:///C:\Users\Lloyd\Documents\SVN\FHIR\build\qa\terminologies.html" TargetMode="External"/><Relationship Id="rId1840" Type="http://schemas.openxmlformats.org/officeDocument/2006/relationships/hyperlink" Target="file:///C:\Users\Lloyd\Documents\SVN\FHIR\build\qa\xml.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narrative.html" TargetMode="External"/><Relationship Id="rId281" Type="http://schemas.openxmlformats.org/officeDocument/2006/relationships/hyperlink" Target="http://thelazycompany.com" TargetMode="External"/><Relationship Id="rId141" Type="http://schemas.openxmlformats.org/officeDocument/2006/relationships/hyperlink" Target="file:///C:\Users\Lloyd\Documents\SVN\FHIR\build\qa\history.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file:///C:\Users\Lloyd\Documents\SVN\FHIR\build\qa\datatypes.html" TargetMode="External"/><Relationship Id="rId2474" Type="http://schemas.openxmlformats.org/officeDocument/2006/relationships/hyperlink" Target="file:///C:\Users\Lloyd\Documents\SVN\FHIR\build\qa\.json.html" TargetMode="External"/><Relationship Id="rId2681" Type="http://schemas.openxmlformats.org/officeDocument/2006/relationships/hyperlink" Target="file:///C:\Users\Lloyd\Documents\SVN\FHIR\build\qa\references.html" TargetMode="External"/><Relationship Id="rId7" Type="http://schemas.openxmlformats.org/officeDocument/2006/relationships/endnotes" Target="endnotes.xml"/><Relationship Id="rId239" Type="http://schemas.openxmlformats.org/officeDocument/2006/relationships/hyperlink" Target="http://www.immregistries.org"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datatypes.html" TargetMode="External"/><Relationship Id="rId1076" Type="http://schemas.openxmlformats.org/officeDocument/2006/relationships/hyperlink" Target="file:///C:\Users\Lloyd\Documents\SVN\FHIR\build\qa\diagnosticreport.html" TargetMode="External"/><Relationship Id="rId1283" Type="http://schemas.openxmlformats.org/officeDocument/2006/relationships/hyperlink" Target="http://www.w3.org/Protocols/rfc2616/rfc2616-sec12.html" TargetMode="External"/><Relationship Id="rId1490" Type="http://schemas.openxmlformats.org/officeDocument/2006/relationships/hyperlink" Target="file:///C:\Users\Lloyd\Documents\SVN\FHIR\build\qa\extensibility.html" TargetMode="External"/><Relationship Id="rId2127" Type="http://schemas.openxmlformats.org/officeDocument/2006/relationships/hyperlink" Target="file:///C:\Users\Lloyd\Documents\SVN\FHIR\build\qa\condition.html" TargetMode="External"/><Relationship Id="rId2334" Type="http://schemas.openxmlformats.org/officeDocument/2006/relationships/hyperlink" Target="file:///C:\Users\Lloyd\Documents\SVN\FHIR\build\qa\search.html" TargetMode="External"/><Relationship Id="rId2779" Type="http://schemas.openxmlformats.org/officeDocument/2006/relationships/hyperlink" Target="file:///C:\Users\Lloyd\Documents\SVN\FHIR\build\qa\resource.html" TargetMode="External"/><Relationship Id="rId306" Type="http://schemas.openxmlformats.org/officeDocument/2006/relationships/hyperlink" Target="http://www.va.gov" TargetMode="External"/><Relationship Id="rId860" Type="http://schemas.openxmlformats.org/officeDocument/2006/relationships/hyperlink" Target="file:///C:\Users\Lloyd\Documents\SVN\FHIR\build\qa\quantity.profile.json.html" TargetMode="External"/><Relationship Id="rId958" Type="http://schemas.openxmlformats.org/officeDocument/2006/relationships/hyperlink" Target="file:///C:\Users\Lloyd\Documents\SVN\FHIR\build\qa\paymentreconciliation.html" TargetMode="External"/><Relationship Id="rId1143" Type="http://schemas.openxmlformats.org/officeDocument/2006/relationships/hyperlink" Target="http://gforge.hl7.org/gf/project/fhir/tracker/?action=TrackerItemEdit&amp;tracker_item_id=2856" TargetMode="External"/><Relationship Id="rId1588" Type="http://schemas.openxmlformats.org/officeDocument/2006/relationships/hyperlink" Target="file:///C:\Users\Lloyd\Documents\SVN\FHIR\build\qa\diagnosticreport-example-f201-brainct.html" TargetMode="External"/><Relationship Id="rId1795" Type="http://schemas.openxmlformats.org/officeDocument/2006/relationships/hyperlink" Target="http://services.w3.org/htmldiff?doc1=http%3A%2F%2Fhl7.org%2Fimplement%2Fstandards%2Ffhir%2F&amp;doc2=" TargetMode="External"/><Relationship Id="rId2541" Type="http://schemas.openxmlformats.org/officeDocument/2006/relationships/hyperlink" Target="http://www.ph3c.org/" TargetMode="External"/><Relationship Id="rId2639" Type="http://schemas.openxmlformats.org/officeDocument/2006/relationships/hyperlink" Target="file:///C:\Users\Lloyd\Documents\SVN\FHIR\build\qa\operationoutcome.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datatypes-definitions.html" TargetMode="External"/><Relationship Id="rId720" Type="http://schemas.openxmlformats.org/officeDocument/2006/relationships/hyperlink" Target="file:///C:\Users\Lloyd\Documents\SVN\FHIR\build\qa\translations.x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extensibility.html" TargetMode="External"/><Relationship Id="rId1448" Type="http://schemas.openxmlformats.org/officeDocument/2006/relationships/hyperlink" Target="file:///C:\Users\Lloyd\Documents\SVN\FHIR\build\qa\auditevent.html" TargetMode="External"/><Relationship Id="rId1655" Type="http://schemas.openxmlformats.org/officeDocument/2006/relationships/hyperlink" Target="file:///C:\Users\Lloyd\Documents\SVN\FHIR\build\qa\documents.html" TargetMode="External"/><Relationship Id="rId2401" Type="http://schemas.openxmlformats.org/officeDocument/2006/relationships/hyperlink" Target="file:///C:\Users\Lloyd\Documents\SVN\FHIR\build\qa\datatypes.html" TargetMode="External"/><Relationship Id="rId2706" Type="http://schemas.openxmlformats.org/officeDocument/2006/relationships/hyperlink" Target="file:///C:\Users\Lloyd\Documents\SVN\FHIR\build\qa\conformance.html" TargetMode="External"/><Relationship Id="rId1003" Type="http://schemas.openxmlformats.org/officeDocument/2006/relationships/hyperlink" Target="file:///C:\Users\Lloyd\Documents\SVN\FHIR\build\qa\references.html" TargetMode="External"/><Relationship Id="rId1210" Type="http://schemas.openxmlformats.org/officeDocument/2006/relationships/hyperlink" Target="file:///C:\Users\Lloyd\Documents\SVN\FHIR\build\qa\searchparameter.html" TargetMode="External"/><Relationship Id="rId1308" Type="http://schemas.openxmlformats.org/officeDocument/2006/relationships/hyperlink" Target="file:///C:\Users\Lloyd\Documents\SVN\FHIR\build\qa\resource.html" TargetMode="External"/><Relationship Id="rId1862" Type="http://schemas.openxmlformats.org/officeDocument/2006/relationships/hyperlink" Target="file:///C:\Users\Lloyd\Documents\SVN\FHIR\build\qa\extensibility.html" TargetMode="External"/><Relationship Id="rId1515" Type="http://schemas.openxmlformats.org/officeDocument/2006/relationships/hyperlink" Target="http://wiki.hl7.org/index.php?title=Category:FHIR_Resource_Proposal" TargetMode="External"/><Relationship Id="rId1722" Type="http://schemas.openxmlformats.org/officeDocument/2006/relationships/hyperlink" Target="file:///C:\Users\Lloyd\Documents\SVN\FHIR\build\qa\operations.html" TargetMode="External"/><Relationship Id="rId14" Type="http://schemas.openxmlformats.org/officeDocument/2006/relationships/hyperlink" Target="http://www.hl7.org/Special/committees/index.cfm" TargetMode="External"/><Relationship Id="rId2191" Type="http://schemas.openxmlformats.org/officeDocument/2006/relationships/hyperlink" Target="file:///C:\Users\Lloyd\Documents\SVN\FHIR\build\qa\binary.html" TargetMode="External"/><Relationship Id="rId163" Type="http://schemas.openxmlformats.org/officeDocument/2006/relationships/hyperlink" Target="file:///C:\Users\Lloyd\Documents\SVN\FHIR\build\qa\resource.html"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patient.html" TargetMode="External"/><Relationship Id="rId2289" Type="http://schemas.openxmlformats.org/officeDocument/2006/relationships/hyperlink" Target="file:///C:\Users\Lloyd\Documents\SVN\FHIR\build\qa\diagnosticreport.html" TargetMode="External"/><Relationship Id="rId2496" Type="http://schemas.openxmlformats.org/officeDocument/2006/relationships/hyperlink" Target="file:///C:\Users\Lloyd\Documents\SVN\FHIR\build\qa\terminologies-valuesets.html" TargetMode="External"/><Relationship Id="rId230" Type="http://schemas.openxmlformats.org/officeDocument/2006/relationships/hyperlink" Target="http://wiki.hl7.org/index.php?title=FHIR_email_list_subscription_instructions"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documentreference.html" TargetMode="External"/><Relationship Id="rId882" Type="http://schemas.openxmlformats.org/officeDocument/2006/relationships/hyperlink" Target="file:///C:\Users\Lloyd\Documents\SVN\FHIR\build\qa\help.html" TargetMode="External"/><Relationship Id="rId1098" Type="http://schemas.openxmlformats.org/officeDocument/2006/relationships/hyperlink" Target="file:///C:\Users\Lloyd\Documents\SVN\FHIR\build\qa\observation.html" TargetMode="External"/><Relationship Id="rId2149" Type="http://schemas.openxmlformats.org/officeDocument/2006/relationships/hyperlink" Target="file:///C:\Users\Lloyd\Documents\SVN\FHIR\build\qa\person.html" TargetMode="External"/><Relationship Id="rId2356" Type="http://schemas.openxmlformats.org/officeDocument/2006/relationships/hyperlink" Target="file:///C:\Users\Lloyd\Documents\SVN\FHIR\build\qa\v3\ActCode\index.html" TargetMode="External"/><Relationship Id="rId2563" Type="http://schemas.openxmlformats.org/officeDocument/2006/relationships/hyperlink" Target="file:///C:\Users\Lloyd\Documents\SVN\FHIR\build\qa\datatypes.html" TargetMode="External"/><Relationship Id="rId2770" Type="http://schemas.openxmlformats.org/officeDocument/2006/relationships/hyperlink" Target="file:///C:\Users\Lloyd\Documents\SVN\FHIR\build\qa\help.html" TargetMode="External"/><Relationship Id="rId328" Type="http://schemas.openxmlformats.org/officeDocument/2006/relationships/hyperlink" Target="file:///C:\Users\Lloyd\Documents\SVN\FHIR\build\qa\datatypes.html" TargetMode="External"/><Relationship Id="rId535" Type="http://schemas.openxmlformats.org/officeDocument/2006/relationships/hyperlink" Target="file:///C:\Users\Lloyd\Documents\SVN\FHIR\build\qa\datatypes-mappings.html" TargetMode="External"/><Relationship Id="rId742" Type="http://schemas.openxmlformats.org/officeDocument/2006/relationships/hyperlink" Target="file:///C:\Users\Lloyd\Documents\SVN\FHIR\build\qa\messaging.html" TargetMode="External"/><Relationship Id="rId1165" Type="http://schemas.openxmlformats.org/officeDocument/2006/relationships/hyperlink" Target="file:///C:\Users\Lloyd\Documents\SVN\FHIR\build\qa\allergyintolerance.html" TargetMode="External"/><Relationship Id="rId1372" Type="http://schemas.openxmlformats.org/officeDocument/2006/relationships/hyperlink" Target="file:///C:\Users\Lloyd\Documents\SVN\FHIR\build\resource.html" TargetMode="External"/><Relationship Id="rId2009" Type="http://schemas.openxmlformats.org/officeDocument/2006/relationships/hyperlink" Target="file:///C:\Users\Lloyd\Documents\SVN\FHIR\build\qa\daf-cqi.html" TargetMode="External"/><Relationship Id="rId2216" Type="http://schemas.openxmlformats.org/officeDocument/2006/relationships/hyperlink" Target="file:///C:\Users\Lloyd\Documents\SVN\FHIR\build\qa\claim.html" TargetMode="External"/><Relationship Id="rId2423" Type="http://schemas.openxmlformats.org/officeDocument/2006/relationships/hyperlink" Target="file:///C:\Users\Lloyd\Documents\SVN\FHIR\build\qa\messaging.html" TargetMode="External"/><Relationship Id="rId2630" Type="http://schemas.openxmlformats.org/officeDocument/2006/relationships/hyperlink" Target="file:///C:\Users\Lloyd\Documents\SVN\FHIR\build\qa\loinc.html" TargetMode="External"/><Relationship Id="rId602" Type="http://schemas.openxmlformats.org/officeDocument/2006/relationships/hyperlink" Target="file:///C:\Users\Lloyd\Documents\SVN\FHIR\build\qa\resource.html" TargetMode="External"/><Relationship Id="rId1025" Type="http://schemas.openxmlformats.org/officeDocument/2006/relationships/hyperlink" Target="file:///C:\Users\Lloyd\Documents\SVN\FHIR\build\qa\xml.html" TargetMode="External"/><Relationship Id="rId1232" Type="http://schemas.openxmlformats.org/officeDocument/2006/relationships/hyperlink" Target="file:///C:\Users\Lloyd\Documents\SVN\FHIR\build\qa\operationdefinition.html" TargetMode="External"/><Relationship Id="rId1677" Type="http://schemas.openxmlformats.org/officeDocument/2006/relationships/hyperlink" Target="file:///C:\Users\Lloyd\Documents\SVN\FHIR\build\qa\search.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http.html" TargetMode="External"/><Relationship Id="rId907" Type="http://schemas.openxmlformats.org/officeDocument/2006/relationships/hyperlink" Target="file:///C:\Users\Lloyd\Documents\SVN\FHIR\build\qa\datatypes.html" TargetMode="External"/><Relationship Id="rId1537" Type="http://schemas.openxmlformats.org/officeDocument/2006/relationships/hyperlink" Target="file:///C:\Users\Lloyd\Documents\SVN\FHIR\build\qa\practitioner-example-f001-evdb.html" TargetMode="External"/><Relationship Id="rId1744" Type="http://schemas.openxmlformats.org/officeDocument/2006/relationships/hyperlink" Target="http://wiki.hl7.org/index.php?title=FHIR_Specification_Feedback_(DSTU_2)" TargetMode="External"/><Relationship Id="rId1951" Type="http://schemas.openxmlformats.org/officeDocument/2006/relationships/hyperlink" Target="http://gforge.hl7.org/gf/project/fhir/tracker/?action=TrackerItemAdd&amp;tracker_id=677" TargetMode="External"/><Relationship Id="rId36" Type="http://schemas.openxmlformats.org/officeDocument/2006/relationships/hyperlink" Target="file:///C:\Users\Lloyd\Documents\SVN\FHIR\build\qa\resource.html" TargetMode="External"/><Relationship Id="rId1604" Type="http://schemas.openxmlformats.org/officeDocument/2006/relationships/hyperlink" Target="file:///C:\Users\Lloyd\Documents\SVN\FHIR\build\qa\condition-example-f204-renal.html" TargetMode="External"/><Relationship Id="rId185" Type="http://schemas.openxmlformats.org/officeDocument/2006/relationships/hyperlink" Target="file:///C:\Users\Lloyd\Documents\SVN\FHIR\build\qa\formats.html" TargetMode="External"/><Relationship Id="rId1811" Type="http://schemas.openxmlformats.org/officeDocument/2006/relationships/hyperlink" Target="file:///C:\Users\Lloyd\Documents\SVN\FHIR\build\qa\history.html" TargetMode="External"/><Relationship Id="rId1909" Type="http://schemas.openxmlformats.org/officeDocument/2006/relationships/hyperlink" Target="file:///C:\Users\Lloyd\Documents\SVN\FHIR\build\qa\resource.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ompartments.html" TargetMode="External"/><Relationship Id="rId2073" Type="http://schemas.openxmlformats.org/officeDocument/2006/relationships/hyperlink" Target="file:///C:\Users\Lloyd\Documents\SVN\FHIR\build\qa\observation.html" TargetMode="External"/><Relationship Id="rId2280" Type="http://schemas.openxmlformats.org/officeDocument/2006/relationships/hyperlink" Target="file:///C:\Users\Lloyd\Documents\SVN\FHIR\build\qa\datatypes.html" TargetMode="External"/><Relationship Id="rId2378" Type="http://schemas.openxmlformats.org/officeDocument/2006/relationships/hyperlink" Target="file:///C:\Users\Lloyd\Documents\SVN\FHIR\build\qa\security-labels.html" TargetMode="External"/><Relationship Id="rId252" Type="http://schemas.openxmlformats.org/officeDocument/2006/relationships/hyperlink" Target="http://www.ict.csiro.au" TargetMode="External"/><Relationship Id="rId1187" Type="http://schemas.openxmlformats.org/officeDocument/2006/relationships/hyperlink" Target="file:///C:\Users\Lloyd\Documents\SVN\FHIR\build\qa\eligibilityresponse.html" TargetMode="External"/><Relationship Id="rId2140" Type="http://schemas.openxmlformats.org/officeDocument/2006/relationships/hyperlink" Target="file:///C:\Users\Lloyd\Documents\SVN\FHIR\build\qa\lifecycle.html" TargetMode="External"/><Relationship Id="rId2585" Type="http://schemas.openxmlformats.org/officeDocument/2006/relationships/hyperlink" Target="file:///C:\Users\Lloyd\Documents\SVN\FHIR\build\qa\valueset.html" TargetMode="External"/><Relationship Id="rId2792" Type="http://schemas.openxmlformats.org/officeDocument/2006/relationships/hyperlink" Target="file:///C:\Users\Lloyd\Documents\SVN\FHIR\build\qa\bundle.html" TargetMode="External"/><Relationship Id="rId112" Type="http://schemas.openxmlformats.org/officeDocument/2006/relationships/hyperlink" Target="file:///C:\Users\Lloyd\Documents\SVN\FHIR\build\qa\datatypes.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image" Target="file:///C:\Users\Lloyd\Documents\SVN\FHIR\build\qa\icon_element.gif" TargetMode="External"/><Relationship Id="rId971" Type="http://schemas.openxmlformats.org/officeDocument/2006/relationships/image" Target="file:///C:\Users\Lloyd\Documents\SVN\FHIR\warning.png" TargetMode="External"/><Relationship Id="rId1394" Type="http://schemas.openxmlformats.org/officeDocument/2006/relationships/hyperlink" Target="file:///C:\Users\Lloyd\Documents\SVN\FHIR\build\qa\dataelement.html"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extensibility.html" TargetMode="External"/><Relationship Id="rId2238" Type="http://schemas.openxmlformats.org/officeDocument/2006/relationships/hyperlink" Target="http://www.nlm.nih.gov/research/umls/rxnorm" TargetMode="External"/><Relationship Id="rId2445" Type="http://schemas.openxmlformats.org/officeDocument/2006/relationships/hyperlink" Target="http://snomed.org/uristandard.pdf" TargetMode="External"/><Relationship Id="rId2652" Type="http://schemas.openxmlformats.org/officeDocument/2006/relationships/hyperlink" Target="file:///C:\Users\Lloyd\Documents\SVN\FHIR\build\qa\resource.html"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2013Jan\index.htm" TargetMode="External"/><Relationship Id="rId831" Type="http://schemas.openxmlformats.org/officeDocument/2006/relationships/hyperlink" Target="file:///C:\Users\Lloyd\Documents\SVN\FHIR\build\qa\extensibility-definitions.html" TargetMode="External"/><Relationship Id="rId1047" Type="http://schemas.openxmlformats.org/officeDocument/2006/relationships/hyperlink" Target="file:///C:\Users\Lloyd\Documents\SVN\FHIR\build\qa\datatypes.html" TargetMode="External"/><Relationship Id="rId1254" Type="http://schemas.openxmlformats.org/officeDocument/2006/relationships/hyperlink" Target="file:///C:\Users\Lloyd\Documents\SVN\FHIR\build\qa\appointmentresponse.html" TargetMode="External"/><Relationship Id="rId1461" Type="http://schemas.openxmlformats.org/officeDocument/2006/relationships/hyperlink" Target="file:///C:\Users\Lloyd\Documents\SVN\FHIR\build\qa\summary.html" TargetMode="External"/><Relationship Id="rId2305" Type="http://schemas.openxmlformats.org/officeDocument/2006/relationships/hyperlink" Target="file:///C:\Users\Lloyd\Documents\SVN\FHIR\build\qa\v3\SecurityIntegrityObservationValue\index.html" TargetMode="External"/><Relationship Id="rId2512" Type="http://schemas.openxmlformats.org/officeDocument/2006/relationships/hyperlink" Target="http://fhir.org/registry" TargetMode="External"/><Relationship Id="rId929" Type="http://schemas.openxmlformats.org/officeDocument/2006/relationships/image" Target="file:///C:\Users\Lloyd\Documents\SVN\FHIR\build\qa\modifier-extension-warning.png" TargetMode="External"/><Relationship Id="rId1114" Type="http://schemas.openxmlformats.org/officeDocument/2006/relationships/hyperlink" Target="file:///C:\Users\Lloyd\Documents\SVN\FHIR\build\qa\structuredefinition.html" TargetMode="External"/><Relationship Id="rId1321" Type="http://schemas.openxmlformats.org/officeDocument/2006/relationships/hyperlink" Target="file:///C:\Users\Lloyd\Documents\SVN\FHIR\build\qa\operationoutcome.html" TargetMode="External"/><Relationship Id="rId1559" Type="http://schemas.openxmlformats.org/officeDocument/2006/relationships/hyperlink" Target="file:///C:\Users\Lloyd\Documents\SVN\FHIR\build\qa\observation-example-f001-glucose.html" TargetMode="External"/><Relationship Id="rId1766" Type="http://schemas.openxmlformats.org/officeDocument/2006/relationships/hyperlink" Target="https://tools.ietf.org/html/rfc2397" TargetMode="External"/><Relationship Id="rId1973" Type="http://schemas.openxmlformats.org/officeDocument/2006/relationships/hyperlink" Target="file:///C:\Users\Lloyd\Documents\SVN\FHIR\build\qa\operationdefinition.html" TargetMode="External"/><Relationship Id="rId58" Type="http://schemas.openxmlformats.org/officeDocument/2006/relationships/hyperlink" Target="file:///C:\Users\Lloyd\Documents\SVN\FHIR\build\qa\history.html" TargetMode="External"/><Relationship Id="rId1419" Type="http://schemas.openxmlformats.org/officeDocument/2006/relationships/hyperlink" Target="file:///C:\Users\Lloyd\Documents\SVN\FHIR\build\qa\managing.html" TargetMode="External"/><Relationship Id="rId1626" Type="http://schemas.openxmlformats.org/officeDocument/2006/relationships/hyperlink" Target="file:///C:\Users\Lloyd\Documents\SVN\FHIR\build\qa\datatypes.html" TargetMode="External"/><Relationship Id="rId1833" Type="http://schemas.openxmlformats.org/officeDocument/2006/relationships/hyperlink" Target="file:///C:\Users\Lloyd\Documents\SVN\FHIR\build\qa\formats.html" TargetMode="External"/><Relationship Id="rId1900" Type="http://schemas.openxmlformats.org/officeDocument/2006/relationships/hyperlink" Target="http://wiki.hl7.org/index.php?title=FHIR_Support_Page" TargetMode="External"/><Relationship Id="rId2095" Type="http://schemas.openxmlformats.org/officeDocument/2006/relationships/hyperlink" Target="file:///C:\Users\Lloyd\Documents\SVN\FHIR\build\qa\lifecycle.html" TargetMode="External"/><Relationship Id="rId274" Type="http://schemas.openxmlformats.org/officeDocument/2006/relationships/hyperlink" Target="https://www.e-imo.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schedule.html" TargetMode="External"/><Relationship Id="rId134" Type="http://schemas.openxmlformats.org/officeDocument/2006/relationships/hyperlink" Target="file:///C:\Users\Lloyd\Documents\SVN\FHIR\build\qa\imagingstudy.html" TargetMode="External"/><Relationship Id="rId579" Type="http://schemas.openxmlformats.org/officeDocument/2006/relationships/hyperlink" Target="file:///C:\Users\Lloyd\Documents\SVN\FHIR\build\qa\datatypes.html" TargetMode="External"/><Relationship Id="rId786" Type="http://schemas.openxmlformats.org/officeDocument/2006/relationships/hyperlink" Target="file:///C:\Users\Lloyd\Documents\SVN\FHIR\build\qa\extensibility.html" TargetMode="External"/><Relationship Id="rId993" Type="http://schemas.openxmlformats.org/officeDocument/2006/relationships/image" Target="file:///C:\Users\Lloyd\Documents\SVN\FHIR\build\qa\icon_extension_complex.png" TargetMode="External"/><Relationship Id="rId2467" Type="http://schemas.openxmlformats.org/officeDocument/2006/relationships/hyperlink" Target="file:///C:\Users\Lloyd\Documents\SVN\FHIR\build\qa\.xml.html" TargetMode="External"/><Relationship Id="rId2674" Type="http://schemas.openxmlformats.org/officeDocument/2006/relationships/hyperlink" Target="file:///C:\Users\Lloyd\Documents\SVN\FHIR\build\qa\http.html" TargetMode="External"/><Relationship Id="rId341" Type="http://schemas.openxmlformats.org/officeDocument/2006/relationships/hyperlink" Target="file:///C:\Users\Lloyd\Documents\SVN\FHIR\build\qa\datatypes-examples.html" TargetMode="External"/><Relationship Id="rId439" Type="http://schemas.openxmlformats.org/officeDocument/2006/relationships/hyperlink" Target="file:///C:\Users\Lloyd\Documents\SVN\FHIR\build\qa\datatypes-examples.html" TargetMode="External"/><Relationship Id="rId646" Type="http://schemas.openxmlformats.org/officeDocument/2006/relationships/hyperlink" Target="file:///C:\Users\Lloyd\Documents\SVN\FHIR\build\qa\narrative.html" TargetMode="External"/><Relationship Id="rId1069" Type="http://schemas.openxmlformats.org/officeDocument/2006/relationships/hyperlink" Target="file:///C:\Users\Lloyd\Documents\SVN\FHIR\build\qa\coverage.html" TargetMode="External"/><Relationship Id="rId1276" Type="http://schemas.openxmlformats.org/officeDocument/2006/relationships/hyperlink" Target="file:///C:\Users\Lloyd\Documents\SVN\FHIR\build\qa\security.html" TargetMode="External"/><Relationship Id="rId1483" Type="http://schemas.openxmlformats.org/officeDocument/2006/relationships/hyperlink" Target="file:///C:\Users\Lloyd\Documents\SVN\FHIR\build\qa\json.html" TargetMode="External"/><Relationship Id="rId2022" Type="http://schemas.openxmlformats.org/officeDocument/2006/relationships/hyperlink" Target="file:///C:\Users\Lloyd\Documents\SVN\FHIR\build\qa\help.html" TargetMode="External"/><Relationship Id="rId2327"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patient.html" TargetMode="External"/><Relationship Id="rId506" Type="http://schemas.openxmlformats.org/officeDocument/2006/relationships/hyperlink" Target="file:///C:\Users\Lloyd\Documents\SVN\FHIR\build\qa\structuredefinition.html" TargetMode="External"/><Relationship Id="rId853" Type="http://schemas.openxmlformats.org/officeDocument/2006/relationships/hyperlink" Target="file:///C:\Users\Lloyd\Documents\SVN\FHIR\build\qa\dataelement.html" TargetMode="External"/><Relationship Id="rId1136" Type="http://schemas.openxmlformats.org/officeDocument/2006/relationships/hyperlink" Target="file:///C:\Users\Lloyd\Documents\SVN\FHIR\build\qa\profile.html" TargetMode="External"/><Relationship Id="rId1690" Type="http://schemas.openxmlformats.org/officeDocument/2006/relationships/hyperlink" Target="file:///C:\Users\Lloyd\Documents\SVN\FHIR\build\qa\help.html" TargetMode="External"/><Relationship Id="rId1788" Type="http://schemas.openxmlformats.org/officeDocument/2006/relationships/hyperlink" Target="http://www.nlm.nih.gov/research/umls/" TargetMode="External"/><Relationship Id="rId1995" Type="http://schemas.openxmlformats.org/officeDocument/2006/relationships/hyperlink" Target="file:///C:\Users\Lloyd\Documents\SVN\FHIR\build\qa\observation-example-bloodpressure.html" TargetMode="External"/><Relationship Id="rId2534" Type="http://schemas.openxmlformats.org/officeDocument/2006/relationships/hyperlink" Target="http://www.iso.org/iso/country_codes.htm" TargetMode="External"/><Relationship Id="rId2741" Type="http://schemas.openxmlformats.org/officeDocument/2006/relationships/hyperlink" Target="file:///C:\Users\Lloyd\Documents\SVN\FHIR\build\qa\http.html" TargetMode="External"/><Relationship Id="rId713" Type="http://schemas.openxmlformats.org/officeDocument/2006/relationships/hyperlink" Target="file:///C:\Users\Lloyd\Documents\SVN\FHIR\build\qa\examples.zip" TargetMode="External"/><Relationship Id="rId920" Type="http://schemas.openxmlformats.org/officeDocument/2006/relationships/hyperlink" Target="file:///C:\Users\Lloyd\Documents\SVN\FHIR\build\qa\datatypes.html" TargetMode="External"/><Relationship Id="rId1343" Type="http://schemas.openxmlformats.org/officeDocument/2006/relationships/hyperlink" Target="file:///C:\Users\Lloyd\Documents\SVN\FHIR\build\qa\compartments.html" TargetMode="External"/><Relationship Id="rId1550" Type="http://schemas.openxmlformats.org/officeDocument/2006/relationships/hyperlink" Target="file:///C:\Users\Lloyd\Documents\SVN\FHIR\build\qa\medicationorder-example-f002-crestor.html" TargetMode="External"/><Relationship Id="rId1648" Type="http://schemas.openxmlformats.org/officeDocument/2006/relationships/hyperlink" Target="file:///C:\Users\Lloyd\Documents\SVN\FHIR\build\qa\datatypes.html" TargetMode="External"/><Relationship Id="rId2601" Type="http://schemas.openxmlformats.org/officeDocument/2006/relationships/hyperlink" Target="file:///C:\Users\Lloyd\Documents\SVN\FHIR\build\qa\datatypes.html" TargetMode="External"/><Relationship Id="rId1203" Type="http://schemas.openxmlformats.org/officeDocument/2006/relationships/hyperlink" Target="file:///C:\Users\Lloyd\Documents\SVN\FHIR\build\qa\person.html" TargetMode="External"/><Relationship Id="rId1410" Type="http://schemas.openxmlformats.org/officeDocument/2006/relationships/hyperlink" Target="file:///C:\Users\Lloyd\Documents\SVN\FHIR\build\qa\services.html" TargetMode="External"/><Relationship Id="rId1508" Type="http://schemas.openxmlformats.org/officeDocument/2006/relationships/hyperlink" Target="https://sites.google.com/site/fhirjp/" TargetMode="External"/><Relationship Id="rId1855" Type="http://schemas.openxmlformats.org/officeDocument/2006/relationships/hyperlink" Target="file:///C:\Users\Lloyd\Documents\SVN\FHIR\build\qa\http.html" TargetMode="External"/><Relationship Id="rId1715" Type="http://schemas.openxmlformats.org/officeDocument/2006/relationships/hyperlink" Target="file:///C:\Users\Lloyd\Documents\SVN\FHIR\build\qa\conformance-rules.html" TargetMode="External"/><Relationship Id="rId1922" Type="http://schemas.openxmlformats.org/officeDocument/2006/relationships/hyperlink" Target="file:///C:\Users\Lloyd\Documents\SVN\FHIR\build\qa\implementation.html" TargetMode="External"/><Relationship Id="rId296" Type="http://schemas.openxmlformats.org/officeDocument/2006/relationships/hyperlink" Target="http://www.regenstrief.org" TargetMode="External"/><Relationship Id="rId2184" Type="http://schemas.openxmlformats.org/officeDocument/2006/relationships/hyperlink" Target="file:///C:\Users\Lloyd\Documents\SVN\FHIR\build\qa\composition.html" TargetMode="External"/><Relationship Id="rId2391" Type="http://schemas.openxmlformats.org/officeDocument/2006/relationships/hyperlink" Target="http://oauth.net/" TargetMode="External"/><Relationship Id="rId156" Type="http://schemas.openxmlformats.org/officeDocument/2006/relationships/hyperlink" Target="file:///C:\Users\Lloyd\Documents\SVN\FHIR\build\qa\timelines.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html" TargetMode="External"/><Relationship Id="rId2044" Type="http://schemas.openxmlformats.org/officeDocument/2006/relationships/hyperlink" Target="file:///C:\Users\Lloyd\Documents\SVN\FHIR\build\qa\resource.html" TargetMode="External"/><Relationship Id="rId2251" Type="http://schemas.openxmlformats.org/officeDocument/2006/relationships/hyperlink" Target="file:///C:\Users\Lloyd\Documents\SVN\FHIR\build\qa\patient.html" TargetMode="External"/><Relationship Id="rId2489" Type="http://schemas.openxmlformats.org/officeDocument/2006/relationships/hyperlink" Target="file:///C:\Users\Lloyd\Documents\SVN\FHIR\build\qa\terminologies-valuesets.html" TargetMode="External"/><Relationship Id="rId2696" Type="http://schemas.openxmlformats.org/officeDocument/2006/relationships/hyperlink" Target="file:///C:\Users\Lloyd\Documents\SVN\FHIR\build\qa\valueset.html" TargetMode="External"/><Relationship Id="rId223" Type="http://schemas.openxmlformats.org/officeDocument/2006/relationships/hyperlink" Target="http://www.ama-assn.org/ama" TargetMode="External"/><Relationship Id="rId430" Type="http://schemas.openxmlformats.org/officeDocument/2006/relationships/hyperlink" Target="file:///C:\Users\Lloyd\Documents\SVN\FHIR\build\qa\datatypes-examples.html" TargetMode="External"/><Relationship Id="rId668" Type="http://schemas.openxmlformats.org/officeDocument/2006/relationships/hyperlink" Target="file:///C:\Users\Lloyd\Documents\SVN\FHIR\build\qa\ehr-fm.html" TargetMode="External"/><Relationship Id="rId875" Type="http://schemas.openxmlformats.org/officeDocument/2006/relationships/hyperlink" Target="file:///C:\Users\Lloyd\Documents\SVN\FHIR\build\qa\extension-us-core-race.json.html" TargetMode="External"/><Relationship Id="rId1060" Type="http://schemas.openxmlformats.org/officeDocument/2006/relationships/hyperlink" Target="file:///C:\Users\Lloyd\Documents\SVN\FHIR\build\qa\auditevent.html" TargetMode="External"/><Relationship Id="rId1298" Type="http://schemas.openxmlformats.org/officeDocument/2006/relationships/hyperlink" Target="http://wiki.hl7.org/index.php?title=FHIR_Specification_Feedback_(DSTU_2)" TargetMode="External"/><Relationship Id="rId2111" Type="http://schemas.openxmlformats.org/officeDocument/2006/relationships/hyperlink" Target="file:///C:\Users\Lloyd\Documents\SVN\FHIR\build\qa\lifecycle.html" TargetMode="External"/><Relationship Id="rId2349" Type="http://schemas.openxmlformats.org/officeDocument/2006/relationships/hyperlink" Target="file:///C:\Users\Lloyd\Documents\SVN\FHIR\build\qa\patient.html" TargetMode="External"/><Relationship Id="rId2556" Type="http://schemas.openxmlformats.org/officeDocument/2006/relationships/hyperlink" Target="file:///C:\Users\Lloyd\Documents\SVN\FHIR\build\qa\history.html" TargetMode="External"/><Relationship Id="rId2763" Type="http://schemas.openxmlformats.org/officeDocument/2006/relationships/hyperlink" Target="http://gnuwin32.sourceforge.net/packages/wget.htm" TargetMode="External"/><Relationship Id="rId528" Type="http://schemas.openxmlformats.org/officeDocument/2006/relationships/hyperlink" Target="file:///C:\Users\Lloyd\Documents\SVN\FHIR\build\qa\datatypes-definitions.html" TargetMode="External"/><Relationship Id="rId735" Type="http://schemas.openxmlformats.org/officeDocument/2006/relationships/hyperlink" Target="file:///C:\Users\Lloyd\Documents\SVN\FHIR\build\qa\auditevent.html" TargetMode="External"/><Relationship Id="rId942" Type="http://schemas.openxmlformats.org/officeDocument/2006/relationships/hyperlink" Target="file:///C:\Users\Lloyd\Documents\SVN\FHIR\build\qa\claim.html" TargetMode="External"/><Relationship Id="rId1158" Type="http://schemas.openxmlformats.org/officeDocument/2006/relationships/hyperlink" Target="http://gforge.hl7.org/gf/project/fhir/tracker/?action=TrackerItemEdit&amp;tracker_item_id=3146" TargetMode="External"/><Relationship Id="rId1365" Type="http://schemas.openxmlformats.org/officeDocument/2006/relationships/hyperlink" Target="file:///C:\Users\Lloyd\Documents\SVN\FHIR\build\qa\datatypes.html" TargetMode="External"/><Relationship Id="rId1572" Type="http://schemas.openxmlformats.org/officeDocument/2006/relationships/hyperlink" Target="file:///C:\Users\Lloyd\Documents\SVN\FHIR\build\qa\practitioner-example-f201-ab.html" TargetMode="External"/><Relationship Id="rId2209" Type="http://schemas.openxmlformats.org/officeDocument/2006/relationships/hyperlink" Target="file:///C:\Users\Lloyd\Documents\SVN\FHIR\build\qa\implementationguide.html" TargetMode="External"/><Relationship Id="rId2416" Type="http://schemas.openxmlformats.org/officeDocument/2006/relationships/hyperlink" Target="file:///C:\Users\Lloyd\Documents\SVN\FHIR\build\qa\compartments.html" TargetMode="External"/><Relationship Id="rId2623" Type="http://schemas.openxmlformats.org/officeDocument/2006/relationships/hyperlink" Target="file:///C:\Users\Lloyd\Documents\SVN\FHIR\build\qa\operations.html" TargetMode="External"/><Relationship Id="rId1018" Type="http://schemas.openxmlformats.org/officeDocument/2006/relationships/hyperlink" Target="http://hl7-fhir.github.io/" TargetMode="External"/><Relationship Id="rId1225" Type="http://schemas.openxmlformats.org/officeDocument/2006/relationships/hyperlink" Target="file:///C:\Users\Lloyd\Documents\SVN\FHIR\build\qa\questionnaireresponse.html" TargetMode="External"/><Relationship Id="rId1432" Type="http://schemas.openxmlformats.org/officeDocument/2006/relationships/control" Target="activeX/activeX3.xml"/><Relationship Id="rId1877" Type="http://schemas.openxmlformats.org/officeDocument/2006/relationships/hyperlink" Target="file:///C:\Users\Lloyd\Documents\SVN\FHIR\build\qa\http.html" TargetMode="External"/><Relationship Id="rId71" Type="http://schemas.openxmlformats.org/officeDocument/2006/relationships/hyperlink" Target="http://www.hl7.org/Special/committees/index.cfm"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messageheader.html" TargetMode="External"/><Relationship Id="rId1944" Type="http://schemas.openxmlformats.org/officeDocument/2006/relationships/hyperlink" Target="file:///C:\Users\Lloyd\Documents\SVN\FHIR\build\qa\comparison.html" TargetMode="External"/><Relationship Id="rId29" Type="http://schemas.openxmlformats.org/officeDocument/2006/relationships/hyperlink" Target="file:///C:\Users\Lloyd\Documents\SVN\FHIR\build\qa\documentation.html" TargetMode="External"/><Relationship Id="rId178" Type="http://schemas.openxmlformats.org/officeDocument/2006/relationships/hyperlink" Target="file:///C:\Users\Lloyd\Documents\SVN\FHIR\build\qa\profiling.html" TargetMode="External"/><Relationship Id="rId1804" Type="http://schemas.openxmlformats.org/officeDocument/2006/relationships/hyperlink" Target="file:///C:\Users\Lloyd\Documents\SVN\FHIR\build\qa\help.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atatypes.html" TargetMode="External"/><Relationship Id="rId2066" Type="http://schemas.openxmlformats.org/officeDocument/2006/relationships/hyperlink" Target="file:///C:\Users\Lloyd\Documents\SVN\FHIR\build\qa\diagnosticreport.html" TargetMode="External"/><Relationship Id="rId2273" Type="http://schemas.openxmlformats.org/officeDocument/2006/relationships/hyperlink" Target="file:///C:\Users\Lloyd\Documents\SVN\FHIR\build\qa\datatypes.html" TargetMode="External"/><Relationship Id="rId2480" Type="http://schemas.openxmlformats.org/officeDocument/2006/relationships/hyperlink" Target="file:///C:\Users\Lloyd\Documents\SVN\FHIR\build\qa\.json.html" TargetMode="External"/><Relationship Id="rId245" Type="http://schemas.openxmlformats.org/officeDocument/2006/relationships/hyperlink" Target="http://infoway-inforoute.ca"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tatypes.html" TargetMode="External"/><Relationship Id="rId1082" Type="http://schemas.openxmlformats.org/officeDocument/2006/relationships/hyperlink" Target="file:///C:\Users\Lloyd\Documents\SVN\FHIR\build\qa\goal.html" TargetMode="External"/><Relationship Id="rId2133" Type="http://schemas.openxmlformats.org/officeDocument/2006/relationships/hyperlink" Target="file:///C:\Users\Lloyd\Documents\SVN\FHIR\build\qa\lifecycle.html" TargetMode="External"/><Relationship Id="rId2340" Type="http://schemas.openxmlformats.org/officeDocument/2006/relationships/hyperlink" Target="file:///C:\Users\Lloyd\Documents\SVN\FHIR\build\qa\security.html" TargetMode="External"/><Relationship Id="rId2578" Type="http://schemas.openxmlformats.org/officeDocument/2006/relationships/hyperlink" Target="file:///C:\Users\Lloyd\Documents\SVN\FHIR\build\qa\ndc.html" TargetMode="External"/><Relationship Id="rId2785" Type="http://schemas.openxmlformats.org/officeDocument/2006/relationships/hyperlink" Target="file:///C:\Users\Lloyd\Documents\SVN\FHIR\build\qa\fhir-single.xsd" TargetMode="External"/><Relationship Id="rId105" Type="http://schemas.openxmlformats.org/officeDocument/2006/relationships/hyperlink" Target="file:///C:\Users\Lloyd\Documents\SVN\FHIR\build\qa\resource.html" TargetMode="External"/><Relationship Id="rId312" Type="http://schemas.openxmlformats.org/officeDocument/2006/relationships/hyperlink" Target="http://www.youcentric.com" TargetMode="External"/><Relationship Id="rId757" Type="http://schemas.openxmlformats.org/officeDocument/2006/relationships/hyperlink" Target="file:///C:\Users\Lloyd\Documents\SVN\FHIR\build\qa\patient.html" TargetMode="External"/><Relationship Id="rId964" Type="http://schemas.openxmlformats.org/officeDocument/2006/relationships/hyperlink" Target="file:///C:\Users\Lloyd\Documents\SVN\FHIR\build\qa\explanationofbenefit.html" TargetMode="External"/><Relationship Id="rId1387" Type="http://schemas.openxmlformats.org/officeDocument/2006/relationships/hyperlink" Target="file:///C:\Users\Lloyd\Documents\SVN\FHIR\build\qa\daf\daf.html" TargetMode="External"/><Relationship Id="rId1594" Type="http://schemas.openxmlformats.org/officeDocument/2006/relationships/hyperlink" Target="file:///C:\Users\Lloyd\Documents\SVN\FHIR\build\qa\medicationorder-example-f203-paracetamol.html" TargetMode="External"/><Relationship Id="rId2200" Type="http://schemas.openxmlformats.org/officeDocument/2006/relationships/hyperlink" Target="file:///C:\Users\Lloyd\Documents\SVN\FHIR\build\qa\terminologies.html" TargetMode="External"/><Relationship Id="rId2438" Type="http://schemas.openxmlformats.org/officeDocument/2006/relationships/hyperlink" Target="http://snomed.org/compgrammar.pdf" TargetMode="External"/><Relationship Id="rId2645" Type="http://schemas.openxmlformats.org/officeDocument/2006/relationships/hyperlink" Target="file:///C:\Users\Lloyd\Documents\SVN\FHIR\build\qa\loinc.html" TargetMode="External"/><Relationship Id="rId93" Type="http://schemas.openxmlformats.org/officeDocument/2006/relationships/hyperlink" Target="file:///C:\Users\Lloyd\Documents\SVN\FHIR\build\qa\resource.html" TargetMode="External"/><Relationship Id="rId617" Type="http://schemas.openxmlformats.org/officeDocument/2006/relationships/hyperlink" Target="http://fhir.org/registry"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encounter.html" TargetMode="External"/><Relationship Id="rId1454" Type="http://schemas.openxmlformats.org/officeDocument/2006/relationships/hyperlink" Target="file:///C:\Users\Lloyd\Documents\SVN\FHIR\build\qa\operations.html" TargetMode="External"/><Relationship Id="rId1661" Type="http://schemas.openxmlformats.org/officeDocument/2006/relationships/hyperlink" Target="http://creativecommons.org/publicdomain/zero/1.0/" TargetMode="External"/><Relationship Id="rId1899" Type="http://schemas.openxmlformats.org/officeDocument/2006/relationships/hyperlink" Target="file:///C:\Users\Lloyd\Documents\SVN\FHIR\build\qa\documentation.html" TargetMode="External"/><Relationship Id="rId2505" Type="http://schemas.openxmlformats.org/officeDocument/2006/relationships/hyperlink" Target="file:///C:\Users\Lloyd\Documents\SVN\FHIR\build\qa\history.html" TargetMode="External"/><Relationship Id="rId2712" Type="http://schemas.openxmlformats.org/officeDocument/2006/relationships/hyperlink" Target="file:///C:\Users\Lloyd\Documents\SVN\FHIR\build\qa\auditevent.html" TargetMode="External"/><Relationship Id="rId1107" Type="http://schemas.openxmlformats.org/officeDocument/2006/relationships/hyperlink" Target="file:///C:\Users\Lloyd\Documents\SVN\FHIR\build\qa\procedurerequest.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organization-example-f002-burgers-card.html" TargetMode="External"/><Relationship Id="rId1759" Type="http://schemas.openxmlformats.org/officeDocument/2006/relationships/hyperlink" Target="file:///C:\Users\Lloyd\Documents\SVN\FHIR\build\qa\security.html" TargetMode="External"/><Relationship Id="rId1966" Type="http://schemas.openxmlformats.org/officeDocument/2006/relationships/hyperlink" Target="file:///C:\Users\Lloyd\Documents\SVN\FHIR\build\qa\daf\daf.html" TargetMode="External"/><Relationship Id="rId1619" Type="http://schemas.openxmlformats.org/officeDocument/2006/relationships/hyperlink" Target="file:///C:\Users\Lloyd\Documents\SVN\FHIR\build\qa\resource.html" TargetMode="External"/><Relationship Id="rId1826" Type="http://schemas.openxmlformats.org/officeDocument/2006/relationships/hyperlink" Target="file:///C:\Users\Lloyd\Documents\SVN\FHIR\build\qa\help.html" TargetMode="External"/><Relationship Id="rId20" Type="http://schemas.openxmlformats.org/officeDocument/2006/relationships/hyperlink" Target="file:///C:\Users\Lloyd\Documents\SVN\FHIR\build\qa\help.html" TargetMode="External"/><Relationship Id="rId2088" Type="http://schemas.openxmlformats.org/officeDocument/2006/relationships/hyperlink" Target="file:///C:\Users\Lloyd\Documents\SVN\FHIR\build\qa\medicationorder.html" TargetMode="External"/><Relationship Id="rId2295" Type="http://schemas.openxmlformats.org/officeDocument/2006/relationships/hyperlink" Target="file:///C:\Users\Lloyd\Documents\SVN\FHIR\build\qa\list-operations.html" TargetMode="External"/><Relationship Id="rId267" Type="http://schemas.openxmlformats.org/officeDocument/2006/relationships/hyperlink" Target="http://www.healthiq.com.au"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episodeofcare.html" TargetMode="External"/><Relationship Id="rId127" Type="http://schemas.openxmlformats.org/officeDocument/2006/relationships/hyperlink" Target="http://www.hl7.org" TargetMode="External"/><Relationship Id="rId681" Type="http://schemas.openxmlformats.org/officeDocument/2006/relationships/hyperlink" Target="file:///C:\Users\Lloyd\Documents\SVN\FHIR\build\qa\composition.html" TargetMode="External"/><Relationship Id="rId779" Type="http://schemas.openxmlformats.org/officeDocument/2006/relationships/hyperlink" Target="file:///C:\Users\Lloyd\Documents\SVN\FHIR\build\qa\extensibility.html" TargetMode="External"/><Relationship Id="rId986" Type="http://schemas.openxmlformats.org/officeDocument/2006/relationships/hyperlink" Target="file:///C:\Users\Lloyd\Documents\SVN\FHIR\build\qa\resource.html" TargetMode="External"/><Relationship Id="rId2362" Type="http://schemas.openxmlformats.org/officeDocument/2006/relationships/hyperlink" Target="file:///C:\Users\Lloyd\Documents\SVN\FHIR\build\qa\v3\ActCode\index.html" TargetMode="External"/><Relationship Id="rId2667" Type="http://schemas.openxmlformats.org/officeDocument/2006/relationships/hyperlink" Target="file:///C:\Users\Lloyd\Documents\SVN\FHIR\build\qa\composition.html" TargetMode="External"/><Relationship Id="rId334" Type="http://schemas.openxmlformats.org/officeDocument/2006/relationships/hyperlink" Target="file:///C:\Users\Lloyd\Documents\SVN\FHIR\build\qa\datatypes.html" TargetMode="External"/><Relationship Id="rId541" Type="http://schemas.openxmlformats.org/officeDocument/2006/relationships/hyperlink" Target="file:///C:\Users\Lloyd\Documents\SVN\FHIR\build\qa\datatypes-mappings.html" TargetMode="External"/><Relationship Id="rId639" Type="http://schemas.openxmlformats.org/officeDocument/2006/relationships/hyperlink" Target="file:///C:\Users\Lloyd\Documents\SVN\FHIR\build\qa\timelines.html" TargetMode="External"/><Relationship Id="rId1171" Type="http://schemas.openxmlformats.org/officeDocument/2006/relationships/hyperlink" Target="file:///C:\Users\Lloyd\Documents\SVN\FHIR\build\qa\appointment.html" TargetMode="External"/><Relationship Id="rId1269" Type="http://schemas.openxmlformats.org/officeDocument/2006/relationships/hyperlink" Target="file:///C:\Users\Lloyd\Documents\SVN\FHIR\build\qa\resource.html" TargetMode="External"/><Relationship Id="rId1476" Type="http://schemas.openxmlformats.org/officeDocument/2006/relationships/hyperlink" Target="file:///C:\Users\Lloyd\Documents\SVN\FHIR\build\qa\administration.html" TargetMode="External"/><Relationship Id="rId2015" Type="http://schemas.openxmlformats.org/officeDocument/2006/relationships/hyperlink" Target="file:///C:\Users\Lloyd\Documents\SVN\FHIR\build\qa\http.html" TargetMode="External"/><Relationship Id="rId2222" Type="http://schemas.openxmlformats.org/officeDocument/2006/relationships/hyperlink" Target="file:///C:\Users\Lloyd\Documents\SVN\FHIR\build\qa\clinical.html" TargetMode="External"/><Relationship Id="rId401" Type="http://schemas.openxmlformats.org/officeDocument/2006/relationships/hyperlink" Target="file:///C:\Users\Lloyd\Documents\SVN\FHIR\build\qa\datatypes.html" TargetMode="External"/><Relationship Id="rId846" Type="http://schemas.openxmlformats.org/officeDocument/2006/relationships/hyperlink" Target="file:///C:\Users\Lloyd\Documents\SVN\FHIR\build\qa\help.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http://gforge.hl7.org/gf/project/fhir/tracker/?action=TrackerItemEdit&amp;tracker_item_id=3108" TargetMode="External"/><Relationship Id="rId1683" Type="http://schemas.openxmlformats.org/officeDocument/2006/relationships/hyperlink" Target="file:///C:\Users\Lloyd\Documents\SVN\FHIR\build\qa\medicationstatement.html" TargetMode="External"/><Relationship Id="rId1890" Type="http://schemas.openxmlformats.org/officeDocument/2006/relationships/hyperlink" Target="file:///C:\Users\Lloyd\Documents\SVN\FHIR\build\qa\profiling.html" TargetMode="External"/><Relationship Id="rId1988" Type="http://schemas.openxmlformats.org/officeDocument/2006/relationships/hyperlink" Target="file:///C:\Users\Lloyd\Documents\SVN\FHIR\build\qa\http.html" TargetMode="External"/><Relationship Id="rId2527" Type="http://schemas.openxmlformats.org/officeDocument/2006/relationships/hyperlink" Target="file:///C:\Users\Lloyd\Documents\SVN\FHIR\build\qa\ndfrt.html" TargetMode="External"/><Relationship Id="rId2734" Type="http://schemas.openxmlformats.org/officeDocument/2006/relationships/hyperlink" Target="file:///C:\Users\Lloyd\Documents\SVN\FHIR\build\qa\http.html" TargetMode="External"/><Relationship Id="rId706" Type="http://schemas.openxmlformats.org/officeDocument/2006/relationships/hyperlink" Target="file:///C:\Users\Lloyd\Documents\SVN\FHIR\build\qa\fhir-codegen-xsd.zip" TargetMode="External"/><Relationship Id="rId913" Type="http://schemas.openxmlformats.org/officeDocument/2006/relationships/hyperlink" Target="file:///C:\Users\Lloyd\Documents\SVN\FHIR\build\qa\datatypes.html" TargetMode="External"/><Relationship Id="rId1336" Type="http://schemas.openxmlformats.org/officeDocument/2006/relationships/hyperlink" Target="file:///C:\Users\Lloyd\Documents\SVN\FHIR\build\qa\valueset-bundle-type.html" TargetMode="External"/><Relationship Id="rId1543" Type="http://schemas.openxmlformats.org/officeDocument/2006/relationships/hyperlink" Target="file:///C:\Users\Lloyd\Documents\SVN\FHIR\build\qa\practitioner-example-f004-rb.html" TargetMode="External"/><Relationship Id="rId1750" Type="http://schemas.openxmlformats.org/officeDocument/2006/relationships/hyperlink" Target="file:///C:\Users\Lloyd\Documents\SVN\FHIR\build\qa\history.html" TargetMode="External"/><Relationship Id="rId42" Type="http://schemas.openxmlformats.org/officeDocument/2006/relationships/hyperlink" Target="file:///C:\Users\Lloyd\Documents\SVN\FHIR\build\qa\todo.html" TargetMode="External"/><Relationship Id="rId1403" Type="http://schemas.openxmlformats.org/officeDocument/2006/relationships/hyperlink" Target="file:///C:\Users\Lloyd\Documents\SVN\FHIR\build\qa\help.html" TargetMode="External"/><Relationship Id="rId1610" Type="http://schemas.openxmlformats.org/officeDocument/2006/relationships/hyperlink" Target="file:///C:\Users\Lloyd\Documents\SVN\FHIR\build\qa\observation-example-f206-staphylococcus.html" TargetMode="External"/><Relationship Id="rId1848" Type="http://schemas.openxmlformats.org/officeDocument/2006/relationships/hyperlink" Target="file:///C:\Users\Lloyd\Documents\SVN\FHIR\build\qa\narrative.html" TargetMode="External"/><Relationship Id="rId191" Type="http://schemas.openxmlformats.org/officeDocument/2006/relationships/image" Target="file:///C:\Users\Lloyd\Documents\SVN\FHIR\build\qa\icon_resource.png" TargetMode="External"/><Relationship Id="rId1708" Type="http://schemas.openxmlformats.org/officeDocument/2006/relationships/hyperlink" Target="file:///C:\Users\Lloyd\Documents\SVN\FHIR\build\qa\resource.html" TargetMode="External"/><Relationship Id="rId1915" Type="http://schemas.openxmlformats.org/officeDocument/2006/relationships/hyperlink" Target="file:///C:\Users\Lloyd\Documents\SVN\FHIR\build\qa\structuredefinition.html" TargetMode="External"/><Relationship Id="rId289" Type="http://schemas.openxmlformats.org/officeDocument/2006/relationships/hyperlink" Target="http://www.nprogram.co.uk/" TargetMode="External"/><Relationship Id="rId496" Type="http://schemas.openxmlformats.org/officeDocument/2006/relationships/hyperlink" Target="file:///C:\Users\Lloyd\Documents\SVN\FHIR\build\qa\json.html" TargetMode="External"/><Relationship Id="rId2177" Type="http://schemas.openxmlformats.org/officeDocument/2006/relationships/hyperlink" Target="file:///C:\Users\Lloyd\Documents\SVN\FHIR\build\qa\messaging.html" TargetMode="External"/><Relationship Id="rId2384" Type="http://schemas.openxmlformats.org/officeDocument/2006/relationships/image" Target="file:///C:\Users\Lloyd\Documents\SVN\FHIR\build\qa\security-icon-fhir.png" TargetMode="External"/><Relationship Id="rId2591" Type="http://schemas.openxmlformats.org/officeDocument/2006/relationships/hyperlink" Target="file:///C:\Users\Lloyd\Documents\SVN\FHIR\build\qa\terminology-service.html" TargetMode="External"/><Relationship Id="rId149" Type="http://schemas.openxmlformats.org/officeDocument/2006/relationships/hyperlink" Target="file:///C:\Users\Lloyd\Documents\SVN\FHIR\build\qa\list.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managing.html" TargetMode="External"/><Relationship Id="rId770" Type="http://schemas.openxmlformats.org/officeDocument/2006/relationships/image" Target="file:///C:\Users\Lloyd\Documents\SVN\FHIR\build\qa\icon_extension_simple.png" TargetMode="External"/><Relationship Id="rId1193" Type="http://schemas.openxmlformats.org/officeDocument/2006/relationships/hyperlink" Target="file:///C:\Users\Lloyd\Documents\SVN\FHIR\build\qa\goal.html" TargetMode="External"/><Relationship Id="rId2037" Type="http://schemas.openxmlformats.org/officeDocument/2006/relationships/hyperlink" Target="file:///C:\Users\Lloyd\Documents\SVN\FHIR\build\qa\datatypes.html" TargetMode="External"/><Relationship Id="rId2244" Type="http://schemas.openxmlformats.org/officeDocument/2006/relationships/hyperlink" Target="file:///C:\Users\Lloyd\Documents\SVN\FHIR\build\qa\help.html" TargetMode="External"/><Relationship Id="rId2451" Type="http://schemas.openxmlformats.org/officeDocument/2006/relationships/hyperlink" Target="http://www.omg.org/spec/SoaML/" TargetMode="External"/><Relationship Id="rId2689" Type="http://schemas.openxmlformats.org/officeDocument/2006/relationships/hyperlink" Target="file:///C:\Users\Lloyd\Documents\SVN\FHIR\build\qa\history.html" TargetMode="External"/><Relationship Id="rId216" Type="http://schemas.openxmlformats.org/officeDocument/2006/relationships/hyperlink" Target="file:///C:\Users\Lloyd\Documents\SVN\FHIR\build\qa\profiling.html"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daf\daf-patient.profile.xml.html" TargetMode="External"/><Relationship Id="rId1053" Type="http://schemas.openxmlformats.org/officeDocument/2006/relationships/hyperlink" Target="file:///C:\Users\Lloyd\Documents\SVN\FHIR\build\qa\claim.html" TargetMode="External"/><Relationship Id="rId1260" Type="http://schemas.openxmlformats.org/officeDocument/2006/relationships/hyperlink" Target="file:///C:\Users\Lloyd\Documents\SVN\FHIR\build\qa\history.html" TargetMode="External"/><Relationship Id="rId1498" Type="http://schemas.openxmlformats.org/officeDocument/2006/relationships/hyperlink" Target="file:///C:\Users\Lloyd\Documents\SVN\FHIR\build\qa\usecases.html" TargetMode="External"/><Relationship Id="rId2104" Type="http://schemas.openxmlformats.org/officeDocument/2006/relationships/hyperlink" Target="file:///C:\Users\Lloyd\Documents\SVN\FHIR\build\qa\detectedissue.html" TargetMode="External"/><Relationship Id="rId2549" Type="http://schemas.openxmlformats.org/officeDocument/2006/relationships/hyperlink" Target="http://tools.ietf.org/html/bcp47" TargetMode="External"/><Relationship Id="rId2756" Type="http://schemas.openxmlformats.org/officeDocument/2006/relationships/hyperlink" Target="file:///C:\Users\Lloyd\Documents\SVN\FHIR\build\qa\resource.html" TargetMode="External"/><Relationship Id="rId630" Type="http://schemas.openxmlformats.org/officeDocument/2006/relationships/hyperlink" Target="file:///C:\Users\Lloyd\Documents\SVN\FHIR\build\qa\help.html" TargetMode="External"/><Relationship Id="rId728" Type="http://schemas.openxmlformats.org/officeDocument/2006/relationships/hyperlink" Target="file:///C:\Users\Lloyd\Documents\SVN\FHIR\build\qa\resource.html" TargetMode="External"/><Relationship Id="rId935" Type="http://schemas.openxmlformats.org/officeDocument/2006/relationships/hyperlink" Target="file:///C:\Users\Lloyd\Documents\SVN\FHIR\build\qa\eligibilityresponse.html" TargetMode="External"/><Relationship Id="rId1358" Type="http://schemas.openxmlformats.org/officeDocument/2006/relationships/hyperlink" Target="file:///C:\Users\Lloyd\Documents\SVN\FHIR\build\qa\compartments.html" TargetMode="External"/><Relationship Id="rId1565" Type="http://schemas.openxmlformats.org/officeDocument/2006/relationships/hyperlink" Target="file:///C:\Users\Lloyd\Documents\SVN\FHIR\build\qa\practitioner-example-f201-ab.html" TargetMode="External"/><Relationship Id="rId1772" Type="http://schemas.openxmlformats.org/officeDocument/2006/relationships/hyperlink" Target="file:///C:\Users\Lloyd\Documents\SVN\FHIR\build\qa\help.html" TargetMode="External"/><Relationship Id="rId2311" Type="http://schemas.openxmlformats.org/officeDocument/2006/relationships/hyperlink" Target="file:///C:\Users\Lloyd\Documents\SVN\FHIR\build\qa\datatypes.html" TargetMode="External"/><Relationship Id="rId2409" Type="http://schemas.openxmlformats.org/officeDocument/2006/relationships/hyperlink" Target="http://smartplatforms.org/2014/04/security-vulnerabilities-in-ccda-display/" TargetMode="External"/><Relationship Id="rId2616" Type="http://schemas.openxmlformats.org/officeDocument/2006/relationships/hyperlink" Target="file:///C:\Users\Lloyd\Documents\SVN\FHIR\build\qa\conformance-terminology-server.html" TargetMode="External"/><Relationship Id="rId64" Type="http://schemas.openxmlformats.org/officeDocument/2006/relationships/image" Target="file:///C:\Users\Lloyd\Documents\SVN\FHIR\build\qa\change.png" TargetMode="External"/><Relationship Id="rId1120" Type="http://schemas.openxmlformats.org/officeDocument/2006/relationships/hyperlink" Target="http://gforge.hl7.org/gf/project/fhir/tracker/?action=TrackerItemEdit&amp;tracker_item_id=2889" TargetMode="External"/><Relationship Id="rId1218" Type="http://schemas.openxmlformats.org/officeDocument/2006/relationships/hyperlink" Target="file:///C:\Users\Lloyd\Documents\SVN\FHIR\build\qa\daf\daf.html" TargetMode="External"/><Relationship Id="rId1425" Type="http://schemas.openxmlformats.org/officeDocument/2006/relationships/hyperlink" Target="file:///C:\Users\Lloyd\Documents\SVN\FHIR\build\qa\profilelist.html" TargetMode="External"/><Relationship Id="rId1632" Type="http://schemas.openxmlformats.org/officeDocument/2006/relationships/hyperlink" Target="file:///C:\Users\Lloyd\Documents\SVN\FHIR\build\qa\json.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profiling.html" TargetMode="External"/><Relationship Id="rId280" Type="http://schemas.openxmlformats.org/officeDocument/2006/relationships/hyperlink" Target="http://lantanagroup.com" TargetMode="External"/><Relationship Id="rId140" Type="http://schemas.openxmlformats.org/officeDocument/2006/relationships/hyperlink" Target="file:///C:\Users\Lloyd\Documents\SVN\FHIR\build\qa\help.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file:///C:\Users\Lloyd\Documents\SVN\FHIR\build\qa\datatypes.html" TargetMode="External"/><Relationship Id="rId792" Type="http://schemas.openxmlformats.org/officeDocument/2006/relationships/hyperlink" Target="file:///C:\Users\Lloyd\Documents\SVN\FHIR\build\qa\datatypes.html" TargetMode="External"/><Relationship Id="rId2059" Type="http://schemas.openxmlformats.org/officeDocument/2006/relationships/hyperlink" Target="file:///C:\Users\Lloyd\Documents\SVN\FHIR\build\qa\datatypes.html" TargetMode="External"/><Relationship Id="rId2266" Type="http://schemas.openxmlformats.org/officeDocument/2006/relationships/hyperlink" Target="file:///C:\Users\Lloyd\Documents\SVN\FHIR\build\qa\datatypes.html" TargetMode="External"/><Relationship Id="rId2473" Type="http://schemas.openxmlformats.org/officeDocument/2006/relationships/hyperlink" Target="file:///C:\Users\Lloyd\Documents\SVN\FHIR\build\qa\.xml.html" TargetMode="External"/><Relationship Id="rId2680" Type="http://schemas.openxmlformats.org/officeDocument/2006/relationships/hyperlink" Target="file:///C:\Users\Lloyd\Documents\SVN\FHIR\build\qa\profiling.html" TargetMode="External"/><Relationship Id="rId6" Type="http://schemas.openxmlformats.org/officeDocument/2006/relationships/footnotes" Target="footnotes.xml"/><Relationship Id="rId238" Type="http://schemas.openxmlformats.org/officeDocument/2006/relationships/hyperlink" Target="http://www.agfahealthcare.com" TargetMode="External"/><Relationship Id="rId445" Type="http://schemas.openxmlformats.org/officeDocument/2006/relationships/hyperlink" Target="file:///C:\Users\Lloyd\Documents\SVN\FHIR\build\qa\datatypes-examples.html" TargetMode="External"/><Relationship Id="rId652" Type="http://schemas.openxmlformats.org/officeDocument/2006/relationships/hyperlink" Target="file:///C:\Users\Lloyd\Documents\SVN\FHIR\build\qa\rdf.html" TargetMode="External"/><Relationship Id="rId1075" Type="http://schemas.openxmlformats.org/officeDocument/2006/relationships/hyperlink" Target="file:///C:\Users\Lloyd\Documents\SVN\FHIR\build\qa\diagnosticorder.html" TargetMode="External"/><Relationship Id="rId1282" Type="http://schemas.openxmlformats.org/officeDocument/2006/relationships/hyperlink" Target="file:///C:\Users\Lloyd\Documents\SVN\FHIR\build\qa\operationoutcome.html" TargetMode="External"/><Relationship Id="rId2126" Type="http://schemas.openxmlformats.org/officeDocument/2006/relationships/hyperlink" Target="file:///C:\Users\Lloyd\Documents\SVN\FHIR\build\qa\immunizationrecommendation.html" TargetMode="External"/><Relationship Id="rId2333" Type="http://schemas.openxmlformats.org/officeDocument/2006/relationships/hyperlink" Target="file:///C:\Users\Lloyd\Documents\SVN\FHIR\build\qa\history.html" TargetMode="External"/><Relationship Id="rId2540" Type="http://schemas.openxmlformats.org/officeDocument/2006/relationships/hyperlink" Target="http://www.cdc.gov/nchs/icd/icd9.htm" TargetMode="External"/><Relationship Id="rId2778" Type="http://schemas.openxmlformats.org/officeDocument/2006/relationships/hyperlink" Target="file:///C:\Users\Lloyd\Documents\SVN\FHIR\build\qa\narrative.html" TargetMode="External"/><Relationship Id="rId305" Type="http://schemas.openxmlformats.org/officeDocument/2006/relationships/hyperlink" Target="http://www.thrasys.com/" TargetMode="External"/><Relationship Id="rId512" Type="http://schemas.openxmlformats.org/officeDocument/2006/relationships/hyperlink" Target="file:///C:\Users\Lloyd\Documents\SVN\FHIR\build\qa\datatypes-examples.html" TargetMode="External"/><Relationship Id="rId957" Type="http://schemas.openxmlformats.org/officeDocument/2006/relationships/hyperlink" Target="file:///C:\Users\Lloyd\Documents\SVN\FHIR\build\qa\processrequest.html" TargetMode="External"/><Relationship Id="rId1142" Type="http://schemas.openxmlformats.org/officeDocument/2006/relationships/hyperlink" Target="http://gforge.hl7.org/gf/project/fhir/tracker/?action=TrackerItemEdit&amp;tracker_item_id=3124" TargetMode="External"/><Relationship Id="rId1587" Type="http://schemas.openxmlformats.org/officeDocument/2006/relationships/hyperlink" Target="file:///C:\Users\Lloyd\Documents\SVN\FHIR\build\qa\procedure-example-f201-tpf.html" TargetMode="External"/><Relationship Id="rId1794" Type="http://schemas.openxmlformats.org/officeDocument/2006/relationships/hyperlink" Target="file:///C:\Users\Lloyd\Documents\SVN\FHIR\build\qa\toc.html" TargetMode="External"/><Relationship Id="rId2400" Type="http://schemas.openxmlformats.org/officeDocument/2006/relationships/hyperlink" Target="file:///C:\Users\Lloyd\Documents\SVN\FHIR\build\qa\datatypes.html" TargetMode="External"/><Relationship Id="rId2638" Type="http://schemas.openxmlformats.org/officeDocument/2006/relationships/hyperlink" Target="file:///C:\Users\Lloyd\Documents\SVN\FHIR\build\qa\valueset-definitions.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element-definitions.html" TargetMode="External"/><Relationship Id="rId1002" Type="http://schemas.openxmlformats.org/officeDocument/2006/relationships/hyperlink" Target="file:///C:\Users\Lloyd\Documents\SVN\FHIR\build\qa\datatypes.html" TargetMode="External"/><Relationship Id="rId1447" Type="http://schemas.openxmlformats.org/officeDocument/2006/relationships/hyperlink" Target="file:///C:\Users\Lloyd\Documents\SVN\FHIR\build\qa\provenance.html" TargetMode="External"/><Relationship Id="rId1654" Type="http://schemas.openxmlformats.org/officeDocument/2006/relationships/hyperlink" Target="file:///C:\Users\Lloyd\Documents\SVN\FHIR\build\qa\managing.html" TargetMode="External"/><Relationship Id="rId1861" Type="http://schemas.openxmlformats.org/officeDocument/2006/relationships/hyperlink" Target="file:///C:\Users\Lloyd\Documents\SVN\FHIR\build\qa\services.html" TargetMode="External"/><Relationship Id="rId2705" Type="http://schemas.openxmlformats.org/officeDocument/2006/relationships/hyperlink" Target="file:///C:\Users\Lloyd\Documents\SVN\FHIR\build\qa\elementdefinition-definitions.html" TargetMode="External"/><Relationship Id="rId1307" Type="http://schemas.openxmlformats.org/officeDocument/2006/relationships/hyperlink" Target="file:///C:\Users\Lloyd\Documents\SVN\FHIR\build\qa\datatypes.html" TargetMode="External"/><Relationship Id="rId1514" Type="http://schemas.openxmlformats.org/officeDocument/2006/relationships/hyperlink" Target="http://www.hl7.org/Special/committees/index.cfm" TargetMode="External"/><Relationship Id="rId1721" Type="http://schemas.openxmlformats.org/officeDocument/2006/relationships/hyperlink" Target="file:///C:\Users\Lloyd\Documents\SVN\FHIR\build\qa\messageheader.html" TargetMode="External"/><Relationship Id="rId1959" Type="http://schemas.openxmlformats.org/officeDocument/2006/relationships/hyperlink" Target="file:///C:\Users\Lloyd\Documents\SVN\FHIR\build\qa\help.html" TargetMode="External"/><Relationship Id="rId13" Type="http://schemas.openxmlformats.org/officeDocument/2006/relationships/hyperlink" Target="http://wiki.hl7.org/index.php?title=FHIR_Resource_Types" TargetMode="External"/><Relationship Id="rId1819" Type="http://schemas.openxmlformats.org/officeDocument/2006/relationships/hyperlink" Target="file:///C:\Users\Lloyd\Documents\SVN\FHIR\build\qa\http.html" TargetMode="External"/><Relationship Id="rId2190" Type="http://schemas.openxmlformats.org/officeDocument/2006/relationships/hyperlink" Target="file:///C:\Users\Lloyd\Documents\SVN\FHIR\build\qa\media.html" TargetMode="External"/><Relationship Id="rId2288" Type="http://schemas.openxmlformats.org/officeDocument/2006/relationships/hyperlink" Target="file:///C:\Users\Lloyd\Documents\SVN\FHIR\build\qa\observation-definitions.html" TargetMode="External"/><Relationship Id="rId2495" Type="http://schemas.openxmlformats.org/officeDocument/2006/relationships/hyperlink" Target="file:///C:\Users\Lloyd\Documents\SVN\FHIR\build\qa\.json.html" TargetMode="External"/><Relationship Id="rId162" Type="http://schemas.openxmlformats.org/officeDocument/2006/relationships/hyperlink" Target="http://wiki.hl7.org/index.php?title=FHIR_interversion_compatibility"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nutritionorder.html" TargetMode="External"/><Relationship Id="rId2050" Type="http://schemas.openxmlformats.org/officeDocument/2006/relationships/hyperlink" Target="file:///C:\Users\Lloyd\Documents\SVN\FHIR\build\qa\condition.html" TargetMode="External"/><Relationship Id="rId2148" Type="http://schemas.openxmlformats.org/officeDocument/2006/relationships/hyperlink" Target="file:///C:\Users\Lloyd\Documents\SVN\FHIR\build\qa\substance.html" TargetMode="External"/><Relationship Id="rId674" Type="http://schemas.openxmlformats.org/officeDocument/2006/relationships/hyperlink" Target="file:///C:\Users\Lloyd\Documents\SVN\FHIR\build\qa\conformance-rules.html" TargetMode="External"/><Relationship Id="rId881" Type="http://schemas.openxmlformats.org/officeDocument/2006/relationships/hyperlink" Target="file:///C:\Users\Lloyd\Documents\SVN\FHIR\build\qa\resource.html" TargetMode="External"/><Relationship Id="rId979" Type="http://schemas.openxmlformats.org/officeDocument/2006/relationships/hyperlink" Target="file:///C:\Users\Lloyd\Documents\SVN\FHIR\build\qa\json.html" TargetMode="External"/><Relationship Id="rId2355" Type="http://schemas.openxmlformats.org/officeDocument/2006/relationships/hyperlink" Target="file:///C:\Users\Lloyd\Documents\SVN\FHIR\build\qa\patient.html" TargetMode="External"/><Relationship Id="rId2562" Type="http://schemas.openxmlformats.org/officeDocument/2006/relationships/hyperlink" Target="file:///C:\Users\Lloyd\Documents\SVN\FHIR\build\qa\datatypes.html" TargetMode="External"/><Relationship Id="rId327" Type="http://schemas.openxmlformats.org/officeDocument/2006/relationships/hyperlink" Target="file:///C:\Users\Lloyd\Documents\SVN\FHIR\build\qa\datatypes-mappings.html" TargetMode="External"/><Relationship Id="rId534" Type="http://schemas.openxmlformats.org/officeDocument/2006/relationships/hyperlink" Target="file:///C:\Users\Lloyd\Documents\SVN\FHIR\build\qa\datatypes-definitions.html" TargetMode="External"/><Relationship Id="rId741" Type="http://schemas.openxmlformats.org/officeDocument/2006/relationships/hyperlink" Target="file:///C:\Users\Lloyd\Documents\SVN\FHIR\build\qa\resource.html" TargetMode="External"/><Relationship Id="rId839" Type="http://schemas.openxmlformats.org/officeDocument/2006/relationships/hyperlink" Target="file:///C:\Users\Lloyd\Documents\SVN\FHIR\build\qa\help.html" TargetMode="External"/><Relationship Id="rId1164" Type="http://schemas.openxmlformats.org/officeDocument/2006/relationships/hyperlink" Target="http://gforge.hl7.org/gf/project/fhir/tracker/?action=TrackerItemEdit&amp;tracker_item_id=2866" TargetMode="External"/><Relationship Id="rId1371" Type="http://schemas.openxmlformats.org/officeDocument/2006/relationships/hyperlink" Target="http://www.ietf.org/rfc/rfc4122.txt" TargetMode="External"/><Relationship Id="rId1469" Type="http://schemas.openxmlformats.org/officeDocument/2006/relationships/image" Target="file:///C:\Users\Lloyd\Documents\SVN\FHIR\build\qa\icon-documentation.png" TargetMode="External"/><Relationship Id="rId2008" Type="http://schemas.openxmlformats.org/officeDocument/2006/relationships/hyperlink" Target="file:///C:\Users\Lloyd\Documents\SVN\FHIR\build\qa\daf\daf.html" TargetMode="External"/><Relationship Id="rId2215" Type="http://schemas.openxmlformats.org/officeDocument/2006/relationships/hyperlink" Target="file:///C:\Users\Lloyd\Documents\SVN\FHIR\build\qa\enrollmentresponse.html" TargetMode="External"/><Relationship Id="rId2422" Type="http://schemas.openxmlformats.org/officeDocument/2006/relationships/hyperlink" Target="file:///C:\Users\Lloyd\Documents\SVN\FHIR\build\qa\http.html" TargetMode="External"/><Relationship Id="rId601" Type="http://schemas.openxmlformats.org/officeDocument/2006/relationships/hyperlink" Target="file:///C:\Users\Lloyd\Documents\SVN\FHIR\build\qa\references.html" TargetMode="External"/><Relationship Id="rId1024" Type="http://schemas.openxmlformats.org/officeDocument/2006/relationships/hyperlink" Target="file:///C:\Users\Lloyd\Documents\SVN\FHIR\build\qa\xml.html" TargetMode="External"/><Relationship Id="rId1231" Type="http://schemas.openxmlformats.org/officeDocument/2006/relationships/hyperlink" Target="file:///C:\Users\Lloyd\Documents\SVN\FHIR\build\qa\operations.html" TargetMode="External"/><Relationship Id="rId1676" Type="http://schemas.openxmlformats.org/officeDocument/2006/relationships/hyperlink" Target="file:///C:\Users\Lloyd\Documents\SVN\FHIR\build\qa\diagnosticreport.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resourceguide.html" TargetMode="External"/><Relationship Id="rId906" Type="http://schemas.openxmlformats.org/officeDocument/2006/relationships/hyperlink" Target="file:///C:\Users\Lloyd\Documents\SVN\FHIR\build\qa\datatypes.html" TargetMode="External"/><Relationship Id="rId1329" Type="http://schemas.openxmlformats.org/officeDocument/2006/relationships/hyperlink" Target="file:///C:\Users\Lloyd\Documents\SVN\FHIR\build\qa\resource.html" TargetMode="External"/><Relationship Id="rId1536" Type="http://schemas.openxmlformats.org/officeDocument/2006/relationships/hyperlink" Target="file:///C:\Users\Lloyd\Documents\SVN\FHIR\build\qa\encounter-example-f003-abscess.html" TargetMode="External"/><Relationship Id="rId1743" Type="http://schemas.openxmlformats.org/officeDocument/2006/relationships/hyperlink" Target="file:///C:\Users\Lloyd\Documents\SVN\FHIR\build\qa\valueset-message-events.html" TargetMode="External"/><Relationship Id="rId1950" Type="http://schemas.openxmlformats.org/officeDocument/2006/relationships/hyperlink" Target="http://wiki.hl7.org/index.php?title=FHIR" TargetMode="External"/><Relationship Id="rId35" Type="http://schemas.openxmlformats.org/officeDocument/2006/relationships/hyperlink" Target="file:///C:\Users\Lloyd\Documents\SVN\FHIR\build\qa\resourcelist.html" TargetMode="External"/><Relationship Id="rId1603" Type="http://schemas.openxmlformats.org/officeDocument/2006/relationships/hyperlink" Target="file:///C:\Users\Lloyd\Documents\SVN\FHIR\build\qa\encounter-example-f203-20130311.html" TargetMode="External"/><Relationship Id="rId1810" Type="http://schemas.openxmlformats.org/officeDocument/2006/relationships/hyperlink" Target="file:///C:\Users\Lloyd\Documents\SVN\FHIR\build\qa\help.html" TargetMode="External"/><Relationship Id="rId184" Type="http://schemas.openxmlformats.org/officeDocument/2006/relationships/hyperlink" Target="file:///C:\Users\Lloyd\Documents\SVN\FHIR\build\qa\format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datatypes.html" TargetMode="External"/><Relationship Id="rId2072" Type="http://schemas.openxmlformats.org/officeDocument/2006/relationships/hyperlink" Target="file:///C:\Users\Lloyd\Documents\SVN\FHIR\build\qa\observation.html" TargetMode="External"/><Relationship Id="rId251" Type="http://schemas.openxmlformats.org/officeDocument/2006/relationships/hyperlink" Target="http://www.corepointhealth.com" TargetMode="External"/><Relationship Id="rId489" Type="http://schemas.openxmlformats.org/officeDocument/2006/relationships/hyperlink" Target="file:///C:\Users\Lloyd\Documents\SVN\FHIR\build\qa\observation.html" TargetMode="External"/><Relationship Id="rId696" Type="http://schemas.openxmlformats.org/officeDocument/2006/relationships/hyperlink" Target="file:///C:\Users\Lloyd\Documents\SVN\FHIR\build\qa\profiling.html" TargetMode="External"/><Relationship Id="rId2377" Type="http://schemas.openxmlformats.org/officeDocument/2006/relationships/hyperlink" Target="file:///C:\Users\Lloyd\Documents\SVN\FHIR\build\qa\auditevent.html" TargetMode="External"/><Relationship Id="rId2584" Type="http://schemas.openxmlformats.org/officeDocument/2006/relationships/hyperlink" Target="file:///C:\Users\Lloyd\Documents\SVN\FHIR\build\qa\questionnaire.html" TargetMode="External"/><Relationship Id="rId2791" Type="http://schemas.openxmlformats.org/officeDocument/2006/relationships/hyperlink" Target="http://www.w3.org/TR/xsd-precisionDecimal/" TargetMode="External"/><Relationship Id="rId349" Type="http://schemas.openxmlformats.org/officeDocument/2006/relationships/hyperlink" Target="file:///C:\Users\Lloyd\Documents\SVN\FHIR\build\qa\datatypes.html"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formats.html" TargetMode="External"/><Relationship Id="rId1186" Type="http://schemas.openxmlformats.org/officeDocument/2006/relationships/hyperlink" Target="file:///C:\Users\Lloyd\Documents\SVN\FHIR\build\qa\eligibilityrequest.html" TargetMode="External"/><Relationship Id="rId1393" Type="http://schemas.openxmlformats.org/officeDocument/2006/relationships/hyperlink" Target="file:///C:\Users\Lloyd\Documents\SVN\FHIR\build\qa\sdc\sdc.html" TargetMode="External"/><Relationship Id="rId2237" Type="http://schemas.openxmlformats.org/officeDocument/2006/relationships/hyperlink" Target="http://www.nlm.nih.gov/research/umls/rxnorm" TargetMode="External"/><Relationship Id="rId2444" Type="http://schemas.openxmlformats.org/officeDocument/2006/relationships/hyperlink" Target="file:///C:\Users\Lloyd\Documents\SVN\FHIR\build\qa\valueset-administration-method-codes.html" TargetMode="External"/><Relationship Id="rId111" Type="http://schemas.openxmlformats.org/officeDocument/2006/relationships/hyperlink" Target="file:///C:\Users\Lloyd\Documents\SVN\FHIR\build\qa\valueset.html" TargetMode="External"/><Relationship Id="rId209" Type="http://schemas.openxmlformats.org/officeDocument/2006/relationships/hyperlink" Target="file:///C:\Users\Lloyd\Documents\SVN\FHIR\build\qa\terminologies.html" TargetMode="External"/><Relationship Id="rId416" Type="http://schemas.openxmlformats.org/officeDocument/2006/relationships/hyperlink" Target="http://www.ietf.org/rfc/rfc3966.txt" TargetMode="External"/><Relationship Id="rId970" Type="http://schemas.openxmlformats.org/officeDocument/2006/relationships/hyperlink" Target="file:///C:\Users\Lloyd\Documents\SVN\FHIR\build\index.html" TargetMode="External"/><Relationship Id="rId1046" Type="http://schemas.openxmlformats.org/officeDocument/2006/relationships/hyperlink" Target="file:///C:\Users\Lloyd\Documents\SVN\FHIR\build\qa\resource.html" TargetMode="External"/><Relationship Id="rId1253" Type="http://schemas.openxmlformats.org/officeDocument/2006/relationships/hyperlink" Target="file:///C:\Users\Lloyd\Documents\SVN\FHIR\build\qa\appointment.html" TargetMode="External"/><Relationship Id="rId1698" Type="http://schemas.openxmlformats.org/officeDocument/2006/relationships/hyperlink" Target="file:///C:\Users\Lloyd\Documents\SVN\FHIR\build\qa\conceptmap.html" TargetMode="External"/><Relationship Id="rId2651" Type="http://schemas.openxmlformats.org/officeDocument/2006/relationships/hyperlink" Target="file:///C:\Users\Lloyd\Documents\SVN\FHIR\build\qa\conceptmap-operations.html" TargetMode="External"/><Relationship Id="rId2749" Type="http://schemas.openxmlformats.org/officeDocument/2006/relationships/hyperlink" Target="file:///C:\Users\Lloyd\Documents\SVN\FHIR\build\qa\flag.html" TargetMode="External"/><Relationship Id="rId623" Type="http://schemas.openxmlformats.org/officeDocument/2006/relationships/hyperlink" Target="file:///C:\Users\Lloyd\Documents\SVN\FHIR\build\qa\DSTU1\index.html" TargetMode="External"/><Relationship Id="rId830" Type="http://schemas.openxmlformats.org/officeDocument/2006/relationships/hyperlink" Target="file:///C:\Users\Lloyd\Documents\SVN\FHIR\build\qa\extensibility.html" TargetMode="External"/><Relationship Id="rId928" Type="http://schemas.openxmlformats.org/officeDocument/2006/relationships/hyperlink" Target="file:///C:\Users\Lloyd\Documents\SVN\FHIR\build\qa\operationoutcome.html" TargetMode="External"/><Relationship Id="rId1460" Type="http://schemas.openxmlformats.org/officeDocument/2006/relationships/hyperlink" Target="file:///C:\Users\Lloyd\Documents\SVN\FHIR\build\qa\operationdefinition.html" TargetMode="External"/><Relationship Id="rId1558" Type="http://schemas.openxmlformats.org/officeDocument/2006/relationships/hyperlink" Target="file:///C:\Users\Lloyd\Documents\SVN\FHIR\build\qa\diagnosticreport-example-f001-bloodexam.html" TargetMode="External"/><Relationship Id="rId1765" Type="http://schemas.openxmlformats.org/officeDocument/2006/relationships/hyperlink" Target="file:///C:\Users\Lloyd\Documents\SVN\FHIR\build\qa\bundle.html" TargetMode="External"/><Relationship Id="rId2304" Type="http://schemas.openxmlformats.org/officeDocument/2006/relationships/hyperlink" Target="file:///C:\Users\Lloyd\Documents\SVN\FHIR\build\qa\v3\SecurityIntegrityObservationValue\index.html" TargetMode="External"/><Relationship Id="rId2511" Type="http://schemas.openxmlformats.org/officeDocument/2006/relationships/hyperlink" Target="file:///C:\Users\Lloyd\Documents\SVN\FHIR\build\qa\datatypes.html" TargetMode="External"/><Relationship Id="rId2609" Type="http://schemas.openxmlformats.org/officeDocument/2006/relationships/hyperlink" Target="file:///C:\Users\Lloyd\Documents\SVN\FHIR\build\qa\list.html" TargetMode="External"/><Relationship Id="rId57" Type="http://schemas.openxmlformats.org/officeDocument/2006/relationships/hyperlink" Target="file:///C:\Users\Lloyd\Documents\SVN\FHIR\build\qa\help.html" TargetMode="External"/><Relationship Id="rId1113" Type="http://schemas.openxmlformats.org/officeDocument/2006/relationships/hyperlink" Target="file:///C:\Users\Lloyd\Documents\SVN\FHIR\build\qa\specimen.html" TargetMode="External"/><Relationship Id="rId1320" Type="http://schemas.openxmlformats.org/officeDocument/2006/relationships/hyperlink" Target="file:///C:\Users\Lloyd\Documents\SVN\FHIR\build\qa\search.html" TargetMode="External"/><Relationship Id="rId1418" Type="http://schemas.openxmlformats.org/officeDocument/2006/relationships/hyperlink" Target="file:///C:\Users\Lloyd\Documents\SVN\FHIR\build\qa\updates.html" TargetMode="External"/><Relationship Id="rId1972" Type="http://schemas.openxmlformats.org/officeDocument/2006/relationships/hyperlink" Target="file:///C:\Users\Lloyd\Documents\SVN\FHIR\build\qa\search.html" TargetMode="External"/><Relationship Id="rId1625" Type="http://schemas.openxmlformats.org/officeDocument/2006/relationships/hyperlink" Target="file:///C:\Users\Lloyd\Documents\SVN\FHIR\build\qa\json.html" TargetMode="External"/><Relationship Id="rId1832" Type="http://schemas.openxmlformats.org/officeDocument/2006/relationships/hyperlink" Target="file:///C:\Users\Lloyd\Documents\SVN\FHIR\build\qa\administration.html" TargetMode="External"/><Relationship Id="rId2094" Type="http://schemas.openxmlformats.org/officeDocument/2006/relationships/hyperlink" Target="file:///C:\Users\Lloyd\Documents\SVN\FHIR\build\qa\allergyintolerance.html" TargetMode="External"/><Relationship Id="rId273" Type="http://schemas.openxmlformats.org/officeDocument/2006/relationships/hyperlink" Target="http://icahn.mssm.edu" TargetMode="External"/><Relationship Id="rId480" Type="http://schemas.openxmlformats.org/officeDocument/2006/relationships/hyperlink" Target="file:///C:\Users\Lloyd\Documents\SVN\FHIR\build\qa\history.html" TargetMode="External"/><Relationship Id="rId2161" Type="http://schemas.openxmlformats.org/officeDocument/2006/relationships/hyperlink" Target="file:///C:\Users\Lloyd\Documents\SVN\FHIR\build\qa\appointmentresponse.html" TargetMode="External"/><Relationship Id="rId2399" Type="http://schemas.openxmlformats.org/officeDocument/2006/relationships/hyperlink" Target="http://www.w3.org/TR/xmldsig-core/" TargetMode="External"/><Relationship Id="rId133" Type="http://schemas.openxmlformats.org/officeDocument/2006/relationships/hyperlink" Target="http://medical.nema.org" TargetMode="External"/><Relationship Id="rId340" Type="http://schemas.openxmlformats.org/officeDocument/2006/relationships/hyperlink" Target="file:///C:\Users\Lloyd\Documents\SVN\FHIR\build\qa\datatypes.html" TargetMode="External"/><Relationship Id="rId578" Type="http://schemas.openxmlformats.org/officeDocument/2006/relationships/hyperlink" Target="file:///C:\Users\Lloyd\Documents\SVN\FHIR\build\qa\datatypes.html" TargetMode="External"/><Relationship Id="rId785" Type="http://schemas.openxmlformats.org/officeDocument/2006/relationships/hyperlink" Target="file:///C:\Users\Lloyd\Documents\SVN\FHIR\build\qa\extensibility.html" TargetMode="External"/><Relationship Id="rId992" Type="http://schemas.openxmlformats.org/officeDocument/2006/relationships/hyperlink" Target="file:///C:\Users\Lloyd\Documents\SVN\FHIR\build\qa\extensibility.html" TargetMode="External"/><Relationship Id="rId2021" Type="http://schemas.openxmlformats.org/officeDocument/2006/relationships/hyperlink" Target="file:///C:\Users\Lloyd\Documents\SVN\FHIR\build\qa\resource.html" TargetMode="External"/><Relationship Id="rId2259" Type="http://schemas.openxmlformats.org/officeDocument/2006/relationships/hyperlink" Target="file:///C:\Users\Lloyd\Documents\SVN\FHIR\build\qa\http.html" TargetMode="External"/><Relationship Id="rId2466" Type="http://schemas.openxmlformats.org/officeDocument/2006/relationships/hyperlink" Target="file:///C:\Users\Lloyd\Documents\SVN\FHIR\build\qa\compartments.html" TargetMode="External"/><Relationship Id="rId2673" Type="http://schemas.openxmlformats.org/officeDocument/2006/relationships/hyperlink" Target="file:///C:\Users\Lloyd\Documents\SVN\FHIR\build\qa\http.html" TargetMode="External"/><Relationship Id="rId200" Type="http://schemas.openxmlformats.org/officeDocument/2006/relationships/hyperlink" Target="file:///C:\Users\Lloyd\Documents\SVN\FHIR\build\qa\references.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compartments.html" TargetMode="External"/><Relationship Id="rId852" Type="http://schemas.openxmlformats.org/officeDocument/2006/relationships/hyperlink" Target="file:///C:\Users\Lloyd\Documents\SVN\FHIR\build\qa\elementdefinition-mappings.html" TargetMode="External"/><Relationship Id="rId1068" Type="http://schemas.openxmlformats.org/officeDocument/2006/relationships/hyperlink" Target="file:///C:\Users\Lloyd\Documents\SVN\FHIR\build\qa\contract.html" TargetMode="External"/><Relationship Id="rId1275" Type="http://schemas.openxmlformats.org/officeDocument/2006/relationships/hyperlink" Target="file:///C:\Users\Lloyd\Documents\SVN\FHIR\build\qa\resource.html" TargetMode="External"/><Relationship Id="rId1482" Type="http://schemas.openxmlformats.org/officeDocument/2006/relationships/hyperlink" Target="file:///C:\Users\Lloyd\Documents\SVN\FHIR\build\qa\resourcelist.html" TargetMode="External"/><Relationship Id="rId2119" Type="http://schemas.openxmlformats.org/officeDocument/2006/relationships/hyperlink" Target="file:///C:\Users\Lloyd\Documents\SVN\FHIR\build\qa\medicationorder.html" TargetMode="External"/><Relationship Id="rId2326" Type="http://schemas.openxmlformats.org/officeDocument/2006/relationships/hyperlink" Target="file:///C:\Users\Lloyd\Documents\SVN\FHIR\build\qa\datatypes.html" TargetMode="External"/><Relationship Id="rId2533" Type="http://schemas.openxmlformats.org/officeDocument/2006/relationships/hyperlink" Target="file:///C:\Users\Lloyd\Documents\SVN\FHIR\build\qa\cvx.html" TargetMode="External"/><Relationship Id="rId2740" Type="http://schemas.openxmlformats.org/officeDocument/2006/relationships/hyperlink" Target="file:///C:\Users\Lloyd\Documents\SVN\FHIR\build\qa\http.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validation-min.json.zip" TargetMode="External"/><Relationship Id="rId1135" Type="http://schemas.openxmlformats.org/officeDocument/2006/relationships/hyperlink" Target="http://gforge.hl7.org/gf/project/fhir/tracker/?action=TrackerItemEdit&amp;tracker_item_id=3750" TargetMode="External"/><Relationship Id="rId1342" Type="http://schemas.openxmlformats.org/officeDocument/2006/relationships/hyperlink" Target="http://wiki.hl7.org/index.php?title=FHIR_Specification_Feedback_(DSTU_2)" TargetMode="External"/><Relationship Id="rId1787" Type="http://schemas.openxmlformats.org/officeDocument/2006/relationships/hyperlink" Target="http://www.va.gov/health/" TargetMode="External"/><Relationship Id="rId1994" Type="http://schemas.openxmlformats.org/officeDocument/2006/relationships/image" Target="file:///C:\Users\Lloyd\Documents\SVN\FHIR\build\qa\slicing.png" TargetMode="External"/><Relationship Id="rId79" Type="http://schemas.openxmlformats.org/officeDocument/2006/relationships/hyperlink" Target="file:///C:\Users\Lloyd\Documents\SVN\FHIR\build\qa\basic.html" TargetMode="External"/><Relationship Id="rId1202" Type="http://schemas.openxmlformats.org/officeDocument/2006/relationships/hyperlink" Target="file:///C:\Users\Lloyd\Documents\SVN\FHIR\build\qa\paymentreconciliation.html" TargetMode="External"/><Relationship Id="rId1647" Type="http://schemas.openxmlformats.org/officeDocument/2006/relationships/hyperlink" Target="https://github.com/jtobey/javascript-bignum" TargetMode="External"/><Relationship Id="rId1854" Type="http://schemas.openxmlformats.org/officeDocument/2006/relationships/hyperlink" Target="file:///C:\Users\Lloyd\Documents\SVN\FHIR\build\qa\http.html" TargetMode="External"/><Relationship Id="rId2600" Type="http://schemas.openxmlformats.org/officeDocument/2006/relationships/hyperlink" Target="file:///C:\Users\Lloyd\Documents\SVN\FHIR\build\qa\profiling.html" TargetMode="External"/><Relationship Id="rId1507" Type="http://schemas.openxmlformats.org/officeDocument/2006/relationships/hyperlink" Target="http://fhir-ru.github.io/index.html" TargetMode="External"/><Relationship Id="rId1714" Type="http://schemas.openxmlformats.org/officeDocument/2006/relationships/hyperlink" Target="file:///C:\Users\Lloyd\Documents\SVN\FHIR\build\qa\comparison-v2.html" TargetMode="External"/><Relationship Id="rId295" Type="http://schemas.openxmlformats.org/officeDocument/2006/relationships/hyperlink" Target="http://www.health.qld.gov.au" TargetMode="External"/><Relationship Id="rId1921" Type="http://schemas.openxmlformats.org/officeDocument/2006/relationships/hyperlink" Target="file:///C:\Users\Lloyd\Documents\SVN\FHIR\build\qa\json.html" TargetMode="External"/><Relationship Id="rId2183" Type="http://schemas.openxmlformats.org/officeDocument/2006/relationships/hyperlink" Target="file:///C:\Users\Lloyd\Documents\SVN\FHIR\build\qa\documents.html" TargetMode="External"/><Relationship Id="rId2390" Type="http://schemas.openxmlformats.org/officeDocument/2006/relationships/hyperlink" Target="file:///C:\Users\Lloyd\Documents\SVN\FHIR\build\qa\operationoutcome-example-break-the-glass.html" TargetMode="External"/><Relationship Id="rId2488" Type="http://schemas.openxmlformats.org/officeDocument/2006/relationships/hyperlink" Target="file:///C:\Users\Lloyd\Documents\SVN\FHIR\build\qa\.json.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updates.html" TargetMode="External"/><Relationship Id="rId2043" Type="http://schemas.openxmlformats.org/officeDocument/2006/relationships/hyperlink" Target="file:///C:\Users\Lloyd\Documents\SVN\FHIR\build\qa\history.html" TargetMode="External"/><Relationship Id="rId2250" Type="http://schemas.openxmlformats.org/officeDocument/2006/relationships/hyperlink" Target="file:///C:\Users\Lloyd\Documents\SVN\FHIR\build\qa\messaging.html" TargetMode="External"/><Relationship Id="rId2695" Type="http://schemas.openxmlformats.org/officeDocument/2006/relationships/hyperlink" Target="file:///C:\Users\Lloyd\Documents\SVN\FHIR\build\qa\datatypes.html" TargetMode="External"/><Relationship Id="rId222" Type="http://schemas.openxmlformats.org/officeDocument/2006/relationships/hyperlink" Target="file:///C:\Users\Lloyd\Documents\SVN\FHIR\build\qa\history.html" TargetMode="External"/><Relationship Id="rId667" Type="http://schemas.openxmlformats.org/officeDocument/2006/relationships/hyperlink" Target="file:///C:\Users\Lloyd\Documents\SVN\FHIR\build\qa\comparison.html" TargetMode="External"/><Relationship Id="rId874" Type="http://schemas.openxmlformats.org/officeDocument/2006/relationships/hyperlink" Target="file:///C:\Users\Lloyd\Documents\SVN\FHIR\build\qa\extension-us-core-race.xml.html" TargetMode="External"/><Relationship Id="rId2110" Type="http://schemas.openxmlformats.org/officeDocument/2006/relationships/hyperlink" Target="file:///C:\Users\Lloyd\Documents\SVN\FHIR\build\qa\procedurerequest.html" TargetMode="External"/><Relationship Id="rId2348" Type="http://schemas.openxmlformats.org/officeDocument/2006/relationships/hyperlink" Target="file:///C:\Users\Lloyd\Documents\SVN\FHIR\build\qa\patient.html" TargetMode="External"/><Relationship Id="rId2555" Type="http://schemas.openxmlformats.org/officeDocument/2006/relationships/hyperlink" Target="file:///C:\Users\Lloyd\Documents\SVN\FHIR\build\qa\help.html" TargetMode="External"/><Relationship Id="rId2762" Type="http://schemas.openxmlformats.org/officeDocument/2006/relationships/hyperlink" Target="file:///C:\Users\Lloyd\Documents\SVN\FHIR\build\qa\downloads.html" TargetMode="External"/><Relationship Id="rId527" Type="http://schemas.openxmlformats.org/officeDocument/2006/relationships/hyperlink" Target="file:///C:\Users\Lloyd\Documents\SVN\FHIR\build\qa\datatypes-examples.html" TargetMode="External"/><Relationship Id="rId734" Type="http://schemas.openxmlformats.org/officeDocument/2006/relationships/hyperlink" Target="file:///C:\Users\Lloyd\Documents\SVN\FHIR\build\qa\provenance.html" TargetMode="External"/><Relationship Id="rId941" Type="http://schemas.openxmlformats.org/officeDocument/2006/relationships/hyperlink" Target="file:///C:\Users\Lloyd\Documents\SVN\FHIR\build\qa\claimresponse.html" TargetMode="External"/><Relationship Id="rId1157" Type="http://schemas.openxmlformats.org/officeDocument/2006/relationships/hyperlink" Target="file:///C:\Users\Lloyd\Documents\SVN\FHIR\build\qa\questionnaireresponse.html" TargetMode="External"/><Relationship Id="rId1364" Type="http://schemas.openxmlformats.org/officeDocument/2006/relationships/hyperlink" Target="file:///C:\Users\Lloyd\Documents\SVN\FHIR\build\qa\terminologies-systems.html" TargetMode="External"/><Relationship Id="rId1571" Type="http://schemas.openxmlformats.org/officeDocument/2006/relationships/hyperlink" Target="file:///C:\Users\Lloyd\Documents\SVN\FHIR\build\qa\encounter-example-f201-20130404.html" TargetMode="External"/><Relationship Id="rId2208" Type="http://schemas.openxmlformats.org/officeDocument/2006/relationships/hyperlink" Target="file:///C:\Users\Lloyd\Documents\SVN\FHIR\build\qa\searchparameter.html" TargetMode="External"/><Relationship Id="rId2415" Type="http://schemas.openxmlformats.org/officeDocument/2006/relationships/hyperlink" Target="file:///C:\Users\Lloyd\Documents\SVN\FHIR\build\qa\http.html" TargetMode="External"/><Relationship Id="rId2622" Type="http://schemas.openxmlformats.org/officeDocument/2006/relationships/hyperlink" Target="file:///C:\Users\Lloyd\Documents\SVN\FHIR\build\qa\conceptmap.html" TargetMode="External"/><Relationship Id="rId70" Type="http://schemas.openxmlformats.org/officeDocument/2006/relationships/hyperlink" Target="http://wiki.hl7.org/index.php?title=FHIR_Resource_Types" TargetMode="External"/><Relationship Id="rId801" Type="http://schemas.openxmlformats.org/officeDocument/2006/relationships/hyperlink" Target="file:///C:\Users\Lloyd\Documents\SVN\FHIR\build\qa\formats.html" TargetMode="External"/><Relationship Id="rId1017" Type="http://schemas.openxmlformats.org/officeDocument/2006/relationships/hyperlink" Target="http://semver.org/" TargetMode="External"/><Relationship Id="rId1224" Type="http://schemas.openxmlformats.org/officeDocument/2006/relationships/hyperlink" Target="file:///C:\Users\Lloyd\Documents\SVN\FHIR\build\qa\ehrsrle\ehrsrle.html" TargetMode="External"/><Relationship Id="rId1431" Type="http://schemas.openxmlformats.org/officeDocument/2006/relationships/hyperlink" Target="file:///C:\Users\Lloyd\Documents\SVN\FHIR\build\qa\conformance-rules.html" TargetMode="External"/><Relationship Id="rId1669" Type="http://schemas.openxmlformats.org/officeDocument/2006/relationships/hyperlink" Target="http://who.int" TargetMode="External"/><Relationship Id="rId1876"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procedure-example-f002-lung.html" TargetMode="External"/><Relationship Id="rId1736" Type="http://schemas.openxmlformats.org/officeDocument/2006/relationships/hyperlink" Target="file:///C:\Users\Lloyd\Documents\SVN\FHIR\build\qa\http.html" TargetMode="External"/><Relationship Id="rId1943" Type="http://schemas.openxmlformats.org/officeDocument/2006/relationships/hyperlink" Target="file:///C:\Users\Lloyd\Documents\SVN\FHIR\build\qa\extensibility.html" TargetMode="External"/><Relationship Id="rId28" Type="http://schemas.openxmlformats.org/officeDocument/2006/relationships/hyperlink" Target="file:///C:\Users\Lloyd\Documents\SVN\FHIR\build\qa\fhir-spec.zip" TargetMode="External"/><Relationship Id="rId1803" Type="http://schemas.openxmlformats.org/officeDocument/2006/relationships/hyperlink" Target="file:///C:\Users\Lloyd\Documents\SVN\FHIR\build\qa\resource.html" TargetMode="External"/><Relationship Id="rId177" Type="http://schemas.openxmlformats.org/officeDocument/2006/relationships/hyperlink" Target="http://www.ietf.org/rfc/rfc2119.txt" TargetMode="External"/><Relationship Id="rId384" Type="http://schemas.openxmlformats.org/officeDocument/2006/relationships/hyperlink" Target="file:///C:\Users\Lloyd\Documents\SVN\FHIR\build\qa\datatypes-definitions.html" TargetMode="External"/><Relationship Id="rId591" Type="http://schemas.openxmlformats.org/officeDocument/2006/relationships/hyperlink" Target="file:///C:\Users\Lloyd\Documents\SVN\FHIR\build\qa\datatypes.html" TargetMode="External"/><Relationship Id="rId2065" Type="http://schemas.openxmlformats.org/officeDocument/2006/relationships/hyperlink" Target="file:///C:\Users\Lloyd\Documents\SVN\FHIR\build\qa\history.html" TargetMode="External"/><Relationship Id="rId2272" Type="http://schemas.openxmlformats.org/officeDocument/2006/relationships/hyperlink" Target="file:///C:\Users\Lloyd\Documents\SVN\FHIR\build\qa\datatypes.html" TargetMode="External"/><Relationship Id="rId244" Type="http://schemas.openxmlformats.org/officeDocument/2006/relationships/hyperlink" Target="http://www.cambiahealth.com" TargetMode="External"/><Relationship Id="rId689" Type="http://schemas.openxmlformats.org/officeDocument/2006/relationships/hyperlink" Target="file:///C:\Users\Lloyd\Documents\SVN\FHIR\build\qa\composition-definitions.html" TargetMode="External"/><Relationship Id="rId896" Type="http://schemas.openxmlformats.org/officeDocument/2006/relationships/hyperlink" Target="file:///C:\Users\Lloyd\Documents\SVN\FHIR\build\qa\datatypes.html" TargetMode="External"/><Relationship Id="rId1081" Type="http://schemas.openxmlformats.org/officeDocument/2006/relationships/hyperlink" Target="file:///C:\Users\Lloyd\Documents\SVN\FHIR\build\qa\flag.html" TargetMode="External"/><Relationship Id="rId2577" Type="http://schemas.openxmlformats.org/officeDocument/2006/relationships/hyperlink" Target="file:///C:\Users\Lloyd\Documents\SVN\FHIR\build\qa\loinc.html" TargetMode="External"/><Relationship Id="rId2784" Type="http://schemas.openxmlformats.org/officeDocument/2006/relationships/hyperlink" Target="file:///C:\Users\Lloyd\Documents\SVN\FHIR\build\qa\fhir-all.xsd" TargetMode="External"/><Relationship Id="rId451" Type="http://schemas.openxmlformats.org/officeDocument/2006/relationships/hyperlink" Target="file:///C:\Users\Lloyd\Documents\SVN\FHIR\build\qa\datatypes-example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file:///C:\Users\Lloyd\Documents\SVN\FHIR\build\qa\backboneelement.html" TargetMode="External"/><Relationship Id="rId1179" Type="http://schemas.openxmlformats.org/officeDocument/2006/relationships/hyperlink" Target="file:///C:\Users\Lloyd\Documents\SVN\FHIR\build\qa\contraindication.html" TargetMode="External"/><Relationship Id="rId1386" Type="http://schemas.openxmlformats.org/officeDocument/2006/relationships/hyperlink" Target="https://groups.google.com/forum/" TargetMode="External"/><Relationship Id="rId1593" Type="http://schemas.openxmlformats.org/officeDocument/2006/relationships/hyperlink" Target="file:///C:\Users\Lloyd\Documents\SVN\FHIR\build\qa\medication-example-f203-paracetamol.html" TargetMode="External"/><Relationship Id="rId2132" Type="http://schemas.openxmlformats.org/officeDocument/2006/relationships/hyperlink" Target="file:///C:\Users\Lloyd\Documents\SVN\FHIR\build\qa\diagnosticorder.html" TargetMode="External"/><Relationship Id="rId2437" Type="http://schemas.openxmlformats.org/officeDocument/2006/relationships/hyperlink" Target="http://www.snomed.org/gl?t=glsct_se_Expression" TargetMode="External"/><Relationship Id="rId104" Type="http://schemas.openxmlformats.org/officeDocument/2006/relationships/hyperlink" Target="file:///C:\Users\Lloyd\Documents\SVN\FHIR\build\qa\narrative.html" TargetMode="External"/><Relationship Id="rId311" Type="http://schemas.openxmlformats.org/officeDocument/2006/relationships/hyperlink" Target="http://yconsult.com.au"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explanationofbenefit.html" TargetMode="External"/><Relationship Id="rId1039" Type="http://schemas.openxmlformats.org/officeDocument/2006/relationships/hyperlink" Target="file:///C:\Users\Lloyd\Documents\SVN\FHIR\build\qa\medicationorder.html" TargetMode="External"/><Relationship Id="rId1246" Type="http://schemas.openxmlformats.org/officeDocument/2006/relationships/hyperlink" Target="file:///C:\Users\Lloyd\Documents\SVN\FHIR\build\qa\diagnosticorder.html" TargetMode="External"/><Relationship Id="rId1898" Type="http://schemas.openxmlformats.org/officeDocument/2006/relationships/hyperlink" Target="file:///C:\Users\Lloyd\Documents\SVN\FHIR\build\qa\implementation.html" TargetMode="External"/><Relationship Id="rId2644" Type="http://schemas.openxmlformats.org/officeDocument/2006/relationships/hyperlink" Target="file:///C:\Users\Lloyd\Documents\SVN\FHIR\build\qa\valueset-definitions.html" TargetMode="External"/><Relationship Id="rId92" Type="http://schemas.openxmlformats.org/officeDocument/2006/relationships/hyperlink" Target="file:///C:\Users\Lloyd\Documents\SVN\FHIR\build\qa\messageheader.html" TargetMode="External"/><Relationship Id="rId616" Type="http://schemas.openxmlformats.org/officeDocument/2006/relationships/hyperlink" Target="file:///C:\Users\Lloyd\Documents\SVN\FHIR\build\qa\extensibility-registry.html" TargetMode="External"/><Relationship Id="rId823" Type="http://schemas.openxmlformats.org/officeDocument/2006/relationships/hyperlink" Target="file:///C:\Users\Lloyd\Documents\SVN\FHIR\build\qa\datatypes.html" TargetMode="External"/><Relationship Id="rId1453" Type="http://schemas.openxmlformats.org/officeDocument/2006/relationships/hyperlink" Target="file:///C:\Users\Lloyd\Documents\SVN\FHIR\build\qa\http.html" TargetMode="External"/><Relationship Id="rId1660" Type="http://schemas.openxmlformats.org/officeDocument/2006/relationships/hyperlink" Target="http://www.hl7.org/documentcenter/public_temp_4108B35F-1C23-BA17-0C38BD44A97683FB/membership/HL7_Governance_and_Operations_Manual.pdf" TargetMode="External"/><Relationship Id="rId1758" Type="http://schemas.openxmlformats.org/officeDocument/2006/relationships/hyperlink" Target="file:///C:\Users\Lloyd\Documents\SVN\FHIR\build\qa\references.html" TargetMode="External"/><Relationship Id="rId2504" Type="http://schemas.openxmlformats.org/officeDocument/2006/relationships/hyperlink" Target="file:///C:\Users\Lloyd\Documents\SVN\FHIR\build\qa\help.html" TargetMode="External"/><Relationship Id="rId2711" Type="http://schemas.openxmlformats.org/officeDocument/2006/relationships/hyperlink" Target="file:///C:\Users\Lloyd\Documents\SVN\FHIR\build\qa\documents.html" TargetMode="External"/><Relationship Id="rId1106" Type="http://schemas.openxmlformats.org/officeDocument/2006/relationships/hyperlink" Target="file:///C:\Users\Lloyd\Documents\SVN\FHIR\build\qa\procedure.html" TargetMode="External"/><Relationship Id="rId1313" Type="http://schemas.openxmlformats.org/officeDocument/2006/relationships/hyperlink" Target="file:///C:\Users\Lloyd\Documents\SVN\FHIR\build\qa\resource.html" TargetMode="External"/><Relationship Id="rId1520" Type="http://schemas.openxmlformats.org/officeDocument/2006/relationships/hyperlink" Target="file:///C:\Users\Lloyd\Documents\SVN\FHIR\build\qa\practitioner-example-f002-pv.html" TargetMode="External"/><Relationship Id="rId1965" Type="http://schemas.openxmlformats.org/officeDocument/2006/relationships/hyperlink" Target="file:///C:\Users\Lloyd\Documents\SVN\FHIR\build\qa\daf\daf.html" TargetMode="External"/><Relationship Id="rId1618" Type="http://schemas.openxmlformats.org/officeDocument/2006/relationships/hyperlink" Target="file:///C:\Users\Lloyd\Documents\SVN\FHIR\build\qa\observation-example-f205-egfr.html" TargetMode="External"/><Relationship Id="rId1825" Type="http://schemas.openxmlformats.org/officeDocument/2006/relationships/hyperlink" Target="file:///C:\Users\Lloyd\Documents\SVN\FHIR\build\qa\resource.html" TargetMode="External"/><Relationship Id="rId199" Type="http://schemas.openxmlformats.org/officeDocument/2006/relationships/hyperlink" Target="file:///C:\Users\Lloyd\Documents\SVN\FHIR\build\qa\allergyintolerance-definitions.html" TargetMode="External"/><Relationship Id="rId2087" Type="http://schemas.openxmlformats.org/officeDocument/2006/relationships/hyperlink" Target="file:///C:\Users\Lloyd\Documents\SVN\FHIR\build\qa\nutritionorder.html" TargetMode="External"/><Relationship Id="rId2294" Type="http://schemas.openxmlformats.org/officeDocument/2006/relationships/hyperlink" Target="file:///C:\Users\Lloyd\Documents\SVN\FHIR\build\qa\lifecycle.html" TargetMode="External"/><Relationship Id="rId266" Type="http://schemas.openxmlformats.org/officeDocument/2006/relationships/hyperlink" Target="http://www.healthintersections.com.au"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bundle-definitions.html" TargetMode="External"/><Relationship Id="rId2154" Type="http://schemas.openxmlformats.org/officeDocument/2006/relationships/hyperlink" Target="file:///C:\Users\Lloyd\Documents\SVN\FHIR\build\qa\encounter.html" TargetMode="External"/><Relationship Id="rId2361" Type="http://schemas.openxmlformats.org/officeDocument/2006/relationships/hyperlink" Target="file:///C:\Users\Lloyd\Documents\SVN\FHIR\build\qa\v3\ActCode\index.html" TargetMode="External"/><Relationship Id="rId2599" Type="http://schemas.openxmlformats.org/officeDocument/2006/relationships/hyperlink" Target="http://unitsofmeasure.org" TargetMode="External"/><Relationship Id="rId126" Type="http://schemas.openxmlformats.org/officeDocument/2006/relationships/hyperlink" Target="file:///C:\Users\Lloyd\Documents\SVN\FHIR\build\qa\history.html" TargetMode="External"/><Relationship Id="rId333" Type="http://schemas.openxmlformats.org/officeDocument/2006/relationships/hyperlink" Target="file:///C:\Users\Lloyd\Documents\SVN\FHIR\build\qa\datatypes-mappings.html" TargetMode="External"/><Relationship Id="rId540" Type="http://schemas.openxmlformats.org/officeDocument/2006/relationships/hyperlink" Target="file:///C:\Users\Lloyd\Documents\SVN\FHIR\build\qa\datatypes-definitions.html" TargetMode="External"/><Relationship Id="rId778" Type="http://schemas.openxmlformats.org/officeDocument/2006/relationships/hyperlink" Target="file:///C:\Users\Lloyd\Documents\SVN\FHIR\build\qa\element-definitions.html" TargetMode="External"/><Relationship Id="rId985" Type="http://schemas.openxmlformats.org/officeDocument/2006/relationships/image" Target="file:///C:\Users\Lloyd\Documents\SVN\FHIR\build\qa\tbl_blank.png" TargetMode="External"/><Relationship Id="rId1170" Type="http://schemas.openxmlformats.org/officeDocument/2006/relationships/hyperlink" Target="file:///C:\Users\Lloyd\Documents\SVN\FHIR\build\qa\careplan.html" TargetMode="External"/><Relationship Id="rId2014" Type="http://schemas.openxmlformats.org/officeDocument/2006/relationships/hyperlink" Target="file:///C:\Users\Lloyd\Documents\SVN\FHIR\build\qa\history.html" TargetMode="External"/><Relationship Id="rId2221" Type="http://schemas.openxmlformats.org/officeDocument/2006/relationships/hyperlink" Target="file:///C:\Users\Lloyd\Documents\SVN\FHIR\build\qa\resourceguide.html" TargetMode="External"/><Relationship Id="rId2459" Type="http://schemas.openxmlformats.org/officeDocument/2006/relationships/hyperlink" Target="file:///C:\Users\Lloyd\Documents\SVN\FHIR\build\qa\.xsd" TargetMode="External"/><Relationship Id="rId2666" Type="http://schemas.openxmlformats.org/officeDocument/2006/relationships/hyperlink" Target="file:///C:\Users\Lloyd\Documents\SVN\FHIR\build\qa\clinicalimpression.html" TargetMode="External"/><Relationship Id="rId638" Type="http://schemas.openxmlformats.org/officeDocument/2006/relationships/hyperlink" Target="file:///C:\Users\Lloyd\Documents\SVN\FHIR\build\qa\overview-clinical.html" TargetMode="External"/><Relationship Id="rId845" Type="http://schemas.openxmlformats.org/officeDocument/2006/relationships/hyperlink" Target="file:///C:\Users\Lloyd\Documents\SVN\FHIR\build\qa\resource.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esource.html" TargetMode="External"/><Relationship Id="rId1475" Type="http://schemas.openxmlformats.org/officeDocument/2006/relationships/image" Target="file:///C:\Users\Lloyd\Documents\SVN\FHIR\build\qa\icon-clinical.png" TargetMode="External"/><Relationship Id="rId1682" Type="http://schemas.openxmlformats.org/officeDocument/2006/relationships/hyperlink" Target="file:///C:\Users\Lloyd\Documents\SVN\FHIR\build\qa\medicationorder.html" TargetMode="External"/><Relationship Id="rId2319" Type="http://schemas.openxmlformats.org/officeDocument/2006/relationships/hyperlink" Target="file:///C:\Users\Lloyd\Documents\SVN\FHIR\build\qa\datatypes.html" TargetMode="External"/><Relationship Id="rId2526" Type="http://schemas.openxmlformats.org/officeDocument/2006/relationships/hyperlink" Target="http://www.nlm.nih.gov/research/umls/sourcereleasedocs/current/NDFRT/" TargetMode="External"/><Relationship Id="rId2733" Type="http://schemas.openxmlformats.org/officeDocument/2006/relationships/hyperlink" Target="file:///C:\Users\Lloyd\Documents\SVN\FHIR\build\qa\documentreference.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fhir-all-xsd.zip" TargetMode="External"/><Relationship Id="rId1128" Type="http://schemas.openxmlformats.org/officeDocument/2006/relationships/hyperlink" Target="http://gforge.hl7.org/gf/project/fhir/tracker/?action=TrackerItemEdit&amp;tracker_item_id=3533" TargetMode="External"/><Relationship Id="rId1335" Type="http://schemas.openxmlformats.org/officeDocument/2006/relationships/hyperlink" Target="file:///C:\Users\Lloyd\Documents\SVN\FHIR\build\qa\valueset-bundle-type.html" TargetMode="External"/><Relationship Id="rId1542" Type="http://schemas.openxmlformats.org/officeDocument/2006/relationships/hyperlink" Target="file:///C:\Users\Lloyd\Documents\SVN\FHIR\build\qa\encounter-example-f003-abscess.html" TargetMode="External"/><Relationship Id="rId1987" Type="http://schemas.openxmlformats.org/officeDocument/2006/relationships/hyperlink" Target="file:///C:\Users\Lloyd\Documents\SVN\FHIR\build\qa\http.html" TargetMode="External"/><Relationship Id="rId912" Type="http://schemas.openxmlformats.org/officeDocument/2006/relationships/hyperlink" Target="file:///C:\Users\Lloyd\Documents\SVN\FHIR\build\qa\datatypes.html" TargetMode="External"/><Relationship Id="rId1847" Type="http://schemas.openxmlformats.org/officeDocument/2006/relationships/hyperlink" Target="file:///C:\Users\Lloyd\Documents\SVN\FHIR\build\qa\resource.html" TargetMode="External"/><Relationship Id="rId2800" Type="http://schemas.openxmlformats.org/officeDocument/2006/relationships/theme" Target="theme/theme1.xml"/><Relationship Id="rId41" Type="http://schemas.openxmlformats.org/officeDocument/2006/relationships/hyperlink" Target="file:///C:\Users\Lloyd\Documents\SVN\FHIR\build\qa\terminologies.html" TargetMode="External"/><Relationship Id="rId1402" Type="http://schemas.openxmlformats.org/officeDocument/2006/relationships/hyperlink" Target="file:///C:\Users\Lloyd\Documents\SVN\FHIR\build\qa\resource.html" TargetMode="External"/><Relationship Id="rId1707" Type="http://schemas.openxmlformats.org/officeDocument/2006/relationships/hyperlink" Target="file:///C:\Users\Lloyd\Documents\SVN\FHIR\build\qa\patient.html" TargetMode="External"/><Relationship Id="rId190" Type="http://schemas.openxmlformats.org/officeDocument/2006/relationships/image" Target="file:///C:\Users\Lloyd\Documents\SVN\FHIR\build\qa\tbl_spacer.png" TargetMode="External"/><Relationship Id="rId288" Type="http://schemas.openxmlformats.org/officeDocument/2006/relationships/hyperlink" Target="http://www.nist.gov" TargetMode="External"/><Relationship Id="rId1914" Type="http://schemas.openxmlformats.org/officeDocument/2006/relationships/hyperlink" Target="file:///C:\Users\Lloyd\Documents\SVN\FHIR\build\qa\conformance.html" TargetMode="External"/><Relationship Id="rId495" Type="http://schemas.openxmlformats.org/officeDocument/2006/relationships/hyperlink" Target="file:///C:\Users\Lloyd\Documents\SVN\FHIR\build\qa\json.html" TargetMode="External"/><Relationship Id="rId2176" Type="http://schemas.openxmlformats.org/officeDocument/2006/relationships/hyperlink" Target="file:///C:\Users\Lloyd\Documents\SVN\FHIR\build\qa\http.html" TargetMode="External"/><Relationship Id="rId2383" Type="http://schemas.openxmlformats.org/officeDocument/2006/relationships/image" Target="file:///C:\Users\Lloyd\Documents\SVN\FHIR\build\qa\security-icon-sec.png" TargetMode="External"/><Relationship Id="rId2590" Type="http://schemas.openxmlformats.org/officeDocument/2006/relationships/hyperlink" Target="http://hl7.org/fhir/ValueSet/clinical-findings" TargetMode="External"/><Relationship Id="rId148" Type="http://schemas.openxmlformats.org/officeDocument/2006/relationships/hyperlink" Target="file:///C:\Users\Lloyd\Documents\SVN\FHIR\build\qa\observation.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file:///C:\Users\Lloyd\Documents\SVN\FHIR\build\qa\structuredefinition.html" TargetMode="External"/><Relationship Id="rId2036" Type="http://schemas.openxmlformats.org/officeDocument/2006/relationships/hyperlink" Target="file:///C:\Users\Lloyd\Documents\SVN\FHIR\build\qa\patient-definitions.html" TargetMode="External"/><Relationship Id="rId2243" Type="http://schemas.openxmlformats.org/officeDocument/2006/relationships/hyperlink" Target="file:///C:\Users\Lloyd\Documents\SVN\FHIR\build\qa\resource.html" TargetMode="External"/><Relationship Id="rId2450" Type="http://schemas.openxmlformats.org/officeDocument/2006/relationships/hyperlink" Target="http://www.bpmn.org/" TargetMode="External"/><Relationship Id="rId2688" Type="http://schemas.openxmlformats.org/officeDocument/2006/relationships/hyperlink" Target="file:///C:\Users\Lloyd\Documents\SVN\FHIR\build\qa\help.html" TargetMode="External"/><Relationship Id="rId215" Type="http://schemas.openxmlformats.org/officeDocument/2006/relationships/hyperlink" Target="http://wiki.hl7.org/index.php?title=FHIR_Specification_Feedback_(DSTU_2)"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daf\daf-patient.html" TargetMode="External"/><Relationship Id="rId1052" Type="http://schemas.openxmlformats.org/officeDocument/2006/relationships/hyperlink" Target="file:///C:\Users\Lloyd\Documents\SVN\FHIR\build\qa\bodysite.html" TargetMode="External"/><Relationship Id="rId1497" Type="http://schemas.openxmlformats.org/officeDocument/2006/relationships/hyperlink" Target="file:///C:\Users\Lloyd\Documents\SVN\FHIR\build\qa\examples-json.zip" TargetMode="External"/><Relationship Id="rId2103" Type="http://schemas.openxmlformats.org/officeDocument/2006/relationships/hyperlink" Target="file:///C:\Users\Lloyd\Documents\SVN\FHIR\build\qa\lifecycle.html" TargetMode="External"/><Relationship Id="rId2310" Type="http://schemas.openxmlformats.org/officeDocument/2006/relationships/hyperlink" Target="file:///C:\Users\Lloyd\Documents\SVN\FHIR\build\qa\datatypes.html" TargetMode="External"/><Relationship Id="rId2548" Type="http://schemas.openxmlformats.org/officeDocument/2006/relationships/hyperlink" Target="http://www.whocc.no/atc/structure_and_principles/" TargetMode="External"/><Relationship Id="rId2755" Type="http://schemas.openxmlformats.org/officeDocument/2006/relationships/hyperlink" Target="file:///C:\Users\Lloyd\Documents\SVN\FHIR\build\qa\immunizationrecommendation.html" TargetMode="External"/><Relationship Id="rId727" Type="http://schemas.openxmlformats.org/officeDocument/2006/relationships/hyperlink" Target="http://wiki.hl7.org/index.php?title=Open_Source_FHIR_implementations" TargetMode="External"/><Relationship Id="rId934" Type="http://schemas.openxmlformats.org/officeDocument/2006/relationships/hyperlink" Target="file:///C:\Users\Lloyd\Documents\SVN\FHIR\build\qa\eligibilityrequest.html" TargetMode="External"/><Relationship Id="rId1357" Type="http://schemas.openxmlformats.org/officeDocument/2006/relationships/hyperlink" Target="http://www.omg.org/spec/HData/" TargetMode="External"/><Relationship Id="rId1564" Type="http://schemas.openxmlformats.org/officeDocument/2006/relationships/hyperlink" Target="file:///C:\Users\Lloyd\Documents\SVN\FHIR\build\qa\patient-example-f201-roel.html" TargetMode="External"/><Relationship Id="rId1771" Type="http://schemas.openxmlformats.org/officeDocument/2006/relationships/hyperlink" Target="file:///C:\Users\Lloyd\Documents\SVN\FHIR\build\qa\resource.html" TargetMode="External"/><Relationship Id="rId2408" Type="http://schemas.openxmlformats.org/officeDocument/2006/relationships/hyperlink" Target="file:///C:\Users\Lloyd\Documents\SVN\FHIR\build\qa\narrative.html" TargetMode="External"/><Relationship Id="rId2615" Type="http://schemas.openxmlformats.org/officeDocument/2006/relationships/hyperlink" Target="file:///C:\Users\Lloyd\Documents\SVN\FHIR\build\qa\history.html" TargetMode="External"/><Relationship Id="rId63" Type="http://schemas.openxmlformats.org/officeDocument/2006/relationships/hyperlink" Target="https://en.wikipedia.org/wiki/Hype_cycle" TargetMode="External"/><Relationship Id="rId1217" Type="http://schemas.openxmlformats.org/officeDocument/2006/relationships/hyperlink" Target="file:///C:\Users\Lloyd\Documents\SVN\FHIR\build\qa\argonaut\argonaut.html" TargetMode="External"/><Relationship Id="rId1424" Type="http://schemas.openxmlformats.org/officeDocument/2006/relationships/hyperlink" Target="file:///C:\Users\Lloyd\Documents\SVN\FHIR\build\qa\iglist.html" TargetMode="External"/><Relationship Id="rId1631" Type="http://schemas.openxmlformats.org/officeDocument/2006/relationships/hyperlink" Target="file:///C:\Users\Lloyd\Documents\SVN\FHIR\build\qa\datatypes.html" TargetMode="External"/><Relationship Id="rId1869" Type="http://schemas.openxmlformats.org/officeDocument/2006/relationships/hyperlink" Target="file:///C:\Users\Lloyd\Documents\SVN\FHIR\build\qa\http.html" TargetMode="External"/><Relationship Id="rId1729" Type="http://schemas.openxmlformats.org/officeDocument/2006/relationships/hyperlink" Target="file:///C:\Users\Lloyd\Documents\SVN\FHIR\build\qa\bundle.html" TargetMode="External"/><Relationship Id="rId1936" Type="http://schemas.openxmlformats.org/officeDocument/2006/relationships/hyperlink" Target="file:///C:\Users\Lloyd\Documents\SVN\FHIR\build\qa\patient.html" TargetMode="External"/><Relationship Id="rId2198" Type="http://schemas.openxmlformats.org/officeDocument/2006/relationships/hyperlink" Target="file:///C:\Users\Lloyd\Documents\SVN\FHIR\build\qa\subscription.html" TargetMode="External"/><Relationship Id="rId377" Type="http://schemas.openxmlformats.org/officeDocument/2006/relationships/hyperlink" Target="file:///C:\Users\Lloyd\Documents\SVN\FHIR\build\qa\datatypes-definitions.html" TargetMode="External"/><Relationship Id="rId584" Type="http://schemas.openxmlformats.org/officeDocument/2006/relationships/hyperlink" Target="file:///C:\Users\Lloyd\Documents\SVN\FHIR\build\qa\datatypes.html" TargetMode="External"/><Relationship Id="rId2058" Type="http://schemas.openxmlformats.org/officeDocument/2006/relationships/hyperlink" Target="file:///C:\Users\Lloyd\Documents\SVN\FHIR\build\qa\structuredefinition.html" TargetMode="External"/><Relationship Id="rId2265" Type="http://schemas.openxmlformats.org/officeDocument/2006/relationships/hyperlink" Target="file:///C:\Users\Lloyd\Documents\SVN\FHIR\build\qa\datatypes.html" TargetMode="External"/><Relationship Id="rId5" Type="http://schemas.openxmlformats.org/officeDocument/2006/relationships/webSettings" Target="webSettings.xml"/><Relationship Id="rId237" Type="http://schemas.openxmlformats.org/officeDocument/2006/relationships/hyperlink" Target="http://www.aegis.net" TargetMode="External"/><Relationship Id="rId791" Type="http://schemas.openxmlformats.org/officeDocument/2006/relationships/hyperlink" Target="file:///C:\Users\Lloyd\Documents\SVN\FHIR\build\qa\element-definitions.html" TargetMode="External"/><Relationship Id="rId889" Type="http://schemas.openxmlformats.org/officeDocument/2006/relationships/hyperlink" Target="http://hl7.org/fhir/StructureDefinition/iso21090-EN-qualifier" TargetMode="External"/><Relationship Id="rId1074" Type="http://schemas.openxmlformats.org/officeDocument/2006/relationships/hyperlink" Target="file:///C:\Users\Lloyd\Documents\SVN\FHIR\build\qa\deviceusestatement.html" TargetMode="External"/><Relationship Id="rId2472" Type="http://schemas.openxmlformats.org/officeDocument/2006/relationships/hyperlink" Target="file:///C:\Users\Lloyd\Documents\SVN\FHIR\build\qa\.profile.xml" TargetMode="External"/><Relationship Id="rId2777" Type="http://schemas.openxmlformats.org/officeDocument/2006/relationships/hyperlink" Target="http://hl7.org/fhir" TargetMode="External"/><Relationship Id="rId444" Type="http://schemas.openxmlformats.org/officeDocument/2006/relationships/hyperlink" Target="file:///C:\Users\Lloyd\Documents\SVN\FHIR\build\qa\datatypes.html" TargetMode="External"/><Relationship Id="rId651" Type="http://schemas.openxmlformats.org/officeDocument/2006/relationships/hyperlink" Target="file:///C:\Users\Lloyd\Documents\SVN\FHIR\build\qa\json.html" TargetMode="External"/><Relationship Id="rId749" Type="http://schemas.openxmlformats.org/officeDocument/2006/relationships/hyperlink" Target="file:///C:\Users\Lloyd\Documents\SVN\FHIR\build\qa\resource.html" TargetMode="External"/><Relationship Id="rId1281" Type="http://schemas.openxmlformats.org/officeDocument/2006/relationships/hyperlink" Target="https://tools.ietf.org/html/rfc7240" TargetMode="External"/><Relationship Id="rId1379" Type="http://schemas.openxmlformats.org/officeDocument/2006/relationships/hyperlink" Target="file:///C:\Users\Lloyd\Documents\SVN\FHIR\build\qa\conformance-rules.html" TargetMode="External"/><Relationship Id="rId1586" Type="http://schemas.openxmlformats.org/officeDocument/2006/relationships/hyperlink" Target="file:///C:\Users\Lloyd\Documents\SVN\FHIR\build\qa\condition-example-f202-malignancy.html" TargetMode="External"/><Relationship Id="rId2125" Type="http://schemas.openxmlformats.org/officeDocument/2006/relationships/hyperlink" Target="file:///C:\Users\Lloyd\Documents\SVN\FHIR\build\qa\immunization.html" TargetMode="External"/><Relationship Id="rId2332" Type="http://schemas.openxmlformats.org/officeDocument/2006/relationships/hyperlink" Target="file:///C:\Users\Lloyd\Documents\SVN\FHIR\build\qa\help.html" TargetMode="External"/><Relationship Id="rId304" Type="http://schemas.openxmlformats.org/officeDocument/2006/relationships/hyperlink" Target="http://www.systemsmadesimple.com" TargetMode="External"/><Relationship Id="rId511" Type="http://schemas.openxmlformats.org/officeDocument/2006/relationships/hyperlink" Target="http://tools.ietf.org/html/bcp47" TargetMode="External"/><Relationship Id="rId609" Type="http://schemas.openxmlformats.org/officeDocument/2006/relationships/hyperlink" Target="file:///C:\Users\Lloyd\Documents\SVN\FHIR\build\qa\history.html" TargetMode="External"/><Relationship Id="rId956" Type="http://schemas.openxmlformats.org/officeDocument/2006/relationships/hyperlink" Target="file:///C:\Users\Lloyd\Documents\SVN\FHIR\build\qa\processresponse.html" TargetMode="External"/><Relationship Id="rId1141" Type="http://schemas.openxmlformats.org/officeDocument/2006/relationships/hyperlink" Target="http://gforge.hl7.org/gf/project/fhir/tracker/?action=TrackerItemEdit&amp;tracker_item_id=3131" TargetMode="External"/><Relationship Id="rId1239" Type="http://schemas.openxmlformats.org/officeDocument/2006/relationships/hyperlink" Target="file:///C:\Users\Lloyd\Documents\SVN\FHIR\build\qa\loinc.html" TargetMode="External"/><Relationship Id="rId1793" Type="http://schemas.openxmlformats.org/officeDocument/2006/relationships/hyperlink" Target="file:///C:\Users\Lloyd\Documents\SVN\FHIR\build\qa\history.html" TargetMode="External"/><Relationship Id="rId2637" Type="http://schemas.openxmlformats.org/officeDocument/2006/relationships/hyperlink" Target="file:///C:\Users\Lloyd\Documents\SVN\FHIR\build\qa\valueset-operations.html"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terminologies.html" TargetMode="External"/><Relationship Id="rId1001" Type="http://schemas.openxmlformats.org/officeDocument/2006/relationships/hyperlink" Target="file:///C:\Users\Lloyd\Documents\SVN\FHIR\build\qa\datatypes.html" TargetMode="External"/><Relationship Id="rId1446" Type="http://schemas.openxmlformats.org/officeDocument/2006/relationships/control" Target="activeX/activeX9.xml"/><Relationship Id="rId1653" Type="http://schemas.openxmlformats.org/officeDocument/2006/relationships/hyperlink" Target="file:///C:\Users\Lloyd\Documents\SVN\FHIR\build\qa\narrative.html" TargetMode="External"/><Relationship Id="rId1860" Type="http://schemas.openxmlformats.org/officeDocument/2006/relationships/hyperlink" Target="file:///C:\Users\Lloyd\Documents\SVN\FHIR\build\qa\messaging.html" TargetMode="External"/><Relationship Id="rId2704" Type="http://schemas.openxmlformats.org/officeDocument/2006/relationships/hyperlink" Target="file:///C:\Users\Lloyd\Documents\SVN\FHIR\build\qa\history.html" TargetMode="External"/><Relationship Id="rId1306" Type="http://schemas.openxmlformats.org/officeDocument/2006/relationships/hyperlink" Target="http://www.w3.org/Protocols/rfc2616/rfc2616-sec14.html" TargetMode="External"/><Relationship Id="rId1513" Type="http://schemas.openxmlformats.org/officeDocument/2006/relationships/hyperlink" Target="http://wiki.hl7.org/index.php?title=FHIR_Resource_Types" TargetMode="External"/><Relationship Id="rId1720" Type="http://schemas.openxmlformats.org/officeDocument/2006/relationships/hyperlink" Target="file:///C:\Users\Lloyd\Documents\SVN\FHIR\build\qa\bundle-definitions.html" TargetMode="External"/><Relationship Id="rId1958" Type="http://schemas.openxmlformats.org/officeDocument/2006/relationships/hyperlink" Target="file:///C:\Users\Lloyd\Documents\SVN\FHIR\build\qa\resource.html" TargetMode="External"/><Relationship Id="rId12" Type="http://schemas.openxmlformats.org/officeDocument/2006/relationships/hyperlink" Target="file:///C:\Users\Lloyd\Documents\SVN\FHIR\build\qa\history.html" TargetMode="External"/><Relationship Id="rId1818" Type="http://schemas.openxmlformats.org/officeDocument/2006/relationships/hyperlink" Target="file:///C:\Users\Lloyd\Documents\SVN\FHIR\build\qa\op-example-request.html" TargetMode="External"/><Relationship Id="rId161" Type="http://schemas.openxmlformats.org/officeDocument/2006/relationships/hyperlink" Target="file:///C:\Users\Lloyd\Documents\SVN\FHIR\build\qa\conformance.html" TargetMode="External"/><Relationship Id="rId399" Type="http://schemas.openxmlformats.org/officeDocument/2006/relationships/hyperlink" Target="file:///C:\Users\Lloyd\Documents\SVN\FHIR\build\qa\datatypes-definitions.html" TargetMode="External"/><Relationship Id="rId2287" Type="http://schemas.openxmlformats.org/officeDocument/2006/relationships/hyperlink" Target="file:///C:\Users\Lloyd\Documents\SVN\FHIR\build\qa\datatypes.html" TargetMode="External"/><Relationship Id="rId2494" Type="http://schemas.openxmlformats.org/officeDocument/2006/relationships/hyperlink" Target="file:///C:\Users\Lloyd\Documents\SVN\FHIR\build\qa\.xml.html" TargetMode="External"/><Relationship Id="rId259" Type="http://schemas.openxmlformats.org/officeDocument/2006/relationships/hyperlink" Target="http://www.epic.com"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history.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namingsystem.html" TargetMode="External"/><Relationship Id="rId2147" Type="http://schemas.openxmlformats.org/officeDocument/2006/relationships/hyperlink" Target="file:///C:\Users\Lloyd\Documents\SVN\FHIR\build\qa\lifecycle.html" TargetMode="External"/><Relationship Id="rId2354" Type="http://schemas.openxmlformats.org/officeDocument/2006/relationships/hyperlink" Target="file:///C:\Users\Lloyd\Documents\SVN\FHIR\build\qa\v3\ActCode\index.html" TargetMode="External"/><Relationship Id="rId2561" Type="http://schemas.openxmlformats.org/officeDocument/2006/relationships/hyperlink" Target="file:///C:\Users\Lloyd\Documents\SVN\FHIR\build\qa\datatypes.html" TargetMode="External"/><Relationship Id="rId2799" Type="http://schemas.openxmlformats.org/officeDocument/2006/relationships/fontTable" Target="fontTable.xml"/><Relationship Id="rId119" Type="http://schemas.openxmlformats.org/officeDocument/2006/relationships/hyperlink" Target="file:///C:\Users\Lloyd\Documents\SVN\FHIR\build\qa\comparison-v2.html" TargetMode="External"/><Relationship Id="rId326" Type="http://schemas.openxmlformats.org/officeDocument/2006/relationships/hyperlink" Target="file:///C:\Users\Lloyd\Documents\SVN\FHIR\build\qa\datatypes-examples.html"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xml.html" TargetMode="External"/><Relationship Id="rId1163" Type="http://schemas.openxmlformats.org/officeDocument/2006/relationships/hyperlink" Target="http://gforge.hl7.org/gf/project/fhir/tracker/?action=TrackerItemEdit&amp;tracker_item_id=3174" TargetMode="External"/><Relationship Id="rId1370" Type="http://schemas.openxmlformats.org/officeDocument/2006/relationships/hyperlink" Target="http://www.ietf.org/rfc/rfc3001.txt" TargetMode="External"/><Relationship Id="rId2007" Type="http://schemas.openxmlformats.org/officeDocument/2006/relationships/hyperlink" Target="file:///C:\Users\Lloyd\Documents\SVN\FHIR\build\qa\searchparameter.html" TargetMode="External"/><Relationship Id="rId2214" Type="http://schemas.openxmlformats.org/officeDocument/2006/relationships/hyperlink" Target="file:///C:\Users\Lloyd\Documents\SVN\FHIR\build\qa\enrollmentrequest.html" TargetMode="External"/><Relationship Id="rId2659" Type="http://schemas.openxmlformats.org/officeDocument/2006/relationships/hyperlink" Target="http://gforge.hl7.org/gf/project/fhir/tracker/?action=TrackerItemBrowse&amp;tracker_id=677" TargetMode="External"/><Relationship Id="rId740" Type="http://schemas.openxmlformats.org/officeDocument/2006/relationships/hyperlink" Target="file:///C:\Users\Lloyd\Documents\SVN\FHIR\build\qa\profiling.html" TargetMode="External"/><Relationship Id="rId838" Type="http://schemas.openxmlformats.org/officeDocument/2006/relationships/hyperlink" Target="file:///C:\Users\Lloyd\Documents\SVN\FHIR\build\qa\resource.html" TargetMode="External"/><Relationship Id="rId1023" Type="http://schemas.openxmlformats.org/officeDocument/2006/relationships/hyperlink" Target="file:///C:\Users\Lloyd\Documents\SVN\FHIR\build\qa\search.html" TargetMode="External"/><Relationship Id="rId1468" Type="http://schemas.openxmlformats.org/officeDocument/2006/relationships/hyperlink" Target="documentation.html" TargetMode="External"/><Relationship Id="rId1675" Type="http://schemas.openxmlformats.org/officeDocument/2006/relationships/hyperlink" Target="file:///C:\Users\Lloyd\Documents\SVN\FHIR\build\qa\diagnosticorder.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Lloyd\Documents\SVN\FHIR\build\qa\managing.html" TargetMode="External"/><Relationship Id="rId2519" Type="http://schemas.openxmlformats.org/officeDocument/2006/relationships/hyperlink" Target="file:///C:\Users\Lloyd\Documents\SVN\FHIR\build\qa\loinc.html" TargetMode="External"/><Relationship Id="rId2726" Type="http://schemas.openxmlformats.org/officeDocument/2006/relationships/hyperlink" Target="file:///C:\Users\Lloyd\Documents\SVN\FHIR\build\qa\history.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datatypes.html" TargetMode="External"/><Relationship Id="rId1328" Type="http://schemas.openxmlformats.org/officeDocument/2006/relationships/hyperlink" Target="file:///C:\Users\Lloyd\Documents\SVN\FHIR\build\qa\encounter-operations.html" TargetMode="External"/><Relationship Id="rId1535" Type="http://schemas.openxmlformats.org/officeDocument/2006/relationships/hyperlink" Target="file:///C:\Users\Lloyd\Documents\SVN\FHIR\build\qa\procedure-example-f003-abscess.html" TargetMode="External"/><Relationship Id="rId905" Type="http://schemas.openxmlformats.org/officeDocument/2006/relationships/hyperlink" Target="file:///C:\Users\Lloyd\Documents\SVN\FHIR\build\qa\terminologies.html" TargetMode="External"/><Relationship Id="rId1742" Type="http://schemas.openxmlformats.org/officeDocument/2006/relationships/hyperlink" Target="file:///C:\Users\Lloyd\Documents\SVN\FHIR\build\qa\datatypes.html" TargetMode="External"/><Relationship Id="rId34" Type="http://schemas.openxmlformats.org/officeDocument/2006/relationships/hyperlink" Target="file:///C:\Users\Lloyd\Documents\SVN\FHIR\build\qa\timelines.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formats.html" TargetMode="External"/><Relationship Id="rId390" Type="http://schemas.openxmlformats.org/officeDocument/2006/relationships/hyperlink" Target="file:///C:\Users\Lloyd\Documents\SVN\FHIR\build\qa\datatypes-definitions.html" TargetMode="External"/><Relationship Id="rId1907" Type="http://schemas.openxmlformats.org/officeDocument/2006/relationships/hyperlink" Target="file:///C:\Users\Lloyd\Documents\SVN\FHIR\build\qa\formats.html" TargetMode="External"/><Relationship Id="rId2071" Type="http://schemas.openxmlformats.org/officeDocument/2006/relationships/hyperlink" Target="file:///C:\Users\Lloyd\Documents\SVN\FHIR\build\qa\diagnosticreport.html" TargetMode="External"/><Relationship Id="rId250" Type="http://schemas.openxmlformats.org/officeDocument/2006/relationships/hyperlink" Target="http://www.cap.org/" TargetMode="External"/><Relationship Id="rId488" Type="http://schemas.openxmlformats.org/officeDocument/2006/relationships/hyperlink" Target="file:///C:\Users\Lloyd\Documents\SVN\FHIR\build\qa\v2\0136\index.html" TargetMode="External"/><Relationship Id="rId695" Type="http://schemas.openxmlformats.org/officeDocument/2006/relationships/hyperlink" Target="file:///C:\Users\Lloyd\Documents\SVN\FHIR\build\qa\resource.html" TargetMode="External"/><Relationship Id="rId2169" Type="http://schemas.openxmlformats.org/officeDocument/2006/relationships/hyperlink" Target="file:///C:\Users\Lloyd\Documents\SVN\FHIR\build\qa\lifecycle.html" TargetMode="External"/><Relationship Id="rId2376" Type="http://schemas.openxmlformats.org/officeDocument/2006/relationships/hyperlink" Target="file:///C:\Users\Lloyd\Documents\SVN\FHIR\build\qa\provenance.html" TargetMode="External"/><Relationship Id="rId2583" Type="http://schemas.openxmlformats.org/officeDocument/2006/relationships/hyperlink" Target="file:///C:\Users\Lloyd\Documents\SVN\FHIR\build\qa\conceptmap.html" TargetMode="External"/><Relationship Id="rId2790" Type="http://schemas.openxmlformats.org/officeDocument/2006/relationships/hyperlink" Target="http://www.w3.org/TR/xmlschema-2/" TargetMode="External"/><Relationship Id="rId110" Type="http://schemas.openxmlformats.org/officeDocument/2006/relationships/hyperlink" Target="file:///C:\Users\Lloyd\Documents\SVN\FHIR\build\qa\conformance.html" TargetMode="External"/><Relationship Id="rId348" Type="http://schemas.openxmlformats.org/officeDocument/2006/relationships/hyperlink" Target="file:///C:\Users\Lloyd\Documents\SVN\FHIR\build\qa\datatypes-mappings.html" TargetMode="External"/><Relationship Id="rId555" Type="http://schemas.openxmlformats.org/officeDocument/2006/relationships/hyperlink" Target="http://www.itu.int/rec/T-REC-E.123-200102-I/e" TargetMode="External"/><Relationship Id="rId762" Type="http://schemas.openxmlformats.org/officeDocument/2006/relationships/hyperlink" Target="file:///C:\Users\Lloyd\Documents\SVN\FHIR\build\qa\formats.html" TargetMode="External"/><Relationship Id="rId1185" Type="http://schemas.openxmlformats.org/officeDocument/2006/relationships/hyperlink" Target="file:///C:\Users\Lloyd\Documents\SVN\FHIR\build\qa\deviceusestatement.html" TargetMode="External"/><Relationship Id="rId1392" Type="http://schemas.openxmlformats.org/officeDocument/2006/relationships/hyperlink" Target="file:///C:\Users\Lloyd\Documents\SVN\FHIR\build\qa\cqif\cqif.html" TargetMode="External"/><Relationship Id="rId2029" Type="http://schemas.openxmlformats.org/officeDocument/2006/relationships/hyperlink" Target="file:///C:\Users\Lloyd\Documents\SVN\FHIR\build\qa\datatypes.html" TargetMode="External"/><Relationship Id="rId2236" Type="http://schemas.openxmlformats.org/officeDocument/2006/relationships/hyperlink" Target="http://www.nlm.nih.gov/" TargetMode="External"/><Relationship Id="rId2443" Type="http://schemas.openxmlformats.org/officeDocument/2006/relationships/hyperlink" Target="file:///C:\Users\Lloyd\Documents\SVN\FHIR\build\qa\valueset-administration-method-codes.html" TargetMode="External"/><Relationship Id="rId2650" Type="http://schemas.openxmlformats.org/officeDocument/2006/relationships/hyperlink" Target="http://karwin.blogspot.com.au/2010/03/rendering-trees-with-closure-tables.html" TargetMode="External"/><Relationship Id="rId208" Type="http://schemas.openxmlformats.org/officeDocument/2006/relationships/hyperlink" Target="file:///C:\Users\Lloyd\Documents\SVN\FHIR\build\qa\valueset-allergy-intolerance-criticality.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2015Jan\index.html" TargetMode="External"/><Relationship Id="rId1045" Type="http://schemas.openxmlformats.org/officeDocument/2006/relationships/hyperlink" Target="file:///C:\Users\Lloyd\Documents\SVN\FHIR\build\qa\datatypes.html" TargetMode="External"/><Relationship Id="rId1252" Type="http://schemas.openxmlformats.org/officeDocument/2006/relationships/hyperlink" Target="file:///C:\Users\Lloyd\Documents\SVN\FHIR\build\qa\sdc\sdc.html" TargetMode="External"/><Relationship Id="rId1697" Type="http://schemas.openxmlformats.org/officeDocument/2006/relationships/hyperlink" Target="file:///C:\Users\Lloyd\Documents\SVN\FHIR\build\qa\structuredefinition-definitions.html" TargetMode="External"/><Relationship Id="rId2303" Type="http://schemas.openxmlformats.org/officeDocument/2006/relationships/hyperlink" Target="http://wiki.hl7.org/index.php?title=FHIR_Specification_Feedback_(DSTU_2)" TargetMode="External"/><Relationship Id="rId2510" Type="http://schemas.openxmlformats.org/officeDocument/2006/relationships/hyperlink" Target="file:///C:\Users\Lloyd\Documents\SVN\FHIR\build\qa\identifier-registry.html" TargetMode="External"/><Relationship Id="rId2748" Type="http://schemas.openxmlformats.org/officeDocument/2006/relationships/hyperlink" Target="file:///C:\Users\Lloyd\Documents\SVN\FHIR\build\qa\auditevent.html" TargetMode="External"/><Relationship Id="rId927" Type="http://schemas.openxmlformats.org/officeDocument/2006/relationships/hyperlink" Target="file:///C:\Users\Lloyd\Documents\SVN\FHIR\build\qa\medicationorder.html" TargetMode="External"/><Relationship Id="rId1112" Type="http://schemas.openxmlformats.org/officeDocument/2006/relationships/hyperlink" Target="file:///C:\Users\Lloyd\Documents\SVN\FHIR\build\qa\slot.html" TargetMode="External"/><Relationship Id="rId1557" Type="http://schemas.openxmlformats.org/officeDocument/2006/relationships/hyperlink" Target="file:///C:\Users\Lloyd\Documents\SVN\FHIR\build\qa\device-example-f001-feedingtube.html" TargetMode="External"/><Relationship Id="rId1764" Type="http://schemas.openxmlformats.org/officeDocument/2006/relationships/hyperlink" Target="file:///C:\Users\Lloyd\Documents\SVN\FHIR\build\qa\compartments.html" TargetMode="External"/><Relationship Id="rId1971" Type="http://schemas.openxmlformats.org/officeDocument/2006/relationships/hyperlink" Target="file:///C:\Users\Lloyd\Documents\SVN\FHIR\build\qa\operations.html" TargetMode="External"/><Relationship Id="rId2608" Type="http://schemas.openxmlformats.org/officeDocument/2006/relationships/hyperlink" Target="file:///C:\Users\Lloyd\Documents\SVN\FHIR\build\qa\profiling.html" TargetMode="External"/><Relationship Id="rId56" Type="http://schemas.openxmlformats.org/officeDocument/2006/relationships/hyperlink" Target="file:///C:\Users\Lloyd\Documents\SVN\FHIR\build\qa\resource.html" TargetMode="External"/><Relationship Id="rId1417" Type="http://schemas.openxmlformats.org/officeDocument/2006/relationships/hyperlink" Target="file:///C:\Users\Lloyd\Documents\SVN\FHIR\build\qa\security-labels.html" TargetMode="External"/><Relationship Id="rId1624" Type="http://schemas.openxmlformats.org/officeDocument/2006/relationships/hyperlink" Target="file:///C:\Users\Lloyd\Documents\SVN\FHIR\build\qa\json.html" TargetMode="External"/><Relationship Id="rId1831" Type="http://schemas.openxmlformats.org/officeDocument/2006/relationships/hyperlink" Target="file:///C:\Users\Lloyd\Documents\SVN\FHIR\build\qa\clinical.html" TargetMode="External"/><Relationship Id="rId1929" Type="http://schemas.openxmlformats.org/officeDocument/2006/relationships/hyperlink" Target="file:///C:\Users\Lloyd\Documents\SVN\FHIR\build\qa\administration.html" TargetMode="External"/><Relationship Id="rId2093" Type="http://schemas.openxmlformats.org/officeDocument/2006/relationships/hyperlink" Target="file:///C:\Users\Lloyd\Documents\SVN\FHIR\build\qa\usecases.html" TargetMode="External"/><Relationship Id="rId2398" Type="http://schemas.openxmlformats.org/officeDocument/2006/relationships/hyperlink" Target="file:///C:\Users\Lloyd\Documents\SVN\FHIR\build\qa\provenance.html" TargetMode="External"/><Relationship Id="rId272" Type="http://schemas.openxmlformats.org/officeDocument/2006/relationships/hyperlink" Target="http://www.hl7.org.uk" TargetMode="External"/><Relationship Id="rId577" Type="http://schemas.openxmlformats.org/officeDocument/2006/relationships/hyperlink" Target="file:///C:\Users\Lloyd\Documents\SVN\FHIR\build\qa\datatypes.html" TargetMode="External"/><Relationship Id="rId2160" Type="http://schemas.openxmlformats.org/officeDocument/2006/relationships/hyperlink" Target="file:///C:\Users\Lloyd\Documents\SVN\FHIR\build\qa\appointment.html" TargetMode="External"/><Relationship Id="rId2258" Type="http://schemas.openxmlformats.org/officeDocument/2006/relationships/hyperlink" Target="file:///C:\Users\Lloyd\Documents\SVN\FHIR\build\qa\http.html" TargetMode="External"/><Relationship Id="rId132" Type="http://schemas.openxmlformats.org/officeDocument/2006/relationships/hyperlink" Target="file:///C:\Users\Lloyd\Documents\SVN\FHIR\build\qa\comparison-cda.html" TargetMode="External"/><Relationship Id="rId784" Type="http://schemas.openxmlformats.org/officeDocument/2006/relationships/hyperlink" Target="file:///C:\Users\Lloyd\Documents\SVN\FHIR\build\qa\element-definitions.html" TargetMode="External"/><Relationship Id="rId991" Type="http://schemas.openxmlformats.org/officeDocument/2006/relationships/image" Target="file:///C:\Users\Lloyd\Documents\SVN\FHIR\build\qa\icon_extension.png" TargetMode="External"/><Relationship Id="rId1067" Type="http://schemas.openxmlformats.org/officeDocument/2006/relationships/hyperlink" Target="file:///C:\Users\Lloyd\Documents\SVN\FHIR\build\qa\conformanc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compartments.html" TargetMode="External"/><Relationship Id="rId2672" Type="http://schemas.openxmlformats.org/officeDocument/2006/relationships/hyperlink" Target="file:///C:\Users\Lloyd\Documents\SVN\FHIR\build\qa\http.html" TargetMode="External"/><Relationship Id="rId437" Type="http://schemas.openxmlformats.org/officeDocument/2006/relationships/hyperlink" Target="file:///C:\Users\Lloyd\Documents\SVN\FHIR\build\qa\datatypes-definitions.html" TargetMode="External"/><Relationship Id="rId644" Type="http://schemas.openxmlformats.org/officeDocument/2006/relationships/hyperlink" Target="file:///C:\Users\Lloyd\Documents\SVN\FHIR\build\qa\references.html" TargetMode="External"/><Relationship Id="rId851" Type="http://schemas.openxmlformats.org/officeDocument/2006/relationships/hyperlink" Target="file:///C:\Users\Lloyd\Documents\SVN\FHIR\build\qa\profiling.html" TargetMode="External"/><Relationship Id="rId1274" Type="http://schemas.openxmlformats.org/officeDocument/2006/relationships/hyperlink" Target="file:///C:\Users\Lloyd\Documents\SVN\FHIR\build\qa\resource.html" TargetMode="External"/><Relationship Id="rId1481" Type="http://schemas.openxmlformats.org/officeDocument/2006/relationships/image" Target="file:///C:\Users\Lloyd\Documents\SVN\FHIR\build\qa\icon-infrastructure.png" TargetMode="External"/><Relationship Id="rId1579" Type="http://schemas.openxmlformats.org/officeDocument/2006/relationships/hyperlink" Target="file:///C:\Users\Lloyd\Documents\SVN\FHIR\build\qa\organization-example-f201-aumc.html" TargetMode="External"/><Relationship Id="rId2118" Type="http://schemas.openxmlformats.org/officeDocument/2006/relationships/hyperlink" Target="file:///C:\Users\Lloyd\Documents\SVN\FHIR\build\qa\lifecycle.html" TargetMode="External"/><Relationship Id="rId2325" Type="http://schemas.openxmlformats.org/officeDocument/2006/relationships/hyperlink" Target="file:///C:\Users\Lloyd\Documents\SVN\FHIR\build\qa\datatypes.html" TargetMode="External"/><Relationship Id="rId2532" Type="http://schemas.openxmlformats.org/officeDocument/2006/relationships/hyperlink" Target="http://www2a.cdc.gov/vaccines/iis/iisstandards/vaccines.asp?rpt=cvx" TargetMode="External"/><Relationship Id="rId504" Type="http://schemas.openxmlformats.org/officeDocument/2006/relationships/hyperlink" Target="file:///C:\Users\Lloyd\Documents\SVN\FHIR\build\qa\references.html" TargetMode="External"/><Relationship Id="rId711" Type="http://schemas.openxmlformats.org/officeDocument/2006/relationships/hyperlink" Target="file:///C:\Users\Lloyd\Documents\SVN\FHIR\build\qa\validation.json.zip" TargetMode="External"/><Relationship Id="rId949" Type="http://schemas.openxmlformats.org/officeDocument/2006/relationships/hyperlink" Target="file:///C:\Users\Lloyd\Documents\SVN\FHIR\build\qa\claimresponse.html" TargetMode="External"/><Relationship Id="rId1134" Type="http://schemas.openxmlformats.org/officeDocument/2006/relationships/hyperlink" Target="file:///C:\Users\Lloyd\Documents\SVN\FHIR\build\qa\datatypes.html" TargetMode="External"/><Relationship Id="rId1341" Type="http://schemas.openxmlformats.org/officeDocument/2006/relationships/hyperlink" Target="file:///C:\Users\Lloyd\Documents\SVN\FHIR\build\qa\bundle-respons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elementdefinition.html" TargetMode="External"/><Relationship Id="rId78" Type="http://schemas.openxmlformats.org/officeDocument/2006/relationships/hyperlink" Target="file:///C:\Users\Lloyd\Documents\SVN\FHIR\build\qa\documentreference.html" TargetMode="External"/><Relationship Id="rId809" Type="http://schemas.openxmlformats.org/officeDocument/2006/relationships/hyperlink" Target="file:///C:\Users\Lloyd\Documents\SVN\FHIR\build\qa\element-definitions.html" TargetMode="External"/><Relationship Id="rId1201" Type="http://schemas.openxmlformats.org/officeDocument/2006/relationships/hyperlink" Target="file:///C:\Users\Lloyd\Documents\SVN\FHIR\build\qa\paymentnotice.html" TargetMode="External"/><Relationship Id="rId1439" Type="http://schemas.openxmlformats.org/officeDocument/2006/relationships/control" Target="activeX/activeX6.xml"/><Relationship Id="rId1646" Type="http://schemas.openxmlformats.org/officeDocument/2006/relationships/hyperlink" Target="file:///C:\Users\Lloyd\Documents\SVN\FHIR\build\qa\datatypes.html" TargetMode="External"/><Relationship Id="rId1853" Type="http://schemas.openxmlformats.org/officeDocument/2006/relationships/hyperlink" Target="file:///C:\Users\Lloyd\Documents\SVN\FHIR\build\qa\http.html" TargetMode="External"/><Relationship Id="rId1506" Type="http://schemas.openxmlformats.org/officeDocument/2006/relationships/hyperlink" Target="http://wiki.hl7.org/index.php?title=FHIR_Blogs" TargetMode="External"/><Relationship Id="rId1713" Type="http://schemas.openxmlformats.org/officeDocument/2006/relationships/hyperlink" Target="file:///C:\Users\Lloyd\Documents\SVN\FHIR\build\qa\history.html" TargetMode="External"/><Relationship Id="rId1920" Type="http://schemas.openxmlformats.org/officeDocument/2006/relationships/hyperlink" Target="file:///C:\Users\Lloyd\Documents\SVN\FHIR\build\qa\xml.html" TargetMode="External"/><Relationship Id="rId294" Type="http://schemas.openxmlformats.org/officeDocument/2006/relationships/hyperlink" Target="http://www.qvera.com" TargetMode="External"/><Relationship Id="rId2182" Type="http://schemas.openxmlformats.org/officeDocument/2006/relationships/hyperlink" Target="file:///C:\Users\Lloyd\Documents\SVN\FHIR\build\qa\auditevent.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help.html" TargetMode="External"/><Relationship Id="rId2487" Type="http://schemas.openxmlformats.org/officeDocument/2006/relationships/hyperlink" Target="file:///C:\Users\Lloyd\Documents\SVN\FHIR\build\qa\.xml.html" TargetMode="External"/><Relationship Id="rId2694" Type="http://schemas.openxmlformats.org/officeDocument/2006/relationships/hyperlink" Target="http://unitsofmeasure.org"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terminology-service.html" TargetMode="External"/><Relationship Id="rId873" Type="http://schemas.openxmlformats.org/officeDocument/2006/relationships/hyperlink" Target="file:///C:\Users\Lloyd\Documents\SVN\FHIR\build\qa\extension-us-core-race.html" TargetMode="External"/><Relationship Id="rId1089" Type="http://schemas.openxmlformats.org/officeDocument/2006/relationships/hyperlink" Target="file:///C:\Users\Lloyd\Documents\SVN\FHIR\build\qa\location.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file:///C:\Users\Lloyd\Documents\SVN\FHIR\build\qa\v3\ActCode\index.html" TargetMode="External"/><Relationship Id="rId2554" Type="http://schemas.openxmlformats.org/officeDocument/2006/relationships/hyperlink" Target="file:///C:\Users\Lloyd\Documents\SVN\FHIR\build\qa\resource.html" TargetMode="External"/><Relationship Id="rId221" Type="http://schemas.openxmlformats.org/officeDocument/2006/relationships/hyperlink" Target="file:///C:\Users\Lloyd\Documents\SVN\FHIR\build\qa\help.html" TargetMode="External"/><Relationship Id="rId319" Type="http://schemas.openxmlformats.org/officeDocument/2006/relationships/hyperlink" Target="file:///C:\Users\Lloyd\Documents\SVN\FHIR\build\qa\history.html" TargetMode="External"/><Relationship Id="rId526" Type="http://schemas.openxmlformats.org/officeDocument/2006/relationships/hyperlink" Target="file:///C:\Users\Lloyd\Documents\SVN\FHIR\build\qa\datatypes-mappings.html" TargetMode="External"/><Relationship Id="rId1156" Type="http://schemas.openxmlformats.org/officeDocument/2006/relationships/hyperlink" Target="http://gforge.hl7.org/gf/project/fhir/tracker/?action=TrackerItemEdit&amp;tracker_item_id=3260" TargetMode="External"/><Relationship Id="rId1363" Type="http://schemas.openxmlformats.org/officeDocument/2006/relationships/hyperlink" Target="file:///C:\Users\Lloyd\Documents\SVN\FHIR\build\qa\datatypes.html" TargetMode="External"/><Relationship Id="rId2207" Type="http://schemas.openxmlformats.org/officeDocument/2006/relationships/hyperlink" Target="file:///C:\Users\Lloyd\Documents\SVN\FHIR\build\qa\operationdefinition.html" TargetMode="External"/><Relationship Id="rId2761" Type="http://schemas.openxmlformats.org/officeDocument/2006/relationships/hyperlink" Target="file:///C:\Users\Lloyd\Documents\SVN\FHIR\build\qa\downloads.html" TargetMode="External"/><Relationship Id="rId733" Type="http://schemas.openxmlformats.org/officeDocument/2006/relationships/hyperlink" Target="file:///C:\Users\Lloyd\Documents\SVN\FHIR\build\qa\provenance.html" TargetMode="External"/><Relationship Id="rId940" Type="http://schemas.openxmlformats.org/officeDocument/2006/relationships/hyperlink" Target="file:///C:\Users\Lloyd\Documents\SVN\FHIR\build\qa\claim.html" TargetMode="External"/><Relationship Id="rId1016" Type="http://schemas.openxmlformats.org/officeDocument/2006/relationships/hyperlink" Target="http://wiki.hl7.org/index.php?title=FHIR" TargetMode="External"/><Relationship Id="rId1570" Type="http://schemas.openxmlformats.org/officeDocument/2006/relationships/hyperlink" Target="file:///C:\Users\Lloyd\Documents\SVN\FHIR\build\qa\practitioner-example-f204-ce.html" TargetMode="External"/><Relationship Id="rId1668" Type="http://schemas.openxmlformats.org/officeDocument/2006/relationships/hyperlink" Target="http://loinc.org/terms-of-use" TargetMode="External"/><Relationship Id="rId1875" Type="http://schemas.openxmlformats.org/officeDocument/2006/relationships/hyperlink" Target="https://www.mnot.net/cache_docs/" TargetMode="External"/><Relationship Id="rId2414" Type="http://schemas.openxmlformats.org/officeDocument/2006/relationships/hyperlink" Target="file:///C:\Users\Lloyd\Documents\SVN\FHIR\build\qa\soa.html" TargetMode="External"/><Relationship Id="rId2621" Type="http://schemas.openxmlformats.org/officeDocument/2006/relationships/hyperlink" Target="file:///C:\Users\Lloyd\Documents\SVN\FHIR\build\qa\valueset.html" TargetMode="External"/><Relationship Id="rId2719" Type="http://schemas.openxmlformats.org/officeDocument/2006/relationships/hyperlink" Target="file:///C:\Users\Lloyd\Documents\SVN\FHIR\build\qa\compartments.html" TargetMode="External"/><Relationship Id="rId800" Type="http://schemas.openxmlformats.org/officeDocument/2006/relationships/hyperlink" Target="file:///C:\Users\Lloyd\Documents\SVN\FHIR\build\qa\formats.html" TargetMode="External"/><Relationship Id="rId1223" Type="http://schemas.openxmlformats.org/officeDocument/2006/relationships/hyperlink" Target="file:///C:\Users\Lloyd\Documents\SVN\FHIR\build\qa\uslab\uslabphreport.html" TargetMode="External"/><Relationship Id="rId1430" Type="http://schemas.openxmlformats.org/officeDocument/2006/relationships/control" Target="activeX/activeX2.xml"/><Relationship Id="rId1528" Type="http://schemas.openxmlformats.org/officeDocument/2006/relationships/hyperlink" Target="file:///C:\Users\Lloyd\Documents\SVN\FHIR\build\qa\condition-example-f002-lung.html" TargetMode="External"/><Relationship Id="rId1735" Type="http://schemas.openxmlformats.org/officeDocument/2006/relationships/hyperlink" Target="file:///C:\Users\Lloyd\Documents\SVN\FHIR\build\qa\operationoutcome.html" TargetMode="External"/><Relationship Id="rId1942" Type="http://schemas.openxmlformats.org/officeDocument/2006/relationships/hyperlink" Target="file:///C:\Users\Lloyd\Documents\SVN\FHIR\build\qa\json.html" TargetMode="External"/><Relationship Id="rId27" Type="http://schemas.openxmlformats.org/officeDocument/2006/relationships/hyperlink" Target="file:///C:\Users\Lloyd\Documents\SVN\FHIR\build\qa\history.html" TargetMode="External"/><Relationship Id="rId1802" Type="http://schemas.openxmlformats.org/officeDocument/2006/relationships/hyperlink" Target="file:///C:\Users\Lloyd\Documents\SVN\FHIR\build\qa\index.html" TargetMode="External"/><Relationship Id="rId176" Type="http://schemas.openxmlformats.org/officeDocument/2006/relationships/hyperlink" Target="file:///C:\Users\Lloyd\Documents\SVN\FHIR\build\qa\valid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html" TargetMode="External"/><Relationship Id="rId2064" Type="http://schemas.openxmlformats.org/officeDocument/2006/relationships/hyperlink" Target="file:///C:\Users\Lloyd\Documents\SVN\FHIR\build\qa\help.html" TargetMode="External"/><Relationship Id="rId2271" Type="http://schemas.openxmlformats.org/officeDocument/2006/relationships/hyperlink" Target="file:///C:\Users\Lloyd\Documents\SVN\FHIR\build\qa\datatypes.html" TargetMode="External"/><Relationship Id="rId243" Type="http://schemas.openxmlformats.org/officeDocument/2006/relationships/hyperlink" Target="http://www.brit.com"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composition-definitions.html" TargetMode="External"/><Relationship Id="rId895" Type="http://schemas.openxmlformats.org/officeDocument/2006/relationships/hyperlink" Target="file:///C:\Users\Lloyd\Documents\SVN\FHIR\build\qa\structuredefinition.html" TargetMode="External"/><Relationship Id="rId1080" Type="http://schemas.openxmlformats.org/officeDocument/2006/relationships/hyperlink" Target="file:///C:\Users\Lloyd\Documents\SVN\FHIR\build\qa\episodeofcare.html" TargetMode="External"/><Relationship Id="rId2131" Type="http://schemas.openxmlformats.org/officeDocument/2006/relationships/hyperlink" Target="file:///C:\Users\Lloyd\Documents\SVN\FHIR\build\qa\lifecycle.html" TargetMode="External"/><Relationship Id="rId2369" Type="http://schemas.openxmlformats.org/officeDocument/2006/relationships/hyperlink" Target="file:///C:\Users\Lloyd\Documents\SVN\FHIR\build\qa\v3\vs\SecurityIntegrityObservationValue\index.html" TargetMode="External"/><Relationship Id="rId2576" Type="http://schemas.openxmlformats.org/officeDocument/2006/relationships/hyperlink" Target="file:///C:\Users\Lloyd\Documents\SVN\FHIR\build\qa\rxnorm.html" TargetMode="External"/><Relationship Id="rId2783" Type="http://schemas.openxmlformats.org/officeDocument/2006/relationships/hyperlink" Target="file:///C:\Users\Lloyd\Documents\SVN\FHIR\build\qa\fhir-base.xsd" TargetMode="External"/><Relationship Id="rId103" Type="http://schemas.openxmlformats.org/officeDocument/2006/relationships/hyperlink" Target="file:///C:\Users\Lloyd\Documents\SVN\FHIR\build\qa\references.html" TargetMode="External"/><Relationship Id="rId310" Type="http://schemas.openxmlformats.org/officeDocument/2006/relationships/hyperlink" Target="http://www.westhealth.org"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file:///C:\Users\Lloyd\Documents\SVN\FHIR\build\qa\datatypes.html" TargetMode="External"/><Relationship Id="rId962" Type="http://schemas.openxmlformats.org/officeDocument/2006/relationships/hyperlink" Target="file:///C:\Users\Lloyd\Documents\SVN\FHIR\build\qa\processrequest.html" TargetMode="External"/><Relationship Id="rId1178" Type="http://schemas.openxmlformats.org/officeDocument/2006/relationships/hyperlink" Target="file:///C:\Users\Lloyd\Documents\SVN\FHIR\build\qa\contract.html" TargetMode="External"/><Relationship Id="rId1385" Type="http://schemas.openxmlformats.org/officeDocument/2006/relationships/hyperlink" Target="file:///C:\Users\Lloyd\Documents\SVN\FHIR\build\qa\argonaut\argonaut.html" TargetMode="External"/><Relationship Id="rId1592" Type="http://schemas.openxmlformats.org/officeDocument/2006/relationships/hyperlink" Target="file:///C:\Users\Lloyd\Documents\SVN\FHIR\build\qa\condition-example-f201-fever.html" TargetMode="External"/><Relationship Id="rId2229" Type="http://schemas.openxmlformats.org/officeDocument/2006/relationships/hyperlink" Target="http://wiki.hl7.org/index.php?title=FHIR_Resource_Types" TargetMode="External"/><Relationship Id="rId2436" Type="http://schemas.openxmlformats.org/officeDocument/2006/relationships/hyperlink" Target="http://www.snomed.org/gl?t=glsct_st_ConceptId" TargetMode="External"/><Relationship Id="rId2643" Type="http://schemas.openxmlformats.org/officeDocument/2006/relationships/hyperlink" Target="file:///C:\Users\Lloyd\Documents\SVN\FHIR\build\qa\valueset-operations.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http://www.w3.org/International/questions/qa-personal-names" TargetMode="External"/><Relationship Id="rId615" Type="http://schemas.openxmlformats.org/officeDocument/2006/relationships/hyperlink" Target="file:///C:\Users\Lloyd\Documents\SVN\FHIR\build\qa\timelines.html" TargetMode="External"/><Relationship Id="rId822" Type="http://schemas.openxmlformats.org/officeDocument/2006/relationships/hyperlink" Target="file:///C:\Users\Lloyd\Documents\SVN\FHIR\build\qa\extensibility-definitions.html" TargetMode="External"/><Relationship Id="rId1038" Type="http://schemas.openxmlformats.org/officeDocument/2006/relationships/hyperlink" Target="file:///C:\Users\Lloyd\Documents\SVN\FHIR\build\qa\detectedissue.html" TargetMode="External"/><Relationship Id="rId1245" Type="http://schemas.openxmlformats.org/officeDocument/2006/relationships/hyperlink" Target="file:///C:\Users\Lloyd\Documents\SVN\FHIR\build\qa\referralrequest.html" TargetMode="External"/><Relationship Id="rId1452" Type="http://schemas.openxmlformats.org/officeDocument/2006/relationships/control" Target="activeX/activeX11.xml"/><Relationship Id="rId1897" Type="http://schemas.openxmlformats.org/officeDocument/2006/relationships/hyperlink" Target="file:///C:\Users\Lloyd\Documents\SVN\FHIR\build\qa\resourceguide.html" TargetMode="External"/><Relationship Id="rId2503" Type="http://schemas.openxmlformats.org/officeDocument/2006/relationships/hyperlink" Target="file:///C:\Users\Lloyd\Documents\SVN\FHIR\build\qa\resource.html" TargetMode="External"/><Relationship Id="rId1105" Type="http://schemas.openxmlformats.org/officeDocument/2006/relationships/hyperlink" Target="file:///C:\Users\Lloyd\Documents\SVN\FHIR\build\qa\practitioner.html" TargetMode="External"/><Relationship Id="rId1312" Type="http://schemas.openxmlformats.org/officeDocument/2006/relationships/hyperlink" Target="file:///C:\Users\Lloyd\Documents\SVN\FHIR\build\qa\resource.html" TargetMode="External"/><Relationship Id="rId1757" Type="http://schemas.openxmlformats.org/officeDocument/2006/relationships/hyperlink" Target="file:///C:\Users\Lloyd\Documents\SVN\FHIR\build\qa\domainresource.html" TargetMode="External"/><Relationship Id="rId1964" Type="http://schemas.openxmlformats.org/officeDocument/2006/relationships/hyperlink" Target="file:///C:\Users\Lloyd\Documents\SVN\FHIR\build\qa\history.html" TargetMode="External"/><Relationship Id="rId2710" Type="http://schemas.openxmlformats.org/officeDocument/2006/relationships/hyperlink" Target="file:///C:\Users\Lloyd\Documents\SVN\FHIR\build\qa\services.html" TargetMode="External"/><Relationship Id="rId49" Type="http://schemas.openxmlformats.org/officeDocument/2006/relationships/hyperlink" Target="http://www.hl7.org/participate/onlineballoting.cfm" TargetMode="External"/><Relationship Id="rId1617" Type="http://schemas.openxmlformats.org/officeDocument/2006/relationships/hyperlink" Target="file:///C:\Users\Lloyd\Documents\SVN\FHIR\build\qa\practitioner-example-f202-lm.html" TargetMode="External"/><Relationship Id="rId1824" Type="http://schemas.openxmlformats.org/officeDocument/2006/relationships/hyperlink" Target="http://wiki.hl7.org/index.php?title=FHIR_Asynchronous_Exchange" TargetMode="External"/><Relationship Id="rId198" Type="http://schemas.openxmlformats.org/officeDocument/2006/relationships/image" Target="file:///C:\Users\Lloyd\Documents\SVN\FHIR\build\qa\icon_reference.png" TargetMode="External"/><Relationship Id="rId2086" Type="http://schemas.openxmlformats.org/officeDocument/2006/relationships/hyperlink" Target="file:///C:\Users\Lloyd\Documents\SVN\FHIR\build\qa\diagnosticorder.html" TargetMode="External"/><Relationship Id="rId2293" Type="http://schemas.openxmlformats.org/officeDocument/2006/relationships/hyperlink" Target="file:///C:\Users\Lloyd\Documents\SVN\FHIR\build\qa\list.html" TargetMode="External"/><Relationship Id="rId2598" Type="http://schemas.openxmlformats.org/officeDocument/2006/relationships/hyperlink" Target="http://tools.ietf.org/html/bcp47" TargetMode="External"/><Relationship Id="rId265" Type="http://schemas.openxmlformats.org/officeDocument/2006/relationships/hyperlink" Target="http://www.gevityinc.com"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devicemetric.html" TargetMode="External"/><Relationship Id="rId2360" Type="http://schemas.openxmlformats.org/officeDocument/2006/relationships/hyperlink" Target="file:///C:\Users\Lloyd\Documents\SVN\FHIR\build\qa\v3\ActCode\index.html" TargetMode="External"/><Relationship Id="rId125" Type="http://schemas.openxmlformats.org/officeDocument/2006/relationships/hyperlink" Target="file:///C:\Users\Lloyd\Documents\SVN\FHIR\build\qa\help.html" TargetMode="External"/><Relationship Id="rId332" Type="http://schemas.openxmlformats.org/officeDocument/2006/relationships/hyperlink" Target="file:///C:\Users\Lloyd\Documents\SVN\FHIR\build\qa\datatypes-examples.html" TargetMode="External"/><Relationship Id="rId777" Type="http://schemas.openxmlformats.org/officeDocument/2006/relationships/image" Target="file:///C:\Users\Lloyd\Documents\SVN\FHIR\build\qa\help.png" TargetMode="External"/><Relationship Id="rId984" Type="http://schemas.openxmlformats.org/officeDocument/2006/relationships/image" Target="file:///C:\Users\Lloyd\Documents\SVN\FHIR\build\qa\tbl_vline.png" TargetMode="External"/><Relationship Id="rId2013" Type="http://schemas.openxmlformats.org/officeDocument/2006/relationships/hyperlink" Target="file:///C:\Users\Lloyd\Documents\SVN\FHIR\build\qa\help.html" TargetMode="External"/><Relationship Id="rId2220" Type="http://schemas.openxmlformats.org/officeDocument/2006/relationships/hyperlink" Target="file:///C:\Users\Lloyd\Documents\SVN\FHIR\build\qa\explanationofbenefit.html" TargetMode="External"/><Relationship Id="rId2458" Type="http://schemas.openxmlformats.org/officeDocument/2006/relationships/hyperlink" Target="https://twitter.com/search?q=%23FHIR" TargetMode="External"/><Relationship Id="rId2665" Type="http://schemas.openxmlformats.org/officeDocument/2006/relationships/hyperlink" Target="file:///C:\Users\Lloyd\Documents\SVN\FHIR\build\qa\careplan.html" TargetMode="External"/><Relationship Id="rId637" Type="http://schemas.openxmlformats.org/officeDocument/2006/relationships/hyperlink" Target="file:///C:\Users\Lloyd\Documents\SVN\FHIR\build\qa\overview-dev.html" TargetMode="External"/><Relationship Id="rId844" Type="http://schemas.openxmlformats.org/officeDocument/2006/relationships/hyperlink" Target="file:///C:\Users\Lloyd\Documents\SVN\FHIR\build\qa\structuredefinition-examples.html" TargetMode="External"/><Relationship Id="rId1267" Type="http://schemas.openxmlformats.org/officeDocument/2006/relationships/hyperlink" Target="file:///C:\Users\Lloyd\Documents\SVN\FHIR\build\qa\documents.html" TargetMode="External"/><Relationship Id="rId1474" Type="http://schemas.openxmlformats.org/officeDocument/2006/relationships/hyperlink" Target="clinical.html" TargetMode="External"/><Relationship Id="rId1681" Type="http://schemas.openxmlformats.org/officeDocument/2006/relationships/hyperlink" Target="file:///C:\Users\Lloyd\Documents\SVN\FHIR\build\qa\medicationorder.html" TargetMode="External"/><Relationship Id="rId2318" Type="http://schemas.openxmlformats.org/officeDocument/2006/relationships/hyperlink" Target="file:///C:\Users\Lloyd\Documents\SVN\FHIR\build\qa\datatypes.html" TargetMode="External"/><Relationship Id="rId2525" Type="http://schemas.openxmlformats.org/officeDocument/2006/relationships/hyperlink" Target="file:///C:\Users\Lloyd\Documents\SVN\FHIR\build\qa\cpt.html" TargetMode="External"/><Relationship Id="rId2732" Type="http://schemas.openxmlformats.org/officeDocument/2006/relationships/hyperlink" Target="file:///C:\Users\Lloyd\Documents\SVN\FHIR\build\qa\http.html" TargetMode="External"/><Relationship Id="rId704" Type="http://schemas.openxmlformats.org/officeDocument/2006/relationships/hyperlink" Target="file:///C:\Users\Lloyd\Documents\SVN\FHIR\build\qa\history.html" TargetMode="External"/><Relationship Id="rId911" Type="http://schemas.openxmlformats.org/officeDocument/2006/relationships/hyperlink" Target="file:///C:\Users\Lloyd\Documents\SVN\FHIR\build\qa\datatypes.html" TargetMode="External"/><Relationship Id="rId1127" Type="http://schemas.openxmlformats.org/officeDocument/2006/relationships/hyperlink" Target="file:///C:\Users\Lloyd\Documents\SVN\FHIR\build\qa\datatypes.html" TargetMode="External"/><Relationship Id="rId1334" Type="http://schemas.openxmlformats.org/officeDocument/2006/relationships/hyperlink" Target="file:///C:\Users\Lloyd\Documents\SVN\FHIR\build\qa\bundle-definitions.html" TargetMode="External"/><Relationship Id="rId1541" Type="http://schemas.openxmlformats.org/officeDocument/2006/relationships/hyperlink" Target="file:///C:\Users\Lloyd\Documents\SVN\FHIR\build\qa\careplan-example-f003-pharynx.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operations.html" TargetMode="External"/><Relationship Id="rId40" Type="http://schemas.openxmlformats.org/officeDocument/2006/relationships/hyperlink" Target="file:///C:\Users\Lloyd\Documents\SVN\FHIR\build\qa\datatypes.html" TargetMode="External"/><Relationship Id="rId1401" Type="http://schemas.openxmlformats.org/officeDocument/2006/relationships/hyperlink" Target="file:///C:\Users\Lloyd\Documents\SVN\FHIR\build\qa\diagnosticreport.html" TargetMode="External"/><Relationship Id="rId1639" Type="http://schemas.openxmlformats.org/officeDocument/2006/relationships/hyperlink" Target="file:///C:\Users\Lloyd\Documents\SVN\FHIR\build\qa\extensibility.html" TargetMode="External"/><Relationship Id="rId1846" Type="http://schemas.openxmlformats.org/officeDocument/2006/relationships/hyperlink" Target="file:///C:\Users\Lloyd\Documents\SVN\FHIR\build\qa\resourcelist.html" TargetMode="External"/><Relationship Id="rId1706" Type="http://schemas.openxmlformats.org/officeDocument/2006/relationships/hyperlink" Target="file:///C:\Users\Lloyd\Documents\SVN\FHIR\build\qa\patient.html" TargetMode="External"/><Relationship Id="rId1913" Type="http://schemas.openxmlformats.org/officeDocument/2006/relationships/hyperlink" Target="file:///C:\Users\Lloyd\Documents\SVN\FHIR\build\qa\references.html" TargetMode="External"/><Relationship Id="rId287" Type="http://schemas.openxmlformats.org/officeDocument/2006/relationships/hyperlink" Target="http://www.nehta.gov.au" TargetMode="External"/><Relationship Id="rId494" Type="http://schemas.openxmlformats.org/officeDocument/2006/relationships/hyperlink" Target="file:///C:\Users\Lloyd\Documents\SVN\FHIR\build\qa\xml.html" TargetMode="External"/><Relationship Id="rId2175" Type="http://schemas.openxmlformats.org/officeDocument/2006/relationships/hyperlink" Target="file:///C:\Users\Lloyd\Documents\SVN\FHIR\build\qa\supplyrequest.html" TargetMode="External"/><Relationship Id="rId2382" Type="http://schemas.openxmlformats.org/officeDocument/2006/relationships/image" Target="file:///C:\Users\Lloyd\Documents\SVN\FHIR\build\qa\security-icon-app.png" TargetMode="External"/><Relationship Id="rId147" Type="http://schemas.openxmlformats.org/officeDocument/2006/relationships/hyperlink" Target="file:///C:\Users\Lloyd\Documents\SVN\FHIR\build\qa\diagnosticreport.html" TargetMode="External"/><Relationship Id="rId354" Type="http://schemas.openxmlformats.org/officeDocument/2006/relationships/hyperlink" Target="file:///C:\Users\Lloyd\Documents\SVN\FHIR\build\qa\datatypes-mappings.html" TargetMode="External"/><Relationship Id="rId799" Type="http://schemas.openxmlformats.org/officeDocument/2006/relationships/hyperlink" Target="file:///C:\Users\Lloyd\Documents\SVN\FHIR\build\qa\datatypes.html" TargetMode="External"/><Relationship Id="rId1191" Type="http://schemas.openxmlformats.org/officeDocument/2006/relationships/hyperlink" Target="file:///C:\Users\Lloyd\Documents\SVN\FHIR\build\qa\explanationofbenefit.html" TargetMode="External"/><Relationship Id="rId2035" Type="http://schemas.openxmlformats.org/officeDocument/2006/relationships/hyperlink" Target="file:///C:\Users\Lloyd\Documents\SVN\FHIR\build\qa\datatypes.html" TargetMode="External"/><Relationship Id="rId2687" Type="http://schemas.openxmlformats.org/officeDocument/2006/relationships/hyperlink" Target="file:///C:\Users\Lloyd\Documents\SVN\FHIR\build\qa\resource.html" TargetMode="Externa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erminologies.html" TargetMode="External"/><Relationship Id="rId866" Type="http://schemas.openxmlformats.org/officeDocument/2006/relationships/hyperlink" Target="file:///C:\Users\Lloyd\Documents\SVN\FHIR\build\qa\patient.profile.json.html" TargetMode="External"/><Relationship Id="rId1289" Type="http://schemas.openxmlformats.org/officeDocument/2006/relationships/hyperlink" Target="file:///C:\Users\Lloyd\Documents\SVN\FHIR\build\qa\v3\vs\SecurityIntegrityObservationValue\index.html" TargetMode="External"/><Relationship Id="rId1496" Type="http://schemas.openxmlformats.org/officeDocument/2006/relationships/hyperlink" Target="file:///C:\Users\Lloyd\Documents\SVN\FHIR\build\qa\examples.zip" TargetMode="External"/><Relationship Id="rId2242" Type="http://schemas.openxmlformats.org/officeDocument/2006/relationships/hyperlink" Target="file:///C:\Users\Lloyd\Documents\SVN\FHIR\build\qa\history.html" TargetMode="External"/><Relationship Id="rId2547" Type="http://schemas.openxmlformats.org/officeDocument/2006/relationships/hyperlink" Target="file:///C:\Users\Lloyd\Documents\SVN\FHIR\build\qa\terminologies-v3.html" TargetMode="External"/><Relationship Id="rId214" Type="http://schemas.openxmlformats.org/officeDocument/2006/relationships/hyperlink" Target="file:///C:\Users\Lloyd\Documents\SVN\FHIR\build\qa\profiling.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terminologies.html" TargetMode="External"/><Relationship Id="rId1051" Type="http://schemas.openxmlformats.org/officeDocument/2006/relationships/hyperlink" Target="file:///C:\Users\Lloyd\Documents\SVN\FHIR\build\qa\elementdefinition.html" TargetMode="External"/><Relationship Id="rId1149" Type="http://schemas.openxmlformats.org/officeDocument/2006/relationships/hyperlink" Target="http://gforge.hl7.org/gf/project/fhir/tracker/?action=TrackerItemEdit&amp;tracker_item_id=3291" TargetMode="External"/><Relationship Id="rId1356" Type="http://schemas.openxmlformats.org/officeDocument/2006/relationships/hyperlink" Target="http://tools.ietf.org/html/rfc2616" TargetMode="External"/><Relationship Id="rId2102" Type="http://schemas.openxmlformats.org/officeDocument/2006/relationships/hyperlink" Target="file:///C:\Users\Lloyd\Documents\SVN\FHIR\build\qa\riskassessment.html" TargetMode="External"/><Relationship Id="rId2754" Type="http://schemas.openxmlformats.org/officeDocument/2006/relationships/hyperlink" Target="file:///C:\Users\Lloyd\Documents\SVN\FHIR\build\qa\operationoutcome.html" TargetMode="External"/><Relationship Id="rId726" Type="http://schemas.openxmlformats.org/officeDocument/2006/relationships/hyperlink" Target="https://www.oracle.com/java/index.html" TargetMode="External"/><Relationship Id="rId933" Type="http://schemas.openxmlformats.org/officeDocument/2006/relationships/hyperlink" Target="file:///C:\Users\Lloyd\Documents\SVN\FHIR\build\qa\history.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observation-example-f001-glucose.html" TargetMode="External"/><Relationship Id="rId1770" Type="http://schemas.openxmlformats.org/officeDocument/2006/relationships/hyperlink" Target="file:///C:\Users\Lloyd\Documents\SVN\FHIR\build\qa\documents.html" TargetMode="External"/><Relationship Id="rId1868" Type="http://schemas.openxmlformats.org/officeDocument/2006/relationships/hyperlink" Target="file:///C:\Users\Lloyd\Documents\SVN\FHIR\build\qa\operationoutcome.html" TargetMode="External"/><Relationship Id="rId2407" Type="http://schemas.openxmlformats.org/officeDocument/2006/relationships/hyperlink" Target="http://smartplatforms.org/2014/04/security-vulnerabilities-in-ccda-display/" TargetMode="External"/><Relationship Id="rId2614" Type="http://schemas.openxmlformats.org/officeDocument/2006/relationships/hyperlink" Target="file:///C:\Users\Lloyd\Documents\SVN\FHIR\build\qa\help.html" TargetMode="External"/><Relationship Id="rId62" Type="http://schemas.openxmlformats.org/officeDocument/2006/relationships/hyperlink" Target="file:///C:\Users\Lloyd\Documents\SVN\FHIR\build\qa\history.html" TargetMode="External"/><Relationship Id="rId1216" Type="http://schemas.openxmlformats.org/officeDocument/2006/relationships/hyperlink" Target="file:///C:\Users\Lloyd\Documents\SVN\FHIR\build\qa\iglist.html" TargetMode="External"/><Relationship Id="rId1423" Type="http://schemas.openxmlformats.org/officeDocument/2006/relationships/hyperlink" Target="file:///C:\Users\Lloyd\Documents\SVN\FHIR\build\qa\profiling.html" TargetMode="External"/><Relationship Id="rId1630" Type="http://schemas.openxmlformats.org/officeDocument/2006/relationships/hyperlink" Target="file:///C:\Users\Lloyd\Documents\SVN\FHIR\build\qa\json.html" TargetMode="External"/><Relationship Id="rId1728" Type="http://schemas.openxmlformats.org/officeDocument/2006/relationships/hyperlink" Target="file:///C:\Users\Lloyd\Documents\SVN\FHIR\build\qa\operationoutcome.html" TargetMode="External"/><Relationship Id="rId1935" Type="http://schemas.openxmlformats.org/officeDocument/2006/relationships/hyperlink" Target="file:///C:\Users\Lloyd\Documents\SVN\FHIR\build\qa\resourcelist.html" TargetMode="External"/><Relationship Id="rId2197" Type="http://schemas.openxmlformats.org/officeDocument/2006/relationships/hyperlink" Target="file:///C:\Users\Lloyd\Documents\SVN\FHIR\build\qa\parameters.html" TargetMode="External"/><Relationship Id="rId169" Type="http://schemas.openxmlformats.org/officeDocument/2006/relationships/hyperlink" Target="file:///C:\Users\Lloyd\Documents\SVN\FHIR\build\qa\documents.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html" TargetMode="External"/><Relationship Id="rId790" Type="http://schemas.openxmlformats.org/officeDocument/2006/relationships/hyperlink" Target="file:///C:\Users\Lloyd\Documents\SVN\FHIR\build\qa\datatypes.html" TargetMode="External"/><Relationship Id="rId2057" Type="http://schemas.openxmlformats.org/officeDocument/2006/relationships/hyperlink" Target="file:///C:\Users\Lloyd\Documents\SVN\FHIR\build\qa\patient.html" TargetMode="External"/><Relationship Id="rId2264" Type="http://schemas.openxmlformats.org/officeDocument/2006/relationships/hyperlink" Target="file:///C:\Users\Lloyd\Documents\SVN\FHIR\build\qa\operationoutcome-example-searchfail.html" TargetMode="External"/><Relationship Id="rId2471" Type="http://schemas.openxmlformats.org/officeDocument/2006/relationships/hyperlink" Target="file:///C:\Users\Lloyd\Documents\SVN\FHIR\build\qa\.xsd" TargetMode="External"/><Relationship Id="rId4" Type="http://schemas.openxmlformats.org/officeDocument/2006/relationships/settings" Target="settings.xml"/><Relationship Id="rId236" Type="http://schemas.openxmlformats.org/officeDocument/2006/relationships/hyperlink" Target="http://www.accenture.com"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xml.html" TargetMode="External"/><Relationship Id="rId888" Type="http://schemas.openxmlformats.org/officeDocument/2006/relationships/hyperlink" Target="http://www.hl7.org/v3ballot/html/infrastructure/vocabulary/EntityNamePartQualifierR2.html" TargetMode="External"/><Relationship Id="rId1073" Type="http://schemas.openxmlformats.org/officeDocument/2006/relationships/hyperlink" Target="file:///C:\Users\Lloyd\Documents\SVN\FHIR\build\qa\deviceuserequest.html" TargetMode="External"/><Relationship Id="rId1280" Type="http://schemas.openxmlformats.org/officeDocument/2006/relationships/hyperlink" Target="file:///C:\Users\Lloyd\Documents\SVN\FHIR\build\qa\operationoutcome.html" TargetMode="External"/><Relationship Id="rId2124" Type="http://schemas.openxmlformats.org/officeDocument/2006/relationships/hyperlink" Target="file:///C:\Users\Lloyd\Documents\SVN\FHIR\build\qa\lifecycle.html" TargetMode="External"/><Relationship Id="rId2331" Type="http://schemas.openxmlformats.org/officeDocument/2006/relationships/hyperlink" Target="file:///C:\Users\Lloyd\Documents\SVN\FHIR\build\qa\resource.html" TargetMode="External"/><Relationship Id="rId2569" Type="http://schemas.openxmlformats.org/officeDocument/2006/relationships/hyperlink" Target="file:///C:\Users\Lloyd\Documents\SVN\FHIR\build\qa\datatypes.html" TargetMode="External"/><Relationship Id="rId2776" Type="http://schemas.openxmlformats.org/officeDocument/2006/relationships/hyperlink" Target="file:///C:\Users\Lloyd\Documents\SVN\FHIR\build\qa\references.html" TargetMode="External"/><Relationship Id="rId303" Type="http://schemas.openxmlformats.org/officeDocument/2006/relationships/hyperlink" Target="http://www.sysmex.co.nz" TargetMode="External"/><Relationship Id="rId748" Type="http://schemas.openxmlformats.org/officeDocument/2006/relationships/hyperlink" Target="file:///C:\Users\Lloyd\Documents\SVN\FHIR\build\qa\history.html" TargetMode="External"/><Relationship Id="rId955" Type="http://schemas.openxmlformats.org/officeDocument/2006/relationships/hyperlink" Target="file:///C:\Users\Lloyd\Documents\SVN\FHIR\build\qa\paymentnotice.html" TargetMode="External"/><Relationship Id="rId1140" Type="http://schemas.openxmlformats.org/officeDocument/2006/relationships/hyperlink" Target="file:///C:\Users\Lloyd\Documents\SVN\FHIR\build\qa\profile.html" TargetMode="External"/><Relationship Id="rId1378" Type="http://schemas.openxmlformats.org/officeDocument/2006/relationships/hyperlink" Target="file:///C:\Users\Lloyd\Documents\SVN\FHIR\build\qa\profiling.html" TargetMode="External"/><Relationship Id="rId1585" Type="http://schemas.openxmlformats.org/officeDocument/2006/relationships/hyperlink" Target="file:///C:\Users\Lloyd\Documents\SVN\FHIR\build\qa\encounter-example-f202-20130128.html" TargetMode="External"/><Relationship Id="rId1792" Type="http://schemas.openxmlformats.org/officeDocument/2006/relationships/hyperlink" Target="file:///C:\Users\Lloyd\Documents\SVN\FHIR\build\qa\timelines.html" TargetMode="External"/><Relationship Id="rId2429" Type="http://schemas.openxmlformats.org/officeDocument/2006/relationships/hyperlink" Target="file:///C:\Users\Lloyd\Documents\SVN\FHIR\build\qa\history.html" TargetMode="External"/><Relationship Id="rId2636" Type="http://schemas.openxmlformats.org/officeDocument/2006/relationships/hyperlink" Target="file:///C:\Users\Lloyd\Documents\SVN\FHIR\build\qa\rxnorm.html" TargetMode="External"/><Relationship Id="rId84" Type="http://schemas.openxmlformats.org/officeDocument/2006/relationships/hyperlink" Target="file:///C:\Users\Lloyd\Documents\SVN\FHIR\build\qa\composition.html" TargetMode="External"/><Relationship Id="rId510" Type="http://schemas.openxmlformats.org/officeDocument/2006/relationships/hyperlink" Target="file:///C:\Users\Lloyd\Documents\SVN\FHIR\build\qa\references.html" TargetMode="External"/><Relationship Id="rId608" Type="http://schemas.openxmlformats.org/officeDocument/2006/relationships/hyperlink" Target="file:///C:\Users\Lloyd\Documents\SVN\FHIR\build\qa\help.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profile.html" TargetMode="External"/><Relationship Id="rId1445" Type="http://schemas.openxmlformats.org/officeDocument/2006/relationships/hyperlink" Target="file:///C:\Users\Lloyd\Documents\SVN\FHIR\build\qa\lifecycle.html" TargetMode="External"/><Relationship Id="rId1652" Type="http://schemas.openxmlformats.org/officeDocument/2006/relationships/hyperlink" Target="file:///C:\Users\Lloyd\Documents\SVN\FHIR\build\qa\provenance.html" TargetMode="External"/><Relationship Id="rId1000" Type="http://schemas.openxmlformats.org/officeDocument/2006/relationships/hyperlink" Target="file:///C:\Users\Lloyd\Documents\SVN\FHIR\build\qa\conformance-rules.html" TargetMode="External"/><Relationship Id="rId1305" Type="http://schemas.openxmlformats.org/officeDocument/2006/relationships/hyperlink" Target="http://www.w3.org/Protocols/rfc2616/rfc2616-sec14.html" TargetMode="External"/><Relationship Id="rId1957" Type="http://schemas.openxmlformats.org/officeDocument/2006/relationships/hyperlink" Target="file:///C:\Users\Lloyd\Documents\SVN\FHIR\build\qa\valueset.html" TargetMode="External"/><Relationship Id="rId2703" Type="http://schemas.openxmlformats.org/officeDocument/2006/relationships/hyperlink" Target="file:///C:\Users\Lloyd\Documents\SVN\FHIR\build\qa\help.html" TargetMode="External"/><Relationship Id="rId1512" Type="http://schemas.openxmlformats.org/officeDocument/2006/relationships/hyperlink" Target="file:///C:\Users\Lloyd\Documents\SVN\FHIR\build\qa\http.html" TargetMode="External"/><Relationship Id="rId1817" Type="http://schemas.openxmlformats.org/officeDocument/2006/relationships/hyperlink" Target="file:///C:\Users\Lloyd\Documents\SVN\FHIR\build\qa\parameters.html" TargetMode="External"/><Relationship Id="rId11" Type="http://schemas.openxmlformats.org/officeDocument/2006/relationships/hyperlink" Target="file:///C:\Users\Lloyd\Documents\SVN\FHIR\build\qa\hel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condition.html" TargetMode="External"/><Relationship Id="rId160" Type="http://schemas.openxmlformats.org/officeDocument/2006/relationships/hyperlink" Target="file:///C:\Users\Lloyd\Documents\SVN\FHIR\build\qa\timelines.html" TargetMode="External"/><Relationship Id="rId2286" Type="http://schemas.openxmlformats.org/officeDocument/2006/relationships/hyperlink" Target="file:///C:\Users\Lloyd\Documents\SVN\FHIR\build\qa\valueset.html" TargetMode="External"/><Relationship Id="rId2493" Type="http://schemas.openxmlformats.org/officeDocument/2006/relationships/hyperlink" Target="file:///C:\Users\Lloyd\Documents\SVN\FHIR\build\qa\.json.html" TargetMode="External"/><Relationship Id="rId258" Type="http://schemas.openxmlformats.org/officeDocument/2006/relationships/hyperlink" Target="http://www.edmondsci.com"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help.html" TargetMode="External"/><Relationship Id="rId1095" Type="http://schemas.openxmlformats.org/officeDocument/2006/relationships/hyperlink" Target="file:///C:\Users\Lloyd\Documents\SVN\FHIR\build\qa\medicationstatement.html" TargetMode="External"/><Relationship Id="rId2146" Type="http://schemas.openxmlformats.org/officeDocument/2006/relationships/hyperlink" Target="file:///C:\Users\Lloyd\Documents\SVN\FHIR\build\qa\location.html" TargetMode="External"/><Relationship Id="rId2353" Type="http://schemas.openxmlformats.org/officeDocument/2006/relationships/hyperlink" Target="file:///C:\Users\Lloyd\Documents\SVN\FHIR\build\qa\flag.html" TargetMode="External"/><Relationship Id="rId2560" Type="http://schemas.openxmlformats.org/officeDocument/2006/relationships/hyperlink" Target="http://www.hl7.org/documentcenter/public/standards/V3/core_principles/infrastructure/coreprinciples/v3modelcoreprinciples.html" TargetMode="External"/><Relationship Id="rId2798" Type="http://schemas.openxmlformats.org/officeDocument/2006/relationships/footer" Target="footer1.xml"/><Relationship Id="rId118" Type="http://schemas.openxmlformats.org/officeDocument/2006/relationships/hyperlink" Target="file:///C:\Users\Lloyd\Documents\SVN\FHIR\build\qa\comparison-v2.html" TargetMode="External"/><Relationship Id="rId325" Type="http://schemas.openxmlformats.org/officeDocument/2006/relationships/hyperlink" Target="file:///C:\Users\Lloyd\Documents\SVN\FHIR\build\qa\datatypes.html" TargetMode="External"/><Relationship Id="rId532" Type="http://schemas.openxmlformats.org/officeDocument/2006/relationships/hyperlink" Target="file:///C:\Users\Lloyd\Documents\SVN\FHIR\build\qa\datatypes-mappings.html" TargetMode="External"/><Relationship Id="rId977" Type="http://schemas.openxmlformats.org/officeDocument/2006/relationships/hyperlink" Target="file:///C:\Users\Lloyd\Documents\SVN\FHIR\build\qa\history.html" TargetMode="External"/><Relationship Id="rId1162" Type="http://schemas.openxmlformats.org/officeDocument/2006/relationships/hyperlink" Target="file:///C:\Users\Lloyd\Documents\SVN\FHIR\build\qa\media.html" TargetMode="External"/><Relationship Id="rId2006" Type="http://schemas.openxmlformats.org/officeDocument/2006/relationships/hyperlink" Target="file:///C:\Users\Lloyd\Documents\SVN\FHIR\build\qa\terminologies.html" TargetMode="External"/><Relationship Id="rId2213" Type="http://schemas.openxmlformats.org/officeDocument/2006/relationships/hyperlink" Target="file:///C:\Users\Lloyd\Documents\SVN\FHIR\build\qa\eligibilityresponse.html" TargetMode="External"/><Relationship Id="rId2420" Type="http://schemas.openxmlformats.org/officeDocument/2006/relationships/hyperlink" Target="file:///C:\Users\Lloyd\Documents\SVN\FHIR\build\qa\http.html" TargetMode="External"/><Relationship Id="rId2658" Type="http://schemas.openxmlformats.org/officeDocument/2006/relationships/hyperlink" Target="https://www.surveymonkey.com/s/PXZTY7Z" TargetMode="External"/><Relationship Id="rId837" Type="http://schemas.openxmlformats.org/officeDocument/2006/relationships/hyperlink" Target="file:///C:\Users\Lloyd\Documents\SVN\FHIR\build\qa\json.html" TargetMode="External"/><Relationship Id="rId1022" Type="http://schemas.openxmlformats.org/officeDocument/2006/relationships/hyperlink" Target="file:///C:\Users\Lloyd\Documents\SVN\FHIR\build\qa\http.html" TargetMode="External"/><Relationship Id="rId1467" Type="http://schemas.openxmlformats.org/officeDocument/2006/relationships/hyperlink" Target="file:///C:\Users\Lloyd\Documents\SVN\FHIR\build\qa\documentation.html" TargetMode="External"/><Relationship Id="rId1674" Type="http://schemas.openxmlformats.org/officeDocument/2006/relationships/hyperlink" Target="file:///C:\Users\Lloyd\Documents\SVN\FHIR\build\qa\condition.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http://loinc.org" TargetMode="External"/><Relationship Id="rId2725" Type="http://schemas.openxmlformats.org/officeDocument/2006/relationships/hyperlink" Target="file:///C:\Users\Lloyd\Documents\SVN\FHIR\build\qa\help.html" TargetMode="External"/><Relationship Id="rId904" Type="http://schemas.openxmlformats.org/officeDocument/2006/relationships/hyperlink" Target="file:///C:\Users\Lloyd\Documents\SVN\FHIR\build\qa\datatypes.html" TargetMode="External"/><Relationship Id="rId1327" Type="http://schemas.openxmlformats.org/officeDocument/2006/relationships/hyperlink" Target="file:///C:\Users\Lloyd\Documents\SVN\FHIR\build\qa\patient-operations.html" TargetMode="External"/><Relationship Id="rId1534" Type="http://schemas.openxmlformats.org/officeDocument/2006/relationships/hyperlink" Target="file:///C:\Users\Lloyd\Documents\SVN\FHIR\build\qa\condition-example-f003-abscess.html" TargetMode="External"/><Relationship Id="rId1741" Type="http://schemas.openxmlformats.org/officeDocument/2006/relationships/hyperlink" Target="file:///C:\Users\Lloyd\Documents\SVN\FHIR\build\qa\messageheader.html" TargetMode="External"/><Relationship Id="rId1979" Type="http://schemas.openxmlformats.org/officeDocument/2006/relationships/hyperlink" Target="file:///C:\Users\Lloyd\Documents\SVN\FHIR\build\qa\extensibility.html" TargetMode="External"/><Relationship Id="rId33" Type="http://schemas.openxmlformats.org/officeDocument/2006/relationships/hyperlink" Target="file:///C:\Users\Lloyd\Documents\SVN\FHIR\build\qa\overview.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extensibility.html" TargetMode="External"/><Relationship Id="rId182" Type="http://schemas.openxmlformats.org/officeDocument/2006/relationships/hyperlink" Target="file:///C:\Users\Lloyd\Documents\SVN\FHIR\build\qa\formats.html" TargetMode="External"/><Relationship Id="rId1906" Type="http://schemas.openxmlformats.org/officeDocument/2006/relationships/hyperlink" Target="file:///C:\Users\Lloyd\Documents\SVN\FHIR\build\qa\resource.html" TargetMode="External"/><Relationship Id="rId487" Type="http://schemas.openxmlformats.org/officeDocument/2006/relationships/hyperlink" Target="http://tools.ietf.org/html/rfc4648" TargetMode="External"/><Relationship Id="rId694" Type="http://schemas.openxmlformats.org/officeDocument/2006/relationships/hyperlink" Target="file:///C:\Users\Lloyd\Documents\SVN\FHIR\build\qa\conformance.html" TargetMode="External"/><Relationship Id="rId2070" Type="http://schemas.openxmlformats.org/officeDocument/2006/relationships/hyperlink" Target="file:///C:\Users\Lloyd\Documents\SVN\FHIR\build\qa\observation.html" TargetMode="External"/><Relationship Id="rId2168" Type="http://schemas.openxmlformats.org/officeDocument/2006/relationships/hyperlink" Target="file:///C:\Users\Lloyd\Documents\SVN\FHIR\build\qa\deviceuserequest.html" TargetMode="External"/><Relationship Id="rId2375" Type="http://schemas.openxmlformats.org/officeDocument/2006/relationships/hyperlink" Target="file:///C:\Users\Lloyd\Documents\SVN\FHIR\build\qa\history.html" TargetMode="External"/><Relationship Id="rId347" Type="http://schemas.openxmlformats.org/officeDocument/2006/relationships/hyperlink" Target="file:///C:\Users\Lloyd\Documents\SVN\FHIR\build\qa\datatypes-examples.html" TargetMode="External"/><Relationship Id="rId999" Type="http://schemas.openxmlformats.org/officeDocument/2006/relationships/hyperlink" Target="file:///C:\Users\Lloyd\Documents\SVN\FHIR\build\qa\search.html" TargetMode="External"/><Relationship Id="rId1184" Type="http://schemas.openxmlformats.org/officeDocument/2006/relationships/hyperlink" Target="file:///C:\Users\Lloyd\Documents\SVN\FHIR\build\qa\deviceuserequest.html" TargetMode="External"/><Relationship Id="rId2028" Type="http://schemas.openxmlformats.org/officeDocument/2006/relationships/hyperlink" Target="file:///C:\Users\Lloyd\Documents\SVN\FHIR\build\qa\fhir.ttl" TargetMode="External"/><Relationship Id="rId2582" Type="http://schemas.openxmlformats.org/officeDocument/2006/relationships/hyperlink" Target="file:///C:\Users\Lloyd\Documents\SVN\FHIR\build\qa\elementdefinition.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formats.html" TargetMode="External"/><Relationship Id="rId859" Type="http://schemas.openxmlformats.org/officeDocument/2006/relationships/hyperlink" Target="file:///C:\Users\Lloyd\Documents\SVN\FHIR\build\qa\quantity.profile.xml.html" TargetMode="External"/><Relationship Id="rId1391" Type="http://schemas.openxmlformats.org/officeDocument/2006/relationships/hyperlink" Target="file:///C:\Users\Lloyd\Documents\SVN\FHIR\build\qa\qicore\qicore.html" TargetMode="External"/><Relationship Id="rId1489" Type="http://schemas.openxmlformats.org/officeDocument/2006/relationships/hyperlink" Target="file:///C:\Users\Lloyd\Documents\SVN\FHIR\build\qa\terminologies.html" TargetMode="External"/><Relationship Id="rId1696" Type="http://schemas.openxmlformats.org/officeDocument/2006/relationships/hyperlink" Target="http://loinc.org/downloads/files/LOINCManual.pdf" TargetMode="External"/><Relationship Id="rId2235" Type="http://schemas.openxmlformats.org/officeDocument/2006/relationships/hyperlink" Target="file:///C:\Users\Lloyd\Documents\SVN\FHIR\build\qa\history.html" TargetMode="External"/><Relationship Id="rId2442" Type="http://schemas.openxmlformats.org/officeDocument/2006/relationships/hyperlink" Target="http://www.ihtsdo.org/fileadmin/user_upload/Docs_01/News/SNOMED_CT_Query_Specification_-__v0.08_-_20121213.doc" TargetMode="External"/><Relationship Id="rId207" Type="http://schemas.openxmlformats.org/officeDocument/2006/relationships/hyperlink" Target="file:///C:\Users\Lloyd\Documents\SVN\FHIR\build\qa\datatypes.html"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2015May\index.html" TargetMode="External"/><Relationship Id="rId1044" Type="http://schemas.openxmlformats.org/officeDocument/2006/relationships/hyperlink" Target="file:///C:\Users\Lloyd\Documents\SVN\FHIR\build\qa\datatypes.html" TargetMode="External"/><Relationship Id="rId1251" Type="http://schemas.openxmlformats.org/officeDocument/2006/relationships/hyperlink" Target="file:///C:\Users\Lloyd\Documents\SVN\FHIR\build\qa\observation.html" TargetMode="External"/><Relationship Id="rId1349" Type="http://schemas.openxmlformats.org/officeDocument/2006/relationships/hyperlink" Target="file:///C:\Users\Lloyd\Documents\SVN\FHIR\build\qa\subscription.html" TargetMode="External"/><Relationship Id="rId2302" Type="http://schemas.openxmlformats.org/officeDocument/2006/relationships/hyperlink" Target="file:///C:\Users\Lloyd\Documents\SVN\FHIR\build\qa\compartments.html" TargetMode="External"/><Relationship Id="rId2747" Type="http://schemas.openxmlformats.org/officeDocument/2006/relationships/hyperlink" Target="file:///C:\Users\Lloyd\Documents\SVN\FHIR\build\qa\organization.html" TargetMode="External"/><Relationship Id="rId719" Type="http://schemas.openxmlformats.org/officeDocument/2006/relationships/hyperlink" Target="file:///C:\Users\Lloyd\Documents\SVN\FHIR\build\qa\validation.html" TargetMode="External"/><Relationship Id="rId926" Type="http://schemas.openxmlformats.org/officeDocument/2006/relationships/hyperlink" Target="file:///C:\Users\Lloyd\Documents\SVN\FHIR\build\qa\valueset.html" TargetMode="External"/><Relationship Id="rId1111" Type="http://schemas.openxmlformats.org/officeDocument/2006/relationships/hyperlink" Target="file:///C:\Users\Lloyd\Documents\SVN\FHIR\build\qa\searchparameter.html" TargetMode="External"/><Relationship Id="rId1556" Type="http://schemas.openxmlformats.org/officeDocument/2006/relationships/hyperlink" Target="file:///C:\Users\Lloyd\Documents\SVN\FHIR\build\qa\medicationorder-example-f005-enalapril.html" TargetMode="External"/><Relationship Id="rId1763" Type="http://schemas.openxmlformats.org/officeDocument/2006/relationships/hyperlink" Target="file:///C:\Users\Lloyd\Documents\SVN\FHIR\build\qa\media.html" TargetMode="External"/><Relationship Id="rId1970" Type="http://schemas.openxmlformats.org/officeDocument/2006/relationships/hyperlink" Target="file:///C:\Users\Lloyd\Documents\SVN\FHIR\build\qa\conformance.html" TargetMode="External"/><Relationship Id="rId2607" Type="http://schemas.openxmlformats.org/officeDocument/2006/relationships/hyperlink" Target="file:///C:\Users\Lloyd\Documents\SVN\FHIR\build\qa\datatypes.html" TargetMode="External"/><Relationship Id="rId55" Type="http://schemas.openxmlformats.org/officeDocument/2006/relationships/image" Target="file:///C:\Users\Lloyd\Documents\SVN\FHIR\build\qa\warning.png" TargetMode="External"/><Relationship Id="rId1209" Type="http://schemas.openxmlformats.org/officeDocument/2006/relationships/hyperlink" Target="file:///C:\Users\Lloyd\Documents\SVN\FHIR\build\qa\riskassessment.html" TargetMode="External"/><Relationship Id="rId1416" Type="http://schemas.openxmlformats.org/officeDocument/2006/relationships/hyperlink" Target="file:///C:\Users\Lloyd\Documents\SVN\FHIR\build\qa\security.html" TargetMode="External"/><Relationship Id="rId1623" Type="http://schemas.openxmlformats.org/officeDocument/2006/relationships/hyperlink" Target="file:///C:\Users\Lloyd\Documents\SVN\FHIR\build\qa\json.html" TargetMode="External"/><Relationship Id="rId1830" Type="http://schemas.openxmlformats.org/officeDocument/2006/relationships/hyperlink" Target="file:///C:\Users\Lloyd\Documents\SVN\FHIR\build\qa\messageheader.html" TargetMode="External"/><Relationship Id="rId1928" Type="http://schemas.openxmlformats.org/officeDocument/2006/relationships/hyperlink" Target="file:///C:\Users\Lloyd\Documents\SVN\FHIR\build\qa\clinical.html" TargetMode="External"/><Relationship Id="rId2092" Type="http://schemas.openxmlformats.org/officeDocument/2006/relationships/hyperlink" Target="file:///C:\Users\Lloyd\Documents\SVN\FHIR\build\qa\procedurerequest.html" TargetMode="External"/><Relationship Id="rId271" Type="http://schemas.openxmlformats.org/officeDocument/2006/relationships/hyperlink" Target="http://www.hl7.org.nz" TargetMode="External"/><Relationship Id="rId937" Type="http://schemas.openxmlformats.org/officeDocument/2006/relationships/hyperlink" Target="file:///C:\Users\Lloyd\Documents\SVN\FHIR\build\qa\enrollmentresponse.html" TargetMode="External"/><Relationship Id="rId1122" Type="http://schemas.openxmlformats.org/officeDocument/2006/relationships/hyperlink" Target="http://gforge.hl7.org/gf/project/fhir/tracker/?action=TrackerItemEdit&amp;tracker_item_id=3471" TargetMode="External"/><Relationship Id="rId1567" Type="http://schemas.openxmlformats.org/officeDocument/2006/relationships/hyperlink" Target="file:///C:\Users\Lloyd\Documents\SVN\FHIR\build\qa\careplan-example-f201-renal.html" TargetMode="External"/><Relationship Id="rId1774" Type="http://schemas.openxmlformats.org/officeDocument/2006/relationships/hyperlink" Target="http://cbiit.nci.nih.gov" TargetMode="External"/><Relationship Id="rId1981" Type="http://schemas.openxmlformats.org/officeDocument/2006/relationships/hyperlink" Target="file:///C:\Users\Lloyd\Documents\SVN\FHIR\build\qa\downloads.html" TargetMode="External"/><Relationship Id="rId2397" Type="http://schemas.openxmlformats.org/officeDocument/2006/relationships/hyperlink" Target="http://www.w3.org/TR/xmldsig-core/" TargetMode="External"/><Relationship Id="rId2618" Type="http://schemas.openxmlformats.org/officeDocument/2006/relationships/hyperlink" Target="file:///C:\Users\Lloyd\Documents\SVN\FHIR\build\qa\valueset.html" TargetMode="External"/><Relationship Id="rId66" Type="http://schemas.openxmlformats.org/officeDocument/2006/relationships/hyperlink" Target="mailto:michael.legg@mlanda.com.au" TargetMode="External"/><Relationship Id="rId131" Type="http://schemas.openxmlformats.org/officeDocument/2006/relationships/hyperlink" Target="file:///C:\Users\Lloyd\Documents\SVN\FHIR\build\qa\comparison-other.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filing.html" TargetMode="External"/><Relationship Id="rId1427" Type="http://schemas.openxmlformats.org/officeDocument/2006/relationships/image" Target="media/image1.wmf"/><Relationship Id="rId1634" Type="http://schemas.openxmlformats.org/officeDocument/2006/relationships/hyperlink" Target="file:///C:\Users\Lloyd\Documents\SVN\FHIR\build\qa\json.html" TargetMode="External"/><Relationship Id="rId1841" Type="http://schemas.openxmlformats.org/officeDocument/2006/relationships/hyperlink" Target="file:///C:\Users\Lloyd\Documents\SVN\FHIR\build\qa\json.html" TargetMode="External"/><Relationship Id="rId2257" Type="http://schemas.openxmlformats.org/officeDocument/2006/relationships/hyperlink" Target="file:///C:\Users\Lloyd\Documents\SVN\FHIR\build\qa\resource.html" TargetMode="External"/><Relationship Id="rId2464" Type="http://schemas.openxmlformats.org/officeDocument/2006/relationships/hyperlink" Target="file:///C:\Users\Lloyd\Documents\SVN\FHIR\build\qa\.profile.xml" TargetMode="External"/><Relationship Id="rId2671" Type="http://schemas.openxmlformats.org/officeDocument/2006/relationships/hyperlink" Target="file:///C:\Users\Lloyd\Documents\SVN\FHIR\build\qa\diagnosticreport.html" TargetMode="External"/><Relationship Id="rId229" Type="http://schemas.openxmlformats.org/officeDocument/2006/relationships/hyperlink" Target="http://wiki.hl7.org/index.php?title=FHIR" TargetMode="External"/><Relationship Id="rId436" Type="http://schemas.openxmlformats.org/officeDocument/2006/relationships/hyperlink" Target="file:///C:\Users\Lloyd\Documents\SVN\FHIR\build\qa\datatypes-examples.html" TargetMode="External"/><Relationship Id="rId643" Type="http://schemas.openxmlformats.org/officeDocument/2006/relationships/hyperlink" Target="file:///C:\Users\Lloyd\Documents\SVN\FHIR\build\qa\lifecycle.html" TargetMode="External"/><Relationship Id="rId1066" Type="http://schemas.openxmlformats.org/officeDocument/2006/relationships/hyperlink" Target="file:///C:\Users\Lloyd\Documents\SVN\FHIR\build\qa\condition.html" TargetMode="External"/><Relationship Id="rId1273" Type="http://schemas.openxmlformats.org/officeDocument/2006/relationships/hyperlink" Target="file:///C:\Users\Lloyd\Documents\SVN\FHIR\build\qa\resource.html" TargetMode="External"/><Relationship Id="rId1480" Type="http://schemas.openxmlformats.org/officeDocument/2006/relationships/hyperlink" Target="infrastructure.html" TargetMode="External"/><Relationship Id="rId1939" Type="http://schemas.openxmlformats.org/officeDocument/2006/relationships/hyperlink" Target="file:///C:\Users\Lloyd\Documents\SVN\FHIR\build\qa\references.html" TargetMode="External"/><Relationship Id="rId2117" Type="http://schemas.openxmlformats.org/officeDocument/2006/relationships/hyperlink" Target="file:///C:\Users\Lloyd\Documents\SVN\FHIR\build\qa\medicationdispense.html" TargetMode="External"/><Relationship Id="rId2324" Type="http://schemas.openxmlformats.org/officeDocument/2006/relationships/hyperlink" Target="file:///C:\Users\Lloyd\Documents\SVN\FHIR\build\qa\datatypes.html" TargetMode="External"/><Relationship Id="rId2769" Type="http://schemas.openxmlformats.org/officeDocument/2006/relationships/hyperlink" Target="file:///C:\Users\Lloyd\Documents\SVN\FHIR\build\qa\resource.html" TargetMode="External"/><Relationship Id="rId850" Type="http://schemas.openxmlformats.org/officeDocument/2006/relationships/hyperlink" Target="file:///C:\Users\Lloyd\Documents\SVN\FHIR\build\qa\history.html" TargetMode="External"/><Relationship Id="rId948" Type="http://schemas.openxmlformats.org/officeDocument/2006/relationships/hyperlink" Target="file:///C:\Users\Lloyd\Documents\SVN\FHIR\build\qa\processrequest.html" TargetMode="External"/><Relationship Id="rId1133" Type="http://schemas.openxmlformats.org/officeDocument/2006/relationships/hyperlink" Target="http://gforge.hl7.org/gf/project/fhir/tracker/?action=TrackerItemEdit&amp;tracker_item_id=3531" TargetMode="External"/><Relationship Id="rId1578" Type="http://schemas.openxmlformats.org/officeDocument/2006/relationships/hyperlink" Target="file:///C:\Users\Lloyd\Documents\SVN\FHIR\build\qa\practitioner-example-f201-ab.html" TargetMode="External"/><Relationship Id="rId1701" Type="http://schemas.openxmlformats.org/officeDocument/2006/relationships/hyperlink" Target="file:///C:\Users\Lloyd\Documents\SVN\FHIR\build\qa\history.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elementdefinition.html" TargetMode="External"/><Relationship Id="rId2531" Type="http://schemas.openxmlformats.org/officeDocument/2006/relationships/hyperlink" Target="file:///C:\Users\Lloyd\Documents\SVN\FHIR\build\qa\ndc.html" TargetMode="External"/><Relationship Id="rId2629" Type="http://schemas.openxmlformats.org/officeDocument/2006/relationships/hyperlink" Target="file:///C:\Users\Lloyd\Documents\SVN\FHIR\build\qa\snomedct.html" TargetMode="External"/><Relationship Id="rId77" Type="http://schemas.openxmlformats.org/officeDocument/2006/relationships/hyperlink" Target="file:///C:\Users\Lloyd\Documents\SVN\FHIR\build\qa\composition.html" TargetMode="External"/><Relationship Id="rId282" Type="http://schemas.openxmlformats.org/officeDocument/2006/relationships/hyperlink" Target="http://pathology.mater.org.au" TargetMode="External"/><Relationship Id="rId503" Type="http://schemas.openxmlformats.org/officeDocument/2006/relationships/hyperlink" Target="http://wiki.hl7.org/index.php?title=FHIR_Specification_Feedback_(DSTU_2)" TargetMode="External"/><Relationship Id="rId587" Type="http://schemas.openxmlformats.org/officeDocument/2006/relationships/hyperlink" Target="file:///C:\Users\Lloyd\Documents\SVN\FHIR\build\qa\datatypes.html" TargetMode="External"/><Relationship Id="rId710" Type="http://schemas.openxmlformats.org/officeDocument/2006/relationships/hyperlink" Target="file:///C:\Users\Lloyd\Documents\SVN\FHIR\build\qa\validation-min.xml.zip" TargetMode="External"/><Relationship Id="rId808" Type="http://schemas.openxmlformats.org/officeDocument/2006/relationships/hyperlink" Target="file:///C:\Users\Lloyd\Documents\SVN\FHIR\build\qa\datatypes.html" TargetMode="External"/><Relationship Id="rId1340" Type="http://schemas.openxmlformats.org/officeDocument/2006/relationships/hyperlink" Target="file:///C:\Users\Lloyd\Documents\SVN\FHIR\build\qa\bundle-transaction.html" TargetMode="External"/><Relationship Id="rId1438" Type="http://schemas.openxmlformats.org/officeDocument/2006/relationships/hyperlink" Target="file:///C:\Users\Lloyd\Documents\SVN\FHIR\build\qa\lifecycle.html" TargetMode="External"/><Relationship Id="rId1645" Type="http://schemas.openxmlformats.org/officeDocument/2006/relationships/hyperlink" Target="file:///C:\Users\Lloyd\Documents\SVN\FHIR\build\qa\datatypes.html" TargetMode="External"/><Relationship Id="rId2170" Type="http://schemas.openxmlformats.org/officeDocument/2006/relationships/hyperlink" Target="file:///C:\Users\Lloyd\Documents\SVN\FHIR\build\qa\deviceusestatement.html" TargetMode="External"/><Relationship Id="rId2268" Type="http://schemas.openxmlformats.org/officeDocument/2006/relationships/hyperlink" Target="file:///C:\Users\Lloyd\Documents\SVN\FHIR\build\qa\datatypes.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compartment-patient.html" TargetMode="External"/><Relationship Id="rId447" Type="http://schemas.openxmlformats.org/officeDocument/2006/relationships/hyperlink" Target="file:///C:\Users\Lloyd\Documents\SVN\FHIR\build\qa\datatypes.html" TargetMode="External"/><Relationship Id="rId794" Type="http://schemas.openxmlformats.org/officeDocument/2006/relationships/hyperlink" Target="file:///C:\Users\Lloyd\Documents\SVN\FHIR\build\qa\extensibility.html" TargetMode="External"/><Relationship Id="rId1077" Type="http://schemas.openxmlformats.org/officeDocument/2006/relationships/hyperlink" Target="file:///C:\Users\Lloyd\Documents\SVN\FHIR\build\qa\documentmanifest.html" TargetMode="External"/><Relationship Id="rId1200" Type="http://schemas.openxmlformats.org/officeDocument/2006/relationships/hyperlink" Target="file:///C:\Users\Lloyd\Documents\SVN\FHIR\build\qa\claim.html" TargetMode="External"/><Relationship Id="rId1852" Type="http://schemas.openxmlformats.org/officeDocument/2006/relationships/hyperlink" Target="file:///C:\Users\Lloyd\Documents\SVN\FHIR\build\qa\http.html" TargetMode="External"/><Relationship Id="rId2030" Type="http://schemas.openxmlformats.org/officeDocument/2006/relationships/hyperlink" Target="file:///C:\Users\Lloyd\Documents\SVN\FHIR\build\qa\terminologies.html" TargetMode="External"/><Relationship Id="rId2128" Type="http://schemas.openxmlformats.org/officeDocument/2006/relationships/hyperlink" Target="file:///C:\Users\Lloyd\Documents\SVN\FHIR\build\qa\media.html" TargetMode="External"/><Relationship Id="rId2475" Type="http://schemas.openxmlformats.org/officeDocument/2006/relationships/hyperlink" Target="file:///C:\Users\Lloyd\Documents\SVN\FHIR\build\qa\profiling.html" TargetMode="External"/><Relationship Id="rId2682" Type="http://schemas.openxmlformats.org/officeDocument/2006/relationships/hyperlink" Target="file:///C:\Users\Lloyd\Documents\SVN\FHIR\build\qa\riskassessment.html" TargetMode="External"/><Relationship Id="rId654" Type="http://schemas.openxmlformats.org/officeDocument/2006/relationships/hyperlink" Target="file:///C:\Users\Lloyd\Documents\SVN\FHIR\build\qa\domainresource.html"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paymentreconciliation.html" TargetMode="External"/><Relationship Id="rId1284" Type="http://schemas.openxmlformats.org/officeDocument/2006/relationships/hyperlink" Target="file:///C:\Users\Lloyd\Documents\SVN\FHIR\build\qa\conformance-definitions.html" TargetMode="External"/><Relationship Id="rId1491" Type="http://schemas.openxmlformats.org/officeDocument/2006/relationships/hyperlink" Target="file:///C:\Users\Lloyd\Documents\SVN\FHIR\build\qa\toc.html" TargetMode="External"/><Relationship Id="rId1505" Type="http://schemas.openxmlformats.org/officeDocument/2006/relationships/hyperlink" Target="http://wiki.hl7.org/index.php?title=FHIR_Profiles_from_other_Organizations" TargetMode="External"/><Relationship Id="rId1589" Type="http://schemas.openxmlformats.org/officeDocument/2006/relationships/hyperlink" Target="file:///C:\Users\Lloyd\Documents\SVN\FHIR\build\qa\organization-example-f203-bumc.html" TargetMode="External"/><Relationship Id="rId1712" Type="http://schemas.openxmlformats.org/officeDocument/2006/relationships/hyperlink" Target="file:///C:\Users\Lloyd\Documents\SVN\FHIR\build\qa\help.html" TargetMode="External"/><Relationship Id="rId2335" Type="http://schemas.openxmlformats.org/officeDocument/2006/relationships/hyperlink" Target="file:///C:\Users\Lloyd\Documents\SVN\FHIR\build\qa\search.html" TargetMode="External"/><Relationship Id="rId2542" Type="http://schemas.openxmlformats.org/officeDocument/2006/relationships/hyperlink" Target="http://www.who.int/classifications/icf/en/" TargetMode="External"/><Relationship Id="rId293" Type="http://schemas.openxmlformats.org/officeDocument/2006/relationships/hyperlink" Target="http://www.orionhealth.com" TargetMode="External"/><Relationship Id="rId307" Type="http://schemas.openxmlformats.org/officeDocument/2006/relationships/hyperlink" Target="http://www.uhn.ca" TargetMode="External"/><Relationship Id="rId514" Type="http://schemas.openxmlformats.org/officeDocument/2006/relationships/hyperlink" Target="file:///C:\Users\Lloyd\Documents\SVN\FHIR\build\qa\datatypes-mappings.html" TargetMode="External"/><Relationship Id="rId721" Type="http://schemas.openxmlformats.org/officeDocument/2006/relationships/hyperlink" Target="http://wiki.hl7.org/index.php?title=FHIR_Implementation_Page" TargetMode="External"/><Relationship Id="rId1144" Type="http://schemas.openxmlformats.org/officeDocument/2006/relationships/hyperlink" Target="http://gforge.hl7.org/gf/project/fhir/tracker/?action=TrackerItemEdit&amp;tracker_item_id=3686" TargetMode="External"/><Relationship Id="rId1351" Type="http://schemas.openxmlformats.org/officeDocument/2006/relationships/hyperlink" Target="file:///C:\Users\Lloyd\Documents\SVN\FHIR\build\qa\conformance.html" TargetMode="External"/><Relationship Id="rId1449" Type="http://schemas.openxmlformats.org/officeDocument/2006/relationships/hyperlink" Target="file:///C:\Users\Lloyd\Documents\SVN\FHIR\build\qa\security-labels.html" TargetMode="External"/><Relationship Id="rId1796" Type="http://schemas.openxmlformats.org/officeDocument/2006/relationships/hyperlink" Target="license.html" TargetMode="External"/><Relationship Id="rId2181" Type="http://schemas.openxmlformats.org/officeDocument/2006/relationships/hyperlink" Target="file:///C:\Users\Lloyd\Documents\SVN\FHIR\build\qa\provenance.html" TargetMode="External"/><Relationship Id="rId2402" Type="http://schemas.openxmlformats.org/officeDocument/2006/relationships/hyperlink" Target="file:///C:\Users\Lloyd\Documents\SVN\FHIR\build\qa\documents.html" TargetMode="External"/><Relationship Id="rId88" Type="http://schemas.openxmlformats.org/officeDocument/2006/relationships/hyperlink" Target="file:///C:\Users\Lloyd\Documents\SVN\FHIR\build\qa\ehr-fm.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extensibility.html" TargetMode="External"/><Relationship Id="rId1211" Type="http://schemas.openxmlformats.org/officeDocument/2006/relationships/hyperlink" Target="file:///C:\Users\Lloyd\Documents\SVN\FHIR\build\qa\schedule.html" TargetMode="External"/><Relationship Id="rId1656" Type="http://schemas.openxmlformats.org/officeDocument/2006/relationships/hyperlink" Target="file:///C:\Users\Lloyd\Documents\SVN\FHIR\build\qa\resource.html" TargetMode="External"/><Relationship Id="rId1863" Type="http://schemas.openxmlformats.org/officeDocument/2006/relationships/hyperlink" Target="file:///C:\Users\Lloyd\Documents\SVN\FHIR\build\qa\profiling.html" TargetMode="External"/><Relationship Id="rId2041" Type="http://schemas.openxmlformats.org/officeDocument/2006/relationships/hyperlink" Target="file:///C:\Users\Lloyd\Documents\SVN\FHIR\build\qa\resource.html" TargetMode="External"/><Relationship Id="rId2279" Type="http://schemas.openxmlformats.org/officeDocument/2006/relationships/hyperlink" Target="file:///C:\Users\Lloyd\Documents\SVN\FHIR\build\qa\valueset-contact-point-system.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http://unitsofmeasure.org" TargetMode="External"/><Relationship Id="rId2707" Type="http://schemas.openxmlformats.org/officeDocument/2006/relationships/hyperlink" Target="file:///C:\Users\Lloyd\Documents\SVN\FHIR\build\qa\structuredefinition.html" TargetMode="External"/><Relationship Id="rId220" Type="http://schemas.openxmlformats.org/officeDocument/2006/relationships/hyperlink" Target="file:///C:\Users\Lloyd\Documents\SVN\FHIR\build\qa\resource.html" TargetMode="External"/><Relationship Id="rId458" Type="http://schemas.openxmlformats.org/officeDocument/2006/relationships/hyperlink" Target="file:///C:\Users\Lloyd\Documents\SVN\FHIR\build\qa\datatypes-definitions.html" TargetMode="External"/><Relationship Id="rId665" Type="http://schemas.openxmlformats.org/officeDocument/2006/relationships/hyperlink" Target="file:///C:\Users\Lloyd\Documents\SVN\FHIR\build\qa\identifier-registry.html" TargetMode="External"/><Relationship Id="rId872" Type="http://schemas.openxmlformats.org/officeDocument/2006/relationships/hyperlink" Target="file:///C:\Users\Lloyd\Documents\SVN\FHIR\build\qa\extension.profile.json.html" TargetMode="External"/><Relationship Id="rId1088" Type="http://schemas.openxmlformats.org/officeDocument/2006/relationships/hyperlink" Target="file:///C:\Users\Lloyd\Documents\SVN\FHIR\build\qa\list.html" TargetMode="External"/><Relationship Id="rId1295" Type="http://schemas.openxmlformats.org/officeDocument/2006/relationships/hyperlink" Target="file:///C:\Users\Lloyd\Documents\SVN\FHIR\build\qa\resource.html" TargetMode="External"/><Relationship Id="rId1309" Type="http://schemas.openxmlformats.org/officeDocument/2006/relationships/hyperlink" Target="file:///C:\Users\Lloyd\Documents\SVN\FHIR\build\qa\search.html" TargetMode="External"/><Relationship Id="rId1516" Type="http://schemas.openxmlformats.org/officeDocument/2006/relationships/hyperlink" Target="file:///C:\Users\Lloyd\Documents\SVN\FHIR\build\qa\resource.html" TargetMode="External"/><Relationship Id="rId1723" Type="http://schemas.openxmlformats.org/officeDocument/2006/relationships/hyperlink" Target="file:///C:\Users\Lloyd\Documents\SVN\FHIR\build\qa\messageheader.html" TargetMode="External"/><Relationship Id="rId1930" Type="http://schemas.openxmlformats.org/officeDocument/2006/relationships/hyperlink" Target="file:///C:\Users\Lloyd\Documents\SVN\FHIR\build\qa\infrastructure.html" TargetMode="External"/><Relationship Id="rId2139" Type="http://schemas.openxmlformats.org/officeDocument/2006/relationships/hyperlink" Target="file:///C:\Users\Lloyd\Documents\SVN\FHIR\build\qa\patient.html" TargetMode="External"/><Relationship Id="rId2346" Type="http://schemas.openxmlformats.org/officeDocument/2006/relationships/hyperlink" Target="file:///C:\Users\Lloyd\Documents\SVN\FHIR\build\qa\compartments.html" TargetMode="External"/><Relationship Id="rId2553" Type="http://schemas.openxmlformats.org/officeDocument/2006/relationships/hyperlink" Target="file:///C:\Users\Lloyd\Documents\SVN\FHIR\build\qa\valueset-dicom-dcim.html" TargetMode="External"/><Relationship Id="rId2760" Type="http://schemas.openxmlformats.org/officeDocument/2006/relationships/hyperlink" Target="file:///C:\Users\Lloyd\Documents\SVN\FHIR\build\qa\downloads.html" TargetMode="External"/><Relationship Id="rId15" Type="http://schemas.openxmlformats.org/officeDocument/2006/relationships/hyperlink" Target="http://wiki.hl7.org/index.php?title=Category:FHIR_Resource_Proposal" TargetMode="External"/><Relationship Id="rId318" Type="http://schemas.openxmlformats.org/officeDocument/2006/relationships/hyperlink" Target="file:///C:\Users\Lloyd\Documents\SVN\FHIR\build\qa\help.html" TargetMode="External"/><Relationship Id="rId525" Type="http://schemas.openxmlformats.org/officeDocument/2006/relationships/hyperlink" Target="file:///C:\Users\Lloyd\Documents\SVN\FHIR\build\qa\datatypes-definitions.html" TargetMode="External"/><Relationship Id="rId732" Type="http://schemas.openxmlformats.org/officeDocument/2006/relationships/hyperlink" Target="file:///C:\Users\Lloyd\Documents\SVN\FHIR\build\qa\security-labels.html" TargetMode="External"/><Relationship Id="rId1155" Type="http://schemas.openxmlformats.org/officeDocument/2006/relationships/hyperlink" Target="http://gforge.hl7.org/gf/project/fhir/tracker/?action=TrackerItemEdit&amp;tracker_item_id=3255" TargetMode="External"/><Relationship Id="rId1362" Type="http://schemas.openxmlformats.org/officeDocument/2006/relationships/hyperlink" Target="file:///C:\Users\Lloyd\Documents\SVN\FHIR\build\qa\history.html" TargetMode="External"/><Relationship Id="rId2192" Type="http://schemas.openxmlformats.org/officeDocument/2006/relationships/hyperlink" Target="file:///C:\Users\Lloyd\Documents\SVN\FHIR\build\qa\bundle.html" TargetMode="External"/><Relationship Id="rId2206" Type="http://schemas.openxmlformats.org/officeDocument/2006/relationships/hyperlink" Target="file:///C:\Users\Lloyd\Documents\SVN\FHIR\build\qa\conformance.html" TargetMode="External"/><Relationship Id="rId2413" Type="http://schemas.openxmlformats.org/officeDocument/2006/relationships/hyperlink" Target="file:///C:\Users\Lloyd\Documents\SVN\FHIR\build\qa\history.html" TargetMode="External"/><Relationship Id="rId2620" Type="http://schemas.openxmlformats.org/officeDocument/2006/relationships/hyperlink" Target="file:///C:\Users\Lloyd\Documents\SVN\FHIR\build\qa\terminologies.html" TargetMode="External"/><Relationship Id="rId99" Type="http://schemas.openxmlformats.org/officeDocument/2006/relationships/hyperlink" Target="file:///C:\Users\Lloyd\Documents\SVN\FHIR\build\qa\extensibility.html" TargetMode="External"/><Relationship Id="rId164" Type="http://schemas.openxmlformats.org/officeDocument/2006/relationships/hyperlink" Target="file:///C:\Users\Lloyd\Documents\SVN\FHIR\build\qa\help.html" TargetMode="External"/><Relationship Id="rId371" Type="http://schemas.openxmlformats.org/officeDocument/2006/relationships/hyperlink" Target="file:///C:\Users\Lloyd\Documents\SVN\FHIR\build\qa\datatypes-examples.html" TargetMode="External"/><Relationship Id="rId1015" Type="http://schemas.openxmlformats.org/officeDocument/2006/relationships/hyperlink" Target="http://hl7.org/fhir/history.html" TargetMode="External"/><Relationship Id="rId1222" Type="http://schemas.openxmlformats.org/officeDocument/2006/relationships/hyperlink" Target="file:///C:\Users\Lloyd\Documents\SVN\FHIR\build\qa\uslab\uslabreport.html" TargetMode="External"/><Relationship Id="rId1667" Type="http://schemas.openxmlformats.org/officeDocument/2006/relationships/hyperlink" Target="http://loinc.org" TargetMode="External"/><Relationship Id="rId1874" Type="http://schemas.openxmlformats.org/officeDocument/2006/relationships/hyperlink" Target="http://www.w3.org/Protocols/rfc2616/rfc2616-sec13.html" TargetMode="External"/><Relationship Id="rId2052" Type="http://schemas.openxmlformats.org/officeDocument/2006/relationships/hyperlink" Target="file:///C:\Users\Lloyd\Documents\SVN\FHIR\build\qa\procedure.html" TargetMode="External"/><Relationship Id="rId2497" Type="http://schemas.openxmlformats.org/officeDocument/2006/relationships/hyperlink" Target="file:///C:\Users\Lloyd\Documents\SVN\FHIR\build\qa\datatypes.html" TargetMode="External"/><Relationship Id="rId2718" Type="http://schemas.openxmlformats.org/officeDocument/2006/relationships/hyperlink" Target="file:///C:\Users\Lloyd\Documents\SVN\FHIR\build\qa\documents.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document-example-dischargesummary.html" TargetMode="External"/><Relationship Id="rId883" Type="http://schemas.openxmlformats.org/officeDocument/2006/relationships/hyperlink" Target="file:///C:\Users\Lloyd\Documents\SVN\FHIR\build\qa\history.html" TargetMode="External"/><Relationship Id="rId1099" Type="http://schemas.openxmlformats.org/officeDocument/2006/relationships/hyperlink" Target="file:///C:\Users\Lloyd\Documents\SVN\FHIR\build\qa\operationdefinition.html" TargetMode="External"/><Relationship Id="rId1527" Type="http://schemas.openxmlformats.org/officeDocument/2006/relationships/hyperlink" Target="file:///C:\Users\Lloyd\Documents\SVN\FHIR\build\qa\organization-example-f002-burgers-card.html" TargetMode="External"/><Relationship Id="rId1734" Type="http://schemas.openxmlformats.org/officeDocument/2006/relationships/hyperlink" Target="file:///C:\Users\Lloyd\Documents\SVN\FHIR\build\qa\messageheader-operations.html" TargetMode="External"/><Relationship Id="rId1941" Type="http://schemas.openxmlformats.org/officeDocument/2006/relationships/hyperlink" Target="file:///C:\Users\Lloyd\Documents\SVN\FHIR\build\qa\xml.html" TargetMode="External"/><Relationship Id="rId2357" Type="http://schemas.openxmlformats.org/officeDocument/2006/relationships/hyperlink" Target="file:///C:\Users\Lloyd\Documents\SVN\FHIR\build\qa\resourcelist.html" TargetMode="External"/><Relationship Id="rId2564" Type="http://schemas.openxmlformats.org/officeDocument/2006/relationships/hyperlink" Target="file:///C:\Users\Lloyd\Documents\SVN\FHIR\build\qa\datatypes.html" TargetMode="External"/><Relationship Id="rId26" Type="http://schemas.openxmlformats.org/officeDocument/2006/relationships/hyperlink" Target="file:///C:\Users\Lloyd\Documents\SVN\FHIR\build\qa\history.html" TargetMode="External"/><Relationship Id="rId231" Type="http://schemas.openxmlformats.org/officeDocument/2006/relationships/hyperlink" Target="http://www.hl7.org/events/workgroupmeetings.cfm?ref=nav" TargetMode="External"/><Relationship Id="rId329" Type="http://schemas.openxmlformats.org/officeDocument/2006/relationships/hyperlink" Target="file:///C:\Users\Lloyd\Documents\SVN\FHIR\build\qa\datatypes-examples.html"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appointment.html" TargetMode="External"/><Relationship Id="rId1373" Type="http://schemas.openxmlformats.org/officeDocument/2006/relationships/hyperlink" Target="file:///C:\Users\Lloyd\Documents\SVN\FHIR\build\help.html" TargetMode="External"/><Relationship Id="rId2217" Type="http://schemas.openxmlformats.org/officeDocument/2006/relationships/hyperlink" Target="file:///C:\Users\Lloyd\Documents\SVN\FHIR\build\qa\claimresponse.html" TargetMode="External"/><Relationship Id="rId2771" Type="http://schemas.openxmlformats.org/officeDocument/2006/relationships/hyperlink" Target="file:///C:\Users\Lloyd\Documents\SVN\FHIR\build\qa\history.html" TargetMode="External"/><Relationship Id="rId175" Type="http://schemas.openxmlformats.org/officeDocument/2006/relationships/hyperlink" Target="file:///C:\Users\Lloyd\Documents\SVN\FHIR\build\qa\implementationguide.html" TargetMode="External"/><Relationship Id="rId743" Type="http://schemas.openxmlformats.org/officeDocument/2006/relationships/hyperlink" Target="file:///C:\Users\Lloyd\Documents\SVN\FHIR\build\qa\documents.html" TargetMode="External"/><Relationship Id="rId950" Type="http://schemas.openxmlformats.org/officeDocument/2006/relationships/hyperlink" Target="file:///C:\Users\Lloyd\Documents\SVN\FHIR\build\qa\processrequest.html" TargetMode="External"/><Relationship Id="rId1026" Type="http://schemas.openxmlformats.org/officeDocument/2006/relationships/hyperlink" Target="file:///C:\Users\Lloyd\Documents\SVN\FHIR\build\qa\datatypes.html" TargetMode="External"/><Relationship Id="rId1580" Type="http://schemas.openxmlformats.org/officeDocument/2006/relationships/hyperlink" Target="file:///C:\Users\Lloyd\Documents\SVN\FHIR\build\qa\careplan-example-f203-sepsis.html" TargetMode="External"/><Relationship Id="rId1678" Type="http://schemas.openxmlformats.org/officeDocument/2006/relationships/hyperlink" Target="file:///C:\Users\Lloyd\Documents\SVN\FHIR\build\qa\list-operations.html" TargetMode="External"/><Relationship Id="rId1801" Type="http://schemas.openxmlformats.org/officeDocument/2006/relationships/image" Target="file:///C:\Users\Lloyd\Documents\SVN\FHIR\build\qa\assets\images\hl7-logo.png"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Lloyd\Documents\SVN\FHIR\build\qa\documents.html" TargetMode="External"/><Relationship Id="rId2631" Type="http://schemas.openxmlformats.org/officeDocument/2006/relationships/hyperlink" Target="file:///C:\Users\Lloyd\Documents\SVN\FHIR\build\qa\rxnorm.html" TargetMode="External"/><Relationship Id="rId2729" Type="http://schemas.openxmlformats.org/officeDocument/2006/relationships/hyperlink" Target="file:///C:\Users\Lloyd\Documents\SVN\FHIR\build\qa\http.html" TargetMode="External"/><Relationship Id="rId382" Type="http://schemas.openxmlformats.org/officeDocument/2006/relationships/hyperlink" Target="file:///C:\Users\Lloyd\Documents\SVN\FHIR\build\qa\terminologies-systems.html" TargetMode="External"/><Relationship Id="rId603" Type="http://schemas.openxmlformats.org/officeDocument/2006/relationships/hyperlink" Target="file:///C:\Users\Lloyd\Documents\SVN\FHIR\build\qa\resource.html" TargetMode="External"/><Relationship Id="rId687" Type="http://schemas.openxmlformats.org/officeDocument/2006/relationships/hyperlink" Target="file:///C:\Users\Lloyd\Documents\SVN\FHIR\build\qa\composition.html" TargetMode="External"/><Relationship Id="rId810" Type="http://schemas.openxmlformats.org/officeDocument/2006/relationships/hyperlink" Target="file:///C:\Users\Lloyd\Documents\SVN\FHIR\build\qa\extensibility.html" TargetMode="External"/><Relationship Id="rId908" Type="http://schemas.openxmlformats.org/officeDocument/2006/relationships/hyperlink" Target="file:///C:\Users\Lloyd\Documents\SVN\FHIR\build\qa\datatypes.html" TargetMode="External"/><Relationship Id="rId1233" Type="http://schemas.openxmlformats.org/officeDocument/2006/relationships/hyperlink" Target="file:///C:\Users\Lloyd\Documents\SVN\FHIR\build\qa\conceptmap.html" TargetMode="External"/><Relationship Id="rId1440" Type="http://schemas.openxmlformats.org/officeDocument/2006/relationships/hyperlink" Target="file:///C:\Users\Lloyd\Documents\SVN\FHIR\build\qa\narrative.html" TargetMode="External"/><Relationship Id="rId1538" Type="http://schemas.openxmlformats.org/officeDocument/2006/relationships/hyperlink" Target="file:///C:\Users\Lloyd\Documents\SVN\FHIR\build\qa\organization-example-f003-burgers-ENT.html" TargetMode="External"/><Relationship Id="rId2063" Type="http://schemas.openxmlformats.org/officeDocument/2006/relationships/hyperlink" Target="file:///C:\Users\Lloyd\Documents\SVN\FHIR\build\qa\resource.html" TargetMode="External"/><Relationship Id="rId2270" Type="http://schemas.openxmlformats.org/officeDocument/2006/relationships/hyperlink" Target="file:///C:\Users\Lloyd\Documents\SVN\FHIR\build\qa\datatypes.html" TargetMode="External"/><Relationship Id="rId2368" Type="http://schemas.openxmlformats.org/officeDocument/2006/relationships/hyperlink" Target="file:///C:\Users\Lloyd\Documents\SVN\FHIR\build\qa\compartments.html" TargetMode="External"/><Relationship Id="rId242" Type="http://schemas.openxmlformats.org/officeDocument/2006/relationships/hyperlink" Target="http://www.childrenshospital.org/" TargetMode="External"/><Relationship Id="rId894" Type="http://schemas.openxmlformats.org/officeDocument/2006/relationships/hyperlink" Target="file:///C:\Users\Lloyd\Documents\SVN\FHIR\build\qa\history.html" TargetMode="External"/><Relationship Id="rId1177" Type="http://schemas.openxmlformats.org/officeDocument/2006/relationships/hyperlink" Target="file:///C:\Users\Lloyd\Documents\SVN\FHIR\build\qa\communicationrequest.html" TargetMode="External"/><Relationship Id="rId1300" Type="http://schemas.openxmlformats.org/officeDocument/2006/relationships/hyperlink" Target="file:///C:\Users\Lloyd\Documents\SVN\FHIR\build\qa\operationoutcome.html" TargetMode="External"/><Relationship Id="rId1745" Type="http://schemas.openxmlformats.org/officeDocument/2006/relationships/hyperlink" Target="file:///C:\Users\Lloyd\Documents\SVN\FHIR\build\qa\parameters.html" TargetMode="External"/><Relationship Id="rId1952" Type="http://schemas.openxmlformats.org/officeDocument/2006/relationships/hyperlink" Target="http://wiki.hl7.org/index.php?title=FHIR_Support_Page" TargetMode="External"/><Relationship Id="rId2130" Type="http://schemas.openxmlformats.org/officeDocument/2006/relationships/hyperlink" Target="file:///C:\Users\Lloyd\Documents\SVN\FHIR\build\qa\diagnosticreport.html" TargetMode="External"/><Relationship Id="rId2575" Type="http://schemas.openxmlformats.org/officeDocument/2006/relationships/hyperlink" Target="file:///C:\Users\Lloyd\Documents\SVN\FHIR\build\qa\snomedct.html" TargetMode="External"/><Relationship Id="rId2782" Type="http://schemas.openxmlformats.org/officeDocument/2006/relationships/hyperlink" Target="file:///C:\Users\Lloyd\Documents\SVN\FHIR\build\qa\conformance-rules.html" TargetMode="External"/><Relationship Id="rId37" Type="http://schemas.openxmlformats.org/officeDocument/2006/relationships/hyperlink" Target="file:///C:\Users\Lloyd\Documents\SVN\FHIR\build\qa\narrative.html" TargetMode="External"/><Relationship Id="rId102" Type="http://schemas.openxmlformats.org/officeDocument/2006/relationships/hyperlink" Target="file:///C:\Users\Lloyd\Documents\SVN\FHIR\build\qa\compartments.html" TargetMode="External"/><Relationship Id="rId547" Type="http://schemas.openxmlformats.org/officeDocument/2006/relationships/hyperlink" Target="http://www.w3.org/International/questions/qa-personal-names" TargetMode="External"/><Relationship Id="rId754" Type="http://schemas.openxmlformats.org/officeDocument/2006/relationships/hyperlink" Target="file:///C:\Users\Lloyd\Documents\SVN\FHIR\build\qa\datatypes.html" TargetMode="External"/><Relationship Id="rId961" Type="http://schemas.openxmlformats.org/officeDocument/2006/relationships/hyperlink" Target="file:///C:\Users\Lloyd\Documents\SVN\FHIR\build\qa\processresponse.html" TargetMode="External"/><Relationship Id="rId1384" Type="http://schemas.openxmlformats.org/officeDocument/2006/relationships/hyperlink" Target="http://wiki.hl7.org/index.php?title=FHIR_Profiles_from_other_Organizations" TargetMode="External"/><Relationship Id="rId1591" Type="http://schemas.openxmlformats.org/officeDocument/2006/relationships/hyperlink" Target="file:///C:\Users\Lloyd\Documents\SVN\FHIR\build\qa\encounter-example-f201-20130404.html" TargetMode="External"/><Relationship Id="rId1605" Type="http://schemas.openxmlformats.org/officeDocument/2006/relationships/hyperlink" Target="file:///C:\Users\Lloyd\Documents\SVN\FHIR\build\qa\medication-example-f202-flucloxacilline.html" TargetMode="External"/><Relationship Id="rId1689" Type="http://schemas.openxmlformats.org/officeDocument/2006/relationships/hyperlink" Target="file:///C:\Users\Lloyd\Documents\SVN\FHIR\build\qa\resource.html" TargetMode="External"/><Relationship Id="rId1812" Type="http://schemas.openxmlformats.org/officeDocument/2006/relationships/hyperlink" Target="file:///C:\Users\Lloyd\Documents\SVN\FHIR\build\qa\http.html" TargetMode="External"/><Relationship Id="rId2228" Type="http://schemas.openxmlformats.org/officeDocument/2006/relationships/hyperlink" Target="file:///C:\Users\Lloyd\Documents\SVN\FHIR\build\qa\financial.html" TargetMode="External"/><Relationship Id="rId2435" Type="http://schemas.openxmlformats.org/officeDocument/2006/relationships/hyperlink" Target="http://snomed.org/uristandard.pdf" TargetMode="External"/><Relationship Id="rId2642" Type="http://schemas.openxmlformats.org/officeDocument/2006/relationships/hyperlink" Target="file:///C:\Users\Lloyd\Documents\SVN\FHIR\build\qa\valueset-operations.html" TargetMode="External"/><Relationship Id="rId90" Type="http://schemas.openxmlformats.org/officeDocument/2006/relationships/hyperlink" Target="file:///C:\Users\Lloyd\Documents\SVN\FHIR\build\qa\help.html" TargetMode="External"/><Relationship Id="rId186" Type="http://schemas.openxmlformats.org/officeDocument/2006/relationships/hyperlink" Target="file:///C:\Users\Lloyd\Documents\SVN\FHIR\build\qa\formats.html" TargetMode="External"/><Relationship Id="rId393" Type="http://schemas.openxmlformats.org/officeDocument/2006/relationships/hyperlink" Target="file:///C:\Users\Lloyd\Documents\SVN\FHIR\build\qa\datatypes-definitions.html" TargetMode="External"/><Relationship Id="rId407" Type="http://schemas.openxmlformats.org/officeDocument/2006/relationships/hyperlink" Target="file:///C:\Users\Lloyd\Documents\SVN\FHIR\build\qa\extensibility-examples.html" TargetMode="External"/><Relationship Id="rId614" Type="http://schemas.openxmlformats.org/officeDocument/2006/relationships/hyperlink" Target="http://gforge.hl7.org/gf/project/fhir/tracker/?action=TrackerItemBrowse&amp;tracker_id=677" TargetMode="External"/><Relationship Id="rId821" Type="http://schemas.openxmlformats.org/officeDocument/2006/relationships/hyperlink" Target="file:///C:\Users\Lloyd\Documents\SVN\FHIR\build\qa\extensibility.html" TargetMode="External"/><Relationship Id="rId1037" Type="http://schemas.openxmlformats.org/officeDocument/2006/relationships/hyperlink" Target="file:///C:\Users\Lloyd\Documents\SVN\FHIR\build\qa\testscript.html" TargetMode="External"/><Relationship Id="rId1244" Type="http://schemas.openxmlformats.org/officeDocument/2006/relationships/hyperlink" Target="file:///C:\Users\Lloyd\Documents\SVN\FHIR\build\qa\riskassessment.html" TargetMode="External"/><Relationship Id="rId1451" Type="http://schemas.openxmlformats.org/officeDocument/2006/relationships/hyperlink" Target="file:///C:\Users\Lloyd\Documents\SVN\FHIR\build\qa\consentdirective.html" TargetMode="External"/><Relationship Id="rId1896" Type="http://schemas.openxmlformats.org/officeDocument/2006/relationships/hyperlink" Target="file:///C:\Users\Lloyd\Documents\SVN\FHIR\build\qa\resourceglist.html" TargetMode="External"/><Relationship Id="rId2074" Type="http://schemas.openxmlformats.org/officeDocument/2006/relationships/hyperlink" Target="file:///C:\Users\Lloyd\Documents\SVN\FHIR\build\qa\observation.html" TargetMode="External"/><Relationship Id="rId2281" Type="http://schemas.openxmlformats.org/officeDocument/2006/relationships/hyperlink" Target="file:///C:\Users\Lloyd\Documents\SVN\FHIR\build\qa\datatypes.html" TargetMode="External"/><Relationship Id="rId2502" Type="http://schemas.openxmlformats.org/officeDocument/2006/relationships/hyperlink" Target="file:///C:\Users\Lloyd\Documents\SVN\FHIR\build\qa\-questionnaire.html" TargetMode="External"/><Relationship Id="rId253" Type="http://schemas.openxmlformats.org/officeDocument/2006/relationships/hyperlink" Target="http://ehealth.data.com.au"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documentreference.html" TargetMode="External"/><Relationship Id="rId919" Type="http://schemas.openxmlformats.org/officeDocument/2006/relationships/hyperlink" Target="file:///C:\Users\Lloyd\Documents\SVN\FHIR\build\qa\datatypes.html" TargetMode="External"/><Relationship Id="rId1090" Type="http://schemas.openxmlformats.org/officeDocument/2006/relationships/hyperlink" Target="file:///C:\Users\Lloyd\Documents\SVN\FHIR\build\qa\media.html" TargetMode="External"/><Relationship Id="rId1104" Type="http://schemas.openxmlformats.org/officeDocument/2006/relationships/hyperlink" Target="file:///C:\Users\Lloyd\Documents\SVN\FHIR\build\qa\person.html" TargetMode="External"/><Relationship Id="rId1311" Type="http://schemas.openxmlformats.org/officeDocument/2006/relationships/hyperlink" Target="file:///C:\Users\Lloyd\Documents\SVN\FHIR\build\qa\resource.html" TargetMode="External"/><Relationship Id="rId1549" Type="http://schemas.openxmlformats.org/officeDocument/2006/relationships/hyperlink" Target="file:///C:\Users\Lloyd\Documents\SVN\FHIR\build\qa\medication-example-f002-crestor.html" TargetMode="External"/><Relationship Id="rId1756" Type="http://schemas.openxmlformats.org/officeDocument/2006/relationships/hyperlink" Target="file:///C:\Users\Lloyd\Documents\SVN\FHIR\build\qa\history.html" TargetMode="External"/><Relationship Id="rId1963" Type="http://schemas.openxmlformats.org/officeDocument/2006/relationships/hyperlink" Target="file:///C:\Users\Lloyd\Documents\SVN\FHIR\build\qa\help.html" TargetMode="External"/><Relationship Id="rId2141" Type="http://schemas.openxmlformats.org/officeDocument/2006/relationships/hyperlink" Target="file:///C:\Users\Lloyd\Documents\SVN\FHIR\build\qa\practitioner.html" TargetMode="External"/><Relationship Id="rId2379" Type="http://schemas.openxmlformats.org/officeDocument/2006/relationships/hyperlink" Target="http://wiki.hl7.org/index.php?title=FHIR_email_list_subscription_instructions" TargetMode="External"/><Relationship Id="rId2586" Type="http://schemas.openxmlformats.org/officeDocument/2006/relationships/hyperlink" Target="file:///C:\Users\Lloyd\Documents\SVN\FHIR\build\qa\extension-valueset-reference.html" TargetMode="External"/><Relationship Id="rId2793" Type="http://schemas.openxmlformats.org/officeDocument/2006/relationships/hyperlink" Target="file:///C:\Users\Lloyd\Documents\SVN\FHIR\build\qa\provenance.html" TargetMode="External"/><Relationship Id="rId48" Type="http://schemas.openxmlformats.org/officeDocument/2006/relationships/hyperlink" Target="https://twitter.com/hashtag/fhir" TargetMode="External"/><Relationship Id="rId113" Type="http://schemas.openxmlformats.org/officeDocument/2006/relationships/hyperlink" Target="file:///C:\Users\Lloyd\Documents\SVN\FHIR\build\qa\valueset.html" TargetMode="External"/><Relationship Id="rId320" Type="http://schemas.openxmlformats.org/officeDocument/2006/relationships/hyperlink" Target="http://www2a.cdc.gov/vaccines/iis/iisstandards/vaccines.asp?rpt=cvx"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element-definitions.html" TargetMode="External"/><Relationship Id="rId972" Type="http://schemas.openxmlformats.org/officeDocument/2006/relationships/hyperlink" Target="file:///C:\Users\Lloyd\Documents\SVN\FHIR\index.html" TargetMode="External"/><Relationship Id="rId1188" Type="http://schemas.openxmlformats.org/officeDocument/2006/relationships/hyperlink" Target="file:///C:\Users\Lloyd\Documents\SVN\FHIR\build\qa\enrollmentrequest.html" TargetMode="External"/><Relationship Id="rId1395" Type="http://schemas.openxmlformats.org/officeDocument/2006/relationships/hyperlink" Target="file:///C:\Users\Lloyd\Documents\SVN\FHIR\build\qa\questionnaire.html" TargetMode="External"/><Relationship Id="rId1409" Type="http://schemas.openxmlformats.org/officeDocument/2006/relationships/hyperlink" Target="file:///C:\Users\Lloyd\Documents\SVN\FHIR\build\qa\messaging.html" TargetMode="External"/><Relationship Id="rId1616" Type="http://schemas.openxmlformats.org/officeDocument/2006/relationships/hyperlink" Target="file:///C:\Users\Lloyd\Documents\SVN\FHIR\build\qa\observation-example-f204-creatinine.html" TargetMode="External"/><Relationship Id="rId1823" Type="http://schemas.openxmlformats.org/officeDocument/2006/relationships/hyperlink" Target="file:///C:\Users\Lloyd\Documents\SVN\FHIR\build\qa\messaging.html" TargetMode="External"/><Relationship Id="rId2001" Type="http://schemas.openxmlformats.org/officeDocument/2006/relationships/hyperlink" Target="file:///C:\Users\Lloyd\Documents\SVN\FHIR\build\qa\extensibility-examples.html" TargetMode="External"/><Relationship Id="rId2239" Type="http://schemas.openxmlformats.org/officeDocument/2006/relationships/hyperlink" Target="https://uts.nlm.nih.gov/license.html" TargetMode="External"/><Relationship Id="rId2446" Type="http://schemas.openxmlformats.org/officeDocument/2006/relationships/hyperlink" Target="file:///C:\Users\Lloyd\Documents\SVN\FHIR\build\qa\resource.html" TargetMode="External"/><Relationship Id="rId2653" Type="http://schemas.openxmlformats.org/officeDocument/2006/relationships/hyperlink" Target="file:///C:\Users\Lloyd\Documents\SVN\FHIR\build\qa\help.html" TargetMode="External"/><Relationship Id="rId197" Type="http://schemas.openxmlformats.org/officeDocument/2006/relationships/hyperlink" Target="file:///C:\Users\Lloyd\Documents\SVN\FHIR\build\qa\datatypes.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2012Sep\index.htm" TargetMode="External"/><Relationship Id="rId832" Type="http://schemas.openxmlformats.org/officeDocument/2006/relationships/hyperlink" Target="file:///C:\Users\Lloyd\Documents\SVN\FHIR\build\qa\datatypes.html" TargetMode="External"/><Relationship Id="rId1048" Type="http://schemas.openxmlformats.org/officeDocument/2006/relationships/hyperlink" Target="file:///C:\Users\Lloyd\Documents\SVN\FHIR\build\qa\datatypes.html" TargetMode="External"/><Relationship Id="rId1255" Type="http://schemas.openxmlformats.org/officeDocument/2006/relationships/hyperlink" Target="file:///C:\Users\Lloyd\Documents\SVN\FHIR\build\qa\schedule.html" TargetMode="External"/><Relationship Id="rId1462" Type="http://schemas.openxmlformats.org/officeDocument/2006/relationships/hyperlink" Target="file:///C:\Users\Lloyd\Documents\SVN\FHIR\build\qa\overview-dev.html" TargetMode="External"/><Relationship Id="rId2085" Type="http://schemas.openxmlformats.org/officeDocument/2006/relationships/hyperlink" Target="file:///C:\Users\Lloyd\Documents\SVN\FHIR\build\qa\diagnosticorder.html" TargetMode="External"/><Relationship Id="rId2292" Type="http://schemas.openxmlformats.org/officeDocument/2006/relationships/hyperlink" Target="http://wiki.hl7.org/index.php?title=FHIR_Specification_Feedback_(DSTU_2)" TargetMode="External"/><Relationship Id="rId2306" Type="http://schemas.openxmlformats.org/officeDocument/2006/relationships/hyperlink" Target="file:///C:\Users\Lloyd\Documents\SVN\FHIR\build\qa\bundle-definitions.html" TargetMode="External"/><Relationship Id="rId2513" Type="http://schemas.openxmlformats.org/officeDocument/2006/relationships/hyperlink" Target="http://tools.ietf.org/html/rfc5141" TargetMode="External"/><Relationship Id="rId264" Type="http://schemas.openxmlformats.org/officeDocument/2006/relationships/hyperlink" Target="http://global-village.net" TargetMode="External"/><Relationship Id="rId471" Type="http://schemas.openxmlformats.org/officeDocument/2006/relationships/hyperlink" Target="file:///C:\Users\Lloyd\Documents\SVN\FHIR\build\qa\datatypes-definitions.html" TargetMode="External"/><Relationship Id="rId1115" Type="http://schemas.openxmlformats.org/officeDocument/2006/relationships/hyperlink" Target="file:///C:\Users\Lloyd\Documents\SVN\FHIR\build\qa\subscription.html" TargetMode="External"/><Relationship Id="rId1322" Type="http://schemas.openxmlformats.org/officeDocument/2006/relationships/hyperlink" Target="file:///C:\Users\Lloyd\Documents\SVN\FHIR\build\qa\compartments.html" TargetMode="External"/><Relationship Id="rId1767" Type="http://schemas.openxmlformats.org/officeDocument/2006/relationships/hyperlink" Target="file:///C:\Users\Lloyd\Documents\SVN\FHIR\build\qa\basic-example-narrative.xml.html" TargetMode="External"/><Relationship Id="rId1974" Type="http://schemas.openxmlformats.org/officeDocument/2006/relationships/hyperlink" Target="file:///C:\Users\Lloyd\Documents\SVN\FHIR\build\qa\searchparameter.html" TargetMode="External"/><Relationship Id="rId2152" Type="http://schemas.openxmlformats.org/officeDocument/2006/relationships/hyperlink" Target="file:///C:\Users\Lloyd\Documents\SVN\FHIR\build\qa\devicecomponent.html" TargetMode="External"/><Relationship Id="rId2597" Type="http://schemas.openxmlformats.org/officeDocument/2006/relationships/hyperlink" Target="http://www.rfc-editor.org/bcp/bcp13.txt" TargetMode="External"/><Relationship Id="rId2720" Type="http://schemas.openxmlformats.org/officeDocument/2006/relationships/hyperlink" Target="file:///C:\Users\Lloyd\Documents\SVN\FHIR\build\qa\resource.html" TargetMode="External"/><Relationship Id="rId59" Type="http://schemas.openxmlformats.org/officeDocument/2006/relationships/hyperlink" Target="file:///C:\Users\Lloyd\Documents\SVN\FHIR\build\qa\composition.html" TargetMode="External"/><Relationship Id="rId124" Type="http://schemas.openxmlformats.org/officeDocument/2006/relationships/hyperlink" Target="file:///C:\Users\Lloyd\Documents\SVN\FHIR\build\qa\resource.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xml.html" TargetMode="External"/><Relationship Id="rId983" Type="http://schemas.openxmlformats.org/officeDocument/2006/relationships/image" Target="file:///C:\Users\Lloyd\Documents\SVN\FHIR\build\qa\icon_choice.gif" TargetMode="External"/><Relationship Id="rId1199" Type="http://schemas.openxmlformats.org/officeDocument/2006/relationships/hyperlink" Target="file:///C:\Users\Lloyd\Documents\SVN\FHIR\build\qa\operationdefinition.html" TargetMode="External"/><Relationship Id="rId1627" Type="http://schemas.openxmlformats.org/officeDocument/2006/relationships/hyperlink" Target="file:///C:\Users\Lloyd\Documents\SVN\FHIR\build\qa\json.html" TargetMode="External"/><Relationship Id="rId1834" Type="http://schemas.openxmlformats.org/officeDocument/2006/relationships/hyperlink" Target="file:///C:\Users\Lloyd\Documents\SVN\FHIR\build\qa\resource.html" TargetMode="External"/><Relationship Id="rId2457" Type="http://schemas.openxmlformats.org/officeDocument/2006/relationships/hyperlink" Target="http://hl7.org/fhir" TargetMode="External"/><Relationship Id="rId2664" Type="http://schemas.openxmlformats.org/officeDocument/2006/relationships/hyperlink" Target="file:///C:\Users\Lloyd\Documents\SVN\FHIR\build\qa\bodysite.html" TargetMode="External"/><Relationship Id="rId331" Type="http://schemas.openxmlformats.org/officeDocument/2006/relationships/hyperlink" Target="file:///C:\Users\Lloyd\Documents\SVN\FHIR\build\qa\datatypes.html"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overview.html" TargetMode="External"/><Relationship Id="rId1059" Type="http://schemas.openxmlformats.org/officeDocument/2006/relationships/hyperlink" Target="file:///C:\Users\Lloyd\Documents\SVN\FHIR\build\qa\appointmentresponse.html" TargetMode="External"/><Relationship Id="rId1266" Type="http://schemas.openxmlformats.org/officeDocument/2006/relationships/hyperlink" Target="file:///C:\Users\Lloyd\Documents\SVN\FHIR\build\qa\messaging.html" TargetMode="External"/><Relationship Id="rId1473" Type="http://schemas.openxmlformats.org/officeDocument/2006/relationships/hyperlink" Target="file:///C:\Users\Lloyd\Documents\SVN\FHIR\build\qa\clinical.html" TargetMode="External"/><Relationship Id="rId2012" Type="http://schemas.openxmlformats.org/officeDocument/2006/relationships/hyperlink" Target="file:///C:\Users\Lloyd\Documents\SVN\FHIR\build\qa\resource.html" TargetMode="External"/><Relationship Id="rId2096" Type="http://schemas.openxmlformats.org/officeDocument/2006/relationships/hyperlink" Target="file:///C:\Users\Lloyd\Documents\SVN\FHIR\build\qa\condition.html" TargetMode="External"/><Relationship Id="rId2317" Type="http://schemas.openxmlformats.org/officeDocument/2006/relationships/hyperlink" Target="file:///C:\Users\Lloyd\Documents\SVN\FHIR\build\qa\datatypes.html" TargetMode="External"/><Relationship Id="rId843" Type="http://schemas.openxmlformats.org/officeDocument/2006/relationships/hyperlink" Target="file:///C:\Users\Lloyd\Documents\SVN\FHIR\build\qa\history.html" TargetMode="External"/><Relationship Id="rId1126" Type="http://schemas.openxmlformats.org/officeDocument/2006/relationships/hyperlink" Target="http://gforge.hl7.org/gf/project/fhir/tracker/?action=TrackerItemEdit&amp;tracker_item_id=3236" TargetMode="External"/><Relationship Id="rId1680" Type="http://schemas.openxmlformats.org/officeDocument/2006/relationships/hyperlink" Target="file:///C:\Users\Lloyd\Documents\SVN\FHIR\build\qa\medicationstatement.html" TargetMode="External"/><Relationship Id="rId1778" Type="http://schemas.openxmlformats.org/officeDocument/2006/relationships/hyperlink" Target="file:///C:\Users\Lloyd\Documents\SVN\FHIR\build\qa\help.html" TargetMode="External"/><Relationship Id="rId1901" Type="http://schemas.openxmlformats.org/officeDocument/2006/relationships/hyperlink" Target="file:///C:\Users\Lloyd\Documents\SVN\FHIR\build\qa\change.html" TargetMode="External"/><Relationship Id="rId1985" Type="http://schemas.openxmlformats.org/officeDocument/2006/relationships/hyperlink" Target="file:///C:\Users\Lloyd\Documents\SVN\FHIR\build\qa\http.html" TargetMode="External"/><Relationship Id="rId2524" Type="http://schemas.openxmlformats.org/officeDocument/2006/relationships/hyperlink" Target="http://www.ama-assn.org/go/cpt" TargetMode="External"/><Relationship Id="rId2731" Type="http://schemas.openxmlformats.org/officeDocument/2006/relationships/hyperlink" Target="file:///C:\Users\Lloyd\Documents\SVN\FHIR\build\qa\http.html" TargetMode="External"/><Relationship Id="rId275" Type="http://schemas.openxmlformats.org/officeDocument/2006/relationships/hyperlink" Target="http://www.interfaceware.com" TargetMode="External"/><Relationship Id="rId482" Type="http://schemas.openxmlformats.org/officeDocument/2006/relationships/hyperlink" Target="file:///C:\Users\Lloyd\Documents\SVN\FHIR\build\qa\datatypes-definitions.html" TargetMode="External"/><Relationship Id="rId703" Type="http://schemas.openxmlformats.org/officeDocument/2006/relationships/hyperlink" Target="file:///C:\Users\Lloyd\Documents\SVN\FHIR\build\qa\help.html" TargetMode="External"/><Relationship Id="rId910" Type="http://schemas.openxmlformats.org/officeDocument/2006/relationships/hyperlink" Target="file:///C:\Users\Lloyd\Documents\SVN\FHIR\build\qa\datatypes.html" TargetMode="External"/><Relationship Id="rId1333" Type="http://schemas.openxmlformats.org/officeDocument/2006/relationships/hyperlink" Target="file:///C:\Users\Lloyd\Documents\SVN\FHIR\build\qa\bundle.html" TargetMode="External"/><Relationship Id="rId1540" Type="http://schemas.openxmlformats.org/officeDocument/2006/relationships/hyperlink" Target="file:///C:\Users\Lloyd\Documents\SVN\FHIR\build\qa\procedure-example-f003-abscess.html" TargetMode="External"/><Relationship Id="rId1638" Type="http://schemas.openxmlformats.org/officeDocument/2006/relationships/hyperlink" Target="file:///C:\Users\Lloyd\Documents\SVN\FHIR\build\qa\extensibility.html" TargetMode="External"/><Relationship Id="rId2163" Type="http://schemas.openxmlformats.org/officeDocument/2006/relationships/hyperlink" Target="file:///C:\Users\Lloyd\Documents\SVN\FHIR\build\qa\slot.html" TargetMode="External"/><Relationship Id="rId2370" Type="http://schemas.openxmlformats.org/officeDocument/2006/relationships/hyperlink" Target="file:///C:\Users\Lloyd\Documents\SVN\FHIR\build\qa\v3\vs\SecurityControlObservationValue\index.html" TargetMode="External"/><Relationship Id="rId135" Type="http://schemas.openxmlformats.org/officeDocument/2006/relationships/hyperlink" Target="http://www.ihe.net/" TargetMode="External"/><Relationship Id="rId342" Type="http://schemas.openxmlformats.org/officeDocument/2006/relationships/hyperlink" Target="file:///C:\Users\Lloyd\Documents\SVN\FHIR\build\qa\datatypes-mappings.html" TargetMode="External"/><Relationship Id="rId787" Type="http://schemas.openxmlformats.org/officeDocument/2006/relationships/hyperlink" Target="file:///C:\Users\Lloyd\Documents\SVN\FHIR\build\qa\extensibility-definitions.html" TargetMode="External"/><Relationship Id="rId994" Type="http://schemas.openxmlformats.org/officeDocument/2006/relationships/hyperlink" Target="file:///C:\Users\Lloyd\Documents\SVN\FHIR\build\qa\extensibility.html" TargetMode="External"/><Relationship Id="rId1400" Type="http://schemas.openxmlformats.org/officeDocument/2006/relationships/hyperlink" Target="file:///C:\Users\Lloyd\Documents\SVN\FHIR\build\qa\diagnosticorder.html" TargetMode="External"/><Relationship Id="rId1845" Type="http://schemas.openxmlformats.org/officeDocument/2006/relationships/hyperlink" Target="file:///C:\Users\Lloyd\Documents\SVN\FHIR\build\qa\xml.html" TargetMode="External"/><Relationship Id="rId2023" Type="http://schemas.openxmlformats.org/officeDocument/2006/relationships/hyperlink" Target="file:///C:\Users\Lloyd\Documents\SVN\FHIR\build\qa\history.html" TargetMode="External"/><Relationship Id="rId2230" Type="http://schemas.openxmlformats.org/officeDocument/2006/relationships/hyperlink" Target="http://www.hl7.org/Special/committees/index.cfm" TargetMode="External"/><Relationship Id="rId2468" Type="http://schemas.openxmlformats.org/officeDocument/2006/relationships/hyperlink" Target="file:///C:\Users\Lloyd\Documents\SVN\FHIR\build\qa\.json.html" TargetMode="External"/><Relationship Id="rId2675" Type="http://schemas.openxmlformats.org/officeDocument/2006/relationships/hyperlink" Target="file:///C:\Users\Lloyd\Documents\SVN\FHIR\build\qa\managing.html" TargetMode="External"/><Relationship Id="rId202" Type="http://schemas.openxmlformats.org/officeDocument/2006/relationships/hyperlink" Target="file:///C:\Users\Lloyd\Documents\SVN\FHIR\build\qa\allergyintolerance-definitions.html" TargetMode="External"/><Relationship Id="rId647" Type="http://schemas.openxmlformats.org/officeDocument/2006/relationships/hyperlink" Target="file:///C:\Users\Lloyd\Documents\SVN\FHIR\build\qa\extensibility.html" TargetMode="External"/><Relationship Id="rId854" Type="http://schemas.openxmlformats.org/officeDocument/2006/relationships/hyperlink" Target="file:///C:\Users\Lloyd\Documents\SVN\FHIR\build\qa\dataelements.xml" TargetMode="External"/><Relationship Id="rId1277" Type="http://schemas.openxmlformats.org/officeDocument/2006/relationships/hyperlink" Target="https://en.wikipedia.org/wiki/Role-based_access_control" TargetMode="External"/><Relationship Id="rId1484" Type="http://schemas.openxmlformats.org/officeDocument/2006/relationships/hyperlink" Target="file:///C:\Users\Lloyd\Documents\SVN\FHIR\build\qa\xml.html" TargetMode="External"/><Relationship Id="rId1691" Type="http://schemas.openxmlformats.org/officeDocument/2006/relationships/hyperlink" Target="file:///C:\Users\Lloyd\Documents\SVN\FHIR\build\qa\history.html" TargetMode="External"/><Relationship Id="rId1705" Type="http://schemas.openxmlformats.org/officeDocument/2006/relationships/hyperlink" Target="file:///C:\Users\Lloyd\Documents\SVN\FHIR\build\qa\services.html" TargetMode="External"/><Relationship Id="rId1912" Type="http://schemas.openxmlformats.org/officeDocument/2006/relationships/hyperlink" Target="file:///C:\Users\Lloyd\Documents\SVN\FHIR\build\qa\comparison.html" TargetMode="External"/><Relationship Id="rId2328" Type="http://schemas.openxmlformats.org/officeDocument/2006/relationships/hyperlink" Target="file:///C:\Users\Lloyd\Documents\SVN\FHIR\build\qa\datatypes.html" TargetMode="External"/><Relationship Id="rId2535" Type="http://schemas.openxmlformats.org/officeDocument/2006/relationships/hyperlink" Target="http://www.nubc.org" TargetMode="External"/><Relationship Id="rId2742" Type="http://schemas.openxmlformats.org/officeDocument/2006/relationships/hyperlink" Target="file:///C:\Users\Lloyd\Documents\SVN\FHIR\build\qa\documentreference.html" TargetMode="External"/><Relationship Id="rId286" Type="http://schemas.openxmlformats.org/officeDocument/2006/relationships/hyperlink" Target="http://www.msia.com.au" TargetMode="External"/><Relationship Id="rId493" Type="http://schemas.openxmlformats.org/officeDocument/2006/relationships/hyperlink" Target="file:///C:\Users\Lloyd\Documents\SVN\FHIR\build\qa\location.html" TargetMode="External"/><Relationship Id="rId507" Type="http://schemas.openxmlformats.org/officeDocument/2006/relationships/hyperlink" Target="file:///C:\Users\Lloyd\Documents\SVN\FHIR\build\qa\datatypes-examples.html" TargetMode="External"/><Relationship Id="rId714" Type="http://schemas.openxmlformats.org/officeDocument/2006/relationships/hyperlink" Target="file:///C:\Users\Lloyd\Documents\SVN\FHIR\build\qa\examples-json.zip" TargetMode="External"/><Relationship Id="rId921" Type="http://schemas.openxmlformats.org/officeDocument/2006/relationships/hyperlink" Target="file:///C:\Users\Lloyd\Documents\SVN\FHIR\build\qa\references.html" TargetMode="External"/><Relationship Id="rId1137" Type="http://schemas.openxmlformats.org/officeDocument/2006/relationships/hyperlink" Target="file:///C:\Users\Lloyd\Documents\SVN\FHIR\build\qa\structuredefinition.html" TargetMode="External"/><Relationship Id="rId1344" Type="http://schemas.openxmlformats.org/officeDocument/2006/relationships/hyperlink" Target="file:///C:\Users\Lloyd\Documents\SVN\FHIR\build\qa\bundle-definitions.html" TargetMode="External"/><Relationship Id="rId1551" Type="http://schemas.openxmlformats.org/officeDocument/2006/relationships/hyperlink" Target="file:///C:\Users\Lloyd\Documents\SVN\FHIR\build\qa\medication-example-f003-tolbutamide.html" TargetMode="External"/><Relationship Id="rId1789" Type="http://schemas.openxmlformats.org/officeDocument/2006/relationships/hyperlink" Target="http://www.nlm.nih.gov/" TargetMode="External"/><Relationship Id="rId1996" Type="http://schemas.openxmlformats.org/officeDocument/2006/relationships/hyperlink" Target="file:///C:\Users\Lloyd\Documents\SVN\FHIR\build\qa\elementdefinition-definitions.html" TargetMode="External"/><Relationship Id="rId2174" Type="http://schemas.openxmlformats.org/officeDocument/2006/relationships/hyperlink" Target="file:///C:\Users\Lloyd\Documents\SVN\FHIR\build\qa\supplydelivery.html" TargetMode="External"/><Relationship Id="rId2381" Type="http://schemas.openxmlformats.org/officeDocument/2006/relationships/image" Target="file:///C:\Users\Lloyd\Documents\SVN\FHIR\build\qa\security-icon-user.png" TargetMode="External"/><Relationship Id="rId2602" Type="http://schemas.openxmlformats.org/officeDocument/2006/relationships/hyperlink" Target="file:///C:\Users\Lloyd\Documents\SVN\FHIR\build\qa\datatypes.html" TargetMode="External"/><Relationship Id="rId50" Type="http://schemas.openxmlformats.org/officeDocument/2006/relationships/hyperlink" Target="http://gforge.hl7.org/gf/project/fhir/tracker/?action=TrackerItemBrowse" TargetMode="External"/><Relationship Id="rId146" Type="http://schemas.openxmlformats.org/officeDocument/2006/relationships/hyperlink" Target="file:///C:\Users\Lloyd\Documents\SVN\FHIR\build\qa\references.html" TargetMode="External"/><Relationship Id="rId353" Type="http://schemas.openxmlformats.org/officeDocument/2006/relationships/hyperlink" Target="file:///C:\Users\Lloyd\Documents\SVN\FHIR\build\qa\datatypes-examples.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extensibility-definitions.html" TargetMode="External"/><Relationship Id="rId1190" Type="http://schemas.openxmlformats.org/officeDocument/2006/relationships/hyperlink" Target="file:///C:\Users\Lloyd\Documents\SVN\FHIR\build\qa\episodeofcare.html" TargetMode="External"/><Relationship Id="rId1204" Type="http://schemas.openxmlformats.org/officeDocument/2006/relationships/hyperlink" Target="file:///C:\Users\Lloyd\Documents\SVN\FHIR\build\qa\claim.html" TargetMode="External"/><Relationship Id="rId1411" Type="http://schemas.openxmlformats.org/officeDocument/2006/relationships/hyperlink" Target="file:///C:\Users\Lloyd\Documents\SVN\FHIR\build\qa\terminology-service.html" TargetMode="External"/><Relationship Id="rId1649" Type="http://schemas.openxmlformats.org/officeDocument/2006/relationships/hyperlink" Target="http://james.newtonking.com/json" TargetMode="External"/><Relationship Id="rId1856" Type="http://schemas.openxmlformats.org/officeDocument/2006/relationships/hyperlink" Target="file:///C:\Users\Lloyd\Documents\SVN\FHIR\build\qa\http.html" TargetMode="External"/><Relationship Id="rId2034" Type="http://schemas.openxmlformats.org/officeDocument/2006/relationships/hyperlink" Target="http://www.hl7.org/implement/standards/rim.cfm" TargetMode="External"/><Relationship Id="rId2241" Type="http://schemas.openxmlformats.org/officeDocument/2006/relationships/hyperlink" Target="file:///C:\Users\Lloyd\Documents\SVN\FHIR\build\qa\help.html" TargetMode="External"/><Relationship Id="rId2479" Type="http://schemas.openxmlformats.org/officeDocument/2006/relationships/hyperlink" Target="file:///C:\Users\Lloyd\Documents\SVN\FHIR\build\qa\.xml.html" TargetMode="External"/><Relationship Id="rId2686" Type="http://schemas.openxmlformats.org/officeDocument/2006/relationships/hyperlink" Target="file:///C:\Users\Lloyd\Documents\SVN\FHIR\build\qa\subscription.html" TargetMode="External"/><Relationship Id="rId213" Type="http://schemas.openxmlformats.org/officeDocument/2006/relationships/hyperlink" Target="file:///C:\Users\Lloyd\Documents\SVN\FHIR\build\qa\extensibility.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ontology.html" TargetMode="External"/><Relationship Id="rId865" Type="http://schemas.openxmlformats.org/officeDocument/2006/relationships/hyperlink" Target="file:///C:\Users\Lloyd\Documents\SVN\FHIR\build\qa\patient.profile.xml.html" TargetMode="External"/><Relationship Id="rId1050" Type="http://schemas.openxmlformats.org/officeDocument/2006/relationships/hyperlink" Target="file:///C:\Users\Lloyd\Documents\SVN\FHIR\build\qa\datatypes.html" TargetMode="External"/><Relationship Id="rId1288" Type="http://schemas.openxmlformats.org/officeDocument/2006/relationships/hyperlink" Target="file:///C:\Users\Lloyd\Documents\SVN\FHIR\build\qa\search.html" TargetMode="External"/><Relationship Id="rId1495" Type="http://schemas.openxmlformats.org/officeDocument/2006/relationships/hyperlink" Target="file:///C:\Users\Lloyd\Documents\SVN\FHIR\build\qa\fhir-all-xsd.zip" TargetMode="External"/><Relationship Id="rId1509" Type="http://schemas.openxmlformats.org/officeDocument/2006/relationships/hyperlink" Target="file:///C:\Users\Lloyd\Documents\SVN\FHIR\build\qa\resource.html" TargetMode="External"/><Relationship Id="rId1716" Type="http://schemas.openxmlformats.org/officeDocument/2006/relationships/hyperlink" Target="file:///C:\Users\Lloyd\Documents\SVN\FHIR\build\qa\bundle.html" TargetMode="External"/><Relationship Id="rId1923" Type="http://schemas.openxmlformats.org/officeDocument/2006/relationships/hyperlink" Target="file:///C:\Users\Lloyd\Documents\SVN\FHIR\build\qa\http.html" TargetMode="External"/><Relationship Id="rId2101" Type="http://schemas.openxmlformats.org/officeDocument/2006/relationships/hyperlink" Target="file:///C:\Users\Lloyd\Documents\SVN\FHIR\build\qa\clinicalimpression.html" TargetMode="External"/><Relationship Id="rId2339" Type="http://schemas.openxmlformats.org/officeDocument/2006/relationships/hyperlink" Target="file:///C:\Users\Lloyd\Documents\SVN\FHIR\build\qa\datatypes.html" TargetMode="External"/><Relationship Id="rId2546" Type="http://schemas.openxmlformats.org/officeDocument/2006/relationships/hyperlink" Target="file:///C:\Users\Lloyd\Documents\SVN\FHIR\build\qa\terminologies-v3.html" TargetMode="External"/><Relationship Id="rId2753" Type="http://schemas.openxmlformats.org/officeDocument/2006/relationships/hyperlink" Target="file:///C:\Users\Lloyd\Documents\SVN\FHIR\build\qa\messaging.html" TargetMode="External"/><Relationship Id="rId297" Type="http://schemas.openxmlformats.org/officeDocument/2006/relationships/hyperlink" Target="http://www.relayhealth.com" TargetMode="External"/><Relationship Id="rId518" Type="http://schemas.openxmlformats.org/officeDocument/2006/relationships/hyperlink" Target="file:///C:\Users\Lloyd\Documents\SVN\FHIR\build\qa\conceptmap.html" TargetMode="External"/><Relationship Id="rId725" Type="http://schemas.openxmlformats.org/officeDocument/2006/relationships/hyperlink" Target="http://jamesagnew.github.io/hapi-fhir/" TargetMode="External"/><Relationship Id="rId932" Type="http://schemas.openxmlformats.org/officeDocument/2006/relationships/hyperlink" Target="file:///C:\Users\Lloyd\Documents\SVN\FHIR\build\qa\help.html" TargetMode="External"/><Relationship Id="rId1148" Type="http://schemas.openxmlformats.org/officeDocument/2006/relationships/hyperlink" Target="file:///C:\Users\Lloyd\Documents\SVN\FHIR\build\qa\documentreference.html" TargetMode="External"/><Relationship Id="rId1355" Type="http://schemas.openxmlformats.org/officeDocument/2006/relationships/hyperlink" Target="file:///C:\Users\Lloyd\Documents\SVN\FHIR\build\qa\bundle-definitions.html" TargetMode="External"/><Relationship Id="rId1562" Type="http://schemas.openxmlformats.org/officeDocument/2006/relationships/hyperlink" Target="file:///C:\Users\Lloyd\Documents\SVN\FHIR\build\qa\observation-example-f001-glucose.html" TargetMode="External"/><Relationship Id="rId2185" Type="http://schemas.openxmlformats.org/officeDocument/2006/relationships/hyperlink" Target="file:///C:\Users\Lloyd\Documents\SVN\FHIR\build\qa\documentmanifest.html" TargetMode="External"/><Relationship Id="rId2392" Type="http://schemas.openxmlformats.org/officeDocument/2006/relationships/hyperlink" Target="http://docs.smarthealthit.org/" TargetMode="External"/><Relationship Id="rId2406" Type="http://schemas.openxmlformats.org/officeDocument/2006/relationships/hyperlink" Target="file:///C:\Users\Lloyd\Documents\SVN\FHIR\build\qa\security-labels.html" TargetMode="External"/><Relationship Id="rId2613" Type="http://schemas.openxmlformats.org/officeDocument/2006/relationships/hyperlink" Target="file:///C:\Users\Lloyd\Documents\SVN\FHIR\build\qa\resource.html" TargetMode="External"/><Relationship Id="rId157" Type="http://schemas.openxmlformats.org/officeDocument/2006/relationships/hyperlink" Target="file:///C:\Users\Lloyd\Documents\SVN\FHIR\build\qa\resource.html" TargetMode="External"/><Relationship Id="rId364"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visionprescription.html" TargetMode="External"/><Relationship Id="rId1422" Type="http://schemas.openxmlformats.org/officeDocument/2006/relationships/hyperlink" Target="http://wiki.hl7.org/index.php?title=FHIR_Support_Page" TargetMode="External"/><Relationship Id="rId1867" Type="http://schemas.openxmlformats.org/officeDocument/2006/relationships/hyperlink" Target="file:///C:\Users\Lloyd\Documents\SVN\FHIR\build\qa\security.html" TargetMode="External"/><Relationship Id="rId2045" Type="http://schemas.openxmlformats.org/officeDocument/2006/relationships/hyperlink" Target="file:///C:\Users\Lloyd\Documents\SVN\FHIR\build\qa\help.html" TargetMode="External"/><Relationship Id="rId2697" Type="http://schemas.openxmlformats.org/officeDocument/2006/relationships/hyperlink" Target="http://unitsofmeasure.org/trac//wiki/TermsOfUse" TargetMode="External"/><Relationship Id="rId61" Type="http://schemas.openxmlformats.org/officeDocument/2006/relationships/hyperlink" Target="file:///C:\Users\Lloyd\Documents\SVN\FHIR\build\qa\help.html" TargetMode="External"/><Relationship Id="rId571" Type="http://schemas.openxmlformats.org/officeDocument/2006/relationships/hyperlink" Target="file:///C:\Users\Lloyd\Documents\SVN\FHIR\build\qa\datatypes.html" TargetMode="External"/><Relationship Id="rId669" Type="http://schemas.openxmlformats.org/officeDocument/2006/relationships/hyperlink" Target="file:///C:\Users\Lloyd\Documents\SVN\FHIR\build\qa\change.html" TargetMode="External"/><Relationship Id="rId876" Type="http://schemas.openxmlformats.org/officeDocument/2006/relationships/hyperlink" Target="file:///C:\Users\Lloyd\Documents\SVN\FHIR\build\qa\dataelement.html" TargetMode="External"/><Relationship Id="rId1299" Type="http://schemas.openxmlformats.org/officeDocument/2006/relationships/hyperlink" Target="file:///C:\Users\Lloyd\Documents\SVN\FHIR\build\qa\conformance-definitions.html" TargetMode="External"/><Relationship Id="rId1727" Type="http://schemas.openxmlformats.org/officeDocument/2006/relationships/hyperlink" Target="file:///C:\Users\Lloyd\Documents\SVN\FHIR\build\qa\messageheader-operations.html" TargetMode="External"/><Relationship Id="rId1934" Type="http://schemas.openxmlformats.org/officeDocument/2006/relationships/hyperlink" Target="file:///C:\Users\Lloyd\Documents\SVN\FHIR\build\qa\conformance.html" TargetMode="External"/><Relationship Id="rId2252" Type="http://schemas.openxmlformats.org/officeDocument/2006/relationships/hyperlink" Target="file:///C:\Users\Lloyd\Documents\SVN\FHIR\build\qa\security.html" TargetMode="External"/><Relationship Id="rId2557" Type="http://schemas.openxmlformats.org/officeDocument/2006/relationships/hyperlink" Target="http://loinc.org" TargetMode="External"/><Relationship Id="rId19" Type="http://schemas.openxmlformats.org/officeDocument/2006/relationships/hyperlink" Target="file:///C:\Users\Lloyd\Documents\SVN\FHIR\build\qa\resource.html" TargetMode="External"/><Relationship Id="rId224" Type="http://schemas.openxmlformats.org/officeDocument/2006/relationships/hyperlink" Target="http://www.ama-assn.org/go/cpt"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file:///C:\Users\Lloyd\Documents\SVN\FHIR\build\qa\datatypes-mappings.html" TargetMode="External"/><Relationship Id="rId736" Type="http://schemas.openxmlformats.org/officeDocument/2006/relationships/hyperlink" Target="file:///C:\Users\Lloyd\Documents\SVN\FHIR\build\qa\compartments.html" TargetMode="External"/><Relationship Id="rId1061" Type="http://schemas.openxmlformats.org/officeDocument/2006/relationships/hyperlink" Target="file:///C:\Users\Lloyd\Documents\SVN\FHIR\build\qa\bundle.html" TargetMode="External"/><Relationship Id="rId1159" Type="http://schemas.openxmlformats.org/officeDocument/2006/relationships/hyperlink" Target="file:///C:\Users\Lloyd\Documents\SVN\FHIR\build\qa\valueset.html" TargetMode="External"/><Relationship Id="rId1366" Type="http://schemas.openxmlformats.org/officeDocument/2006/relationships/hyperlink" Target="http://fhir.org/registry" TargetMode="External"/><Relationship Id="rId2112" Type="http://schemas.openxmlformats.org/officeDocument/2006/relationships/hyperlink" Target="file:///C:\Users\Lloyd\Documents\SVN\FHIR\build\qa\nutritionorder.html" TargetMode="External"/><Relationship Id="rId2196" Type="http://schemas.openxmlformats.org/officeDocument/2006/relationships/hyperlink" Target="file:///C:\Users\Lloyd\Documents\SVN\FHIR\build\qa\operationoutcome.html" TargetMode="External"/><Relationship Id="rId2417" Type="http://schemas.openxmlformats.org/officeDocument/2006/relationships/hyperlink" Target="file:///C:\Users\Lloyd\Documents\SVN\FHIR\build\qa\terminology-service.html" TargetMode="External"/><Relationship Id="rId2764" Type="http://schemas.openxmlformats.org/officeDocument/2006/relationships/hyperlink" Target="http://www.7-zip.org/" TargetMode="External"/><Relationship Id="rId168"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claimresponse.html" TargetMode="External"/><Relationship Id="rId1019" Type="http://schemas.openxmlformats.org/officeDocument/2006/relationships/hyperlink" Target="http://hl7.org/fhir/directory.html" TargetMode="External"/><Relationship Id="rId1573" Type="http://schemas.openxmlformats.org/officeDocument/2006/relationships/hyperlink" Target="file:///C:\Users\Lloyd\Documents\SVN\FHIR\build\qa\organization-example-f201-aumc.html" TargetMode="External"/><Relationship Id="rId1780" Type="http://schemas.openxmlformats.org/officeDocument/2006/relationships/hyperlink" Target="http://www.fda.gov/MedicalDevices/DeviceRegulationandGuidance/UniqueDeviceIdentification/" TargetMode="External"/><Relationship Id="rId1878" Type="http://schemas.openxmlformats.org/officeDocument/2006/relationships/hyperlink" Target="file:///C:\Users\Lloyd\Documents\SVN\FHIR\build\qa\search.html" TargetMode="External"/><Relationship Id="rId2624" Type="http://schemas.openxmlformats.org/officeDocument/2006/relationships/hyperlink" Target="http://www.hl7.org/documentcenter/public/standards/V3/core_principles/infrastructure/coreprinciples/v3modelcoreprinciples.html" TargetMode="External"/><Relationship Id="rId72" Type="http://schemas.openxmlformats.org/officeDocument/2006/relationships/hyperlink" Target="http://wiki.hl7.org/index.php?title=Category:FHIR_Resource_Proposal" TargetMode="External"/><Relationship Id="rId375" Type="http://schemas.openxmlformats.org/officeDocument/2006/relationships/hyperlink" Target="file:///C:\Users\Lloyd\Documents\SVN\FHIR\build\qa\history.html" TargetMode="External"/><Relationship Id="rId582" Type="http://schemas.openxmlformats.org/officeDocument/2006/relationships/hyperlink" Target="file:///C:\Users\Lloyd\Documents\SVN\FHIR\build\qa\datatyp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questionnaire.html" TargetMode="External"/><Relationship Id="rId1433" Type="http://schemas.openxmlformats.org/officeDocument/2006/relationships/hyperlink" Target="file:///C:\Users\Lloyd\Documents\SVN\FHIR\build\qa\extensibility.html" TargetMode="External"/><Relationship Id="rId1640" Type="http://schemas.openxmlformats.org/officeDocument/2006/relationships/hyperlink" Target="file:///C:\Users\Lloyd\Documents\SVN\FHIR\build\qa\conformance-definitions.html" TargetMode="External"/><Relationship Id="rId1738" Type="http://schemas.openxmlformats.org/officeDocument/2006/relationships/hyperlink" Target="file:///C:\Users\Lloyd\Documents\SVN\FHIR\build\qa\http.html" TargetMode="External"/><Relationship Id="rId2056" Type="http://schemas.openxmlformats.org/officeDocument/2006/relationships/hyperlink" Target="file:///C:\Users\Lloyd\Documents\SVN\FHIR\build\qa\http.html" TargetMode="External"/><Relationship Id="rId2263" Type="http://schemas.openxmlformats.org/officeDocument/2006/relationships/hyperlink" Target="file:///C:\Users\Lloyd\Documents\SVN\FHIR\build\qa\conformance-base.json.html" TargetMode="External"/><Relationship Id="rId2470" Type="http://schemas.openxmlformats.org/officeDocument/2006/relationships/hyperlink" Target="file:///C:\Users\Lloyd\Documents\SVN\FHIR\build\qa\operations.html" TargetMode="External"/><Relationship Id="rId3" Type="http://schemas.microsoft.com/office/2007/relationships/stylesWithEffects" Target="stylesWithEffects.xml"/><Relationship Id="rId235" Type="http://schemas.openxmlformats.org/officeDocument/2006/relationships/hyperlink" Target="http://www.studiojoyo.com/" TargetMode="External"/><Relationship Id="rId442" Type="http://schemas.openxmlformats.org/officeDocument/2006/relationships/hyperlink" Target="file:///C:\Users\Lloyd\Documents\SVN\FHIR\build\qa\datatypes-examples.html" TargetMode="External"/><Relationship Id="rId887" Type="http://schemas.openxmlformats.org/officeDocument/2006/relationships/hyperlink" Target="http://www.hl7.org/v3ballot/html/infrastructure/vocabulary/EntityNamePartQualifierR2.html" TargetMode="External"/><Relationship Id="rId1072" Type="http://schemas.openxmlformats.org/officeDocument/2006/relationships/hyperlink" Target="file:///C:\Users\Lloyd\Documents\SVN\FHIR\build\qa\devicemetric.html" TargetMode="External"/><Relationship Id="rId1500" Type="http://schemas.openxmlformats.org/officeDocument/2006/relationships/hyperlink" Target="file:///C:\Users\Lloyd\Documents\SVN\FHIR\build\qa\security.html" TargetMode="External"/><Relationship Id="rId1945" Type="http://schemas.openxmlformats.org/officeDocument/2006/relationships/image" Target="file:///C:\Users\Lloyd\Documents\SVN\FHIR\build\qa\header-tabs.png" TargetMode="External"/><Relationship Id="rId2123" Type="http://schemas.openxmlformats.org/officeDocument/2006/relationships/hyperlink" Target="file:///C:\Users\Lloyd\Documents\SVN\FHIR\build\qa\lifecycle.html" TargetMode="External"/><Relationship Id="rId2330" Type="http://schemas.openxmlformats.org/officeDocument/2006/relationships/hyperlink" Target="file:///C:\Users\Lloyd\Documents\SVN\FHIR\build\qa\datatypes.html" TargetMode="External"/><Relationship Id="rId2568" Type="http://schemas.openxmlformats.org/officeDocument/2006/relationships/hyperlink" Target="file:///C:\Users\Lloyd\Documents\SVN\FHIR\build\qa\loinc.html" TargetMode="External"/><Relationship Id="rId2775" Type="http://schemas.openxmlformats.org/officeDocument/2006/relationships/image" Target="file:///C:\Users\Lloyd\Documents\SVN\FHIR\build\qa\lock.png" TargetMode="External"/><Relationship Id="rId302" Type="http://schemas.openxmlformats.org/officeDocument/2006/relationships/hyperlink" Target="http://www.sysmex.com.au" TargetMode="External"/><Relationship Id="rId747" Type="http://schemas.openxmlformats.org/officeDocument/2006/relationships/hyperlink" Target="file:///C:\Users\Lloyd\Documents\SVN\FHIR\build\qa\help.html" TargetMode="External"/><Relationship Id="rId954" Type="http://schemas.openxmlformats.org/officeDocument/2006/relationships/hyperlink" Target="file:///C:\Users\Lloyd\Documents\SVN\FHIR\build\qa\processresponse.html" TargetMode="External"/><Relationship Id="rId1377" Type="http://schemas.openxmlformats.org/officeDocument/2006/relationships/hyperlink" Target="file:///C:\Users\Lloyd\Documents\SVN\FHIR\build\qa\history.html" TargetMode="External"/><Relationship Id="rId1584" Type="http://schemas.openxmlformats.org/officeDocument/2006/relationships/hyperlink" Target="file:///C:\Users\Lloyd\Documents\SVN\FHIR\build\qa\practitioner-example-f201-ab.html" TargetMode="External"/><Relationship Id="rId1791" Type="http://schemas.openxmlformats.org/officeDocument/2006/relationships/hyperlink" Target="http://evs.nci.nih.gov/ftp1/NDF-RT/NDF-RT%20Documentation.pdf" TargetMode="External"/><Relationship Id="rId1805" Type="http://schemas.openxmlformats.org/officeDocument/2006/relationships/hyperlink" Target="file:///C:\Users\Lloyd\Documents\SVN\FHIR\build\qa\history.html" TargetMode="External"/><Relationship Id="rId2428" Type="http://schemas.openxmlformats.org/officeDocument/2006/relationships/hyperlink" Target="file:///C:\Users\Lloyd\Documents\SVN\FHIR\build\qa\help.html" TargetMode="External"/><Relationship Id="rId2635" Type="http://schemas.openxmlformats.org/officeDocument/2006/relationships/hyperlink" Target="file:///C:\Users\Lloyd\Documents\SVN\FHIR\build\qa\loinc.html" TargetMode="External"/><Relationship Id="rId83" Type="http://schemas.openxmlformats.org/officeDocument/2006/relationships/hyperlink" Target="file:///C:\Users\Lloyd\Documents\SVN\FHIR\build\qa\comparison-v3.html" TargetMode="External"/><Relationship Id="rId179" Type="http://schemas.openxmlformats.org/officeDocument/2006/relationships/hyperlink" Target="file:///C:\Users\Lloyd\Documents\SVN\FHIR\build\qa\structuredefinition.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resource.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operationdefinition.html" TargetMode="External"/><Relationship Id="rId1444" Type="http://schemas.openxmlformats.org/officeDocument/2006/relationships/control" Target="activeX/activeX8.xml"/><Relationship Id="rId1651" Type="http://schemas.openxmlformats.org/officeDocument/2006/relationships/hyperlink" Target="file:///C:\Users\Lloyd\Documents\SVN\FHIR\build\qa\bundle.html" TargetMode="External"/><Relationship Id="rId1889" Type="http://schemas.openxmlformats.org/officeDocument/2006/relationships/comments" Target="comments.xml"/><Relationship Id="rId2067" Type="http://schemas.openxmlformats.org/officeDocument/2006/relationships/hyperlink" Target="file:///C:\Users\Lloyd\Documents\SVN\FHIR\build\qa\observation.html" TargetMode="External"/><Relationship Id="rId2274" Type="http://schemas.openxmlformats.org/officeDocument/2006/relationships/hyperlink" Target="file:///C:\Users\Lloyd\Documents\SVN\FHIR\build\qa\datatypes.html" TargetMode="External"/><Relationship Id="rId2481" Type="http://schemas.openxmlformats.org/officeDocument/2006/relationships/hyperlink" Target="file:///C:\Users\Lloyd\Documents\SVN\FHIR\build\qa\terminologies-codes.html" TargetMode="External"/><Relationship Id="rId2702" Type="http://schemas.openxmlformats.org/officeDocument/2006/relationships/hyperlink" Target="file:///C:\Users\Lloyd\Documents\SVN\FHIR\build\qa\resource.html" TargetMode="External"/><Relationship Id="rId246" Type="http://schemas.openxmlformats.org/officeDocument/2006/relationships/hyperlink" Target="http://medicalinteroperability.org"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terminologies-systems.html" TargetMode="External"/><Relationship Id="rId898" Type="http://schemas.openxmlformats.org/officeDocument/2006/relationships/hyperlink" Target="file:///C:\Users\Lloyd\Documents\SVN\FHIR\build\qa\datatypes.html" TargetMode="External"/><Relationship Id="rId1083" Type="http://schemas.openxmlformats.org/officeDocument/2006/relationships/hyperlink" Target="file:///C:\Users\Lloyd\Documents\SVN\FHIR\build\qa\healthcareservice.html" TargetMode="External"/><Relationship Id="rId1290" Type="http://schemas.openxmlformats.org/officeDocument/2006/relationships/hyperlink" Target="file:///C:\Users\Lloyd\Documents\SVN\FHIR\build\qa\security-labels.html" TargetMode="External"/><Relationship Id="rId1304" Type="http://schemas.openxmlformats.org/officeDocument/2006/relationships/hyperlink" Target="http://www.w3.org/1999/04/Editing/" TargetMode="External"/><Relationship Id="rId1511" Type="http://schemas.openxmlformats.org/officeDocument/2006/relationships/hyperlink" Target="file:///C:\Users\Lloyd\Documents\SVN\FHIR\build\qa\history.html" TargetMode="External"/><Relationship Id="rId1749" Type="http://schemas.openxmlformats.org/officeDocument/2006/relationships/hyperlink" Target="file:///C:\Users\Lloyd\Documents\SVN\FHIR\build\qa\help.html" TargetMode="External"/><Relationship Id="rId1956" Type="http://schemas.openxmlformats.org/officeDocument/2006/relationships/hyperlink" Target="file:///C:\Users\Lloyd\Documents\SVN\FHIR\build\qa\structuredefinition.html" TargetMode="External"/><Relationship Id="rId2134" Type="http://schemas.openxmlformats.org/officeDocument/2006/relationships/hyperlink" Target="file:///C:\Users\Lloyd\Documents\SVN\FHIR\build\qa\specimen.html" TargetMode="External"/><Relationship Id="rId2341" Type="http://schemas.openxmlformats.org/officeDocument/2006/relationships/hyperlink" Target="file:///C:\Users\Lloyd\Documents\SVN\FHIR\build\qa\datatypes.html" TargetMode="External"/><Relationship Id="rId2579" Type="http://schemas.openxmlformats.org/officeDocument/2006/relationships/hyperlink" Target="file:///C:\Users\Lloyd\Documents\SVN\FHIR\build\qa\valueset.html" TargetMode="External"/><Relationship Id="rId2786" Type="http://schemas.openxmlformats.org/officeDocument/2006/relationships/hyperlink" Target="file:///C:\Users\Lloyd\Documents\SVN\FHIR\build\qa\extensibility.html" TargetMode="External"/><Relationship Id="rId106" Type="http://schemas.openxmlformats.org/officeDocument/2006/relationships/hyperlink" Target="file:///C:\Users\Lloyd\Documents\SVN\FHIR\build\qa\help.html" TargetMode="External"/><Relationship Id="rId313" Type="http://schemas.openxmlformats.org/officeDocument/2006/relationships/hyperlink" Target="http://www.zynxhealth.com"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http://wiki.hl7.org/index.php?title=FHIR_Resource_Types" TargetMode="External"/><Relationship Id="rId1150" Type="http://schemas.openxmlformats.org/officeDocument/2006/relationships/hyperlink" Target="file:///C:\Users\Lloyd\Documents\SVN\FHIR\build\qa\group.html" TargetMode="External"/><Relationship Id="rId1388" Type="http://schemas.openxmlformats.org/officeDocument/2006/relationships/hyperlink" Target="file:///C:\Users\Lloyd\Documents\SVN\FHIR\build\qa\ehrsrle\ehrsrle.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practitioner-example-f202-lm.html" TargetMode="External"/><Relationship Id="rId1816" Type="http://schemas.openxmlformats.org/officeDocument/2006/relationships/hyperlink" Target="file:///C:\Users\Lloyd\Documents\SVN\FHIR\build\qa\operationdefinition.html" TargetMode="External"/><Relationship Id="rId2439" Type="http://schemas.openxmlformats.org/officeDocument/2006/relationships/hyperlink" Target="http://www.snomed.org/tig?t=tsg2_metadata_refset_legacy" TargetMode="External"/><Relationship Id="rId2646" Type="http://schemas.openxmlformats.org/officeDocument/2006/relationships/hyperlink" Target="file:///C:\Users\Lloyd\Documents\SVN\FHIR\build\qa\http.html" TargetMode="External"/><Relationship Id="rId10" Type="http://schemas.openxmlformats.org/officeDocument/2006/relationships/hyperlink" Target="file:///C:\Users\Lloyd\Documents\SVN\FHIR\build\qa\resource.html" TargetMode="External"/><Relationship Id="rId94" Type="http://schemas.openxmlformats.org/officeDocument/2006/relationships/hyperlink" Target="file:///C:\Users\Lloyd\Documents\SVN\FHIR\build\qa\medicationorder.html"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datatypes-examples.html" TargetMode="External"/><Relationship Id="rId618" Type="http://schemas.openxmlformats.org/officeDocument/2006/relationships/hyperlink" Target="file:///C:\Users\Lloyd\Documents\SVN\FHIR\build\qa\index.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familymemberhistory.html" TargetMode="External"/><Relationship Id="rId1455" Type="http://schemas.openxmlformats.org/officeDocument/2006/relationships/hyperlink" Target="file:///C:\Users\Lloyd\Documents\SVN\FHIR\build\qa\operationoutcome.html" TargetMode="External"/><Relationship Id="rId1662" Type="http://schemas.openxmlformats.org/officeDocument/2006/relationships/image" Target="file:///C:\Users\Lloyd\Documents\SVN\FHIR\build\qa\icon-fhir-16.png" TargetMode="External"/><Relationship Id="rId2078" Type="http://schemas.openxmlformats.org/officeDocument/2006/relationships/hyperlink" Target="file:///C:\Users\Lloyd\Documents\SVN\FHIR\build\qa\procedure.html" TargetMode="External"/><Relationship Id="rId2201" Type="http://schemas.openxmlformats.org/officeDocument/2006/relationships/hyperlink" Target="file:///C:\Users\Lloyd\Documents\SVN\FHIR\build\qa\valueset.html" TargetMode="External"/><Relationship Id="rId2285" Type="http://schemas.openxmlformats.org/officeDocument/2006/relationships/hyperlink" Target="file:///C:\Users\Lloyd\Documents\SVN\FHIR\build\qa\datatypes.html" TargetMode="External"/><Relationship Id="rId2492" Type="http://schemas.openxmlformats.org/officeDocument/2006/relationships/hyperlink" Target="file:///C:\Users\Lloyd\Documents\SVN\FHIR\build\qa\.xml.html" TargetMode="External"/><Relationship Id="rId2506" Type="http://schemas.openxmlformats.org/officeDocument/2006/relationships/hyperlink" Target="file:///C:\Users\Lloyd\Documents\SVN\FHIR\build\qa\resource.html" TargetMode="External"/><Relationship Id="rId257" Type="http://schemas.openxmlformats.org/officeDocument/2006/relationships/hyperlink" Target="http://ecgroupinc.com"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hyperlink" Target="file:///C:\Users\Lloyd\Documents\SVN\FHIR\build\qa\rdf.html" TargetMode="External"/><Relationship Id="rId1094" Type="http://schemas.openxmlformats.org/officeDocument/2006/relationships/hyperlink" Target="file:///C:\Users\Lloyd\Documents\SVN\FHIR\build\qa\medicationorder.html" TargetMode="External"/><Relationship Id="rId1108" Type="http://schemas.openxmlformats.org/officeDocument/2006/relationships/hyperlink" Target="file:///C:\Users\Lloyd\Documents\SVN\FHIR\build\qa\provenance.html" TargetMode="External"/><Relationship Id="rId1315" Type="http://schemas.openxmlformats.org/officeDocument/2006/relationships/hyperlink" Target="file:///C:\Users\Lloyd\Documents\SVN\FHIR\build\qa\operationoutcome.html" TargetMode="External"/><Relationship Id="rId1967" Type="http://schemas.openxmlformats.org/officeDocument/2006/relationships/hyperlink" Target="file:///C:\Users\Lloyd\Documents\SVN\FHIR\build\qa\daf\daf-medicationusage.html" TargetMode="External"/><Relationship Id="rId2145" Type="http://schemas.openxmlformats.org/officeDocument/2006/relationships/hyperlink" Target="file:///C:\Users\Lloyd\Documents\SVN\FHIR\build\qa\group.html" TargetMode="External"/><Relationship Id="rId2713" Type="http://schemas.openxmlformats.org/officeDocument/2006/relationships/hyperlink" Target="http://www.w3.org/Protocols/rfc2616/rfc2616-sec14.html" TargetMode="External"/><Relationship Id="rId2797" Type="http://schemas.openxmlformats.org/officeDocument/2006/relationships/hyperlink" Target="file:///C:\Users\Lloyd\Documents\SVN\FHIR\build\qa\documents.html" TargetMode="External"/><Relationship Id="rId117" Type="http://schemas.openxmlformats.org/officeDocument/2006/relationships/hyperlink" Target="file:///C:\Users\Lloyd\Documents\SVN\FHIR\build\qa\profiling.html" TargetMode="External"/><Relationship Id="rId671" Type="http://schemas.openxmlformats.org/officeDocument/2006/relationships/hyperlink" Target="file:///C:\Users\Lloyd\Documents\SVN\FHIR\build\qa\resource.html" TargetMode="External"/><Relationship Id="rId769" Type="http://schemas.openxmlformats.org/officeDocument/2006/relationships/image" Target="file:///C:\Users\Lloyd\Documents\SVN\FHIR\build\qa\tbl_vjoin_end.png" TargetMode="External"/><Relationship Id="rId976" Type="http://schemas.openxmlformats.org/officeDocument/2006/relationships/hyperlink" Target="file:///C:\Users\Lloyd\Documents\SVN\FHIR\build\qa\help.html" TargetMode="External"/><Relationship Id="rId1399" Type="http://schemas.openxmlformats.org/officeDocument/2006/relationships/hyperlink" Target="file:///C:\Users\Lloyd\Documents\SVN\FHIR\build\qa\uslab\uslab.html" TargetMode="External"/><Relationship Id="rId2352" Type="http://schemas.openxmlformats.org/officeDocument/2006/relationships/hyperlink" Target="file:///C:\Users\Lloyd\Documents\SVN\FHIR\build\qa\resourcelist.html" TargetMode="External"/><Relationship Id="rId2657" Type="http://schemas.openxmlformats.org/officeDocument/2006/relationships/hyperlink" Target="http://gforge.hl7.org/gf/project/fhir/tracker/?action=TrackerItemBrowse&amp;tracker_id=677" TargetMode="External"/><Relationship Id="rId324" Type="http://schemas.openxmlformats.org/officeDocument/2006/relationships/hyperlink" Target="file:///C:\Users\Lloyd\Documents\SVN\FHIR\build\qa\history.html" TargetMode="External"/><Relationship Id="rId531" Type="http://schemas.openxmlformats.org/officeDocument/2006/relationships/hyperlink" Target="file:///C:\Users\Lloyd\Documents\SVN\FHIR\build\qa\datatypes-definitions.html" TargetMode="External"/><Relationship Id="rId629" Type="http://schemas.openxmlformats.org/officeDocument/2006/relationships/hyperlink" Target="file:///C:\Users\Lloyd\Documents\SVN\FHIR\build\qa\toc.html" TargetMode="External"/><Relationship Id="rId1161" Type="http://schemas.openxmlformats.org/officeDocument/2006/relationships/hyperlink" Target="http://gforge.hl7.org/gf/project/fhir/tracker/?action=TrackerItemEdit&amp;tracker_item_id=3138" TargetMode="External"/><Relationship Id="rId1259" Type="http://schemas.openxmlformats.org/officeDocument/2006/relationships/hyperlink" Target="file:///C:\Users\Lloyd\Documents\SVN\FHIR\build\qa\help.html" TargetMode="External"/><Relationship Id="rId1466" Type="http://schemas.openxmlformats.org/officeDocument/2006/relationships/hyperlink" Target="file:///C:\Users\Lloyd\Documents\SVN\FHIR\build\qa\toc.html" TargetMode="External"/><Relationship Id="rId2005" Type="http://schemas.openxmlformats.org/officeDocument/2006/relationships/hyperlink" Target="file:///C:\Users\Lloyd\Documents\SVN\FHIR\build\qa\valueset-example-inline.html" TargetMode="External"/><Relationship Id="rId2212" Type="http://schemas.openxmlformats.org/officeDocument/2006/relationships/hyperlink" Target="file:///C:\Users\Lloyd\Documents\SVN\FHIR\build\qa\eligibilityrequest.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hyperlink" Target="file:///C:\Users\Lloyd\Documents\SVN\FHIR\build\qa\resource.html" TargetMode="External"/><Relationship Id="rId1119" Type="http://schemas.openxmlformats.org/officeDocument/2006/relationships/hyperlink" Target="http://gforge.hl7.org/gf/project/fhir/tracker/?action=TrackerItemEdit&amp;tracker_item_id=3558" TargetMode="External"/><Relationship Id="rId1673" Type="http://schemas.openxmlformats.org/officeDocument/2006/relationships/hyperlink" Target="file:///C:\Users\Lloyd\Documents\SVN\FHIR\build\qa\history.html" TargetMode="External"/><Relationship Id="rId1880" Type="http://schemas.openxmlformats.org/officeDocument/2006/relationships/hyperlink" Target="file:///C:\Users\Lloyd\Documents\SVN\FHIR\build\qa\search.html" TargetMode="External"/><Relationship Id="rId1978" Type="http://schemas.openxmlformats.org/officeDocument/2006/relationships/hyperlink" Target="file:///C:\Users\Lloyd\Documents\SVN\FHIR\build\qa\namingsystem.html" TargetMode="External"/><Relationship Id="rId2517" Type="http://schemas.openxmlformats.org/officeDocument/2006/relationships/hyperlink" Target="file:///C:\Users\Lloyd\Documents\SVN\FHIR\build\qa\rxnorm.html" TargetMode="External"/><Relationship Id="rId2724" Type="http://schemas.openxmlformats.org/officeDocument/2006/relationships/hyperlink" Target="file:///C:\Users\Lloyd\Documents\SVN\FHIR\build\qa\resource.html" TargetMode="External"/><Relationship Id="rId903" Type="http://schemas.openxmlformats.org/officeDocument/2006/relationships/hyperlink" Target="file:///C:\Users\Lloyd\Documents\SVN\FHIR\build\qa\datatypes.html" TargetMode="External"/><Relationship Id="rId1326" Type="http://schemas.openxmlformats.org/officeDocument/2006/relationships/hyperlink" Target="file:///C:\Users\Lloyd\Documents\SVN\FHIR\build\qa\compartments.html" TargetMode="External"/><Relationship Id="rId1533" Type="http://schemas.openxmlformats.org/officeDocument/2006/relationships/hyperlink" Target="file:///C:\Users\Lloyd\Documents\SVN\FHIR\build\qa\organization-example-f003-burgers-ENT.html" TargetMode="External"/><Relationship Id="rId1740" Type="http://schemas.openxmlformats.org/officeDocument/2006/relationships/hyperlink" Target="file:///C:\Users\Lloyd\Documents\SVN\FHIR\build\qa\messageheader-definitions.html" TargetMode="External"/><Relationship Id="rId32" Type="http://schemas.openxmlformats.org/officeDocument/2006/relationships/hyperlink" Target="file:///C:\Users\Lloyd\Documents\SVN\FHIR\build\qa\overview-clinical.html" TargetMode="External"/><Relationship Id="rId1600" Type="http://schemas.openxmlformats.org/officeDocument/2006/relationships/hyperlink" Target="file:///C:\Users\Lloyd\Documents\SVN\FHIR\build\qa\diagnosticreport-example-f202-bloodculture.html" TargetMode="External"/><Relationship Id="rId1838" Type="http://schemas.openxmlformats.org/officeDocument/2006/relationships/hyperlink" Target="file:///C:\Users\Lloyd\Documents\SVN\FHIR\build\qa\narrative.html" TargetMode="External"/><Relationship Id="rId181" Type="http://schemas.openxmlformats.org/officeDocument/2006/relationships/hyperlink" Target="file:///C:\Users\Lloyd\Documents\SVN\FHIR\build\qa\structuredefinition.html" TargetMode="External"/><Relationship Id="rId1905" Type="http://schemas.openxmlformats.org/officeDocument/2006/relationships/hyperlink" Target="file:///C:\Users\Lloyd\Documents\SVN\FHIR\build\qa\resource.html" TargetMode="External"/><Relationship Id="rId279" Type="http://schemas.openxmlformats.org/officeDocument/2006/relationships/hyperlink" Target="http://www.kestral.com.au" TargetMode="External"/><Relationship Id="rId486" Type="http://schemas.openxmlformats.org/officeDocument/2006/relationships/hyperlink" Target="http://tools.ietf.org/html/rfc3986" TargetMode="External"/><Relationship Id="rId693" Type="http://schemas.openxmlformats.org/officeDocument/2006/relationships/hyperlink" Target="file:///C:\Users\Lloyd\Documents\SVN\FHIR\build\qa\profiling.html" TargetMode="External"/><Relationship Id="rId2167" Type="http://schemas.openxmlformats.org/officeDocument/2006/relationships/hyperlink" Target="file:///C:\Users\Lloyd\Documents\SVN\FHIR\build\qa\lifecycle.html" TargetMode="External"/><Relationship Id="rId2374" Type="http://schemas.openxmlformats.org/officeDocument/2006/relationships/hyperlink" Target="file:///C:\Users\Lloyd\Documents\SVN\FHIR\build\qa\help.html" TargetMode="External"/><Relationship Id="rId2581" Type="http://schemas.openxmlformats.org/officeDocument/2006/relationships/hyperlink" Target="file:///C:\Users\Lloyd\Documents\SVN\FHIR\build\qa\elementdefinition-definitions.html" TargetMode="External"/><Relationship Id="rId139" Type="http://schemas.openxmlformats.org/officeDocument/2006/relationships/hyperlink" Target="file:///C:\Users\Lloyd\Documents\SVN\FHIR\build\qa\resource.html" TargetMode="External"/><Relationship Id="rId346" Type="http://schemas.openxmlformats.org/officeDocument/2006/relationships/hyperlink" Target="file:///C:\Users\Lloyd\Documents\SVN\FHIR\build\qa\datatypes.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formats.html" TargetMode="External"/><Relationship Id="rId998" Type="http://schemas.openxmlformats.org/officeDocument/2006/relationships/hyperlink" Target="file:///C:\Users\Lloyd\Documents\SVN\FHIR\build\qa\conformance-rules.html" TargetMode="External"/><Relationship Id="rId1183" Type="http://schemas.openxmlformats.org/officeDocument/2006/relationships/hyperlink" Target="file:///C:\Users\Lloyd\Documents\SVN\FHIR\build\qa\devicemetric.html" TargetMode="External"/><Relationship Id="rId1390" Type="http://schemas.openxmlformats.org/officeDocument/2006/relationships/hyperlink" Target="file:///C:\Users\Lloyd\Documents\SVN\FHIR\build\qa\auditevent.html" TargetMode="External"/><Relationship Id="rId2027" Type="http://schemas.openxmlformats.org/officeDocument/2006/relationships/hyperlink" Target="file:///C:\Users\Lloyd\Documents\SVN\FHIR\build\qa\rim.ttl" TargetMode="External"/><Relationship Id="rId2234" Type="http://schemas.openxmlformats.org/officeDocument/2006/relationships/hyperlink" Target="file:///C:\Users\Lloyd\Documents\SVN\FHIR\build\qa\help.html" TargetMode="External"/><Relationship Id="rId2441" Type="http://schemas.openxmlformats.org/officeDocument/2006/relationships/hyperlink" Target="http://snomed.org/uristandard.pdf" TargetMode="External"/><Relationship Id="rId2679" Type="http://schemas.openxmlformats.org/officeDocument/2006/relationships/hyperlink" Target="file:///C:\Users\Lloyd\Documents\SVN\FHIR\build\qa\patient.html" TargetMode="External"/><Relationship Id="rId206" Type="http://schemas.openxmlformats.org/officeDocument/2006/relationships/hyperlink" Target="file:///C:\Users\Lloyd\Documents\SVN\FHIR\build\qa\allergyintolerance-definitions.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datatypes.html" TargetMode="External"/><Relationship Id="rId1043" Type="http://schemas.openxmlformats.org/officeDocument/2006/relationships/hyperlink" Target="file:///C:\Users\Lloyd\Documents\SVN\FHIR\build\qa\datatypes.html" TargetMode="External"/><Relationship Id="rId1488" Type="http://schemas.openxmlformats.org/officeDocument/2006/relationships/hyperlink" Target="file:///C:\Users\Lloyd\Documents\SVN\FHIR\build\qa\datatypes.html" TargetMode="External"/><Relationship Id="rId1695" Type="http://schemas.openxmlformats.org/officeDocument/2006/relationships/hyperlink" Target="file:///C:\Users\Lloyd\Documents\SVN\FHIR\build\qa\license.html" TargetMode="External"/><Relationship Id="rId2539" Type="http://schemas.openxmlformats.org/officeDocument/2006/relationships/hyperlink" Target="http://www.cms.gov/Medicare/Coding/ICD10/" TargetMode="External"/><Relationship Id="rId2746" Type="http://schemas.openxmlformats.org/officeDocument/2006/relationships/hyperlink" Target="file:///C:\Users\Lloyd\Documents\SVN\FHIR\build\qa\practitioner.html" TargetMode="External"/><Relationship Id="rId620" Type="http://schemas.openxmlformats.org/officeDocument/2006/relationships/hyperlink" Target="file:///C:\Users\Lloyd\Documents\SVN\FHIR\build\qa\2015Sep\index.html" TargetMode="External"/><Relationship Id="rId718" Type="http://schemas.openxmlformats.org/officeDocument/2006/relationships/hyperlink" Target="file:///C:\Users\Lloyd\Documents\SVN\FHIR\build\qa\validator.zip" TargetMode="External"/><Relationship Id="rId925" Type="http://schemas.openxmlformats.org/officeDocument/2006/relationships/hyperlink" Target="file:///C:\Users\Lloyd\Documents\SVN\FHIR\build\qa\procedure.html" TargetMode="External"/><Relationship Id="rId1250" Type="http://schemas.openxmlformats.org/officeDocument/2006/relationships/hyperlink" Target="file:///C:\Users\Lloyd\Documents\SVN\FHIR\build\qa\practitioner.html" TargetMode="External"/><Relationship Id="rId1348" Type="http://schemas.openxmlformats.org/officeDocument/2006/relationships/hyperlink" Target="file:///C:\Users\Lloyd\Documents\SVN\FHIR\build\qa\datatypes.html" TargetMode="External"/><Relationship Id="rId1555" Type="http://schemas.openxmlformats.org/officeDocument/2006/relationships/hyperlink" Target="file:///C:\Users\Lloyd\Documents\SVN\FHIR\build\qa\medication-example-f005-enalapril.html" TargetMode="External"/><Relationship Id="rId1762" Type="http://schemas.openxmlformats.org/officeDocument/2006/relationships/hyperlink" Target="http://www.w3.org/html/wg/drafts/html/master/dom.html" TargetMode="External"/><Relationship Id="rId2301" Type="http://schemas.openxmlformats.org/officeDocument/2006/relationships/hyperlink" Target="file:///C:\Users\Lloyd\Documents\SVN\FHIR\build\qa\medicationdispense.html" TargetMode="External"/><Relationship Id="rId2606" Type="http://schemas.openxmlformats.org/officeDocument/2006/relationships/hyperlink" Target="file:///C:\Users\Lloyd\Documents\SVN\FHIR\build\qa\profiling.html" TargetMode="External"/><Relationship Id="rId1110" Type="http://schemas.openxmlformats.org/officeDocument/2006/relationships/hyperlink" Target="file:///C:\Users\Lloyd\Documents\SVN\FHIR\build\qa\schedule.html" TargetMode="External"/><Relationship Id="rId1208" Type="http://schemas.openxmlformats.org/officeDocument/2006/relationships/hyperlink" Target="file:///C:\Users\Lloyd\Documents\SVN\FHIR\build\qa\referralrequest.html" TargetMode="External"/><Relationship Id="rId1415" Type="http://schemas.openxmlformats.org/officeDocument/2006/relationships/hyperlink" Target="file:///C:\Users\Lloyd\Documents\SVN\FHIR\build\qa\validation.html" TargetMode="External"/><Relationship Id="rId54" Type="http://schemas.openxmlformats.org/officeDocument/2006/relationships/image" Target="file:///C:\Users\Lloyd\Documents\SVN\FHIR\build\qa\assets\images\fhir-logo-www.png" TargetMode="External"/><Relationship Id="rId1622" Type="http://schemas.openxmlformats.org/officeDocument/2006/relationships/hyperlink" Target="file:///C:\Users\Lloyd\Documents\SVN\FHIR\build\qa\element-definitions.html" TargetMode="External"/><Relationship Id="rId1927" Type="http://schemas.openxmlformats.org/officeDocument/2006/relationships/hyperlink" Target="file:///C:\Users\Lloyd\Documents\SVN\FHIR\build\qa\resourcelist.html" TargetMode="External"/><Relationship Id="rId2091" Type="http://schemas.openxmlformats.org/officeDocument/2006/relationships/hyperlink" Target="file:///C:\Users\Lloyd\Documents\SVN\FHIR\build\qa\careplan.html" TargetMode="External"/><Relationship Id="rId2189" Type="http://schemas.openxmlformats.org/officeDocument/2006/relationships/hyperlink" Target="file:///C:\Users\Lloyd\Documents\SVN\FHIR\build\qa\list.html" TargetMode="External"/><Relationship Id="rId270" Type="http://schemas.openxmlformats.org/officeDocument/2006/relationships/hyperlink" Target="http://www.hl7argentina.org.ar" TargetMode="External"/><Relationship Id="rId2396" Type="http://schemas.openxmlformats.org/officeDocument/2006/relationships/hyperlink" Target="http://wiki.ihe.net/index.php?title=Audit_Trail_and_Node_Authentication" TargetMode="External"/><Relationship Id="rId130" Type="http://schemas.openxmlformats.org/officeDocument/2006/relationships/hyperlink" Target="file:///C:\Users\Lloyd\Documents\SVN\FHIR\build\qa\comparison-cda.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html" TargetMode="External"/><Relationship Id="rId782" Type="http://schemas.openxmlformats.org/officeDocument/2006/relationships/hyperlink" Target="file:///C:\Users\Lloyd\Documents\SVN\FHIR\build\qa\element-definitions.html" TargetMode="External"/><Relationship Id="rId2049" Type="http://schemas.openxmlformats.org/officeDocument/2006/relationships/hyperlink" Target="file:///C:\Users\Lloyd\Documents\SVN\FHIR\build\qa\search.html" TargetMode="External"/><Relationship Id="rId2256" Type="http://schemas.openxmlformats.org/officeDocument/2006/relationships/hyperlink" Target="file:///C:\Users\Lloyd\Documents\SVN\FHIR\build\qa\valueset-search-entry-mode.html" TargetMode="External"/><Relationship Id="rId2463" Type="http://schemas.openxmlformats.org/officeDocument/2006/relationships/hyperlink" Target="file:///C:\Users\Lloyd\Documents\SVN\FHIR\build\qa\.xsd" TargetMode="External"/><Relationship Id="rId2670" Type="http://schemas.openxmlformats.org/officeDocument/2006/relationships/hyperlink" Target="file:///C:\Users\Lloyd\Documents\SVN\FHIR\build\qa\datatypes.html" TargetMode="External"/><Relationship Id="rId228" Type="http://schemas.openxmlformats.org/officeDocument/2006/relationships/hyperlink" Target="http://hl7.org" TargetMode="External"/><Relationship Id="rId435" Type="http://schemas.openxmlformats.org/officeDocument/2006/relationships/hyperlink" Target="file:///C:\Users\Lloyd\Documents\SVN\FHIR\build\qa\datatypes.html" TargetMode="External"/><Relationship Id="rId642" Type="http://schemas.openxmlformats.org/officeDocument/2006/relationships/hyperlink" Target="file:///C:\Users\Lloyd\Documents\SVN\FHIR\build\qa\conformance-rules.html" TargetMode="External"/><Relationship Id="rId1065" Type="http://schemas.openxmlformats.org/officeDocument/2006/relationships/hyperlink" Target="file:///C:\Users\Lloyd\Documents\SVN\FHIR\build\qa\conceptmap.html" TargetMode="External"/><Relationship Id="rId1272" Type="http://schemas.openxmlformats.org/officeDocument/2006/relationships/hyperlink" Target="file:///C:\Users\Lloyd\Documents\SVN\FHIR\build\qa\compartments.html" TargetMode="External"/><Relationship Id="rId2116" Type="http://schemas.openxmlformats.org/officeDocument/2006/relationships/hyperlink" Target="file:///C:\Users\Lloyd\Documents\SVN\FHIR\build\qa\lifecycle.html" TargetMode="External"/><Relationship Id="rId2323" Type="http://schemas.openxmlformats.org/officeDocument/2006/relationships/hyperlink" Target="file:///C:\Users\Lloyd\Documents\SVN\FHIR\build\qa\datatypes.html" TargetMode="External"/><Relationship Id="rId2530" Type="http://schemas.openxmlformats.org/officeDocument/2006/relationships/hyperlink" Target="http://www.fda.gov/Drugs/InformationOnDrugs/ucm142438.htm" TargetMode="External"/><Relationship Id="rId2768" Type="http://schemas.openxmlformats.org/officeDocument/2006/relationships/hyperlink" Target="http://wiki.hl7.org/index.php?title=Public_FHIR_Validation_Services" TargetMode="External"/><Relationship Id="rId502" Type="http://schemas.openxmlformats.org/officeDocument/2006/relationships/hyperlink" Target="http://commonmark.org/" TargetMode="External"/><Relationship Id="rId947" Type="http://schemas.openxmlformats.org/officeDocument/2006/relationships/hyperlink" Target="file:///C:\Users\Lloyd\Documents\SVN\FHIR\build\qa\claimresponse.html" TargetMode="External"/><Relationship Id="rId1132" Type="http://schemas.openxmlformats.org/officeDocument/2006/relationships/hyperlink" Target="file:///C:\Users\Lloyd\Documents\SVN\FHIR\build\qa\datatypes.html" TargetMode="External"/><Relationship Id="rId1577" Type="http://schemas.openxmlformats.org/officeDocument/2006/relationships/hyperlink" Target="file:///C:\Users\Lloyd\Documents\SVN\FHIR\build\qa\encounter-example-f202-20130128.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resource.html" TargetMode="External"/><Relationship Id="rId2628" Type="http://schemas.openxmlformats.org/officeDocument/2006/relationships/hyperlink" Target="file:///C:\Users\Lloyd\Documents\SVN\FHIR\build\qa\terminologies-systems.html" TargetMode="External"/><Relationship Id="rId76" Type="http://schemas.openxmlformats.org/officeDocument/2006/relationships/hyperlink" Target="file:///C:\Users\Lloyd\Documents\SVN\FHIR\build\qa\documents.html"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control" Target="activeX/activeX5.xml"/><Relationship Id="rId1644" Type="http://schemas.openxmlformats.org/officeDocument/2006/relationships/hyperlink" Target="file:///C:\Users\Lloyd\Documents\SVN\FHIR\build\qa\datatypes.html" TargetMode="External"/><Relationship Id="rId1851" Type="http://schemas.openxmlformats.org/officeDocument/2006/relationships/hyperlink" Target="file:///C:\Users\Lloyd\Documents\SVN\FHIR\build\qa\http.html" TargetMode="External"/><Relationship Id="rId1504" Type="http://schemas.openxmlformats.org/officeDocument/2006/relationships/hyperlink" Target="http://wiki.hl7.org/index.php?title=FHIR" TargetMode="External"/><Relationship Id="rId1711" Type="http://schemas.openxmlformats.org/officeDocument/2006/relationships/hyperlink" Target="file:///C:\Users\Lloyd\Documents\SVN\FHIR\build\qa\resource.html" TargetMode="External"/><Relationship Id="rId1949" Type="http://schemas.openxmlformats.org/officeDocument/2006/relationships/hyperlink" Target="http://wiki.hl7.org/index.php?title=FHIR_Guide_to_Authoring_Resources" TargetMode="External"/><Relationship Id="rId292" Type="http://schemas.openxmlformats.org/officeDocument/2006/relationships/hyperlink" Target="http://oridashi.com.au" TargetMode="External"/><Relationship Id="rId1809" Type="http://schemas.openxmlformats.org/officeDocument/2006/relationships/hyperlink" Target="file:///C:\Users\Lloyd\Documents\SVN\FHIR\build\qa\resource.html" TargetMode="External"/><Relationship Id="rId597" Type="http://schemas.openxmlformats.org/officeDocument/2006/relationships/hyperlink" Target="file:///C:\Users\Lloyd\Documents\SVN\FHIR\build\qa\datatypes.html" TargetMode="External"/><Relationship Id="rId2180" Type="http://schemas.openxmlformats.org/officeDocument/2006/relationships/hyperlink" Target="file:///C:\Users\Lloyd\Documents\SVN\FHIR\build\qa\questionnaireresponse.html" TargetMode="External"/><Relationship Id="rId2278" Type="http://schemas.openxmlformats.org/officeDocument/2006/relationships/hyperlink" Target="file:///C:\Users\Lloyd\Documents\SVN\FHIR\build\qa\datatypes.html" TargetMode="External"/><Relationship Id="rId2485" Type="http://schemas.openxmlformats.org/officeDocument/2006/relationships/hyperlink" Target="file:///C:\Users\Lloyd\Documents\SVN\FHIR\build\qa\terminologies-valuesets.html" TargetMode="External"/><Relationship Id="rId152" Type="http://schemas.openxmlformats.org/officeDocument/2006/relationships/hyperlink" Target="file:///C:\Users\Lloyd\Documents\SVN\FHIR\build\qa\location.html" TargetMode="External"/><Relationship Id="rId457" Type="http://schemas.openxmlformats.org/officeDocument/2006/relationships/hyperlink" Target="file:///C:\Users\Lloyd\Documents\SVN\FHIR\build\qa\datatypes-examples.html" TargetMode="External"/><Relationship Id="rId1087" Type="http://schemas.openxmlformats.org/officeDocument/2006/relationships/hyperlink" Target="file:///C:\Users\Lloyd\Documents\SVN\FHIR\build\qa\immunizationrecommendation.html" TargetMode="External"/><Relationship Id="rId1294" Type="http://schemas.openxmlformats.org/officeDocument/2006/relationships/hyperlink" Target="file:///C:\Users\Lloyd\Documents\SVN\FHIR\build\qa\resource.html" TargetMode="External"/><Relationship Id="rId2040" Type="http://schemas.openxmlformats.org/officeDocument/2006/relationships/hyperlink" Target="file:///C:\Users\Lloyd\Documents\SVN\FHIR\build\qa\site\index.html" TargetMode="External"/><Relationship Id="rId2138" Type="http://schemas.openxmlformats.org/officeDocument/2006/relationships/hyperlink" Target="file:///C:\Users\Lloyd\Documents\SVN\FHIR\build\qa\imagingstudy.html" TargetMode="External"/><Relationship Id="rId2692" Type="http://schemas.openxmlformats.org/officeDocument/2006/relationships/hyperlink" Target="https://www.regenstrief.org/" TargetMode="External"/><Relationship Id="rId664" Type="http://schemas.openxmlformats.org/officeDocument/2006/relationships/hyperlink" Target="file:///C:\Users\Lloyd\Documents\SVN\FHIR\build\qa\terminologies-conceptmaps.html" TargetMode="External"/><Relationship Id="rId871" Type="http://schemas.openxmlformats.org/officeDocument/2006/relationships/hyperlink" Target="file:///C:\Users\Lloyd\Documents\SVN\FHIR\build\qa\extension.profile.xml.html" TargetMode="External"/><Relationship Id="rId969" Type="http://schemas.openxmlformats.org/officeDocument/2006/relationships/image" Target="file:///C:\Users\Lloyd\Documents\SVN\FHIR\build\warning.png" TargetMode="External"/><Relationship Id="rId1599" Type="http://schemas.openxmlformats.org/officeDocument/2006/relationships/hyperlink" Target="file:///C:\Users\Lloyd\Documents\SVN\FHIR\build\qa\medicationorder-example-f201-salmeterol.html" TargetMode="External"/><Relationship Id="rId2345" Type="http://schemas.openxmlformats.org/officeDocument/2006/relationships/hyperlink" Target="file:///C:\Users\Lloyd\Documents\SVN\FHIR\build\qa\patient.html" TargetMode="External"/><Relationship Id="rId2552" Type="http://schemas.openxmlformats.org/officeDocument/2006/relationships/hyperlink" Target="http://hit-testing.nist.gov:13110/rtmms/index.html" TargetMode="External"/><Relationship Id="rId317" Type="http://schemas.openxmlformats.org/officeDocument/2006/relationships/hyperlink" Target="file:///C:\Users\Lloyd\Documents\SVN\FHIR\build\qa\resource.html" TargetMode="External"/><Relationship Id="rId524" Type="http://schemas.openxmlformats.org/officeDocument/2006/relationships/hyperlink" Target="file:///C:\Users\Lloyd\Documents\SVN\FHIR\build\qa\datatypes-examples.html" TargetMode="External"/><Relationship Id="rId731" Type="http://schemas.openxmlformats.org/officeDocument/2006/relationships/hyperlink" Target="file:///C:\Users\Lloyd\Documents\SVN\FHIR\build\qa\security.html" TargetMode="External"/><Relationship Id="rId1154" Type="http://schemas.openxmlformats.org/officeDocument/2006/relationships/hyperlink" Target="file:///C:\Users\Lloyd\Documents\SVN\FHIR\build\qa\questionnaire.html" TargetMode="External"/><Relationship Id="rId1361" Type="http://schemas.openxmlformats.org/officeDocument/2006/relationships/hyperlink" Target="file:///C:\Users\Lloyd\Documents\SVN\FHIR\build\qa\help.html" TargetMode="External"/><Relationship Id="rId1459" Type="http://schemas.openxmlformats.org/officeDocument/2006/relationships/hyperlink" Target="file:///C:\Users\Lloyd\Documents\SVN\FHIR\build\qa\valueset.html" TargetMode="External"/><Relationship Id="rId2205" Type="http://schemas.openxmlformats.org/officeDocument/2006/relationships/hyperlink" Target="file:///C:\Users\Lloyd\Documents\SVN\FHIR\build\qa\dataelement.html" TargetMode="External"/><Relationship Id="rId2412" Type="http://schemas.openxmlformats.org/officeDocument/2006/relationships/hyperlink" Target="file:///C:\Users\Lloyd\Documents\SVN\FHIR\build\qa\help.html" TargetMode="External"/><Relationship Id="rId98" Type="http://schemas.openxmlformats.org/officeDocument/2006/relationships/hyperlink" Target="file:///C:\Users\Lloyd\Documents\SVN\FHIR\build\qa\extensibility.html" TargetMode="External"/><Relationship Id="rId829" Type="http://schemas.openxmlformats.org/officeDocument/2006/relationships/hyperlink" Target="file:///C:\Users\Lloyd\Documents\SVN\FHIR\build\qa\extensibility.html" TargetMode="External"/><Relationship Id="rId1014" Type="http://schemas.openxmlformats.org/officeDocument/2006/relationships/hyperlink" Target="file:///C:\Users\Lloyd\Documents\SVN\FHIR\build\qa\history.html" TargetMode="External"/><Relationship Id="rId1221" Type="http://schemas.openxmlformats.org/officeDocument/2006/relationships/hyperlink" Target="file:///C:\Users\Lloyd\Documents\SVN\FHIR\build\qa\uslab\uslaborder.html" TargetMode="External"/><Relationship Id="rId1666" Type="http://schemas.openxmlformats.org/officeDocument/2006/relationships/hyperlink" Target="http://ihtsdo.org" TargetMode="External"/><Relationship Id="rId1873" Type="http://schemas.openxmlformats.org/officeDocument/2006/relationships/hyperlink" Target="file:///C:\Users\Lloyd\Documents\SVN\FHIR\build\qa\http.html" TargetMode="External"/><Relationship Id="rId2717" Type="http://schemas.openxmlformats.org/officeDocument/2006/relationships/hyperlink" Target="file:///C:\Users\Lloyd\Documents\SVN\FHIR\build\qa\messaging.html" TargetMode="External"/><Relationship Id="rId1319" Type="http://schemas.openxmlformats.org/officeDocument/2006/relationships/hyperlink" Target="http://www.w3.org/TR/REC-html40/interact/forms.html" TargetMode="External"/><Relationship Id="rId1526" Type="http://schemas.openxmlformats.org/officeDocument/2006/relationships/hyperlink" Target="file:///C:\Users\Lloyd\Documents\SVN\FHIR\build\qa\practitioner-example-f003-mv.html" TargetMode="External"/><Relationship Id="rId1733" Type="http://schemas.openxmlformats.org/officeDocument/2006/relationships/hyperlink" Target="file:///C:\Users\Lloyd\Documents\SVN\FHIR\build\qa\operationoutcome.html" TargetMode="External"/><Relationship Id="rId1940" Type="http://schemas.openxmlformats.org/officeDocument/2006/relationships/hyperlink" Target="file:///C:\Users\Lloyd\Documents\SVN\FHIR\build\qa\formats.html" TargetMode="External"/><Relationship Id="rId25" Type="http://schemas.openxmlformats.org/officeDocument/2006/relationships/hyperlink" Target="file:///C:\Users\Lloyd\Documents\SVN\FHIR\build\qa\help.html" TargetMode="External"/><Relationship Id="rId1800" Type="http://schemas.openxmlformats.org/officeDocument/2006/relationships/hyperlink" Target="http://www.hl7.org/" TargetMode="External"/><Relationship Id="rId174" Type="http://schemas.openxmlformats.org/officeDocument/2006/relationships/hyperlink" Target="file:///C:\Users\Lloyd\Documents\SVN\FHIR\build\qa\conformance.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http://wiki.hl7.org/index.php?title=FHIR_Specification_Feedback_(DSTU_2)" TargetMode="External"/><Relationship Id="rId241" Type="http://schemas.openxmlformats.org/officeDocument/2006/relationships/hyperlink" Target="http://www.bluewaveinformatics.co.uk" TargetMode="External"/><Relationship Id="rId479" Type="http://schemas.openxmlformats.org/officeDocument/2006/relationships/hyperlink" Target="file:///C:\Users\Lloyd\Documents\SVN\FHIR\build\qa\help.html" TargetMode="External"/><Relationship Id="rId686" Type="http://schemas.openxmlformats.org/officeDocument/2006/relationships/hyperlink" Target="file:///C:\Users\Lloyd\Documents\SVN\FHIR\build\qa\bundle-definitions.html" TargetMode="External"/><Relationship Id="rId893" Type="http://schemas.openxmlformats.org/officeDocument/2006/relationships/hyperlink" Target="file:///C:\Users\Lloyd\Documents\SVN\FHIR\build\qa\help.html" TargetMode="External"/><Relationship Id="rId2367" Type="http://schemas.openxmlformats.org/officeDocument/2006/relationships/hyperlink" Target="file:///C:\Users\Lloyd\Documents\SVN\FHIR\build\qa\v3\vs\Compartment\index.html" TargetMode="External"/><Relationship Id="rId2574" Type="http://schemas.openxmlformats.org/officeDocument/2006/relationships/hyperlink" Target="file:///C:\Users\Lloyd\Documents\SVN\FHIR\build\qa\valueset-definitions.html" TargetMode="External"/><Relationship Id="rId2781" Type="http://schemas.openxmlformats.org/officeDocument/2006/relationships/hyperlink" Target="file:///C:\Users\Lloyd\Documents\SVN\FHIR\build\qa\extensibility.html" TargetMode="External"/><Relationship Id="rId339" Type="http://schemas.openxmlformats.org/officeDocument/2006/relationships/hyperlink" Target="file:///C:\Users\Lloyd\Documents\SVN\FHIR\build\qa\datatypes-mappings.html" TargetMode="External"/><Relationship Id="rId546" Type="http://schemas.openxmlformats.org/officeDocument/2006/relationships/hyperlink" Target="file:///C:\Users\Lloyd\Documents\SVN\FHIR\build\qa\datatypes-mappings.html" TargetMode="External"/><Relationship Id="rId753" Type="http://schemas.openxmlformats.org/officeDocument/2006/relationships/hyperlink" Target="file:///C:\Users\Lloyd\Documents\SVN\FHIR\build\qa\extensibility.html" TargetMode="External"/><Relationship Id="rId1176" Type="http://schemas.openxmlformats.org/officeDocument/2006/relationships/hyperlink" Target="file:///C:\Users\Lloyd\Documents\SVN\FHIR\build\qa\communication.html" TargetMode="External"/><Relationship Id="rId1383" Type="http://schemas.openxmlformats.org/officeDocument/2006/relationships/hyperlink" Target="file:///C:\Users\Lloyd\Documents\SVN\FHIR\build\qa\conformance-rules.html" TargetMode="External"/><Relationship Id="rId2227" Type="http://schemas.openxmlformats.org/officeDocument/2006/relationships/hyperlink" Target="file:///C:\Users\Lloyd\Documents\SVN\FHIR\build\qa\infrastructure.html" TargetMode="External"/><Relationship Id="rId2434" Type="http://schemas.openxmlformats.org/officeDocument/2006/relationships/hyperlink" Target="http://snomed.info/sct" TargetMode="External"/><Relationship Id="rId101" Type="http://schemas.openxmlformats.org/officeDocument/2006/relationships/hyperlink" Target="file:///C:\Users\Lloyd\Documents\SVN\FHIR\build\qa\http.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documentmanifest.html" TargetMode="External"/><Relationship Id="rId1036" Type="http://schemas.openxmlformats.org/officeDocument/2006/relationships/hyperlink" Target="file:///C:\Users\Lloyd\Documents\SVN\FHIR\build\qa\implementationguide.html" TargetMode="External"/><Relationship Id="rId1243" Type="http://schemas.openxmlformats.org/officeDocument/2006/relationships/hyperlink" Target="file:///C:\Users\Lloyd\Documents\SVN\FHIR\build\qa\contraindication.html" TargetMode="External"/><Relationship Id="rId1590" Type="http://schemas.openxmlformats.org/officeDocument/2006/relationships/hyperlink" Target="file:///C:\Users\Lloyd\Documents\SVN\FHIR\build\qa\practitioner-example-f201-ab.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narrative.html" TargetMode="External"/><Relationship Id="rId2641" Type="http://schemas.openxmlformats.org/officeDocument/2006/relationships/hyperlink" Target="file:///C:\Users\Lloyd\Documents\SVN\FHIR\build\qa\valueset-operations.html" TargetMode="External"/><Relationship Id="rId2739"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http.html" TargetMode="External"/><Relationship Id="rId820" Type="http://schemas.openxmlformats.org/officeDocument/2006/relationships/hyperlink" Target="file:///C:\Users\Lloyd\Documents\SVN\FHIR\build\qa\extensibility.html" TargetMode="External"/><Relationship Id="rId918" Type="http://schemas.openxmlformats.org/officeDocument/2006/relationships/hyperlink" Target="file:///C:\Users\Lloyd\Documents\SVN\FHIR\build\qa\datatypes.html" TargetMode="External"/><Relationship Id="rId1450" Type="http://schemas.openxmlformats.org/officeDocument/2006/relationships/control" Target="activeX/activeX10.xml"/><Relationship Id="rId1548" Type="http://schemas.openxmlformats.org/officeDocument/2006/relationships/hyperlink" Target="file:///C:\Users\Lloyd\Documents\SVN\FHIR\build\qa\medicationorder-example-f001-combivent.html" TargetMode="External"/><Relationship Id="rId1755" Type="http://schemas.openxmlformats.org/officeDocument/2006/relationships/hyperlink" Target="file:///C:\Users\Lloyd\Documents\SVN\FHIR\build\qa\help.html" TargetMode="External"/><Relationship Id="rId2501" Type="http://schemas.openxmlformats.org/officeDocument/2006/relationships/hyperlink" Target="file:///C:\Users\Lloyd\Documents\SVN\FHIR\build\qa\.profile.json.html" TargetMode="External"/><Relationship Id="rId1103" Type="http://schemas.openxmlformats.org/officeDocument/2006/relationships/hyperlink" Target="file:///C:\Users\Lloyd\Documents\SVN\FHIR\build\qa\patient.html" TargetMode="External"/><Relationship Id="rId1310" Type="http://schemas.openxmlformats.org/officeDocument/2006/relationships/hyperlink" Target="file:///C:\Users\Lloyd\Documents\SVN\FHIR\build\qa\conformance-definitions.html" TargetMode="External"/><Relationship Id="rId1408" Type="http://schemas.openxmlformats.org/officeDocument/2006/relationships/hyperlink" Target="file:///C:\Users\Lloyd\Documents\SVN\FHIR\build\qa\documents.html" TargetMode="External"/><Relationship Id="rId1962" Type="http://schemas.openxmlformats.org/officeDocument/2006/relationships/hyperlink" Target="file:///C:\Users\Lloyd\Documents\SVN\FHIR\build\qa\resource.html" TargetMode="External"/><Relationship Id="rId47" Type="http://schemas.openxmlformats.org/officeDocument/2006/relationships/hyperlink" Target="http://wiki.hl7.org/index.php?title=FHIR_email_list_subscription_instructions" TargetMode="External"/><Relationship Id="rId1615" Type="http://schemas.openxmlformats.org/officeDocument/2006/relationships/hyperlink" Target="file:///C:\Users\Lloyd\Documents\SVN\FHIR\build\qa\practitioner-example-f202-lm.html" TargetMode="External"/><Relationship Id="rId1822" Type="http://schemas.openxmlformats.org/officeDocument/2006/relationships/hyperlink" Target="file:///C:\Users\Lloyd\Documents\SVN\FHIR\build\qa\parameters.html" TargetMode="External"/><Relationship Id="rId196" Type="http://schemas.openxmlformats.org/officeDocument/2006/relationships/hyperlink" Target="file:///C:\Users\Lloyd\Documents\SVN\FHIR\build\qa\allergyintolerance-definitions.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http://docs.oasis-open.org/odata/odata/v4.0/cs01/part1-protocol/odata-v4.0-cs01-part1-protocol.html" TargetMode="External"/><Relationship Id="rId263" Type="http://schemas.openxmlformats.org/officeDocument/2006/relationships/hyperlink" Target="http://2013.gea-interactive.com.au"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device.html" TargetMode="External"/><Relationship Id="rId2389" Type="http://schemas.openxmlformats.org/officeDocument/2006/relationships/hyperlink" Target="file:///C:\Users\Lloyd\Documents\SVN\FHIR\build\qa\http.html" TargetMode="External"/><Relationship Id="rId2596" Type="http://schemas.openxmlformats.org/officeDocument/2006/relationships/hyperlink" Target="file:///C:\Users\Lloyd\Documents\SVN\FHIR\build\qa\datatypes.html" TargetMode="External"/><Relationship Id="rId123" Type="http://schemas.openxmlformats.org/officeDocument/2006/relationships/hyperlink" Target="file:///C:\Users\Lloyd\Documents\SVN\FHIR\build\qa\comparison-v2.html" TargetMode="External"/><Relationship Id="rId330" Type="http://schemas.openxmlformats.org/officeDocument/2006/relationships/hyperlink" Target="file:///C:\Users\Lloyd\Documents\SVN\FHIR\build\qa\datatypes-mappings.html"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datatypes.html" TargetMode="External"/><Relationship Id="rId982" Type="http://schemas.openxmlformats.org/officeDocument/2006/relationships/image" Target="file:///C:\Users\Lloyd\Documents\SVN\FHIR\build\qa\icon_datatype.gif" TargetMode="External"/><Relationship Id="rId1198" Type="http://schemas.openxmlformats.org/officeDocument/2006/relationships/hyperlink" Target="file:///C:\Users\Lloyd\Documents\SVN\FHIR\build\qa\nutritionorder.html" TargetMode="External"/><Relationship Id="rId2011" Type="http://schemas.openxmlformats.org/officeDocument/2006/relationships/hyperlink" Target="file:///C:\Users\Lloyd\Documents\SVN\FHIR\build\qa\qicore\qicore.html" TargetMode="External"/><Relationship Id="rId2249" Type="http://schemas.openxmlformats.org/officeDocument/2006/relationships/hyperlink" Target="file:///C:\Users\Lloyd\Documents\SVN\FHIR\build\qa\compartments.html" TargetMode="External"/><Relationship Id="rId2456" Type="http://schemas.openxmlformats.org/officeDocument/2006/relationships/image" Target="file:///C:\Users\Lloyd\Documents\SVN\FHIR\build\qa\shot.png" TargetMode="External"/><Relationship Id="rId2663" Type="http://schemas.openxmlformats.org/officeDocument/2006/relationships/hyperlink" Target="file:///C:\Users\Lloyd\Documents\SVN\FHIR\build\qa\appointment.html" TargetMode="External"/><Relationship Id="rId428" Type="http://schemas.openxmlformats.org/officeDocument/2006/relationships/hyperlink" Target="file:///C:\Users\Lloyd\Documents\SVN\FHIR\build\qa\history.html" TargetMode="External"/><Relationship Id="rId635" Type="http://schemas.openxmlformats.org/officeDocument/2006/relationships/hyperlink" Target="file:///C:\Users\Lloyd\Documents\SVN\FHIR\build\qa\summary.html" TargetMode="External"/><Relationship Id="rId842" Type="http://schemas.openxmlformats.org/officeDocument/2006/relationships/hyperlink" Target="file:///C:\Users\Lloyd\Documents\SVN\FHIR\build\qa\help.html" TargetMode="External"/><Relationship Id="rId1058" Type="http://schemas.openxmlformats.org/officeDocument/2006/relationships/hyperlink" Target="file:///C:\Users\Lloyd\Documents\SVN\FHIR\build\qa\appointment.html" TargetMode="External"/><Relationship Id="rId1265" Type="http://schemas.openxmlformats.org/officeDocument/2006/relationships/hyperlink" Target="file:///C:\Users\Lloyd\Documents\SVN\FHIR\build\qa\operation-resource-validate.html" TargetMode="External"/><Relationship Id="rId1472" Type="http://schemas.openxmlformats.org/officeDocument/2006/relationships/image" Target="file:///C:\Users\Lloyd\Documents\SVN\FHIR\build\qa\icon-implementation.png" TargetMode="External"/><Relationship Id="rId2109" Type="http://schemas.openxmlformats.org/officeDocument/2006/relationships/hyperlink" Target="file:///C:\Users\Lloyd\Documents\SVN\FHIR\build\qa\lifecycle.html" TargetMode="External"/><Relationship Id="rId2316" Type="http://schemas.openxmlformats.org/officeDocument/2006/relationships/hyperlink" Target="file:///C:\Users\Lloyd\Documents\SVN\FHIR\build\qa\datatypes.html" TargetMode="External"/><Relationship Id="rId2523" Type="http://schemas.openxmlformats.org/officeDocument/2006/relationships/hyperlink" Target="file:///C:\Users\Lloyd\Documents\SVN\FHIR\build\qa\ncimeta.html" TargetMode="External"/><Relationship Id="rId2730" Type="http://schemas.openxmlformats.org/officeDocument/2006/relationships/hyperlink" Target="file:///C:\Users\Lloyd\Documents\SVN\FHIR\build\qa\patient.html" TargetMode="External"/><Relationship Id="rId702" Type="http://schemas.openxmlformats.org/officeDocument/2006/relationships/hyperlink" Target="file:///C:\Users\Lloyd\Documents\SVN\FHIR\build\qa\resource.html" TargetMode="External"/><Relationship Id="rId1125" Type="http://schemas.openxmlformats.org/officeDocument/2006/relationships/hyperlink" Target="http://gforge.hl7.org/gf/project/fhir/tracker/?action=TrackerItemEdit&amp;tracker_item_id=3536" TargetMode="External"/><Relationship Id="rId1332" Type="http://schemas.openxmlformats.org/officeDocument/2006/relationships/hyperlink" Target="file:///C:\Users\Lloyd\Documents\SVN\FHIR\build\qa\operations.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http://wiki.hl7.org/index.php?title=FHIR_Specification_Feedback_(DSTU_2)" TargetMode="External"/><Relationship Id="rId69" Type="http://schemas.openxmlformats.org/officeDocument/2006/relationships/hyperlink" Target="file:///C:\Users\Lloyd\Documents\SVN\FHIR\build\qa\history.html" TargetMode="External"/><Relationship Id="rId1637" Type="http://schemas.openxmlformats.org/officeDocument/2006/relationships/hyperlink" Target="file:///C:\Users\Lloyd\Documents\SVN\FHIR\build\qa\resourcelist.html" TargetMode="External"/><Relationship Id="rId1844" Type="http://schemas.openxmlformats.org/officeDocument/2006/relationships/hyperlink" Target="file:///C:\Users\Lloyd\Documents\SVN\FHIR\build\qa\json.html" TargetMode="External"/><Relationship Id="rId1704" Type="http://schemas.openxmlformats.org/officeDocument/2006/relationships/hyperlink" Target="file:///C:\Users\Lloyd\Documents\SVN\FHIR\build\qa\documents.html" TargetMode="External"/><Relationship Id="rId285" Type="http://schemas.openxmlformats.org/officeDocument/2006/relationships/hyperlink" Target="http://www.mohawkcollege.ca/" TargetMode="External"/><Relationship Id="rId1911" Type="http://schemas.openxmlformats.org/officeDocument/2006/relationships/hyperlink" Target="file:///C:\Users\Lloyd\Documents\SVN\FHIR\build\qa\extensibility.html" TargetMode="External"/><Relationship Id="rId492" Type="http://schemas.openxmlformats.org/officeDocument/2006/relationships/hyperlink" Target="file:///C:\Users\Lloyd\Documents\SVN\FHIR\build\qa\rdf.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processresponse.html" TargetMode="External"/><Relationship Id="rId2380" Type="http://schemas.openxmlformats.org/officeDocument/2006/relationships/image" Target="file:///C:\Users\Lloyd\Documents\SVN\FHIR\build\qa\security-layout.png" TargetMode="External"/><Relationship Id="rId2478" Type="http://schemas.openxmlformats.org/officeDocument/2006/relationships/hyperlink" Target="file:///C:\Users\Lloyd\Documents\SVN\FHIR\build\qa\.html" TargetMode="External"/><Relationship Id="rId145" Type="http://schemas.openxmlformats.org/officeDocument/2006/relationships/hyperlink" Target="file:///C:\Users\Lloyd\Documents\SVN\FHIR\build\qa\http.html" TargetMode="External"/><Relationship Id="rId352" Type="http://schemas.openxmlformats.org/officeDocument/2006/relationships/hyperlink" Target="file:///C:\Users\Lloyd\Documents\SVN\FHIR\build\qa\datatypes.html" TargetMode="External"/><Relationship Id="rId1287" Type="http://schemas.openxmlformats.org/officeDocument/2006/relationships/hyperlink" Target="file:///C:\Users\Lloyd\Documents\SVN\FHIR\build\qa\datatypes.html" TargetMode="External"/><Relationship Id="rId2033" Type="http://schemas.openxmlformats.org/officeDocument/2006/relationships/hyperlink" Target="file:///C:\Users\Lloyd\Documents\SVN\FHIR\build\qa\rim.rdf.xml" TargetMode="External"/><Relationship Id="rId2240" Type="http://schemas.openxmlformats.org/officeDocument/2006/relationships/hyperlink" Target="file:///C:\Users\Lloyd\Documents\SVN\FHIR\build\qa\resource.html" TargetMode="External"/><Relationship Id="rId2685" Type="http://schemas.openxmlformats.org/officeDocument/2006/relationships/hyperlink" Target="file:///C:\Users\Lloyd\Documents\SVN\FHIR\build\qa\security.html" TargetMode="External"/><Relationship Id="rId212" Type="http://schemas.openxmlformats.org/officeDocument/2006/relationships/hyperlink" Target="file:///C:\Users\Lloyd\Documents\SVN\FHIR\build\qa\elementdefinition-definitions.html" TargetMode="External"/><Relationship Id="rId657" Type="http://schemas.openxmlformats.org/officeDocument/2006/relationships/hyperlink" Target="file:///C:\Users\Lloyd\Documents\SVN\FHIR\build\qa\elementdefinition.html" TargetMode="External"/><Relationship Id="rId864" Type="http://schemas.openxmlformats.org/officeDocument/2006/relationships/hyperlink" Target="file:///C:\Users\Lloyd\Documents\SVN\FHIR\build\qa\patient.html" TargetMode="External"/><Relationship Id="rId1494" Type="http://schemas.openxmlformats.org/officeDocument/2006/relationships/hyperlink" Target="file:///C:\Users\Lloyd\Documents\SVN\FHIR\build\qa\iglist.html" TargetMode="External"/><Relationship Id="rId1799" Type="http://schemas.openxmlformats.org/officeDocument/2006/relationships/hyperlink" Target="http://hl7.org/fhir" TargetMode="External"/><Relationship Id="rId2100" Type="http://schemas.openxmlformats.org/officeDocument/2006/relationships/hyperlink" Target="file:///C:\Users\Lloyd\Documents\SVN\FHIR\build\qa\familymemberhistory.html" TargetMode="External"/><Relationship Id="rId2338" Type="http://schemas.openxmlformats.org/officeDocument/2006/relationships/hyperlink" Target="file:///C:\Users\Lloyd\Documents\SVN\FHIR\build\qa\history.html" TargetMode="External"/><Relationship Id="rId2545" Type="http://schemas.openxmlformats.org/officeDocument/2006/relationships/hyperlink" Target="file:///C:\Users\Lloyd\Documents\SVN\FHIR\build\qa\terminologies-v2.html" TargetMode="External"/><Relationship Id="rId2752" Type="http://schemas.openxmlformats.org/officeDocument/2006/relationships/hyperlink" Target="file:///C:\Users\Lloyd\Documents\SVN\FHIR\build\qa\messaging.html" TargetMode="External"/><Relationship Id="rId517" Type="http://schemas.openxmlformats.org/officeDocument/2006/relationships/hyperlink" Target="file:///C:\Users\Lloyd\Documents\SVN\FHIR\build\qa\valueset.html" TargetMode="External"/><Relationship Id="rId724" Type="http://schemas.openxmlformats.org/officeDocument/2006/relationships/hyperlink" Target="https://developer.apple.com/swift/" TargetMode="External"/><Relationship Id="rId931" Type="http://schemas.openxmlformats.org/officeDocument/2006/relationships/hyperlink" Target="file:///C:\Users\Lloyd\Documents\SVN\FHIR\build\qa\resource.html" TargetMode="External"/><Relationship Id="rId1147" Type="http://schemas.openxmlformats.org/officeDocument/2006/relationships/hyperlink" Target="http://gforge.hl7.org/gf/project/fhir/tracker/?action=TrackerItemEdit&amp;tracker_item_id=3070" TargetMode="External"/><Relationship Id="rId1354" Type="http://schemas.openxmlformats.org/officeDocument/2006/relationships/hyperlink" Target="file:///C:\Users\Lloyd\Documents\SVN\FHIR\build\qa\bundle.html" TargetMode="External"/><Relationship Id="rId1561" Type="http://schemas.openxmlformats.org/officeDocument/2006/relationships/hyperlink" Target="file:///C:\Users\Lloyd\Documents\SVN\FHIR\build\qa\observation-example-f001-glucose.html" TargetMode="External"/><Relationship Id="rId2405" Type="http://schemas.openxmlformats.org/officeDocument/2006/relationships/hyperlink" Target="http://wiki.hl7.org/index.php?title=FHIR_Specification_Feedback_(DSTU_2)" TargetMode="External"/><Relationship Id="rId2612" Type="http://schemas.openxmlformats.org/officeDocument/2006/relationships/hyperlink" Target="file:///C:\Users\Lloyd\Documents\SVN\FHIR\build\qa\datatypes.html" TargetMode="External"/><Relationship Id="rId60" Type="http://schemas.openxmlformats.org/officeDocument/2006/relationships/hyperlink" Target="file:///C:\Users\Lloyd\Documents\SVN\FHIR\build\qa\resource.html" TargetMode="External"/><Relationship Id="rId1007" Type="http://schemas.openxmlformats.org/officeDocument/2006/relationships/hyperlink" Target="file:///C:\Users\Lloyd\Documents\SVN\FHIR\build\qa\references.html" TargetMode="External"/><Relationship Id="rId1214" Type="http://schemas.openxmlformats.org/officeDocument/2006/relationships/hyperlink" Target="file:///C:\Users\Lloyd\Documents\SVN\FHIR\build\qa\claim.html" TargetMode="External"/><Relationship Id="rId1421" Type="http://schemas.openxmlformats.org/officeDocument/2006/relationships/hyperlink" Target="file:///C:\Users\Lloyd\Documents\SVN\FHIR\build\qa\integrated-examples.html" TargetMode="External"/><Relationship Id="rId1659" Type="http://schemas.openxmlformats.org/officeDocument/2006/relationships/hyperlink" Target="file:///C:\Users\Lloyd\Documents\SVN\FHIR\build\qa\todo.html" TargetMode="External"/><Relationship Id="rId1866" Type="http://schemas.openxmlformats.org/officeDocument/2006/relationships/hyperlink" Target="file:///C:\Users\Lloyd\Documents\SVN\FHIR\build\qa\http.html" TargetMode="External"/><Relationship Id="rId1519" Type="http://schemas.openxmlformats.org/officeDocument/2006/relationships/hyperlink" Target="file:///C:\Users\Lloyd\Documents\SVN\FHIR\build\qa\patient-example-f001-pieter.html" TargetMode="External"/><Relationship Id="rId1726" Type="http://schemas.openxmlformats.org/officeDocument/2006/relationships/hyperlink" Target="file:///C:\Users\Lloyd\Documents\SVN\FHIR\build\qa\http.html" TargetMode="External"/><Relationship Id="rId1933" Type="http://schemas.openxmlformats.org/officeDocument/2006/relationships/hyperlink" Target="file:///C:\Users\Lloyd\Documents\SVN\FHIR\build\qa\messageheader.html" TargetMode="External"/><Relationship Id="rId18" Type="http://schemas.openxmlformats.org/officeDocument/2006/relationships/hyperlink" Target="file:///C:\Users\Lloyd\Documents\SVN\FHIR\build\qa\history.html" TargetMode="External"/><Relationship Id="rId2195" Type="http://schemas.openxmlformats.org/officeDocument/2006/relationships/hyperlink" Target="file:///C:\Users\Lloyd\Documents\SVN\FHIR\build\qa\messageheader.html" TargetMode="External"/><Relationship Id="rId167" Type="http://schemas.openxmlformats.org/officeDocument/2006/relationships/hyperlink" Target="file:///C:\Users\Lloyd\Documents\SVN\FHIR\build\qa\http.html" TargetMode="External"/><Relationship Id="rId374" Type="http://schemas.openxmlformats.org/officeDocument/2006/relationships/hyperlink" Target="file:///C:\Users\Lloyd\Documents\SVN\FHIR\build\qa\help.html" TargetMode="External"/><Relationship Id="rId581" Type="http://schemas.openxmlformats.org/officeDocument/2006/relationships/hyperlink" Target="file:///C:\Users\Lloyd\Documents\SVN\FHIR\build\qa\datatypes.html" TargetMode="External"/><Relationship Id="rId2055" Type="http://schemas.openxmlformats.org/officeDocument/2006/relationships/hyperlink" Target="file:///C:\Users\Lloyd\Documents\SVN\FHIR\build\qa\implementation.html" TargetMode="External"/><Relationship Id="rId2262" Type="http://schemas.openxmlformats.org/officeDocument/2006/relationships/hyperlink" Target="file:///C:\Users\Lloyd\Documents\SVN\FHIR\build\qa\conformance-base.xml.html" TargetMode="External"/><Relationship Id="rId234" Type="http://schemas.openxmlformats.org/officeDocument/2006/relationships/hyperlink" Target="http://wiki.hl7.org/index.php?title=FHIR_Management_Group" TargetMode="External"/><Relationship Id="rId679" Type="http://schemas.openxmlformats.org/officeDocument/2006/relationships/hyperlink" Target="file:///C:\Users\Lloyd\Documents\SVN\FHIR\build\qa\bundle.html" TargetMode="External"/><Relationship Id="rId886" Type="http://schemas.openxmlformats.org/officeDocument/2006/relationships/hyperlink" Target="file:///C:\Users\Lloyd\Documents\SVN\FHIR\build\qa\extensibility.html" TargetMode="External"/><Relationship Id="rId2567" Type="http://schemas.openxmlformats.org/officeDocument/2006/relationships/hyperlink" Target="file:///C:\Users\Lloyd\Documents\SVN\FHIR\build\qa\valueset.html" TargetMode="External"/><Relationship Id="rId2774" Type="http://schemas.openxmlformats.org/officeDocument/2006/relationships/hyperlink" Target="file:///C:\Users\Lloyd\Documents\SVN\FHIR\build\qa\history.html"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file:///C:\Users\Lloyd\Documents\SVN\FHIR\build\qa\datatypes-examples.html" TargetMode="External"/><Relationship Id="rId746" Type="http://schemas.openxmlformats.org/officeDocument/2006/relationships/hyperlink" Target="file:///C:\Users\Lloyd\Documents\SVN\FHIR\build\qa\resource.html" TargetMode="External"/><Relationship Id="rId1071" Type="http://schemas.openxmlformats.org/officeDocument/2006/relationships/hyperlink" Target="file:///C:\Users\Lloyd\Documents\SVN\FHIR\build\qa\device.html" TargetMode="External"/><Relationship Id="rId1169" Type="http://schemas.openxmlformats.org/officeDocument/2006/relationships/hyperlink" Target="file:///C:\Users\Lloyd\Documents\SVN\FHIR\build\qa\flag.html" TargetMode="External"/><Relationship Id="rId1376" Type="http://schemas.openxmlformats.org/officeDocument/2006/relationships/hyperlink" Target="file:///C:\Users\Lloyd\Documents\SVN\FHIR\build\qa\help.html" TargetMode="External"/><Relationship Id="rId1583" Type="http://schemas.openxmlformats.org/officeDocument/2006/relationships/hyperlink" Target="file:///C:\Users\Lloyd\Documents\SVN\FHIR\build\qa\encounter-example-f203-20130311.html" TargetMode="External"/><Relationship Id="rId2122" Type="http://schemas.openxmlformats.org/officeDocument/2006/relationships/hyperlink" Target="file:///C:\Users\Lloyd\Documents\SVN\FHIR\build\qa\medicationstatement.html" TargetMode="External"/><Relationship Id="rId2427" Type="http://schemas.openxmlformats.org/officeDocument/2006/relationships/hyperlink" Target="file:///C:\Users\Lloyd\Documents\SVN\FHIR\build\qa\resource.html" TargetMode="External"/><Relationship Id="rId301" Type="http://schemas.openxmlformats.org/officeDocument/2006/relationships/hyperlink" Target="https://smartplatforms.org" TargetMode="External"/><Relationship Id="rId953" Type="http://schemas.openxmlformats.org/officeDocument/2006/relationships/hyperlink" Target="file:///C:\Users\Lloyd\Documents\SVN\FHIR\build\qa\resourcelist.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conformance.html" TargetMode="External"/><Relationship Id="rId1790" Type="http://schemas.openxmlformats.org/officeDocument/2006/relationships/hyperlink" Target="http://www.nlm.nih.gov/research/umls/sourcereleasedocs/current/NDFRT/" TargetMode="External"/><Relationship Id="rId1888" Type="http://schemas.openxmlformats.org/officeDocument/2006/relationships/hyperlink" Target="file:///C:\Users\Lloyd\Documents\SVN\FHIR\build\qa\search.html" TargetMode="External"/><Relationship Id="rId2634" Type="http://schemas.openxmlformats.org/officeDocument/2006/relationships/hyperlink" Target="file:///C:\Users\Lloyd\Documents\SVN\FHIR\build\qa\snomedct.html" TargetMode="External"/><Relationship Id="rId82" Type="http://schemas.openxmlformats.org/officeDocument/2006/relationships/hyperlink" Target="file:///C:\Users\Lloyd\Documents\SVN\FHIR\build\qa\comparison-v3.html" TargetMode="External"/><Relationship Id="rId606" Type="http://schemas.openxmlformats.org/officeDocument/2006/relationships/hyperlink" Target="file:///C:\Users\Lloyd\Documents\SVN\FHIR\build\qa\narrative.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references.html" TargetMode="External"/><Relationship Id="rId1650" Type="http://schemas.openxmlformats.org/officeDocument/2006/relationships/hyperlink" Target="file:///C:\Users\Lloyd\Documents\SVN\FHIR\build\qa\json-edge-cases.json" TargetMode="External"/><Relationship Id="rId1748" Type="http://schemas.openxmlformats.org/officeDocument/2006/relationships/hyperlink" Target="file:///C:\Users\Lloyd\Documents\SVN\FHIR\build\qa\resource.html" TargetMode="External"/><Relationship Id="rId2701" Type="http://schemas.openxmlformats.org/officeDocument/2006/relationships/hyperlink" Target="http://fdasis.nlm.nih.gov" TargetMode="External"/><Relationship Id="rId1303" Type="http://schemas.openxmlformats.org/officeDocument/2006/relationships/hyperlink" Target="file:///C:\Users\Lloyd\Documents\SVN\FHIR\build\qa\search.html" TargetMode="External"/><Relationship Id="rId1510" Type="http://schemas.openxmlformats.org/officeDocument/2006/relationships/hyperlink" Target="file:///C:\Users\Lloyd\Documents\SVN\FHIR\build\qa\help.html" TargetMode="External"/><Relationship Id="rId1955" Type="http://schemas.openxmlformats.org/officeDocument/2006/relationships/hyperlink" Target="file:///C:\Users\Lloyd\Documents\SVN\FHIR\build\qa\profiling.html"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operationdefinition.html" TargetMode="External"/><Relationship Id="rId189" Type="http://schemas.openxmlformats.org/officeDocument/2006/relationships/image" Target="file:///C:\Users\Lloyd\Documents\SVN\FHIR\build\qa\help16.png" TargetMode="External"/><Relationship Id="rId396" Type="http://schemas.openxmlformats.org/officeDocument/2006/relationships/hyperlink" Target="file:///C:\Users\Lloyd\Documents\SVN\FHIR\build\qa\datatypes-definitions.html" TargetMode="External"/><Relationship Id="rId2077" Type="http://schemas.openxmlformats.org/officeDocument/2006/relationships/hyperlink" Target="file:///C:\Users\Lloyd\Documents\SVN\FHIR\build\qa\condition.html" TargetMode="External"/><Relationship Id="rId2284" Type="http://schemas.openxmlformats.org/officeDocument/2006/relationships/hyperlink" Target="file:///C:\Users\Lloyd\Documents\SVN\FHIR\build\qa\valueset-special-values.html" TargetMode="External"/><Relationship Id="rId2491" Type="http://schemas.openxmlformats.org/officeDocument/2006/relationships/hyperlink" Target="file:///C:\Users\Lloyd\Documents\SVN\FHIR\build\qa\.json.html" TargetMode="External"/><Relationship Id="rId256" Type="http://schemas.openxmlformats.org/officeDocument/2006/relationships/hyperlink" Target="http://www.dynamichealthit.com" TargetMode="External"/><Relationship Id="rId463" Type="http://schemas.openxmlformats.org/officeDocument/2006/relationships/hyperlink" Target="file:///C:\Users\Lloyd\Documents\SVN\FHIR\build\qa\datatypes.html" TargetMode="External"/><Relationship Id="rId670" Type="http://schemas.openxmlformats.org/officeDocument/2006/relationships/image" Target="file:///C:\Users\Lloyd\Documents\SVN\FHIR\build\qa\documentinformation.png" TargetMode="External"/><Relationship Id="rId1093" Type="http://schemas.openxmlformats.org/officeDocument/2006/relationships/hyperlink" Target="file:///C:\Users\Lloyd\Documents\SVN\FHIR\build\qa\medicationdispense.html" TargetMode="External"/><Relationship Id="rId2144" Type="http://schemas.openxmlformats.org/officeDocument/2006/relationships/hyperlink" Target="file:///C:\Users\Lloyd\Documents\SVN\FHIR\build\qa\healthcareservice.html" TargetMode="External"/><Relationship Id="rId2351" Type="http://schemas.openxmlformats.org/officeDocument/2006/relationships/hyperlink" Target="file:///C:\Users\Lloyd\Documents\SVN\FHIR\build\qa\v3\ActCode\index.html" TargetMode="External"/><Relationship Id="rId2589" Type="http://schemas.openxmlformats.org/officeDocument/2006/relationships/hyperlink" Target="file:///C:\Users\Lloyd\Documents\SVN\FHIR\build\qa\datatypes.html" TargetMode="External"/><Relationship Id="rId2796" Type="http://schemas.openxmlformats.org/officeDocument/2006/relationships/hyperlink" Target="file:///C:\Users\Lloyd\Documents\SVN\FHIR\build\qa\managing.html" TargetMode="External"/><Relationship Id="rId116" Type="http://schemas.openxmlformats.org/officeDocument/2006/relationships/hyperlink" Target="file:///C:\Users\Lloyd\Documents\SVN\FHIR\build\qa\patient.html" TargetMode="External"/><Relationship Id="rId323" Type="http://schemas.openxmlformats.org/officeDocument/2006/relationships/hyperlink" Target="file:///C:\Users\Lloyd\Documents\SVN\FHIR\build\qa\help.html" TargetMode="External"/><Relationship Id="rId530" Type="http://schemas.openxmlformats.org/officeDocument/2006/relationships/hyperlink" Target="file:///C:\Users\Lloyd\Documents\SVN\FHIR\build\qa\datatypes-examples.html"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resource.html" TargetMode="External"/><Relationship Id="rId1160" Type="http://schemas.openxmlformats.org/officeDocument/2006/relationships/hyperlink" Target="http://gforge.hl7.org/gf/project/fhir/tracker/?action=TrackerItemEdit&amp;tracker_item_id=3258" TargetMode="External"/><Relationship Id="rId1398" Type="http://schemas.openxmlformats.org/officeDocument/2006/relationships/hyperlink" Target="file:///C:\Users\Lloyd\Documents\SVN\FHIR\build\qa\dataelement.html" TargetMode="External"/><Relationship Id="rId2004" Type="http://schemas.openxmlformats.org/officeDocument/2006/relationships/hyperlink" Target="file:///C:\Users\Lloyd\Documents\SVN\FHIR\build\qa\valueset.html" TargetMode="External"/><Relationship Id="rId2211" Type="http://schemas.openxmlformats.org/officeDocument/2006/relationships/hyperlink" Target="file:///C:\Users\Lloyd\Documents\SVN\FHIR\build\qa\coverage.html" TargetMode="External"/><Relationship Id="rId2449" Type="http://schemas.openxmlformats.org/officeDocument/2006/relationships/hyperlink" Target="file:///C:\Users\Lloyd\Documents\SVN\FHIR\build\qa\services.html" TargetMode="External"/><Relationship Id="rId2656" Type="http://schemas.openxmlformats.org/officeDocument/2006/relationships/hyperlink" Target="http://gforge.hl7.org/gf/project/fhir/tracker/?action=TrackerItemBrowse&amp;tracker_id=677" TargetMode="External"/><Relationship Id="rId628" Type="http://schemas.openxmlformats.org/officeDocument/2006/relationships/hyperlink" Target="file:///C:\Users\Lloyd\Documents\SVN\FHIR\build\qa\resourcelist.html" TargetMode="External"/><Relationship Id="rId835" Type="http://schemas.openxmlformats.org/officeDocument/2006/relationships/hyperlink" Target="file:///C:\Users\Lloyd\Documents\SVN\FHIR\build\qa\datatypes.html" TargetMode="External"/><Relationship Id="rId1258" Type="http://schemas.openxmlformats.org/officeDocument/2006/relationships/hyperlink" Target="file:///C:\Users\Lloyd\Documents\SVN\FHIR\build\qa\resource.html" TargetMode="External"/><Relationship Id="rId1465" Type="http://schemas.openxmlformats.org/officeDocument/2006/relationships/hyperlink" Target="file:///C:\Users\Lloyd\Documents\SVN\FHIR\build\qa\license.html" TargetMode="External"/><Relationship Id="rId1672" Type="http://schemas.openxmlformats.org/officeDocument/2006/relationships/hyperlink" Target="file:///C:\Users\Lloyd\Documents\SVN\FHIR\build\qa\help.html" TargetMode="External"/><Relationship Id="rId2309" Type="http://schemas.openxmlformats.org/officeDocument/2006/relationships/hyperlink" Target="file:///C:\Users\Lloyd\Documents\SVN\FHIR\build\qa\datatypes.html" TargetMode="External"/><Relationship Id="rId2516" Type="http://schemas.openxmlformats.org/officeDocument/2006/relationships/hyperlink" Target="http://www.nlm.nih.gov/" TargetMode="External"/><Relationship Id="rId2723" Type="http://schemas.openxmlformats.org/officeDocument/2006/relationships/hyperlink" Target="file:///C:\Users\Lloyd\Documents\SVN\FHIR\build\qa\compartments.html" TargetMode="External"/><Relationship Id="rId1020" Type="http://schemas.openxmlformats.org/officeDocument/2006/relationships/hyperlink" Target="http://wiki.hl7.org/index.php?title=FHIR_Breaking_changes_between_DSTU_2_ballot_and_final" TargetMode="External"/><Relationship Id="rId1118" Type="http://schemas.openxmlformats.org/officeDocument/2006/relationships/hyperlink" Target="http://gforge.hl7.org/gf/project/fhir/tracker/?action=TrackerItemEdit&amp;tracker_item_id=3728" TargetMode="External"/><Relationship Id="rId1325" Type="http://schemas.openxmlformats.org/officeDocument/2006/relationships/hyperlink" Target="file:///C:\Users\Lloyd\Documents\SVN\FHIR\build\qa\valueset-search-entry-mode.html" TargetMode="External"/><Relationship Id="rId1532" Type="http://schemas.openxmlformats.org/officeDocument/2006/relationships/hyperlink" Target="file:///C:\Users\Lloyd\Documents\SVN\FHIR\build\qa\practitioner-example-f005-al.html" TargetMode="External"/><Relationship Id="rId1977" Type="http://schemas.openxmlformats.org/officeDocument/2006/relationships/hyperlink" Target="file:///C:\Users\Lloyd\Documents\SVN\FHIR\build\qa\conceptmap.html" TargetMode="External"/><Relationship Id="rId902" Type="http://schemas.openxmlformats.org/officeDocument/2006/relationships/hyperlink" Target="file:///C:\Users\Lloyd\Documents\SVN\FHIR\build\qa\datatypes.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file:///C:\Users\Lloyd\Documents\SVN\FHIR\build\qa\overview-dev.html" TargetMode="External"/><Relationship Id="rId2099" Type="http://schemas.openxmlformats.org/officeDocument/2006/relationships/hyperlink" Target="file:///C:\Users\Lloyd\Documents\SVN\FHIR\build\qa\lifecycle.html" TargetMode="External"/><Relationship Id="rId180" Type="http://schemas.openxmlformats.org/officeDocument/2006/relationships/hyperlink" Target="file:///C:\Users\Lloyd\Documents\SVN\FHIR\build\qa\structuredefinition.html" TargetMode="External"/><Relationship Id="rId278" Type="http://schemas.openxmlformats.org/officeDocument/2006/relationships/hyperlink" Target="http://www.jpsys.com" TargetMode="External"/><Relationship Id="rId1904" Type="http://schemas.openxmlformats.org/officeDocument/2006/relationships/hyperlink" Target="file:///C:\Users\Lloyd\Documents\SVN\FHIR\build\qa\comparison.html" TargetMode="External"/><Relationship Id="rId485" Type="http://schemas.openxmlformats.org/officeDocument/2006/relationships/hyperlink" Target="file:///C:\Users\Lloyd\Documents\SVN\FHIR\build\qa\extensibility.html" TargetMode="External"/><Relationship Id="rId692" Type="http://schemas.openxmlformats.org/officeDocument/2006/relationships/hyperlink" Target="file:///C:\Users\Lloyd\Documents\SVN\FHIR\build\qa\security.html" TargetMode="External"/><Relationship Id="rId2166" Type="http://schemas.openxmlformats.org/officeDocument/2006/relationships/hyperlink" Target="file:///C:\Users\Lloyd\Documents\SVN\FHIR\build\qa\communicationrequest.html" TargetMode="External"/><Relationship Id="rId2373" Type="http://schemas.openxmlformats.org/officeDocument/2006/relationships/hyperlink" Target="file:///C:\Users\Lloyd\Documents\SVN\FHIR\build\qa\resource.html" TargetMode="External"/><Relationship Id="rId2580" Type="http://schemas.openxmlformats.org/officeDocument/2006/relationships/hyperlink" Target="file:///C:\Users\Lloyd\Documents\SVN\FHIR\build\qa\valueset.html" TargetMode="External"/><Relationship Id="rId138" Type="http://schemas.openxmlformats.org/officeDocument/2006/relationships/hyperlink" Target="http://wiki.hl7.org/index.php?title=FHIR_and_Other_Specifications" TargetMode="External"/><Relationship Id="rId345" Type="http://schemas.openxmlformats.org/officeDocument/2006/relationships/hyperlink" Target="file:///C:\Users\Lloyd\Documents\SVN\FHIR\build\qa\datatypes-mappings.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hyperlink" Target="file:///C:\Users\Lloyd\Documents\SVN\FHIR\build\qa\conformance-rules.html" TargetMode="External"/><Relationship Id="rId1182" Type="http://schemas.openxmlformats.org/officeDocument/2006/relationships/hyperlink" Target="file:///C:\Users\Lloyd\Documents\SVN\FHIR\build\qa\devicecomponent.html" TargetMode="External"/><Relationship Id="rId2026" Type="http://schemas.openxmlformats.org/officeDocument/2006/relationships/hyperlink" Target="file:///C:\Users\Lloyd\Documents\SVN\FHIR\build\qa\xml.html" TargetMode="External"/><Relationship Id="rId2233" Type="http://schemas.openxmlformats.org/officeDocument/2006/relationships/hyperlink" Target="file:///C:\Users\Lloyd\Documents\SVN\FHIR\build\qa\resource.html" TargetMode="External"/><Relationship Id="rId2440" Type="http://schemas.openxmlformats.org/officeDocument/2006/relationships/hyperlink" Target="http://snomed.org/gl.pdf" TargetMode="External"/><Relationship Id="rId2678" Type="http://schemas.openxmlformats.org/officeDocument/2006/relationships/hyperlink" Target="file:///C:\Users\Lloyd\Documents\SVN\FHIR\build\qa\patient.html" TargetMode="External"/><Relationship Id="rId205" Type="http://schemas.openxmlformats.org/officeDocument/2006/relationships/hyperlink" Target="file:///C:\Users\Lloyd\Documents\SVN\FHIR\build\qa\terminologies.html" TargetMode="External"/><Relationship Id="rId412" Type="http://schemas.openxmlformats.org/officeDocument/2006/relationships/hyperlink" Target="http://www.upu.int" TargetMode="External"/><Relationship Id="rId857" Type="http://schemas.openxmlformats.org/officeDocument/2006/relationships/hyperlink" Target="file:///C:\Users\Lloyd\Documents\SVN\FHIR\build\qa\dataelement.html" TargetMode="External"/><Relationship Id="rId1042" Type="http://schemas.openxmlformats.org/officeDocument/2006/relationships/hyperlink" Target="http://argonautwiki.hl7.org/index.php?title=Main_Page" TargetMode="External"/><Relationship Id="rId1487" Type="http://schemas.openxmlformats.org/officeDocument/2006/relationships/hyperlink" Target="file:///C:\Users\Lloyd\Documents\SVN\FHIR\build\qa\search.html" TargetMode="External"/><Relationship Id="rId1694" Type="http://schemas.openxmlformats.org/officeDocument/2006/relationships/hyperlink" Target="http://loinc.org" TargetMode="External"/><Relationship Id="rId2300" Type="http://schemas.openxmlformats.org/officeDocument/2006/relationships/hyperlink" Target="file:///C:\Users\Lloyd\Documents\SVN\FHIR\build\qa\practitioner.html" TargetMode="External"/><Relationship Id="rId2538" Type="http://schemas.openxmlformats.org/officeDocument/2006/relationships/hyperlink" Target="http://www.icd10data.com/icd10pcs" TargetMode="External"/><Relationship Id="rId2745" Type="http://schemas.openxmlformats.org/officeDocument/2006/relationships/hyperlink" Target="file:///C:\Users\Lloyd\Documents\SVN\FHIR\build\qa\patient.html" TargetMode="External"/><Relationship Id="rId717" Type="http://schemas.openxmlformats.org/officeDocument/2006/relationships/hyperlink" Target="file:///C:\Users\Lloyd\Documents\SVN\FHIR\build\qa\fhir-spec.zip" TargetMode="External"/><Relationship Id="rId924" Type="http://schemas.openxmlformats.org/officeDocument/2006/relationships/hyperlink" Target="file:///C:\Users\Lloyd\Documents\SVN\FHIR\build\qa\condition.html" TargetMode="External"/><Relationship Id="rId1347" Type="http://schemas.openxmlformats.org/officeDocument/2006/relationships/hyperlink" Target="file:///C:\Users\Lloyd\Documents\SVN\FHIR\build\qa\datatypes.html" TargetMode="External"/><Relationship Id="rId1554" Type="http://schemas.openxmlformats.org/officeDocument/2006/relationships/hyperlink" Target="file:///C:\Users\Lloyd\Documents\SVN\FHIR\build\qa\medicationorder-example-f004-metoprolol.html" TargetMode="External"/><Relationship Id="rId1761" Type="http://schemas.openxmlformats.org/officeDocument/2006/relationships/hyperlink" Target="file:///C:\Users\Lloyd\Documents\SVN\FHIR\build\qa\resource.html" TargetMode="External"/><Relationship Id="rId1999" Type="http://schemas.openxmlformats.org/officeDocument/2006/relationships/hyperlink" Target="file:///C:\Users\Lloyd\Documents\SVN\FHIR\build\qa\profiling-examples.html" TargetMode="External"/><Relationship Id="rId2605" Type="http://schemas.openxmlformats.org/officeDocument/2006/relationships/hyperlink" Target="file:///C:\Users\Lloyd\Documents\SVN\FHIR\build\qa\datatypes.html" TargetMode="External"/><Relationship Id="rId53" Type="http://schemas.openxmlformats.org/officeDocument/2006/relationships/hyperlink" Target="mailto:david.hay25@gmail.com" TargetMode="External"/><Relationship Id="rId1207" Type="http://schemas.openxmlformats.org/officeDocument/2006/relationships/hyperlink" Target="file:///C:\Users\Lloyd\Documents\SVN\FHIR\build\qa\questionnaireresponse.html" TargetMode="External"/><Relationship Id="rId1414" Type="http://schemas.openxmlformats.org/officeDocument/2006/relationships/hyperlink" Target="http://wiki.hl7.org/index.php?title=FHIR" TargetMode="External"/><Relationship Id="rId1621" Type="http://schemas.openxmlformats.org/officeDocument/2006/relationships/hyperlink" Target="file:///C:\Users\Lloyd\Documents\SVN\FHIR\build\qa\history.html" TargetMode="External"/><Relationship Id="rId1859" Type="http://schemas.openxmlformats.org/officeDocument/2006/relationships/hyperlink" Target="file:///C:\Users\Lloyd\Documents\SVN\FHIR\build\qa\documents.html" TargetMode="External"/><Relationship Id="rId1719" Type="http://schemas.openxmlformats.org/officeDocument/2006/relationships/hyperlink" Target="file:///C:\Users\Lloyd\Documents\SVN\FHIR\build\qa\bundle.html" TargetMode="External"/><Relationship Id="rId1926" Type="http://schemas.openxmlformats.org/officeDocument/2006/relationships/hyperlink" Target="file:///C:\Users\Lloyd\Documents\SVN\FHIR\build\qa\services.html" TargetMode="External"/><Relationship Id="rId2090" Type="http://schemas.openxmlformats.org/officeDocument/2006/relationships/hyperlink" Target="file:///C:\Users\Lloyd\Documents\SVN\FHIR\build\qa\goal.html" TargetMode="External"/><Relationship Id="rId2188" Type="http://schemas.openxmlformats.org/officeDocument/2006/relationships/hyperlink" Target="file:///C:\Users\Lloyd\Documents\SVN\FHIR\build\qa\lifecycle.html" TargetMode="External"/><Relationship Id="rId2395" Type="http://schemas.openxmlformats.org/officeDocument/2006/relationships/hyperlink" Target="file:///C:\Users\Lloyd\Documents\SVN\FHIR\build\qa\auditevent.html"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html" TargetMode="External"/><Relationship Id="rId2048" Type="http://schemas.openxmlformats.org/officeDocument/2006/relationships/hyperlink" Target="file:///C:\Users\Lloyd\Documents\SVN\FHIR\build\qa\http.html" TargetMode="External"/><Relationship Id="rId2255" Type="http://schemas.openxmlformats.org/officeDocument/2006/relationships/hyperlink" Target="file:///C:\Users\Lloyd\Documents\SVN\FHIR\build\qa\bundle-definitions.html" TargetMode="External"/><Relationship Id="rId227" Type="http://schemas.openxmlformats.org/officeDocument/2006/relationships/hyperlink" Target="file:///C:\Users\Lloyd\Documents\SVN\FHIR\build\qa\history.html" TargetMode="External"/><Relationship Id="rId781" Type="http://schemas.openxmlformats.org/officeDocument/2006/relationships/hyperlink" Target="json.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Defn.html" TargetMode="External"/><Relationship Id="rId2767" Type="http://schemas.openxmlformats.org/officeDocument/2006/relationships/hyperlink" Target="file:///C:\Users\Lloyd\Documents\SVN\FHIR\build\qa\operationoutcome.html"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resource.html" TargetMode="External"/><Relationship Id="rId739" Type="http://schemas.openxmlformats.org/officeDocument/2006/relationships/hyperlink" Target="file:///C:\Users\Lloyd\Documents\SVN\FHIR\build\qa\terminology-service.html" TargetMode="External"/><Relationship Id="rId1064" Type="http://schemas.openxmlformats.org/officeDocument/2006/relationships/hyperlink" Target="file:///C:\Users\Lloyd\Documents\SVN\FHIR\build\qa\composition.html" TargetMode="External"/><Relationship Id="rId1271" Type="http://schemas.openxmlformats.org/officeDocument/2006/relationships/hyperlink" Target="https://tools.ietf.org/html/rfc3986" TargetMode="External"/><Relationship Id="rId1369" Type="http://schemas.openxmlformats.org/officeDocument/2006/relationships/hyperlink" Target="http://www.ietf.org/rfc/rfc3986.txt" TargetMode="External"/><Relationship Id="rId1576" Type="http://schemas.openxmlformats.org/officeDocument/2006/relationships/hyperlink" Target="file:///C:\Users\Lloyd\Documents\SVN\FHIR\build\qa\procedure-example-f201-tpf.html" TargetMode="External"/><Relationship Id="rId2115" Type="http://schemas.openxmlformats.org/officeDocument/2006/relationships/hyperlink" Target="file:///C:\Users\Lloyd\Documents\SVN\FHIR\build\qa\medication.html" TargetMode="External"/><Relationship Id="rId2322" Type="http://schemas.openxmlformats.org/officeDocument/2006/relationships/hyperlink" Target="file:///C:\Users\Lloyd\Documents\SVN\FHIR\build\qa\datatypes.html" TargetMode="External"/><Relationship Id="rId501" Type="http://schemas.openxmlformats.org/officeDocument/2006/relationships/hyperlink" Target="http://daringfireball.net/projects/downloads/MarkdownTest_1.0.zip" TargetMode="External"/><Relationship Id="rId946" Type="http://schemas.openxmlformats.org/officeDocument/2006/relationships/hyperlink" Target="file:///C:\Users\Lloyd\Documents\SVN\FHIR\build\qa\processrequest.html" TargetMode="External"/><Relationship Id="rId1131" Type="http://schemas.openxmlformats.org/officeDocument/2006/relationships/hyperlink" Target="http://gforge.hl7.org/gf/project/fhir/tracker/?action=TrackerItemEdit&amp;tracker_item_id=2888" TargetMode="External"/><Relationship Id="rId1229" Type="http://schemas.openxmlformats.org/officeDocument/2006/relationships/hyperlink" Target="file:///C:\Users\Lloyd\Documents\SVN\FHIR\build\qa\subscription.html" TargetMode="External"/><Relationship Id="rId1783" Type="http://schemas.openxmlformats.org/officeDocument/2006/relationships/hyperlink" Target="http://www.fda.gov/Drugs/InformationOnDrugs/ucm142438.htm" TargetMode="External"/><Relationship Id="rId1990" Type="http://schemas.openxmlformats.org/officeDocument/2006/relationships/hyperlink" Target="file:///C:\Users\Lloyd\Documents\SVN\FHIR\build\qa\procedure.html" TargetMode="External"/><Relationship Id="rId2627" Type="http://schemas.openxmlformats.org/officeDocument/2006/relationships/hyperlink" Target="file:///C:\Users\Lloyd\Documents\SVN\FHIR\build\qa\valueset.html" TargetMode="External"/><Relationship Id="rId75" Type="http://schemas.openxmlformats.org/officeDocument/2006/relationships/hyperlink" Target="file:///C:\Users\Lloyd\Documents\SVN\FHIR\build\qa\history.html" TargetMode="External"/><Relationship Id="rId806" Type="http://schemas.openxmlformats.org/officeDocument/2006/relationships/hyperlink" Target="file:///C:\Users\Lloyd\Documents\SVN\FHIR\build\qa\element.html" TargetMode="External"/><Relationship Id="rId1436" Type="http://schemas.openxmlformats.org/officeDocument/2006/relationships/hyperlink" Target="file:///C:\Users\Lloyd\Documents\SVN\FHIR\build\qa\profiling.html" TargetMode="External"/><Relationship Id="rId1643" Type="http://schemas.openxmlformats.org/officeDocument/2006/relationships/hyperlink" Target="file:///C:\Users\Lloyd\Documents\SVN\FHIR\build\qa\downloads.html" TargetMode="External"/><Relationship Id="rId1850" Type="http://schemas.openxmlformats.org/officeDocument/2006/relationships/hyperlink" Target="file:///C:\Users\Lloyd\Documents\SVN\FHIR\build\qa\http.html" TargetMode="External"/><Relationship Id="rId1503" Type="http://schemas.openxmlformats.org/officeDocument/2006/relationships/hyperlink" Target="http://wiki.hl7.org/index.php?title=FHIR_Methodology_Process" TargetMode="External"/><Relationship Id="rId1710" Type="http://schemas.openxmlformats.org/officeDocument/2006/relationships/hyperlink" Target="http://wiki.hl7.org/index.php?title=FHIR_Specification_Feedback_(DSTU_2)" TargetMode="External"/><Relationship Id="rId1948" Type="http://schemas.openxmlformats.org/officeDocument/2006/relationships/hyperlink" Target="http://wiki.hl7.org/index.php?title=FHIR_Guide_to_Designing_Resources" TargetMode="External"/><Relationship Id="rId291" Type="http://schemas.openxmlformats.org/officeDocument/2006/relationships/hyperlink" Target="http://www.openmapsw.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substance.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html" TargetMode="External"/><Relationship Id="rId2277" Type="http://schemas.openxmlformats.org/officeDocument/2006/relationships/hyperlink" Target="file:///C:\Users\Lloyd\Documents\SVN\FHIR\build\qa\datatypes.html" TargetMode="External"/><Relationship Id="rId2484" Type="http://schemas.openxmlformats.org/officeDocument/2006/relationships/hyperlink" Target="file:///C:\Users\Lloyd\Documents\SVN\FHIR\build\qa\.json.html" TargetMode="External"/><Relationship Id="rId2691" Type="http://schemas.openxmlformats.org/officeDocument/2006/relationships/hyperlink" Target="file:///C:\Users\Lloyd\Documents\SVN\FHIR\build\qa\datatypes.html" TargetMode="External"/><Relationship Id="rId249" Type="http://schemas.openxmlformats.org/officeDocument/2006/relationships/hyperlink" Target="http://www.cognitivemedicalsystems.com" TargetMode="External"/><Relationship Id="rId456" Type="http://schemas.openxmlformats.org/officeDocument/2006/relationships/hyperlink" Target="file:///C:\Users\Lloyd\Documents\SVN\FHIR\build\qa\datatypes.html" TargetMode="External"/><Relationship Id="rId663" Type="http://schemas.openxmlformats.org/officeDocument/2006/relationships/hyperlink" Target="file:///C:\Users\Lloyd\Documents\SVN\FHIR\build\qa\terminologies-v3.html" TargetMode="External"/><Relationship Id="rId870" Type="http://schemas.openxmlformats.org/officeDocument/2006/relationships/hyperlink" Target="file:///C:\Users\Lloyd\Documents\SVN\FHIR\build\qa\extensibility.html" TargetMode="External"/><Relationship Id="rId1086" Type="http://schemas.openxmlformats.org/officeDocument/2006/relationships/hyperlink" Target="file:///C:\Users\Lloyd\Documents\SVN\FHIR\build\qa\immunization.html" TargetMode="External"/><Relationship Id="rId1293" Type="http://schemas.openxmlformats.org/officeDocument/2006/relationships/hyperlink" Target="file:///C:\Users\Lloyd\Documents\SVN\FHIR\build\qa\resource.html" TargetMode="External"/><Relationship Id="rId2137" Type="http://schemas.openxmlformats.org/officeDocument/2006/relationships/hyperlink" Target="file:///C:\Users\Lloyd\Documents\SVN\FHIR\build\qa\imagingobjectselection.html" TargetMode="External"/><Relationship Id="rId2344" Type="http://schemas.openxmlformats.org/officeDocument/2006/relationships/hyperlink" Target="file:///C:\Users\Lloyd\Documents\SVN\FHIR\build\qa\v3\ActCode\index.html" TargetMode="External"/><Relationship Id="rId2551" Type="http://schemas.openxmlformats.org/officeDocument/2006/relationships/hyperlink" Target="file:///C:\Users\Lloyd\Documents\SVN\FHIR\build\qa\datatypes.html" TargetMode="External"/><Relationship Id="rId2789" Type="http://schemas.openxmlformats.org/officeDocument/2006/relationships/hyperlink" Target="file:///C:\Users\Lloyd\Documents\SVN\FHIR\build\qa\datatypes.html" TargetMode="External"/><Relationship Id="rId109" Type="http://schemas.openxmlformats.org/officeDocument/2006/relationships/hyperlink" Target="file:///C:\Users\Lloyd\Documents\SVN\FHIR\build\qa\structuredefinition.html" TargetMode="External"/><Relationship Id="rId316" Type="http://schemas.openxmlformats.org/officeDocument/2006/relationships/hyperlink" Target="http://http://www.ihe.net" TargetMode="External"/><Relationship Id="rId523" Type="http://schemas.openxmlformats.org/officeDocument/2006/relationships/hyperlink" Target="file:///C:\Users\Lloyd\Documents\SVN\FHIR\build\qa\terminologies.html" TargetMode="External"/><Relationship Id="rId968" Type="http://schemas.openxmlformats.org/officeDocument/2006/relationships/hyperlink" Target="file:///C:\Users\Lloyd\Documents\SVN\FHIR\build\qa\index.html" TargetMode="External"/><Relationship Id="rId1153" Type="http://schemas.openxmlformats.org/officeDocument/2006/relationships/hyperlink" Target="http://gforge.hl7.org/gf/project/fhir/tracker/?action=TrackerItemEdit&amp;tracker_item_id=3111" TargetMode="External"/><Relationship Id="rId1598" Type="http://schemas.openxmlformats.org/officeDocument/2006/relationships/hyperlink" Target="file:///C:\Users\Lloyd\Documents\SVN\FHIR\build\qa\medication-example-f201-salmeterol.html" TargetMode="External"/><Relationship Id="rId2204" Type="http://schemas.openxmlformats.org/officeDocument/2006/relationships/hyperlink" Target="file:///C:\Users\Lloyd\Documents\SVN\FHIR\build\qa\structuredefinition.html" TargetMode="External"/><Relationship Id="rId2649" Type="http://schemas.openxmlformats.org/officeDocument/2006/relationships/hyperlink" Target="file:///C:\Users\Lloyd\Documents\SVN\FHIR\build\qa\http.html" TargetMode="External"/><Relationship Id="rId97" Type="http://schemas.openxmlformats.org/officeDocument/2006/relationships/hyperlink" Target="file:///C:\Users\Lloyd\Documents\SVN\FHIR\build\qa\extensibility.html" TargetMode="External"/><Relationship Id="rId730" Type="http://schemas.openxmlformats.org/officeDocument/2006/relationships/hyperlink" Target="file:///C:\Users\Lloyd\Documents\SVN\FHIR\build\qa\history.html" TargetMode="External"/><Relationship Id="rId828" Type="http://schemas.openxmlformats.org/officeDocument/2006/relationships/hyperlink" Target="file:///C:\Users\Lloyd\Documents\SVN\FHIR\build\qa\element-definitions.html" TargetMode="External"/><Relationship Id="rId1013" Type="http://schemas.openxmlformats.org/officeDocument/2006/relationships/hyperlink" Target="file:///C:\Users\Lloyd\Documents\SVN\FHIR\build\qa\help.html" TargetMode="External"/><Relationship Id="rId1360" Type="http://schemas.openxmlformats.org/officeDocument/2006/relationships/hyperlink" Target="file:///C:\Users\Lloyd\Documents\SVN\FHIR\build\qa\resource.html" TargetMode="External"/><Relationship Id="rId1458" Type="http://schemas.openxmlformats.org/officeDocument/2006/relationships/hyperlink" Target="file:///C:\Users\Lloyd\Documents\SVN\FHIR\build\qa\structuredefinition.html" TargetMode="External"/><Relationship Id="rId1665" Type="http://schemas.openxmlformats.org/officeDocument/2006/relationships/hyperlink" Target="mailto:HL7trademarks@HL7.org" TargetMode="External"/><Relationship Id="rId1872" Type="http://schemas.openxmlformats.org/officeDocument/2006/relationships/hyperlink" Target="file:///C:\Users\Lloyd\Documents\SVN\FHIR\build\qa\http.html" TargetMode="External"/><Relationship Id="rId2411" Type="http://schemas.openxmlformats.org/officeDocument/2006/relationships/hyperlink" Target="file:///C:\Users\Lloyd\Documents\SVN\FHIR\build\qa\resource.html" TargetMode="External"/><Relationship Id="rId2509" Type="http://schemas.openxmlformats.org/officeDocument/2006/relationships/hyperlink" Target="file:///C:\Users\Lloyd\Documents\SVN\FHIR\build\qa\datatypes.html" TargetMode="External"/><Relationship Id="rId2716" Type="http://schemas.openxmlformats.org/officeDocument/2006/relationships/hyperlink" Target="file:///C:\Users\Lloyd\Documents\SVN\FHIR\build\qa\http.html" TargetMode="External"/><Relationship Id="rId1220" Type="http://schemas.openxmlformats.org/officeDocument/2006/relationships/hyperlink" Target="file:///C:\Users\Lloyd\Documents\SVN\FHIR\build\qa\sdcde\sdcd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encounter-example-f001-heart.html" TargetMode="External"/><Relationship Id="rId1732" Type="http://schemas.openxmlformats.org/officeDocument/2006/relationships/hyperlink" Target="file:///C:\Users\Lloyd\Documents\SVN\FHIR\build\qa\messageheader.html" TargetMode="External"/><Relationship Id="rId24" Type="http://schemas.openxmlformats.org/officeDocument/2006/relationships/hyperlink" Target="file:///C:\Users\Lloyd\Documents\SVN\FHIR\build\qa\resource.html" TargetMode="External"/><Relationship Id="rId2299" Type="http://schemas.openxmlformats.org/officeDocument/2006/relationships/hyperlink" Target="file:///C:\Users\Lloyd\Documents\SVN\FHIR\build\qa\medicationorder.html" TargetMode="External"/><Relationship Id="rId173" Type="http://schemas.openxmlformats.org/officeDocument/2006/relationships/hyperlink" Target="file:///C:\Users\Lloyd\Documents\SVN\FHIR\build\qa\structuredefinition.html" TargetMode="External"/><Relationship Id="rId380" Type="http://schemas.openxmlformats.org/officeDocument/2006/relationships/hyperlink" Target="file:///C:\Users\Lloyd\Documents\SVN\FHIR\build\qa\datatypes-definitions.html" TargetMode="External"/><Relationship Id="rId2061" Type="http://schemas.openxmlformats.org/officeDocument/2006/relationships/hyperlink" Target="file:///C:\Users\Lloyd\Documents\SVN\FHIR\build\qa\practitioner.html" TargetMode="External"/><Relationship Id="rId240" Type="http://schemas.openxmlformats.org/officeDocument/2006/relationships/hyperlink" Target="http://www.asco.org" TargetMode="External"/><Relationship Id="rId478" Type="http://schemas.openxmlformats.org/officeDocument/2006/relationships/hyperlink" Target="file:///C:\Users\Lloyd\Documents\SVN\FHIR\build\qa\resource.html" TargetMode="External"/><Relationship Id="rId685" Type="http://schemas.openxmlformats.org/officeDocument/2006/relationships/hyperlink" Target="http://www.w3.org/TR/xmldsig-core/" TargetMode="External"/><Relationship Id="rId892" Type="http://schemas.openxmlformats.org/officeDocument/2006/relationships/hyperlink" Target="file:///C:\Users\Lloyd\Documents\SVN\FHIR\build\qa\resource.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file:///C:\Users\Lloyd\Documents\SVN\FHIR\build\qa\v3\vs\InformationSensitivityPolicy\index.html" TargetMode="External"/><Relationship Id="rId2573" Type="http://schemas.openxmlformats.org/officeDocument/2006/relationships/hyperlink" Target="http://hl7.org/oid" TargetMode="External"/><Relationship Id="rId2780" Type="http://schemas.openxmlformats.org/officeDocument/2006/relationships/hyperlink" Target="file:///C:\Users\Lloyd\Documents\SVN\FHIR\build\qa\domainresource.html" TargetMode="External"/><Relationship Id="rId100" Type="http://schemas.openxmlformats.org/officeDocument/2006/relationships/hyperlink" Target="file:///C:\Users\Lloyd\Documents\SVN\FHIR\build\qa\profiling.html" TargetMode="External"/><Relationship Id="rId338" Type="http://schemas.openxmlformats.org/officeDocument/2006/relationships/hyperlink" Target="file:///C:\Users\Lloyd\Documents\SVN\FHIR\build\qa\datatypes-examples.html" TargetMode="External"/><Relationship Id="rId545" Type="http://schemas.openxmlformats.org/officeDocument/2006/relationships/hyperlink" Target="file:///C:\Users\Lloyd\Documents\SVN\FHIR\build\qa\datatypes-definitions.html" TargetMode="External"/><Relationship Id="rId752" Type="http://schemas.openxmlformats.org/officeDocument/2006/relationships/hyperlink" Target="file:///C:\Users\Lloyd\Documents\SVN\FHIR\build\qa\datatypes.html" TargetMode="External"/><Relationship Id="rId1175" Type="http://schemas.openxmlformats.org/officeDocument/2006/relationships/hyperlink" Target="file:///C:\Users\Lloyd\Documents\SVN\FHIR\build\qa\clinicalimpression.html" TargetMode="External"/><Relationship Id="rId1382" Type="http://schemas.openxmlformats.org/officeDocument/2006/relationships/hyperlink" Target="file:///C:\Users\Lloyd\Documents\SVN\FHIR\build\qa\valueset.html"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documents.html" TargetMode="External"/><Relationship Id="rId2433" Type="http://schemas.openxmlformats.org/officeDocument/2006/relationships/hyperlink" Target="http://www.ihtsdo.org/" TargetMode="External"/><Relationship Id="rId2640" Type="http://schemas.openxmlformats.org/officeDocument/2006/relationships/hyperlink" Target="file:///C:\Users\Lloyd\Documents\SVN\FHIR\build\qa\valueset-issue-type.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structuredefinition.html" TargetMode="External"/><Relationship Id="rId1035" Type="http://schemas.openxmlformats.org/officeDocument/2006/relationships/hyperlink" Target="file:///C:\Users\Lloyd\Documents\SVN\FHIR\build\qa\account.html" TargetMode="External"/><Relationship Id="rId1242" Type="http://schemas.openxmlformats.org/officeDocument/2006/relationships/hyperlink" Target="file:///C:\Users\Lloyd\Documents\SVN\FHIR\build\qa\conceptmap.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profiling.html" TargetMode="External"/><Relationship Id="rId2500" Type="http://schemas.openxmlformats.org/officeDocument/2006/relationships/hyperlink" Target="file:///C:\Users\Lloyd\Documents\SVN\FHIR\build\qa\.profile.xml.html" TargetMode="External"/><Relationship Id="rId2738" Type="http://schemas.openxmlformats.org/officeDocument/2006/relationships/hyperlink" Target="file:///C:\Users\Lloyd\Documents\SVN\FHIR\build\qa\conformance-phr-example.json.html" TargetMode="External"/><Relationship Id="rId917" Type="http://schemas.openxmlformats.org/officeDocument/2006/relationships/hyperlink" Target="file:///C:\Users\Lloyd\Documents\SVN\FHIR\build\qa\datatypes.html" TargetMode="External"/><Relationship Id="rId1102" Type="http://schemas.openxmlformats.org/officeDocument/2006/relationships/hyperlink" Target="file:///C:\Users\Lloyd\Documents\SVN\FHIR\build\qa\organization.html" TargetMode="External"/><Relationship Id="rId1547" Type="http://schemas.openxmlformats.org/officeDocument/2006/relationships/hyperlink" Target="file:///C:\Users\Lloyd\Documents\SVN\FHIR\build\qa\medication-example-f001-combivent.html" TargetMode="External"/><Relationship Id="rId1754" Type="http://schemas.openxmlformats.org/officeDocument/2006/relationships/hyperlink" Target="file:///C:\Users\Lloyd\Documents\SVN\FHIR\build\qa\resource.html" TargetMode="External"/><Relationship Id="rId1961" Type="http://schemas.openxmlformats.org/officeDocument/2006/relationships/hyperlink" Target="file:///C:\Users\Lloyd\Documents\SVN\FHIR\build\qa\lipid-report.html" TargetMode="External"/><Relationship Id="rId46" Type="http://schemas.openxmlformats.org/officeDocument/2006/relationships/hyperlink" Target="http://gforge.hl7.org/gf/project/fhir/tracker/?action=TrackerItemAdd&amp;tracker_id=677" TargetMode="External"/><Relationship Id="rId1407" Type="http://schemas.openxmlformats.org/officeDocument/2006/relationships/hyperlink" Target="file:///C:\Users\Lloyd\Documents\SVN\FHIR\build\qa\operations.html" TargetMode="External"/><Relationship Id="rId1614" Type="http://schemas.openxmlformats.org/officeDocument/2006/relationships/hyperlink" Target="file:///C:\Users\Lloyd\Documents\SVN\FHIR\build\qa\observation-example-f203-bicarbonate.html" TargetMode="External"/><Relationship Id="rId1821" Type="http://schemas.openxmlformats.org/officeDocument/2006/relationships/hyperlink" Target="file:///C:\Users\Lloyd\Documents\SVN\FHIR\build\qa\operationoutcome.html" TargetMode="External"/><Relationship Id="rId195" Type="http://schemas.openxmlformats.org/officeDocument/2006/relationships/image" Target="file:///C:\Users\Lloyd\Documents\SVN\FHIR\build\qa\icon_primitive.png" TargetMode="External"/><Relationship Id="rId1919" Type="http://schemas.openxmlformats.org/officeDocument/2006/relationships/hyperlink" Target="file:///C:\Users\Lloyd\Documents\SVN\FHIR\build\qa\terminologies.html" TargetMode="External"/><Relationship Id="rId2083" Type="http://schemas.openxmlformats.org/officeDocument/2006/relationships/hyperlink" Target="file:///C:\Users\Lloyd\Documents\SVN\FHIR\build\qa\familymemberhistory.html" TargetMode="External"/><Relationship Id="rId2290" Type="http://schemas.openxmlformats.org/officeDocument/2006/relationships/hyperlink" Target="file:///C:\Users\Lloyd\Documents\SVN\FHIR\build\qa\patient.html" TargetMode="External"/><Relationship Id="rId2388" Type="http://schemas.openxmlformats.org/officeDocument/2006/relationships/hyperlink" Target="http://enable-cors.org/" TargetMode="External"/><Relationship Id="rId2595" Type="http://schemas.openxmlformats.org/officeDocument/2006/relationships/hyperlink" Target="file:///C:\Users\Lloyd\Documents\SVN\FHIR\build\qa\structuredefinition.html" TargetMode="External"/><Relationship Id="rId262" Type="http://schemas.openxmlformats.org/officeDocument/2006/relationships/hyperlink" Target="http://furore.com"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namingsystem.html" TargetMode="External"/><Relationship Id="rId2150" Type="http://schemas.openxmlformats.org/officeDocument/2006/relationships/hyperlink" Target="file:///C:\Users\Lloyd\Documents\SVN\FHIR\build\qa\observation.html" TargetMode="External"/><Relationship Id="rId2248" Type="http://schemas.openxmlformats.org/officeDocument/2006/relationships/hyperlink" Target="file:///C:\Users\Lloyd\Documents\SVN\FHIR\build\qa\http.html" TargetMode="External"/><Relationship Id="rId122" Type="http://schemas.openxmlformats.org/officeDocument/2006/relationships/hyperlink" Target="file:///C:\Users\Lloyd\Documents\SVN\FHIR\build\qa\comparison-v2.html" TargetMode="External"/><Relationship Id="rId774" Type="http://schemas.openxmlformats.org/officeDocument/2006/relationships/hyperlink" Target="file:///C:\Users\Lloyd\Documents\SVN\FHIR\build\qa\element-definitions.html" TargetMode="External"/><Relationship Id="rId981" Type="http://schemas.openxmlformats.org/officeDocument/2006/relationships/hyperlink" Target="file:///C:\Users\Lloyd\Documents\SVN\FHIR\build\qa\resource.html" TargetMode="External"/><Relationship Id="rId1057" Type="http://schemas.openxmlformats.org/officeDocument/2006/relationships/hyperlink" Target="file:///C:\Users\Lloyd\Documents\SVN\FHIR\build\qa\allergyintolerance.html" TargetMode="External"/><Relationship Id="rId2010" Type="http://schemas.openxmlformats.org/officeDocument/2006/relationships/hyperlink" Target="file:///C:\Users\Lloyd\Documents\SVN\FHIR\build\qa\daf\daf.html" TargetMode="External"/><Relationship Id="rId2455" Type="http://schemas.openxmlformats.org/officeDocument/2006/relationships/hyperlink" Target="file:///C:\Users\Lloyd\Documents\SVN\FHIR\build\qa\history.html" TargetMode="External"/><Relationship Id="rId2662" Type="http://schemas.openxmlformats.org/officeDocument/2006/relationships/hyperlink" Target="file:///C:\Users\Lloyd\Documents\SVN\FHIR\build\qa\orderresponse.html" TargetMode="External"/><Relationship Id="rId427" Type="http://schemas.openxmlformats.org/officeDocument/2006/relationships/hyperlink" Target="file:///C:\Users\Lloyd\Documents\SVN\FHIR\build\qa\help.html" TargetMode="External"/><Relationship Id="rId634" Type="http://schemas.openxmlformats.org/officeDocument/2006/relationships/hyperlink" Target="file:///C:\Users\Lloyd\Documents\SVN\FHIR\build\qa\todo.html" TargetMode="External"/><Relationship Id="rId841" Type="http://schemas.openxmlformats.org/officeDocument/2006/relationships/hyperlink" Target="file:///C:\Users\Lloyd\Documents\SVN\FHIR\build\qa\resource.html" TargetMode="External"/><Relationship Id="rId1264" Type="http://schemas.openxmlformats.org/officeDocument/2006/relationships/hyperlink" Target="file:///C:\Users\Lloyd\Documents\SVN\FHIR\build\qa\operations.html" TargetMode="External"/><Relationship Id="rId1471" Type="http://schemas.openxmlformats.org/officeDocument/2006/relationships/hyperlink" Target="implementation.html" TargetMode="External"/><Relationship Id="rId1569" Type="http://schemas.openxmlformats.org/officeDocument/2006/relationships/hyperlink" Target="file:///C:\Users\Lloyd\Documents\SVN\FHIR\build\qa\condition-example-f201-fever.html" TargetMode="External"/><Relationship Id="rId2108" Type="http://schemas.openxmlformats.org/officeDocument/2006/relationships/hyperlink" Target="file:///C:\Users\Lloyd\Documents\SVN\FHIR\build\qa\referralrequest.html" TargetMode="External"/><Relationship Id="rId2315" Type="http://schemas.openxmlformats.org/officeDocument/2006/relationships/hyperlink" Target="file:///C:\Users\Lloyd\Documents\SVN\FHIR\build\qa\datatypes.html" TargetMode="External"/><Relationship Id="rId2522" Type="http://schemas.openxmlformats.org/officeDocument/2006/relationships/hyperlink" Target="http://ncimeta.nci.nih.gov" TargetMode="External"/><Relationship Id="rId701" Type="http://schemas.openxmlformats.org/officeDocument/2006/relationships/hyperlink" Target="file:///C:\Users\Lloyd\Documents\SVN\FHIR\build\qa\composition-operations.html" TargetMode="External"/><Relationship Id="rId939" Type="http://schemas.openxmlformats.org/officeDocument/2006/relationships/hyperlink" Target="file:///C:\Users\Lloyd\Documents\SVN\FHIR\build\qa\claimresponse.html" TargetMode="External"/><Relationship Id="rId1124" Type="http://schemas.openxmlformats.org/officeDocument/2006/relationships/hyperlink" Target="file:///C:\Users\Lloyd\Documents\SVN\FHIR\build\qa\datatypes.html" TargetMode="External"/><Relationship Id="rId1331" Type="http://schemas.openxmlformats.org/officeDocument/2006/relationships/hyperlink" Target="file:///C:\Users\Lloyd\Documents\SVN\FHIR\build\qa\conformance.html" TargetMode="External"/><Relationship Id="rId1776" Type="http://schemas.openxmlformats.org/officeDocument/2006/relationships/hyperlink" Target="file:///C:\Users\Lloyd\Documents\SVN\FHIR\build\qa\rxnorm.html" TargetMode="External"/><Relationship Id="rId1983" Type="http://schemas.openxmlformats.org/officeDocument/2006/relationships/hyperlink" Target="file:///C:\Users\Lloyd\Documents\SVN\FHIR\build\qa\search.html" TargetMode="External"/><Relationship Id="rId68" Type="http://schemas.openxmlformats.org/officeDocument/2006/relationships/hyperlink" Target="file:///C:\Users\Lloyd\Documents\SVN\FHIR\build\qa\help.html" TargetMode="External"/><Relationship Id="rId1429" Type="http://schemas.openxmlformats.org/officeDocument/2006/relationships/hyperlink" Target="file:///C:\Users\Lloyd\Documents\SVN\FHIR\build\qa\security.html" TargetMode="External"/><Relationship Id="rId1636" Type="http://schemas.openxmlformats.org/officeDocument/2006/relationships/hyperlink" Target="file:///C:\Users\Lloyd\Documents\SVN\FHIR\build\qa\references.html" TargetMode="External"/><Relationship Id="rId1843" Type="http://schemas.openxmlformats.org/officeDocument/2006/relationships/hyperlink" Target="file:///C:\Users\Lloyd\Documents\SVN\FHIR\build\qa\patient.html" TargetMode="External"/><Relationship Id="rId1703" Type="http://schemas.openxmlformats.org/officeDocument/2006/relationships/hyperlink" Target="file:///C:\Users\Lloyd\Documents\SVN\FHIR\build\qa\messaging.html" TargetMode="External"/><Relationship Id="rId1910" Type="http://schemas.openxmlformats.org/officeDocument/2006/relationships/hyperlink" Target="file:///C:\Users\Lloyd\Documents\SVN\FHIR\build\qa\narrative.html" TargetMode="External"/><Relationship Id="rId284" Type="http://schemas.openxmlformats.org/officeDocument/2006/relationships/hyperlink" Target="http://www.mckesson.com/" TargetMode="External"/><Relationship Id="rId491" Type="http://schemas.openxmlformats.org/officeDocument/2006/relationships/hyperlink" Target="file:///C:\Users\Lloyd\Documents\SVN\FHIR\build\qa\json.html" TargetMode="External"/><Relationship Id="rId2172" Type="http://schemas.openxmlformats.org/officeDocument/2006/relationships/hyperlink" Target="file:///C:\Users\Lloyd\Documents\SVN\FHIR\build\qa\lifecycle.html" TargetMode="External"/><Relationship Id="rId144" Type="http://schemas.openxmlformats.org/officeDocument/2006/relationships/hyperlink" Target="file:///C:\Users\Lloyd\Documents\SVN\FHIR\build\qa\search_filter.html" TargetMode="External"/><Relationship Id="rId589" Type="http://schemas.openxmlformats.org/officeDocument/2006/relationships/hyperlink" Target="file:///C:\Users\Lloyd\Documents\SVN\FHIR\build\qa\datatypes.html" TargetMode="External"/><Relationship Id="rId796" Type="http://schemas.openxmlformats.org/officeDocument/2006/relationships/hyperlink" Target="file:///C:\Users\Lloyd\Documents\SVN\FHIR\build\qa\extensibility-definitions.html" TargetMode="External"/><Relationship Id="rId2477" Type="http://schemas.openxmlformats.org/officeDocument/2006/relationships/hyperlink" Target="file:///C:\Users\Lloyd\Documents\SVN\FHIR\build\qa\.json.html" TargetMode="External"/><Relationship Id="rId2684" Type="http://schemas.openxmlformats.org/officeDocument/2006/relationships/hyperlink" Target="file:///C:\Users\Lloyd\Documents\SVN\FHIR\build\qa\search.html" TargetMode="External"/><Relationship Id="rId351" Type="http://schemas.openxmlformats.org/officeDocument/2006/relationships/hyperlink" Target="file:///C:\Users\Lloyd\Documents\SVN\FHIR\build\qa\datatypes-mappings.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backboneelement.html" TargetMode="External"/><Relationship Id="rId863" Type="http://schemas.openxmlformats.org/officeDocument/2006/relationships/hyperlink" Target="file:///C:\Users\Lloyd\Documents\SVN\FHIR\build\qa\money.profile.json.html" TargetMode="External"/><Relationship Id="rId1079" Type="http://schemas.openxmlformats.org/officeDocument/2006/relationships/hyperlink" Target="file:///C:\Users\Lloyd\Documents\SVN\FHIR\build\qa\encounter.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profiling.html" TargetMode="External"/><Relationship Id="rId2032" Type="http://schemas.openxmlformats.org/officeDocument/2006/relationships/hyperlink" Target="file:///C:\Users\Lloyd\Documents\SVN\FHIR\build\qa\rim.ttl" TargetMode="External"/><Relationship Id="rId2337" Type="http://schemas.openxmlformats.org/officeDocument/2006/relationships/hyperlink" Target="file:///C:\Users\Lloyd\Documents\SVN\FHIR\build\qa\help.html" TargetMode="External"/><Relationship Id="rId2544" Type="http://schemas.openxmlformats.org/officeDocument/2006/relationships/hyperlink" Target="file:///C:\Users\Lloyd\Documents\SVN\FHIR\build\qa\terminologies-v2.html" TargetMode="External"/><Relationship Id="rId211" Type="http://schemas.openxmlformats.org/officeDocument/2006/relationships/hyperlink" Target="file:///C:\Users\Lloyd\Documents\SVN\FHIR\build\qa\xml.html" TargetMode="External"/><Relationship Id="rId309" Type="http://schemas.openxmlformats.org/officeDocument/2006/relationships/hyperlink" Target="https://www.webmdhealthservices.com/" TargetMode="External"/><Relationship Id="rId516" Type="http://schemas.openxmlformats.org/officeDocument/2006/relationships/hyperlink" Target="file:///C:\Users\Lloyd\Documents\SVN\FHIR\build\qa\terminologies.html" TargetMode="External"/><Relationship Id="rId1146" Type="http://schemas.openxmlformats.org/officeDocument/2006/relationships/hyperlink" Target="http://gforge.hl7.org/gf/project/fhir/tracker/?action=TrackerItemEdit&amp;tracker_item_id=3731" TargetMode="External"/><Relationship Id="rId1798" Type="http://schemas.openxmlformats.org/officeDocument/2006/relationships/hyperlink" Target="http://gforge.hl7.org/gf/project/fhir/tracker/?action=TrackerItemAdd&amp;tracker_id=677" TargetMode="External"/><Relationship Id="rId2751" Type="http://schemas.openxmlformats.org/officeDocument/2006/relationships/hyperlink" Target="file:///C:\Users\Lloyd\Documents\SVN\FHIR\build\qa\search.html" TargetMode="External"/><Relationship Id="rId723" Type="http://schemas.openxmlformats.org/officeDocument/2006/relationships/hyperlink" Target="https://github.com/smart-on-fhir/Swift-FHIR" TargetMode="External"/><Relationship Id="rId930" Type="http://schemas.openxmlformats.org/officeDocument/2006/relationships/hyperlink" Target="file:///C:\Users\Lloyd\Documents\SVN\FHIR\build\qa\general-extensions.html" TargetMode="External"/><Relationship Id="rId1006" Type="http://schemas.openxmlformats.org/officeDocument/2006/relationships/hyperlink" Target="file:///C:\Users\Lloyd\Documents\SVN\FHIR\build\qa\domainresource.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observation-example-f001-glucose.html" TargetMode="External"/><Relationship Id="rId1658" Type="http://schemas.openxmlformats.org/officeDocument/2006/relationships/hyperlink" Target="file:///C:\Users\Lloyd\Documents\SVN\FHIR\build\qa\history.html" TargetMode="External"/><Relationship Id="rId1865" Type="http://schemas.openxmlformats.org/officeDocument/2006/relationships/hyperlink" Target="file:///C:\Users\Lloyd\Documents\SVN\FHIR\build\qa\profiling.html" TargetMode="External"/><Relationship Id="rId2404" Type="http://schemas.openxmlformats.org/officeDocument/2006/relationships/hyperlink" Target="http://wiki.ihe.net/index.php?title=Document_Digital_Signature" TargetMode="External"/><Relationship Id="rId2611" Type="http://schemas.openxmlformats.org/officeDocument/2006/relationships/hyperlink" Target="file:///C:\Users\Lloyd\Documents\SVN\FHIR\build\qa\datatypes.html" TargetMode="External"/><Relationship Id="rId2709" Type="http://schemas.openxmlformats.org/officeDocument/2006/relationships/hyperlink" Target="file:///C:\Users\Lloyd\Documents\SVN\FHIR\build\qa\messaging.html" TargetMode="External"/><Relationship Id="rId1213" Type="http://schemas.openxmlformats.org/officeDocument/2006/relationships/hyperlink" Target="file:///C:\Users\Lloyd\Documents\SVN\FHIR\build\qa\subscription.html" TargetMode="External"/><Relationship Id="rId1420" Type="http://schemas.openxmlformats.org/officeDocument/2006/relationships/hyperlink" Target="file:///C:\Users\Lloyd\Documents\SVN\FHIR\build\qa\pushpull.html" TargetMode="External"/><Relationship Id="rId1518" Type="http://schemas.openxmlformats.org/officeDocument/2006/relationships/hyperlink" Target="file:///C:\Users\Lloyd\Documents\SVN\FHIR\build\qa\history.html" TargetMode="External"/><Relationship Id="rId1725" Type="http://schemas.openxmlformats.org/officeDocument/2006/relationships/hyperlink" Target="file:///C:\Users\Lloyd\Documents\SVN\FHIR\build\qa\conformance.html" TargetMode="External"/><Relationship Id="rId1932" Type="http://schemas.openxmlformats.org/officeDocument/2006/relationships/hyperlink" Target="file:///C:\Users\Lloyd\Documents\SVN\FHIR\build\qa\diagnosticreport.html" TargetMode="External"/><Relationship Id="rId17" Type="http://schemas.openxmlformats.org/officeDocument/2006/relationships/hyperlink" Target="file:///C:\Users\Lloyd\Documents\SVN\FHIR\build\qa\help.html" TargetMode="External"/><Relationship Id="rId2194" Type="http://schemas.openxmlformats.org/officeDocument/2006/relationships/hyperlink" Target="file:///C:\Users\Lloyd\Documents\SVN\FHIR\build\qa\operations.html" TargetMode="External"/><Relationship Id="rId166" Type="http://schemas.openxmlformats.org/officeDocument/2006/relationships/hyperlink" Target="file:///C:\Users\Lloyd\Documents\SVN\FHIR\build\qa\resource.html" TargetMode="External"/><Relationship Id="rId373" Type="http://schemas.openxmlformats.org/officeDocument/2006/relationships/hyperlink" Target="file:///C:\Users\Lloyd\Documents\SVN\FHIR\build\qa\resource.html" TargetMode="External"/><Relationship Id="rId580" Type="http://schemas.openxmlformats.org/officeDocument/2006/relationships/hyperlink" Target="file:///C:\Users\Lloyd\Documents\SVN\FHIR\build\qa\datatypes.html" TargetMode="External"/><Relationship Id="rId2054" Type="http://schemas.openxmlformats.org/officeDocument/2006/relationships/hyperlink" Target="file:///C:\Users\Lloyd\Documents\SVN\FHIR\build\qa\bundle.html" TargetMode="External"/><Relationship Id="rId2261" Type="http://schemas.openxmlformats.org/officeDocument/2006/relationships/hyperlink" Target="file:///C:\Users\Lloyd\Documents\SVN\FHIR\build\qa\resource.html" TargetMode="External"/><Relationship Id="rId2499" Type="http://schemas.openxmlformats.org/officeDocument/2006/relationships/hyperlink" Target="file:///C:\Users\Lloyd\Documents\SVN\FHIR\build\qa\.sch" TargetMode="External"/><Relationship Id="rId1" Type="http://schemas.openxmlformats.org/officeDocument/2006/relationships/numbering" Target="numbering.xml"/><Relationship Id="rId233" Type="http://schemas.openxmlformats.org/officeDocument/2006/relationships/hyperlink" Target="http://wiki.hl7.org/index.php?title=FHIR_Governance_Board"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document-example-dischargesummary.json.html" TargetMode="External"/><Relationship Id="rId885" Type="http://schemas.openxmlformats.org/officeDocument/2006/relationships/hyperlink" Target="file:///C:\Users\Lloyd\Documents\SVN\FHIR\build\qa\extensibility.html" TargetMode="External"/><Relationship Id="rId1070" Type="http://schemas.openxmlformats.org/officeDocument/2006/relationships/hyperlink" Target="file:///C:\Users\Lloyd\Documents\SVN\FHIR\build\qa\dataelement.html" TargetMode="External"/><Relationship Id="rId2121" Type="http://schemas.openxmlformats.org/officeDocument/2006/relationships/hyperlink" Target="file:///C:\Users\Lloyd\Documents\SVN\FHIR\build\qa\lifecycle.html" TargetMode="External"/><Relationship Id="rId2359" Type="http://schemas.openxmlformats.org/officeDocument/2006/relationships/hyperlink" Target="file:///C:\Users\Lloyd\Documents\SVN\FHIR\build\qa\diagnosticorder.html" TargetMode="External"/><Relationship Id="rId2566" Type="http://schemas.openxmlformats.org/officeDocument/2006/relationships/hyperlink" Target="http://wiki.hl7.org/index.php?title=FHIR_Guide_to_Designing_Resources" TargetMode="External"/><Relationship Id="rId2773" Type="http://schemas.openxmlformats.org/officeDocument/2006/relationships/hyperlink" Target="file:///C:\Users\Lloyd\Documents\SVN\FHIR\build\qa\help.html" TargetMode="External"/><Relationship Id="rId300" Type="http://schemas.openxmlformats.org/officeDocument/2006/relationships/hyperlink" Target="http://www.smarthealth.com.au"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provenance.html" TargetMode="External"/><Relationship Id="rId952" Type="http://schemas.openxmlformats.org/officeDocument/2006/relationships/hyperlink" Target="file:///C:\Users\Lloyd\Documents\SVN\FHIR\build\qa\processrequest.html" TargetMode="External"/><Relationship Id="rId1168" Type="http://schemas.openxmlformats.org/officeDocument/2006/relationships/hyperlink" Target="file:///C:\Users\Lloyd\Documents\SVN\FHIR\build\qa\list.html" TargetMode="External"/><Relationship Id="rId1375" Type="http://schemas.openxmlformats.org/officeDocument/2006/relationships/hyperlink" Target="file:///C:\Users\Lloyd\Documents\SVN\FHIR\build\qa\resource.html" TargetMode="External"/><Relationship Id="rId1582" Type="http://schemas.openxmlformats.org/officeDocument/2006/relationships/hyperlink" Target="file:///C:\Users\Lloyd\Documents\SVN\FHIR\build\qa\practitioner-example-f202-lm.html" TargetMode="External"/><Relationship Id="rId2219" Type="http://schemas.openxmlformats.org/officeDocument/2006/relationships/hyperlink" Target="file:///C:\Users\Lloyd\Documents\SVN\FHIR\build\qa\paymentreconciliation.html" TargetMode="External"/><Relationship Id="rId2426" Type="http://schemas.openxmlformats.org/officeDocument/2006/relationships/hyperlink" Target="file:///C:\Users\Lloyd\Documents\SVN\FHIR\build\qa\references.html" TargetMode="External"/><Relationship Id="rId2633" Type="http://schemas.openxmlformats.org/officeDocument/2006/relationships/hyperlink" Target="file:///C:\Users\Lloyd\Documents\SVN\FHIR\build\qa\conformance.html" TargetMode="External"/><Relationship Id="rId81" Type="http://schemas.openxmlformats.org/officeDocument/2006/relationships/hyperlink" Target="file:///C:\Users\Lloyd\Documents\SVN\FHIR\build\qa\resource.html" TargetMode="External"/><Relationship Id="rId605" Type="http://schemas.openxmlformats.org/officeDocument/2006/relationships/hyperlink" Target="file:///C:\Users\Lloyd\Documents\SVN\FHIR\build\qa\extensibility.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datatypes.html" TargetMode="External"/><Relationship Id="rId1235" Type="http://schemas.openxmlformats.org/officeDocument/2006/relationships/hyperlink" Target="file:///C:\Users\Lloyd\Documents\SVN\FHIR\build\qa\valueset.html" TargetMode="External"/><Relationship Id="rId1442" Type="http://schemas.openxmlformats.org/officeDocument/2006/relationships/hyperlink" Target="file:///C:\Users\Lloyd\Documents\SVN\FHIR\build\qa\managing.html" TargetMode="External"/><Relationship Id="rId1887"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parameters.html" TargetMode="External"/><Relationship Id="rId1954" Type="http://schemas.openxmlformats.org/officeDocument/2006/relationships/hyperlink" Target="file:///C:\Users\Lloyd\Documents\SVN\FHIR\build\qa\structuredefinition.html" TargetMode="External"/><Relationship Id="rId2700" Type="http://schemas.openxmlformats.org/officeDocument/2006/relationships/hyperlink" Target="file:///C:\Users\Lloyd\Documents\SVN\FHIR\build\qa\history.html" TargetMode="External"/><Relationship Id="rId39" Type="http://schemas.openxmlformats.org/officeDocument/2006/relationships/hyperlink" Target="file:///C:\Users\Lloyd\Documents\SVN\FHIR\build\qa\extensibility.html" TargetMode="External"/><Relationship Id="rId1607" Type="http://schemas.openxmlformats.org/officeDocument/2006/relationships/hyperlink" Target="file:///C:\Users\Lloyd\Documents\SVN\FHIR\build\qa\diagnosticreport-example-f202-bloodculture.html" TargetMode="External"/><Relationship Id="rId1814" Type="http://schemas.openxmlformats.org/officeDocument/2006/relationships/hyperlink" Target="file:///C:\Users\Lloyd\Documents\SVN\FHIR\build\qa\conformance.html" TargetMode="External"/><Relationship Id="rId188" Type="http://schemas.openxmlformats.org/officeDocument/2006/relationships/hyperlink" Target="formats.html#table"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condition.html" TargetMode="External"/><Relationship Id="rId2283" Type="http://schemas.openxmlformats.org/officeDocument/2006/relationships/hyperlink" Target="file:///C:\Users\Lloyd\Documents\SVN\FHIR\build\qa\datatypes.html" TargetMode="External"/><Relationship Id="rId2490" Type="http://schemas.openxmlformats.org/officeDocument/2006/relationships/hyperlink" Target="file:///C:\Users\Lloyd\Documents\SVN\FHIR\build\qa\.xml.html" TargetMode="External"/><Relationship Id="rId2588" Type="http://schemas.openxmlformats.org/officeDocument/2006/relationships/hyperlink" Target="file:///C:\Users\Lloyd\Documents\SVN\FHIR\build\qa\http.html" TargetMode="External"/><Relationship Id="rId255" Type="http://schemas.openxmlformats.org/officeDocument/2006/relationships/hyperlink" Target="http://www.dips.no" TargetMode="External"/><Relationship Id="rId462" Type="http://schemas.openxmlformats.org/officeDocument/2006/relationships/hyperlink" Target="http://tools.ietf.org/html/rfc6350" TargetMode="External"/><Relationship Id="rId1092" Type="http://schemas.openxmlformats.org/officeDocument/2006/relationships/hyperlink" Target="file:///C:\Users\Lloyd\Documents\SVN\FHIR\build\qa\medicationadministration.html" TargetMode="External"/><Relationship Id="rId1397" Type="http://schemas.openxmlformats.org/officeDocument/2006/relationships/hyperlink" Target="file:///C:\Users\Lloyd\Documents\SVN\FHIR\build\qa\sdcde\sdcde.html" TargetMode="External"/><Relationship Id="rId2143" Type="http://schemas.openxmlformats.org/officeDocument/2006/relationships/hyperlink" Target="file:///C:\Users\Lloyd\Documents\SVN\FHIR\build\qa\organization.html" TargetMode="External"/><Relationship Id="rId2350" Type="http://schemas.openxmlformats.org/officeDocument/2006/relationships/hyperlink" Target="file:///C:\Users\Lloyd\Documents\SVN\FHIR\build\qa\compartments.html" TargetMode="External"/><Relationship Id="rId2795" Type="http://schemas.openxmlformats.org/officeDocument/2006/relationships/hyperlink" Target="http://www.w3.org/TR/xmldsig-core1/" TargetMode="External"/><Relationship Id="rId115" Type="http://schemas.openxmlformats.org/officeDocument/2006/relationships/hyperlink" Target="file:///C:\Users\Lloyd\Documents\SVN\FHIR\build\qa\conformance.html" TargetMode="External"/><Relationship Id="rId322" Type="http://schemas.openxmlformats.org/officeDocument/2006/relationships/hyperlink" Target="file:///C:\Users\Lloyd\Documents\SVN\FHIR\build\qa\resource.html" TargetMode="External"/><Relationship Id="rId767" Type="http://schemas.openxmlformats.org/officeDocument/2006/relationships/hyperlink" Target="file:///C:\Users\Lloyd\Documents\SVN\FHIR\build\qa\element-definitions.html" TargetMode="External"/><Relationship Id="rId974" Type="http://schemas.openxmlformats.org/officeDocument/2006/relationships/hyperlink" Target="file:///C:\Users\Lloyd\Documents\SVN\index.html" TargetMode="External"/><Relationship Id="rId2003" Type="http://schemas.openxmlformats.org/officeDocument/2006/relationships/hyperlink" Target="file:///C:\Users\Lloyd\Documents\SVN\FHIR\build\qa\terminologies.html" TargetMode="External"/><Relationship Id="rId2210" Type="http://schemas.openxmlformats.org/officeDocument/2006/relationships/hyperlink" Target="file:///C:\Users\Lloyd\Documents\SVN\FHIR\build\qa\testscript.html" TargetMode="External"/><Relationship Id="rId2448" Type="http://schemas.openxmlformats.org/officeDocument/2006/relationships/hyperlink" Target="file:///C:\Users\Lloyd\Documents\SVN\FHIR\build\qa\history.html" TargetMode="External"/><Relationship Id="rId2655" Type="http://schemas.openxmlformats.org/officeDocument/2006/relationships/hyperlink" Target="file:///C:\Users\Lloyd\Documents\SVN\FHIR\build\qa\compatibility.html" TargetMode="External"/><Relationship Id="rId627" Type="http://schemas.openxmlformats.org/officeDocument/2006/relationships/hyperlink" Target="file:///C:\Users\Lloyd\Documents\SVN\FHIR\build\qa\implementation.html" TargetMode="External"/><Relationship Id="rId834" Type="http://schemas.openxmlformats.org/officeDocument/2006/relationships/hyperlink" Target="file:///C:\Users\Lloyd\Documents\SVN\FHIR\build\qa\datatypes.html" TargetMode="External"/><Relationship Id="rId1257" Type="http://schemas.openxmlformats.org/officeDocument/2006/relationships/hyperlink" Target="http://services.w3.org/htmldiff" TargetMode="External"/><Relationship Id="rId1464" Type="http://schemas.openxmlformats.org/officeDocument/2006/relationships/hyperlink" Target="file:///C:\Users\Lloyd\Documents\SVN\FHIR\build\qa\overview.html" TargetMode="External"/><Relationship Id="rId1671" Type="http://schemas.openxmlformats.org/officeDocument/2006/relationships/hyperlink" Target="file:///C:\Users\Lloyd\Documents\SVN\FHIR\build\qa\resource.html" TargetMode="External"/><Relationship Id="rId2308" Type="http://schemas.openxmlformats.org/officeDocument/2006/relationships/hyperlink" Target="file:///C:\Users\Lloyd\Documents\SVN\FHIR\build\qa\auditevent.html" TargetMode="External"/><Relationship Id="rId2515" Type="http://schemas.openxmlformats.org/officeDocument/2006/relationships/hyperlink" Target="file:///C:\Users\Lloyd\Documents\SVN\FHIR\build\qa\snomedct.html" TargetMode="External"/><Relationship Id="rId2722" Type="http://schemas.openxmlformats.org/officeDocument/2006/relationships/hyperlink" Target="file:///C:\Users\Lloyd\Documents\SVN\FHIR\build\qa\compartments.html" TargetMode="External"/><Relationship Id="rId901" Type="http://schemas.openxmlformats.org/officeDocument/2006/relationships/hyperlink" Target="file:///C:\Users\Lloyd\Documents\SVN\FHIR\build\qa\datatypes.html" TargetMode="External"/><Relationship Id="rId1117" Type="http://schemas.openxmlformats.org/officeDocument/2006/relationships/hyperlink" Target="file:///C:\Users\Lloyd\Documents\SVN\FHIR\build\qa\bundle.html" TargetMode="External"/><Relationship Id="rId1324" Type="http://schemas.openxmlformats.org/officeDocument/2006/relationships/hyperlink" Target="https://tools.ietf.org/html/rfc5005" TargetMode="External"/><Relationship Id="rId1531" Type="http://schemas.openxmlformats.org/officeDocument/2006/relationships/hyperlink" Target="file:///C:\Users\Lloyd\Documents\SVN\FHIR\build\qa\encounter-example-f002-lung.html" TargetMode="External"/><Relationship Id="rId1769" Type="http://schemas.openxmlformats.org/officeDocument/2006/relationships/hyperlink" Target="file:///C:\Users\Lloyd\Documents\SVN\FHIR\build\qa\fhir-runtime.css" TargetMode="External"/><Relationship Id="rId1976" Type="http://schemas.openxmlformats.org/officeDocument/2006/relationships/hyperlink" Target="file:///C:\Users\Lloyd\Documents\SVN\FHIR\build\qa\valueset.html" TargetMode="External"/><Relationship Id="rId30" Type="http://schemas.openxmlformats.org/officeDocument/2006/relationships/hyperlink" Target="file:///C:\Users\Lloyd\Documents\SVN\FHIR\build\qa\summary.html" TargetMode="External"/><Relationship Id="rId1629" Type="http://schemas.openxmlformats.org/officeDocument/2006/relationships/hyperlink" Target="file:///C:\Users\Lloyd\Documents\SVN\FHIR\build\qa\json.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file:///C:\Users\Lloyd\Documents\SVN\FHIR\build\qa\comparison.html" TargetMode="External"/><Relationship Id="rId2098" Type="http://schemas.openxmlformats.org/officeDocument/2006/relationships/hyperlink" Target="file:///C:\Users\Lloyd\Documents\SVN\FHIR\build\qa\procedure.html" TargetMode="External"/><Relationship Id="rId277" Type="http://schemas.openxmlformats.org/officeDocument/2006/relationships/hyperlink" Target="http://www.intermountainhealthcare.org" TargetMode="External"/><Relationship Id="rId484" Type="http://schemas.openxmlformats.org/officeDocument/2006/relationships/hyperlink" Target="file:///C:\Users\Lloyd\Documents\SVN\FHIR\build\qa\fhir-base.xsd" TargetMode="External"/><Relationship Id="rId2165" Type="http://schemas.openxmlformats.org/officeDocument/2006/relationships/hyperlink" Target="file:///C:\Users\Lloyd\Documents\SVN\FHIR\build\qa\orderresponse.html" TargetMode="External"/><Relationship Id="rId137" Type="http://schemas.openxmlformats.org/officeDocument/2006/relationships/hyperlink" Target="file:///C:\Users\Lloyd\Documents\SVN\FHIR\build\qa\documentreference.html" TargetMode="External"/><Relationship Id="rId344" Type="http://schemas.openxmlformats.org/officeDocument/2006/relationships/hyperlink" Target="file:///C:\Users\Lloyd\Documents\SVN\FHIR\build\qa\datatypes-examples.html" TargetMode="External"/><Relationship Id="rId691" Type="http://schemas.openxmlformats.org/officeDocument/2006/relationships/hyperlink" Target="file:///C:\Users\Lloyd\Documents\SVN\FHIR\build\qa\narrative.html" TargetMode="External"/><Relationship Id="rId789" Type="http://schemas.openxmlformats.org/officeDocument/2006/relationships/hyperlink" Target="file:///C:\Users\Lloyd\Documents\SVN\FHIR\build\qa\extensibility-definitions.html" TargetMode="External"/><Relationship Id="rId996" Type="http://schemas.openxmlformats.org/officeDocument/2006/relationships/image" Target="file:///C:\Users\Lloyd\Documents\SVN\FHIR\build\qa\icon_profile.png" TargetMode="External"/><Relationship Id="rId2025" Type="http://schemas.openxmlformats.org/officeDocument/2006/relationships/hyperlink" Target="file:///C:\Users\Lloyd\Documents\SVN\FHIR\build\qa\json.html" TargetMode="External"/><Relationship Id="rId2372" Type="http://schemas.openxmlformats.org/officeDocument/2006/relationships/hyperlink" Target="file:///C:\Users\Lloyd\Documents\SVN\FHIR\build\qa\v3\ActUSPrivacyLaw\index.html" TargetMode="External"/><Relationship Id="rId2677" Type="http://schemas.openxmlformats.org/officeDocument/2006/relationships/hyperlink" Target="file:///C:\Users\Lloyd\Documents\SVN\FHIR\build\qa\operations.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formats.html" TargetMode="External"/><Relationship Id="rId856" Type="http://schemas.openxmlformats.org/officeDocument/2006/relationships/hyperlink" Target="file:///C:\Users\Lloyd\Documents\SVN\FHIR\build\qa\structuredefinition.html" TargetMode="External"/><Relationship Id="rId1181" Type="http://schemas.openxmlformats.org/officeDocument/2006/relationships/hyperlink" Target="file:///C:\Users\Lloyd\Documents\SVN\FHIR\build\qa\dataelement.html" TargetMode="External"/><Relationship Id="rId1279" Type="http://schemas.openxmlformats.org/officeDocument/2006/relationships/hyperlink" Target="http://enable-cors.org/" TargetMode="External"/><Relationship Id="rId1486" Type="http://schemas.openxmlformats.org/officeDocument/2006/relationships/hyperlink" Target="file:///C:\Users\Lloyd\Documents\SVN\FHIR\build\qa\http.html" TargetMode="External"/><Relationship Id="rId2232" Type="http://schemas.openxmlformats.org/officeDocument/2006/relationships/hyperlink" Target="file:///C:\Users\Lloyd\Documents\SVN\FHIR\build\qa\integrated-examples.html" TargetMode="External"/><Relationship Id="rId2537" Type="http://schemas.openxmlformats.org/officeDocument/2006/relationships/hyperlink" Target="http://www.who.int/classifications/icd/en/" TargetMode="External"/><Relationship Id="rId204" Type="http://schemas.openxmlformats.org/officeDocument/2006/relationships/hyperlink" Target="file:///C:\Users\Lloyd\Documents\SVN\FHIR\build\qa\valueset-allergy-intolerance-status.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datatypes-mappings.html" TargetMode="External"/><Relationship Id="rId1041" Type="http://schemas.openxmlformats.org/officeDocument/2006/relationships/hyperlink" Target="file:///C:\Users\Lloyd\Documents\SVN\FHIR\build\qa\cqif\cqif.html" TargetMode="External"/><Relationship Id="rId1139" Type="http://schemas.openxmlformats.org/officeDocument/2006/relationships/hyperlink" Target="http://gforge.hl7.org/gf/project/fhir/tracker/?action=TrackerItemEdit&amp;tracker_item_id=3626" TargetMode="External"/><Relationship Id="rId1346" Type="http://schemas.openxmlformats.org/officeDocument/2006/relationships/hyperlink" Target="file:///C:\Users\Lloyd\Documents\SVN\FHIR\build\qa\bundle-definitions.html" TargetMode="External"/><Relationship Id="rId1693" Type="http://schemas.openxmlformats.org/officeDocument/2006/relationships/hyperlink" Target="http://loinc.org" TargetMode="External"/><Relationship Id="rId1998" Type="http://schemas.openxmlformats.org/officeDocument/2006/relationships/hyperlink" Target="file:///C:\Users\Lloyd\Documents\SVN\FHIR\build\qa\elementdefinition-definitions.html" TargetMode="External"/><Relationship Id="rId2744"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fhir.rdf.xml.zip" TargetMode="External"/><Relationship Id="rId923" Type="http://schemas.openxmlformats.org/officeDocument/2006/relationships/hyperlink" Target="file:///C:\Users\Lloyd\Documents\SVN\FHIR\build\qa\extension-patient-clinicaltrial.html" TargetMode="External"/><Relationship Id="rId1553" Type="http://schemas.openxmlformats.org/officeDocument/2006/relationships/hyperlink" Target="file:///C:\Users\Lloyd\Documents\SVN\FHIR\build\qa\medication-example-f004-metoprolol.html" TargetMode="External"/><Relationship Id="rId1760" Type="http://schemas.openxmlformats.org/officeDocument/2006/relationships/hyperlink" Target="file:///C:\Users\Lloyd\Documents\SVN\FHIR\build\qa\resource-definitions.html" TargetMode="External"/><Relationship Id="rId1858" Type="http://schemas.openxmlformats.org/officeDocument/2006/relationships/hyperlink" Target="file:///C:\Users\Lloyd\Documents\SVN\FHIR\build\qa\operations.html" TargetMode="External"/><Relationship Id="rId2604" Type="http://schemas.openxmlformats.org/officeDocument/2006/relationships/hyperlink" Target="file:///C:\Users\Lloyd\Documents\SVN\FHIR\build\qa\datatypes.html" TargetMode="External"/><Relationship Id="rId52" Type="http://schemas.openxmlformats.org/officeDocument/2006/relationships/hyperlink" Target="mailto:lloyd@lmckenzie.com" TargetMode="External"/><Relationship Id="rId1206" Type="http://schemas.openxmlformats.org/officeDocument/2006/relationships/hyperlink" Target="file:///C:\Users\Lloyd\Documents\SVN\FHIR\build\qa\claim.html" TargetMode="External"/><Relationship Id="rId1413" Type="http://schemas.openxmlformats.org/officeDocument/2006/relationships/hyperlink" Target="file:///C:\Users\Lloyd\Documents\SVN\FHIR\build\qa\downloads.html" TargetMode="External"/><Relationship Id="rId1620" Type="http://schemas.openxmlformats.org/officeDocument/2006/relationships/hyperlink" Target="file:///C:\Users\Lloyd\Documents\SVN\FHIR\build\qa\help.html" TargetMode="External"/><Relationship Id="rId1718" Type="http://schemas.openxmlformats.org/officeDocument/2006/relationships/hyperlink" Target="file:///C:\Users\Lloyd\Documents\SVN\FHIR\build\qa\messageheader.html" TargetMode="External"/><Relationship Id="rId1925" Type="http://schemas.openxmlformats.org/officeDocument/2006/relationships/hyperlink" Target="file:///C:\Users\Lloyd\Documents\SVN\FHIR\build\qa\documents.html" TargetMode="External"/><Relationship Id="rId299" Type="http://schemas.openxmlformats.org/officeDocument/2006/relationships/hyperlink" Target="http://www.roche-diagnostics.com&#226;&#8364;&#381;" TargetMode="External"/><Relationship Id="rId2187" Type="http://schemas.openxmlformats.org/officeDocument/2006/relationships/hyperlink" Target="file:///C:\Users\Lloyd\Documents\SVN\FHIR\build\qa\documentreference.html" TargetMode="External"/><Relationship Id="rId2394" Type="http://schemas.openxmlformats.org/officeDocument/2006/relationships/hyperlink" Target="file:///C:\Users\Lloyd\Documents\SVN\FHIR\build\qa\updates.html" TargetMode="External"/><Relationship Id="rId159" Type="http://schemas.openxmlformats.org/officeDocument/2006/relationships/hyperlink" Target="file:///C:\Users\Lloyd\Documents\SVN\FHIR\build\qa\structuredefinition.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file:///C:\Users\Lloyd\Documents\SVN\FHIR\build\qa\datatypes.html" TargetMode="External"/><Relationship Id="rId780" Type="http://schemas.openxmlformats.org/officeDocument/2006/relationships/hyperlink" Target="file:///C:\Users\Lloyd\Documents\SVN\FHIR\build\qa\terminologies.html" TargetMode="External"/><Relationship Id="rId2047" Type="http://schemas.openxmlformats.org/officeDocument/2006/relationships/hyperlink" Target="file:///C:\Users\Lloyd\Documents\SVN\FHIR\build\qa\http.html" TargetMode="External"/><Relationship Id="rId2254" Type="http://schemas.openxmlformats.org/officeDocument/2006/relationships/hyperlink" Target="file:///C:\Users\Lloyd\Documents\SVN\FHIR\build\qa\operationoutcome.html" TargetMode="External"/><Relationship Id="rId2461" Type="http://schemas.openxmlformats.org/officeDocument/2006/relationships/hyperlink" Target="file:///C:\Users\Lloyd\Documents\SVN\FHIR\build\qa\Ex.html" TargetMode="External"/><Relationship Id="rId2699" Type="http://schemas.openxmlformats.org/officeDocument/2006/relationships/hyperlink" Target="file:///C:\Users\Lloyd\Documents\SVN\FHIR\build\qa\help.html" TargetMode="External"/><Relationship Id="rId226" Type="http://schemas.openxmlformats.org/officeDocument/2006/relationships/hyperlink" Target="file:///C:\Users\Lloyd\Documents\SVN\FHIR\build\qa\help.html" TargetMode="External"/><Relationship Id="rId433" Type="http://schemas.openxmlformats.org/officeDocument/2006/relationships/hyperlink" Target="file:///C:\Users\Lloyd\Documents\SVN\FHIR\build\qa\datatypes-example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clinicalimpression.html" TargetMode="External"/><Relationship Id="rId1270" Type="http://schemas.openxmlformats.org/officeDocument/2006/relationships/hyperlink" Target="file:///C:\Users\Lloyd\Documents\SVN\FHIR\build\qa\compartments.html" TargetMode="External"/><Relationship Id="rId2114" Type="http://schemas.openxmlformats.org/officeDocument/2006/relationships/hyperlink" Target="file:///C:\Users\Lloyd\Documents\SVN\FHIR\build\qa\medication.html" TargetMode="External"/><Relationship Id="rId2559" Type="http://schemas.openxmlformats.org/officeDocument/2006/relationships/hyperlink" Target="file:///C:\Users\Lloyd\Documents\SVN\FHIR\build\qa\profiling.html" TargetMode="External"/><Relationship Id="rId2766" Type="http://schemas.openxmlformats.org/officeDocument/2006/relationships/hyperlink" Target="file:///C:\Users\Lloyd\Documents\SVN\FHIR\build\qa\resource-operations.html" TargetMode="External"/><Relationship Id="rId640" Type="http://schemas.openxmlformats.org/officeDocument/2006/relationships/hyperlink" Target="file:///C:\Users\Lloyd\Documents\SVN\FHIR\build\qa\compatibility.html" TargetMode="External"/><Relationship Id="rId738" Type="http://schemas.openxmlformats.org/officeDocument/2006/relationships/hyperlink" Target="file:///C:\Users\Lloyd\Documents\SVN\FHIR\build\qa\datatypes.html" TargetMode="External"/><Relationship Id="rId945" Type="http://schemas.openxmlformats.org/officeDocument/2006/relationships/hyperlink" Target="file:///C:\Users\Lloyd\Documents\SVN\FHIR\build\qa\claimresponse.html" TargetMode="External"/><Relationship Id="rId1368" Type="http://schemas.openxmlformats.org/officeDocument/2006/relationships/hyperlink" Target="http://www.w3.org" TargetMode="External"/><Relationship Id="rId1575" Type="http://schemas.openxmlformats.org/officeDocument/2006/relationships/hyperlink" Target="file:///C:\Users\Lloyd\Documents\SVN\FHIR\build\qa\condition-example-f202-malignancy.html" TargetMode="External"/><Relationship Id="rId1782" Type="http://schemas.openxmlformats.org/officeDocument/2006/relationships/hyperlink" Target="http://www.fda.gov/ForIndustry/DataStandards/StructuredProductLabeling/ucm191017.htm" TargetMode="External"/><Relationship Id="rId2321" Type="http://schemas.openxmlformats.org/officeDocument/2006/relationships/hyperlink" Target="file:///C:\Users\Lloyd\Documents\SVN\FHIR\build\qa\datatypes.html" TargetMode="External"/><Relationship Id="rId2419" Type="http://schemas.openxmlformats.org/officeDocument/2006/relationships/hyperlink" Target="http://hssp-rlus.wikispaces.com/RLUS_FAQ" TargetMode="External"/><Relationship Id="rId2626" Type="http://schemas.openxmlformats.org/officeDocument/2006/relationships/hyperlink" Target="file:///C:\Users\Lloyd\Documents\SVN\FHIR\build\qa\terminologies.html" TargetMode="External"/><Relationship Id="rId74" Type="http://schemas.openxmlformats.org/officeDocument/2006/relationships/hyperlink" Target="file:///C:\Users\Lloyd\Documents\SVN\FHIR\build\qa\help.html" TargetMode="External"/><Relationship Id="rId500" Type="http://schemas.openxmlformats.org/officeDocument/2006/relationships/hyperlink" Target="http://daringfireball.net/projects/markdown/syntax" TargetMode="External"/><Relationship Id="rId805" Type="http://schemas.openxmlformats.org/officeDocument/2006/relationships/hyperlink" Target="file:///C:\Users\Lloyd\Documents\SVN\FHIR\build\qa\element-definitions.html" TargetMode="External"/><Relationship Id="rId1130" Type="http://schemas.openxmlformats.org/officeDocument/2006/relationships/hyperlink" Target="file:///C:\Users\Lloyd\Documents\SVN\FHIR\build\qa\datatypes.html" TargetMode="External"/><Relationship Id="rId1228" Type="http://schemas.openxmlformats.org/officeDocument/2006/relationships/hyperlink" Target="file:///C:\Users\Lloyd\Documents\SVN\FHIR\build\qa\dataelement.html" TargetMode="External"/><Relationship Id="rId1435" Type="http://schemas.openxmlformats.org/officeDocument/2006/relationships/hyperlink" Target="file:///C:\Users\Lloyd\Documents\SVN\FHIR\build\qa\conformance-rules.html" TargetMode="External"/><Relationship Id="rId1642" Type="http://schemas.openxmlformats.org/officeDocument/2006/relationships/hyperlink" Target="file:///C:\Users\Lloyd\Documents\SVN\FHIR\build\qa\narrative.html" TargetMode="External"/><Relationship Id="rId1947" Type="http://schemas.openxmlformats.org/officeDocument/2006/relationships/hyperlink" Target="http://wiki.hl7.org/index.php?title=FHIR" TargetMode="External"/><Relationship Id="rId1502" Type="http://schemas.openxmlformats.org/officeDocument/2006/relationships/hyperlink" Target="http://wiki.hl7.org/index.php?title=Publicly_Available_FHIR_Servers_for_testing"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healthit.gov/"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observation.html" TargetMode="External"/><Relationship Id="rId150" Type="http://schemas.openxmlformats.org/officeDocument/2006/relationships/hyperlink" Target="file:///C:\Users\Lloyd\Documents\SVN\FHIR\build\qa\medication.html" TargetMode="External"/><Relationship Id="rId595" Type="http://schemas.openxmlformats.org/officeDocument/2006/relationships/hyperlink" Target="file:///C:\Users\Lloyd\Documents\SVN\FHIR\build\qa\datatypes.html" TargetMode="External"/><Relationship Id="rId2276" Type="http://schemas.openxmlformats.org/officeDocument/2006/relationships/hyperlink" Target="file:///C:\Users\Lloyd\Documents\SVN\FHIR\build\qa\datatypes.html" TargetMode="External"/><Relationship Id="rId2483" Type="http://schemas.openxmlformats.org/officeDocument/2006/relationships/hyperlink" Target="file:///C:\Users\Lloyd\Documents\SVN\FHIR\build\qa\.xml.html" TargetMode="External"/><Relationship Id="rId2690" Type="http://schemas.openxmlformats.org/officeDocument/2006/relationships/hyperlink" Target="http://unitsofmeasure.org" TargetMode="External"/><Relationship Id="rId248" Type="http://schemas.openxmlformats.org/officeDocument/2006/relationships/hyperlink" Target="http://www.choise-hs.com" TargetMode="External"/><Relationship Id="rId455" Type="http://schemas.openxmlformats.org/officeDocument/2006/relationships/hyperlink" Target="file:///C:\Users\Lloyd\Documents\SVN\FHIR\build\qa\datatypes-definitions.html" TargetMode="External"/><Relationship Id="rId662" Type="http://schemas.openxmlformats.org/officeDocument/2006/relationships/hyperlink" Target="file:///C:\Users\Lloyd\Documents\SVN\FHIR\build\qa\terminologies-v2.html" TargetMode="External"/><Relationship Id="rId1085" Type="http://schemas.openxmlformats.org/officeDocument/2006/relationships/hyperlink" Target="file:///C:\Users\Lloyd\Documents\SVN\FHIR\build\qa\imagingstudy.html" TargetMode="External"/><Relationship Id="rId1292" Type="http://schemas.openxmlformats.org/officeDocument/2006/relationships/hyperlink" Target="file:///C:\Users\Lloyd\Documents\SVN\FHIR\build\qa\datatypes.html" TargetMode="External"/><Relationship Id="rId2136" Type="http://schemas.openxmlformats.org/officeDocument/2006/relationships/hyperlink" Target="file:///C:\Users\Lloyd\Documents\SVN\FHIR\build\qa\bodysite.html" TargetMode="External"/><Relationship Id="rId2343" Type="http://schemas.openxmlformats.org/officeDocument/2006/relationships/hyperlink" Target="file:///C:\Users\Lloyd\Documents\SVN\FHIR\build\qa\v3\Confidentiality\index.html" TargetMode="External"/><Relationship Id="rId2550" Type="http://schemas.openxmlformats.org/officeDocument/2006/relationships/hyperlink" Target="http://tools.ietf.org/html/bcp13" TargetMode="External"/><Relationship Id="rId2788" Type="http://schemas.openxmlformats.org/officeDocument/2006/relationships/hyperlink" Target="file:///C:\Users\Lloyd\Documents\SVN\FHIR\build\qa\formats.html" TargetMode="External"/><Relationship Id="rId108" Type="http://schemas.openxmlformats.org/officeDocument/2006/relationships/hyperlink" Target="file:///C:\Users\Lloyd\Documents\SVN\FHIR\build\qa\comparison-cda.html" TargetMode="External"/><Relationship Id="rId315" Type="http://schemas.openxmlformats.org/officeDocument/2006/relationships/hyperlink" Target="http://medical.nema.org/standard.html" TargetMode="External"/><Relationship Id="rId522" Type="http://schemas.openxmlformats.org/officeDocument/2006/relationships/hyperlink" Target="file:///C:\Users\Lloyd\Documents\SVN\FHIR\build\qa\datatypes-mappings.html" TargetMode="External"/><Relationship Id="rId967" Type="http://schemas.openxmlformats.org/officeDocument/2006/relationships/hyperlink" Target="http://wiki.hl7.org/index.php?title=Category:FHIR_Resource_Proposal" TargetMode="External"/><Relationship Id="rId1152" Type="http://schemas.openxmlformats.org/officeDocument/2006/relationships/hyperlink" Target="file:///C:\Users\Lloyd\Documents\SVN\FHIR\build\qa\condition.html" TargetMode="External"/><Relationship Id="rId1597" Type="http://schemas.openxmlformats.org/officeDocument/2006/relationships/hyperlink" Target="file:///C:\Users\Lloyd\Documents\SVN\FHIR\build\qa\condition-example-f203-sepsis.html" TargetMode="External"/><Relationship Id="rId2203" Type="http://schemas.openxmlformats.org/officeDocument/2006/relationships/hyperlink" Target="file:///C:\Users\Lloyd\Documents\SVN\FHIR\build\qa\namingsystem.html" TargetMode="External"/><Relationship Id="rId2410" Type="http://schemas.openxmlformats.org/officeDocument/2006/relationships/hyperlink" Target="file:///C:\Users\Lloyd\Documents\SVN\FHIR\build\qa\documents.html" TargetMode="External"/><Relationship Id="rId2648" Type="http://schemas.openxmlformats.org/officeDocument/2006/relationships/hyperlink" Target="file:///C:\Users\Lloyd\Documents\SVN\FHIR\build\qa\composition-status-map-v3.html" TargetMode="External"/><Relationship Id="rId96" Type="http://schemas.openxmlformats.org/officeDocument/2006/relationships/hyperlink" Target="file:///C:\Users\Lloyd\Documents\SVN\FHIR\build\qa\medicationorder.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hyperlink" Target="file:///C:\Users\Lloyd\Documents\SVN\FHIR\build\qa\resource.html" TargetMode="External"/><Relationship Id="rId1457" Type="http://schemas.openxmlformats.org/officeDocument/2006/relationships/hyperlink" Target="file:///C:\Users\Lloyd\Documents\SVN\FHIR\build\qa\conformance.html" TargetMode="External"/><Relationship Id="rId1664" Type="http://schemas.openxmlformats.org/officeDocument/2006/relationships/hyperlink" Target="http://www.hl7.org/legal/trademarks.cfm" TargetMode="External"/><Relationship Id="rId1871" Type="http://schemas.openxmlformats.org/officeDocument/2006/relationships/hyperlink" Target="file:///C:\Users\Lloyd\Documents\SVN\FHIR\build\qa\operationoutcome.html" TargetMode="External"/><Relationship Id="rId2508" Type="http://schemas.openxmlformats.org/officeDocument/2006/relationships/hyperlink" Target="file:///C:\Users\Lloyd\Documents\SVN\FHIR\build\qa\history.html" TargetMode="External"/><Relationship Id="rId2715" Type="http://schemas.openxmlformats.org/officeDocument/2006/relationships/hyperlink" Target="file:///C:\Users\Lloyd\Documents\SVN\FHIR\build\qa\security-labels.html" TargetMode="External"/><Relationship Id="rId1317" Type="http://schemas.openxmlformats.org/officeDocument/2006/relationships/hyperlink" Target="file:///C:\Users\Lloyd\Documents\SVN\FHIR\build\qa\updates.html" TargetMode="External"/><Relationship Id="rId1524" Type="http://schemas.openxmlformats.org/officeDocument/2006/relationships/hyperlink" Target="file:///C:\Users\Lloyd\Documents\SVN\FHIR\build\qa\careplan-example-f001-heart.html"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http.html" TargetMode="External"/><Relationship Id="rId23" Type="http://schemas.openxmlformats.org/officeDocument/2006/relationships/hyperlink" Target="file:///C:\Users\Lloyd\Documents\SVN\FHIR\build\qa\patient.html" TargetMode="External"/><Relationship Id="rId1829" Type="http://schemas.openxmlformats.org/officeDocument/2006/relationships/hyperlink" Target="file:///C:\Users\Lloyd\Documents\SVN\FHIR\build\qa\composition.html" TargetMode="External"/><Relationship Id="rId2298" Type="http://schemas.openxmlformats.org/officeDocument/2006/relationships/hyperlink" Target="file:///C:\Users\Lloyd\Documents\SVN\FHIR\build\qa\bundle-definitions.html" TargetMode="External"/><Relationship Id="rId172" Type="http://schemas.openxmlformats.org/officeDocument/2006/relationships/hyperlink" Target="file:///C:\Users\Lloyd\Documents\SVN\FHIR\build\qa\terminologies.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signatures.html" TargetMode="External"/><Relationship Id="rId2060" Type="http://schemas.openxmlformats.org/officeDocument/2006/relationships/hyperlink" Target="file:///C:\Users\Lloyd\Documents\SVN\FHIR\build\qa\condition.html" TargetMode="External"/><Relationship Id="rId2158" Type="http://schemas.openxmlformats.org/officeDocument/2006/relationships/hyperlink" Target="file:///C:\Users\Lloyd\Documents\SVN\FHIR\build\qa\flag.html" TargetMode="External"/><Relationship Id="rId2365" Type="http://schemas.openxmlformats.org/officeDocument/2006/relationships/hyperlink" Target="file:///C:\Users\Lloyd\Documents\SVN\FHIR\build\qa\v3\Confidentiality\index.html" TargetMode="External"/><Relationship Id="rId337" Type="http://schemas.openxmlformats.org/officeDocument/2006/relationships/hyperlink" Target="file:///C:\Users\Lloyd\Documents\SVN\FHIR\build\qa\datatypes.html" TargetMode="External"/><Relationship Id="rId891" Type="http://schemas.openxmlformats.org/officeDocument/2006/relationships/hyperlink" Target="http://fhir.org/registry" TargetMode="External"/><Relationship Id="rId989" Type="http://schemas.openxmlformats.org/officeDocument/2006/relationships/image" Target="file:///C:\Users\Lloyd\Documents\SVN\FHIR\build\qa\icon_slice.png" TargetMode="External"/><Relationship Id="rId2018" Type="http://schemas.openxmlformats.org/officeDocument/2006/relationships/hyperlink" Target="file:///C:\Users\Lloyd\Documents\SVN\FHIR\build\qa\http.html" TargetMode="External"/><Relationship Id="rId2572" Type="http://schemas.openxmlformats.org/officeDocument/2006/relationships/hyperlink" Target="file:///C:\Users\Lloyd\Documents\SVN\FHIR\build\qa\namingsystem-definitions.html" TargetMode="External"/><Relationship Id="rId544" Type="http://schemas.openxmlformats.org/officeDocument/2006/relationships/hyperlink" Target="file:///C:\Users\Lloyd\Documents\SVN\FHIR\build\qa\datatypes-examples.html" TargetMode="External"/><Relationship Id="rId751" Type="http://schemas.openxmlformats.org/officeDocument/2006/relationships/hyperlink" Target="file:///C:\Users\Lloyd\Documents\SVN\FHIR\build\qa\history.html" TargetMode="External"/><Relationship Id="rId849" Type="http://schemas.openxmlformats.org/officeDocument/2006/relationships/hyperlink" Target="file:///C:\Users\Lloyd\Documents\SVN\FHIR\build\qa\help.html" TargetMode="External"/><Relationship Id="rId1174" Type="http://schemas.openxmlformats.org/officeDocument/2006/relationships/hyperlink" Target="file:///C:\Users\Lloyd\Documents\SVN\FHIR\build\qa\claimresponse.html" TargetMode="External"/><Relationship Id="rId1381" Type="http://schemas.openxmlformats.org/officeDocument/2006/relationships/hyperlink" Target="file:///C:\Users\Lloyd\Documents\SVN\FHIR\build\qa\structuredefinition.html" TargetMode="External"/><Relationship Id="rId1479" Type="http://schemas.openxmlformats.org/officeDocument/2006/relationships/hyperlink" Target="file:///C:\Users\Lloyd\Documents\SVN\FHIR\build\qa\infrastructure.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infrastructure.html" TargetMode="External"/><Relationship Id="rId2432" Type="http://schemas.openxmlformats.org/officeDocument/2006/relationships/hyperlink" Target="file:///C:\Users\Lloyd\Documents\SVN\FHIR\build\qa\history.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profiling.html" TargetMode="External"/><Relationship Id="rId1034" Type="http://schemas.openxmlformats.org/officeDocument/2006/relationships/hyperlink" Target="file:///C:\Users\Lloyd\Documents\SVN\FHIR\build\qa\elementdefinition.html" TargetMode="External"/><Relationship Id="rId1241" Type="http://schemas.openxmlformats.org/officeDocument/2006/relationships/hyperlink" Target="file:///C:\Users\Lloyd\Documents\SVN\FHIR\build\qa\snomedct.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http.html" TargetMode="External"/><Relationship Id="rId2737" Type="http://schemas.openxmlformats.org/officeDocument/2006/relationships/hyperlink" Target="file:///C:\Users\Lloyd\Documents\SVN\FHIR\build\qa\conformance-phr-example.xml.html" TargetMode="External"/><Relationship Id="rId709" Type="http://schemas.openxmlformats.org/officeDocument/2006/relationships/hyperlink" Target="file:///C:\Users\Lloyd\Documents\SVN\FHIR\build\qa\validation.xml.zip" TargetMode="External"/><Relationship Id="rId916" Type="http://schemas.openxmlformats.org/officeDocument/2006/relationships/hyperlink" Target="file:///C:\Users\Lloyd\Documents\SVN\FHIR\build\qa\datatypes.html" TargetMode="External"/><Relationship Id="rId1101" Type="http://schemas.openxmlformats.org/officeDocument/2006/relationships/hyperlink" Target="file:///C:\Users\Lloyd\Documents\SVN\FHIR\build\qa\orderresponse.html" TargetMode="External"/><Relationship Id="rId1546" Type="http://schemas.openxmlformats.org/officeDocument/2006/relationships/hyperlink" Target="file:///C:\Users\Lloyd\Documents\SVN\FHIR\build\qa\encounter-example-f003-abscess.html" TargetMode="External"/><Relationship Id="rId1753" Type="http://schemas.openxmlformats.org/officeDocument/2006/relationships/hyperlink" Target="file:///C:\Users\Lloyd\Documents\SVN\FHIR\build\qa\history.html" TargetMode="External"/><Relationship Id="rId1960" Type="http://schemas.openxmlformats.org/officeDocument/2006/relationships/hyperlink" Target="file:///C:\Users\Lloyd\Documents\SVN\FHIR\build\qa\history.html" TargetMode="External"/><Relationship Id="rId45" Type="http://schemas.openxmlformats.org/officeDocument/2006/relationships/hyperlink" Target="file:///C:\Users\Lloyd\Documents\SVN\FHIR\build\qa\timelines.html" TargetMode="External"/><Relationship Id="rId1406" Type="http://schemas.openxmlformats.org/officeDocument/2006/relationships/hyperlink" Target="file:///C:\Users\Lloyd\Documents\SVN\FHIR\build\qa\search.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www.w3.org/Protocols/rfc2616/rfc2616-sec9.html" TargetMode="External"/><Relationship Id="rId194" Type="http://schemas.openxmlformats.org/officeDocument/2006/relationships/image" Target="file:///C:\Users\Lloyd\Documents\SVN\FHIR\build\qa\tbl_vjoin.png" TargetMode="External"/><Relationship Id="rId1918" Type="http://schemas.openxmlformats.org/officeDocument/2006/relationships/hyperlink" Target="file:///C:\Users\Lloyd\Documents\SVN\FHIR\build\qa\datatypes.html" TargetMode="External"/><Relationship Id="rId2082" Type="http://schemas.openxmlformats.org/officeDocument/2006/relationships/hyperlink" Target="file:///C:\Users\Lloyd\Documents\SVN\FHIR\build\qa\observation.html" TargetMode="External"/><Relationship Id="rId261" Type="http://schemas.openxmlformats.org/officeDocument/2006/relationships/hyperlink" Target="http://www.fujifilm.com.au" TargetMode="External"/><Relationship Id="rId499" Type="http://schemas.openxmlformats.org/officeDocument/2006/relationships/hyperlink" Target="http://www.iso.org/iso/home/store/catalogue_tc/catalogue_detail.htm?csnumber=38610" TargetMode="External"/><Relationship Id="rId2387" Type="http://schemas.openxmlformats.org/officeDocument/2006/relationships/hyperlink" Target="file:///C:\Users\Lloyd\Documents\SVN\FHIR\build\qa\http.html" TargetMode="External"/><Relationship Id="rId2594" Type="http://schemas.openxmlformats.org/officeDocument/2006/relationships/hyperlink" Target="file:///C:\Users\Lloyd\Documents\SVN\FHIR\build\qa\loinc.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xml.html" TargetMode="External"/><Relationship Id="rId773" Type="http://schemas.openxmlformats.org/officeDocument/2006/relationships/hyperlink" Target="file:///C:\Users\Lloyd\Documents\SVN\FHIR\build\qa\formats.html" TargetMode="External"/><Relationship Id="rId1196" Type="http://schemas.openxmlformats.org/officeDocument/2006/relationships/hyperlink" Target="file:///C:\Users\Lloyd\Documents\SVN\FHIR\build\qa\claim.html" TargetMode="External"/><Relationship Id="rId2247" Type="http://schemas.openxmlformats.org/officeDocument/2006/relationships/hyperlink" Target="file:///C:\Users\Lloyd\Documents\SVN\FHIR\build\qa\bundle.html" TargetMode="External"/><Relationship Id="rId2454" Type="http://schemas.openxmlformats.org/officeDocument/2006/relationships/hyperlink" Target="file:///C:\Users\Lloyd\Documents\SVN\FHIR\build\qa\help.html" TargetMode="External"/><Relationship Id="rId121" Type="http://schemas.openxmlformats.org/officeDocument/2006/relationships/hyperlink" Target="file:///C:\Users\Lloyd\Documents\SVN\FHIR\build\qa\comparison-v2.html" TargetMode="External"/><Relationship Id="rId219" Type="http://schemas.openxmlformats.org/officeDocument/2006/relationships/hyperlink" Target="file:///C:\Users\Lloyd\Documents\SVN\FHIR\build\qa\elementdefinition.html" TargetMode="External"/><Relationship Id="rId426" Type="http://schemas.openxmlformats.org/officeDocument/2006/relationships/hyperlink" Target="file:///C:\Users\Lloyd\Documents\SVN\FHIR\build\qa\resource.html" TargetMode="External"/><Relationship Id="rId633" Type="http://schemas.openxmlformats.org/officeDocument/2006/relationships/hyperlink" Target="file:///C:\Users\Lloyd\Documents\SVN\FHIR\build\qa\history.html" TargetMode="External"/><Relationship Id="rId980" Type="http://schemas.openxmlformats.org/officeDocument/2006/relationships/hyperlink" Target="file:///C:\Users\Lloyd\Documents\SVN\FHIR\build\qa\structuredefinition.html" TargetMode="External"/><Relationship Id="rId1056" Type="http://schemas.openxmlformats.org/officeDocument/2006/relationships/hyperlink" Target="file:///C:\Users\Lloyd\Documents\SVN\FHIR\build\qa\parameters.html" TargetMode="External"/><Relationship Id="rId1263" Type="http://schemas.openxmlformats.org/officeDocument/2006/relationships/hyperlink" Target="file:///C:\Users\Lloyd\Documents\SVN\FHIR\build\qa\conformance.html" TargetMode="External"/><Relationship Id="rId2107" Type="http://schemas.openxmlformats.org/officeDocument/2006/relationships/hyperlink" Target="file:///C:\Users\Lloyd\Documents\SVN\FHIR\build\qa\lifecycle.html" TargetMode="External"/><Relationship Id="rId2314" Type="http://schemas.openxmlformats.org/officeDocument/2006/relationships/hyperlink" Target="file:///C:\Users\Lloyd\Documents\SVN\FHIR\build\qa\datatypes.html" TargetMode="External"/><Relationship Id="rId2661" Type="http://schemas.openxmlformats.org/officeDocument/2006/relationships/hyperlink" Target="file:///C:\Users\Lloyd\Documents\SVN\FHIR\build\qa\order.html" TargetMode="External"/><Relationship Id="rId2759" Type="http://schemas.openxmlformats.org/officeDocument/2006/relationships/hyperlink" Target="http://fhir.org/conformance-testing" TargetMode="External"/><Relationship Id="rId840" Type="http://schemas.openxmlformats.org/officeDocument/2006/relationships/hyperlink" Target="file:///C:\Users\Lloyd\Documents\SVN\FHIR\build\qa\history.html" TargetMode="External"/><Relationship Id="rId938" Type="http://schemas.openxmlformats.org/officeDocument/2006/relationships/hyperlink" Target="file:///C:\Users\Lloyd\Documents\SVN\FHIR\build\qa\claim.html" TargetMode="External"/><Relationship Id="rId1470" Type="http://schemas.openxmlformats.org/officeDocument/2006/relationships/hyperlink" Target="file:///C:\Users\Lloyd\Documents\SVN\FHIR\build\qa\implementation.html" TargetMode="External"/><Relationship Id="rId1568" Type="http://schemas.openxmlformats.org/officeDocument/2006/relationships/hyperlink" Target="file:///C:\Users\Lloyd\Documents\SVN\FHIR\build\qa\substance-example-f203-potassium.html" TargetMode="External"/><Relationship Id="rId1775" Type="http://schemas.openxmlformats.org/officeDocument/2006/relationships/hyperlink" Target="http://ncimeta.nci.nih.gov" TargetMode="External"/><Relationship Id="rId2521" Type="http://schemas.openxmlformats.org/officeDocument/2006/relationships/hyperlink" Target="file:///C:\Users\Lloyd\Documents\SVN\FHIR\build\qa\ucum.html" TargetMode="External"/><Relationship Id="rId2619" Type="http://schemas.openxmlformats.org/officeDocument/2006/relationships/hyperlink" Target="file:///C:\Users\Lloyd\Documents\SVN\FHIR\build\qa\conceptmap.html" TargetMode="External"/><Relationship Id="rId67" Type="http://schemas.openxmlformats.org/officeDocument/2006/relationships/hyperlink" Target="file:///C:\Users\Lloyd\Documents\SVN\FHIR\build\qa\resource.html" TargetMode="External"/><Relationship Id="rId700" Type="http://schemas.openxmlformats.org/officeDocument/2006/relationships/hyperlink" Target="file:///C:\Users\Lloyd\Documents\SVN\FHIR\build\qa\operations.html" TargetMode="External"/><Relationship Id="rId1123" Type="http://schemas.openxmlformats.org/officeDocument/2006/relationships/hyperlink" Target="http://gforge.hl7.org/gf/project/fhir/tracker/?action=TrackerItemEdit&amp;tracker_item_id=3451" TargetMode="External"/><Relationship Id="rId1330" Type="http://schemas.openxmlformats.org/officeDocument/2006/relationships/hyperlink" Target="file:///C:\Users\Lloyd\Documents\SVN\FHIR\build\qa\conformance.html" TargetMode="External"/><Relationship Id="rId1428" Type="http://schemas.openxmlformats.org/officeDocument/2006/relationships/control" Target="activeX/activeX1.xml"/><Relationship Id="rId1635" Type="http://schemas.openxmlformats.org/officeDocument/2006/relationships/hyperlink" Target="file:///C:\Users\Lloyd\Documents\SVN\FHIR\build\qa\json.html" TargetMode="External"/><Relationship Id="rId1982" Type="http://schemas.openxmlformats.org/officeDocument/2006/relationships/hyperlink" Target="file:///C:\Users\Lloyd\Documents\SVN\FHIR\build\qa\resource.html" TargetMode="External"/><Relationship Id="rId1842" Type="http://schemas.openxmlformats.org/officeDocument/2006/relationships/hyperlink" Target="file:///C:\Users\Lloyd\Documents\SVN\FHIR\build\qa\resourcelist.html" TargetMode="External"/><Relationship Id="rId1702" Type="http://schemas.openxmlformats.org/officeDocument/2006/relationships/hyperlink" Target="file:///C:\Users\Lloyd\Documents\SVN\FHIR\build\qa\bundle.html" TargetMode="External"/><Relationship Id="rId283" Type="http://schemas.openxmlformats.org/officeDocument/2006/relationships/hyperlink" Target="http://mayoclinic.org" TargetMode="External"/><Relationship Id="rId490" Type="http://schemas.openxmlformats.org/officeDocument/2006/relationships/hyperlink" Target="file:///C:\Users\Lloyd\Documents\SVN\FHIR\build\qa\xml.html" TargetMode="External"/><Relationship Id="rId2171" Type="http://schemas.openxmlformats.org/officeDocument/2006/relationships/hyperlink" Target="file:///C:\Users\Lloyd\Documents\SVN\FHIR\build\qa\processrequest.html" TargetMode="External"/><Relationship Id="rId143" Type="http://schemas.openxmlformats.org/officeDocument/2006/relationships/hyperlink" Target="file:///C:\Users\Lloyd\Documents\SVN\FHIR\build\qa\communication.html" TargetMode="External"/><Relationship Id="rId350" Type="http://schemas.openxmlformats.org/officeDocument/2006/relationships/hyperlink" Target="file:///C:\Users\Lloyd\Documents\SVN\FHIR\build\qa\datatypes-examples.html" TargetMode="External"/><Relationship Id="rId588" Type="http://schemas.openxmlformats.org/officeDocument/2006/relationships/hyperlink" Target="file:///C:\Users\Lloyd\Documents\SVN\FHIR\build\qa\datatypes.html" TargetMode="External"/><Relationship Id="rId795" Type="http://schemas.openxmlformats.org/officeDocument/2006/relationships/hyperlink" Target="file:///C:\Users\Lloyd\Documents\SVN\FHIR\build\qa\extensibility.html" TargetMode="External"/><Relationship Id="rId2031" Type="http://schemas.openxmlformats.org/officeDocument/2006/relationships/hyperlink" Target="file:///C:\Users\Lloyd\Documents\SVN\FHIR\build\qa\valueset.html" TargetMode="External"/><Relationship Id="rId2269" Type="http://schemas.openxmlformats.org/officeDocument/2006/relationships/hyperlink" Target="file:///C:\Users\Lloyd\Documents\SVN\FHIR\build\qa\datatypes.html" TargetMode="External"/><Relationship Id="rId2476" Type="http://schemas.openxmlformats.org/officeDocument/2006/relationships/hyperlink" Target="file:///C:\Users\Lloyd\Documents\SVN\FHIR\build\qa\.xml.html" TargetMode="External"/><Relationship Id="rId2683" Type="http://schemas.openxmlformats.org/officeDocument/2006/relationships/hyperlink" Target="file:///C:\Users\Lloyd\Documents\SVN\FHIR\build\qa\search.html" TargetMode="External"/><Relationship Id="rId9" Type="http://schemas.openxmlformats.org/officeDocument/2006/relationships/hyperlink" Target="file:///C:\Users\Lloyd\Documents\SVN\FHIR\build\qa\administration.html" TargetMode="External"/><Relationship Id="rId210" Type="http://schemas.openxmlformats.org/officeDocument/2006/relationships/hyperlink" Target="file:///C:\Users\Lloyd\Documents\SVN\FHIR\build\qa\json.html" TargetMode="External"/><Relationship Id="rId448" Type="http://schemas.openxmlformats.org/officeDocument/2006/relationships/hyperlink" Target="file:///C:\Users\Lloyd\Documents\SVN\FHIR\build\qa\datatypes-examples.html" TargetMode="External"/><Relationship Id="rId655" Type="http://schemas.openxmlformats.org/officeDocument/2006/relationships/hyperlink" Target="file:///C:\Users\Lloyd\Documents\SVN\FHIR\build\qa\element.html" TargetMode="External"/><Relationship Id="rId862" Type="http://schemas.openxmlformats.org/officeDocument/2006/relationships/hyperlink" Target="file:///C:\Users\Lloyd\Documents\SVN\FHIR\build\qa\money.profile.xml.html" TargetMode="External"/><Relationship Id="rId1078" Type="http://schemas.openxmlformats.org/officeDocument/2006/relationships/hyperlink" Target="file:///C:\Users\Lloyd\Documents\SVN\FHIR\build\qa\documentreference.html" TargetMode="External"/><Relationship Id="rId1285" Type="http://schemas.openxmlformats.org/officeDocument/2006/relationships/hyperlink" Target="file:///C:\Users\Lloyd\Documents\SVN\FHIR\build\qa\search.html" TargetMode="External"/><Relationship Id="rId1492" Type="http://schemas.openxmlformats.org/officeDocument/2006/relationships/hyperlink" Target="file:///C:\Users\Lloyd\Documents\SVN\FHIR\build\qa\downloads.html" TargetMode="External"/><Relationship Id="rId2129" Type="http://schemas.openxmlformats.org/officeDocument/2006/relationships/hyperlink" Target="file:///C:\Users\Lloyd\Documents\SVN\FHIR\build\qa\observation.html" TargetMode="External"/><Relationship Id="rId2336" Type="http://schemas.openxmlformats.org/officeDocument/2006/relationships/hyperlink" Target="file:///C:\Users\Lloyd\Documents\SVN\FHIR\build\qa\resource.html" TargetMode="External"/><Relationship Id="rId2543" Type="http://schemas.openxmlformats.org/officeDocument/2006/relationships/hyperlink" Target="file:///C:\Users\Lloyd\Documents\SVN\FHIR\build\qa\terminologies-v2.html" TargetMode="External"/><Relationship Id="rId2750" Type="http://schemas.openxmlformats.org/officeDocument/2006/relationships/hyperlink" Target="file:///C:\Users\Lloyd\Documents\SVN\FHIR\build\qa\search.html" TargetMode="External"/><Relationship Id="rId308" Type="http://schemas.openxmlformats.org/officeDocument/2006/relationships/hyperlink" Target="http://www.mc.vanderbilt.edu" TargetMode="External"/><Relationship Id="rId515" Type="http://schemas.openxmlformats.org/officeDocument/2006/relationships/hyperlink" Target="file:///C:\Users\Lloyd\Documents\SVN\FHIR\build\qa\terminologies.html" TargetMode="External"/><Relationship Id="rId722" Type="http://schemas.openxmlformats.org/officeDocument/2006/relationships/hyperlink" Target="file:///C:\Users\Lloyd\Documents\SVN\FHIR\build\qa\icon-pack.zip" TargetMode="External"/><Relationship Id="rId1145" Type="http://schemas.openxmlformats.org/officeDocument/2006/relationships/hyperlink" Target="file:///C:\Users\Lloyd\Documents\SVN\FHIR\build\qa\patient.html" TargetMode="External"/><Relationship Id="rId1352" Type="http://schemas.openxmlformats.org/officeDocument/2006/relationships/hyperlink" Target="http://wiki.hl7.org/index.php?title=FHIR_Specification_Feedback_(DSTU_2)" TargetMode="External"/><Relationship Id="rId1797" Type="http://schemas.openxmlformats.org/officeDocument/2006/relationships/image" Target="file:///C:\Users\Lloyd\Documents\SVN\FHIR\build\qa\cc0.png" TargetMode="External"/><Relationship Id="rId2403" Type="http://schemas.openxmlformats.org/officeDocument/2006/relationships/hyperlink" Target="http://www.w3.org/TR/xmldsig-core/"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slot.html" TargetMode="External"/><Relationship Id="rId1657" Type="http://schemas.openxmlformats.org/officeDocument/2006/relationships/hyperlink" Target="file:///C:\Users\Lloyd\Documents\SVN\FHIR\build\qa\help.html" TargetMode="External"/><Relationship Id="rId1864" Type="http://schemas.openxmlformats.org/officeDocument/2006/relationships/hyperlink" Target="file:///C:\Users\Lloyd\Documents\SVN\FHIR\build\qa\resourcelist.html" TargetMode="External"/><Relationship Id="rId2610" Type="http://schemas.openxmlformats.org/officeDocument/2006/relationships/hyperlink" Target="file:///C:\Users\Lloyd\Documents\SVN\FHIR\build\qa\profiling.html" TargetMode="External"/><Relationship Id="rId2708" Type="http://schemas.openxmlformats.org/officeDocument/2006/relationships/hyperlink" Target="file:///C:\Users\Lloyd\Documents\SVN\FHIR\build\qa\http.html" TargetMode="External"/><Relationship Id="rId1517" Type="http://schemas.openxmlformats.org/officeDocument/2006/relationships/hyperlink" Target="file:///C:\Users\Lloyd\Documents\SVN\FHIR\build\qa\help.html" TargetMode="External"/><Relationship Id="rId1724" Type="http://schemas.openxmlformats.org/officeDocument/2006/relationships/hyperlink" Target="file:///C:\Users\Lloyd\Documents\SVN\FHIR\build\qa\conformance.html" TargetMode="External"/><Relationship Id="rId16" Type="http://schemas.openxmlformats.org/officeDocument/2006/relationships/hyperlink" Target="file:///C:\Users\Lloyd\Documents\SVN\FHIR\build\qa\resource.html" TargetMode="External"/><Relationship Id="rId1931" Type="http://schemas.openxmlformats.org/officeDocument/2006/relationships/hyperlink" Target="file:///C:\Users\Lloyd\Documents\SVN\FHIR\build\qa\careplan.html" TargetMode="External"/><Relationship Id="rId2193" Type="http://schemas.openxmlformats.org/officeDocument/2006/relationships/hyperlink" Target="file:///C:\Users\Lloyd\Documents\SVN\FHIR\build\qa\basic.html" TargetMode="External"/><Relationship Id="rId2498" Type="http://schemas.openxmlformats.org/officeDocument/2006/relationships/hyperlink" Target="file:///C:\Users\Lloyd\Documents\SVN\FHIR\build\qa\.xsd" TargetMode="External"/><Relationship Id="rId165" Type="http://schemas.openxmlformats.org/officeDocument/2006/relationships/hyperlink" Target="file:///C:\Users\Lloyd\Documents\SVN\FHIR\build\qa\history.html"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document-example-dischargesummary.xml.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Lloyd\Documents\SVN\FHIR\build\qa\subscription.html" TargetMode="External"/><Relationship Id="rId2358" Type="http://schemas.openxmlformats.org/officeDocument/2006/relationships/hyperlink" Target="file:///C:\Users\Lloyd\Documents\SVN\FHIR\build\qa\diagnosticreport.html" TargetMode="External"/><Relationship Id="rId232" Type="http://schemas.openxmlformats.org/officeDocument/2006/relationships/hyperlink" Target="http://wiki.hl7.org/index.php?title=FHIR_Governance_Process" TargetMode="External"/><Relationship Id="rId884" Type="http://schemas.openxmlformats.org/officeDocument/2006/relationships/hyperlink" Target="file:///C:\Users\Lloyd\Documents\SVN\FHIR\build\qa\extensibility.html" TargetMode="External"/><Relationship Id="rId2120" Type="http://schemas.openxmlformats.org/officeDocument/2006/relationships/hyperlink" Target="file:///C:\Users\Lloyd\Documents\SVN\FHIR\build\qa\lifecycle.html" TargetMode="External"/><Relationship Id="rId2565" Type="http://schemas.openxmlformats.org/officeDocument/2006/relationships/hyperlink" Target="file:///C:\Users\Lloyd\Documents\SVN\FHIR\build\qa\extensibility.html" TargetMode="External"/><Relationship Id="rId2772" Type="http://schemas.openxmlformats.org/officeDocument/2006/relationships/hyperlink" Target="file:///C:\Users\Lloyd\Documents\SVN\FHIR\build\qa\resource.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auditevent.html" TargetMode="External"/><Relationship Id="rId951" Type="http://schemas.openxmlformats.org/officeDocument/2006/relationships/hyperlink" Target="file:///C:\Users\Lloyd\Documents\SVN\FHIR\build\qa\processresponse.html" TargetMode="External"/><Relationship Id="rId1167" Type="http://schemas.openxmlformats.org/officeDocument/2006/relationships/hyperlink" Target="file:///C:\Users\Lloyd\Documents\SVN\FHIR\build\qa\familymemberhistory.html" TargetMode="External"/><Relationship Id="rId1374" Type="http://schemas.openxmlformats.org/officeDocument/2006/relationships/hyperlink" Target="file:///C:\Users\Lloyd\Documents\SVN\FHIR\build\terminologies-valuesets.html" TargetMode="External"/><Relationship Id="rId1581" Type="http://schemas.openxmlformats.org/officeDocument/2006/relationships/hyperlink" Target="file:///C:\Users\Lloyd\Documents\SVN\FHIR\build\qa\condition-example-f203-sepsis.html" TargetMode="External"/><Relationship Id="rId1679" Type="http://schemas.openxmlformats.org/officeDocument/2006/relationships/hyperlink" Target="file:///C:\Users\Lloyd\Documents\SVN\FHIR\build\qa\condition.html" TargetMode="External"/><Relationship Id="rId2218" Type="http://schemas.openxmlformats.org/officeDocument/2006/relationships/hyperlink" Target="file:///C:\Users\Lloyd\Documents\SVN\FHIR\build\qa\paymentnotice.html" TargetMode="External"/><Relationship Id="rId2425" Type="http://schemas.openxmlformats.org/officeDocument/2006/relationships/hyperlink" Target="file:///C:\Users\Lloyd\Documents\SVN\FHIR\build\qa\conformance.html" TargetMode="External"/><Relationship Id="rId2632" Type="http://schemas.openxmlformats.org/officeDocument/2006/relationships/hyperlink" Target="file:///C:\Users\Lloyd\Documents\SVN\FHIR\build\qa\extension-conformance-supported-system.html" TargetMode="External"/><Relationship Id="rId80" Type="http://schemas.openxmlformats.org/officeDocument/2006/relationships/hyperlink" Target="file:///C:\Users\Lloyd\Documents\SVN\FHIR\build\qa\profiling.html" TargetMode="External"/><Relationship Id="rId604" Type="http://schemas.openxmlformats.org/officeDocument/2006/relationships/hyperlink" Target="file:///C:\Users\Lloyd\Documents\SVN\FHIR\build\qa\references.html" TargetMode="External"/><Relationship Id="rId811" Type="http://schemas.openxmlformats.org/officeDocument/2006/relationships/hyperlink" Target="file:///C:\Users\Lloyd\Documents\SVN\FHIR\build\qa\formats.html" TargetMode="External"/><Relationship Id="rId1027" Type="http://schemas.openxmlformats.org/officeDocument/2006/relationships/hyperlink" Target="file:///C:\Users\Lloyd\Documents\SVN\FHIR\build\qa\datatypes.html" TargetMode="External"/><Relationship Id="rId1234" Type="http://schemas.openxmlformats.org/officeDocument/2006/relationships/hyperlink" Target="file:///C:\Users\Lloyd\Documents\SVN\FHIR\build\qa\questionnaire.html" TargetMode="External"/><Relationship Id="rId1441" Type="http://schemas.openxmlformats.org/officeDocument/2006/relationships/control" Target="activeX/activeX7.xml"/><Relationship Id="rId1886" Type="http://schemas.openxmlformats.org/officeDocument/2006/relationships/hyperlink" Target="file:///C:\Users\Lloyd\Documents\SVN\FHIR\build\qa\http.html" TargetMode="External"/><Relationship Id="rId909" Type="http://schemas.openxmlformats.org/officeDocument/2006/relationships/hyperlink" Target="file:///C:\Users\Lloyd\Documents\SVN\FHIR\build\qa\datatypes.html" TargetMode="External"/><Relationship Id="rId1301" Type="http://schemas.openxmlformats.org/officeDocument/2006/relationships/hyperlink" Target="file:///C:\Users\Lloyd\Documents\SVN\FHIR\build\qa\updates.html" TargetMode="External"/><Relationship Id="rId1539" Type="http://schemas.openxmlformats.org/officeDocument/2006/relationships/hyperlink" Target="file:///C:\Users\Lloyd\Documents\SVN\FHIR\build\qa\condition-example-f003-abscess.html" TargetMode="External"/><Relationship Id="rId1746" Type="http://schemas.openxmlformats.org/officeDocument/2006/relationships/hyperlink" Target="file:///C:\Users\Lloyd\Documents\SVN\FHIR\build\qa\parameters.html" TargetMode="External"/><Relationship Id="rId1953" Type="http://schemas.openxmlformats.org/officeDocument/2006/relationships/hyperlink" Target="http://wiki.hl7.org/index.php?title=FHIR" TargetMode="External"/><Relationship Id="rId38" Type="http://schemas.openxmlformats.org/officeDocument/2006/relationships/hyperlink" Target="file:///C:\Users\Lloyd\Documents\SVN\FHIR\build\qa\formats.html" TargetMode="External"/><Relationship Id="rId1606" Type="http://schemas.openxmlformats.org/officeDocument/2006/relationships/hyperlink" Target="file:///C:\Users\Lloyd\Documents\SVN\FHIR\build\qa\medicationorder-example-f202-flucloxacilline.html" TargetMode="External"/><Relationship Id="rId1813" Type="http://schemas.openxmlformats.org/officeDocument/2006/relationships/hyperlink" Target="file:///C:\Users\Lloyd\Documents\SVN\FHIR\build\qa\parameters.html" TargetMode="External"/><Relationship Id="rId187" Type="http://schemas.openxmlformats.org/officeDocument/2006/relationships/hyperlink" Target="file:///C:\Users\Lloyd\Documents\SVN\FHIR\build\qa\formats.html#table"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allergyintolerance.html" TargetMode="External"/><Relationship Id="rId2282" Type="http://schemas.openxmlformats.org/officeDocument/2006/relationships/hyperlink" Target="file:///C:\Users\Lloyd\Documents\SVN\FHIR\build\qa\valueset-special-values.html" TargetMode="External"/><Relationship Id="rId254" Type="http://schemas.openxmlformats.org/officeDocument/2006/relationships/hyperlink" Target="http://deontik.com" TargetMode="External"/><Relationship Id="rId699" Type="http://schemas.openxmlformats.org/officeDocument/2006/relationships/hyperlink" Target="file:///C:\Users\Lloyd\Documents\SVN\FHIR\build\qa\http.html" TargetMode="External"/><Relationship Id="rId1091" Type="http://schemas.openxmlformats.org/officeDocument/2006/relationships/hyperlink" Target="file:///C:\Users\Lloyd\Documents\SVN\FHIR\build\qa\medication.html" TargetMode="External"/><Relationship Id="rId2587" Type="http://schemas.openxmlformats.org/officeDocument/2006/relationships/hyperlink" Target="file:///C:\Users\Lloyd\Documents\SVN\FHIR\build\qa\references.html" TargetMode="External"/><Relationship Id="rId2794" Type="http://schemas.openxmlformats.org/officeDocument/2006/relationships/hyperlink" Target="file:///C:\Users\Lloyd\Documents\SVN\FHIR\build\qa\narrative.html" TargetMode="External"/><Relationship Id="rId114" Type="http://schemas.openxmlformats.org/officeDocument/2006/relationships/hyperlink" Target="file:///C:\Users\Lloyd\Documents\SVN\FHIR\build\qa\structuredefinition.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valueset-units-of-time.html" TargetMode="External"/><Relationship Id="rId766" Type="http://schemas.openxmlformats.org/officeDocument/2006/relationships/hyperlink" Target="file:///C:\Users\Lloyd\Documents\SVN\FHIR\build\qa\element.html" TargetMode="External"/><Relationship Id="rId1189" Type="http://schemas.openxmlformats.org/officeDocument/2006/relationships/hyperlink" Target="file:///C:\Users\Lloyd\Documents\SVN\FHIR\build\qa\enrollmentresponse.html" TargetMode="External"/><Relationship Id="rId1396" Type="http://schemas.openxmlformats.org/officeDocument/2006/relationships/hyperlink" Target="file:///C:\Users\Lloyd\Documents\SVN\FHIR\build\qa\questionnaireresponse.html" TargetMode="External"/><Relationship Id="rId2142" Type="http://schemas.openxmlformats.org/officeDocument/2006/relationships/hyperlink" Target="file:///C:\Users\Lloyd\Documents\SVN\FHIR\build\qa\relatedperson.html" TargetMode="External"/><Relationship Id="rId2447" Type="http://schemas.openxmlformats.org/officeDocument/2006/relationships/hyperlink" Target="file:///C:\Users\Lloyd\Documents\SVN\FHIR\build\qa\help.html" TargetMode="External"/><Relationship Id="rId321" Type="http://schemas.openxmlformats.org/officeDocument/2006/relationships/hyperlink" Target="http://www.cdc.gov/ncird/"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2012May\index.htm" TargetMode="External"/><Relationship Id="rId973" Type="http://schemas.openxmlformats.org/officeDocument/2006/relationships/image" Target="file:///C:\Users\Lloyd\Documents\SVN\warning.png" TargetMode="External"/><Relationship Id="rId1049" Type="http://schemas.openxmlformats.org/officeDocument/2006/relationships/hyperlink" Target="file:///C:\Users\Lloyd\Documents\SVN\FHIR\build\qa\datatypes.html" TargetMode="External"/><Relationship Id="rId1256" Type="http://schemas.openxmlformats.org/officeDocument/2006/relationships/hyperlink" Target="file:///C:\Users\Lloyd\Documents\SVN\FHIR\build\qa\slot.html" TargetMode="External"/><Relationship Id="rId2002" Type="http://schemas.openxmlformats.org/officeDocument/2006/relationships/hyperlink" Target="file:///C:\Users\Lloyd\Documents\SVN\FHIR\build\qa\valueset.html" TargetMode="External"/><Relationship Id="rId2307" Type="http://schemas.openxmlformats.org/officeDocument/2006/relationships/hyperlink" Target="file:///C:\Users\Lloyd\Documents\SVN\FHIR\build\qa\operationdefinition.html" TargetMode="External"/><Relationship Id="rId2654" Type="http://schemas.openxmlformats.org/officeDocument/2006/relationships/hyperlink" Target="file:///C:\Users\Lloyd\Documents\SVN\FHIR\build\qa\history.html" TargetMode="External"/><Relationship Id="rId833" Type="http://schemas.openxmlformats.org/officeDocument/2006/relationships/hyperlink" Target="file:///C:\Users\Lloyd\Documents\SVN\FHIR\build\qa\extensibility-definitions.html" TargetMode="External"/><Relationship Id="rId1116" Type="http://schemas.openxmlformats.org/officeDocument/2006/relationships/hyperlink" Target="file:///C:\Users\Lloyd\Documents\SVN\FHIR\build\qa\valueset.html" TargetMode="External"/><Relationship Id="rId1463" Type="http://schemas.openxmlformats.org/officeDocument/2006/relationships/hyperlink" Target="file:///C:\Users\Lloyd\Documents\SVN\FHIR\build\qa\overview-clinical.html" TargetMode="External"/><Relationship Id="rId1670" Type="http://schemas.openxmlformats.org/officeDocument/2006/relationships/hyperlink" Target="http://www.ama-assn.org/" TargetMode="External"/><Relationship Id="rId1768" Type="http://schemas.openxmlformats.org/officeDocument/2006/relationships/hyperlink" Target="file:///C:\Users\Lloyd\Documents\SVN\FHIR\build\qa\narrative-example.html" TargetMode="External"/><Relationship Id="rId2514" Type="http://schemas.openxmlformats.org/officeDocument/2006/relationships/hyperlink" Target="http://ihtsdo.org" TargetMode="External"/><Relationship Id="rId2721" Type="http://schemas.openxmlformats.org/officeDocument/2006/relationships/hyperlink" Target="file:///C:\Users\Lloyd\Documents\SVN\FHIR\build\qa\conformance.html" TargetMode="External"/><Relationship Id="rId900" Type="http://schemas.openxmlformats.org/officeDocument/2006/relationships/hyperlink" Target="file:///C:\Users\Lloyd\Documents\SVN\FHIR\build\qa\datatypes.html" TargetMode="External"/><Relationship Id="rId1323" Type="http://schemas.openxmlformats.org/officeDocument/2006/relationships/hyperlink" Target="file:///C:\Users\Lloyd\Documents\SVN\FHIR\build\qa\bundle-definitions.html" TargetMode="External"/><Relationship Id="rId1530" Type="http://schemas.openxmlformats.org/officeDocument/2006/relationships/hyperlink" Target="file:///C:\Users\Lloyd\Documents\SVN\FHIR\build\qa\careplan-example-f002-lung.html" TargetMode="External"/><Relationship Id="rId1628" Type="http://schemas.openxmlformats.org/officeDocument/2006/relationships/hyperlink" Target="file:///C:\Users\Lloyd\Documents\SVN\FHIR\build\qa\datatypes.html" TargetMode="External"/><Relationship Id="rId1975" Type="http://schemas.openxmlformats.org/officeDocument/2006/relationships/hyperlink" Target="file:///C:\Users\Lloyd\Documents\SVN\FHIR\build\qa\structuredefinition.html"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http://hl7.org" TargetMode="External"/><Relationship Id="rId2097" Type="http://schemas.openxmlformats.org/officeDocument/2006/relationships/hyperlink" Target="file:///C:\Users\Lloyd\Documents\SVN\FHIR\build\qa\lifecycle.html" TargetMode="External"/><Relationship Id="rId276" Type="http://schemas.openxmlformats.org/officeDocument/2006/relationships/hyperlink" Target="http://www.inovalon.com" TargetMode="External"/><Relationship Id="rId483" Type="http://schemas.openxmlformats.org/officeDocument/2006/relationships/hyperlink" Target="file:///C:\Users\Lloyd\Documents\SVN\FHIR\build\qa\datatypes-mappings.html" TargetMode="External"/><Relationship Id="rId690" Type="http://schemas.openxmlformats.org/officeDocument/2006/relationships/hyperlink" Target="file:///C:\Users\Lloyd\Documents\SVN\FHIR\build\qa\downloads.html" TargetMode="External"/><Relationship Id="rId2164" Type="http://schemas.openxmlformats.org/officeDocument/2006/relationships/hyperlink" Target="file:///C:\Users\Lloyd\Documents\SVN\FHIR\build\qa\order.html" TargetMode="External"/><Relationship Id="rId2371" Type="http://schemas.openxmlformats.org/officeDocument/2006/relationships/hyperlink" Target="file:///C:\Users\Lloyd\Documents\SVN\FHIR\build\qa\valueset.html" TargetMode="External"/><Relationship Id="rId136" Type="http://schemas.openxmlformats.org/officeDocument/2006/relationships/hyperlink" Target="file:///C:\Users\Lloyd\Documents\SVN\FHIR\build\qa\auditevent.html" TargetMode="External"/><Relationship Id="rId343" Type="http://schemas.openxmlformats.org/officeDocument/2006/relationships/hyperlink" Target="file:///C:\Users\Lloyd\Documents\SVN\FHIR\build\qa\datatypes.html"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datatypes.html" TargetMode="External"/><Relationship Id="rId995" Type="http://schemas.openxmlformats.org/officeDocument/2006/relationships/hyperlink" Target="file:///C:\Users\Lloyd\Documents\SVN\FHIR\build\qa\extensibility.html" TargetMode="External"/><Relationship Id="rId1180" Type="http://schemas.openxmlformats.org/officeDocument/2006/relationships/hyperlink" Target="file:///C:\Users\Lloyd\Documents\SVN\FHIR\build\qa\coverage.html" TargetMode="External"/><Relationship Id="rId2024" Type="http://schemas.openxmlformats.org/officeDocument/2006/relationships/hyperlink" Target="http://www.w3.org/RDF/" TargetMode="External"/><Relationship Id="rId2231" Type="http://schemas.openxmlformats.org/officeDocument/2006/relationships/hyperlink" Target="http://wiki.hl7.org/index.php?title=Category:FHIR_Resource_Proposal" TargetMode="External"/><Relationship Id="rId2469" Type="http://schemas.openxmlformats.org/officeDocument/2006/relationships/hyperlink" Target="file:///C:\Users\Lloyd\Documents\SVN\FHIR\build\qa\operations.html" TargetMode="External"/><Relationship Id="rId2676" Type="http://schemas.openxmlformats.org/officeDocument/2006/relationships/hyperlink" Target="file:///C:\Users\Lloyd\Documents\SVN\FHIR\build\qa\messaging.html" TargetMode="External"/><Relationship Id="rId203" Type="http://schemas.openxmlformats.org/officeDocument/2006/relationships/hyperlink" Target="file:///C:\Users\Lloyd\Documents\SVN\FHIR\build\qa\datatypes.html" TargetMode="External"/><Relationship Id="rId648" Type="http://schemas.openxmlformats.org/officeDocument/2006/relationships/hyperlink" Target="file:///C:\Users\Lloyd\Documents\SVN\FHIR\build\qa\extensibility-registry.html" TargetMode="External"/><Relationship Id="rId855" Type="http://schemas.openxmlformats.org/officeDocument/2006/relationships/hyperlink" Target="file:///C:\Users\Lloyd\Documents\SVN\FHIR\build\qa\dataelements.json" TargetMode="External"/><Relationship Id="rId1040" Type="http://schemas.openxmlformats.org/officeDocument/2006/relationships/hyperlink" Target="file:///C:\Users\Lloyd\Documents\SVN\FHIR\build\qa\questionnaireresponse.html" TargetMode="External"/><Relationship Id="rId1278" Type="http://schemas.openxmlformats.org/officeDocument/2006/relationships/hyperlink" Target="https://en.wikipedia.org/wiki/Attribute-based_access_control" TargetMode="External"/><Relationship Id="rId1485" Type="http://schemas.openxmlformats.org/officeDocument/2006/relationships/hyperlink" Target="file:///C:\Users\Lloyd\Documents\SVN\FHIR\build\qa\rdf.html" TargetMode="External"/><Relationship Id="rId1692" Type="http://schemas.openxmlformats.org/officeDocument/2006/relationships/hyperlink" Target="https://www.regenstrief.org/" TargetMode="External"/><Relationship Id="rId2329" Type="http://schemas.openxmlformats.org/officeDocument/2006/relationships/hyperlink" Target="file:///C:\Users\Lloyd\Documents\SVN\FHIR\build\qa\datatypes.html" TargetMode="External"/><Relationship Id="rId2536" Type="http://schemas.openxmlformats.org/officeDocument/2006/relationships/hyperlink" Target="http://www.radlex.org" TargetMode="External"/><Relationship Id="rId2743" Type="http://schemas.openxmlformats.org/officeDocument/2006/relationships/hyperlink" Target="file:///C:\Users\Lloyd\Documents\SVN\FHIR\build\qa\xds.html"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datatypes-definitions.html" TargetMode="External"/><Relationship Id="rId715" Type="http://schemas.openxmlformats.org/officeDocument/2006/relationships/hyperlink" Target="file:///C:\Users\Lloyd\Documents\SVN\FHIR\build\qa\fhir.rdf.ttl.zip" TargetMode="External"/><Relationship Id="rId922" Type="http://schemas.openxmlformats.org/officeDocument/2006/relationships/hyperlink" Target="file:///C:\Users\Lloyd\Documents\SVN\FHIR\build\qa\json.html" TargetMode="External"/><Relationship Id="rId1138" Type="http://schemas.openxmlformats.org/officeDocument/2006/relationships/hyperlink" Target="file:///C:\Users\Lloyd\Documents\SVN\FHIR\build\qa\searchparameter.html" TargetMode="External"/><Relationship Id="rId1345" Type="http://schemas.openxmlformats.org/officeDocument/2006/relationships/hyperlink" Target="file:///C:\Users\Lloyd\Documents\SVN\FHIR\build\qa\compartments.html" TargetMode="External"/><Relationship Id="rId1552" Type="http://schemas.openxmlformats.org/officeDocument/2006/relationships/hyperlink" Target="file:///C:\Users\Lloyd\Documents\SVN\FHIR\build\qa\medicationorder-example-f003-tolbutamide.html" TargetMode="External"/><Relationship Id="rId1997" Type="http://schemas.openxmlformats.org/officeDocument/2006/relationships/hyperlink" Target="file:///C:\Users\Lloyd\Documents\SVN\FHIR\build\qa\valueset.html" TargetMode="External"/><Relationship Id="rId2603" Type="http://schemas.openxmlformats.org/officeDocument/2006/relationships/hyperlink" Target="file:///C:\Users\Lloyd\Documents\SVN\FHIR\build\qa\profiling.html" TargetMode="External"/><Relationship Id="rId1205" Type="http://schemas.openxmlformats.org/officeDocument/2006/relationships/hyperlink" Target="file:///C:\Users\Lloyd\Documents\SVN\FHIR\build\qa\procedurerequest.html" TargetMode="External"/><Relationship Id="rId1857" Type="http://schemas.openxmlformats.org/officeDocument/2006/relationships/hyperlink" Target="file:///C:\Users\Lloyd\Documents\SVN\FHIR\build\qa\http.html" TargetMode="External"/><Relationship Id="rId51" Type="http://schemas.openxmlformats.org/officeDocument/2006/relationships/hyperlink" Target="http://gforge.hl7.org/gf/project/fhir/tracker/?action=TrackerItemBrowse" TargetMode="External"/><Relationship Id="rId1412" Type="http://schemas.openxmlformats.org/officeDocument/2006/relationships/hyperlink" Target="file:///C:\Users\Lloyd\Documents\SVN\FHIR\build\qa\soa.html" TargetMode="External"/><Relationship Id="rId1717" Type="http://schemas.openxmlformats.org/officeDocument/2006/relationships/hyperlink" Target="file:///C:\Users\Lloyd\Documents\SVN\FHIR\build\qa\bundle-definitions.html" TargetMode="External"/><Relationship Id="rId1924" Type="http://schemas.openxmlformats.org/officeDocument/2006/relationships/hyperlink" Target="file:///C:\Users\Lloyd\Documents\SVN\FHIR\build\qa\messaging.html" TargetMode="External"/><Relationship Id="rId298" Type="http://schemas.openxmlformats.org/officeDocument/2006/relationships/hyperlink" Target="http://www.ringholm.com&#226;&#8364;&#381;" TargetMode="External"/><Relationship Id="rId158" Type="http://schemas.openxmlformats.org/officeDocument/2006/relationships/hyperlink" Target="file:///C:\Users\Lloyd\Documents\SVN\FHIR\build\qa\conformance.html" TargetMode="External"/><Relationship Id="rId2186" Type="http://schemas.openxmlformats.org/officeDocument/2006/relationships/hyperlink" Target="file:///C:\Users\Lloyd\Documents\SVN\FHIR\build\qa\lifecycle.html" TargetMode="External"/><Relationship Id="rId2393" Type="http://schemas.openxmlformats.org/officeDocument/2006/relationships/hyperlink" Target="http://www.ihe.net/Technical_Framework/upload/IHE_ITI_TF_WhitePaper_AccessControl_2009-09-28.pdf" TargetMode="External"/><Relationship Id="rId2698" Type="http://schemas.openxmlformats.org/officeDocument/2006/relationships/hyperlink" Target="file:///C:\Users\Lloyd\Documents\SVN\FHIR\build\qa\resource.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datatypes.html" TargetMode="External"/><Relationship Id="rId2046" Type="http://schemas.openxmlformats.org/officeDocument/2006/relationships/hyperlink" Target="file:///C:\Users\Lloyd\Documents\SVN\FHIR\build\qa\history.html" TargetMode="External"/><Relationship Id="rId2253" Type="http://schemas.openxmlformats.org/officeDocument/2006/relationships/hyperlink" Target="file:///C:\Users\Lloyd\Documents\SVN\FHIR\build\qa\operationoutcome.html" TargetMode="External"/><Relationship Id="rId2460" Type="http://schemas.openxmlformats.org/officeDocument/2006/relationships/hyperlink" Target="file:///C:\Users\Lloyd\Documents\SVN\FHIR\build\qa\.profile.xml" TargetMode="External"/><Relationship Id="rId225" Type="http://schemas.openxmlformats.org/officeDocument/2006/relationships/hyperlink" Target="file:///C:\Users\Lloyd\Documents\SVN\FHIR\build\qa\resource.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structuredefinition.html" TargetMode="External"/><Relationship Id="rId1062" Type="http://schemas.openxmlformats.org/officeDocument/2006/relationships/hyperlink" Target="file:///C:\Users\Lloyd\Documents\SVN\FHIR\build\qa\careplan.html" TargetMode="External"/><Relationship Id="rId2113" Type="http://schemas.openxmlformats.org/officeDocument/2006/relationships/hyperlink" Target="file:///C:\Users\Lloyd\Documents\SVN\FHIR\build\qa\visionprescription.html" TargetMode="External"/><Relationship Id="rId2320" Type="http://schemas.openxmlformats.org/officeDocument/2006/relationships/hyperlink" Target="file:///C:\Users\Lloyd\Documents\SVN\FHIR\build\qa\datatypes.html" TargetMode="External"/><Relationship Id="rId2558" Type="http://schemas.openxmlformats.org/officeDocument/2006/relationships/hyperlink" Target="http://www.ihtsdo.org" TargetMode="External"/><Relationship Id="rId2765" Type="http://schemas.openxmlformats.org/officeDocument/2006/relationships/hyperlink" Target="file:///C:\Users\Lloyd\Documents\SVN\FHIR\build\qa\operations.html" TargetMode="External"/><Relationship Id="rId737" Type="http://schemas.openxmlformats.org/officeDocument/2006/relationships/hyperlink" Target="file:///C:\Users\Lloyd\Documents\SVN\FHIR\build\qa\resourcelist.html" TargetMode="External"/><Relationship Id="rId944" Type="http://schemas.openxmlformats.org/officeDocument/2006/relationships/hyperlink" Target="file:///C:\Users\Lloyd\Documents\SVN\FHIR\build\qa\processrequest.html" TargetMode="External"/><Relationship Id="rId1367" Type="http://schemas.openxmlformats.org/officeDocument/2006/relationships/hyperlink" Target="file:///C:\Users\Lloyd\Documents\SVN\FHIR\build\qa\datatypes.html" TargetMode="External"/><Relationship Id="rId1574" Type="http://schemas.openxmlformats.org/officeDocument/2006/relationships/hyperlink" Target="file:///C:\Users\Lloyd\Documents\SVN\FHIR\build\qa\careplan-example-f202-malignancy.html" TargetMode="External"/><Relationship Id="rId1781" Type="http://schemas.openxmlformats.org/officeDocument/2006/relationships/hyperlink" Target="http://www.fda.gov/Drugs/InformationOnDrugs/ucm142438.htm" TargetMode="External"/><Relationship Id="rId2418" Type="http://schemas.openxmlformats.org/officeDocument/2006/relationships/hyperlink" Target="http://hssp.wikispaces.com/" TargetMode="External"/><Relationship Id="rId2625" Type="http://schemas.openxmlformats.org/officeDocument/2006/relationships/hyperlink" Target="http://ihtsdo.org/fileadmin/user_upload/doc/" TargetMode="External"/><Relationship Id="rId73" Type="http://schemas.openxmlformats.org/officeDocument/2006/relationships/hyperlink" Target="file:///C:\Users\Lloyd\Documents\SVN\FHIR\build\qa\resource.html" TargetMode="External"/><Relationship Id="rId804" Type="http://schemas.openxmlformats.org/officeDocument/2006/relationships/hyperlink" Target="file:///C:\Users\Lloyd\Documents\SVN\FHIR\build\qa\formats.html" TargetMode="External"/><Relationship Id="rId1227" Type="http://schemas.openxmlformats.org/officeDocument/2006/relationships/hyperlink" Target="file:///C:\Users\Lloyd\Documents\SVN\FHIR\build\qa\questionnaire.html" TargetMode="External"/><Relationship Id="rId1434" Type="http://schemas.openxmlformats.org/officeDocument/2006/relationships/control" Target="activeX/activeX4.xml"/><Relationship Id="rId1641" Type="http://schemas.openxmlformats.org/officeDocument/2006/relationships/hyperlink" Target="file:///C:\Users\Lloyd\Documents\SVN\FHIR\build\qa\narrative.html" TargetMode="External"/><Relationship Id="rId1879" Type="http://schemas.openxmlformats.org/officeDocument/2006/relationships/hyperlink" Target="file:///C:\Users\Lloyd\Documents\SVN\FHIR\build\qa\bundle.html" TargetMode="External"/><Relationship Id="rId1501" Type="http://schemas.openxmlformats.org/officeDocument/2006/relationships/hyperlink" Target="http://wiki.hl7.org/index.php?title=FHIR_Support_Page" TargetMode="External"/><Relationship Id="rId1739" Type="http://schemas.openxmlformats.org/officeDocument/2006/relationships/hyperlink" Target="file:///C:\Users\Lloyd\Documents\SVN\FHIR\build\qa\subscription.html" TargetMode="External"/><Relationship Id="rId1946" Type="http://schemas.openxmlformats.org/officeDocument/2006/relationships/hyperlink" Target="file:///C:\Users\Lloyd\Documents\SVN\FHIR\build\qa\datatypes.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definitions.html" TargetMode="External"/><Relationship Id="rId594" Type="http://schemas.openxmlformats.org/officeDocument/2006/relationships/hyperlink" Target="file:///C:\Users\Lloyd\Documents\SVN\FHIR\build\qa\datatypes.html" TargetMode="External"/><Relationship Id="rId2068" Type="http://schemas.openxmlformats.org/officeDocument/2006/relationships/hyperlink" Target="file:///C:\Users\Lloyd\Documents\SVN\FHIR\build\qa\diagnosticreport.html" TargetMode="External"/><Relationship Id="rId2275" Type="http://schemas.openxmlformats.org/officeDocument/2006/relationships/hyperlink" Target="file:///C:\Users\Lloyd\Documents\SVN\FHIR\build\qa\datatypes.html" TargetMode="External"/><Relationship Id="rId247" Type="http://schemas.openxmlformats.org/officeDocument/2006/relationships/hyperlink" Target="http://www.cdc.gov" TargetMode="External"/><Relationship Id="rId899" Type="http://schemas.openxmlformats.org/officeDocument/2006/relationships/hyperlink" Target="file:///C:\Users\Lloyd\Documents\SVN\FHIR\build\qa\datatypes.html" TargetMode="External"/><Relationship Id="rId1084" Type="http://schemas.openxmlformats.org/officeDocument/2006/relationships/hyperlink" Target="file:///C:\Users\Lloyd\Documents\SVN\FHIR\build\qa\imagingobjectselection.html" TargetMode="External"/><Relationship Id="rId2482" Type="http://schemas.openxmlformats.org/officeDocument/2006/relationships/hyperlink" Target="file:///C:\Users\Lloyd\Documents\SVN\FHIR\build\qa\datatypes.html" TargetMode="External"/><Relationship Id="rId2787" Type="http://schemas.openxmlformats.org/officeDocument/2006/relationships/hyperlink" Target="file:///C:\Users\Lloyd\Documents\SVN\FHIR\build\qa\conformance-definitions.html" TargetMode="External"/><Relationship Id="rId107" Type="http://schemas.openxmlformats.org/officeDocument/2006/relationships/hyperlink" Target="file:///C:\Users\Lloyd\Documents\SVN\FHIR\build\qa\history.html" TargetMode="External"/><Relationship Id="rId454" Type="http://schemas.openxmlformats.org/officeDocument/2006/relationships/hyperlink" Target="file:///C:\Users\Lloyd\Documents\SVN\FHIR\build\qa\datatypes-examples.html" TargetMode="External"/><Relationship Id="rId661" Type="http://schemas.openxmlformats.org/officeDocument/2006/relationships/hyperlink" Target="file:///C:\Users\Lloyd\Documents\SVN\FHIR\build\qa\terminologies-valuesets.html" TargetMode="External"/><Relationship Id="rId759" Type="http://schemas.openxmlformats.org/officeDocument/2006/relationships/hyperlink" Target="file:///C:\Users\Lloyd\Documents\SVN\FHIR\build\qa\formats.html" TargetMode="External"/><Relationship Id="rId966" Type="http://schemas.openxmlformats.org/officeDocument/2006/relationships/hyperlink" Target="http://www.hl7.org/Special/committees/index.cfm" TargetMode="External"/><Relationship Id="rId1291" Type="http://schemas.openxmlformats.org/officeDocument/2006/relationships/hyperlink" Target="file:///C:\Users\Lloyd\Documents\SVN\FHIR\build\qa\resource.html" TargetMode="External"/><Relationship Id="rId1389" Type="http://schemas.openxmlformats.org/officeDocument/2006/relationships/hyperlink" Target="file:///C:\Users\Lloyd\Documents\SVN\FHIR\build\qa\provenance.html" TargetMode="External"/><Relationship Id="rId1596" Type="http://schemas.openxmlformats.org/officeDocument/2006/relationships/hyperlink" Target="file:///C:\Users\Lloyd\Documents\SVN\FHIR\build\qa\encounter-example-f203-20130311.html" TargetMode="External"/><Relationship Id="rId2135" Type="http://schemas.openxmlformats.org/officeDocument/2006/relationships/hyperlink" Target="file:///C:\Users\Lloyd\Documents\SVN\FHIR\build\qa\lifecycle.html" TargetMode="External"/><Relationship Id="rId2342" Type="http://schemas.openxmlformats.org/officeDocument/2006/relationships/hyperlink" Target="file:///C:\Users\Lloyd\Documents\SVN\FHIR\build\qa\terminologies-systems.html" TargetMode="External"/><Relationship Id="rId2647" Type="http://schemas.openxmlformats.org/officeDocument/2006/relationships/hyperlink" Target="file:///C:\Users\Lloyd\Documents\SVN\FHIR\build\qa\conceptmap-operations.html" TargetMode="External"/><Relationship Id="rId314" Type="http://schemas.openxmlformats.org/officeDocument/2006/relationships/hyperlink" Target="http://www.hl7.org/Special/committees/index.cfm" TargetMode="External"/><Relationship Id="rId521" Type="http://schemas.openxmlformats.org/officeDocument/2006/relationships/hyperlink" Target="file:///C:\Users\Lloyd\Documents\SVN\FHIR\build\qa\datatypes-definitions.html" TargetMode="External"/><Relationship Id="rId619" Type="http://schemas.openxmlformats.org/officeDocument/2006/relationships/hyperlink" Target="http://hl7-fhir.github.io" TargetMode="External"/><Relationship Id="rId1151" Type="http://schemas.openxmlformats.org/officeDocument/2006/relationships/hyperlink" Target="http://gforge.hl7.org/gf/project/fhir/tracker/?action=TrackerItemEdit&amp;tracker_item_id=3126" TargetMode="External"/><Relationship Id="rId1249" Type="http://schemas.openxmlformats.org/officeDocument/2006/relationships/hyperlink" Target="file:///C:\Users\Lloyd\Documents\SVN\FHIR\build\qa\location.html" TargetMode="External"/><Relationship Id="rId2202" Type="http://schemas.openxmlformats.org/officeDocument/2006/relationships/hyperlink" Target="file:///C:\Users\Lloyd\Documents\SVN\FHIR\build\qa\conceptmap.html" TargetMode="External"/><Relationship Id="rId95" Type="http://schemas.openxmlformats.org/officeDocument/2006/relationships/hyperlink" Target="file:///C:\Users\Lloyd\Documents\SVN\FHIR\build\qa\order.html" TargetMode="External"/><Relationship Id="rId826" Type="http://schemas.openxmlformats.org/officeDocument/2006/relationships/hyperlink" Target="file:///C:\Users\Lloyd\Documents\SVN\FHIR\build\qa\element-definitions.html" TargetMode="External"/><Relationship Id="rId1011" Type="http://schemas.openxmlformats.org/officeDocument/2006/relationships/hyperlink" Target="file:///C:\Users\Lloyd\Documents\SVN\FHIR\build\qa\conformance.html" TargetMode="External"/><Relationship Id="rId1109" Type="http://schemas.openxmlformats.org/officeDocument/2006/relationships/hyperlink" Target="file:///C:\Users\Lloyd\Documents\SVN\FHIR\build\qa\questionnaire.html" TargetMode="External"/><Relationship Id="rId1456" Type="http://schemas.openxmlformats.org/officeDocument/2006/relationships/control" Target="activeX/activeX12.xml"/><Relationship Id="rId1663" Type="http://schemas.openxmlformats.org/officeDocument/2006/relationships/hyperlink" Target="http://www.hl7.org/documentcenter/public_temp_4108B35F-1C23-BA17-0C38BD44A97683FB/membership/HL7_Governance_and_Operations_Manual.pdf" TargetMode="External"/><Relationship Id="rId1870" Type="http://schemas.openxmlformats.org/officeDocument/2006/relationships/hyperlink" Target="file:///C:\Users\Lloyd\Documents\SVN\FHIR\build\qa\operationoutcome.html" TargetMode="External"/><Relationship Id="rId1968" Type="http://schemas.openxmlformats.org/officeDocument/2006/relationships/hyperlink" Target="file:///C:\Users\Lloyd\Documents\SVN\FHIR\build\qa\daf\medicationorder-daf.html" TargetMode="External"/><Relationship Id="rId2507" Type="http://schemas.openxmlformats.org/officeDocument/2006/relationships/hyperlink" Target="file:///C:\Users\Lloyd\Documents\SVN\FHIR\build\qa\help.html" TargetMode="External"/><Relationship Id="rId2714" Type="http://schemas.openxmlformats.org/officeDocument/2006/relationships/hyperlink" Target="file:///C:\Users\Lloyd\Documents\SVN\FHIR\build\qa\v3\vs\SecurityIntegrityObservationValue\index.html" TargetMode="External"/><Relationship Id="rId1316" Type="http://schemas.openxmlformats.org/officeDocument/2006/relationships/hyperlink" Target="file:///C:\Users\Lloyd\Documents\SVN\FHIR\build\qa\operationoutcome.html" TargetMode="External"/><Relationship Id="rId1523" Type="http://schemas.openxmlformats.org/officeDocument/2006/relationships/hyperlink" Target="file:///C:\Users\Lloyd\Documents\SVN\FHIR\build\qa\procedure-example-f001-heart.html" TargetMode="External"/><Relationship Id="rId1730" Type="http://schemas.openxmlformats.org/officeDocument/2006/relationships/hyperlink" Target="file:///C:\Users\Lloyd\Documents\SVN\FHIR\build\qa\messageheader.html" TargetMode="External"/><Relationship Id="rId22" Type="http://schemas.openxmlformats.org/officeDocument/2006/relationships/hyperlink" Target="file:///C:\Users\Lloyd\Documents\SVN\FHIR\build\qa\datatypes.html" TargetMode="External"/><Relationship Id="rId1828" Type="http://schemas.openxmlformats.org/officeDocument/2006/relationships/hyperlink" Target="file:///C:\Users\Lloyd\Documents\SVN\FHIR\build\qa\observation.html" TargetMode="External"/><Relationship Id="rId171" Type="http://schemas.openxmlformats.org/officeDocument/2006/relationships/hyperlink" Target="file:///C:\Users\Lloyd\Documents\SVN\FHIR\build\qa\valueset.html" TargetMode="External"/><Relationship Id="rId2297" Type="http://schemas.openxmlformats.org/officeDocument/2006/relationships/hyperlink" Target="file:///C:\Users\Lloyd\Documents\SVN\FHIR\build\qa\http.html" TargetMode="External"/><Relationship Id="rId269" Type="http://schemas.openxmlformats.org/officeDocument/2006/relationships/hyperlink" Target="http://www.helse-vest-ikt.no"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provenance.html" TargetMode="External"/><Relationship Id="rId890" Type="http://schemas.openxmlformats.org/officeDocument/2006/relationships/hyperlink" Target="file:///C:\Users\Lloyd\Documents\SVN\FHIR\build\qa\datatypes-examples.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https://tools.ietf.org/html/draft-johnston-http-category-header-02" TargetMode="External"/><Relationship Id="rId2571" Type="http://schemas.openxmlformats.org/officeDocument/2006/relationships/hyperlink" Target="http://registry.fhir.org/NamingSystem" TargetMode="External"/><Relationship Id="rId129" Type="http://schemas.openxmlformats.org/officeDocument/2006/relationships/hyperlink" Target="file:///C:\Users\Lloyd\Documents\SVN\FHIR\build\qa\comparison-v3.html" TargetMode="External"/><Relationship Id="rId336" Type="http://schemas.openxmlformats.org/officeDocument/2006/relationships/hyperlink" Target="file:///C:\Users\Lloyd\Documents\SVN\FHIR\build\qa\datatypes-mappings.html" TargetMode="External"/><Relationship Id="rId543" Type="http://schemas.openxmlformats.org/officeDocument/2006/relationships/hyperlink" Target="http://hl7.org/oid" TargetMode="External"/><Relationship Id="rId988" Type="http://schemas.openxmlformats.org/officeDocument/2006/relationships/image" Target="file:///C:\Users\Lloyd\Documents\SVN\FHIR\build\qa\icon_reuse.png" TargetMode="External"/><Relationship Id="rId1173" Type="http://schemas.openxmlformats.org/officeDocument/2006/relationships/hyperlink" Target="file:///C:\Users\Lloyd\Documents\SVN\FHIR\build\qa\basic.html"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file:///C:\Users\Lloyd\Documents\SVN\FHIR\build\qa\http.html" TargetMode="External"/><Relationship Id="rId2224" Type="http://schemas.openxmlformats.org/officeDocument/2006/relationships/hyperlink" Target="file:///C:\Users\Lloyd\Documents\SVN\FHIR\build\qa\administration.html" TargetMode="External"/><Relationship Id="rId2669" Type="http://schemas.openxmlformats.org/officeDocument/2006/relationships/hyperlink" Target="file:///C:\Users\Lloyd\Documents\SVN\FHIR\build\qa\dataelement.html" TargetMode="External"/><Relationship Id="rId403" Type="http://schemas.openxmlformats.org/officeDocument/2006/relationships/hyperlink" Target="file:///C:\Users\Lloyd\Documents\SVN\FHIR\build\qa\datatypes-mappings.html" TargetMode="External"/><Relationship Id="rId750" Type="http://schemas.openxmlformats.org/officeDocument/2006/relationships/hyperlink" Target="file:///C:\Users\Lloyd\Documents\SVN\FHIR\build\qa\help.html" TargetMode="External"/><Relationship Id="rId848" Type="http://schemas.openxmlformats.org/officeDocument/2006/relationships/hyperlink" Target="file:///C:\Users\Lloyd\Documents\SVN\FHIR\build\qa\resource.html" TargetMode="External"/><Relationship Id="rId1033" Type="http://schemas.openxmlformats.org/officeDocument/2006/relationships/hyperlink" Target="file:///C:\Users\Lloyd\Documents\SVN\FHIR\build\qa\datatypes.html" TargetMode="External"/><Relationship Id="rId1478" Type="http://schemas.openxmlformats.org/officeDocument/2006/relationships/image" Target="file:///C:\Users\Lloyd\Documents\SVN\FHIR\build\qa\icon-administration.png" TargetMode="External"/><Relationship Id="rId1685" Type="http://schemas.openxmlformats.org/officeDocument/2006/relationships/hyperlink" Target="file:///C:\Users\Lloyd\Documents\SVN\FHIR\build\qa\allergyintolerance.html" TargetMode="External"/><Relationship Id="rId1892" Type="http://schemas.openxmlformats.org/officeDocument/2006/relationships/hyperlink" Target="file:///C:\Users\Lloyd\Documents\SVN\FHIR\build\qa\compartments.html" TargetMode="External"/><Relationship Id="rId2431" Type="http://schemas.openxmlformats.org/officeDocument/2006/relationships/hyperlink" Target="file:///C:\Users\Lloyd\Documents\SVN\FHIR\build\qa\help.html" TargetMode="External"/><Relationship Id="rId2529" Type="http://schemas.openxmlformats.org/officeDocument/2006/relationships/hyperlink" Target="file:///C:\Users\Lloyd\Documents\SVN\FHIR\build\qa\unii.html" TargetMode="External"/><Relationship Id="rId2736" Type="http://schemas.openxmlformats.org/officeDocument/2006/relationships/hyperlink" Target="file:///C:\Users\Lloyd\Documents\SVN\FHIR\build\qa\clinical.html" TargetMode="External"/><Relationship Id="rId610" Type="http://schemas.openxmlformats.org/officeDocument/2006/relationships/hyperlink" Target="file:///C:\Users\Lloyd\Documents\SVN\FHIR\build\qa\structuredefinition.html" TargetMode="External"/><Relationship Id="rId708" Type="http://schemas.openxmlformats.org/officeDocument/2006/relationships/hyperlink" Target="file:///C:\Users\Lloyd\Documents\SVN\FHIR\build\qa\profiling.html" TargetMode="External"/><Relationship Id="rId915" Type="http://schemas.openxmlformats.org/officeDocument/2006/relationships/hyperlink" Target="file:///C:\Users\Lloyd\Documents\SVN\FHIR\build\qa\datatypes.html" TargetMode="External"/><Relationship Id="rId1240" Type="http://schemas.openxmlformats.org/officeDocument/2006/relationships/hyperlink" Target="file:///C:\Users\Lloyd\Documents\SVN\FHIR\build\qa\rxnorm.html" TargetMode="External"/><Relationship Id="rId1338" Type="http://schemas.openxmlformats.org/officeDocument/2006/relationships/hyperlink" Target="file:///C:\Users\Lloyd\Documents\SVN\FHIR\build\qa\operations.html" TargetMode="External"/><Relationship Id="rId1545" Type="http://schemas.openxmlformats.org/officeDocument/2006/relationships/hyperlink" Target="file:///C:\Users\Lloyd\Documents\SVN\FHIR\build\qa\condition-example-f003-abscess.html" TargetMode="External"/><Relationship Id="rId1100" Type="http://schemas.openxmlformats.org/officeDocument/2006/relationships/hyperlink" Target="file:///C:\Users\Lloyd\Documents\SVN\FHIR\build\qa\operationoutcome.html" TargetMode="External"/><Relationship Id="rId1405" Type="http://schemas.openxmlformats.org/officeDocument/2006/relationships/hyperlink" Target="file:///C:\Users\Lloyd\Documents\SVN\FHIR\build\qa\http.html" TargetMode="External"/><Relationship Id="rId1752" Type="http://schemas.openxmlformats.org/officeDocument/2006/relationships/hyperlink" Target="file:///C:\Users\Lloyd\Documents\SVN\FHIR\build\qa\help.html" TargetMode="External"/><Relationship Id="rId44" Type="http://schemas.openxmlformats.org/officeDocument/2006/relationships/hyperlink" Target="http://hl7-fhir.github.io/" TargetMode="External"/><Relationship Id="rId1612" Type="http://schemas.openxmlformats.org/officeDocument/2006/relationships/hyperlink" Target="file:///C:\Users\Lloyd\Documents\SVN\FHIR\build\qa\observation-example-f202-temperature.html" TargetMode="External"/><Relationship Id="rId1917" Type="http://schemas.openxmlformats.org/officeDocument/2006/relationships/hyperlink" Target="file:///C:\Users\Lloyd\Documents\SVN\FHIR\build\qa\resource.html" TargetMode="External"/><Relationship Id="rId193" Type="http://schemas.openxmlformats.org/officeDocument/2006/relationships/hyperlink" Target="file:///C:\Users\Lloyd\Documents\SVN\FHIR\build\qa\domainresource.html" TargetMode="External"/><Relationship Id="rId498" Type="http://schemas.openxmlformats.org/officeDocument/2006/relationships/hyperlink" Target="http://www.ietf.org/rfc/rfc3001.txt" TargetMode="External"/><Relationship Id="rId2081" Type="http://schemas.openxmlformats.org/officeDocument/2006/relationships/hyperlink" Target="file:///C:\Users\Lloyd\Documents\SVN\FHIR\build\qa\medicationstatement.html" TargetMode="External"/><Relationship Id="rId2179" Type="http://schemas.openxmlformats.org/officeDocument/2006/relationships/hyperlink" Target="file:///C:\Users\Lloyd\Documents\SVN\FHIR\build\qa\questionnaire.html" TargetMode="External"/><Relationship Id="rId260" Type="http://schemas.openxmlformats.org/officeDocument/2006/relationships/hyperlink" Target="http://ge.com" TargetMode="External"/><Relationship Id="rId2386" Type="http://schemas.openxmlformats.org/officeDocument/2006/relationships/hyperlink" Target="file:///C:\Users\Lloyd\Documents\SVN\FHIR\build\qa\http.html" TargetMode="External"/><Relationship Id="rId2593" Type="http://schemas.openxmlformats.org/officeDocument/2006/relationships/hyperlink" Target="file:///C:\Users\Lloyd\Documents\SVN\FHIR\build\qa\rxnorm.html" TargetMode="External"/><Relationship Id="rId120" Type="http://schemas.openxmlformats.org/officeDocument/2006/relationships/hyperlink" Target="file:///C:\Users\Lloyd\Documents\SVN\FHIR\build\qa\comparison-v2.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http://www.w3.org/TR/2002/REC-xmldsig-core-20020212/" TargetMode="External"/><Relationship Id="rId772" Type="http://schemas.openxmlformats.org/officeDocument/2006/relationships/hyperlink" Target="file:///C:\Users\Lloyd\Documents\SVN\FHIR\build\qa\extensibility.html" TargetMode="External"/><Relationship Id="rId1195" Type="http://schemas.openxmlformats.org/officeDocument/2006/relationships/hyperlink" Target="file:///C:\Users\Lloyd\Documents\SVN\FHIR\build\qa\imagingobjectselection.html" TargetMode="External"/><Relationship Id="rId2039" Type="http://schemas.openxmlformats.org/officeDocument/2006/relationships/hyperlink" Target="file:///C:\Users\Lloyd\Documents\SVN\FHIR\build\qa\references.html" TargetMode="External"/><Relationship Id="rId2246" Type="http://schemas.openxmlformats.org/officeDocument/2006/relationships/hyperlink" Target="file:///C:\Users\Lloyd\Documents\SVN\FHIR\build\qa\http.html" TargetMode="External"/><Relationship Id="rId2453" Type="http://schemas.openxmlformats.org/officeDocument/2006/relationships/hyperlink" Target="file:///C:\Users\Lloyd\Documents\SVN\FHIR\build\qa\resource.html" TargetMode="External"/><Relationship Id="rId2660" Type="http://schemas.openxmlformats.org/officeDocument/2006/relationships/hyperlink" Target="http://hl7.org/fhir-develop" TargetMode="External"/><Relationship Id="rId218" Type="http://schemas.openxmlformats.org/officeDocument/2006/relationships/hyperlink" Target="file:///C:\Users\Lloyd\Documents\SVN\FHIR\build\qa\search.html"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credits.html" TargetMode="External"/><Relationship Id="rId1055" Type="http://schemas.openxmlformats.org/officeDocument/2006/relationships/hyperlink" Target="file:///C:\Users\Lloyd\Documents\SVN\FHIR\build\qa\processresponse.html" TargetMode="External"/><Relationship Id="rId1262" Type="http://schemas.openxmlformats.org/officeDocument/2006/relationships/hyperlink" Target="file:///C:\Users\Lloyd\Documents\SVN\FHIR\build\qa\security.html" TargetMode="External"/><Relationship Id="rId2106" Type="http://schemas.openxmlformats.org/officeDocument/2006/relationships/hyperlink" Target="file:///C:\Users\Lloyd\Documents\SVN\FHIR\build\qa\goal.html" TargetMode="External"/><Relationship Id="rId2313" Type="http://schemas.openxmlformats.org/officeDocument/2006/relationships/hyperlink" Target="file:///C:\Users\Lloyd\Documents\SVN\FHIR\build\qa\datatypes.html" TargetMode="External"/><Relationship Id="rId2520" Type="http://schemas.openxmlformats.org/officeDocument/2006/relationships/hyperlink" Target="http://unitsofmeasure.org" TargetMode="External"/><Relationship Id="rId2758" Type="http://schemas.openxmlformats.org/officeDocument/2006/relationships/hyperlink" Target="file:///C:\Users\Lloyd\Documents\SVN\FHIR\build\qa\history.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4028</TotalTime>
  <Pages>467</Pages>
  <Words>129770</Words>
  <Characters>1062653</Characters>
  <Application>Microsoft Office Word</Application>
  <DocSecurity>0</DocSecurity>
  <Lines>8855</Lines>
  <Paragraphs>2380</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1190043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David</cp:lastModifiedBy>
  <cp:revision>34</cp:revision>
  <dcterms:created xsi:type="dcterms:W3CDTF">2015-09-02T15:20:00Z</dcterms:created>
  <dcterms:modified xsi:type="dcterms:W3CDTF">2015-09-11T16:49:00Z</dcterms:modified>
</cp:coreProperties>
</file>