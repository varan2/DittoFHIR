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5DC" w:rsidRDefault="006D783A">
      <w:pPr>
        <w:pStyle w:val="Heading1"/>
        <w:divId w:val="1220702035"/>
        <w:rPr>
          <w:rFonts w:eastAsia="Times New Roman"/>
          <w:lang w:val="en-US"/>
        </w:rPr>
      </w:pPr>
      <w:r>
        <w:rPr>
          <w:rFonts w:eastAsia="Times New Roman"/>
          <w:lang w:val="en-US"/>
        </w:rPr>
        <w:t>HL7 FHIR Standard</w:t>
      </w:r>
    </w:p>
    <w:p w:rsidR="004575DC" w:rsidRDefault="006D783A">
      <w:pPr>
        <w:pStyle w:val="Heading2"/>
        <w:divId w:val="1220702035"/>
        <w:rPr>
          <w:rFonts w:eastAsia="Times New Roman"/>
          <w:lang w:val="en-US"/>
        </w:rPr>
      </w:pPr>
      <w:r>
        <w:rPr>
          <w:rFonts w:eastAsia="Times New Roman"/>
          <w:lang w:val="en-US"/>
        </w:rPr>
        <w:t>http://hl7.org/fhir/StructureDefinition/Address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32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Address</w:t>
            </w:r>
          </w:p>
        </w:tc>
        <w:tc>
          <w:tcPr>
            <w:tcW w:w="0" w:type="auto"/>
            <w:vAlign w:val="center"/>
            <w:hideMark/>
          </w:tcPr>
          <w:p w:rsidR="004575DC" w:rsidRDefault="006D783A">
            <w:pPr>
              <w:rPr>
                <w:rFonts w:eastAsia="Times New Roman"/>
                <w:lang w:val="en-US"/>
              </w:rPr>
            </w:pPr>
            <w:r>
              <w:rPr>
                <w:rFonts w:eastAsia="Times New Roman"/>
                <w:lang w:val="en-US"/>
              </w:rPr>
              <w:t>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postal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is a variety of postal address formats defined around the world. This format defines a superset that is the basis for all addresses around the world.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address is for postal addresses, not physical locations.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Address.use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purpose of this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address etc for a current/permanent one. Applications can assume that an address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an appropriate address to be chosen from a list of many.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use of an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Distinguishes between physical addresses (those you can visit) and mailing addresses (e.g. PO Boxes and care-of addresses). Most addresses are both.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type of an address (physical / postal)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representation of the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full text representation of the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Can provide both a text representation and parts.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 </w:t>
            </w:r>
            <w:proofErr w:type="spellStart"/>
            <w:r>
              <w:rPr>
                <w:rFonts w:eastAsia="Times New Roman"/>
                <w:lang w:val="en-US"/>
              </w:rPr>
              <w:t>renderable</w:t>
            </w:r>
            <w:proofErr w:type="spellEnd"/>
            <w:r>
              <w:rPr>
                <w:rFonts w:eastAsia="Times New Roman"/>
                <w:lang w:val="en-US"/>
              </w:rPr>
              <w:t xml:space="preserve">, </w:t>
            </w:r>
            <w:proofErr w:type="spellStart"/>
            <w:r>
              <w:rPr>
                <w:rFonts w:eastAsia="Times New Roman"/>
                <w:lang w:val="en-US"/>
              </w:rPr>
              <w:t>unencoded</w:t>
            </w:r>
            <w:proofErr w:type="spellEnd"/>
            <w:r>
              <w:rPr>
                <w:rFonts w:eastAsia="Times New Roman"/>
                <w:lang w:val="en-US"/>
              </w:rPr>
              <w:t xml:space="preserve"> form.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Address.line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Street name, number, direction &amp; P.O. Box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This component contains the house number, apartment number, street name, street direction, P.O. Box number, delivery hints, and similar address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proofErr w:type="gramStart"/>
            <w:r>
              <w:rPr>
                <w:rFonts w:eastAsia="Times New Roman"/>
                <w:lang w:val="en-US"/>
              </w:rPr>
              <w:t>home</w:t>
            </w:r>
            <w:proofErr w:type="gramEnd"/>
            <w:r>
              <w:rPr>
                <w:rFonts w:eastAsia="Times New Roman"/>
                <w:lang w:val="en-US"/>
              </w:rPr>
              <w:t xml:space="preserve"> | work | temp | old - purpose of this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Address.city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city, town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name of the city, town, village or other community or delivery center.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del w:id="0" w:author="Hozefa" w:date="2015-09-06T15:21:00Z">
              <w:r w:rsidDel="00DD378C">
                <w:rPr>
                  <w:rFonts w:eastAsia="Times New Roman"/>
                  <w:lang w:val="en-US"/>
                </w:rPr>
                <w:delText>Muncipality</w:delText>
              </w:r>
            </w:del>
            <w:ins w:id="1" w:author="Hozefa" w:date="2015-09-06T15:21:00Z">
              <w:r w:rsidR="00DD378C">
                <w:rPr>
                  <w:rFonts w:eastAsia="Times New Roman"/>
                  <w:lang w:val="en-US"/>
                </w:rPr>
                <w:t>Municipality</w:t>
              </w:r>
            </w:ins>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Address.district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District name (aka county)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The name of the administrative area (county).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District is sometimes known as county, but in some regions 'county' in used in place of city (municipality), so county name should be conveyed in city instead.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County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Address.state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Sub-unit of country (</w:t>
            </w:r>
            <w:del w:id="2" w:author="Hozefa" w:date="2015-09-06T15:21:00Z">
              <w:r w:rsidDel="00DD378C">
                <w:rPr>
                  <w:rFonts w:eastAsia="Times New Roman"/>
                  <w:lang w:val="en-US"/>
                </w:rPr>
                <w:delText>abreviations</w:delText>
              </w:r>
            </w:del>
            <w:ins w:id="3" w:author="Hozefa" w:date="2015-09-06T15:21:00Z">
              <w:r w:rsidR="00DD378C">
                <w:rPr>
                  <w:rFonts w:eastAsia="Times New Roman"/>
                  <w:lang w:val="en-US"/>
                </w:rPr>
                <w:t>abbreviations</w:t>
              </w:r>
            </w:ins>
            <w:r>
              <w:rPr>
                <w:rFonts w:eastAsia="Times New Roman"/>
                <w:lang w:val="en-US"/>
              </w:rPr>
              <w:t xml:space="preserve"> ok)</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Sub-unit of a country with limited sovereignty in a federally organized country. A code may be used if codes are in common use (i.e. US 2 letter state codes).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Province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Territory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Address.postalCode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Postal code for area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postal code designating a region defined by the postal service.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Zip</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Address.country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Country (can be ISO 3166 3 letter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Country - a nation as commonly understood or generally accepted.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ISO 3166 3 letter codes can be used in place of a full country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address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when address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addresses to be placed in historical context.</w:t>
            </w:r>
          </w:p>
        </w:tc>
      </w:tr>
    </w:tbl>
    <w:p w:rsidR="004575DC" w:rsidRDefault="006D783A">
      <w:pPr>
        <w:pStyle w:val="Heading2"/>
        <w:divId w:val="1220702035"/>
        <w:rPr>
          <w:rFonts w:eastAsia="Times New Roman"/>
          <w:lang w:val="en-US"/>
        </w:rPr>
      </w:pPr>
      <w:r>
        <w:rPr>
          <w:rFonts w:eastAsia="Times New Roman"/>
          <w:lang w:val="en-US"/>
        </w:rPr>
        <w:t>http://hl7.org/fhir/StructureDefinition/Age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14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duration (length of time) with a UCUM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if there is a value and it SHALL be an expression of time. If system is present, it SHALL be UCUM. If value is present, it SHALL be positive.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if there is a value and it SHALL be an expression of time. If system is present, it SHALL be UCUM. If value is present, it SHALL be positive. </w:t>
            </w:r>
          </w:p>
        </w:tc>
      </w:tr>
    </w:tbl>
    <w:p w:rsidR="004575DC" w:rsidRDefault="006D783A">
      <w:pPr>
        <w:pStyle w:val="Heading2"/>
        <w:divId w:val="1220702035"/>
        <w:rPr>
          <w:rFonts w:eastAsia="Times New Roman"/>
          <w:lang w:val="en-US"/>
        </w:rPr>
      </w:pPr>
      <w:r>
        <w:rPr>
          <w:rFonts w:eastAsia="Times New Roman"/>
          <w:lang w:val="en-US"/>
        </w:rPr>
        <w:t>http://hl7.org/fhir/StructureDefinition/Annotation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718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Annotation</w:t>
            </w:r>
          </w:p>
        </w:tc>
        <w:tc>
          <w:tcPr>
            <w:tcW w:w="0" w:type="auto"/>
            <w:vAlign w:val="center"/>
            <w:hideMark/>
          </w:tcPr>
          <w:p w:rsidR="004575DC" w:rsidRDefault="006D783A">
            <w:pPr>
              <w:rPr>
                <w:rFonts w:eastAsia="Times New Roman"/>
                <w:lang w:val="en-US"/>
              </w:rPr>
            </w:pPr>
            <w:r>
              <w:rPr>
                <w:rFonts w:eastAsia="Times New Roman"/>
                <w:lang w:val="en-US"/>
              </w:rPr>
              <w:t>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node with attribution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A text note which also contains information about who made the statement and when.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systems that do not have structured annotations, they can simply communicate a single annotation with no author or time. This element may need to be included in narrative because of the potential for modifying information. *Annotations SHOULD NOT* be used to communicate "modifying" information that could be computable. (This is a SHOULD because enforcing user behavior is nearly impossible).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Annotation.author</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Individual responsible for the 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individual responsible for making the 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Annotation.time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annotation was made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when this particular annotation was made.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annotation - text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text of the annotation.</w:t>
            </w:r>
          </w:p>
        </w:tc>
      </w:tr>
    </w:tbl>
    <w:p w:rsidR="004575DC" w:rsidRDefault="006D783A">
      <w:pPr>
        <w:pStyle w:val="Heading2"/>
        <w:divId w:val="1220702035"/>
        <w:rPr>
          <w:rFonts w:eastAsia="Times New Roman"/>
          <w:lang w:val="en-US"/>
        </w:rPr>
      </w:pPr>
      <w:r>
        <w:rPr>
          <w:rFonts w:eastAsia="Times New Roman"/>
          <w:lang w:val="en-US"/>
        </w:rPr>
        <w:t>http://hl7.org/fhir/StructureDefinition/Attachment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gridCol w:w="682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Attachment</w:t>
            </w:r>
          </w:p>
        </w:tc>
        <w:tc>
          <w:tcPr>
            <w:tcW w:w="0" w:type="auto"/>
            <w:vAlign w:val="center"/>
            <w:hideMark/>
          </w:tcPr>
          <w:p w:rsidR="004575DC" w:rsidRDefault="006D783A">
            <w:pPr>
              <w:rPr>
                <w:rFonts w:eastAsia="Times New Roman"/>
                <w:lang w:val="en-US"/>
              </w:rPr>
            </w:pPr>
            <w:r>
              <w:rPr>
                <w:rFonts w:eastAsia="Times New Roman"/>
                <w:lang w:val="en-US"/>
              </w:rPr>
              <w:t>Attachment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Content in a format defined elsewhere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For referring to data content defined in other formats.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When providing a summary view (for example with </w:t>
            </w:r>
            <w:proofErr w:type="spellStart"/>
            <w:r>
              <w:rPr>
                <w:rFonts w:eastAsia="Times New Roman"/>
                <w:lang w:val="en-US"/>
              </w:rPr>
              <w:t>Observation.value</w:t>
            </w:r>
            <w:proofErr w:type="spellEnd"/>
            <w:r>
              <w:rPr>
                <w:rFonts w:eastAsia="Times New Roman"/>
                <w:lang w:val="en-US"/>
              </w:rPr>
              <w:t xml:space="preserve">[x]) Attachment should be represented with a brief display text such as "Attachment".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It the Attachment has data, it SHALL have a </w:t>
            </w:r>
            <w:proofErr w:type="spellStart"/>
            <w:r>
              <w:rPr>
                <w:rFonts w:eastAsia="Times New Roman"/>
                <w:lang w:val="en-US"/>
              </w:rPr>
              <w:t>contentType</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Attachment.contentType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Mime type of the content, with charset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Identifies the type of the data in the attachment and allows a method to be chosen to interpret or render the data. Includes mime type parameters such as charset where appropriate.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Processors of the data need to be able to know how to interpret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Attachment.language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language of the content (BCP-47)</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human language of the content. The value can be any valid value according to BCP 47.</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Users need to be able to choose between the languages in a set of </w:t>
            </w:r>
            <w:r>
              <w:rPr>
                <w:rFonts w:eastAsia="Times New Roman"/>
                <w:lang w:val="en-US"/>
              </w:rPr>
              <w:lastRenderedPageBreak/>
              <w:t>attachments.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A human language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Attachment.data</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Data inline, base64ed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actual data of the attachment - a sequence of bytes. In XML, represented using base64.</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base64-encoded data SHALL be expressed in the same character set as the base resource XML or JSON.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The data needs to able to be transmitted inline.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Attachment.url</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Uri where the data can be found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alternative location where the data can be accessed.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both data and </w:t>
            </w:r>
            <w:proofErr w:type="spellStart"/>
            <w:r>
              <w:rPr>
                <w:rFonts w:eastAsia="Times New Roman"/>
                <w:lang w:val="en-US"/>
              </w:rPr>
              <w:t>url</w:t>
            </w:r>
            <w:proofErr w:type="spellEnd"/>
            <w:r>
              <w:rPr>
                <w:rFonts w:eastAsia="Times New Roman"/>
                <w:lang w:val="en-US"/>
              </w:rPr>
              <w:t xml:space="preserve"> are provided, the </w:t>
            </w:r>
            <w:proofErr w:type="spellStart"/>
            <w:r>
              <w:rPr>
                <w:rFonts w:eastAsia="Times New Roman"/>
                <w:lang w:val="en-US"/>
              </w:rPr>
              <w:t>url</w:t>
            </w:r>
            <w:proofErr w:type="spellEnd"/>
            <w:r>
              <w:rPr>
                <w:rFonts w:eastAsia="Times New Roman"/>
                <w:lang w:val="en-US"/>
              </w:rPr>
              <w:t xml:space="preserve"> SHALL point to the same content as the data contains. </w:t>
            </w:r>
            <w:proofErr w:type="spellStart"/>
            <w:r>
              <w:rPr>
                <w:rFonts w:eastAsia="Times New Roman"/>
                <w:lang w:val="en-US"/>
              </w:rPr>
              <w:t>Urls</w:t>
            </w:r>
            <w:proofErr w:type="spellEnd"/>
            <w:r>
              <w:rPr>
                <w:rFonts w:eastAsia="Times New Roman"/>
                <w:lang w:val="en-US"/>
              </w:rPr>
              <w:t xml:space="preserve"> may be relative references or may reference transient locations such as a wrapping envelope using cid: though this has ramifications for using signatures. Relative URLs are interpreted relative to the service </w:t>
            </w:r>
            <w:proofErr w:type="spellStart"/>
            <w:r>
              <w:rPr>
                <w:rFonts w:eastAsia="Times New Roman"/>
                <w:lang w:val="en-US"/>
              </w:rPr>
              <w:t>url</w:t>
            </w:r>
            <w:proofErr w:type="spellEnd"/>
            <w:r>
              <w:rPr>
                <w:rFonts w:eastAsia="Times New Roman"/>
                <w:lang w:val="en-US"/>
              </w:rPr>
              <w:t xml:space="preserve">, like a resource reference, rather than relative to the resource itself. If a URL is provided, it SHALL resolve to actual data.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The data needs to be transmitted by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Attachment.size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Number of bytes of content (if </w:t>
            </w:r>
            <w:proofErr w:type="spellStart"/>
            <w:r>
              <w:rPr>
                <w:rFonts w:eastAsia="Times New Roman"/>
                <w:lang w:val="en-US"/>
              </w:rPr>
              <w:t>url</w:t>
            </w:r>
            <w:proofErr w:type="spellEnd"/>
            <w:r>
              <w:rPr>
                <w:rFonts w:eastAsia="Times New Roman"/>
                <w:lang w:val="en-US"/>
              </w:rPr>
              <w:t xml:space="preserve">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number of bytes of data that make up this attachment.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number of bytes is redundant if the data is provided as a base64binary, but is useful if the data is provided as a </w:t>
            </w:r>
            <w:proofErr w:type="spellStart"/>
            <w:r>
              <w:rPr>
                <w:rFonts w:eastAsia="Times New Roman"/>
                <w:lang w:val="en-US"/>
              </w:rPr>
              <w:t>url</w:t>
            </w:r>
            <w:proofErr w:type="spellEnd"/>
            <w:r>
              <w:rPr>
                <w:rFonts w:eastAsia="Times New Roman"/>
                <w:lang w:val="en-US"/>
              </w:rPr>
              <w:t xml:space="preserve"> reference.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Representing the size allows applications to determine whether they should fetch the content automatically in advance, or refuse to fetch it at all.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Attachment.hash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Hash of the data (sha-1, base64ed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calculated hash of the data using SHA-1. Represented using base64.</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Included so that applications can verify that the contents of a location have not changed and so that a signature of the content can implicitly sign the content of an image without having to include the data in the instance or reference the </w:t>
            </w:r>
            <w:proofErr w:type="spellStart"/>
            <w:r>
              <w:rPr>
                <w:rFonts w:eastAsia="Times New Roman"/>
                <w:lang w:val="en-US"/>
              </w:rPr>
              <w:t>url</w:t>
            </w:r>
            <w:proofErr w:type="spellEnd"/>
            <w:r>
              <w:rPr>
                <w:rFonts w:eastAsia="Times New Roman"/>
                <w:lang w:val="en-US"/>
              </w:rPr>
              <w:t xml:space="preserve"> in the signature.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Attachment.title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Label to display in place of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label or set of text to display in place of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Applications need a label to display to a human user in place of the actual data if the data cannot be rendered or perceived by the viewer.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Attachment.creation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Date attachment was first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date that the attachment was first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This is often tracked as an integrity issue for use of the attachment.</w:t>
            </w:r>
          </w:p>
        </w:tc>
      </w:tr>
    </w:tbl>
    <w:p w:rsidR="004575DC" w:rsidRDefault="006D783A">
      <w:pPr>
        <w:pStyle w:val="Heading2"/>
        <w:divId w:val="1220702035"/>
        <w:rPr>
          <w:rFonts w:eastAsia="Times New Roman"/>
          <w:lang w:val="en-US"/>
        </w:rPr>
      </w:pPr>
      <w:r>
        <w:rPr>
          <w:rFonts w:eastAsia="Times New Roman"/>
          <w:lang w:val="en-US"/>
        </w:rPr>
        <w:t>http://hl7.org/fhir/StructureDefinition/BackboneElement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gridCol w:w="5555"/>
      </w:tblGrid>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BackboneElement</w:t>
            </w:r>
            <w:proofErr w:type="spellEnd"/>
          </w:p>
        </w:tc>
        <w:tc>
          <w:tcPr>
            <w:tcW w:w="0" w:type="auto"/>
            <w:vAlign w:val="center"/>
            <w:hideMark/>
          </w:tcPr>
          <w:p w:rsidR="004575DC" w:rsidRDefault="006D783A">
            <w:pPr>
              <w:rPr>
                <w:rFonts w:eastAsia="Times New Roman"/>
                <w:lang w:val="en-US"/>
              </w:rPr>
            </w:pPr>
            <w:r>
              <w:rPr>
                <w:rFonts w:eastAsia="Times New Roman"/>
                <w:lang w:val="en-US"/>
              </w:rPr>
              <w:t>Backbone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for elements defined inside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Base definition for all elements that are defined inside a resource - but not those in a data type.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BackboneElement.modifierExtension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Extensions that cannot be ignored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May be used to represent additional information that is not part of the basic definition of the element,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59212F">
            <w:pPr>
              <w:rPr>
                <w:rFonts w:eastAsia="Times New Roman"/>
                <w:lang w:val="en-US"/>
              </w:rPr>
            </w:pPr>
            <w:r>
              <w:rPr>
                <w:rFonts w:eastAsia="Times New Roman"/>
                <w:lang w:val="en-US"/>
              </w:rPr>
              <w:t>E</w:t>
            </w:r>
            <w:r w:rsidR="006D783A">
              <w:rPr>
                <w:rFonts w:eastAsia="Times New Roman"/>
                <w:lang w:val="en-US"/>
              </w:rPr>
              <w:t>xtensions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user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59212F">
            <w:pPr>
              <w:rPr>
                <w:rFonts w:eastAsia="Times New Roman"/>
                <w:lang w:val="en-US"/>
              </w:rPr>
            </w:pPr>
            <w:r>
              <w:rPr>
                <w:rFonts w:eastAsia="Times New Roman"/>
                <w:lang w:val="en-US"/>
              </w:rPr>
              <w:t>M</w:t>
            </w:r>
            <w:r w:rsidR="006D783A">
              <w:rPr>
                <w:rFonts w:eastAsia="Times New Roman"/>
                <w:lang w:val="en-US"/>
              </w:rPr>
              <w:t>odifiers</w:t>
            </w:r>
          </w:p>
        </w:tc>
      </w:tr>
    </w:tbl>
    <w:p w:rsidR="004575DC" w:rsidRDefault="006D783A">
      <w:pPr>
        <w:pStyle w:val="Heading2"/>
        <w:divId w:val="1220702035"/>
        <w:rPr>
          <w:rFonts w:eastAsia="Times New Roman"/>
          <w:lang w:val="en-US"/>
        </w:rPr>
      </w:pPr>
      <w:r>
        <w:rPr>
          <w:rFonts w:eastAsia="Times New Roman"/>
          <w:lang w:val="en-US"/>
        </w:rPr>
        <w:t>http://hl7.org/fhir/StructureDefinition/CodeableConcept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682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CodeableConcept</w:t>
            </w:r>
          </w:p>
        </w:tc>
        <w:tc>
          <w:tcPr>
            <w:tcW w:w="0" w:type="auto"/>
            <w:vAlign w:val="center"/>
            <w:hideMark/>
          </w:tcPr>
          <w:p w:rsidR="004575DC" w:rsidRDefault="006D783A">
            <w:pPr>
              <w:rPr>
                <w:rFonts w:eastAsia="Times New Roman"/>
                <w:lang w:val="en-US"/>
              </w:rPr>
            </w:pPr>
            <w:proofErr w:type="spellStart"/>
            <w:r>
              <w:rPr>
                <w:rFonts w:eastAsia="Times New Roman"/>
                <w:lang w:val="en-US"/>
              </w:rPr>
              <w:t>Codeable</w:t>
            </w:r>
            <w:proofErr w:type="spellEnd"/>
            <w:r>
              <w:rPr>
                <w:rFonts w:eastAsia="Times New Roman"/>
                <w:lang w:val="en-US"/>
              </w:rPr>
              <w:t xml:space="preserve"> 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Concept - reference to a terminology or just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concept that may be defined by a formal reference to a terminology or ontology or may be provided by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Not all terminology uses fit this general pattern. In some cases, </w:t>
            </w:r>
            <w:r>
              <w:rPr>
                <w:rFonts w:eastAsia="Times New Roman"/>
                <w:lang w:val="en-US"/>
              </w:rPr>
              <w:lastRenderedPageBreak/>
              <w:t xml:space="preserve">models should not use CodeableConcept and use Coding directly and provide their own structure for managing text, </w:t>
            </w:r>
            <w:proofErr w:type="spellStart"/>
            <w:r>
              <w:rPr>
                <w:rFonts w:eastAsia="Times New Roman"/>
                <w:lang w:val="en-US"/>
              </w:rPr>
              <w:t>codings</w:t>
            </w:r>
            <w:proofErr w:type="spellEnd"/>
            <w:r>
              <w:rPr>
                <w:rFonts w:eastAsia="Times New Roman"/>
                <w:lang w:val="en-US"/>
              </w:rPr>
              <w:t xml:space="preserve">, translations and the relationship between elements and pre- and post-coordination.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CodeableConcept.coding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Codes may be defined very casually in enumerations, or code lists, up to very formal definitions such as SNOMED CT - see the V3 Core Principles for more information. Ordering of </w:t>
            </w:r>
            <w:proofErr w:type="spellStart"/>
            <w:r>
              <w:rPr>
                <w:rFonts w:eastAsia="Times New Roman"/>
                <w:lang w:val="en-US"/>
              </w:rPr>
              <w:t>codings</w:t>
            </w:r>
            <w:proofErr w:type="spellEnd"/>
            <w:r>
              <w:rPr>
                <w:rFonts w:eastAsia="Times New Roman"/>
                <w:lang w:val="en-US"/>
              </w:rPr>
              <w:t xml:space="preserve"> is undefined and SHALL NOT be used to infer meaning. Generally, at most only one of the coding values will be labelled as </w:t>
            </w:r>
            <w:proofErr w:type="spellStart"/>
            <w:r>
              <w:rPr>
                <w:rFonts w:eastAsia="Times New Roman"/>
                <w:lang w:val="en-US"/>
              </w:rPr>
              <w:t>UserSelected</w:t>
            </w:r>
            <w:proofErr w:type="spellEnd"/>
            <w:r>
              <w:rPr>
                <w:rFonts w:eastAsia="Times New Roman"/>
                <w:lang w:val="en-US"/>
              </w:rPr>
              <w:t xml:space="preserve"> = true.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Allows for translations and alternate encodings within a code system. Also supports communication of the same instance to systems requiring different encodings.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CodeableConcept.text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Plain text representation of the 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human language representation of the concept as seen/selected/uttered by the user who entered the data and/or which represents the intended meaning of the user.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Very often the text is the same as a </w:t>
            </w:r>
            <w:proofErr w:type="spellStart"/>
            <w:r>
              <w:rPr>
                <w:rFonts w:eastAsia="Times New Roman"/>
                <w:lang w:val="en-US"/>
              </w:rPr>
              <w:t>displayName</w:t>
            </w:r>
            <w:proofErr w:type="spellEnd"/>
            <w:r>
              <w:rPr>
                <w:rFonts w:eastAsia="Times New Roman"/>
                <w:lang w:val="en-US"/>
              </w:rPr>
              <w:t xml:space="preserve"> of one of the </w:t>
            </w:r>
            <w:proofErr w:type="spellStart"/>
            <w:r>
              <w:rPr>
                <w:rFonts w:eastAsia="Times New Roman"/>
                <w:lang w:val="en-US"/>
              </w:rPr>
              <w:t>codings</w:t>
            </w:r>
            <w:proofErr w:type="spell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 codes from the terminologies do not always capture the correct meaning with all the nuances of the human using them, or sometimes there is no appropriate code at all. In these cases, the text is used to capture the full meaning of the source. </w:t>
            </w:r>
          </w:p>
        </w:tc>
      </w:tr>
    </w:tbl>
    <w:p w:rsidR="004575DC" w:rsidRDefault="006D783A">
      <w:pPr>
        <w:pStyle w:val="Heading2"/>
        <w:divId w:val="1220702035"/>
        <w:rPr>
          <w:rFonts w:eastAsia="Times New Roman"/>
          <w:lang w:val="en-US"/>
        </w:rPr>
      </w:pPr>
      <w:r>
        <w:rPr>
          <w:rFonts w:eastAsia="Times New Roman"/>
          <w:lang w:val="en-US"/>
        </w:rPr>
        <w:t>http://hl7.org/fhir/StructureDefinition/Coding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728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Coding</w:t>
            </w:r>
          </w:p>
        </w:tc>
        <w:tc>
          <w:tcPr>
            <w:tcW w:w="0" w:type="auto"/>
            <w:vAlign w:val="center"/>
            <w:hideMark/>
          </w:tcPr>
          <w:p w:rsidR="004575DC" w:rsidRDefault="006D783A">
            <w:pPr>
              <w:rPr>
                <w:rFonts w:eastAsia="Times New Roman"/>
                <w:lang w:val="en-US"/>
              </w:rPr>
            </w:pPr>
            <w:r>
              <w:rPr>
                <w:rFonts w:eastAsia="Times New Roman"/>
                <w:lang w:val="en-US"/>
              </w:rPr>
              <w:t>Coding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Codes may be defined very casually in enumerations or code lists, up to very formal definitions such as SNOMED CT - see the V3 Core Principles for more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Identity of the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identification of the code system that defines the meaning of the symbol in the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URI may be an OID (</w:t>
            </w:r>
            <w:proofErr w:type="spellStart"/>
            <w:r>
              <w:rPr>
                <w:rFonts w:eastAsia="Times New Roman"/>
                <w:lang w:val="en-US"/>
              </w:rPr>
              <w:t>urn</w:t>
            </w:r>
            <w:proofErr w:type="gramStart"/>
            <w:r>
              <w:rPr>
                <w:rFonts w:eastAsia="Times New Roman"/>
                <w:lang w:val="en-US"/>
              </w:rPr>
              <w:t>:oid</w:t>
            </w:r>
            <w:proofErr w:type="spellEnd"/>
            <w:proofErr w:type="gramEnd"/>
            <w:r>
              <w:rPr>
                <w:rFonts w:eastAsia="Times New Roman"/>
                <w:lang w:val="en-US"/>
              </w:rPr>
              <w:t>:...) or a UUID (</w:t>
            </w:r>
            <w:proofErr w:type="spellStart"/>
            <w:r>
              <w:rPr>
                <w:rFonts w:eastAsia="Times New Roman"/>
                <w:lang w:val="en-US"/>
              </w:rPr>
              <w:t>urn:uuid</w:t>
            </w:r>
            <w:proofErr w:type="spellEnd"/>
            <w:r>
              <w:rPr>
                <w:rFonts w:eastAsia="Times New Roman"/>
                <w:lang w:val="en-US"/>
              </w:rPr>
              <w:t xml:space="preserve">:...). OIDs and UUIDs SHALL be references to the HL7 OID registry. Otherwise, the URI should come from HL7's list of FHIR defined special URIs or it should de-reference to some </w:t>
            </w:r>
            <w:proofErr w:type="gramStart"/>
            <w:r>
              <w:rPr>
                <w:rFonts w:eastAsia="Times New Roman"/>
                <w:lang w:val="en-US"/>
              </w:rPr>
              <w:t>definition that establish</w:t>
            </w:r>
            <w:proofErr w:type="gramEnd"/>
            <w:r>
              <w:rPr>
                <w:rFonts w:eastAsia="Times New Roman"/>
                <w:lang w:val="en-US"/>
              </w:rPr>
              <w:t xml:space="preserve"> the system clearly </w:t>
            </w:r>
            <w:r>
              <w:rPr>
                <w:rFonts w:eastAsia="Times New Roman"/>
                <w:lang w:val="en-US"/>
              </w:rPr>
              <w:lastRenderedPageBreak/>
              <w:t xml:space="preserve">and unambiguously.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Need to be unambiguous about the source of the definition of the symbol.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Coding.version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Version of the system - if relevant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version of the code system which was used when choosing this code. Note that a well-maintained code system does not need the version reported, because the meaning of codes is consistent across versions. However this cannot consistently be assured. </w:t>
            </w:r>
            <w:proofErr w:type="gramStart"/>
            <w:r>
              <w:rPr>
                <w:rFonts w:eastAsia="Times New Roman"/>
                <w:lang w:val="en-US"/>
              </w:rPr>
              <w:t>and</w:t>
            </w:r>
            <w:proofErr w:type="gramEnd"/>
            <w:r>
              <w:rPr>
                <w:rFonts w:eastAsia="Times New Roman"/>
                <w:lang w:val="en-US"/>
              </w:rPr>
              <w:t xml:space="preserve"> when the meaning is not guaranteed to be consistent, the version SHOULD be exchanged.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Where the terminology does not clearly define what string should be used to identify code system versions, the recommendation is to use the date (expressed in FHIR date format) on which that version was officially published as the version date.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Symbol in syntax defined by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symbol in syntax defined by the system. The symbol may be a predefined code or an expression in a syntax defined by the coding system (e.g. post-coordination).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refer to a particular code in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Coding.display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Representation defined by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representation of the meaning of the code in the system, following the rules of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be able to carry a human-readable meaning of the code for readers that do not know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Coding.userSelected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this coding was chosen directly by the user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that this coding was chosen by a user directly - i.e. off a pick list of available items (codes or displays).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Amongst a set of alternatives, a directly chosen code is the most appropriate starting point for new translations. There is some ambiguity about what exactly 'directly chosen' implies, and trading partner agreement may be needed to clarify the use of this element and its consequences more completely.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This has been identified as a clinical safety </w:t>
            </w:r>
            <w:proofErr w:type="spellStart"/>
            <w:r>
              <w:rPr>
                <w:rFonts w:eastAsia="Times New Roman"/>
                <w:lang w:val="en-US"/>
              </w:rPr>
              <w:t>criterium</w:t>
            </w:r>
            <w:proofErr w:type="spellEnd"/>
            <w:r>
              <w:rPr>
                <w:rFonts w:eastAsia="Times New Roman"/>
                <w:lang w:val="en-US"/>
              </w:rPr>
              <w:t xml:space="preserve"> - </w:t>
            </w:r>
            <w:proofErr w:type="gramStart"/>
            <w:r>
              <w:rPr>
                <w:rFonts w:eastAsia="Times New Roman"/>
                <w:lang w:val="en-US"/>
              </w:rPr>
              <w:t>that</w:t>
            </w:r>
            <w:proofErr w:type="gramEnd"/>
            <w:r>
              <w:rPr>
                <w:rFonts w:eastAsia="Times New Roman"/>
                <w:lang w:val="en-US"/>
              </w:rPr>
              <w:t xml:space="preserve"> this exact system/code pair was chosen explicitly, rather than inferred by the system based on some rules or language processing. </w:t>
            </w:r>
          </w:p>
        </w:tc>
      </w:tr>
    </w:tbl>
    <w:p w:rsidR="004575DC" w:rsidRDefault="006D783A">
      <w:pPr>
        <w:pStyle w:val="Heading2"/>
        <w:divId w:val="1220702035"/>
        <w:rPr>
          <w:rFonts w:eastAsia="Times New Roman"/>
          <w:lang w:val="en-US"/>
        </w:rPr>
      </w:pPr>
      <w:r>
        <w:rPr>
          <w:rFonts w:eastAsia="Times New Roman"/>
          <w:lang w:val="en-US"/>
        </w:rPr>
        <w:t>http://hl7.org/fhir/StructureDefinition/ContactPoint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72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ContactPoint</w:t>
            </w:r>
          </w:p>
        </w:tc>
        <w:tc>
          <w:tcPr>
            <w:tcW w:w="0" w:type="auto"/>
            <w:vAlign w:val="center"/>
            <w:hideMark/>
          </w:tcPr>
          <w:p w:rsidR="004575DC" w:rsidRDefault="006D783A">
            <w:pPr>
              <w:rPr>
                <w:rFonts w:eastAsia="Times New Roman"/>
                <w:lang w:val="en-US"/>
              </w:rPr>
            </w:pPr>
            <w:r>
              <w:rPr>
                <w:rFonts w:eastAsia="Times New Roman"/>
                <w:lang w:val="en-US"/>
              </w:rPr>
              <w:t>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Details of a Technology mediated contact point (phone, fax, email,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Details for All kinds of technology mediated contact points for a person or organization, including telephone, email,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 system is required if a value is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Telecommunications form for contact point - what communications system is required to make use of the contact.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Telecommunications form for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actual contact point details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actual contact point details, in a form that is meaningful to the designated communication system (i.e. phone number or email address).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Additional text data such as phone extension numbers, or notes about use of the contact are sometimes included in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support legacy numbers that are not in a tightly controlled format.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the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contact etc for a current/permanent one. Applications can assume that a contact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track the way a person uses this contact, so a user can choose which is appropriate for their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Use of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ContactPoint.rank</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Specify preferred order of use (1 = highest)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Specifies a preferred order in which to use a set of contacts. Contacts are ranked with lower values coming before higher values.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that rank does not necessarily follow the order in which the contacts are represented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the contact point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when the contact point was/is in use.</w:t>
            </w:r>
          </w:p>
        </w:tc>
      </w:tr>
    </w:tbl>
    <w:p w:rsidR="004575DC" w:rsidRDefault="006D783A">
      <w:pPr>
        <w:pStyle w:val="Heading2"/>
        <w:divId w:val="1220702035"/>
        <w:rPr>
          <w:rFonts w:eastAsia="Times New Roman"/>
          <w:lang w:val="en-US"/>
        </w:rPr>
      </w:pPr>
      <w:r>
        <w:rPr>
          <w:rFonts w:eastAsia="Times New Roman"/>
          <w:lang w:val="en-US"/>
        </w:rPr>
        <w:t>http://hl7.org/fhir/StructureDefinition/Count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817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count of a discrete element (no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with a value of "1" if there is a value and it SHALL be an expression of length. If system is present, it SHALL be UCUM. If present, the </w:t>
            </w:r>
            <w:r>
              <w:rPr>
                <w:rFonts w:eastAsia="Times New Roman"/>
                <w:lang w:val="en-US"/>
              </w:rPr>
              <w:lastRenderedPageBreak/>
              <w:t xml:space="preserve">value SHALL a whole number.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with a value of "1" if there is a value and it SHALL be an expression of length. If system is present, it SHALL be UCUM. If present, the value SHALL a whole number. </w:t>
            </w:r>
          </w:p>
        </w:tc>
      </w:tr>
    </w:tbl>
    <w:p w:rsidR="004575DC" w:rsidRDefault="006D783A">
      <w:pPr>
        <w:pStyle w:val="Heading2"/>
        <w:divId w:val="1220702035"/>
        <w:rPr>
          <w:rFonts w:eastAsia="Times New Roman"/>
          <w:lang w:val="en-US"/>
        </w:rPr>
      </w:pPr>
      <w:r>
        <w:rPr>
          <w:rFonts w:eastAsia="Times New Roman"/>
          <w:lang w:val="en-US"/>
        </w:rPr>
        <w:t>http://hl7.org/fhir/StructureDefinition/Distance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806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measure of distance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length. If system is present, it SHALL be UCUM.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length. If system is present, it SHALL be UCUM.</w:t>
            </w:r>
          </w:p>
        </w:tc>
      </w:tr>
    </w:tbl>
    <w:p w:rsidR="004575DC" w:rsidRDefault="006D783A">
      <w:pPr>
        <w:pStyle w:val="Heading2"/>
        <w:divId w:val="1220702035"/>
        <w:rPr>
          <w:rFonts w:eastAsia="Times New Roman"/>
          <w:lang w:val="en-US"/>
        </w:rPr>
      </w:pPr>
      <w:r>
        <w:rPr>
          <w:rFonts w:eastAsia="Times New Roman"/>
          <w:lang w:val="en-US"/>
        </w:rPr>
        <w:t>http://hl7.org/fhir/StructureDefinition/Duration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0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length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time. If system is present, it SHALL be UCUM.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time. If system is present, it SHALL be UCUM.</w:t>
            </w:r>
          </w:p>
        </w:tc>
      </w:tr>
    </w:tbl>
    <w:p w:rsidR="004575DC" w:rsidRDefault="006D783A">
      <w:pPr>
        <w:pStyle w:val="Heading2"/>
        <w:divId w:val="1220702035"/>
        <w:rPr>
          <w:rFonts w:eastAsia="Times New Roman"/>
          <w:lang w:val="en-US"/>
        </w:rPr>
      </w:pPr>
      <w:r>
        <w:rPr>
          <w:rFonts w:eastAsia="Times New Roman"/>
          <w:lang w:val="en-US"/>
        </w:rPr>
        <w:t>http://hl7.org/fhir/StructureDefinition/Element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750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w:t>
            </w:r>
          </w:p>
        </w:tc>
        <w:tc>
          <w:tcPr>
            <w:tcW w:w="0" w:type="auto"/>
            <w:vAlign w:val="center"/>
            <w:hideMark/>
          </w:tcPr>
          <w:p w:rsidR="004575DC" w:rsidRDefault="006D783A">
            <w:pPr>
              <w:rPr>
                <w:rFonts w:eastAsia="Times New Roman"/>
                <w:lang w:val="en-US"/>
              </w:rPr>
            </w:pPr>
            <w:r>
              <w:rPr>
                <w:rFonts w:eastAsia="Times New Roman"/>
                <w:lang w:val="en-US"/>
              </w:rPr>
              <w:t>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for all elements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Base definition for all elements in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All FHIR elements must have a @value or children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Element.id</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proofErr w:type="spellStart"/>
            <w:r>
              <w:rPr>
                <w:rFonts w:eastAsia="Times New Roman"/>
                <w:lang w:val="en-US"/>
              </w:rPr>
              <w:t>xml:id</w:t>
            </w:r>
            <w:proofErr w:type="spellEnd"/>
            <w:r>
              <w:rPr>
                <w:rFonts w:eastAsia="Times New Roman"/>
                <w:lang w:val="en-US"/>
              </w:rPr>
              <w:t xml:space="preserve"> (or equivalent in JSON)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proofErr w:type="gramStart"/>
            <w:r>
              <w:rPr>
                <w:rFonts w:eastAsia="Times New Roman"/>
                <w:lang w:val="en-US"/>
              </w:rPr>
              <w:t>unique</w:t>
            </w:r>
            <w:proofErr w:type="gramEnd"/>
            <w:r>
              <w:rPr>
                <w:rFonts w:eastAsia="Times New Roman"/>
                <w:lang w:val="en-US"/>
              </w:rPr>
              <w:t xml:space="preserve"> id for the element within a resource (for internal references).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Element.extension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Additional Content defined by implementations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May be used to represent additional information that is not part of the basic definition of the element.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EA5761">
            <w:pPr>
              <w:rPr>
                <w:rFonts w:eastAsia="Times New Roman"/>
                <w:lang w:val="en-US"/>
              </w:rPr>
            </w:pPr>
            <w:r>
              <w:rPr>
                <w:rFonts w:eastAsia="Times New Roman"/>
                <w:lang w:val="en-US"/>
              </w:rPr>
              <w:t>E</w:t>
            </w:r>
            <w:r w:rsidR="006D783A">
              <w:rPr>
                <w:rFonts w:eastAsia="Times New Roman"/>
                <w:lang w:val="en-US"/>
              </w:rPr>
              <w:t>xtensions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user content</w:t>
            </w:r>
          </w:p>
        </w:tc>
      </w:tr>
    </w:tbl>
    <w:p w:rsidR="004575DC" w:rsidRDefault="006D783A">
      <w:pPr>
        <w:pStyle w:val="Heading2"/>
        <w:divId w:val="1220702035"/>
        <w:rPr>
          <w:rFonts w:eastAsia="Times New Roman"/>
          <w:lang w:val="en-US"/>
        </w:rPr>
      </w:pPr>
      <w:r>
        <w:rPr>
          <w:rFonts w:eastAsia="Times New Roman"/>
          <w:lang w:val="en-US"/>
        </w:rPr>
        <w:t>http://hl7.org/fhir/StructureDefinition/ElementDefinition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gridCol w:w="4962"/>
      </w:tblGrid>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w:t>
            </w:r>
            <w:proofErr w:type="spellEnd"/>
          </w:p>
        </w:tc>
        <w:tc>
          <w:tcPr>
            <w:tcW w:w="0" w:type="auto"/>
            <w:vAlign w:val="center"/>
            <w:hideMark/>
          </w:tcPr>
          <w:p w:rsidR="004575DC" w:rsidRDefault="006D783A">
            <w:pPr>
              <w:rPr>
                <w:rFonts w:eastAsia="Times New Roman"/>
                <w:lang w:val="en-US"/>
              </w:rPr>
            </w:pPr>
            <w:r>
              <w:rPr>
                <w:rFonts w:eastAsia="Times New Roman"/>
                <w:lang w:val="en-US"/>
              </w:rPr>
              <w:t>Element Definition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Definition of an element in a resource or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Captures constraints on each element within the resource, profile, or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Min &lt;= Max</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Either a </w:t>
            </w:r>
            <w:proofErr w:type="spellStart"/>
            <w:r>
              <w:rPr>
                <w:rFonts w:eastAsia="Times New Roman"/>
                <w:lang w:val="en-US"/>
              </w:rPr>
              <w:t>namereference</w:t>
            </w:r>
            <w:proofErr w:type="spellEnd"/>
            <w:r>
              <w:rPr>
                <w:rFonts w:eastAsia="Times New Roman"/>
                <w:lang w:val="en-US"/>
              </w:rPr>
              <w:t xml:space="preserve"> or a fixed value (but not both) is permitted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Pattern may only be specified if there is one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Fixed value may only be specified if there is one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Binding can only be present for coded elements, string, and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Pattern and value are mutually exclusive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Constraints must be unique by key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Types must be unique by the combination of code and profile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default value and </w:t>
            </w:r>
            <w:proofErr w:type="spellStart"/>
            <w:r>
              <w:rPr>
                <w:rFonts w:eastAsia="Times New Roman"/>
                <w:lang w:val="en-US"/>
              </w:rPr>
              <w:t>meaningWhenMissing</w:t>
            </w:r>
            <w:proofErr w:type="spellEnd"/>
            <w:r>
              <w:rPr>
                <w:rFonts w:eastAsia="Times New Roman"/>
                <w:lang w:val="en-US"/>
              </w:rPr>
              <w:t xml:space="preserve"> are mutually exclusive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path of the element (see the Detailed Descriptions)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path identifies the element and is expressed as a "."-separated list of ancestor elements, beginning with the name of the resource or extension.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ElementDefinition.representation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this element is represented in instances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Codes that define how this element is represented in instances, when the deviation varies from the normal case.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rarely used except for special cases where the representation deviates from the normal, which is done only very reluctantly, and can only be </w:t>
            </w:r>
            <w:r>
              <w:rPr>
                <w:rFonts w:eastAsia="Times New Roman"/>
                <w:lang w:val="en-US"/>
              </w:rPr>
              <w:lastRenderedPageBreak/>
              <w:t xml:space="preserve">done in the base standard (and profiles must reproduce what the base standard does).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How a property is represented on the wire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ElementDefinition.name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for this particular element definition (reference target)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name of this element definition (to refer to it from other element definitions using </w:t>
            </w:r>
            <w:proofErr w:type="spellStart"/>
            <w:r>
              <w:rPr>
                <w:rFonts w:eastAsia="Times New Roman"/>
                <w:lang w:val="en-US"/>
              </w:rPr>
              <w:t>ElementDefinition.nameReference</w:t>
            </w:r>
            <w:proofErr w:type="spellEnd"/>
            <w:r>
              <w:rPr>
                <w:rFonts w:eastAsia="Times New Roman"/>
                <w:lang w:val="en-US"/>
              </w:rPr>
              <w:t xml:space="preserve">). This is a unique name referring to a specific set of constraints applied to this element. One use of this is to provide a name to different slices of the same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name SHALL be unique within the structure within the context of the constrained resource element. (Though to avoid confusion, uniqueness across all elements is recommended.).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referencing a defined element. May also be used for code generation purposes.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ElementDefinition.label</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for element to display with or prompt for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text to display beside the element indicating its meaning or to use to prompt for the element in a user display or form.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Question and label serve similar purposes in they both can be used to prompt for capturing a data element. Whether the question form or label form should be used will depend on the type of instrument being used to capture the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Defining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code that provides the meaning for the element according to a particular terminology.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data element definition and other constraints SHALL be a proper constraint on the meaning (as defined in the code system, including relationships) of any code listed here. Where multiple codes exist in a terminology that could correspond to the data element, the most granular code(s) should be selected, so long as they are not more restrictive than the data element itself.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Links the meaning of an element to an external </w:t>
            </w:r>
            <w:r>
              <w:rPr>
                <w:rFonts w:eastAsia="Times New Roman"/>
                <w:lang w:val="en-US"/>
              </w:rPr>
              <w:lastRenderedPageBreak/>
              <w:t>terminology.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ElementDefinition.slicing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This element is sliced - slices follow</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that the element is sliced into a set of alternative definitions (i.e. in a structure definition, there are multiple different constraints on a single element in the base resource). Slicing can be used in any resource that has </w:t>
            </w:r>
            <w:proofErr w:type="gramStart"/>
            <w:r>
              <w:rPr>
                <w:rFonts w:eastAsia="Times New Roman"/>
                <w:lang w:val="en-US"/>
              </w:rPr>
              <w:t>cardinality ..</w:t>
            </w:r>
            <w:proofErr w:type="gramEnd"/>
            <w:r>
              <w:rPr>
                <w:rFonts w:eastAsia="Times New Roman"/>
                <w:lang w:val="en-US"/>
              </w:rPr>
              <w:t xml:space="preserve">* </w:t>
            </w:r>
            <w:proofErr w:type="gramStart"/>
            <w:r>
              <w:rPr>
                <w:rFonts w:eastAsia="Times New Roman"/>
                <w:lang w:val="en-US"/>
              </w:rPr>
              <w:t>on</w:t>
            </w:r>
            <w:proofErr w:type="gramEnd"/>
            <w:r>
              <w:rPr>
                <w:rFonts w:eastAsia="Times New Roman"/>
                <w:lang w:val="en-US"/>
              </w:rPr>
              <w:t xml:space="preserve"> the base resource, or any resource with a choice of types. The set of slices is any elements that come after this in the element sequence that have the same </w:t>
            </w:r>
            <w:proofErr w:type="gramStart"/>
            <w:r>
              <w:rPr>
                <w:rFonts w:eastAsia="Times New Roman"/>
                <w:lang w:val="en-US"/>
              </w:rPr>
              <w:t>path,</w:t>
            </w:r>
            <w:proofErr w:type="gramEnd"/>
            <w:r>
              <w:rPr>
                <w:rFonts w:eastAsia="Times New Roman"/>
                <w:lang w:val="en-US"/>
              </w:rPr>
              <w:t xml:space="preserve"> until a shorter path occurs (the shorter path terminates the set).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rsidP="007473ED">
            <w:pPr>
              <w:rPr>
                <w:rFonts w:eastAsia="Times New Roman"/>
                <w:lang w:val="en-US"/>
              </w:rPr>
            </w:pPr>
            <w:r>
              <w:rPr>
                <w:rFonts w:eastAsia="Times New Roman"/>
                <w:lang w:val="en-US"/>
              </w:rPr>
              <w:t>The first element in the sequence, the one that carries the slicing, is the unconstrained element, for reference purposes</w:t>
            </w:r>
            <w:del w:id="4" w:author="Hozefa" w:date="2015-09-07T14:07:00Z">
              <w:r w:rsidDel="007473ED">
                <w:rPr>
                  <w:rFonts w:eastAsia="Times New Roman"/>
                  <w:lang w:val="en-US"/>
                </w:rPr>
                <w:delText xml:space="preserve"> </w:delText>
              </w:r>
            </w:del>
            <w:r>
              <w:rPr>
                <w:rFonts w:eastAsia="Times New Roman"/>
                <w:lang w:val="en-US"/>
              </w:rPr>
              <w:t xml:space="preserve">. This may include the unconstrained children.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 are no discriminators, there must be a definition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ElementDefinition.slicing.discriminator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Element values that used to distinguish the slices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Designates which child elements are used to discriminate between the slices when processing an instance. If one or more discriminators are provided, the value of the child elements in the instance data SHALL completely distinguish which slice the element in the resource matches based on the allowed values for those elements in each of the slices.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there is no discriminator, the content is hard to process, so this should be avoided. If the base element has a cardinality </w:t>
            </w:r>
            <w:proofErr w:type="gramStart"/>
            <w:r>
              <w:rPr>
                <w:rFonts w:eastAsia="Times New Roman"/>
                <w:lang w:val="en-US"/>
              </w:rPr>
              <w:t>of ..</w:t>
            </w:r>
            <w:proofErr w:type="gramEnd"/>
            <w:r>
              <w:rPr>
                <w:rFonts w:eastAsia="Times New Roman"/>
                <w:lang w:val="en-US"/>
              </w:rPr>
              <w:t xml:space="preserve">1, and there is a choice of types, the discriminator most be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ElementDefinition.slicing.description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description of how slicing works (or not)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human-readable text description of how the slicing works. If there is no discriminator, this is required to be present to provide whatever information is possible about how the slices can be differentiated.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it's really not possible to differentiate them, the design should be re-evaluated to make t</w:t>
            </w:r>
            <w:ins w:id="5" w:author="Hozefa" w:date="2015-09-07T14:12:00Z">
              <w:r w:rsidR="007473ED">
                <w:rPr>
                  <w:rFonts w:eastAsia="Times New Roman"/>
                  <w:lang w:val="en-US"/>
                </w:rPr>
                <w:t>h</w:t>
              </w:r>
            </w:ins>
            <w:r>
              <w:rPr>
                <w:rFonts w:eastAsia="Times New Roman"/>
                <w:lang w:val="en-US"/>
              </w:rPr>
              <w:t xml:space="preserve">e content </w:t>
            </w:r>
            <w:r>
              <w:rPr>
                <w:rFonts w:eastAsia="Times New Roman"/>
                <w:lang w:val="en-US"/>
              </w:rPr>
              <w:lastRenderedPageBreak/>
              <w:t>usable.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ElementDefinition.slicing.ordered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elements must be in same order as slices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the matching elements have to occur in the same order as defined in the profile.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Order should only be required when it is a pressing concern for presentation. Profile authors should consider making the order a feature of the rules about the narrative, not the rules about the data - requiring ordered data makes the profile much less re-usable.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ElementDefinition.slicing.rules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Whether additional slices are allowed or not. When the slices are ordered, profile authors can also say that additional slices are only allowed at the end.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Allowing additional elements makes for a much for flexible template - it's open for use in wider contexts, but also means that the content of the resource is not closed, and applications have to decide how to handle content not described by the profile.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How slices are interpreted when evaluating an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ElementDefinition.short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Concise definition for xml presentation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concise description of what this element means (e.g. for use in auto-generated summaries).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May change the term to provide language more appropriate to the context of the profile or to reflect slicing.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ElementDefinition.definition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Full formal definition as narrative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Provides a complete explanation of the meaning of the data element for human readability. For the case of elements derived from existing elements (e.g. constraints), the definition SHALL be consistent with the base definition, but convey the meaning of the element in the particular context of use of the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It is easy for a different definition to change the meaning of an element and this can have nasty downstream consequences. Please be careful when </w:t>
            </w:r>
            <w:r>
              <w:rPr>
                <w:rFonts w:eastAsia="Times New Roman"/>
                <w:lang w:val="en-US"/>
              </w:rPr>
              <w:lastRenderedPageBreak/>
              <w:t xml:space="preserve">providing definitions.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To allow a user to state the usage of an element in a particular context.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Description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ElementDefinition.comments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Comments about the use of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Explanatory notes and implementation guidance about the data element, including notes about how to use the data properly, exceptions to proper use, etc.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it is possible to capture usage rules using constraints, that mechanism should be used in preference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ElementDefinition.requirements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Why is this needed?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This element is for traceability of why the element was created and why the constraints exist as they do. This may be used to point to source materials or specifications that drove the structure of this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element does not describe the usage of the element (that's done in comments), rather it's for traceability of *why* the element is either needed or why the constraints exist as they do. This may be used to point to source materials or specifications that drove the structure of this data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ElementDefinition.alias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Other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additional names by which this element might also be known.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for better easier recognition of the element by multiple communities, including international communities.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synonym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other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ElementDefinition.min</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Minimum Cardinality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minimum number of times this element SHALL appear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ElementDefinition.max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Maximum Cardinality (a number or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The maximum number of times this element is permitted to appear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Max SHALL be a number or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definition information for tools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Information about the base definition of the element, provided to make it </w:t>
            </w:r>
            <w:del w:id="6" w:author="Hozefa" w:date="2015-09-07T14:15:00Z">
              <w:r w:rsidDel="007473ED">
                <w:rPr>
                  <w:rFonts w:eastAsia="Times New Roman"/>
                  <w:lang w:val="en-US"/>
                </w:rPr>
                <w:delText>unncessary</w:delText>
              </w:r>
            </w:del>
            <w:ins w:id="7" w:author="Hozefa" w:date="2015-09-07T14:15:00Z">
              <w:r w:rsidR="007473ED">
                <w:rPr>
                  <w:rFonts w:eastAsia="Times New Roman"/>
                  <w:lang w:val="en-US"/>
                </w:rPr>
                <w:t>unnecessary</w:t>
              </w:r>
            </w:ins>
            <w:r>
              <w:rPr>
                <w:rFonts w:eastAsia="Times New Roman"/>
                <w:lang w:val="en-US"/>
              </w:rPr>
              <w:t xml:space="preserve"> for tools to trace the </w:t>
            </w:r>
            <w:del w:id="8" w:author="Hozefa" w:date="2015-09-07T14:17:00Z">
              <w:r w:rsidDel="002D73E0">
                <w:rPr>
                  <w:rFonts w:eastAsia="Times New Roman"/>
                  <w:lang w:val="en-US"/>
                </w:rPr>
                <w:delText>derviation</w:delText>
              </w:r>
            </w:del>
            <w:ins w:id="9" w:author="Hozefa" w:date="2015-09-07T14:17:00Z">
              <w:r w:rsidR="002D73E0">
                <w:rPr>
                  <w:rFonts w:eastAsia="Times New Roman"/>
                  <w:lang w:val="en-US"/>
                </w:rPr>
                <w:t>deviation</w:t>
              </w:r>
            </w:ins>
            <w:r>
              <w:rPr>
                <w:rFonts w:eastAsia="Times New Roman"/>
                <w:lang w:val="en-US"/>
              </w:rPr>
              <w:t xml:space="preserve"> of the element through the derived and related profiles. This information is only provided where the element definition represents a constraint on another element definition, and must be present if there is a base element definition.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base information does not carry any information that could not be determined from the path and related profiles, but making this </w:t>
            </w:r>
            <w:del w:id="10" w:author="Hozefa" w:date="2015-09-07T14:18:00Z">
              <w:r w:rsidDel="002D73E0">
                <w:rPr>
                  <w:rFonts w:eastAsia="Times New Roman"/>
                  <w:lang w:val="en-US"/>
                </w:rPr>
                <w:delText>determiniation</w:delText>
              </w:r>
            </w:del>
            <w:ins w:id="11" w:author="Hozefa" w:date="2015-09-07T14:18:00Z">
              <w:r w:rsidR="002D73E0">
                <w:rPr>
                  <w:rFonts w:eastAsia="Times New Roman"/>
                  <w:lang w:val="en-US"/>
                </w:rPr>
                <w:t>determination</w:t>
              </w:r>
            </w:ins>
            <w:r>
              <w:rPr>
                <w:rFonts w:eastAsia="Times New Roman"/>
                <w:lang w:val="en-US"/>
              </w:rPr>
              <w:t xml:space="preserve"> requires both that the related profiles are available, and that the algorithm to determine them be available. So they are </w:t>
            </w:r>
            <w:del w:id="12" w:author="Hozefa" w:date="2015-09-07T14:18:00Z">
              <w:r w:rsidDel="002D73E0">
                <w:rPr>
                  <w:rFonts w:eastAsia="Times New Roman"/>
                  <w:lang w:val="en-US"/>
                </w:rPr>
                <w:delText>denormalised</w:delText>
              </w:r>
            </w:del>
            <w:ins w:id="13" w:author="Hozefa" w:date="2015-09-07T14:18:00Z">
              <w:r w:rsidR="002D73E0">
                <w:rPr>
                  <w:rFonts w:eastAsia="Times New Roman"/>
                  <w:lang w:val="en-US"/>
                </w:rPr>
                <w:t>deformalized</w:t>
              </w:r>
            </w:ins>
            <w:r>
              <w:rPr>
                <w:rFonts w:eastAsia="Times New Roman"/>
                <w:lang w:val="en-US"/>
              </w:rPr>
              <w:t xml:space="preserve"> into this location for tooling convenience, and to ensure that the base information is available without dependencies.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Path that identifies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Path that identifies the base element - this matches the </w:t>
            </w:r>
            <w:proofErr w:type="spellStart"/>
            <w:r>
              <w:rPr>
                <w:rFonts w:eastAsia="Times New Roman"/>
                <w:lang w:val="en-US"/>
              </w:rPr>
              <w:t>ElementDefinition.path</w:t>
            </w:r>
            <w:proofErr w:type="spellEnd"/>
            <w:r>
              <w:rPr>
                <w:rFonts w:eastAsia="Times New Roman"/>
                <w:lang w:val="en-US"/>
              </w:rPr>
              <w:t xml:space="preserve"> for that element. Across FHIR, there is only one base definition of any element - that is, an element definition on a [[[</w:t>
            </w:r>
            <w:proofErr w:type="spellStart"/>
            <w:r>
              <w:rPr>
                <w:rFonts w:eastAsia="Times New Roman"/>
                <w:lang w:val="en-US"/>
              </w:rPr>
              <w:t>StructureDefinition</w:t>
            </w:r>
            <w:proofErr w:type="spellEnd"/>
            <w:r>
              <w:rPr>
                <w:rFonts w:eastAsia="Times New Roman"/>
                <w:lang w:val="en-US"/>
              </w:rPr>
              <w:t xml:space="preserve">]]] without a </w:t>
            </w:r>
            <w:proofErr w:type="spellStart"/>
            <w:r>
              <w:rPr>
                <w:rFonts w:eastAsia="Times New Roman"/>
                <w:lang w:val="en-US"/>
              </w:rPr>
              <w:t>StructureDefinition.base</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ElementDefinition.base.min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 cardinality of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Minimum cardinality of the base element identified by the path.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provided for consistency with max, and may affect code generation of mandatory elements of the base resource are generated differently (some reference implementations have done this).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 cardinality of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Maximum cardinality of the base element </w:t>
            </w:r>
            <w:r>
              <w:rPr>
                <w:rFonts w:eastAsia="Times New Roman"/>
                <w:lang w:val="en-US"/>
              </w:rPr>
              <w:lastRenderedPageBreak/>
              <w:t>identified by the path.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provided to code generation, since the wire representation in JSON differs depending on whether the base element has max &gt; 1. Also, some forms of code generation may differ.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Data type and Profile for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data type or resource that the value of this element is permitted to be.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Type of the element can be left blank, in which case the type is inherited from the resource. The type can only be listed in this field if it is an allowed option in the base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Aggregation may only be specified if one of the allowed types for the element is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Data type or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Name of Data type or Resource that is </w:t>
            </w:r>
            <w:proofErr w:type="gramStart"/>
            <w:r>
              <w:rPr>
                <w:rFonts w:eastAsia="Times New Roman"/>
                <w:lang w:val="en-US"/>
              </w:rPr>
              <w:t>a(</w:t>
            </w:r>
            <w:proofErr w:type="gramEnd"/>
            <w:r>
              <w:rPr>
                <w:rFonts w:eastAsia="Times New Roman"/>
                <w:lang w:val="en-US"/>
              </w:rPr>
              <w:t>or the) type used for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 element is a reference to another resource, this element contains "Reference", and the profile element refers to the profile of the allowed target of the resource, which may be a reference to the general definition of a resource (e.g. http://hl7.org/fhir/StructureDefinition/Patient). There would be one pair of type/code for each allowed target resource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Either a resource or a data type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ElementDefinition.type.profile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Profile (</w:t>
            </w:r>
            <w:proofErr w:type="spellStart"/>
            <w:r>
              <w:rPr>
                <w:rFonts w:eastAsia="Times New Roman"/>
                <w:lang w:val="en-US"/>
              </w:rPr>
              <w:t>StructureDefinition</w:t>
            </w:r>
            <w:proofErr w:type="spellEnd"/>
            <w:r>
              <w:rPr>
                <w:rFonts w:eastAsia="Times New Roman"/>
                <w:lang w:val="en-US"/>
              </w:rPr>
              <w:t>) to apply (or IG)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Identifies a profile structure or implementation Guide that SHALL hold for resources or datatypes referenced as the type of this element. Can be a local reference - to another structure in this profile, or a reference to a structure in another profile. When more than one profile is specified, the content must conform to all of them. When an implementation guide is specified, the resource SHALL conform to at least one profile defined in the implementation guide.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ElementDefinition.type.aggregation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the type is a reference to another resource, how the resource is or can be </w:t>
            </w:r>
            <w:del w:id="14" w:author="Hozefa" w:date="2015-09-07T14:22:00Z">
              <w:r w:rsidDel="00A97237">
                <w:rPr>
                  <w:rFonts w:eastAsia="Times New Roman"/>
                  <w:lang w:val="en-US"/>
                </w:rPr>
                <w:delText>aggreated</w:delText>
              </w:r>
            </w:del>
            <w:ins w:id="15" w:author="Hozefa" w:date="2015-09-07T14:22:00Z">
              <w:r w:rsidR="00A97237">
                <w:rPr>
                  <w:rFonts w:eastAsia="Times New Roman"/>
                  <w:lang w:val="en-US"/>
                </w:rPr>
                <w:t>aggregated</w:t>
              </w:r>
            </w:ins>
            <w:r>
              <w:rPr>
                <w:rFonts w:eastAsia="Times New Roman"/>
                <w:lang w:val="en-US"/>
              </w:rPr>
              <w:t xml:space="preserve"> - is </w:t>
            </w:r>
            <w:r>
              <w:rPr>
                <w:rFonts w:eastAsia="Times New Roman"/>
                <w:lang w:val="en-US"/>
              </w:rPr>
              <w:lastRenderedPageBreak/>
              <w:t xml:space="preserve">it a contained resource, or a reference, and if the context is a bundle, is it included in the bundle.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How resource references can be aggregated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ElementDefinition.nameReference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To another element constraint (by element.name)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name of a slice defined elsewhere in the profile whose constraints should be applied to the current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child components of this element are defined, they act as constraints on the referenced slice.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ElementDefinition.defaultValue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Specified value it missing from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value that should be used if there is no value stated in the instance (e.g. 'if not otherwise specified, the abstract is false').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Default values can only be specified on a resource, data type, or extension definition, and never in a profile that applies to one of these. Specifying a default value means that the property can never been unknown - it must always </w:t>
            </w:r>
            <w:del w:id="16" w:author="Hozefa" w:date="2015-09-07T14:23:00Z">
              <w:r w:rsidDel="00A97237">
                <w:rPr>
                  <w:rFonts w:eastAsia="Times New Roman"/>
                  <w:lang w:val="en-US"/>
                </w:rPr>
                <w:delText>have</w:delText>
              </w:r>
            </w:del>
            <w:ins w:id="17" w:author="Hozefa" w:date="2015-09-07T14:23:00Z">
              <w:r w:rsidR="00A97237">
                <w:rPr>
                  <w:rFonts w:eastAsia="Times New Roman"/>
                  <w:lang w:val="en-US"/>
                </w:rPr>
                <w:t>has</w:t>
              </w:r>
            </w:ins>
            <w:r>
              <w:rPr>
                <w:rFonts w:eastAsia="Times New Roman"/>
                <w:lang w:val="en-US"/>
              </w:rPr>
              <w:t xml:space="preserve"> a value. Further, the default value can never be changed. For these reasons, default values are (and should be) used extremely sparingly.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ElementDefinition.meaningWhenMissing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Implicit meaning when this element is missing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Implicit meaning that is to be understood when this element is missing (e.g. 'when this element is missing, the period is ongoing'.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Implicit meanings for missing values can only be specified on a resource, data type, or extension definition, and never in a profile that applies to one of these. An implicit meaning for a missing value can never be changed, and specifying one has the consequence that constraining its use in profiles eliminates use cases as possibilities, not merely moving them out of scope.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ElementDefinition.fixed</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must be exactly this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Specifies a value that SHALL be exactly the value for this element in the instance. For purposes of comparison, non-</w:t>
            </w:r>
            <w:del w:id="18" w:author="Hozefa" w:date="2015-09-07T14:24:00Z">
              <w:r w:rsidDel="00A97237">
                <w:rPr>
                  <w:rFonts w:eastAsia="Times New Roman"/>
                  <w:lang w:val="en-US"/>
                </w:rPr>
                <w:delText>signficant</w:delText>
              </w:r>
            </w:del>
            <w:ins w:id="19" w:author="Hozefa" w:date="2015-09-07T14:24:00Z">
              <w:r w:rsidR="00A97237">
                <w:rPr>
                  <w:rFonts w:eastAsia="Times New Roman"/>
                  <w:lang w:val="en-US"/>
                </w:rPr>
                <w:t>significant</w:t>
              </w:r>
            </w:ins>
            <w:r>
              <w:rPr>
                <w:rFonts w:eastAsia="Times New Roman"/>
                <w:lang w:val="en-US"/>
              </w:rPr>
              <w:t xml:space="preserve"> whitespace is ignored, and all values must be an exact match (case and accent sensitive). Missing </w:t>
            </w:r>
            <w:r>
              <w:rPr>
                <w:rFonts w:eastAsia="Times New Roman"/>
                <w:lang w:val="en-US"/>
              </w:rPr>
              <w:lastRenderedPageBreak/>
              <w:t xml:space="preserve">elements/attributes must also be missing.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not recommended for Coding and CodeableConcept since these often have highly contextual properties such as version or display.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ElementDefinition.pattern</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must have at least these property values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Specifies a value that the value in the instance SHALL follow - that is, any value in the pattern must be found in the instance. Other additional values may be found too. This is effectively constraint by example. The values of elements present in the pattern must match exactly (case-</w:t>
            </w:r>
            <w:del w:id="20" w:author="Hozefa" w:date="2015-09-07T14:24:00Z">
              <w:r w:rsidDel="00A97237">
                <w:rPr>
                  <w:rFonts w:eastAsia="Times New Roman"/>
                  <w:lang w:val="en-US"/>
                </w:rPr>
                <w:delText>senstive</w:delText>
              </w:r>
            </w:del>
            <w:ins w:id="21" w:author="Hozefa" w:date="2015-09-07T14:24:00Z">
              <w:r w:rsidR="00A97237">
                <w:rPr>
                  <w:rFonts w:eastAsia="Times New Roman"/>
                  <w:lang w:val="en-US"/>
                </w:rPr>
                <w:t>sensitive</w:t>
              </w:r>
            </w:ins>
            <w:r>
              <w:rPr>
                <w:rFonts w:eastAsia="Times New Roman"/>
                <w:lang w:val="en-US"/>
              </w:rPr>
              <w:t xml:space="preserve">, accent-sensitive, etc.).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Mostly used for fixing values of CodeableConcept. At present, pattern[x] is not recommended as a basis for slicing while issues related to this are investigated during the DSTU period.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ElementDefinition.example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Example value: [as defined for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sample value for this element demonstrating the type of information that would typically be captured.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will most commonly be present for data where it's not implicitly obvious from either the data type or value set what the values might be. (I.e. Example values for dates or quantities would generally be unnecessary.) If the example </w:t>
            </w:r>
            <w:del w:id="22" w:author="Hozefa" w:date="2015-09-07T14:25:00Z">
              <w:r w:rsidDel="00A97237">
                <w:rPr>
                  <w:rFonts w:eastAsia="Times New Roman"/>
                  <w:lang w:val="en-US"/>
                </w:rPr>
                <w:delText>value are</w:delText>
              </w:r>
            </w:del>
            <w:ins w:id="23" w:author="Hozefa" w:date="2015-09-07T14:25:00Z">
              <w:r w:rsidR="00A97237">
                <w:rPr>
                  <w:rFonts w:eastAsia="Times New Roman"/>
                  <w:lang w:val="en-US"/>
                </w:rPr>
                <w:t>value is</w:t>
              </w:r>
            </w:ins>
            <w:r>
              <w:rPr>
                <w:rFonts w:eastAsia="Times New Roman"/>
                <w:lang w:val="en-US"/>
              </w:rPr>
              <w:t xml:space="preserve"> fully populated, the publication tool can generate an instance automatically.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ElementDefinition.minValue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Minimum Allowed Value (for some types)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minimum allowed value for the element. The value is inclusive. This is allowed for the types date, dateTime, instant, time, decimal, integer, and Quantity.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Except for date/date/instant, the type of the </w:t>
            </w:r>
            <w:proofErr w:type="spellStart"/>
            <w:r>
              <w:rPr>
                <w:rFonts w:eastAsia="Times New Roman"/>
                <w:lang w:val="en-US"/>
              </w:rPr>
              <w:t>minValue</w:t>
            </w:r>
            <w:proofErr w:type="spellEnd"/>
            <w:r>
              <w:rPr>
                <w:rFonts w:eastAsia="Times New Roman"/>
                <w:lang w:val="en-US"/>
              </w:rPr>
              <w:t xml:space="preserve">[x] SHALL be the same as the specified type of the element. For the date/dateTime/instant values, the type of </w:t>
            </w:r>
            <w:proofErr w:type="spellStart"/>
            <w:r>
              <w:rPr>
                <w:rFonts w:eastAsia="Times New Roman"/>
                <w:lang w:val="en-US"/>
              </w:rPr>
              <w:t>minValue</w:t>
            </w:r>
            <w:proofErr w:type="spellEnd"/>
            <w:r>
              <w:rPr>
                <w:rFonts w:eastAsia="Times New Roman"/>
                <w:lang w:val="en-US"/>
              </w:rPr>
              <w:t>[x] SHALL be either the same, or a</w:t>
            </w:r>
            <w:del w:id="24" w:author="Hozefa" w:date="2015-09-07T14:28:00Z">
              <w:r w:rsidDel="00FB359C">
                <w:rPr>
                  <w:rFonts w:eastAsia="Times New Roman"/>
                  <w:lang w:val="en-US"/>
                </w:rPr>
                <w:delText xml:space="preserve"> a</w:delText>
              </w:r>
            </w:del>
            <w:r>
              <w:rPr>
                <w:rFonts w:eastAsia="Times New Roman"/>
                <w:lang w:val="en-US"/>
              </w:rPr>
              <w:t xml:space="preserve"> [Duration</w:t>
            </w:r>
            <w:proofErr w:type="gramStart"/>
            <w:r>
              <w:rPr>
                <w:rFonts w:eastAsia="Times New Roman"/>
                <w:lang w:val="en-US"/>
              </w:rPr>
              <w:t>](</w:t>
            </w:r>
            <w:proofErr w:type="spellStart"/>
            <w:proofErr w:type="gramEnd"/>
            <w:r>
              <w:rPr>
                <w:rFonts w:eastAsia="Times New Roman"/>
                <w:lang w:val="en-US"/>
              </w:rPr>
              <w:t>datatypes.html#duration</w:t>
            </w:r>
            <w:proofErr w:type="spellEnd"/>
            <w:r>
              <w:rPr>
                <w:rFonts w:eastAsia="Times New Roman"/>
                <w:lang w:val="en-US"/>
              </w:rPr>
              <w:t xml:space="preserve">) which specifies a relative time limit to the </w:t>
            </w:r>
            <w:del w:id="25" w:author="Hozefa" w:date="2015-09-07T14:26:00Z">
              <w:r w:rsidDel="00A97237">
                <w:rPr>
                  <w:rFonts w:eastAsia="Times New Roman"/>
                  <w:lang w:val="en-US"/>
                </w:rPr>
                <w:delText>curren</w:delText>
              </w:r>
            </w:del>
            <w:ins w:id="26" w:author="Hozefa" w:date="2015-09-07T14:26:00Z">
              <w:r w:rsidR="00A97237">
                <w:rPr>
                  <w:rFonts w:eastAsia="Times New Roman"/>
                  <w:lang w:val="en-US"/>
                </w:rPr>
                <w:t>current</w:t>
              </w:r>
            </w:ins>
            <w:r>
              <w:rPr>
                <w:rFonts w:eastAsia="Times New Roman"/>
                <w:lang w:val="en-US"/>
              </w:rPr>
              <w:t xml:space="preserve"> </w:t>
            </w:r>
            <w:r>
              <w:rPr>
                <w:rFonts w:eastAsia="Times New Roman"/>
                <w:lang w:val="en-US"/>
              </w:rPr>
              <w:lastRenderedPageBreak/>
              <w:t xml:space="preserve">time. The duration value is positive, and is subtracted from the current clock to determine the minimum allowable value. A </w:t>
            </w:r>
            <w:del w:id="27" w:author="Hozefa" w:date="2015-09-07T14:26:00Z">
              <w:r w:rsidDel="00A97237">
                <w:rPr>
                  <w:rFonts w:eastAsia="Times New Roman"/>
                  <w:lang w:val="en-US"/>
                </w:rPr>
                <w:delText>minmum</w:delText>
              </w:r>
            </w:del>
            <w:ins w:id="28" w:author="Hozefa" w:date="2015-09-07T14:26:00Z">
              <w:r w:rsidR="00A97237">
                <w:rPr>
                  <w:rFonts w:eastAsia="Times New Roman"/>
                  <w:lang w:val="en-US"/>
                </w:rPr>
                <w:t>minimum</w:t>
              </w:r>
            </w:ins>
            <w:r>
              <w:rPr>
                <w:rFonts w:eastAsia="Times New Roman"/>
                <w:lang w:val="en-US"/>
              </w:rPr>
              <w:t xml:space="preserve"> value for a Quantity is interpreted as </w:t>
            </w:r>
            <w:del w:id="29" w:author="Hozefa" w:date="2015-09-07T14:26:00Z">
              <w:r w:rsidDel="00A97237">
                <w:rPr>
                  <w:rFonts w:eastAsia="Times New Roman"/>
                  <w:lang w:val="en-US"/>
                </w:rPr>
                <w:delText>an</w:delText>
              </w:r>
            </w:del>
            <w:ins w:id="30" w:author="Hozefa" w:date="2015-09-07T14:26:00Z">
              <w:r w:rsidR="00A97237">
                <w:rPr>
                  <w:rFonts w:eastAsia="Times New Roman"/>
                  <w:lang w:val="en-US"/>
                </w:rPr>
                <w:t>a</w:t>
              </w:r>
            </w:ins>
            <w:r>
              <w:rPr>
                <w:rFonts w:eastAsia="Times New Roman"/>
                <w:lang w:val="en-US"/>
              </w:rPr>
              <w:t xml:space="preserve"> </w:t>
            </w:r>
            <w:del w:id="31" w:author="Hozefa" w:date="2015-09-07T14:26:00Z">
              <w:r w:rsidDel="00A97237">
                <w:rPr>
                  <w:rFonts w:eastAsia="Times New Roman"/>
                  <w:lang w:val="en-US"/>
                </w:rPr>
                <w:delText>canonnical</w:delText>
              </w:r>
            </w:del>
            <w:ins w:id="32" w:author="Hozefa" w:date="2015-09-07T14:26:00Z">
              <w:r w:rsidR="00A97237">
                <w:rPr>
                  <w:rFonts w:eastAsia="Times New Roman"/>
                  <w:lang w:val="en-US"/>
                </w:rPr>
                <w:t>canonical</w:t>
              </w:r>
            </w:ins>
            <w:r>
              <w:rPr>
                <w:rFonts w:eastAsia="Times New Roman"/>
                <w:lang w:val="en-US"/>
              </w:rPr>
              <w:t xml:space="preserve"> minimum - e.g. you cannot provide 100mg if the minimum value is 10g.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ElementDefinition.maxValue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Maximum Allowed Value (for some types)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maximum allowed value for the element. The value is inclusive. This is allowed for the types date, dateTime, instant, time, decimal, integer, and Quantity.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Except for date/date/instant, the type of the </w:t>
            </w:r>
            <w:proofErr w:type="spellStart"/>
            <w:r>
              <w:rPr>
                <w:rFonts w:eastAsia="Times New Roman"/>
                <w:lang w:val="en-US"/>
              </w:rPr>
              <w:t>maxValue</w:t>
            </w:r>
            <w:proofErr w:type="spellEnd"/>
            <w:r>
              <w:rPr>
                <w:rFonts w:eastAsia="Times New Roman"/>
                <w:lang w:val="en-US"/>
              </w:rPr>
              <w:t xml:space="preserve">[x] SHALL be the same as the specified type of the element. For the date/dateTime/instant values, the type of </w:t>
            </w:r>
            <w:proofErr w:type="spellStart"/>
            <w:r>
              <w:rPr>
                <w:rFonts w:eastAsia="Times New Roman"/>
                <w:lang w:val="en-US"/>
              </w:rPr>
              <w:t>maxValue</w:t>
            </w:r>
            <w:proofErr w:type="spellEnd"/>
            <w:r>
              <w:rPr>
                <w:rFonts w:eastAsia="Times New Roman"/>
                <w:lang w:val="en-US"/>
              </w:rPr>
              <w:t xml:space="preserve">[x] SHALL be either the same, or a </w:t>
            </w:r>
            <w:proofErr w:type="spellStart"/>
            <w:r>
              <w:rPr>
                <w:rFonts w:eastAsia="Times New Roman"/>
                <w:lang w:val="en-US"/>
              </w:rPr>
              <w:t>a</w:t>
            </w:r>
            <w:proofErr w:type="spellEnd"/>
            <w:r>
              <w:rPr>
                <w:rFonts w:eastAsia="Times New Roman"/>
                <w:lang w:val="en-US"/>
              </w:rPr>
              <w:t xml:space="preserve"> [Duration</w:t>
            </w:r>
            <w:proofErr w:type="gramStart"/>
            <w:r>
              <w:rPr>
                <w:rFonts w:eastAsia="Times New Roman"/>
                <w:lang w:val="en-US"/>
              </w:rPr>
              <w:t>](</w:t>
            </w:r>
            <w:proofErr w:type="spellStart"/>
            <w:proofErr w:type="gramEnd"/>
            <w:r>
              <w:rPr>
                <w:rFonts w:eastAsia="Times New Roman"/>
                <w:lang w:val="en-US"/>
              </w:rPr>
              <w:t>datatypes.html#duration</w:t>
            </w:r>
            <w:proofErr w:type="spellEnd"/>
            <w:r>
              <w:rPr>
                <w:rFonts w:eastAsia="Times New Roman"/>
                <w:lang w:val="en-US"/>
              </w:rPr>
              <w:t xml:space="preserve">) which specifies a relative time limit to the </w:t>
            </w:r>
            <w:del w:id="33" w:author="Hozefa" w:date="2015-09-07T14:29:00Z">
              <w:r w:rsidDel="00FB359C">
                <w:rPr>
                  <w:rFonts w:eastAsia="Times New Roman"/>
                  <w:lang w:val="en-US"/>
                </w:rPr>
                <w:delText>curren</w:delText>
              </w:r>
            </w:del>
            <w:ins w:id="34" w:author="Hozefa" w:date="2015-09-07T14:29:00Z">
              <w:r w:rsidR="00FB359C">
                <w:rPr>
                  <w:rFonts w:eastAsia="Times New Roman"/>
                  <w:lang w:val="en-US"/>
                </w:rPr>
                <w:t>current</w:t>
              </w:r>
            </w:ins>
            <w:r>
              <w:rPr>
                <w:rFonts w:eastAsia="Times New Roman"/>
                <w:lang w:val="en-US"/>
              </w:rPr>
              <w:t xml:space="preserve"> time. The duration value is positive, and is added to the current clock to determine the maximum allowable value. A maximum value for a Quantity is interpreted as an </w:t>
            </w:r>
            <w:del w:id="35" w:author="Hozefa" w:date="2015-09-07T14:29:00Z">
              <w:r w:rsidDel="00FB359C">
                <w:rPr>
                  <w:rFonts w:eastAsia="Times New Roman"/>
                  <w:lang w:val="en-US"/>
                </w:rPr>
                <w:delText>canonnical</w:delText>
              </w:r>
            </w:del>
            <w:ins w:id="36" w:author="Hozefa" w:date="2015-09-07T14:29:00Z">
              <w:r w:rsidR="00FB359C">
                <w:rPr>
                  <w:rFonts w:eastAsia="Times New Roman"/>
                  <w:lang w:val="en-US"/>
                </w:rPr>
                <w:t>canonical</w:t>
              </w:r>
            </w:ins>
            <w:r>
              <w:rPr>
                <w:rFonts w:eastAsia="Times New Roman"/>
                <w:lang w:val="en-US"/>
              </w:rPr>
              <w:t xml:space="preserve"> maximum - e.g. you cannot provide 10g if the maximum value is 50mg.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ElementDefinition.maxLength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 length for strings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maximum length in characters that is permitted to be present in conformant instances and which is expected to be supported by conformant consumers that support the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Receivers are not required to reject instances that exceed the maximum length. The full length could be stored. In some cases, data might be truncated, though truncation should be undertaken with care and an understanding of the consequences of doing so. If not specified, there is no conformance expectation for length support.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ElementDefinition.condition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Reference to invariant about presence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an invariant that may make additional statements about the cardinality or value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Condition that must evaluate to 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Formal constraints such as co-occurrence and other constraints that can be computationally evaluated within the context of the instance.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Constraints should be declared on the "context" element - the lowest element in the hierarchy that is common to all nodes referenced by the constraint.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ElementDefinition.constraint.key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Target of 'condition' reference above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Allows identification of which elements have their cardinalities impacted by the constraint. Will not be referenced for constraints that do not affect cardinality.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ElementDefinition.constraint.requirements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Why this constraint necessary or appropriate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Description of why this constraint is necessary or appropriate.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To be used if the reason for the constraint may not be intuitive to all implementers.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ElementDefinition.constraint.severity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impact constraint violation has on the conformance of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allows constraints to be asserted as "shall" (error) and "should" (warning).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SHALL applications comply with this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ElementDefinition.constraint.human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description of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Text that can be used to describe the constraint in messages identifying that the constraint has been violated.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Should be expressed in business terms as much as possible.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ElementDefinition.constraint.xpath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XPath expression of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XPath expression of constraint that can be executed to see if this constraint is met.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Elements SHALL use "f" as the namespace prefix for the FHIR namespace, and "x" for the </w:t>
            </w:r>
            <w:proofErr w:type="spellStart"/>
            <w:r>
              <w:rPr>
                <w:rFonts w:eastAsia="Times New Roman"/>
                <w:lang w:val="en-US"/>
              </w:rPr>
              <w:t>xhtml</w:t>
            </w:r>
            <w:proofErr w:type="spellEnd"/>
            <w:r>
              <w:rPr>
                <w:rFonts w:eastAsia="Times New Roman"/>
                <w:lang w:val="en-US"/>
              </w:rPr>
              <w:t xml:space="preserve"> </w:t>
            </w:r>
            <w:proofErr w:type="gramStart"/>
            <w:r>
              <w:rPr>
                <w:rFonts w:eastAsia="Times New Roman"/>
                <w:lang w:val="en-US"/>
              </w:rPr>
              <w:t>namespace,</w:t>
            </w:r>
            <w:proofErr w:type="gramEnd"/>
            <w:r>
              <w:rPr>
                <w:rFonts w:eastAsia="Times New Roman"/>
                <w:lang w:val="en-US"/>
              </w:rPr>
              <w:t xml:space="preserve"> and SHALL NOT use any other prefixes.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Used in Schematron tests of the validity of the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ElementDefinition.mustSupport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the element must supported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true, implementations that produce or consume resources SHALL provide "support" for the element in some meaningful way. If false, the element may be ignored and not supported.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"Something useful" is context dependent and impossible to describe in the base FHIR specification. For this reason, </w:t>
            </w:r>
            <w:proofErr w:type="spellStart"/>
            <w:r>
              <w:rPr>
                <w:rFonts w:eastAsia="Times New Roman"/>
                <w:lang w:val="en-US"/>
              </w:rPr>
              <w:t>tue</w:t>
            </w:r>
            <w:proofErr w:type="spellEnd"/>
            <w:r>
              <w:rPr>
                <w:rFonts w:eastAsia="Times New Roman"/>
                <w:lang w:val="en-US"/>
              </w:rPr>
              <w:t xml:space="preserve"> </w:t>
            </w:r>
            <w:proofErr w:type="spellStart"/>
            <w:r>
              <w:rPr>
                <w:rFonts w:eastAsia="Times New Roman"/>
                <w:lang w:val="en-US"/>
              </w:rPr>
              <w:t>mustSupport</w:t>
            </w:r>
            <w:proofErr w:type="spellEnd"/>
            <w:r>
              <w:rPr>
                <w:rFonts w:eastAsia="Times New Roman"/>
                <w:lang w:val="en-US"/>
              </w:rPr>
              <w:t xml:space="preserve"> flag is never set to true by the FHIR specification itself - it is only set to true in profiles. This is done in [Resource Profiles</w:t>
            </w:r>
            <w:proofErr w:type="gramStart"/>
            <w:r>
              <w:rPr>
                <w:rFonts w:eastAsia="Times New Roman"/>
                <w:lang w:val="en-US"/>
              </w:rPr>
              <w:t>](</w:t>
            </w:r>
            <w:proofErr w:type="spellStart"/>
            <w:proofErr w:type="gramEnd"/>
            <w:r>
              <w:rPr>
                <w:rFonts w:eastAsia="Times New Roman"/>
                <w:lang w:val="en-US"/>
              </w:rPr>
              <w:t>profiling.html#mustsupport</w:t>
            </w:r>
            <w:proofErr w:type="spellEnd"/>
            <w:r>
              <w:rPr>
                <w:rFonts w:eastAsia="Times New Roman"/>
                <w:lang w:val="en-US"/>
              </w:rPr>
              <w:t xml:space="preserve">), where the profile labels an element as mustSupport=true. When a profile does this, it SHALL also make clear exactly what kind of "support" is required, as this can mean many things.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 profile to set expectations for system capabilities beyond merely respecting cardinality constraints.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ElementDefinition.isModifier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this modifies the meaning of other elements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true, the value of this element affects the interpretation of the element or resource that contains </w:t>
            </w:r>
            <w:proofErr w:type="gramStart"/>
            <w:r>
              <w:rPr>
                <w:rFonts w:eastAsia="Times New Roman"/>
                <w:lang w:val="en-US"/>
              </w:rPr>
              <w:t>it,</w:t>
            </w:r>
            <w:proofErr w:type="gramEnd"/>
            <w:r>
              <w:rPr>
                <w:rFonts w:eastAsia="Times New Roman"/>
                <w:lang w:val="en-US"/>
              </w:rPr>
              <w:t xml:space="preserve"> and the value of the element cannot be ignored. Typically, this is used for status, negation and qualification codes. The effect of this is that the element cannot be ignored by systems: they SHALL </w:t>
            </w:r>
            <w:proofErr w:type="gramStart"/>
            <w:r>
              <w:rPr>
                <w:rFonts w:eastAsia="Times New Roman"/>
                <w:lang w:val="en-US"/>
              </w:rPr>
              <w:t>either recognize the element and</w:t>
            </w:r>
            <w:proofErr w:type="gramEnd"/>
            <w:r>
              <w:rPr>
                <w:rFonts w:eastAsia="Times New Roman"/>
                <w:lang w:val="en-US"/>
              </w:rPr>
              <w:t xml:space="preserve"> process it, and/or a pre-determination has been made that it is not relevant to their particular system.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Only the definition of an element can set IsModifier true - either the specification itself or where an extension is originally defined. Once set to false, it cannot be set to true in derived profiles. An element/extension that has isModifier=true </w:t>
            </w:r>
            <w:r>
              <w:rPr>
                <w:rFonts w:eastAsia="Times New Roman"/>
                <w:lang w:val="en-US"/>
              </w:rPr>
              <w:lastRenderedPageBreak/>
              <w:t xml:space="preserve">SHOULD also have a minimum cardinality of 1, so that there is no lack of clarity about what to do if it is missing. If it can be missing, the definition SHALL make the meaning of a missing element clear.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Allows elements to be introduced into a specification that can't safely be ignored by applications that don't recognize them.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ElementDefinition.isSummary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Include when _summary = 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Whether the element should be included if a client requests a search with the parameter _summary=true.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Some resources include a set of simple metadata, and some very large data. This element is used to reduce the quantity of data returned in searches. Note that servers may pre-cache </w:t>
            </w:r>
            <w:del w:id="37" w:author="Hozefa" w:date="2015-09-07T14:34:00Z">
              <w:r w:rsidDel="002D6A67">
                <w:rPr>
                  <w:rFonts w:eastAsia="Times New Roman"/>
                  <w:lang w:val="en-US"/>
                </w:rPr>
                <w:delText>summarised</w:delText>
              </w:r>
            </w:del>
            <w:ins w:id="38" w:author="Hozefa" w:date="2015-09-07T14:34:00Z">
              <w:r w:rsidR="002D6A67">
                <w:rPr>
                  <w:rFonts w:eastAsia="Times New Roman"/>
                  <w:lang w:val="en-US"/>
                </w:rPr>
                <w:t>summarized</w:t>
              </w:r>
            </w:ins>
            <w:r>
              <w:rPr>
                <w:rFonts w:eastAsia="Times New Roman"/>
                <w:lang w:val="en-US"/>
              </w:rPr>
              <w:t xml:space="preserve"> resources for optimal performance, so servers may not support per-profile use of the </w:t>
            </w:r>
            <w:proofErr w:type="spellStart"/>
            <w:r>
              <w:rPr>
                <w:rFonts w:eastAsia="Times New Roman"/>
                <w:lang w:val="en-US"/>
              </w:rPr>
              <w:t>isSummary</w:t>
            </w:r>
            <w:proofErr w:type="spellEnd"/>
            <w:r>
              <w:rPr>
                <w:rFonts w:eastAsia="Times New Roman"/>
                <w:lang w:val="en-US"/>
              </w:rPr>
              <w:t xml:space="preserve"> flag.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 clients to search through large resources quickly.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ValueSet details if this is coded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Binds to a value set if this element is coded (code, Coding, CodeableConcept).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provide either a reference or a description (or both)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Example value sets are always extensible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ElementDefinition.binding.strength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For further discussion, see [[[Using Terminologies]]].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conformance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extensibility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Indication of the degree of conformance expectations associated with a binding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ElementDefinition.binding.description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explanation of the value set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Describes the intended use of this particular set of codes.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ElementDefinition.binding.valueSet</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Source of value set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Points to the value set or external definition (e.g. implicit value set) that identifies the set of codes to be used.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value </w:t>
            </w:r>
            <w:proofErr w:type="spellStart"/>
            <w:r>
              <w:rPr>
                <w:rFonts w:eastAsia="Times New Roman"/>
                <w:lang w:val="en-US"/>
              </w:rPr>
              <w:t>sets</w:t>
            </w:r>
            <w:proofErr w:type="gramStart"/>
            <w:r>
              <w:rPr>
                <w:rFonts w:eastAsia="Times New Roman"/>
                <w:lang w:val="en-US"/>
              </w:rPr>
              <w:t>,the</w:t>
            </w:r>
            <w:proofErr w:type="spellEnd"/>
            <w:proofErr w:type="gramEnd"/>
            <w:r>
              <w:rPr>
                <w:rFonts w:eastAsia="Times New Roman"/>
                <w:lang w:val="en-US"/>
              </w:rPr>
              <w:t xml:space="preserve"> </w:t>
            </w:r>
            <w:proofErr w:type="spellStart"/>
            <w:r>
              <w:rPr>
                <w:rFonts w:eastAsia="Times New Roman"/>
                <w:lang w:val="en-US"/>
              </w:rPr>
              <w:t>referenceResource</w:t>
            </w:r>
            <w:proofErr w:type="spellEnd"/>
            <w:r>
              <w:rPr>
                <w:rFonts w:eastAsia="Times New Roman"/>
                <w:lang w:val="en-US"/>
              </w:rPr>
              <w:t xml:space="preserve">, the display can contain the value set description. The reference may be version-specific or not.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proofErr w:type="spellStart"/>
            <w:proofErr w:type="gramStart"/>
            <w:r w:rsidRPr="002D6A67">
              <w:rPr>
                <w:rFonts w:eastAsia="Times New Roman"/>
                <w:strike/>
                <w:lang w:val="en-US"/>
                <w:rPrChange w:id="39" w:author="Hozefa" w:date="2015-09-07T14:36:00Z">
                  <w:rPr>
                    <w:rFonts w:eastAsia="Times New Roman"/>
                    <w:lang w:val="en-US"/>
                  </w:rPr>
                </w:rPrChange>
              </w:rPr>
              <w:t>uri</w:t>
            </w:r>
            <w:proofErr w:type="spellEnd"/>
            <w:proofErr w:type="gramEnd"/>
            <w:r>
              <w:rPr>
                <w:rFonts w:eastAsia="Times New Roman"/>
                <w:lang w:val="en-US"/>
              </w:rPr>
              <w:t xml:space="preserve"> </w:t>
            </w:r>
            <w:ins w:id="40" w:author="Hozefa" w:date="2015-09-07T14:36:00Z">
              <w:r w:rsidR="002D6A67">
                <w:rPr>
                  <w:rFonts w:eastAsia="Times New Roman"/>
                  <w:lang w:val="en-US"/>
                </w:rPr>
                <w:t xml:space="preserve">URI </w:t>
              </w:r>
            </w:ins>
            <w:r>
              <w:rPr>
                <w:rFonts w:eastAsia="Times New Roman"/>
                <w:lang w:val="en-US"/>
              </w:rPr>
              <w:t>SHALL start with http:// or https://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Map element to another set of definitions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a concept from an external specification that roughly corresponds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Mappings are not necessarily specific enough for safe translation.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Provides guidance to </w:t>
            </w:r>
            <w:proofErr w:type="gramStart"/>
            <w:r>
              <w:rPr>
                <w:rFonts w:eastAsia="Times New Roman"/>
                <w:lang w:val="en-US"/>
              </w:rPr>
              <w:t>implementers</w:t>
            </w:r>
            <w:proofErr w:type="gramEnd"/>
            <w:r>
              <w:rPr>
                <w:rFonts w:eastAsia="Times New Roman"/>
                <w:lang w:val="en-US"/>
              </w:rPr>
              <w:t xml:space="preserve"> familiar with or converting content from other specifications.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ElementDefinition.mapping.identity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Reference to mapping declaration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internal reference to the definition of a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ElementDefinition.mapping.language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Computable language of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computable language in which mapping.map is expressed.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omitted, then there can be no expectation of computational interpretation of the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ElementDefinition.mapping.map</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Details of the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Expresses what part of the target specification corresponds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most mappings, the syntax is undefined. Syntax will be provided for mappings to the RIM. Multiple mappings may be possible and may include constraints on other resource elements that identify when a particular mapping applies. </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http://hl7.org/fhir/StructureDefinition/Extension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747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Extension</w:t>
            </w:r>
          </w:p>
        </w:tc>
        <w:tc>
          <w:tcPr>
            <w:tcW w:w="0" w:type="auto"/>
            <w:vAlign w:val="center"/>
            <w:hideMark/>
          </w:tcPr>
          <w:p w:rsidR="004575DC" w:rsidRDefault="006D783A">
            <w:pPr>
              <w:rPr>
                <w:rFonts w:eastAsia="Times New Roman"/>
                <w:lang w:val="en-US"/>
              </w:rPr>
            </w:pPr>
            <w:r>
              <w:rPr>
                <w:rFonts w:eastAsia="Times New Roman"/>
                <w:lang w:val="en-US"/>
              </w:rPr>
              <w:t>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Optional Extensions Element - found in all resources.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Extension.url</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identifies the meaning of the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Source of the definition for the extension code - a logical name or a URL.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definition may point directly to a computable or human-readable definition of the extensibility codes, or it may be a logical URI as declared in some other specification. The definition should be version specific. This will ideally be the URI for the Resource Profile defining the extension, with the code for the extension </w:t>
            </w:r>
            <w:proofErr w:type="gramStart"/>
            <w:r>
              <w:rPr>
                <w:rFonts w:eastAsia="Times New Roman"/>
                <w:lang w:val="en-US"/>
              </w:rPr>
              <w:t>after a #</w:t>
            </w:r>
            <w:proofErr w:type="gram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of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Value of extension - may be a resource or one of a constrained set of the data types (see Extensibility in the spec for list).</w:t>
            </w:r>
          </w:p>
        </w:tc>
      </w:tr>
    </w:tbl>
    <w:p w:rsidR="004575DC" w:rsidRDefault="006D783A">
      <w:pPr>
        <w:pStyle w:val="Heading2"/>
        <w:divId w:val="1220702035"/>
        <w:rPr>
          <w:rFonts w:eastAsia="Times New Roman"/>
          <w:lang w:val="en-US"/>
        </w:rPr>
      </w:pPr>
      <w:r>
        <w:rPr>
          <w:rFonts w:eastAsia="Times New Roman"/>
          <w:lang w:val="en-US"/>
        </w:rPr>
        <w:t>http://hl7.org/fhir/StructureDefinition/HumanName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727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HumanName</w:t>
            </w:r>
          </w:p>
        </w:tc>
        <w:tc>
          <w:tcPr>
            <w:tcW w:w="0" w:type="auto"/>
            <w:vAlign w:val="center"/>
            <w:hideMark/>
          </w:tcPr>
          <w:p w:rsidR="004575DC" w:rsidRDefault="006D783A">
            <w:pPr>
              <w:rPr>
                <w:rFonts w:eastAsia="Times New Roman"/>
                <w:lang w:val="en-US"/>
              </w:rPr>
            </w:pPr>
            <w:r>
              <w:rPr>
                <w:rFonts w:eastAsia="Times New Roman"/>
                <w:lang w:val="en-US"/>
              </w:rPr>
              <w:t>Human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a human - parts and usage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human's name with the ability to identify parts and usage.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Names may be changed, or repudiated, or people may have different names in different contexts. Names may be divided into parts of different type that have variable significance depending on context, though the division into parts does not always matter. With personal names, the different parts may or may not be imbued with some implicit meaning; various cultures associate different importance with the name parts and the degree to which systems must care about name parts around the world varies widely.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this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name etc for a current/permanent one. Applications can assume that a name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the appropriate name for a particular context of use to be selected from among a set of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use of a human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representation of the full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A full text representation of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Can provide both a text representation and structured parts.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 </w:t>
            </w:r>
            <w:proofErr w:type="spellStart"/>
            <w:r>
              <w:rPr>
                <w:rFonts w:eastAsia="Times New Roman"/>
                <w:lang w:val="en-US"/>
              </w:rPr>
              <w:t>renderable</w:t>
            </w:r>
            <w:proofErr w:type="spellEnd"/>
            <w:r>
              <w:rPr>
                <w:rFonts w:eastAsia="Times New Roman"/>
                <w:lang w:val="en-US"/>
              </w:rPr>
              <w:t xml:space="preserve">, </w:t>
            </w:r>
            <w:proofErr w:type="spellStart"/>
            <w:r>
              <w:rPr>
                <w:rFonts w:eastAsia="Times New Roman"/>
                <w:lang w:val="en-US"/>
              </w:rPr>
              <w:t>unencoded</w:t>
            </w:r>
            <w:proofErr w:type="spellEnd"/>
            <w:r>
              <w:rPr>
                <w:rFonts w:eastAsia="Times New Roman"/>
                <w:lang w:val="en-US"/>
              </w:rPr>
              <w:t xml:space="preserve"> form.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HumanName.family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Family name (often called 'Surname')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part of a name that links to the genealogy. In some cultures (e.g. Eritrea) the family name of a son is the first name of his father.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family name, hyphenated names such as "Smith-Jones" are a single name, but names with spaces such as "Smith Jones" are broken into multiple parts.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surname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HumanName.given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Given names (not always 'first'). Includes middle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Given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only initials are recorded, they may be used in place of the full name. Not called "first name" since given names do not always come first.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first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middle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HumanName.prefix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Parts that come before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Part of the name that is acquired as a title due to academic, legal, employment or nobility status, etc. and that appears at the start of the name.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HumanName.suffix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Parts that come after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Part of the name that is acquired as a title due to academic, legal, employment or nobility status, etc. and that appears at the end of the name.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name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the period of time when this name was valid for the named person.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names to be placed in historical context.</w:t>
            </w:r>
          </w:p>
        </w:tc>
      </w:tr>
    </w:tbl>
    <w:p w:rsidR="004575DC" w:rsidRDefault="006D783A">
      <w:pPr>
        <w:pStyle w:val="Heading2"/>
        <w:divId w:val="1220702035"/>
        <w:rPr>
          <w:rFonts w:eastAsia="Times New Roman"/>
          <w:lang w:val="en-US"/>
        </w:rPr>
      </w:pPr>
      <w:r>
        <w:rPr>
          <w:rFonts w:eastAsia="Times New Roman"/>
          <w:lang w:val="en-US"/>
        </w:rPr>
        <w:t>http://hl7.org/fhir/StructureDefinition/Identifier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48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Identifier</w:t>
            </w:r>
          </w:p>
        </w:tc>
        <w:tc>
          <w:tcPr>
            <w:tcW w:w="0" w:type="auto"/>
            <w:vAlign w:val="center"/>
            <w:hideMark/>
          </w:tcPr>
          <w:p w:rsidR="004575DC" w:rsidRDefault="006D783A">
            <w:pPr>
              <w:rPr>
                <w:rFonts w:eastAsia="Times New Roman"/>
                <w:lang w:val="en-US"/>
              </w:rPr>
            </w:pPr>
            <w:r>
              <w:rPr>
                <w:rFonts w:eastAsia="Times New Roman"/>
                <w:lang w:val="en-US"/>
              </w:rPr>
              <w:t>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An identifier intended for computation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technical identifier - identifies some entity uniquely and unambiguously.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purpose of this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id for a permanent one. Applications can assume that an identifier is permanent unless it explicitly says that it is temporary.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the appropriate identifier for a particular context of use to be selected from among a set of identifiers.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this identifier, if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Description of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coded type for the identifier that can be used to determine which identifier to use for a specific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element deals only with general categories of identifiers. It SHOULD not be used for codes that correspond 1</w:t>
            </w:r>
            <w:proofErr w:type="gramStart"/>
            <w:r>
              <w:rPr>
                <w:rFonts w:eastAsia="Times New Roman"/>
                <w:lang w:val="en-US"/>
              </w:rPr>
              <w:t>..1</w:t>
            </w:r>
            <w:proofErr w:type="gramEnd"/>
            <w:r>
              <w:rPr>
                <w:rFonts w:eastAsia="Times New Roman"/>
                <w:lang w:val="en-US"/>
              </w:rPr>
              <w:t xml:space="preserve"> with the </w:t>
            </w:r>
            <w:proofErr w:type="spellStart"/>
            <w:r>
              <w:rPr>
                <w:rFonts w:eastAsia="Times New Roman"/>
                <w:lang w:val="en-US"/>
              </w:rPr>
              <w:t>Identifier.system</w:t>
            </w:r>
            <w:proofErr w:type="spellEnd"/>
            <w:r>
              <w:rPr>
                <w:rFonts w:eastAsia="Times New Roman"/>
                <w:lang w:val="en-US"/>
              </w:rPr>
              <w:t xml:space="preserve">. Some identifiers may fall into multiple categories due to common usage. Where the system is known, a type is unnecessary because the type is always part of the system definition. However systems often need to handle identifiers where the system is not known. There is not a 1:1 relationship between type and system, since many different systems have the same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users to make use of identifiers when the identifier system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coded type for an identifier that can be used to determine which identifier to use for a specific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namespace for the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Establishes the namespace in which set of possible id values is unique.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There are many sequences of identifiers. To perform matching, we need to know what sequence we're dealing with. The system identifies a particular sequence or set of unique identifiers.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value that is unique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portion of the identifier typically displayed to the user and which is unique within the context of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value is a full URI, then the system SHALL be urn</w:t>
            </w:r>
            <w:proofErr w:type="gramStart"/>
            <w:r>
              <w:rPr>
                <w:rFonts w:eastAsia="Times New Roman"/>
                <w:lang w:val="en-US"/>
              </w:rPr>
              <w:t>:ietf:rfc:3986</w:t>
            </w:r>
            <w:proofErr w:type="gram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id is/was valid for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during which identifier is/was valid for use.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Identifier.assigner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Organization that issued id (may be just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Organization that issued/manages the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reference may be just a text description of the assigner.</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http://hl7.org/fhir/StructureDefinition/Meta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751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Meta</w:t>
            </w:r>
          </w:p>
        </w:tc>
        <w:tc>
          <w:tcPr>
            <w:tcW w:w="0" w:type="auto"/>
            <w:vAlign w:val="center"/>
            <w:hideMark/>
          </w:tcPr>
          <w:p w:rsidR="004575DC" w:rsidRDefault="006D783A">
            <w:pPr>
              <w:rPr>
                <w:rFonts w:eastAsia="Times New Roman"/>
                <w:lang w:val="en-US"/>
              </w:rPr>
            </w:pPr>
            <w:r>
              <w:rPr>
                <w:rFonts w:eastAsia="Times New Roman"/>
                <w:lang w:val="en-US"/>
              </w:rPr>
              <w:t>Meta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Metadata about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Meta.versionId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Version specific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rsidP="00D3268D">
            <w:pPr>
              <w:rPr>
                <w:rFonts w:eastAsia="Times New Roman"/>
                <w:lang w:val="en-US"/>
              </w:rPr>
            </w:pPr>
            <w:r>
              <w:rPr>
                <w:rFonts w:eastAsia="Times New Roman"/>
                <w:lang w:val="en-US"/>
              </w:rPr>
              <w:t xml:space="preserve">The version specific identifier, as it appears in the version portion of the </w:t>
            </w:r>
            <w:del w:id="41" w:author="Hozefa" w:date="2015-09-07T14:44:00Z">
              <w:r w:rsidDel="00D3268D">
                <w:rPr>
                  <w:rFonts w:eastAsia="Times New Roman"/>
                  <w:lang w:val="en-US"/>
                </w:rPr>
                <w:delText>url</w:delText>
              </w:r>
            </w:del>
            <w:ins w:id="42" w:author="Hozefa" w:date="2015-09-07T14:44:00Z">
              <w:r w:rsidR="00D3268D">
                <w:rPr>
                  <w:rFonts w:eastAsia="Times New Roman"/>
                  <w:lang w:val="en-US"/>
                </w:rPr>
                <w:t>URL</w:t>
              </w:r>
            </w:ins>
            <w:r>
              <w:rPr>
                <w:rFonts w:eastAsia="Times New Roman"/>
                <w:lang w:val="en-US"/>
              </w:rPr>
              <w:t xml:space="preserve">. This values changes when the resource is created, updated, or deleted.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server assigns this value, and ignores what the client specifies, except in the case that the server is imposing version integrity on updates/deletes.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Meta.lastUpdated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resource version last changed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When the resource last changed - e.g. when the version changed.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value is always populated except when the resource is first being created. The server / resource manager sets this value; what a client provides is irrelevant.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Meta.profile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Profiles this resource claims to conform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list of profiles [[[</w:t>
            </w:r>
            <w:proofErr w:type="spellStart"/>
            <w:r>
              <w:rPr>
                <w:rFonts w:eastAsia="Times New Roman"/>
                <w:lang w:val="en-US"/>
              </w:rPr>
              <w:t>StructureDefinition</w:t>
            </w:r>
            <w:proofErr w:type="spellEnd"/>
            <w:r>
              <w:rPr>
                <w:rFonts w:eastAsia="Times New Roman"/>
                <w:lang w:val="en-US"/>
              </w:rPr>
              <w:t>]]</w:t>
            </w:r>
            <w:proofErr w:type="gramStart"/>
            <w:r>
              <w:rPr>
                <w:rFonts w:eastAsia="Times New Roman"/>
                <w:lang w:val="en-US"/>
              </w:rPr>
              <w:t>]s</w:t>
            </w:r>
            <w:proofErr w:type="gramEnd"/>
            <w:r>
              <w:rPr>
                <w:rFonts w:eastAsia="Times New Roman"/>
                <w:lang w:val="en-US"/>
              </w:rPr>
              <w:t xml:space="preserve"> that this resource claims to conform to. The URL is a reference to [[[StructureDefinition.url]]].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It is up to the server and/or other infrastructure of policy to determine whether/how these claims are verified and/or updated over time. The list of profile URLs is a set.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Meta.security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Security Labels applied to this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Security labels applied to this resource. These tags connect specific resources to the overall security policy and infrastructure.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security labels can be updated without changing the stated version of the resource The list of security labels is a set. Uniqueness is based the system/code, and version and display are ignored.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Security Labels from the Healthcare Privacy and Security Classification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Meta.tag</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Tags applied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Tags applied to this resource. Tags are intended to</w:t>
            </w:r>
            <w:del w:id="43" w:author="Hozefa" w:date="2015-09-07T14:45:00Z">
              <w:r w:rsidDel="00D3268D">
                <w:rPr>
                  <w:rFonts w:eastAsia="Times New Roman"/>
                  <w:lang w:val="en-US"/>
                </w:rPr>
                <w:delText xml:space="preserve"> to</w:delText>
              </w:r>
            </w:del>
            <w:r>
              <w:rPr>
                <w:rFonts w:eastAsia="Times New Roman"/>
                <w:lang w:val="en-US"/>
              </w:rPr>
              <w:t xml:space="preserve"> be used to identify and relate resources to process and workflow, and applications are not required to consider the tags when interpreting the meaning of a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tags can be updated without changing the stated version of the resource. The list of tags is a set. Uniqueness is based the system/code, and version and display are ignored. </w:t>
            </w:r>
          </w:p>
        </w:tc>
      </w:tr>
    </w:tbl>
    <w:p w:rsidR="004575DC" w:rsidRDefault="006D783A">
      <w:pPr>
        <w:pStyle w:val="Heading2"/>
        <w:divId w:val="1220702035"/>
        <w:rPr>
          <w:rFonts w:eastAsia="Times New Roman"/>
          <w:lang w:val="en-US"/>
        </w:rPr>
      </w:pPr>
      <w:r>
        <w:rPr>
          <w:rFonts w:eastAsia="Times New Roman"/>
          <w:lang w:val="en-US"/>
        </w:rPr>
        <w:t>http://hl7.org/fhir/StructureDefinition/Money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820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An amount of money. With regard to precision, see [Decimal Precision](</w:t>
            </w:r>
            <w:proofErr w:type="spellStart"/>
            <w:r>
              <w:rPr>
                <w:rFonts w:eastAsia="Times New Roman"/>
                <w:lang w:val="en-US"/>
              </w:rPr>
              <w:t>datatypes.html#precision</w:t>
            </w:r>
            <w:proofErr w:type="spell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currency. If system is present, it SHALL be ISO 4217 (system = "urn</w:t>
            </w:r>
            <w:proofErr w:type="gramStart"/>
            <w:r>
              <w:rPr>
                <w:rFonts w:eastAsia="Times New Roman"/>
                <w:lang w:val="en-US"/>
              </w:rPr>
              <w:t>:iso:std:iso:4217</w:t>
            </w:r>
            <w:proofErr w:type="gramEnd"/>
            <w:r>
              <w:rPr>
                <w:rFonts w:eastAsia="Times New Roman"/>
                <w:lang w:val="en-US"/>
              </w:rPr>
              <w:t xml:space="preserve">" - currency).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currency. If system is present, it SHALL be ISO 4217 (system = "urn</w:t>
            </w:r>
            <w:proofErr w:type="gramStart"/>
            <w:r>
              <w:rPr>
                <w:rFonts w:eastAsia="Times New Roman"/>
                <w:lang w:val="en-US"/>
              </w:rPr>
              <w:t>:iso:std:iso:4217</w:t>
            </w:r>
            <w:proofErr w:type="gramEnd"/>
            <w:r>
              <w:rPr>
                <w:rFonts w:eastAsia="Times New Roman"/>
                <w:lang w:val="en-US"/>
              </w:rPr>
              <w:t xml:space="preserve">" - currency). </w:t>
            </w:r>
          </w:p>
        </w:tc>
      </w:tr>
    </w:tbl>
    <w:p w:rsidR="004575DC" w:rsidRDefault="006D783A">
      <w:pPr>
        <w:pStyle w:val="Heading2"/>
        <w:divId w:val="1220702035"/>
        <w:rPr>
          <w:rFonts w:eastAsia="Times New Roman"/>
          <w:lang w:val="en-US"/>
        </w:rPr>
      </w:pPr>
      <w:r>
        <w:rPr>
          <w:rFonts w:eastAsia="Times New Roman"/>
          <w:lang w:val="en-US"/>
        </w:rPr>
        <w:t>http://hl7.org/fhir/StructureDefinition/Narrative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765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Narrative</w:t>
            </w:r>
          </w:p>
        </w:tc>
        <w:tc>
          <w:tcPr>
            <w:tcW w:w="0" w:type="auto"/>
            <w:vAlign w:val="center"/>
            <w:hideMark/>
          </w:tcPr>
          <w:p w:rsidR="004575DC" w:rsidRDefault="006D783A">
            <w:pPr>
              <w:rPr>
                <w:rFonts w:eastAsia="Times New Roman"/>
                <w:lang w:val="en-US"/>
              </w:rPr>
            </w:pPr>
            <w:r>
              <w:rPr>
                <w:rFonts w:eastAsia="Times New Roman"/>
                <w:lang w:val="en-US"/>
              </w:rPr>
              <w:t>Narrative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human-readable formatted text, including images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human-readable formatted text, including images.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Narrative.status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status of the narrative - whether it's entirely generated (from just the defined data or the extensions too), or whether a human authored it and it may contain additional data.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status of a resource narrative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Narrative.div</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Limited </w:t>
            </w:r>
            <w:proofErr w:type="spellStart"/>
            <w:r>
              <w:rPr>
                <w:rFonts w:eastAsia="Times New Roman"/>
                <w:lang w:val="en-US"/>
              </w:rPr>
              <w:t>xhtml</w:t>
            </w:r>
            <w:proofErr w:type="spellEnd"/>
            <w:r>
              <w:rPr>
                <w:rFonts w:eastAsia="Times New Roman"/>
                <w:lang w:val="en-US"/>
              </w:rPr>
              <w:t xml:space="preserve">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actual narrative content, a stripped down version of XHTML.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contents of the html element are an XHTML fragment containing only the basic html formatting elements described in chapters 7-11 and 15 of the HTML 4.0 standard, &lt;a&gt; elements (either name or </w:t>
            </w:r>
            <w:proofErr w:type="spellStart"/>
            <w:r>
              <w:rPr>
                <w:rFonts w:eastAsia="Times New Roman"/>
                <w:lang w:val="en-US"/>
              </w:rPr>
              <w:t>href</w:t>
            </w:r>
            <w:proofErr w:type="spellEnd"/>
            <w:r>
              <w:rPr>
                <w:rFonts w:eastAsia="Times New Roman"/>
                <w:lang w:val="en-US"/>
              </w:rPr>
              <w:t>), images and internally contained stylesheets. The XHTML content may not contain a head, a body, external stylesheet references, scripts, forms, base/link/</w:t>
            </w:r>
            <w:proofErr w:type="spellStart"/>
            <w:r>
              <w:rPr>
                <w:rFonts w:eastAsia="Times New Roman"/>
                <w:lang w:val="en-US"/>
              </w:rPr>
              <w:t>xlink</w:t>
            </w:r>
            <w:proofErr w:type="spellEnd"/>
            <w:r>
              <w:rPr>
                <w:rFonts w:eastAsia="Times New Roman"/>
                <w:lang w:val="en-US"/>
              </w:rPr>
              <w:t xml:space="preserve">, frames, iframes and objects.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narrative SHALL contain only the basic html formatting attributes described in chapters 7-11 (except section 4 of chapter 9) and 15 of the HTML 4.0 standard, &lt;a&gt; elements (either name or </w:t>
            </w:r>
            <w:proofErr w:type="spellStart"/>
            <w:r>
              <w:rPr>
                <w:rFonts w:eastAsia="Times New Roman"/>
                <w:lang w:val="en-US"/>
              </w:rPr>
              <w:t>href</w:t>
            </w:r>
            <w:proofErr w:type="spellEnd"/>
            <w:r>
              <w:rPr>
                <w:rFonts w:eastAsia="Times New Roman"/>
                <w:lang w:val="en-US"/>
              </w:rPr>
              <w:t xml:space="preserve">), images and internally contained style attributes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narrative SHALL contain only the basic html formatting elements </w:t>
            </w:r>
            <w:r>
              <w:rPr>
                <w:rFonts w:eastAsia="Times New Roman"/>
                <w:lang w:val="en-US"/>
              </w:rPr>
              <w:lastRenderedPageBreak/>
              <w:t xml:space="preserve">described in chapters 7-11 (except section 4 of chapter 9) and 15 of the HTML 4.0 standard, &lt;a&gt; elements (either name or </w:t>
            </w:r>
            <w:proofErr w:type="spellStart"/>
            <w:r>
              <w:rPr>
                <w:rFonts w:eastAsia="Times New Roman"/>
                <w:lang w:val="en-US"/>
              </w:rPr>
              <w:t>href</w:t>
            </w:r>
            <w:proofErr w:type="spellEnd"/>
            <w:r>
              <w:rPr>
                <w:rFonts w:eastAsia="Times New Roman"/>
                <w:lang w:val="en-US"/>
              </w:rPr>
              <w:t xml:space="preserve">), images and internally contained style attributes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The narrative SHALL have some non-whitespace content</w:t>
            </w:r>
          </w:p>
        </w:tc>
      </w:tr>
    </w:tbl>
    <w:p w:rsidR="004575DC" w:rsidRDefault="006D783A">
      <w:pPr>
        <w:pStyle w:val="Heading2"/>
        <w:divId w:val="1220702035"/>
        <w:rPr>
          <w:rFonts w:eastAsia="Times New Roman"/>
          <w:lang w:val="en-US"/>
        </w:rPr>
      </w:pPr>
      <w:r>
        <w:rPr>
          <w:rFonts w:eastAsia="Times New Roman"/>
          <w:lang w:val="en-US"/>
        </w:rPr>
        <w:t>http://hl7.org/fhir/StructureDefinition/Period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94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Period</w:t>
            </w:r>
          </w:p>
        </w:tc>
        <w:tc>
          <w:tcPr>
            <w:tcW w:w="0" w:type="auto"/>
            <w:vAlign w:val="center"/>
            <w:hideMark/>
          </w:tcPr>
          <w:p w:rsidR="004575DC" w:rsidRDefault="006D783A">
            <w:pPr>
              <w:rPr>
                <w:rFonts w:eastAsia="Times New Roman"/>
                <w:lang w:val="en-US"/>
              </w:rPr>
            </w:pPr>
            <w:r>
              <w:rPr>
                <w:rFonts w:eastAsia="Times New Roman"/>
                <w:lang w:val="en-US"/>
              </w:rPr>
              <w:t>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range defined by start and end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time period defined by a start and end date and optionally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rsidP="00FA6141">
            <w:pPr>
              <w:rPr>
                <w:rFonts w:eastAsia="Times New Roman"/>
                <w:lang w:val="en-US"/>
              </w:rPr>
            </w:pPr>
            <w:r>
              <w:rPr>
                <w:rFonts w:eastAsia="Times New Roman"/>
                <w:lang w:val="en-US"/>
              </w:rPr>
              <w:t xml:space="preserve">This is not a duration - that's a measure of time (a separate type), but a duration that occurs at a fixed value of time. A Period specifies a range of time; the context of use will specify whether the entire range applies (e.g. "the patient was an inpatient of the hospital for this time range") or one value from the range applies (e.g. "give to the patient between these two times"). If </w:t>
            </w:r>
            <w:del w:id="44" w:author="Hozefa" w:date="2015-09-07T14:47:00Z">
              <w:r w:rsidDel="00D3268D">
                <w:rPr>
                  <w:rFonts w:eastAsia="Times New Roman"/>
                  <w:lang w:val="en-US"/>
                </w:rPr>
                <w:delText>a duration</w:delText>
              </w:r>
            </w:del>
            <w:ins w:id="45" w:author="Hozefa" w:date="2015-09-07T14:47:00Z">
              <w:r w:rsidR="00D3268D">
                <w:rPr>
                  <w:rFonts w:eastAsia="Times New Roman"/>
                  <w:lang w:val="en-US"/>
                </w:rPr>
                <w:t>duration</w:t>
              </w:r>
            </w:ins>
            <w:r>
              <w:rPr>
                <w:rFonts w:eastAsia="Times New Roman"/>
                <w:lang w:val="en-US"/>
              </w:rPr>
              <w:t xml:space="preserve"> </w:t>
            </w:r>
            <w:del w:id="46" w:author="Hozefa" w:date="2015-09-07T14:47:00Z">
              <w:r w:rsidDel="00FA6141">
                <w:rPr>
                  <w:rFonts w:eastAsia="Times New Roman"/>
                  <w:lang w:val="en-US"/>
                </w:rPr>
                <w:delText xml:space="preserve">might be </w:delText>
              </w:r>
            </w:del>
            <w:r>
              <w:rPr>
                <w:rFonts w:eastAsia="Times New Roman"/>
                <w:lang w:val="en-US"/>
              </w:rPr>
              <w:t xml:space="preserve">required, specify the type as </w:t>
            </w:r>
            <w:proofErr w:type="spellStart"/>
            <w:r>
              <w:rPr>
                <w:rFonts w:eastAsia="Times New Roman"/>
                <w:lang w:val="en-US"/>
              </w:rPr>
              <w:t>Interval|Duration</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present, start SHALL have a lower value than end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Period.start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Starting time with inclusive boundary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start of the period.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low element is missing, the meaning is that the low boundary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Period.end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End time with inclusive boundary, if not ongoing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end of the period. If the end of the period is missing, it means that the period is ongoing. The start </w:t>
            </w:r>
            <w:del w:id="47" w:author="Hozefa" w:date="2015-09-07T14:49:00Z">
              <w:r w:rsidDel="00FA6141">
                <w:rPr>
                  <w:rFonts w:eastAsia="Times New Roman"/>
                  <w:lang w:val="en-US"/>
                </w:rPr>
                <w:delText>mey</w:delText>
              </w:r>
            </w:del>
            <w:ins w:id="48" w:author="Hozefa" w:date="2015-09-07T14:49:00Z">
              <w:r w:rsidR="00FA6141">
                <w:rPr>
                  <w:rFonts w:eastAsia="Times New Roman"/>
                  <w:lang w:val="en-US"/>
                </w:rPr>
                <w:t>may</w:t>
              </w:r>
            </w:ins>
            <w:r>
              <w:rPr>
                <w:rFonts w:eastAsia="Times New Roman"/>
                <w:lang w:val="en-US"/>
              </w:rPr>
              <w:t xml:space="preserve"> be in the past, and the end date in the future, which means that period is </w:t>
            </w:r>
            <w:proofErr w:type="gramStart"/>
            <w:r>
              <w:rPr>
                <w:rFonts w:eastAsia="Times New Roman"/>
                <w:lang w:val="en-US"/>
              </w:rPr>
              <w:t>expected/planned</w:t>
            </w:r>
            <w:proofErr w:type="gramEnd"/>
            <w:r>
              <w:rPr>
                <w:rFonts w:eastAsia="Times New Roman"/>
                <w:lang w:val="en-US"/>
              </w:rPr>
              <w:t xml:space="preserve"> to end at that time.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high value includes any matching date/time. </w:t>
            </w:r>
            <w:proofErr w:type="gramStart"/>
            <w:r>
              <w:rPr>
                <w:rFonts w:eastAsia="Times New Roman"/>
                <w:lang w:val="en-US"/>
              </w:rPr>
              <w:t>i.e</w:t>
            </w:r>
            <w:proofErr w:type="gramEnd"/>
            <w:r>
              <w:rPr>
                <w:rFonts w:eastAsia="Times New Roman"/>
                <w:lang w:val="en-US"/>
              </w:rPr>
              <w:t>. 2012-02-03T10:00:00 is in a period that has a end value of 2012-02-03.</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Meaning when missing</w:t>
            </w:r>
          </w:p>
        </w:tc>
        <w:tc>
          <w:tcPr>
            <w:tcW w:w="0" w:type="auto"/>
            <w:vAlign w:val="center"/>
            <w:hideMark/>
          </w:tcPr>
          <w:p w:rsidR="004575DC" w:rsidRDefault="006D783A">
            <w:pPr>
              <w:rPr>
                <w:rFonts w:eastAsia="Times New Roman"/>
                <w:lang w:val="en-US"/>
              </w:rPr>
            </w:pPr>
            <w:r>
              <w:rPr>
                <w:rFonts w:eastAsia="Times New Roman"/>
                <w:lang w:val="en-US"/>
              </w:rPr>
              <w:t>If the end of the period is missing, it means that the period is ongoing</w:t>
            </w:r>
          </w:p>
        </w:tc>
      </w:tr>
    </w:tbl>
    <w:p w:rsidR="004575DC" w:rsidRDefault="006D783A">
      <w:pPr>
        <w:pStyle w:val="Heading2"/>
        <w:divId w:val="1220702035"/>
        <w:rPr>
          <w:rFonts w:eastAsia="Times New Roman"/>
          <w:lang w:val="en-US"/>
        </w:rPr>
      </w:pPr>
      <w:r>
        <w:rPr>
          <w:rFonts w:eastAsia="Times New Roman"/>
          <w:lang w:val="en-US"/>
        </w:rPr>
        <w:t>http://hl7.org/fhir/StructureDefinition/Quantity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7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measured or measurable amount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context of use may frequently define what kind of quantity this is </w:t>
            </w:r>
            <w:r>
              <w:rPr>
                <w:rFonts w:eastAsia="Times New Roman"/>
                <w:lang w:val="en-US"/>
              </w:rPr>
              <w:lastRenderedPageBreak/>
              <w:t xml:space="preserve">and therefore what kind of units can be used. The context of use may also restrict the values for the comparator.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If a code for the units is present, the system SHALL also be present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Numerical value (with implicit precision)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value of the measured amount. The value includes an implicit precision in the presentation of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implicit precision in the value should always be honored. Monetary values have their own rules for handling precision (refer to standard accounting text books).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Precision is handled implicitly in almost all cases of measurement.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Quantity.comparator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How the value should be understood and represented - whether the actual value is greater or less than the stated value due to measurement issues. E.g. if the comparator is "&lt;</w:t>
            </w:r>
            <w:proofErr w:type="gramStart"/>
            <w:r>
              <w:rPr>
                <w:rFonts w:eastAsia="Times New Roman"/>
                <w:lang w:val="en-US"/>
              </w:rPr>
              <w:t>" ,</w:t>
            </w:r>
            <w:proofErr w:type="gramEnd"/>
            <w:r>
              <w:rPr>
                <w:rFonts w:eastAsia="Times New Roman"/>
                <w:lang w:val="en-US"/>
              </w:rPr>
              <w:t xml:space="preserve"> then the real value is &lt; stated value.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the comparator modifies the interpretation of the value significantly. If there is no comparator, then there is no modification of the value.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a framework for handling measures where the value is &lt;5ug/L or &gt;400mg/L due to the limitations of measuring methodology.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Meaning when missing</w:t>
            </w:r>
          </w:p>
        </w:tc>
        <w:tc>
          <w:tcPr>
            <w:tcW w:w="0" w:type="auto"/>
            <w:vAlign w:val="center"/>
            <w:hideMark/>
          </w:tcPr>
          <w:p w:rsidR="004575DC" w:rsidRDefault="006D783A">
            <w:pPr>
              <w:rPr>
                <w:rFonts w:eastAsia="Times New Roman"/>
                <w:lang w:val="en-US"/>
              </w:rPr>
            </w:pPr>
            <w:r>
              <w:rPr>
                <w:rFonts w:eastAsia="Times New Roman"/>
                <w:lang w:val="en-US"/>
              </w:rPr>
              <w:t>If there is no comparator, then there is no modification of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How the Quantity should be understood and represented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Quantity.unit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Unit representation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human-readable form of the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There are many representations for units and in many contexts, particular representations are fixed and required. I.e. mcg for micrograms.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System that defines coded unit form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identification of the system that provides the 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know the system that defines the 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computer processable form of the units in some unit representation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preferred system is UCUM, but SNOMED CT can also be used (for customary units) or ISO 4217 for currency. The context of use may additionally require a code from a particular system.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Need a computable form of the units that is fixed across all forms. UCUM provides this for quantities, but SNOMED CT provides many </w:t>
            </w:r>
            <w:r>
              <w:rPr>
                <w:rFonts w:eastAsia="Times New Roman"/>
                <w:lang w:val="en-US"/>
              </w:rPr>
              <w:lastRenderedPageBreak/>
              <w:t xml:space="preserve">units of interest. </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06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Range</w:t>
            </w:r>
          </w:p>
        </w:tc>
        <w:tc>
          <w:tcPr>
            <w:tcW w:w="0" w:type="auto"/>
            <w:vAlign w:val="center"/>
            <w:hideMark/>
          </w:tcPr>
          <w:p w:rsidR="004575DC" w:rsidRDefault="006D783A">
            <w:pPr>
              <w:rPr>
                <w:rFonts w:eastAsia="Times New Roman"/>
                <w:lang w:val="en-US"/>
              </w:rPr>
            </w:pPr>
            <w:r>
              <w:rPr>
                <w:rFonts w:eastAsia="Times New Roman"/>
                <w:lang w:val="en-US"/>
              </w:rPr>
              <w:t>Range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Set of values bounded by low and high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set of ordered Quantities defined by a low and high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stated low and high value are assumed to have arbitrarily high precision when it comes to determining which values are in the range. I.e. 1.99 is not in the range 2 -&gt; 3.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present, low SHALL have a lower value than high</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Range.low</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Low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low limit.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low element is missing, the low boundary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Range.high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High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high limit.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high element is missing, the high boundary is not known.</w:t>
            </w:r>
          </w:p>
        </w:tc>
      </w:tr>
    </w:tbl>
    <w:p w:rsidR="004575DC" w:rsidRDefault="006D783A">
      <w:pPr>
        <w:pStyle w:val="Heading2"/>
        <w:divId w:val="1220702035"/>
        <w:rPr>
          <w:rFonts w:eastAsia="Times New Roman"/>
          <w:lang w:val="en-US"/>
        </w:rPr>
      </w:pPr>
      <w:r>
        <w:rPr>
          <w:rFonts w:eastAsia="Times New Roman"/>
          <w:lang w:val="en-US"/>
        </w:rPr>
        <w:t>http://hl7.org/fhir/StructureDefinition/Ratio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4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Ratio</w:t>
            </w:r>
          </w:p>
        </w:tc>
        <w:tc>
          <w:tcPr>
            <w:tcW w:w="0" w:type="auto"/>
            <w:vAlign w:val="center"/>
            <w:hideMark/>
          </w:tcPr>
          <w:p w:rsidR="004575DC" w:rsidRDefault="006D783A">
            <w:pPr>
              <w:rPr>
                <w:rFonts w:eastAsia="Times New Roman"/>
                <w:lang w:val="en-US"/>
              </w:rPr>
            </w:pPr>
            <w:r>
              <w:rPr>
                <w:rFonts w:eastAsia="Times New Roman"/>
                <w:lang w:val="en-US"/>
              </w:rPr>
              <w:t>Ratio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ratio of two Quantity values - a numerator and a denominator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relationship of two Quantity values - expressed as a numerator and a denominator.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del w:id="49" w:author="Hozefa" w:date="2015-09-07T14:51:00Z">
              <w:r w:rsidDel="00FA6141">
                <w:rPr>
                  <w:rFonts w:eastAsia="Times New Roman"/>
                  <w:lang w:val="en-US"/>
                </w:rPr>
                <w:delText>numerator</w:delText>
              </w:r>
            </w:del>
            <w:ins w:id="50" w:author="Hozefa" w:date="2015-09-07T14:51:00Z">
              <w:r w:rsidR="00FA6141">
                <w:rPr>
                  <w:rFonts w:eastAsia="Times New Roman"/>
                  <w:lang w:val="en-US"/>
                </w:rPr>
                <w:t>Numerator</w:t>
              </w:r>
            </w:ins>
            <w:r>
              <w:rPr>
                <w:rFonts w:eastAsia="Times New Roman"/>
                <w:lang w:val="en-US"/>
              </w:rPr>
              <w:t xml:space="preserve"> and denominator SHALL both be present, or both </w:t>
            </w:r>
            <w:del w:id="51" w:author="Hozefa" w:date="2015-09-07T14:51:00Z">
              <w:r w:rsidDel="00FA6141">
                <w:rPr>
                  <w:rFonts w:eastAsia="Times New Roman"/>
                  <w:lang w:val="en-US"/>
                </w:rPr>
                <w:delText>be</w:delText>
              </w:r>
            </w:del>
            <w:ins w:id="52" w:author="Hozefa" w:date="2015-09-07T14:51:00Z">
              <w:r w:rsidR="00FA6141">
                <w:rPr>
                  <w:rFonts w:eastAsia="Times New Roman"/>
                  <w:lang w:val="en-US"/>
                </w:rPr>
                <w:t>are</w:t>
              </w:r>
            </w:ins>
            <w:r>
              <w:rPr>
                <w:rFonts w:eastAsia="Times New Roman"/>
                <w:lang w:val="en-US"/>
              </w:rPr>
              <w:t xml:space="preserve"> absent. If both are absent, there SHALL be some extension present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Ratio.numerator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Numerator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value of the numerator.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Ratio.denominator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Denominator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value of the denominator.</w:t>
            </w:r>
          </w:p>
        </w:tc>
      </w:tr>
    </w:tbl>
    <w:p w:rsidR="004575DC" w:rsidRDefault="006D783A">
      <w:pPr>
        <w:pStyle w:val="Heading2"/>
        <w:divId w:val="1220702035"/>
        <w:rPr>
          <w:rFonts w:eastAsia="Times New Roman"/>
          <w:lang w:val="en-US"/>
        </w:rPr>
      </w:pPr>
      <w:r>
        <w:rPr>
          <w:rFonts w:eastAsia="Times New Roman"/>
          <w:lang w:val="en-US"/>
        </w:rPr>
        <w:t>http://hl7.org/fhir/StructureDefinition/Reference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733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Reference</w:t>
            </w:r>
          </w:p>
        </w:tc>
        <w:tc>
          <w:tcPr>
            <w:tcW w:w="0" w:type="auto"/>
            <w:vAlign w:val="center"/>
            <w:hideMark/>
          </w:tcPr>
          <w:p w:rsidR="004575DC" w:rsidRDefault="006D783A">
            <w:pPr>
              <w:rPr>
                <w:rFonts w:eastAsia="Times New Roman"/>
                <w:lang w:val="en-US"/>
              </w:rPr>
            </w:pPr>
            <w:r>
              <w:rPr>
                <w:rFonts w:eastAsia="Times New Roman"/>
                <w:lang w:val="en-US"/>
              </w:rPr>
              <w:t>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A reference from one resource to another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from one resource to another.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SHALL have a local reference if the resource is provided inline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Reference.reference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Relative, internal or absolute URL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reference to a location at which the other resource is found. The reference may be a relative reference, in which case it is relative to the service base URL, or an absolute URL that resolves to the location where the resource is found. The reference may be version specific or not. If the reference is not to a FHIR RESTful server, then it should be assumed to be version specific. Internal fragment references (start with '#') refer to contained resources.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rsidP="00E6441F">
            <w:pPr>
              <w:rPr>
                <w:rFonts w:eastAsia="Times New Roman"/>
                <w:lang w:val="en-US"/>
              </w:rPr>
            </w:pPr>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Absolute URLs do not need to point to a FHIR RESTful server, though this is the preferred approach. If the </w:t>
            </w:r>
            <w:del w:id="53" w:author="Hozefa" w:date="2015-09-07T14:52:00Z">
              <w:r w:rsidDel="00E6441F">
                <w:rPr>
                  <w:rFonts w:eastAsia="Times New Roman"/>
                  <w:lang w:val="en-US"/>
                </w:rPr>
                <w:delText xml:space="preserve">url </w:delText>
              </w:r>
            </w:del>
            <w:proofErr w:type="gramStart"/>
            <w:ins w:id="54" w:author="Hozefa" w:date="2015-09-07T14:52:00Z">
              <w:r w:rsidR="00E6441F">
                <w:rPr>
                  <w:rFonts w:eastAsia="Times New Roman"/>
                  <w:lang w:val="en-US"/>
                </w:rPr>
                <w:t>URL</w:t>
              </w:r>
              <w:r w:rsidR="00E6441F">
                <w:rPr>
                  <w:rFonts w:eastAsia="Times New Roman"/>
                  <w:lang w:val="en-US"/>
                </w:rPr>
                <w:t xml:space="preserve"> </w:t>
              </w:r>
              <w:r w:rsidR="00E6441F">
                <w:rPr>
                  <w:rFonts w:eastAsia="Times New Roman"/>
                  <w:lang w:val="en-US"/>
                </w:rPr>
                <w:t xml:space="preserve"> </w:t>
              </w:r>
            </w:ins>
            <w:r>
              <w:rPr>
                <w:rFonts w:eastAsia="Times New Roman"/>
                <w:lang w:val="en-US"/>
              </w:rPr>
              <w:t>conforms</w:t>
            </w:r>
            <w:proofErr w:type="gramEnd"/>
            <w:r>
              <w:rPr>
                <w:rFonts w:eastAsia="Times New Roman"/>
                <w:lang w:val="en-US"/>
              </w:rPr>
              <w:t xml:space="preserve"> to the structure "/[type]/[id]" then it should be assumed that the reference is to a FHIR RESTful server.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Reference.display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alternative for the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Plain text narrative that identifies the resource in addition to the resource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generally not the same as the </w:t>
            </w:r>
            <w:proofErr w:type="spellStart"/>
            <w:r>
              <w:rPr>
                <w:rFonts w:eastAsia="Times New Roman"/>
                <w:lang w:val="en-US"/>
              </w:rPr>
              <w:t>Resource.text</w:t>
            </w:r>
            <w:proofErr w:type="spellEnd"/>
            <w:r>
              <w:rPr>
                <w:rFonts w:eastAsia="Times New Roman"/>
                <w:lang w:val="en-US"/>
              </w:rPr>
              <w:t xml:space="preserve"> of the referenced resource. The purpose is to identify what's being referenced, not to fully describe it. </w:t>
            </w:r>
          </w:p>
        </w:tc>
      </w:tr>
    </w:tbl>
    <w:p w:rsidR="004575DC" w:rsidRDefault="006D783A">
      <w:pPr>
        <w:pStyle w:val="Heading2"/>
        <w:divId w:val="1220702035"/>
        <w:rPr>
          <w:rFonts w:eastAsia="Times New Roman"/>
          <w:lang w:val="en-US"/>
        </w:rPr>
      </w:pPr>
      <w:r>
        <w:rPr>
          <w:rFonts w:eastAsia="Times New Roman"/>
          <w:lang w:val="en-US"/>
        </w:rPr>
        <w:t>http://hl7.org/fhir/StructureDefinition/SampledData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674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SampledData</w:t>
            </w:r>
          </w:p>
        </w:tc>
        <w:tc>
          <w:tcPr>
            <w:tcW w:w="0" w:type="auto"/>
            <w:vAlign w:val="center"/>
            <w:hideMark/>
          </w:tcPr>
          <w:p w:rsidR="004575DC" w:rsidRDefault="006D783A">
            <w:pPr>
              <w:rPr>
                <w:rFonts w:eastAsia="Times New Roman"/>
                <w:lang w:val="en-US"/>
              </w:rPr>
            </w:pPr>
            <w:r>
              <w:rPr>
                <w:rFonts w:eastAsia="Times New Roman"/>
                <w:lang w:val="en-US"/>
              </w:rPr>
              <w:t>Sampled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series of measurements taken by a device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series of measurements taken by a device, with upper and lower limits. There may be more than one dimension in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data is not interpretable without at least origin, period, and dimensions, but these are optional to allow a separation between the template of measurement and the actual measurement, such as between </w:t>
            </w:r>
            <w:proofErr w:type="spellStart"/>
            <w:r>
              <w:rPr>
                <w:rFonts w:eastAsia="Times New Roman"/>
                <w:lang w:val="en-US"/>
              </w:rPr>
              <w:t>DeviceCapabilities</w:t>
            </w:r>
            <w:proofErr w:type="spellEnd"/>
            <w:r>
              <w:rPr>
                <w:rFonts w:eastAsia="Times New Roman"/>
                <w:lang w:val="en-US"/>
              </w:rPr>
              <w:t xml:space="preserve"> and </w:t>
            </w:r>
            <w:proofErr w:type="spellStart"/>
            <w:r>
              <w:rPr>
                <w:rFonts w:eastAsia="Times New Roman"/>
                <w:lang w:val="en-US"/>
              </w:rPr>
              <w:t>DeviceLog</w:t>
            </w:r>
            <w:proofErr w:type="spellEnd"/>
            <w:r>
              <w:rPr>
                <w:rFonts w:eastAsia="Times New Roman"/>
                <w:lang w:val="en-US"/>
              </w:rPr>
              <w:t xml:space="preserve">. When providing a summary view (for example with </w:t>
            </w:r>
            <w:proofErr w:type="spellStart"/>
            <w:r>
              <w:rPr>
                <w:rFonts w:eastAsia="Times New Roman"/>
                <w:lang w:val="en-US"/>
              </w:rPr>
              <w:t>Observation.value</w:t>
            </w:r>
            <w:proofErr w:type="spellEnd"/>
            <w:r>
              <w:rPr>
                <w:rFonts w:eastAsia="Times New Roman"/>
                <w:lang w:val="en-US"/>
              </w:rPr>
              <w:t xml:space="preserve">[x]) </w:t>
            </w:r>
            <w:proofErr w:type="spellStart"/>
            <w:r>
              <w:rPr>
                <w:rFonts w:eastAsia="Times New Roman"/>
                <w:lang w:val="en-US"/>
              </w:rPr>
              <w:t>SampledData</w:t>
            </w:r>
            <w:proofErr w:type="spellEnd"/>
            <w:r>
              <w:rPr>
                <w:rFonts w:eastAsia="Times New Roman"/>
                <w:lang w:val="en-US"/>
              </w:rPr>
              <w:t xml:space="preserve"> should be represented with a brief display text such as "Sampled Data".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SampledData.origin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Zero value and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base quantity that a measured value of zero represents. In addition, this provides the units of the entire measurement series.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Number of milliseconds between samples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length of time between sampling times, measured in milliseconds.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is usually a whole number.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SampledData.factor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Multiply data by this before adding to origin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correction factor that is applied to the sampled data points before they are added to the origin.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SampledData.lowerLimit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Lower limit of detection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lower limit of detection of the measured points. This is needed if any of the data points have the value "L" (lower than detection limit).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SampledData.upperLimit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Upper limit of detection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upper limit of detection of the measured points. This is needed if any of the data points have the value "U" (higher than detection limit).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SampledData.dimensions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Number of sample points at each time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number of sample points at each time point. If this value is greater than one, then the dimensions will be interlaced - all the sample points for a point in time will be recorded at once.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there is more than one dimension, the code for the type of data will define the meaning of the dimensions (typically ECG data).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SampledData.data</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series of data points which are decimal values separated by a single space (character u20). The special values "E" (error), "L" (below detection limit) and "U" (above detection limit) can also be used in place of a decimal value. </w:t>
            </w:r>
          </w:p>
        </w:tc>
      </w:tr>
    </w:tbl>
    <w:p w:rsidR="004575DC" w:rsidRDefault="006D783A">
      <w:pPr>
        <w:pStyle w:val="Heading2"/>
        <w:divId w:val="1220702035"/>
        <w:rPr>
          <w:rFonts w:eastAsia="Times New Roman"/>
          <w:lang w:val="en-US"/>
        </w:rPr>
      </w:pPr>
      <w:r>
        <w:rPr>
          <w:rFonts w:eastAsia="Times New Roman"/>
          <w:lang w:val="en-US"/>
        </w:rPr>
        <w:t>http://hl7.org/fhir/StructureDefinition/Signature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70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Signature</w:t>
            </w:r>
          </w:p>
        </w:tc>
        <w:tc>
          <w:tcPr>
            <w:tcW w:w="0" w:type="auto"/>
            <w:vAlign w:val="center"/>
            <w:hideMark/>
          </w:tcPr>
          <w:p w:rsidR="004575DC" w:rsidRDefault="006D783A">
            <w:pPr>
              <w:rPr>
                <w:rFonts w:eastAsia="Times New Roman"/>
                <w:lang w:val="en-US"/>
              </w:rPr>
            </w:pPr>
            <w:r>
              <w:rPr>
                <w:rFonts w:eastAsia="Times New Roman"/>
                <w:lang w:val="en-US"/>
              </w:rPr>
              <w:t>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A digital Signature - XML </w:t>
            </w:r>
            <w:proofErr w:type="spellStart"/>
            <w:r>
              <w:rPr>
                <w:rFonts w:eastAsia="Times New Roman"/>
                <w:lang w:val="en-US"/>
              </w:rPr>
              <w:t>DigSig</w:t>
            </w:r>
            <w:proofErr w:type="spellEnd"/>
            <w:r>
              <w:rPr>
                <w:rFonts w:eastAsia="Times New Roman"/>
                <w:lang w:val="en-US"/>
              </w:rPr>
              <w:t>, JWT, Graphical image of signature,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digital signature along with supporting context. The signature may be </w:t>
            </w:r>
            <w:proofErr w:type="gramStart"/>
            <w:r>
              <w:rPr>
                <w:rFonts w:eastAsia="Times New Roman"/>
                <w:lang w:val="en-US"/>
              </w:rPr>
              <w:t>electronic/cryptographic</w:t>
            </w:r>
            <w:proofErr w:type="gramEnd"/>
            <w:r>
              <w:rPr>
                <w:rFonts w:eastAsia="Times New Roman"/>
                <w:lang w:val="en-US"/>
              </w:rPr>
              <w:t xml:space="preserve"> in nature, or a graphical image representing a </w:t>
            </w:r>
            <w:r>
              <w:rPr>
                <w:rFonts w:eastAsia="Times New Roman"/>
                <w:lang w:val="en-US"/>
              </w:rPr>
              <w:lastRenderedPageBreak/>
              <w:t xml:space="preserve">hand-written signature, or a signature process. Different Signature approaches have different utilities.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elements of the Signature Resource are for ease of access of these elements. </w:t>
            </w:r>
            <w:proofErr w:type="spellStart"/>
            <w:r>
              <w:rPr>
                <w:rFonts w:eastAsia="Times New Roman"/>
                <w:lang w:val="en-US"/>
              </w:rPr>
              <w:t>Foro</w:t>
            </w:r>
            <w:proofErr w:type="spellEnd"/>
            <w:r>
              <w:rPr>
                <w:rFonts w:eastAsia="Times New Roman"/>
                <w:lang w:val="en-US"/>
              </w:rPr>
              <w:t xml:space="preserve"> digital signatures (Xml </w:t>
            </w:r>
            <w:proofErr w:type="spellStart"/>
            <w:r>
              <w:rPr>
                <w:rFonts w:eastAsia="Times New Roman"/>
                <w:lang w:val="en-US"/>
              </w:rPr>
              <w:t>DigSig</w:t>
            </w:r>
            <w:proofErr w:type="spellEnd"/>
            <w:r>
              <w:rPr>
                <w:rFonts w:eastAsia="Times New Roman"/>
                <w:lang w:val="en-US"/>
              </w:rPr>
              <w:t xml:space="preserve">, JWT), the non-repudiation proof comes from the Signature validation, which includes validation of the referenced objects (e.g., Resources) (a.k.a., Content) in the XML-Signature Detached form.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Indication of the reason the entity signed the object(s)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 indication of the reason that the entity signed this document. This may be explicitly included as part of the signature information and can be used when determining accountability for various actions concerning the document.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rsidP="00841178">
            <w:pPr>
              <w:rPr>
                <w:rFonts w:eastAsia="Times New Roman"/>
                <w:lang w:val="en-US"/>
              </w:rPr>
            </w:pPr>
            <w:r>
              <w:rPr>
                <w:rFonts w:eastAsia="Times New Roman"/>
                <w:lang w:val="en-US"/>
              </w:rPr>
              <w:t xml:space="preserve">Examples include attesting to: authorship, correct transcription, and witness of specific event. Also known as a </w:t>
            </w:r>
            <w:del w:id="55" w:author="Hozefa" w:date="2015-09-07T15:02:00Z">
              <w:r w:rsidDel="00841178">
                <w:rPr>
                  <w:rFonts w:eastAsia="Times New Roman"/>
                  <w:lang w:val="en-US"/>
                </w:rPr>
                <w:delText>â€œ</w:delText>
              </w:r>
            </w:del>
            <w:ins w:id="56" w:author="Hozefa" w:date="2015-09-07T15:02:00Z">
              <w:r w:rsidR="00841178">
                <w:rPr>
                  <w:rFonts w:eastAsia="Times New Roman"/>
                  <w:lang w:val="en-US"/>
                </w:rPr>
                <w:t>”</w:t>
              </w:r>
            </w:ins>
            <w:r>
              <w:rPr>
                <w:rFonts w:eastAsia="Times New Roman"/>
                <w:lang w:val="en-US"/>
              </w:rPr>
              <w:t>Commitment Type Indication</w:t>
            </w:r>
            <w:del w:id="57" w:author="Hozefa" w:date="2015-09-07T15:02:00Z">
              <w:r w:rsidDel="00841178">
                <w:rPr>
                  <w:rFonts w:eastAsia="Times New Roman"/>
                  <w:lang w:val="en-US"/>
                </w:rPr>
                <w:delText>â€.</w:delText>
              </w:r>
            </w:del>
            <w:ins w:id="58" w:author="Hozefa" w:date="2015-09-07T15:02:00Z">
              <w:r w:rsidR="00841178">
                <w:rPr>
                  <w:rFonts w:eastAsia="Times New Roman"/>
                  <w:lang w:val="en-US"/>
                </w:rPr>
                <w:t>”</w:t>
              </w:r>
            </w:ins>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An indication of the reason that an entity signed the object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Signature.when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signature was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When the digital signature was signed.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should agree with the information in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Signature.who</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Who signed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reference to an application-usable description of the person that signed the certificate (e.g. the signature used their private key).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should agree with the information in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Signature.contentType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technical format of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mime type that indicates the technical format of the signature. Important mime types are application/</w:t>
            </w:r>
            <w:proofErr w:type="spellStart"/>
            <w:r>
              <w:rPr>
                <w:rFonts w:eastAsia="Times New Roman"/>
                <w:lang w:val="en-US"/>
              </w:rPr>
              <w:t>signature+xml</w:t>
            </w:r>
            <w:proofErr w:type="spellEnd"/>
            <w:r>
              <w:rPr>
                <w:rFonts w:eastAsia="Times New Roman"/>
                <w:lang w:val="en-US"/>
              </w:rPr>
              <w:t xml:space="preserve"> for X ML </w:t>
            </w:r>
            <w:proofErr w:type="spellStart"/>
            <w:r>
              <w:rPr>
                <w:rFonts w:eastAsia="Times New Roman"/>
                <w:lang w:val="en-US"/>
              </w:rPr>
              <w:t>DigSig</w:t>
            </w:r>
            <w:proofErr w:type="spellEnd"/>
            <w:r>
              <w:rPr>
                <w:rFonts w:eastAsia="Times New Roman"/>
                <w:lang w:val="en-US"/>
              </w:rPr>
              <w:t>, application/</w:t>
            </w:r>
            <w:proofErr w:type="spellStart"/>
            <w:r>
              <w:rPr>
                <w:rFonts w:eastAsia="Times New Roman"/>
                <w:lang w:val="en-US"/>
              </w:rPr>
              <w:t>jwt</w:t>
            </w:r>
            <w:proofErr w:type="spellEnd"/>
            <w:r>
              <w:rPr>
                <w:rFonts w:eastAsia="Times New Roman"/>
                <w:lang w:val="en-US"/>
              </w:rPr>
              <w:t xml:space="preserve"> for JWT, and image/* for a graphical image of a signature.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Signature.blob</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The actual signature content (XML </w:t>
            </w:r>
            <w:proofErr w:type="spellStart"/>
            <w:r>
              <w:rPr>
                <w:rFonts w:eastAsia="Times New Roman"/>
                <w:lang w:val="en-US"/>
              </w:rPr>
              <w:t>DigSig</w:t>
            </w:r>
            <w:proofErr w:type="spellEnd"/>
            <w:r>
              <w:rPr>
                <w:rFonts w:eastAsia="Times New Roman"/>
                <w:lang w:val="en-US"/>
              </w:rPr>
              <w:t>. JWT, picture,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base64 encoding of the Signature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Where the signature type is an XML </w:t>
            </w:r>
            <w:proofErr w:type="spellStart"/>
            <w:r>
              <w:rPr>
                <w:rFonts w:eastAsia="Times New Roman"/>
                <w:lang w:val="en-US"/>
              </w:rPr>
              <w:t>DigSig</w:t>
            </w:r>
            <w:proofErr w:type="spellEnd"/>
            <w:r>
              <w:rPr>
                <w:rFonts w:eastAsia="Times New Roman"/>
                <w:lang w:val="en-US"/>
              </w:rPr>
              <w:t>, the signed content is a FHIR Resource(s)</w:t>
            </w:r>
            <w:proofErr w:type="gramStart"/>
            <w:r>
              <w:rPr>
                <w:rFonts w:eastAsia="Times New Roman"/>
                <w:lang w:val="en-US"/>
              </w:rPr>
              <w:t>,</w:t>
            </w:r>
            <w:proofErr w:type="gramEnd"/>
            <w:r>
              <w:rPr>
                <w:rFonts w:eastAsia="Times New Roman"/>
                <w:lang w:val="en-US"/>
              </w:rPr>
              <w:t xml:space="preserve"> the signature is of the XML form of the Resource(s) using XML-Signature (XMLDIG) "Detached Signature" form. </w:t>
            </w:r>
          </w:p>
        </w:tc>
      </w:tr>
    </w:tbl>
    <w:p w:rsidR="004575DC" w:rsidRDefault="006D783A">
      <w:pPr>
        <w:pStyle w:val="Heading2"/>
        <w:divId w:val="1220702035"/>
        <w:rPr>
          <w:rFonts w:eastAsia="Times New Roman"/>
          <w:lang w:val="en-US"/>
        </w:rPr>
      </w:pPr>
      <w:r>
        <w:rPr>
          <w:rFonts w:eastAsia="Times New Roman"/>
          <w:lang w:val="en-US"/>
        </w:rPr>
        <w:t>http://hl7.org/fhir/StructureDefinition/SimpleQuantity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47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lastRenderedPageBreak/>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fixed quantity (no comparator)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comparator is not used on a </w:t>
            </w:r>
            <w:proofErr w:type="spellStart"/>
            <w:r>
              <w:rPr>
                <w:rFonts w:eastAsia="Times New Roman"/>
                <w:lang w:val="en-US"/>
              </w:rPr>
              <w:t>SimpleQuantity</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comparator is not used on a </w:t>
            </w:r>
            <w:proofErr w:type="spellStart"/>
            <w:r>
              <w:rPr>
                <w:rFonts w:eastAsia="Times New Roman"/>
                <w:lang w:val="en-US"/>
              </w:rPr>
              <w:t>SimpleQuantity</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Quantity.comparator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Not allowed to be used in this context</w:t>
            </w:r>
          </w:p>
        </w:tc>
      </w:tr>
    </w:tbl>
    <w:p w:rsidR="004575DC" w:rsidRDefault="006D783A">
      <w:pPr>
        <w:pStyle w:val="Heading2"/>
        <w:divId w:val="1220702035"/>
        <w:rPr>
          <w:rFonts w:eastAsia="Times New Roman"/>
          <w:lang w:val="en-US"/>
        </w:rPr>
      </w:pPr>
      <w:r>
        <w:rPr>
          <w:rFonts w:eastAsia="Times New Roman"/>
          <w:lang w:val="en-US"/>
        </w:rPr>
        <w:t>http://hl7.org/fhir/StructureDefinition/Timing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636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Timing</w:t>
            </w:r>
          </w:p>
        </w:tc>
        <w:tc>
          <w:tcPr>
            <w:tcW w:w="0" w:type="auto"/>
            <w:vAlign w:val="center"/>
            <w:hideMark/>
          </w:tcPr>
          <w:p w:rsidR="004575DC" w:rsidRDefault="006D783A">
            <w:pPr>
              <w:rPr>
                <w:rFonts w:eastAsia="Times New Roman"/>
                <w:lang w:val="en-US"/>
              </w:rPr>
            </w:pPr>
            <w:r>
              <w:rPr>
                <w:rFonts w:eastAsia="Times New Roman"/>
                <w:lang w:val="en-US"/>
              </w:rPr>
              <w:t>Timing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timing schedule that specifies an event that may occur multiple times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 timing schedule can be either a list of events - intervals on which the event occurs, or a single event with repeating criteria or just repeating criteria with no actual event. When both event and a repeating specification are provided, the list of events should be understood as an interpretation of the information in the repeat structure.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Timing.event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event occurs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specific times when the event occurs.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In an MAR, for instance, you need to take a general specification, and turn it into a precise specification.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event is to occur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set of rules that describe when the event should occur.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Many timing schedules are determined by regular repetitions.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If there's a </w:t>
            </w:r>
            <w:proofErr w:type="spellStart"/>
            <w:r>
              <w:rPr>
                <w:rFonts w:eastAsia="Times New Roman"/>
                <w:lang w:val="en-US"/>
              </w:rPr>
              <w:t>periodMax</w:t>
            </w:r>
            <w:proofErr w:type="spellEnd"/>
            <w:r>
              <w:rPr>
                <w:rFonts w:eastAsia="Times New Roman"/>
                <w:lang w:val="en-US"/>
              </w:rPr>
              <w:t>, there must be a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If there's a </w:t>
            </w:r>
            <w:proofErr w:type="spellStart"/>
            <w:r>
              <w:rPr>
                <w:rFonts w:eastAsia="Times New Roman"/>
                <w:lang w:val="en-US"/>
              </w:rPr>
              <w:t>durationMax</w:t>
            </w:r>
            <w:proofErr w:type="spellEnd"/>
            <w:r>
              <w:rPr>
                <w:rFonts w:eastAsia="Times New Roman"/>
                <w:lang w:val="en-US"/>
              </w:rPr>
              <w:t>, there must be a duration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there's a duration, there needs to be duration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there's a period, there needs to be duration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Either frequency or when can exist, not both</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Timing.repeat.bounds</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Length/Range of lengths, or (Start and/or end) limits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Either a duration for the length of the timing schedule, a range of </w:t>
            </w:r>
            <w:r>
              <w:rPr>
                <w:rFonts w:eastAsia="Times New Roman"/>
                <w:lang w:val="en-US"/>
              </w:rPr>
              <w:lastRenderedPageBreak/>
              <w:t xml:space="preserve">possible length, or outer bounds for start and/or end limits of the timing schedule.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Timing.repeat.count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Number of times to repeat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total count of the desired number of repetitions.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you have both bounds and count, then this should be </w:t>
            </w:r>
            <w:del w:id="59" w:author="Hozefa" w:date="2015-09-07T15:04:00Z">
              <w:r w:rsidDel="00476203">
                <w:rPr>
                  <w:rFonts w:eastAsia="Times New Roman"/>
                  <w:lang w:val="en-US"/>
                </w:rPr>
                <w:delText>understand</w:delText>
              </w:r>
            </w:del>
            <w:ins w:id="60" w:author="Hozefa" w:date="2015-09-07T15:04:00Z">
              <w:r w:rsidR="00476203">
                <w:rPr>
                  <w:rFonts w:eastAsia="Times New Roman"/>
                  <w:lang w:val="en-US"/>
                </w:rPr>
                <w:t>understood</w:t>
              </w:r>
            </w:ins>
            <w:r>
              <w:rPr>
                <w:rFonts w:eastAsia="Times New Roman"/>
                <w:lang w:val="en-US"/>
              </w:rPr>
              <w:t xml:space="preserve"> as within the bounds period, until count times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Repetitions may be limited by end time or total occurrences.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long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How long this thing happens for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Some activities are not instantaneous and need to be maintained for a period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duration SHALL be a non-negative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long when it happens (Max)</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upper limit of how long this thing happens for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Some activities are not instantaneous and need to be maintained for a period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Timing.repeat.durationUnits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units of time for the duration, in UCUM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unit of time (units from UCUM)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Timing.repeat.frequency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Event occurs frequency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w:t>
            </w:r>
            <w:proofErr w:type="gramStart"/>
            <w:r>
              <w:rPr>
                <w:rFonts w:eastAsia="Times New Roman"/>
                <w:lang w:val="en-US"/>
              </w:rPr>
              <w:t>number of times to repeat the action within the specified period / period range</w:t>
            </w:r>
            <w:proofErr w:type="gramEnd"/>
            <w:r>
              <w:rPr>
                <w:rFonts w:eastAsia="Times New Roman"/>
                <w:lang w:val="en-US"/>
              </w:rPr>
              <w:t xml:space="preserve"> (i.e. both period and </w:t>
            </w:r>
            <w:proofErr w:type="spellStart"/>
            <w:r>
              <w:rPr>
                <w:rFonts w:eastAsia="Times New Roman"/>
                <w:lang w:val="en-US"/>
              </w:rPr>
              <w:t>periodMax</w:t>
            </w:r>
            <w:proofErr w:type="spellEnd"/>
            <w:r>
              <w:rPr>
                <w:rFonts w:eastAsia="Times New Roman"/>
                <w:lang w:val="en-US"/>
              </w:rPr>
              <w:t xml:space="preserve">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Timing.repeat.frequencyMax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Event occurs up to </w:t>
            </w:r>
            <w:proofErr w:type="spellStart"/>
            <w:r>
              <w:rPr>
                <w:rFonts w:eastAsia="Times New Roman"/>
                <w:lang w:val="en-US"/>
              </w:rPr>
              <w:t>frequencyMax</w:t>
            </w:r>
            <w:proofErr w:type="spellEnd"/>
            <w:r>
              <w:rPr>
                <w:rFonts w:eastAsia="Times New Roman"/>
                <w:lang w:val="en-US"/>
              </w:rPr>
              <w:t xml:space="preserve">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present, indicates that the frequency is a range - so repeat between [frequency] and [</w:t>
            </w:r>
            <w:proofErr w:type="spellStart"/>
            <w:r>
              <w:rPr>
                <w:rFonts w:eastAsia="Times New Roman"/>
                <w:lang w:val="en-US"/>
              </w:rPr>
              <w:t>frequencyMax</w:t>
            </w:r>
            <w:proofErr w:type="spellEnd"/>
            <w:r>
              <w:rPr>
                <w:rFonts w:eastAsia="Times New Roman"/>
                <w:lang w:val="en-US"/>
              </w:rPr>
              <w:t xml:space="preserve">] times within the period or period range.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Timing.repeat.period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Event occurs frequency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duration of time over which repetitions are to occur. E.g. to express "3 times per day", 3 would be the frequency and "1 day" would be the period.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period SHALL be a non-negative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Timing.repeat.periodMax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Upper limit of period (3-4 hours)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present, indicates that the period is a range from [period] to [</w:t>
            </w:r>
            <w:proofErr w:type="spellStart"/>
            <w:r>
              <w:rPr>
                <w:rFonts w:eastAsia="Times New Roman"/>
                <w:lang w:val="en-US"/>
              </w:rPr>
              <w:t>periodMax</w:t>
            </w:r>
            <w:proofErr w:type="spellEnd"/>
            <w:r>
              <w:rPr>
                <w:rFonts w:eastAsia="Times New Roman"/>
                <w:lang w:val="en-US"/>
              </w:rPr>
              <w:t xml:space="preserve">], allowing expressing concepts such as "do this once every 3-5 days.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Timing.repeat.periodUnits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units of time for the period in UCUM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unit of time (units from UCUM)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Timing.repeat.when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Regular life events the event is tied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real world event that the occurrence of the event should be tied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Timings are frequently determined by occurrences such as waking, eating and sleep.</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Real world event that the schedule relates to</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code for the timing pattern. Some codes such as BID are </w:t>
            </w:r>
            <w:del w:id="61" w:author="Hozefa" w:date="2015-09-07T15:08:00Z">
              <w:r w:rsidDel="00457EDC">
                <w:rPr>
                  <w:rFonts w:eastAsia="Times New Roman"/>
                  <w:lang w:val="en-US"/>
                </w:rPr>
                <w:delText>uniquitious</w:delText>
              </w:r>
            </w:del>
            <w:ins w:id="62" w:author="Hozefa" w:date="2015-09-07T15:08:00Z">
              <w:r w:rsidR="00457EDC">
                <w:rPr>
                  <w:rFonts w:eastAsia="Times New Roman"/>
                  <w:lang w:val="en-US"/>
                </w:rPr>
                <w:t>ubiquitous</w:t>
              </w:r>
            </w:ins>
            <w:r>
              <w:rPr>
                <w:rFonts w:eastAsia="Times New Roman"/>
                <w:lang w:val="en-US"/>
              </w:rPr>
              <w:t>, but many institutions define their own additional codes.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 repeat should always be defined except for the common codes BID, TID, QID, AM and PM, which all systems are required to understand.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Code for a known / defined timing pattern</w:t>
            </w:r>
          </w:p>
        </w:tc>
      </w:tr>
    </w:tbl>
    <w:p w:rsidR="004575DC" w:rsidRDefault="006D783A">
      <w:pPr>
        <w:pStyle w:val="Heading2"/>
        <w:divId w:val="1220702035"/>
        <w:rPr>
          <w:rFonts w:eastAsia="Times New Roman"/>
          <w:lang w:val="en-US"/>
        </w:rPr>
      </w:pPr>
      <w:r>
        <w:rPr>
          <w:rFonts w:eastAsia="Times New Roman"/>
          <w:lang w:val="en-US"/>
        </w:rPr>
        <w:t>http://hl7.org/fhir/StructureDefinition/base64Binary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42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base64Binary</w:t>
            </w:r>
          </w:p>
        </w:tc>
        <w:tc>
          <w:tcPr>
            <w:tcW w:w="0" w:type="auto"/>
            <w:vAlign w:val="center"/>
            <w:hideMark/>
          </w:tcPr>
          <w:p w:rsidR="004575DC" w:rsidRDefault="006D783A">
            <w:pPr>
              <w:rPr>
                <w:rFonts w:eastAsia="Times New Roman"/>
                <w:lang w:val="en-US"/>
              </w:rPr>
            </w:pPr>
            <w:r>
              <w:rPr>
                <w:rFonts w:eastAsia="Times New Roman"/>
                <w:lang w:val="en-US"/>
              </w:rPr>
              <w:t>base64 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base64Binary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stream of bytes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A stream of bytes, base64 encoded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base64Binary.value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base64Binary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base64Binary</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70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boolean</w:t>
            </w:r>
          </w:p>
        </w:tc>
        <w:tc>
          <w:tcPr>
            <w:tcW w:w="0" w:type="auto"/>
            <w:vAlign w:val="center"/>
            <w:hideMark/>
          </w:tcPr>
          <w:p w:rsidR="004575DC" w:rsidRDefault="006D783A">
            <w:pPr>
              <w:rPr>
                <w:rFonts w:eastAsia="Times New Roman"/>
                <w:lang w:val="en-US"/>
              </w:rPr>
            </w:pPr>
            <w:r>
              <w:rPr>
                <w:rFonts w:eastAsia="Times New Roman"/>
                <w:lang w:val="en-US"/>
              </w:rPr>
              <w:t>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Value of "true" or "false"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boolean.value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boolean</w:t>
            </w:r>
          </w:p>
        </w:tc>
      </w:tr>
    </w:tbl>
    <w:p w:rsidR="004575DC" w:rsidRDefault="006D783A">
      <w:pPr>
        <w:pStyle w:val="Heading2"/>
        <w:divId w:val="1220702035"/>
        <w:rPr>
          <w:rFonts w:eastAsia="Times New Roman"/>
          <w:lang w:val="en-US"/>
        </w:rPr>
      </w:pPr>
      <w:r>
        <w:rPr>
          <w:rFonts w:eastAsia="Times New Roman"/>
          <w:lang w:val="en-US"/>
        </w:rPr>
        <w:t>http://hl7.org/fhir/StructureDefinition/code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string which has at least one character and no leading or trailing whitespace and where there is no whitespace other than single spaces in the contents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code</w:t>
            </w:r>
          </w:p>
        </w:tc>
      </w:tr>
    </w:tbl>
    <w:p w:rsidR="004575DC" w:rsidRDefault="006D783A">
      <w:pPr>
        <w:pStyle w:val="Heading2"/>
        <w:divId w:val="1220702035"/>
        <w:rPr>
          <w:rFonts w:eastAsia="Times New Roman"/>
          <w:lang w:val="en-US"/>
        </w:rPr>
      </w:pPr>
      <w:r>
        <w:rPr>
          <w:rFonts w:eastAsia="Times New Roman"/>
          <w:lang w:val="en-US"/>
        </w:rPr>
        <w:t>http://hl7.org/fhir/StructureDefinition/date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830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date</w:t>
            </w:r>
          </w:p>
        </w:tc>
        <w:tc>
          <w:tcPr>
            <w:tcW w:w="0" w:type="auto"/>
            <w:vAlign w:val="center"/>
            <w:hideMark/>
          </w:tcPr>
          <w:p w:rsidR="004575DC" w:rsidRDefault="006D783A">
            <w:pPr>
              <w:rPr>
                <w:rFonts w:eastAsia="Times New Roman"/>
                <w:lang w:val="en-US"/>
              </w:rPr>
            </w:pPr>
            <w:r>
              <w:rPr>
                <w:rFonts w:eastAsia="Times New Roman"/>
                <w:lang w:val="en-US"/>
              </w:rPr>
              <w:t>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w:t>
            </w:r>
            <w:del w:id="63" w:author="Hozefa" w:date="2015-09-07T15:09:00Z">
              <w:r w:rsidDel="00457EDC">
                <w:rPr>
                  <w:rFonts w:eastAsia="Times New Roman"/>
                  <w:lang w:val="en-US"/>
                </w:rPr>
                <w:delText>date,</w:delText>
              </w:r>
            </w:del>
            <w:ins w:id="64" w:author="Hozefa" w:date="2015-09-07T15:09:00Z">
              <w:r w:rsidR="00457EDC">
                <w:rPr>
                  <w:rFonts w:eastAsia="Times New Roman"/>
                  <w:lang w:val="en-US"/>
                </w:rPr>
                <w:t>date</w:t>
              </w:r>
            </w:ins>
            <w:r>
              <w:rPr>
                <w:rFonts w:eastAsia="Times New Roman"/>
                <w:lang w:val="en-US"/>
              </w:rPr>
              <w:t xml:space="preserv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w:t>
            </w:r>
            <w:proofErr w:type="spellStart"/>
            <w:r>
              <w:rPr>
                <w:rFonts w:eastAsia="Times New Roman"/>
                <w:lang w:val="en-US"/>
              </w:rPr>
              <w:t>gYear</w:t>
            </w:r>
            <w:proofErr w:type="spellEnd"/>
            <w:r>
              <w:rPr>
                <w:rFonts w:eastAsia="Times New Roman"/>
                <w:lang w:val="en-US"/>
              </w:rPr>
              <w:t xml:space="preserve">, </w:t>
            </w:r>
            <w:proofErr w:type="spellStart"/>
            <w:r>
              <w:rPr>
                <w:rFonts w:eastAsia="Times New Roman"/>
                <w:lang w:val="en-US"/>
              </w:rPr>
              <w:t>gYearMonth</w:t>
            </w:r>
            <w:proofErr w:type="spellEnd"/>
            <w:r>
              <w:rPr>
                <w:rFonts w:eastAsia="Times New Roman"/>
                <w:lang w:val="en-US"/>
              </w:rPr>
              <w:t xml:space="preserve"> and date. Dates SHALL be valid dates.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date.value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date</w:t>
            </w:r>
          </w:p>
        </w:tc>
      </w:tr>
    </w:tbl>
    <w:p w:rsidR="004575DC" w:rsidRDefault="006D783A">
      <w:pPr>
        <w:pStyle w:val="Heading2"/>
        <w:divId w:val="1220702035"/>
        <w:rPr>
          <w:rFonts w:eastAsia="Times New Roman"/>
          <w:lang w:val="en-US"/>
        </w:rPr>
      </w:pPr>
      <w:r>
        <w:rPr>
          <w:rFonts w:eastAsia="Times New Roman"/>
          <w:lang w:val="en-US"/>
        </w:rPr>
        <w:t>http://hl7.org/fhir/StructureDefinition/dateTime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779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dateTime</w:t>
            </w:r>
          </w:p>
        </w:tc>
        <w:tc>
          <w:tcPr>
            <w:tcW w:w="0" w:type="auto"/>
            <w:vAlign w:val="center"/>
            <w:hideMark/>
          </w:tcPr>
          <w:p w:rsidR="004575DC" w:rsidRDefault="006D783A">
            <w:pPr>
              <w:rPr>
                <w:rFonts w:eastAsia="Times New Roman"/>
                <w:lang w:val="en-US"/>
              </w:rPr>
            </w:pPr>
            <w:r>
              <w:rPr>
                <w:rFonts w:eastAsia="Times New Roman"/>
                <w:lang w:val="en-US"/>
              </w:rPr>
              <w:t>date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w:t>
            </w:r>
            <w:proofErr w:type="spellStart"/>
            <w:r>
              <w:rPr>
                <w:rFonts w:eastAsia="Times New Roman"/>
                <w:lang w:val="en-US"/>
              </w:rPr>
              <w:t>gYear</w:t>
            </w:r>
            <w:proofErr w:type="spellEnd"/>
            <w:r>
              <w:rPr>
                <w:rFonts w:eastAsia="Times New Roman"/>
                <w:lang w:val="en-US"/>
              </w:rPr>
              <w:t xml:space="preserve">, </w:t>
            </w:r>
            <w:proofErr w:type="spellStart"/>
            <w:r>
              <w:rPr>
                <w:rFonts w:eastAsia="Times New Roman"/>
                <w:lang w:val="en-US"/>
              </w:rPr>
              <w:t>gYearMonth</w:t>
            </w:r>
            <w:proofErr w:type="spellEnd"/>
            <w:r>
              <w:rPr>
                <w:rFonts w:eastAsia="Times New Roman"/>
                <w:lang w:val="en-US"/>
              </w:rPr>
              <w:t xml:space="preserve">, date and dateTime. Seconds must be </w:t>
            </w:r>
            <w:r>
              <w:rPr>
                <w:rFonts w:eastAsia="Times New Roman"/>
                <w:lang w:val="en-US"/>
              </w:rPr>
              <w:lastRenderedPageBreak/>
              <w:t xml:space="preserve">provided due to schema type constraints but may be zero-filled and may be ignored. Dates SHALL be valid dates.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dateTime.value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dateTime</w:t>
            </w:r>
          </w:p>
        </w:tc>
      </w:tr>
    </w:tbl>
    <w:p w:rsidR="004575DC" w:rsidRDefault="006D783A">
      <w:pPr>
        <w:pStyle w:val="Heading2"/>
        <w:divId w:val="1220702035"/>
        <w:rPr>
          <w:rFonts w:eastAsia="Times New Roman"/>
          <w:lang w:val="en-US"/>
        </w:rPr>
      </w:pPr>
      <w:r>
        <w:rPr>
          <w:rFonts w:eastAsia="Times New Roman"/>
          <w:lang w:val="en-US"/>
        </w:rPr>
        <w:t>http://hl7.org/fhir/StructureDefinition/decimal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9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decimal</w:t>
            </w:r>
          </w:p>
        </w:tc>
        <w:tc>
          <w:tcPr>
            <w:tcW w:w="0" w:type="auto"/>
            <w:vAlign w:val="center"/>
            <w:hideMark/>
          </w:tcPr>
          <w:p w:rsidR="004575DC" w:rsidRDefault="006D783A">
            <w:pPr>
              <w:rPr>
                <w:rFonts w:eastAsia="Times New Roman"/>
                <w:lang w:val="en-US"/>
              </w:rPr>
            </w:pPr>
            <w:r>
              <w:rPr>
                <w:rFonts w:eastAsia="Times New Roman"/>
                <w:lang w:val="en-US"/>
              </w:rPr>
              <w:t>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rational number with implicit precision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Do not use a IEEE type floating point type, instead use something that works like a true decimal, with inbuilt precision (e.g. Java </w:t>
            </w:r>
            <w:proofErr w:type="spellStart"/>
            <w:r>
              <w:rPr>
                <w:rFonts w:eastAsia="Times New Roman"/>
                <w:lang w:val="en-US"/>
              </w:rPr>
              <w:t>BigInteger</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decimal.value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decimal</w:t>
            </w:r>
          </w:p>
        </w:tc>
      </w:tr>
    </w:tbl>
    <w:p w:rsidR="004575DC" w:rsidRDefault="006D783A">
      <w:pPr>
        <w:pStyle w:val="Heading2"/>
        <w:divId w:val="1220702035"/>
        <w:rPr>
          <w:rFonts w:eastAsia="Times New Roman"/>
          <w:lang w:val="en-US"/>
        </w:rPr>
      </w:pPr>
      <w:r>
        <w:rPr>
          <w:rFonts w:eastAsia="Times New Roman"/>
          <w:lang w:val="en-US"/>
        </w:rPr>
        <w:t>http://hl7.org/fhir/StructureDefinition/id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Any combination of letters, numerals, "-" and ".", with a length limit of 64 characters. (This might be an integer, an </w:t>
            </w:r>
            <w:proofErr w:type="spellStart"/>
            <w:r>
              <w:rPr>
                <w:rFonts w:eastAsia="Times New Roman"/>
                <w:lang w:val="en-US"/>
              </w:rPr>
              <w:t>unpref</w:t>
            </w:r>
            <w:bookmarkStart w:id="65" w:name="_GoBack"/>
            <w:bookmarkEnd w:id="65"/>
            <w:r>
              <w:rPr>
                <w:rFonts w:eastAsia="Times New Roman"/>
                <w:lang w:val="en-US"/>
              </w:rPr>
              <w:t>ixed</w:t>
            </w:r>
            <w:proofErr w:type="spellEnd"/>
            <w:r>
              <w:rPr>
                <w:rFonts w:eastAsia="Times New Roman"/>
                <w:lang w:val="en-US"/>
              </w:rPr>
              <w:t xml:space="preserve"> OID, UUID or any other identifier pattern that meets these constraints.) Ids are case-insensitive.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RFC 4122</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id</w:t>
            </w:r>
          </w:p>
        </w:tc>
      </w:tr>
    </w:tbl>
    <w:p w:rsidR="004575DC" w:rsidRDefault="006D783A">
      <w:pPr>
        <w:pStyle w:val="Heading2"/>
        <w:divId w:val="1220702035"/>
        <w:rPr>
          <w:rFonts w:eastAsia="Times New Roman"/>
          <w:lang w:val="en-US"/>
        </w:rPr>
      </w:pPr>
      <w:r>
        <w:rPr>
          <w:rFonts w:eastAsia="Times New Roman"/>
          <w:lang w:val="en-US"/>
        </w:rPr>
        <w:t>http://hl7.org/fhir/StructureDefinition/instant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0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instant</w:t>
            </w:r>
          </w:p>
        </w:tc>
        <w:tc>
          <w:tcPr>
            <w:tcW w:w="0" w:type="auto"/>
            <w:vAlign w:val="center"/>
            <w:hideMark/>
          </w:tcPr>
          <w:p w:rsidR="004575DC" w:rsidRDefault="006D783A">
            <w:pPr>
              <w:rPr>
                <w:rFonts w:eastAsia="Times New Roman"/>
                <w:lang w:val="en-US"/>
              </w:rPr>
            </w:pPr>
            <w:r>
              <w:rPr>
                <w:rFonts w:eastAsia="Times New Roman"/>
                <w:lang w:val="en-US"/>
              </w:rPr>
              <w:t>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instant in time - known at least to the second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Note: This is intended for precisely observed times, typically system logs etc, and not human-reported times - for them, see date and dateTime below. Time zone is always required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instant.value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instant</w:t>
            </w:r>
          </w:p>
        </w:tc>
      </w:tr>
    </w:tbl>
    <w:p w:rsidR="004575DC" w:rsidRDefault="006D783A">
      <w:pPr>
        <w:pStyle w:val="Heading2"/>
        <w:divId w:val="1220702035"/>
        <w:rPr>
          <w:rFonts w:eastAsia="Times New Roman"/>
          <w:lang w:val="en-US"/>
        </w:rPr>
      </w:pPr>
      <w:r>
        <w:rPr>
          <w:rFonts w:eastAsia="Times New Roman"/>
          <w:lang w:val="en-US"/>
        </w:rPr>
        <w:t>http://hl7.org/fhir/StructureDefinition/integer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2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whole number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32 bit number; for values larger than this, use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integer</w:t>
            </w:r>
          </w:p>
        </w:tc>
      </w:tr>
    </w:tbl>
    <w:p w:rsidR="004575DC" w:rsidRDefault="006D783A">
      <w:pPr>
        <w:pStyle w:val="Heading2"/>
        <w:divId w:val="1220702035"/>
        <w:rPr>
          <w:rFonts w:eastAsia="Times New Roman"/>
          <w:lang w:val="en-US"/>
        </w:rPr>
      </w:pPr>
      <w:r>
        <w:rPr>
          <w:rFonts w:eastAsia="Times New Roman"/>
          <w:lang w:val="en-US"/>
        </w:rPr>
        <w:t>http://hl7.org/fhir/StructureDefinition/markdown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markdown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string that may contain markdown syntax for optional processing by a mark down presentation engine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Systems are not required to have markdown support, and there is considerable variation in markdown syntax, so the text should be readable without markdown processing. The preferred markdown syntax is described here: http://daringfireball.net/projects/markdown/syntax (and tests here: http://daringfireball.net/projects/downloads/MarkdownTest_1.0.zip)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markdown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markdown</w:t>
            </w:r>
          </w:p>
        </w:tc>
      </w:tr>
    </w:tbl>
    <w:p w:rsidR="004575DC" w:rsidRDefault="006D783A">
      <w:pPr>
        <w:pStyle w:val="Heading2"/>
        <w:divId w:val="1220702035"/>
        <w:rPr>
          <w:rFonts w:eastAsia="Times New Roman"/>
          <w:lang w:val="en-US"/>
        </w:rPr>
      </w:pPr>
      <w:r>
        <w:rPr>
          <w:rFonts w:eastAsia="Times New Roman"/>
          <w:lang w:val="en-US"/>
        </w:rPr>
        <w:t>http://hl7.org/fhir/StructureDefinition/oid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435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oid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 </w:t>
            </w:r>
            <w:proofErr w:type="spellStart"/>
            <w:r>
              <w:rPr>
                <w:rFonts w:eastAsia="Times New Roman"/>
                <w:lang w:val="en-US"/>
              </w:rPr>
              <w:t>oid</w:t>
            </w:r>
            <w:proofErr w:type="spellEnd"/>
            <w:r>
              <w:rPr>
                <w:rFonts w:eastAsia="Times New Roman"/>
                <w:lang w:val="en-US"/>
              </w:rPr>
              <w:t xml:space="preserve"> represented as a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RFC 3001. See also ISO/IEC 8824:1990 â‚¬</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oid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oid</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http://hl7.org/fhir/StructureDefinition/positiveInt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467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lastRenderedPageBreak/>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positiveInt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integer with a value that is positive (e.g. &gt;0)</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positiveInt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positiveInt</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50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sequence of Unicode characters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that FHIR strings may not exceed 1MB in size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string</w:t>
            </w:r>
          </w:p>
        </w:tc>
      </w:tr>
    </w:tbl>
    <w:p w:rsidR="004575DC" w:rsidRDefault="006D783A">
      <w:pPr>
        <w:pStyle w:val="Heading2"/>
        <w:divId w:val="1220702035"/>
        <w:rPr>
          <w:rFonts w:eastAsia="Times New Roman"/>
          <w:lang w:val="en-US"/>
        </w:rPr>
      </w:pPr>
      <w:r>
        <w:rPr>
          <w:rFonts w:eastAsia="Times New Roman"/>
          <w:lang w:val="en-US"/>
        </w:rPr>
        <w:t>http://hl7.org/fhir/StructureDefinition/time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441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time</w:t>
            </w:r>
          </w:p>
        </w:tc>
        <w:tc>
          <w:tcPr>
            <w:tcW w:w="0" w:type="auto"/>
            <w:vAlign w:val="center"/>
            <w:hideMark/>
          </w:tcPr>
          <w:p w:rsidR="004575DC" w:rsidRDefault="006D783A">
            <w:pPr>
              <w:rPr>
                <w:rFonts w:eastAsia="Times New Roman"/>
                <w:lang w:val="en-US"/>
              </w:rPr>
            </w:pPr>
            <w:r>
              <w:rPr>
                <w:rFonts w:eastAsia="Times New Roman"/>
                <w:lang w:val="en-US"/>
              </w:rPr>
              <w:t>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time during the day, with no date specified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time</w:t>
            </w:r>
          </w:p>
        </w:tc>
      </w:tr>
    </w:tbl>
    <w:p w:rsidR="004575DC" w:rsidRDefault="006D783A">
      <w:pPr>
        <w:pStyle w:val="Heading2"/>
        <w:divId w:val="1220702035"/>
        <w:rPr>
          <w:rFonts w:eastAsia="Times New Roman"/>
          <w:lang w:val="en-US"/>
        </w:rPr>
      </w:pPr>
      <w:r>
        <w:rPr>
          <w:rFonts w:eastAsia="Times New Roman"/>
          <w:lang w:val="en-US"/>
        </w:rPr>
        <w:t>http://hl7.org/fhir/StructureDefinition/unsignedInt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28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unsignedInt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integer with a value that is not negative (e.g. &gt;= 0)</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unsignedInt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unsignedInt</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http://hl7.org/fhir/StructureDefinition/uri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5947"/>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Primitive Type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String of characters used to identify a name or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see http://en.wikipedia.org/wiki/Uniform_resource_identifier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uri</w:t>
            </w:r>
          </w:p>
        </w:tc>
      </w:tr>
    </w:tbl>
    <w:p w:rsidR="004575DC" w:rsidRDefault="006D783A">
      <w:pPr>
        <w:pStyle w:val="Heading2"/>
        <w:divId w:val="1220702035"/>
        <w:rPr>
          <w:rFonts w:eastAsia="Times New Roman"/>
          <w:lang w:val="en-US"/>
        </w:rPr>
      </w:pPr>
      <w:r>
        <w:rPr>
          <w:rFonts w:eastAsia="Times New Roman"/>
          <w:lang w:val="en-US"/>
        </w:rPr>
        <w:t>http://hl7.org/fhir/StructureDefinition/uuid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801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uuid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UUID, represented as a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See The Open Group, CDE 1.1 Remote Procedure Call specification, Appendix A.</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uuid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uuid</w:t>
            </w:r>
            <w:proofErr w:type="spellEnd"/>
          </w:p>
        </w:tc>
      </w:tr>
    </w:tbl>
    <w:p w:rsidR="006D783A" w:rsidRDefault="006D783A">
      <w:pPr>
        <w:divId w:val="1220702035"/>
        <w:rPr>
          <w:rFonts w:eastAsia="Times New Roman"/>
        </w:rPr>
      </w:pPr>
    </w:p>
    <w:sectPr w:rsidR="006D783A" w:rsidSect="004575D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1EC" w:rsidRDefault="003231EC" w:rsidP="0057345C">
      <w:r>
        <w:separator/>
      </w:r>
    </w:p>
  </w:endnote>
  <w:endnote w:type="continuationSeparator" w:id="0">
    <w:p w:rsidR="003231EC" w:rsidRDefault="003231EC" w:rsidP="0057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1"/>
      <w:docPartObj>
        <w:docPartGallery w:val="Page Numbers (Bottom of Page)"/>
        <w:docPartUnique/>
      </w:docPartObj>
    </w:sdtPr>
    <w:sdtContent>
      <w:p w:rsidR="0059212F" w:rsidRDefault="0059212F">
        <w:pPr>
          <w:pStyle w:val="Footer"/>
          <w:jc w:val="right"/>
        </w:pPr>
        <w:r>
          <w:fldChar w:fldCharType="begin"/>
        </w:r>
        <w:r>
          <w:instrText xml:space="preserve"> PAGE   \* MERGEFORMAT </w:instrText>
        </w:r>
        <w:r>
          <w:fldChar w:fldCharType="separate"/>
        </w:r>
        <w:r w:rsidR="00457EDC">
          <w:rPr>
            <w:noProof/>
          </w:rPr>
          <w:t>42</w:t>
        </w:r>
        <w:r>
          <w:rPr>
            <w:noProof/>
          </w:rPr>
          <w:fldChar w:fldCharType="end"/>
        </w:r>
      </w:p>
    </w:sdtContent>
  </w:sdt>
  <w:p w:rsidR="0059212F" w:rsidRDefault="00592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1EC" w:rsidRDefault="003231EC" w:rsidP="0057345C">
      <w:r>
        <w:separator/>
      </w:r>
    </w:p>
  </w:footnote>
  <w:footnote w:type="continuationSeparator" w:id="0">
    <w:p w:rsidR="003231EC" w:rsidRDefault="003231EC" w:rsidP="00573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345C"/>
    <w:rsid w:val="000A7B5B"/>
    <w:rsid w:val="002D6A67"/>
    <w:rsid w:val="002D73E0"/>
    <w:rsid w:val="0030246F"/>
    <w:rsid w:val="003231EC"/>
    <w:rsid w:val="004575DC"/>
    <w:rsid w:val="00457EDC"/>
    <w:rsid w:val="00476203"/>
    <w:rsid w:val="004A3313"/>
    <w:rsid w:val="0057345C"/>
    <w:rsid w:val="0059212F"/>
    <w:rsid w:val="006D783A"/>
    <w:rsid w:val="007473ED"/>
    <w:rsid w:val="00841178"/>
    <w:rsid w:val="00A97237"/>
    <w:rsid w:val="00C27FB0"/>
    <w:rsid w:val="00D3268D"/>
    <w:rsid w:val="00DD378C"/>
    <w:rsid w:val="00E6441F"/>
    <w:rsid w:val="00EA06E8"/>
    <w:rsid w:val="00EA5761"/>
    <w:rsid w:val="00EC7263"/>
    <w:rsid w:val="00FA6141"/>
    <w:rsid w:val="00FB3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C"/>
    <w:rPr>
      <w:rFonts w:eastAsiaTheme="minorEastAsia"/>
      <w:sz w:val="24"/>
      <w:szCs w:val="24"/>
    </w:rPr>
  </w:style>
  <w:style w:type="paragraph" w:styleId="Heading1">
    <w:name w:val="heading 1"/>
    <w:basedOn w:val="Normal"/>
    <w:link w:val="Heading1Char"/>
    <w:uiPriority w:val="9"/>
    <w:qFormat/>
    <w:rsid w:val="004575D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575D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575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7345C"/>
    <w:pPr>
      <w:tabs>
        <w:tab w:val="center" w:pos="4680"/>
        <w:tab w:val="right" w:pos="9360"/>
      </w:tabs>
    </w:pPr>
  </w:style>
  <w:style w:type="character" w:customStyle="1" w:styleId="HeaderChar">
    <w:name w:val="Header Char"/>
    <w:basedOn w:val="DefaultParagraphFont"/>
    <w:link w:val="Header"/>
    <w:uiPriority w:val="99"/>
    <w:semiHidden/>
    <w:rsid w:val="0057345C"/>
    <w:rPr>
      <w:rFonts w:eastAsiaTheme="minorEastAsia"/>
      <w:sz w:val="24"/>
      <w:szCs w:val="24"/>
    </w:rPr>
  </w:style>
  <w:style w:type="paragraph" w:styleId="Footer">
    <w:name w:val="footer"/>
    <w:basedOn w:val="Normal"/>
    <w:link w:val="FooterChar"/>
    <w:uiPriority w:val="99"/>
    <w:unhideWhenUsed/>
    <w:rsid w:val="0057345C"/>
    <w:pPr>
      <w:tabs>
        <w:tab w:val="center" w:pos="4680"/>
        <w:tab w:val="right" w:pos="9360"/>
      </w:tabs>
    </w:pPr>
  </w:style>
  <w:style w:type="character" w:customStyle="1" w:styleId="FooterChar">
    <w:name w:val="Footer Char"/>
    <w:basedOn w:val="DefaultParagraphFont"/>
    <w:link w:val="Footer"/>
    <w:uiPriority w:val="99"/>
    <w:rsid w:val="0057345C"/>
    <w:rPr>
      <w:rFonts w:eastAsiaTheme="minorEastAsia"/>
      <w:sz w:val="24"/>
      <w:szCs w:val="24"/>
    </w:rPr>
  </w:style>
  <w:style w:type="paragraph" w:styleId="BalloonText">
    <w:name w:val="Balloon Text"/>
    <w:basedOn w:val="Normal"/>
    <w:link w:val="BalloonTextChar"/>
    <w:uiPriority w:val="99"/>
    <w:semiHidden/>
    <w:unhideWhenUsed/>
    <w:rsid w:val="007473ED"/>
    <w:rPr>
      <w:rFonts w:ascii="Tahoma" w:hAnsi="Tahoma" w:cs="Tahoma"/>
      <w:sz w:val="16"/>
      <w:szCs w:val="16"/>
    </w:rPr>
  </w:style>
  <w:style w:type="character" w:customStyle="1" w:styleId="BalloonTextChar">
    <w:name w:val="Balloon Text Char"/>
    <w:basedOn w:val="DefaultParagraphFont"/>
    <w:link w:val="BalloonText"/>
    <w:uiPriority w:val="99"/>
    <w:semiHidden/>
    <w:rsid w:val="007473E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20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42</Pages>
  <Words>11760</Words>
  <Characters>67034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78637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Hozefa</cp:lastModifiedBy>
  <cp:revision>15</cp:revision>
  <dcterms:created xsi:type="dcterms:W3CDTF">2015-09-01T18:04:00Z</dcterms:created>
  <dcterms:modified xsi:type="dcterms:W3CDTF">2015-09-07T09:40:00Z</dcterms:modified>
</cp:coreProperties>
</file>