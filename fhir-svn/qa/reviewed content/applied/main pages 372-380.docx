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68" w:rsidRDefault="00E43BD9">
      <w:pPr>
        <w:pStyle w:val="Heading1"/>
        <w:rPr>
          <w:rFonts w:eastAsia="Times New Roman"/>
          <w:noProof/>
          <w:lang w:val="en-US"/>
        </w:rPr>
      </w:pPr>
      <w:r>
        <w:rPr>
          <w:rFonts w:eastAsia="Times New Roman"/>
          <w:noProof/>
          <w:lang w:val="en-US"/>
        </w:rPr>
        <w:t>$test.html</w:t>
      </w:r>
    </w:p>
    <w:p w:rsidR="00C51368" w:rsidRDefault="00E43BD9">
      <w:pPr>
        <w:pStyle w:val="Heading1"/>
        <w:divId w:val="1396121194"/>
        <w:rPr>
          <w:rFonts w:eastAsia="Times New Roman"/>
          <w:lang w:val="en-US"/>
        </w:rPr>
      </w:pPr>
      <w:r>
        <w:rPr>
          <w:rFonts w:eastAsia="Times New Roman"/>
          <w:lang w:val="en-US"/>
        </w:rPr>
        <w:t>Test Page</w:t>
      </w:r>
    </w:p>
    <w:p w:rsidR="00C51368" w:rsidRDefault="00E43BD9">
      <w:pPr>
        <w:pStyle w:val="NormalWeb"/>
        <w:divId w:val="1396121194"/>
        <w:rPr>
          <w:lang w:val="en-US"/>
        </w:rPr>
      </w:pPr>
      <w:r>
        <w:rPr>
          <w:lang w:val="en-US"/>
        </w:rPr>
        <w:t xml:space="preserve">This is just a test file to check that $ works ok in file names </w:t>
      </w:r>
    </w:p>
    <w:p w:rsidR="00C51368" w:rsidRDefault="00E43BD9">
      <w:pPr>
        <w:pStyle w:val="Heading1"/>
        <w:rPr>
          <w:rFonts w:eastAsia="Times New Roman"/>
          <w:noProof/>
          <w:lang w:val="en-US"/>
        </w:rPr>
      </w:pPr>
      <w:r>
        <w:rPr>
          <w:rFonts w:eastAsia="Times New Roman"/>
          <w:noProof/>
          <w:lang w:val="en-US"/>
        </w:rPr>
        <w:t>administration.html</w:t>
      </w:r>
    </w:p>
    <w:p w:rsidR="00C51368" w:rsidRDefault="00C166DE">
      <w:pPr>
        <w:divId w:val="92173121"/>
        <w:rPr>
          <w:rFonts w:eastAsia="Times New Roman"/>
          <w:lang w:val="en-US"/>
        </w:rPr>
      </w:pPr>
      <w:hyperlink r:id="rId9" w:history="1">
        <w:r w:rsidR="00E43BD9">
          <w:rPr>
            <w:rStyle w:val="Hyperlink"/>
            <w:rFonts w:eastAsia="Times New Roman"/>
            <w:b/>
            <w:bCs/>
            <w:lang w:val="en-US"/>
          </w:rPr>
          <w:t>Identification</w:t>
        </w:r>
      </w:hyperlink>
      <w:r w:rsidR="00E43BD9">
        <w:rPr>
          <w:rFonts w:eastAsia="Times New Roman"/>
          <w:lang w:val="en-US"/>
        </w:rPr>
        <w:t xml:space="preserve"> </w:t>
      </w:r>
    </w:p>
    <w:p w:rsidR="00C51368" w:rsidRDefault="00E43BD9">
      <w:pPr>
        <w:pStyle w:val="NormalWeb"/>
        <w:divId w:val="92173121"/>
        <w:rPr>
          <w:lang w:val="en-US"/>
        </w:rPr>
      </w:pPr>
      <w:r>
        <w:rPr>
          <w:b/>
          <w:bCs/>
          <w:lang w:val="en-US"/>
        </w:rPr>
        <w:t>Individuals:</w:t>
      </w:r>
    </w:p>
    <w:p w:rsidR="00C51368" w:rsidRDefault="00C166DE">
      <w:pPr>
        <w:numPr>
          <w:ilvl w:val="0"/>
          <w:numId w:val="1"/>
        </w:numPr>
        <w:spacing w:before="100" w:beforeAutospacing="1" w:after="100" w:afterAutospacing="1"/>
        <w:divId w:val="92173121"/>
        <w:rPr>
          <w:rFonts w:eastAsia="Times New Roman"/>
          <w:lang w:val="en-US"/>
        </w:rPr>
      </w:pPr>
      <w:hyperlink r:id="rId10" w:history="1">
        <w:r w:rsidR="00E43BD9">
          <w:rPr>
            <w:rStyle w:val="Hyperlink"/>
            <w:rFonts w:eastAsia="Times New Roman"/>
            <w:lang w:val="en-US"/>
          </w:rPr>
          <w:t>Patient</w:t>
        </w:r>
      </w:hyperlink>
    </w:p>
    <w:p w:rsidR="00C51368" w:rsidRDefault="00C166DE">
      <w:pPr>
        <w:numPr>
          <w:ilvl w:val="0"/>
          <w:numId w:val="1"/>
        </w:numPr>
        <w:spacing w:before="100" w:beforeAutospacing="1" w:after="100" w:afterAutospacing="1"/>
        <w:divId w:val="92173121"/>
        <w:rPr>
          <w:rFonts w:eastAsia="Times New Roman"/>
          <w:lang w:val="en-US"/>
        </w:rPr>
      </w:pPr>
      <w:hyperlink r:id="rId11" w:history="1">
        <w:r w:rsidR="00E43BD9">
          <w:rPr>
            <w:rStyle w:val="Hyperlink"/>
            <w:rFonts w:eastAsia="Times New Roman"/>
            <w:lang w:val="en-US"/>
          </w:rPr>
          <w:t>Practitioner</w:t>
        </w:r>
      </w:hyperlink>
    </w:p>
    <w:p w:rsidR="00C51368" w:rsidRDefault="00C166DE">
      <w:pPr>
        <w:numPr>
          <w:ilvl w:val="0"/>
          <w:numId w:val="1"/>
        </w:numPr>
        <w:spacing w:before="100" w:beforeAutospacing="1" w:after="100" w:afterAutospacing="1"/>
        <w:divId w:val="92173121"/>
        <w:rPr>
          <w:rFonts w:eastAsia="Times New Roman"/>
          <w:lang w:val="en-US"/>
        </w:rPr>
      </w:pPr>
      <w:hyperlink r:id="rId12" w:history="1">
        <w:r w:rsidR="00E43BD9">
          <w:rPr>
            <w:rStyle w:val="Hyperlink"/>
            <w:rFonts w:eastAsia="Times New Roman"/>
            <w:lang w:val="en-US"/>
          </w:rPr>
          <w:t>RelatedPerson</w:t>
        </w:r>
      </w:hyperlink>
    </w:p>
    <w:p w:rsidR="00C51368" w:rsidRDefault="00E43BD9">
      <w:pPr>
        <w:pStyle w:val="NormalWeb"/>
        <w:divId w:val="92173121"/>
        <w:rPr>
          <w:lang w:val="en-US"/>
        </w:rPr>
      </w:pPr>
      <w:r>
        <w:rPr>
          <w:b/>
          <w:bCs/>
          <w:lang w:val="en-US"/>
        </w:rPr>
        <w:t>Groups:</w:t>
      </w:r>
    </w:p>
    <w:p w:rsidR="00C51368" w:rsidRDefault="00C166DE">
      <w:pPr>
        <w:numPr>
          <w:ilvl w:val="0"/>
          <w:numId w:val="2"/>
        </w:numPr>
        <w:spacing w:before="100" w:beforeAutospacing="1" w:after="100" w:afterAutospacing="1"/>
        <w:divId w:val="92173121"/>
        <w:rPr>
          <w:rFonts w:eastAsia="Times New Roman"/>
          <w:lang w:val="en-US"/>
        </w:rPr>
      </w:pPr>
      <w:hyperlink r:id="rId13" w:history="1">
        <w:r w:rsidR="00E43BD9">
          <w:rPr>
            <w:rStyle w:val="Hyperlink"/>
            <w:rFonts w:eastAsia="Times New Roman"/>
            <w:lang w:val="en-US"/>
          </w:rPr>
          <w:t>Group</w:t>
        </w:r>
      </w:hyperlink>
    </w:p>
    <w:p w:rsidR="00C51368" w:rsidRDefault="00C166DE">
      <w:pPr>
        <w:numPr>
          <w:ilvl w:val="0"/>
          <w:numId w:val="2"/>
        </w:numPr>
        <w:spacing w:before="100" w:beforeAutospacing="1" w:after="100" w:afterAutospacing="1"/>
        <w:divId w:val="92173121"/>
        <w:rPr>
          <w:rFonts w:eastAsia="Times New Roman"/>
          <w:lang w:val="en-US"/>
        </w:rPr>
      </w:pPr>
      <w:hyperlink r:id="rId14" w:history="1">
        <w:proofErr w:type="spellStart"/>
        <w:r w:rsidR="00E43BD9">
          <w:rPr>
            <w:rStyle w:val="Hyperlink"/>
            <w:rFonts w:eastAsia="Times New Roman"/>
            <w:lang w:val="en-US"/>
          </w:rPr>
          <w:t>HealthcareService</w:t>
        </w:r>
        <w:proofErr w:type="spellEnd"/>
      </w:hyperlink>
    </w:p>
    <w:p w:rsidR="00C51368" w:rsidRDefault="00C166DE">
      <w:pPr>
        <w:numPr>
          <w:ilvl w:val="0"/>
          <w:numId w:val="2"/>
        </w:numPr>
        <w:spacing w:before="100" w:beforeAutospacing="1" w:after="100" w:afterAutospacing="1"/>
        <w:divId w:val="92173121"/>
        <w:rPr>
          <w:rFonts w:eastAsia="Times New Roman"/>
          <w:lang w:val="en-US"/>
        </w:rPr>
      </w:pPr>
      <w:hyperlink r:id="rId15" w:history="1">
        <w:r w:rsidR="00E43BD9">
          <w:rPr>
            <w:rStyle w:val="Hyperlink"/>
            <w:rFonts w:eastAsia="Times New Roman"/>
            <w:lang w:val="en-US"/>
          </w:rPr>
          <w:t>Organization</w:t>
        </w:r>
      </w:hyperlink>
    </w:p>
    <w:p w:rsidR="00C51368" w:rsidRDefault="00E43BD9">
      <w:pPr>
        <w:pStyle w:val="NormalWeb"/>
        <w:divId w:val="92173121"/>
        <w:rPr>
          <w:lang w:val="en-US"/>
        </w:rPr>
      </w:pPr>
      <w:r>
        <w:rPr>
          <w:b/>
          <w:bCs/>
          <w:lang w:val="en-US"/>
        </w:rPr>
        <w:t>Entities:</w:t>
      </w:r>
    </w:p>
    <w:p w:rsidR="00C51368" w:rsidRDefault="00C166DE">
      <w:pPr>
        <w:numPr>
          <w:ilvl w:val="0"/>
          <w:numId w:val="3"/>
        </w:numPr>
        <w:spacing w:before="100" w:beforeAutospacing="1" w:after="100" w:afterAutospacing="1"/>
        <w:divId w:val="92173121"/>
        <w:rPr>
          <w:rFonts w:eastAsia="Times New Roman"/>
          <w:lang w:val="en-US"/>
        </w:rPr>
      </w:pPr>
      <w:hyperlink r:id="rId16" w:history="1">
        <w:r w:rsidR="00E43BD9">
          <w:rPr>
            <w:rStyle w:val="Hyperlink"/>
            <w:rFonts w:eastAsia="Times New Roman"/>
            <w:lang w:val="en-US"/>
          </w:rPr>
          <w:t>Location</w:t>
        </w:r>
      </w:hyperlink>
    </w:p>
    <w:p w:rsidR="00C51368" w:rsidRDefault="00C166DE">
      <w:pPr>
        <w:numPr>
          <w:ilvl w:val="0"/>
          <w:numId w:val="3"/>
        </w:numPr>
        <w:spacing w:before="100" w:beforeAutospacing="1" w:after="100" w:afterAutospacing="1"/>
        <w:divId w:val="92173121"/>
        <w:rPr>
          <w:rFonts w:eastAsia="Times New Roman"/>
          <w:lang w:val="en-US"/>
        </w:rPr>
      </w:pPr>
      <w:hyperlink r:id="rId17" w:history="1">
        <w:r w:rsidR="00E43BD9">
          <w:rPr>
            <w:rStyle w:val="Hyperlink"/>
            <w:rFonts w:eastAsia="Times New Roman"/>
            <w:lang w:val="en-US"/>
          </w:rPr>
          <w:t>Person</w:t>
        </w:r>
      </w:hyperlink>
    </w:p>
    <w:p w:rsidR="00C51368" w:rsidRDefault="00C166DE">
      <w:pPr>
        <w:numPr>
          <w:ilvl w:val="0"/>
          <w:numId w:val="3"/>
        </w:numPr>
        <w:spacing w:before="100" w:beforeAutospacing="1" w:after="100" w:afterAutospacing="1"/>
        <w:divId w:val="92173121"/>
        <w:rPr>
          <w:rFonts w:eastAsia="Times New Roman"/>
          <w:lang w:val="en-US"/>
        </w:rPr>
      </w:pPr>
      <w:hyperlink r:id="rId18" w:history="1">
        <w:r w:rsidR="00E43BD9">
          <w:rPr>
            <w:rStyle w:val="Hyperlink"/>
            <w:rFonts w:eastAsia="Times New Roman"/>
            <w:lang w:val="en-US"/>
          </w:rPr>
          <w:t>Substance</w:t>
        </w:r>
      </w:hyperlink>
    </w:p>
    <w:p w:rsidR="00C51368" w:rsidRDefault="00E43BD9">
      <w:pPr>
        <w:pStyle w:val="NormalWeb"/>
        <w:divId w:val="92173121"/>
        <w:rPr>
          <w:lang w:val="en-US"/>
        </w:rPr>
      </w:pPr>
      <w:r>
        <w:rPr>
          <w:b/>
          <w:bCs/>
          <w:lang w:val="en-US"/>
        </w:rPr>
        <w:t>Devices:</w:t>
      </w:r>
    </w:p>
    <w:p w:rsidR="00C51368" w:rsidRDefault="00C166DE">
      <w:pPr>
        <w:numPr>
          <w:ilvl w:val="0"/>
          <w:numId w:val="4"/>
        </w:numPr>
        <w:spacing w:before="100" w:beforeAutospacing="1" w:after="100" w:afterAutospacing="1"/>
        <w:divId w:val="92173121"/>
        <w:rPr>
          <w:rFonts w:eastAsia="Times New Roman"/>
          <w:lang w:val="en-US"/>
        </w:rPr>
      </w:pPr>
      <w:hyperlink r:id="rId19" w:history="1">
        <w:r w:rsidR="00E43BD9">
          <w:rPr>
            <w:rStyle w:val="Hyperlink"/>
            <w:rFonts w:eastAsia="Times New Roman"/>
            <w:lang w:val="en-US"/>
          </w:rPr>
          <w:t>Device</w:t>
        </w:r>
      </w:hyperlink>
    </w:p>
    <w:p w:rsidR="00C51368" w:rsidRDefault="00C166DE">
      <w:pPr>
        <w:numPr>
          <w:ilvl w:val="0"/>
          <w:numId w:val="4"/>
        </w:numPr>
        <w:spacing w:before="100" w:beforeAutospacing="1" w:after="100" w:afterAutospacing="1"/>
        <w:divId w:val="92173121"/>
        <w:rPr>
          <w:rFonts w:eastAsia="Times New Roman"/>
          <w:lang w:val="en-US"/>
        </w:rPr>
      </w:pPr>
      <w:hyperlink r:id="rId20" w:history="1">
        <w:proofErr w:type="spellStart"/>
        <w:r w:rsidR="00E43BD9">
          <w:rPr>
            <w:rStyle w:val="Hyperlink"/>
            <w:rFonts w:eastAsia="Times New Roman"/>
            <w:lang w:val="en-US"/>
          </w:rPr>
          <w:t>DeviceComponent</w:t>
        </w:r>
        <w:proofErr w:type="spellEnd"/>
      </w:hyperlink>
    </w:p>
    <w:p w:rsidR="00C51368" w:rsidRDefault="00C166DE">
      <w:pPr>
        <w:numPr>
          <w:ilvl w:val="0"/>
          <w:numId w:val="4"/>
        </w:numPr>
        <w:spacing w:before="100" w:beforeAutospacing="1" w:after="100" w:afterAutospacing="1"/>
        <w:divId w:val="92173121"/>
        <w:rPr>
          <w:rFonts w:eastAsia="Times New Roman"/>
          <w:lang w:val="en-US"/>
        </w:rPr>
      </w:pPr>
      <w:hyperlink r:id="rId21" w:history="1">
        <w:proofErr w:type="spellStart"/>
        <w:r w:rsidR="00E43BD9">
          <w:rPr>
            <w:rStyle w:val="Hyperlink"/>
            <w:rFonts w:eastAsia="Times New Roman"/>
            <w:lang w:val="en-US"/>
          </w:rPr>
          <w:t>DeviceMetric</w:t>
        </w:r>
        <w:proofErr w:type="spellEnd"/>
      </w:hyperlink>
    </w:p>
    <w:p w:rsidR="00C51368" w:rsidRDefault="00C166DE">
      <w:pPr>
        <w:divId w:val="92173121"/>
        <w:rPr>
          <w:rFonts w:eastAsia="Times New Roman"/>
          <w:lang w:val="en-US"/>
        </w:rPr>
      </w:pPr>
      <w:hyperlink r:id="rId22" w:history="1">
        <w:r w:rsidR="00E43BD9">
          <w:rPr>
            <w:rStyle w:val="Hyperlink"/>
            <w:rFonts w:eastAsia="Times New Roman"/>
            <w:b/>
            <w:bCs/>
            <w:lang w:val="en-US"/>
          </w:rPr>
          <w:t>Workflow</w:t>
        </w:r>
      </w:hyperlink>
      <w:r w:rsidR="00E43BD9">
        <w:rPr>
          <w:rFonts w:eastAsia="Times New Roman"/>
          <w:lang w:val="en-US"/>
        </w:rPr>
        <w:t xml:space="preserve"> </w:t>
      </w:r>
    </w:p>
    <w:p w:rsidR="00C51368" w:rsidRDefault="00E43BD9">
      <w:pPr>
        <w:pStyle w:val="NormalWeb"/>
        <w:divId w:val="92173121"/>
        <w:rPr>
          <w:lang w:val="en-US"/>
        </w:rPr>
      </w:pPr>
      <w:r>
        <w:rPr>
          <w:b/>
          <w:bCs/>
          <w:lang w:val="en-US"/>
        </w:rPr>
        <w:t>Patient Management:</w:t>
      </w:r>
    </w:p>
    <w:p w:rsidR="00C51368" w:rsidRDefault="00C166DE">
      <w:pPr>
        <w:numPr>
          <w:ilvl w:val="0"/>
          <w:numId w:val="5"/>
        </w:numPr>
        <w:spacing w:before="100" w:beforeAutospacing="1" w:after="100" w:afterAutospacing="1"/>
        <w:divId w:val="92173121"/>
        <w:rPr>
          <w:rFonts w:eastAsia="Times New Roman"/>
          <w:lang w:val="en-US"/>
        </w:rPr>
      </w:pPr>
      <w:hyperlink r:id="rId23" w:history="1">
        <w:r w:rsidR="00E43BD9">
          <w:rPr>
            <w:rStyle w:val="Hyperlink"/>
            <w:rFonts w:eastAsia="Times New Roman"/>
            <w:lang w:val="en-US"/>
          </w:rPr>
          <w:t>Encounter</w:t>
        </w:r>
      </w:hyperlink>
    </w:p>
    <w:p w:rsidR="00C51368" w:rsidRDefault="00C166DE">
      <w:pPr>
        <w:numPr>
          <w:ilvl w:val="0"/>
          <w:numId w:val="5"/>
        </w:numPr>
        <w:spacing w:before="100" w:beforeAutospacing="1" w:after="100" w:afterAutospacing="1"/>
        <w:divId w:val="92173121"/>
        <w:rPr>
          <w:rFonts w:eastAsia="Times New Roman"/>
          <w:lang w:val="en-US"/>
        </w:rPr>
      </w:pPr>
      <w:hyperlink r:id="rId24" w:history="1">
        <w:proofErr w:type="spellStart"/>
        <w:r w:rsidR="00E43BD9">
          <w:rPr>
            <w:rStyle w:val="Hyperlink"/>
            <w:rFonts w:eastAsia="Times New Roman"/>
            <w:lang w:val="en-US"/>
          </w:rPr>
          <w:t>EpisodeOfCare</w:t>
        </w:r>
        <w:proofErr w:type="spellEnd"/>
      </w:hyperlink>
    </w:p>
    <w:p w:rsidR="00C51368" w:rsidRDefault="00C166DE">
      <w:pPr>
        <w:numPr>
          <w:ilvl w:val="0"/>
          <w:numId w:val="5"/>
        </w:numPr>
        <w:spacing w:before="100" w:beforeAutospacing="1" w:after="100" w:afterAutospacing="1"/>
        <w:divId w:val="92173121"/>
        <w:rPr>
          <w:rFonts w:eastAsia="Times New Roman"/>
          <w:lang w:val="en-US"/>
        </w:rPr>
      </w:pPr>
      <w:hyperlink r:id="rId25" w:history="1">
        <w:r w:rsidR="00E43BD9">
          <w:rPr>
            <w:rStyle w:val="Hyperlink"/>
            <w:rFonts w:eastAsia="Times New Roman"/>
            <w:lang w:val="en-US"/>
          </w:rPr>
          <w:t>Flag</w:t>
        </w:r>
      </w:hyperlink>
    </w:p>
    <w:p w:rsidR="00C51368" w:rsidRDefault="00C166DE">
      <w:pPr>
        <w:numPr>
          <w:ilvl w:val="0"/>
          <w:numId w:val="5"/>
        </w:numPr>
        <w:spacing w:before="100" w:beforeAutospacing="1" w:after="100" w:afterAutospacing="1"/>
        <w:divId w:val="92173121"/>
        <w:rPr>
          <w:rFonts w:eastAsia="Times New Roman"/>
          <w:lang w:val="en-US"/>
        </w:rPr>
      </w:pPr>
      <w:hyperlink r:id="rId26" w:history="1">
        <w:r w:rsidR="00E43BD9">
          <w:rPr>
            <w:rStyle w:val="Hyperlink"/>
            <w:rFonts w:eastAsia="Times New Roman"/>
            <w:lang w:val="en-US"/>
          </w:rPr>
          <w:t>Communication</w:t>
        </w:r>
      </w:hyperlink>
    </w:p>
    <w:p w:rsidR="00C51368" w:rsidRDefault="00E43BD9">
      <w:pPr>
        <w:pStyle w:val="NormalWeb"/>
        <w:divId w:val="92173121"/>
        <w:rPr>
          <w:lang w:val="en-US"/>
        </w:rPr>
      </w:pPr>
      <w:r>
        <w:rPr>
          <w:b/>
          <w:bCs/>
          <w:lang w:val="en-US"/>
        </w:rPr>
        <w:lastRenderedPageBreak/>
        <w:t>Scheduling:</w:t>
      </w:r>
    </w:p>
    <w:p w:rsidR="00C51368" w:rsidRDefault="00C166DE">
      <w:pPr>
        <w:numPr>
          <w:ilvl w:val="0"/>
          <w:numId w:val="6"/>
        </w:numPr>
        <w:spacing w:before="100" w:beforeAutospacing="1" w:after="100" w:afterAutospacing="1"/>
        <w:divId w:val="92173121"/>
        <w:rPr>
          <w:rFonts w:eastAsia="Times New Roman"/>
          <w:lang w:val="en-US"/>
        </w:rPr>
      </w:pPr>
      <w:hyperlink r:id="rId27" w:history="1">
        <w:r w:rsidR="00E43BD9">
          <w:rPr>
            <w:rStyle w:val="Hyperlink"/>
            <w:rFonts w:eastAsia="Times New Roman"/>
            <w:lang w:val="en-US"/>
          </w:rPr>
          <w:t>Appointment</w:t>
        </w:r>
      </w:hyperlink>
    </w:p>
    <w:p w:rsidR="00C51368" w:rsidRDefault="00C166DE">
      <w:pPr>
        <w:numPr>
          <w:ilvl w:val="0"/>
          <w:numId w:val="6"/>
        </w:numPr>
        <w:spacing w:before="100" w:beforeAutospacing="1" w:after="100" w:afterAutospacing="1"/>
        <w:divId w:val="92173121"/>
        <w:rPr>
          <w:rFonts w:eastAsia="Times New Roman"/>
          <w:lang w:val="en-US"/>
        </w:rPr>
      </w:pPr>
      <w:hyperlink r:id="rId28" w:history="1">
        <w:proofErr w:type="spellStart"/>
        <w:r w:rsidR="00E43BD9">
          <w:rPr>
            <w:rStyle w:val="Hyperlink"/>
            <w:rFonts w:eastAsia="Times New Roman"/>
            <w:lang w:val="en-US"/>
          </w:rPr>
          <w:t>AppointmentResponse</w:t>
        </w:r>
        <w:proofErr w:type="spellEnd"/>
      </w:hyperlink>
    </w:p>
    <w:p w:rsidR="00C51368" w:rsidRDefault="00C166DE">
      <w:pPr>
        <w:numPr>
          <w:ilvl w:val="0"/>
          <w:numId w:val="6"/>
        </w:numPr>
        <w:spacing w:before="100" w:beforeAutospacing="1" w:after="100" w:afterAutospacing="1"/>
        <w:divId w:val="92173121"/>
        <w:rPr>
          <w:rFonts w:eastAsia="Times New Roman"/>
          <w:lang w:val="en-US"/>
        </w:rPr>
      </w:pPr>
      <w:hyperlink r:id="rId29" w:history="1">
        <w:r w:rsidR="00E43BD9">
          <w:rPr>
            <w:rStyle w:val="Hyperlink"/>
            <w:rFonts w:eastAsia="Times New Roman"/>
            <w:lang w:val="en-US"/>
          </w:rPr>
          <w:t>Schedule</w:t>
        </w:r>
      </w:hyperlink>
    </w:p>
    <w:p w:rsidR="00C51368" w:rsidRDefault="00C166DE">
      <w:pPr>
        <w:numPr>
          <w:ilvl w:val="0"/>
          <w:numId w:val="6"/>
        </w:numPr>
        <w:spacing w:before="100" w:beforeAutospacing="1" w:after="100" w:afterAutospacing="1"/>
        <w:divId w:val="92173121"/>
        <w:rPr>
          <w:rFonts w:eastAsia="Times New Roman"/>
          <w:lang w:val="en-US"/>
        </w:rPr>
      </w:pPr>
      <w:hyperlink r:id="rId30" w:history="1">
        <w:r w:rsidR="00E43BD9">
          <w:rPr>
            <w:rStyle w:val="Hyperlink"/>
            <w:rFonts w:eastAsia="Times New Roman"/>
            <w:lang w:val="en-US"/>
          </w:rPr>
          <w:t>Slot</w:t>
        </w:r>
      </w:hyperlink>
    </w:p>
    <w:p w:rsidR="00C51368" w:rsidRDefault="00E43BD9">
      <w:pPr>
        <w:pStyle w:val="NormalWeb"/>
        <w:divId w:val="92173121"/>
        <w:rPr>
          <w:lang w:val="en-US"/>
        </w:rPr>
      </w:pPr>
      <w:r>
        <w:rPr>
          <w:b/>
          <w:bCs/>
          <w:lang w:val="en-US"/>
        </w:rPr>
        <w:t>Workflow #1:</w:t>
      </w:r>
    </w:p>
    <w:p w:rsidR="00C51368" w:rsidRDefault="00C166DE">
      <w:pPr>
        <w:numPr>
          <w:ilvl w:val="0"/>
          <w:numId w:val="7"/>
        </w:numPr>
        <w:spacing w:before="100" w:beforeAutospacing="1" w:after="100" w:afterAutospacing="1"/>
        <w:divId w:val="92173121"/>
        <w:rPr>
          <w:rFonts w:eastAsia="Times New Roman"/>
          <w:lang w:val="en-US"/>
        </w:rPr>
      </w:pPr>
      <w:hyperlink r:id="rId31" w:history="1">
        <w:r w:rsidR="00E43BD9">
          <w:rPr>
            <w:rStyle w:val="Hyperlink"/>
            <w:rFonts w:eastAsia="Times New Roman"/>
            <w:lang w:val="en-US"/>
          </w:rPr>
          <w:t>Order</w:t>
        </w:r>
      </w:hyperlink>
    </w:p>
    <w:p w:rsidR="00C51368" w:rsidRDefault="00C166DE">
      <w:pPr>
        <w:numPr>
          <w:ilvl w:val="0"/>
          <w:numId w:val="7"/>
        </w:numPr>
        <w:spacing w:before="100" w:beforeAutospacing="1" w:after="100" w:afterAutospacing="1"/>
        <w:divId w:val="92173121"/>
        <w:rPr>
          <w:rFonts w:eastAsia="Times New Roman"/>
          <w:lang w:val="en-US"/>
        </w:rPr>
      </w:pPr>
      <w:hyperlink r:id="rId32" w:history="1">
        <w:proofErr w:type="spellStart"/>
        <w:r w:rsidR="00E43BD9">
          <w:rPr>
            <w:rStyle w:val="Hyperlink"/>
            <w:rFonts w:eastAsia="Times New Roman"/>
            <w:lang w:val="en-US"/>
          </w:rPr>
          <w:t>OrderResponse</w:t>
        </w:r>
        <w:proofErr w:type="spellEnd"/>
      </w:hyperlink>
    </w:p>
    <w:p w:rsidR="00C51368" w:rsidRDefault="00C166DE">
      <w:pPr>
        <w:numPr>
          <w:ilvl w:val="0"/>
          <w:numId w:val="7"/>
        </w:numPr>
        <w:spacing w:before="100" w:beforeAutospacing="1" w:after="100" w:afterAutospacing="1"/>
        <w:divId w:val="92173121"/>
        <w:rPr>
          <w:rFonts w:eastAsia="Times New Roman"/>
          <w:lang w:val="en-US"/>
        </w:rPr>
      </w:pPr>
      <w:hyperlink r:id="rId33" w:history="1">
        <w:proofErr w:type="spellStart"/>
        <w:r w:rsidR="00E43BD9">
          <w:rPr>
            <w:rStyle w:val="Hyperlink"/>
            <w:rFonts w:eastAsia="Times New Roman"/>
            <w:lang w:val="en-US"/>
          </w:rPr>
          <w:t>DeviceUseRequest</w:t>
        </w:r>
        <w:proofErr w:type="spellEnd"/>
      </w:hyperlink>
    </w:p>
    <w:p w:rsidR="00C51368" w:rsidRDefault="00C166DE">
      <w:pPr>
        <w:numPr>
          <w:ilvl w:val="0"/>
          <w:numId w:val="7"/>
        </w:numPr>
        <w:spacing w:before="100" w:beforeAutospacing="1" w:after="100" w:afterAutospacing="1"/>
        <w:divId w:val="92173121"/>
        <w:rPr>
          <w:rFonts w:eastAsia="Times New Roman"/>
          <w:lang w:val="en-US"/>
        </w:rPr>
      </w:pPr>
      <w:hyperlink r:id="rId34" w:history="1">
        <w:proofErr w:type="spellStart"/>
        <w:r w:rsidR="00E43BD9">
          <w:rPr>
            <w:rStyle w:val="Hyperlink"/>
            <w:rFonts w:eastAsia="Times New Roman"/>
            <w:lang w:val="en-US"/>
          </w:rPr>
          <w:t>DeviceUseStatement</w:t>
        </w:r>
        <w:proofErr w:type="spellEnd"/>
      </w:hyperlink>
    </w:p>
    <w:p w:rsidR="00C51368" w:rsidRDefault="00C166DE">
      <w:pPr>
        <w:numPr>
          <w:ilvl w:val="0"/>
          <w:numId w:val="7"/>
        </w:numPr>
        <w:spacing w:before="100" w:beforeAutospacing="1" w:after="100" w:afterAutospacing="1"/>
        <w:divId w:val="92173121"/>
        <w:rPr>
          <w:rFonts w:eastAsia="Times New Roman"/>
          <w:lang w:val="en-US"/>
        </w:rPr>
      </w:pPr>
      <w:hyperlink r:id="rId35" w:history="1">
        <w:proofErr w:type="spellStart"/>
        <w:r w:rsidR="00E43BD9">
          <w:rPr>
            <w:rStyle w:val="Hyperlink"/>
            <w:rFonts w:eastAsia="Times New Roman"/>
            <w:lang w:val="en-US"/>
          </w:rPr>
          <w:t>CommunicationRequest</w:t>
        </w:r>
        <w:proofErr w:type="spellEnd"/>
      </w:hyperlink>
    </w:p>
    <w:p w:rsidR="00C51368" w:rsidRDefault="00E43BD9">
      <w:pPr>
        <w:pStyle w:val="NormalWeb"/>
        <w:divId w:val="92173121"/>
        <w:rPr>
          <w:lang w:val="en-US"/>
        </w:rPr>
      </w:pPr>
      <w:r>
        <w:rPr>
          <w:b/>
          <w:bCs/>
          <w:lang w:val="en-US"/>
        </w:rPr>
        <w:t>Workflow #2:</w:t>
      </w:r>
    </w:p>
    <w:p w:rsidR="00C51368" w:rsidRDefault="00C166DE">
      <w:pPr>
        <w:numPr>
          <w:ilvl w:val="0"/>
          <w:numId w:val="8"/>
        </w:numPr>
        <w:spacing w:before="100" w:beforeAutospacing="1" w:after="100" w:afterAutospacing="1"/>
        <w:divId w:val="92173121"/>
        <w:rPr>
          <w:rFonts w:eastAsia="Times New Roman"/>
          <w:lang w:val="en-US"/>
        </w:rPr>
      </w:pPr>
      <w:hyperlink r:id="rId36" w:history="1">
        <w:proofErr w:type="spellStart"/>
        <w:r w:rsidR="00E43BD9">
          <w:rPr>
            <w:rStyle w:val="Hyperlink"/>
            <w:rFonts w:eastAsia="Times New Roman"/>
            <w:lang w:val="en-US"/>
          </w:rPr>
          <w:t>ProcessRequest</w:t>
        </w:r>
        <w:proofErr w:type="spellEnd"/>
      </w:hyperlink>
    </w:p>
    <w:p w:rsidR="00C51368" w:rsidRDefault="00C166DE">
      <w:pPr>
        <w:numPr>
          <w:ilvl w:val="0"/>
          <w:numId w:val="8"/>
        </w:numPr>
        <w:spacing w:before="100" w:beforeAutospacing="1" w:after="100" w:afterAutospacing="1"/>
        <w:divId w:val="92173121"/>
        <w:rPr>
          <w:rFonts w:eastAsia="Times New Roman"/>
          <w:lang w:val="en-US"/>
        </w:rPr>
      </w:pPr>
      <w:hyperlink r:id="rId37" w:history="1">
        <w:proofErr w:type="spellStart"/>
        <w:r w:rsidR="00E43BD9">
          <w:rPr>
            <w:rStyle w:val="Hyperlink"/>
            <w:rFonts w:eastAsia="Times New Roman"/>
            <w:lang w:val="en-US"/>
          </w:rPr>
          <w:t>ProcessResponse</w:t>
        </w:r>
        <w:proofErr w:type="spellEnd"/>
      </w:hyperlink>
    </w:p>
    <w:p w:rsidR="00C51368" w:rsidRDefault="00C166DE">
      <w:pPr>
        <w:numPr>
          <w:ilvl w:val="0"/>
          <w:numId w:val="8"/>
        </w:numPr>
        <w:spacing w:before="100" w:beforeAutospacing="1" w:after="100" w:afterAutospacing="1"/>
        <w:divId w:val="92173121"/>
        <w:rPr>
          <w:rFonts w:eastAsia="Times New Roman"/>
          <w:lang w:val="en-US"/>
        </w:rPr>
      </w:pPr>
      <w:hyperlink r:id="rId38" w:history="1">
        <w:proofErr w:type="spellStart"/>
        <w:r w:rsidR="00E43BD9">
          <w:rPr>
            <w:rStyle w:val="Hyperlink"/>
            <w:rFonts w:eastAsia="Times New Roman"/>
            <w:lang w:val="en-US"/>
          </w:rPr>
          <w:t>SupplyRequest</w:t>
        </w:r>
        <w:proofErr w:type="spellEnd"/>
      </w:hyperlink>
    </w:p>
    <w:p w:rsidR="00C51368" w:rsidRDefault="00C166DE">
      <w:pPr>
        <w:numPr>
          <w:ilvl w:val="0"/>
          <w:numId w:val="8"/>
        </w:numPr>
        <w:spacing w:before="100" w:beforeAutospacing="1" w:after="100" w:afterAutospacing="1"/>
        <w:divId w:val="92173121"/>
        <w:rPr>
          <w:rFonts w:eastAsia="Times New Roman"/>
          <w:lang w:val="en-US"/>
        </w:rPr>
      </w:pPr>
      <w:hyperlink r:id="rId39" w:history="1">
        <w:proofErr w:type="spellStart"/>
        <w:r w:rsidR="00E43BD9">
          <w:rPr>
            <w:rStyle w:val="Hyperlink"/>
            <w:rFonts w:eastAsia="Times New Roman"/>
            <w:lang w:val="en-US"/>
          </w:rPr>
          <w:t>SupplyDelivery</w:t>
        </w:r>
        <w:proofErr w:type="spellEnd"/>
      </w:hyperlink>
    </w:p>
    <w:p w:rsidR="00C51368" w:rsidRDefault="00E43BD9">
      <w:pPr>
        <w:pStyle w:val="Heading2"/>
        <w:divId w:val="92173121"/>
        <w:rPr>
          <w:rFonts w:eastAsia="Times New Roman"/>
          <w:lang w:val="en-US"/>
        </w:rPr>
      </w:pPr>
      <w:bookmarkStart w:id="0" w:name="admin"/>
      <w:bookmarkEnd w:id="0"/>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4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41" w:anchor="status" w:history="1">
              <w:r w:rsidR="00E43BD9">
                <w:rPr>
                  <w:rStyle w:val="Hyperlink"/>
                  <w:rFonts w:eastAsia="Times New Roman"/>
                </w:rPr>
                <w:t>Ballot Status</w:t>
              </w:r>
            </w:hyperlink>
            <w:r w:rsidR="00E43BD9">
              <w:rPr>
                <w:rFonts w:eastAsia="Times New Roman"/>
              </w:rPr>
              <w:t xml:space="preserve">: </w:t>
            </w:r>
            <w:hyperlink r:id="rId42" w:anchor="pubs" w:history="1">
              <w:r w:rsidR="00E43BD9">
                <w:rPr>
                  <w:rStyle w:val="Hyperlink"/>
                  <w:rFonts w:eastAsia="Times New Roman"/>
                </w:rPr>
                <w:t>DSTU 2</w:t>
              </w:r>
            </w:hyperlink>
          </w:p>
        </w:tc>
      </w:tr>
    </w:tbl>
    <w:p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2724"/>
        <w:gridCol w:w="4417"/>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gridSpan w:val="3"/>
            <w:vAlign w:val="center"/>
            <w:hideMark/>
          </w:tcPr>
          <w:p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43" w:history="1">
        <w:r>
          <w:rPr>
            <w:rStyle w:val="Hyperlink"/>
            <w:lang w:val="en-US"/>
          </w:rPr>
          <w:t>HL7 wiki</w:t>
        </w:r>
      </w:hyperlink>
      <w:r>
        <w:rPr>
          <w:lang w:val="en-US"/>
        </w:rPr>
        <w:t xml:space="preserve">. Feel free to add any you think are missing or engage with one of the </w:t>
      </w:r>
      <w:hyperlink r:id="rId44" w:history="1">
        <w:r>
          <w:rPr>
            <w:rStyle w:val="Hyperlink"/>
            <w:lang w:val="en-US"/>
          </w:rPr>
          <w:t>HL7 Work Groups</w:t>
        </w:r>
      </w:hyperlink>
      <w:r>
        <w:rPr>
          <w:lang w:val="en-US"/>
        </w:rPr>
        <w:t xml:space="preserve"> to submit a </w:t>
      </w:r>
      <w:hyperlink r:id="rId45"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backboneelement-definitions.html</w:t>
      </w:r>
    </w:p>
    <w:p w:rsidR="00C51368" w:rsidRDefault="00E43BD9">
      <w:pPr>
        <w:pStyle w:val="Heading2"/>
        <w:divId w:val="619797375"/>
        <w:rPr>
          <w:rFonts w:eastAsia="Times New Roman"/>
          <w:lang w:val="en-US"/>
        </w:rPr>
      </w:pPr>
      <w:proofErr w:type="spellStart"/>
      <w:r>
        <w:rPr>
          <w:rFonts w:eastAsia="Times New Roman"/>
          <w:lang w:val="en-US"/>
        </w:rPr>
        <w:t>BackboneElement</w:t>
      </w:r>
      <w:proofErr w:type="spellEnd"/>
      <w:r>
        <w:rPr>
          <w:rFonts w:eastAsia="Times New Roman"/>
          <w:lang w:val="en-US"/>
        </w:rPr>
        <w:t xml:space="preserve">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1979737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C166DE">
            <w:pPr>
              <w:rPr>
                <w:rFonts w:eastAsia="Times New Roman"/>
              </w:rPr>
            </w:pPr>
            <w:hyperlink r:id="rId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47" w:anchor="status" w:history="1">
              <w:r w:rsidR="00E43BD9">
                <w:rPr>
                  <w:rStyle w:val="Hyperlink"/>
                  <w:rFonts w:eastAsia="Times New Roman"/>
                </w:rPr>
                <w:t>Ballot Status</w:t>
              </w:r>
            </w:hyperlink>
            <w:r w:rsidR="00E43BD9">
              <w:rPr>
                <w:rFonts w:eastAsia="Times New Roman"/>
              </w:rPr>
              <w:t xml:space="preserve">: </w:t>
            </w:r>
            <w:hyperlink r:id="rId48" w:anchor="pubs" w:history="1">
              <w:r w:rsidR="00E43BD9">
                <w:rPr>
                  <w:rStyle w:val="Hyperlink"/>
                  <w:rFonts w:eastAsia="Times New Roman"/>
                </w:rPr>
                <w:t>DSTU 2</w:t>
              </w:r>
            </w:hyperlink>
          </w:p>
        </w:tc>
      </w:tr>
    </w:tbl>
    <w:p w:rsidR="00C51368" w:rsidRDefault="00E43BD9">
      <w:pPr>
        <w:pStyle w:val="Heading3"/>
        <w:spacing w:after="15" w:afterAutospacing="0"/>
        <w:divId w:val="619797375"/>
        <w:rPr>
          <w:rFonts w:eastAsia="Times New Roman"/>
          <w:lang w:val="en-US"/>
        </w:rPr>
      </w:pPr>
      <w:bookmarkStart w:id="1" w:name="def"/>
      <w:proofErr w:type="spellStart"/>
      <w:r>
        <w:rPr>
          <w:rFonts w:eastAsia="Times New Roman"/>
          <w:lang w:val="en-US"/>
        </w:rPr>
        <w:t>BackboneElement</w:t>
      </w:r>
      <w:proofErr w:type="spellEnd"/>
    </w:p>
    <w:p w:rsidR="00C51368" w:rsidRDefault="00E43BD9">
      <w:pPr>
        <w:pStyle w:val="Heading1"/>
        <w:rPr>
          <w:rFonts w:eastAsia="Times New Roman"/>
          <w:noProof/>
          <w:lang w:val="en-US"/>
        </w:rPr>
      </w:pPr>
      <w:r>
        <w:rPr>
          <w:rFonts w:eastAsia="Times New Roman"/>
          <w:noProof/>
          <w:lang w:val="en-US"/>
        </w:rPr>
        <w:t>backboneelement.html</w:t>
      </w:r>
    </w:p>
    <w:p w:rsidR="00C51368" w:rsidRDefault="00E43BD9">
      <w:pPr>
        <w:pStyle w:val="Heading1"/>
        <w:divId w:val="1002006585"/>
        <w:rPr>
          <w:rFonts w:eastAsia="Times New Roman"/>
          <w:lang w:val="en-US"/>
        </w:rPr>
      </w:pPr>
      <w:proofErr w:type="spellStart"/>
      <w:r>
        <w:rPr>
          <w:rFonts w:eastAsia="Times New Roman"/>
          <w:lang w:val="en-US"/>
        </w:rPr>
        <w:t>BackboneElement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020065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50" w:anchor="status" w:history="1">
              <w:r w:rsidR="00E43BD9">
                <w:rPr>
                  <w:rStyle w:val="Hyperlink"/>
                  <w:rFonts w:eastAsia="Times New Roman"/>
                </w:rPr>
                <w:t>Ballot Status</w:t>
              </w:r>
            </w:hyperlink>
            <w:r w:rsidR="00E43BD9">
              <w:rPr>
                <w:rFonts w:eastAsia="Times New Roman"/>
              </w:rPr>
              <w:t xml:space="preserve">: </w:t>
            </w:r>
            <w:hyperlink r:id="rId51" w:anchor="pubs" w:history="1">
              <w:r w:rsidR="00E43BD9">
                <w:rPr>
                  <w:rStyle w:val="Hyperlink"/>
                  <w:rFonts w:eastAsia="Times New Roman"/>
                </w:rPr>
                <w:t>DSTU 2</w:t>
              </w:r>
            </w:hyperlink>
          </w:p>
        </w:tc>
      </w:tr>
    </w:tbl>
    <w:p w:rsidR="00C51368" w:rsidRDefault="00E43BD9">
      <w:pPr>
        <w:pStyle w:val="NormalWeb"/>
        <w:divId w:val="1002006585"/>
        <w:rPr>
          <w:lang w:val="en-US"/>
        </w:rPr>
      </w:pPr>
      <w:r>
        <w:rPr>
          <w:lang w:val="en-US"/>
        </w:rPr>
        <w:t xml:space="preserve">The base definition for elements defined as part of a resource definition. </w:t>
      </w:r>
      <w:hyperlink r:id="rId52" w:history="1">
        <w:r>
          <w:rPr>
            <w:rStyle w:val="Hyperlink"/>
            <w:lang w:val="en-US"/>
          </w:rPr>
          <w:t>Data Type</w:t>
        </w:r>
      </w:hyperlink>
      <w:r>
        <w:rPr>
          <w:lang w:val="en-US"/>
        </w:rPr>
        <w:t xml:space="preserve"> elements do not use this type. For instance, </w:t>
      </w:r>
      <w:hyperlink r:id="rId53" w:anchor="resource" w:history="1">
        <w:proofErr w:type="spellStart"/>
        <w:r>
          <w:rPr>
            <w:rStyle w:val="Hyperlink"/>
            <w:lang w:val="en-US"/>
          </w:rPr>
          <w:t>Patient.contact</w:t>
        </w:r>
        <w:proofErr w:type="spellEnd"/>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rsidR="00C51368" w:rsidRDefault="00E43BD9">
      <w:pPr>
        <w:pStyle w:val="Heading2"/>
        <w:spacing w:after="15" w:afterAutospacing="0"/>
        <w:divId w:val="1002006585"/>
        <w:rPr>
          <w:rFonts w:eastAsia="Times New Roman"/>
          <w:lang w:val="en-US"/>
        </w:rPr>
      </w:pPr>
      <w:bookmarkStart w:id="2" w:name="definition"/>
      <w:r>
        <w:rPr>
          <w:rFonts w:eastAsia="Times New Roman"/>
          <w:lang w:val="en-US"/>
        </w:rPr>
        <w:t xml:space="preserve">Content </w:t>
      </w:r>
    </w:p>
    <w:p w:rsidR="00C51368" w:rsidRDefault="00E43BD9">
      <w:pPr>
        <w:pStyle w:val="Heading2"/>
        <w:divId w:val="1002006585"/>
        <w:rPr>
          <w:rFonts w:eastAsia="Times New Roman"/>
          <w:lang w:val="en-US"/>
        </w:rPr>
      </w:pPr>
      <w:bookmarkStart w:id="3" w:name="summary"/>
      <w:r>
        <w:rPr>
          <w:rFonts w:eastAsia="Times New Roman"/>
          <w:lang w:val="en-US"/>
        </w:rPr>
        <w:t>Specializations</w:t>
      </w:r>
    </w:p>
    <w:p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rsidR="00C51368" w:rsidRDefault="00E43BD9">
      <w:pPr>
        <w:pStyle w:val="Heading1"/>
        <w:rPr>
          <w:rFonts w:eastAsia="Times New Roman"/>
          <w:noProof/>
          <w:lang w:val="en-US"/>
        </w:rPr>
      </w:pPr>
      <w:r>
        <w:rPr>
          <w:rFonts w:eastAsia="Times New Roman"/>
          <w:noProof/>
          <w:lang w:val="en-US"/>
        </w:rPr>
        <w:t>ballot-intro.html</w:t>
      </w:r>
    </w:p>
    <w:p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55"/>
      </w:tblGrid>
      <w:tr w:rsidR="00C51368">
        <w:trPr>
          <w:divId w:val="16013747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55" w:anchor="status" w:history="1">
              <w:r w:rsidR="00E43BD9">
                <w:rPr>
                  <w:rStyle w:val="Hyperlink"/>
                  <w:rFonts w:eastAsia="Times New Roman"/>
                </w:rPr>
                <w:t>Ballot Status</w:t>
              </w:r>
            </w:hyperlink>
            <w:r w:rsidR="00E43BD9">
              <w:rPr>
                <w:rFonts w:eastAsia="Times New Roman"/>
              </w:rPr>
              <w:t xml:space="preserve">: </w:t>
            </w:r>
            <w:hyperlink r:id="rId56" w:anchor="pubs" w:history="1">
              <w:r w:rsidR="00E43BD9">
                <w:rPr>
                  <w:rStyle w:val="Hyperlink"/>
                  <w:rFonts w:eastAsia="Times New Roman"/>
                </w:rPr>
                <w:t>None</w:t>
              </w:r>
            </w:hyperlink>
          </w:p>
        </w:tc>
      </w:tr>
    </w:tbl>
    <w:p w:rsidR="00C51368" w:rsidRDefault="00E43BD9">
      <w:pPr>
        <w:pStyle w:val="NormalWeb"/>
        <w:divId w:val="1601374761"/>
        <w:rPr>
          <w:lang w:val="en-US"/>
        </w:rPr>
      </w:pPr>
      <w:r>
        <w:rPr>
          <w:lang w:val="en-US"/>
        </w:rPr>
        <w:t xml:space="preserve">Hello and welcome to the second FHIR DSTU ballot! </w:t>
      </w:r>
    </w:p>
    <w:p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57" w:history="1">
        <w:r>
          <w:rPr>
            <w:rStyle w:val="Hyperlink"/>
            <w:lang w:val="en-US"/>
          </w:rPr>
          <w:t>here</w:t>
        </w:r>
      </w:hyperlink>
      <w:r>
        <w:rPr>
          <w:lang w:val="en-US"/>
        </w:rPr>
        <w:t xml:space="preserve">. </w:t>
      </w:r>
    </w:p>
    <w:p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w:t>
      </w:r>
      <w:r>
        <w:rPr>
          <w:lang w:val="en-US"/>
        </w:rPr>
        <w:lastRenderedPageBreak/>
        <w:t xml:space="preserve">production of a number of </w:t>
      </w:r>
      <w:proofErr w:type="gramStart"/>
      <w:r>
        <w:rPr>
          <w:lang w:val="en-US"/>
        </w:rPr>
        <w:t>reference</w:t>
      </w:r>
      <w:proofErr w:type="gramEnd"/>
      <w:r>
        <w:rPr>
          <w:lang w:val="en-US"/>
        </w:rPr>
        <w:t xml:space="preserve"> and proof of concept implementations. Subsets of FHIR have been implemented or are currently being implemented on all continents other than Antarctica. Therefore we hope that you find the specification already close to an implementable state. </w:t>
      </w:r>
    </w:p>
    <w:p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58"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59" w:history="1">
        <w:r>
          <w:rPr>
            <w:rStyle w:val="Hyperlink"/>
            <w:lang w:val="en-US"/>
          </w:rPr>
          <w:t>Documentation</w:t>
        </w:r>
      </w:hyperlink>
      <w:r>
        <w:rPr>
          <w:lang w:val="en-US"/>
        </w:rPr>
        <w:t xml:space="preserve"> link and read through at least the following: </w:t>
      </w:r>
    </w:p>
    <w:p w:rsidR="00C51368" w:rsidRDefault="00E43BD9">
      <w:pPr>
        <w:pStyle w:val="NormalWeb"/>
        <w:divId w:val="1601374761"/>
        <w:rPr>
          <w:lang w:val="en-US"/>
        </w:rPr>
      </w:pPr>
      <w:r>
        <w:rPr>
          <w:lang w:val="en-US"/>
        </w:rPr>
        <w:t xml:space="preserve">For context: </w:t>
      </w:r>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0" w:history="1">
        <w:r>
          <w:rPr>
            <w:rStyle w:val="Hyperlink"/>
            <w:rFonts w:eastAsia="Times New Roman"/>
            <w:lang w:val="en-US"/>
          </w:rPr>
          <w:t>1 page Summary (Glossy)</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1" w:history="1">
        <w:r>
          <w:rPr>
            <w:rStyle w:val="Hyperlink"/>
            <w:rFonts w:eastAsia="Times New Roman"/>
            <w:lang w:val="en-US"/>
          </w:rPr>
          <w:t>Developer's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2" w:history="1">
        <w:r>
          <w:rPr>
            <w:rStyle w:val="Hyperlink"/>
            <w:rFonts w:eastAsia="Times New Roman"/>
            <w:lang w:val="en-US"/>
          </w:rPr>
          <w:t>Clinical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3" w:history="1">
        <w:r>
          <w:rPr>
            <w:rStyle w:val="Hyperlink"/>
            <w:rFonts w:eastAsia="Times New Roman"/>
            <w:lang w:val="en-US"/>
          </w:rPr>
          <w:t>Overview &amp; Roadmap</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4" w:history="1">
        <w:r>
          <w:rPr>
            <w:rStyle w:val="Hyperlink"/>
            <w:rFonts w:eastAsia="Times New Roman"/>
            <w:lang w:val="en-US"/>
          </w:rPr>
          <w:t>FHIR Timelines</w:t>
        </w:r>
      </w:hyperlink>
    </w:p>
    <w:p w:rsidR="00C51368" w:rsidRDefault="00E43BD9">
      <w:pPr>
        <w:pStyle w:val="NormalWeb"/>
        <w:divId w:val="1601374761"/>
        <w:rPr>
          <w:lang w:val="en-US"/>
        </w:rPr>
      </w:pPr>
      <w:r>
        <w:rPr>
          <w:lang w:val="en-US"/>
        </w:rPr>
        <w:t xml:space="preserve">To see scope: </w:t>
      </w:r>
    </w:p>
    <w:p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65"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rsidR="00C51368" w:rsidRDefault="00E43BD9">
      <w:pPr>
        <w:pStyle w:val="NormalWeb"/>
        <w:divId w:val="1601374761"/>
        <w:rPr>
          <w:lang w:val="en-US"/>
        </w:rPr>
      </w:pPr>
      <w:r>
        <w:rPr>
          <w:lang w:val="en-US"/>
        </w:rPr>
        <w:t xml:space="preserve">To understand base approach: </w:t>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6" w:history="1">
        <w:r>
          <w:rPr>
            <w:rStyle w:val="Hyperlink"/>
            <w:rFonts w:eastAsia="Times New Roman"/>
            <w:lang w:val="en-US"/>
          </w:rPr>
          <w:t>Base 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proofErr w:type="spellStart"/>
      <w:r w:rsidR="00C51368">
        <w:fldChar w:fldCharType="begin"/>
      </w:r>
      <w:r w:rsidR="00C51368">
        <w:instrText>HYPERLINK "file:///C:\\Users\\Lloyd\\Documents\\SVN\\FHIR\\build\\qa\\domainresource.html"</w:instrText>
      </w:r>
      <w:r w:rsidR="00C51368">
        <w:fldChar w:fldCharType="separate"/>
      </w:r>
      <w:r>
        <w:rPr>
          <w:rStyle w:val="Hyperlink"/>
          <w:rFonts w:eastAsia="Times New Roman"/>
          <w:lang w:val="en-US"/>
        </w:rPr>
        <w:t>DomainResource</w:t>
      </w:r>
      <w:proofErr w:type="spellEnd"/>
      <w:r w:rsidR="00C51368">
        <w:fldChar w:fldCharType="end"/>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7" w:history="1">
        <w:r>
          <w:rPr>
            <w:rStyle w:val="Hyperlink"/>
            <w:rFonts w:eastAsia="Times New Roman"/>
            <w:lang w:val="en-US"/>
          </w:rPr>
          <w:t>Narrative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8" w:history="1">
        <w:r>
          <w:rPr>
            <w:rStyle w:val="Hyperlink"/>
            <w:rFonts w:eastAsia="Times New Roman"/>
            <w:lang w:val="en-US"/>
          </w:rPr>
          <w:t>Formats: XML, JSON</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9" w:history="1">
        <w:r>
          <w:rPr>
            <w:rStyle w:val="Hyperlink"/>
            <w:rFonts w:eastAsia="Times New Roman"/>
            <w:lang w:val="en-US"/>
          </w:rPr>
          <w:t>Extensibility</w:t>
        </w:r>
      </w:hyperlink>
    </w:p>
    <w:p w:rsidR="00C51368" w:rsidRDefault="00E43BD9">
      <w:pPr>
        <w:pStyle w:val="NormalWeb"/>
        <w:divId w:val="1601374761"/>
        <w:rPr>
          <w:lang w:val="en-US"/>
        </w:rPr>
      </w:pPr>
      <w:r>
        <w:rPr>
          <w:lang w:val="en-US"/>
        </w:rPr>
        <w:t xml:space="preserve">To understand key infrastructure: </w:t>
      </w:r>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70" w:history="1">
        <w:r>
          <w:rPr>
            <w:rStyle w:val="Hyperlink"/>
            <w:rFonts w:eastAsia="Times New Roman"/>
            <w:lang w:val="en-US"/>
          </w:rPr>
          <w:t>Data Types</w:t>
        </w:r>
      </w:hyperlink>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71" w:history="1">
        <w:r>
          <w:rPr>
            <w:rStyle w:val="Hyperlink"/>
            <w:rFonts w:eastAsia="Times New Roman"/>
            <w:lang w:val="en-US"/>
          </w:rPr>
          <w:t>Using Codes in Resources</w:t>
        </w:r>
      </w:hyperlink>
    </w:p>
    <w:p w:rsidR="00C51368" w:rsidRDefault="00E43BD9">
      <w:pPr>
        <w:pStyle w:val="NormalWeb"/>
        <w:divId w:val="1601374761"/>
        <w:rPr>
          <w:lang w:val="en-US"/>
        </w:rPr>
      </w:pPr>
      <w:r>
        <w:rPr>
          <w:lang w:val="en-US"/>
        </w:rPr>
        <w:t xml:space="preserve">For context for this ballot: </w:t>
      </w:r>
    </w:p>
    <w:p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72" w:history="1">
        <w:r>
          <w:rPr>
            <w:rStyle w:val="Hyperlink"/>
            <w:rFonts w:eastAsia="Times New Roman"/>
            <w:lang w:val="en-US"/>
          </w:rPr>
          <w:t>Outstanding Issues</w:t>
        </w:r>
      </w:hyperlink>
    </w:p>
    <w:p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73" w:history="1">
        <w:r>
          <w:rPr>
            <w:rStyle w:val="Hyperlink"/>
            <w:lang w:val="en-US"/>
          </w:rPr>
          <w:t>Table of Contents</w:t>
        </w:r>
      </w:hyperlink>
      <w:r>
        <w:rPr>
          <w:lang w:val="en-US"/>
        </w:rPr>
        <w:t xml:space="preserve"> may be a useful guide. </w:t>
      </w:r>
    </w:p>
    <w:p w:rsidR="00C51368" w:rsidRDefault="00E43BD9">
      <w:pPr>
        <w:pStyle w:val="NormalWeb"/>
        <w:divId w:val="1601374761"/>
        <w:rPr>
          <w:lang w:val="en-US"/>
        </w:rPr>
      </w:pPr>
      <w:r>
        <w:rPr>
          <w:lang w:val="en-US"/>
        </w:rPr>
        <w:lastRenderedPageBreak/>
        <w:t xml:space="preserve">A few notes to consider: </w:t>
      </w:r>
    </w:p>
    <w:p w:rsidR="00C51368" w:rsidRDefault="00E43BD9">
      <w:pPr>
        <w:numPr>
          <w:ilvl w:val="0"/>
          <w:numId w:val="14"/>
        </w:numPr>
        <w:spacing w:before="100" w:beforeAutospacing="1" w:after="100" w:afterAutospacing="1"/>
        <w:divId w:val="1601374761"/>
        <w:rPr>
          <w:rFonts w:eastAsia="Times New Roman"/>
          <w:lang w:val="en-US"/>
        </w:rPr>
      </w:pPr>
      <w:bookmarkStart w:id="4" w:name="draft"/>
      <w:bookmarkEnd w:id="4"/>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anyhow, but should proceed with caution and may find that more adaptation or extension will be required than for a typical resource. It is expected that "draft" resources will progress to DSTU as part of the next release. (Implementers may also want to check the </w:t>
      </w:r>
      <w:hyperlink r:id="rId74"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 xml:space="preserve">This specification is complete enough to be implementable in a variety of healthcare scenarios, including supporting all "Common Meaningful Use Data Set" and </w:t>
      </w:r>
      <w:proofErr w:type="spellStart"/>
      <w:r>
        <w:rPr>
          <w:rFonts w:eastAsia="Times New Roman"/>
          <w:lang w:val="en-US"/>
        </w:rPr>
        <w:t>and</w:t>
      </w:r>
      <w:proofErr w:type="spellEnd"/>
      <w:r>
        <w:rPr>
          <w:rFonts w:eastAsia="Times New Roman"/>
          <w:lang w:val="en-US"/>
        </w:rPr>
        <w:t xml:space="preserve"> much other content from </w:t>
      </w:r>
      <w:proofErr w:type="spellStart"/>
      <w:r>
        <w:rPr>
          <w:rFonts w:eastAsia="Times New Roman"/>
          <w:lang w:val="en-US"/>
        </w:rPr>
        <w:t>from</w:t>
      </w:r>
      <w:proofErr w:type="spellEnd"/>
      <w:r>
        <w:rPr>
          <w:rFonts w:eastAsia="Times New Roman"/>
          <w:lang w:val="en-US"/>
        </w:rPr>
        <w:t xml:space="preserve"> the Consolidated CDA implementation guide. However, the set of resources is not complete. Resources may evolve and new ones will be introduced over time. Refer to </w:t>
      </w:r>
      <w:hyperlink r:id="rId75"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rsidR="00C51368" w:rsidRDefault="00E43BD9">
      <w:pPr>
        <w:pStyle w:val="Heading3"/>
        <w:divId w:val="1601374761"/>
        <w:rPr>
          <w:rFonts w:eastAsia="Times New Roman"/>
          <w:lang w:val="en-US"/>
        </w:rPr>
      </w:pPr>
      <w:r>
        <w:rPr>
          <w:rFonts w:eastAsia="Times New Roman"/>
          <w:lang w:val="en-US"/>
        </w:rPr>
        <w:t>Balloting</w:t>
      </w:r>
    </w:p>
    <w:p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76"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77" w:history="1">
        <w:r>
          <w:rPr>
            <w:rStyle w:val="Hyperlink"/>
            <w:lang w:val="en-US"/>
          </w:rPr>
          <w:t>sign up</w:t>
        </w:r>
      </w:hyperlink>
      <w:r>
        <w:rPr>
          <w:lang w:val="en-US"/>
        </w:rPr>
        <w:t xml:space="preserve"> to the FHIR list-server and/or follow the </w:t>
      </w:r>
      <w:hyperlink r:id="rId78" w:history="1">
        <w:r>
          <w:rPr>
            <w:rStyle w:val="Hyperlink"/>
            <w:lang w:val="en-US"/>
          </w:rPr>
          <w:t>#FHIR</w:t>
        </w:r>
      </w:hyperlink>
      <w:r>
        <w:rPr>
          <w:lang w:val="en-US"/>
        </w:rPr>
        <w:t xml:space="preserve"> hash-tag so you don't miss the chance to vote in the next ballot cycle.) </w:t>
      </w:r>
    </w:p>
    <w:p w:rsidR="00C51368" w:rsidRDefault="00E43BD9">
      <w:pPr>
        <w:pStyle w:val="NormalWeb"/>
        <w:divId w:val="1601374761"/>
        <w:rPr>
          <w:lang w:val="en-US"/>
        </w:rPr>
      </w:pPr>
      <w:r>
        <w:rPr>
          <w:lang w:val="en-US"/>
        </w:rPr>
        <w:t xml:space="preserve">If you are signed up to ballot, you can download the balloting spreadsheet from the </w:t>
      </w:r>
      <w:hyperlink r:id="rId79"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80"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w:t>
      </w:r>
      <w:proofErr w:type="gramStart"/>
      <w:r>
        <w:rPr>
          <w:lang w:val="en-US"/>
        </w:rPr>
        <w:t>time</w:t>
      </w:r>
      <w:proofErr w:type="gramEnd"/>
      <w:r>
        <w:rPr>
          <w:lang w:val="en-US"/>
        </w:rPr>
        <w:t xml:space="preserve"> on the designated ballot closure date for the comments to be considered as part of ballot disposition. </w:t>
      </w:r>
    </w:p>
    <w:p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81"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w:t>
      </w:r>
      <w:r>
        <w:rPr>
          <w:lang w:val="en-US"/>
        </w:rPr>
        <w:lastRenderedPageBreak/>
        <w:t xml:space="preserve">ballot spreadsheet referencing the relevant tracker items.) It makes our job of reconciling much easier. Also, don't forget to fill in the section numbers (gray numbers to the left of each heading) and URLs. </w:t>
      </w:r>
    </w:p>
    <w:p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82" w:history="1">
        <w:r>
          <w:rPr>
            <w:rStyle w:val="Hyperlink"/>
            <w:lang w:val="en-US"/>
          </w:rPr>
          <w:t>Lloyd McKenzie</w:t>
        </w:r>
      </w:hyperlink>
      <w:r>
        <w:rPr>
          <w:lang w:val="en-US"/>
        </w:rPr>
        <w:t xml:space="preserve"> or </w:t>
      </w:r>
      <w:hyperlink r:id="rId83" w:history="1">
        <w:r>
          <w:rPr>
            <w:rStyle w:val="Hyperlink"/>
            <w:lang w:val="en-US"/>
          </w:rPr>
          <w:t>David Hay</w:t>
        </w:r>
      </w:hyperlink>
      <w:r>
        <w:rPr>
          <w:lang w:val="en-US"/>
        </w:rPr>
        <w:t xml:space="preserve">. </w:t>
      </w:r>
    </w:p>
    <w:p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rsidR="00C51368" w:rsidRDefault="00E43BD9">
      <w:pPr>
        <w:pStyle w:val="NormalWeb"/>
        <w:divId w:val="1601374761"/>
        <w:rPr>
          <w:lang w:val="en-US"/>
        </w:rPr>
      </w:pPr>
      <w:r>
        <w:rPr>
          <w:lang w:val="en-US"/>
        </w:rPr>
        <w:t xml:space="preserve">The HL7 FHIR Management Group (FMG) </w:t>
      </w:r>
    </w:p>
    <w:p w:rsidR="00C51368" w:rsidRDefault="00E43BD9">
      <w:pPr>
        <w:pStyle w:val="Heading1"/>
        <w:rPr>
          <w:rFonts w:eastAsia="Times New Roman"/>
          <w:noProof/>
          <w:lang w:val="en-US"/>
        </w:rPr>
      </w:pPr>
      <w:r>
        <w:rPr>
          <w:rFonts w:eastAsia="Times New Roman"/>
          <w:noProof/>
          <w:lang w:val="en-US"/>
        </w:rPr>
        <w:t>book.html</w:t>
      </w:r>
    </w:p>
    <w:p w:rsidR="00C51368" w:rsidRDefault="00E43BD9">
      <w:pPr>
        <w:pStyle w:val="Heading1"/>
        <w:jc w:val="center"/>
        <w:rPr>
          <w:rFonts w:eastAsia="Times New Roman"/>
          <w:lang w:val="en-US"/>
        </w:rPr>
      </w:pPr>
      <w:r>
        <w:rPr>
          <w:rFonts w:eastAsia="Times New Roman"/>
          <w:noProof/>
          <w:lang w:val="en-US" w:eastAsia="en-US"/>
        </w:rPr>
        <w:drawing>
          <wp:inline distT="0" distB="0" distL="0" distR="0">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rsidR="00C51368" w:rsidRDefault="00E43BD9">
      <w:pPr>
        <w:pStyle w:val="NormalWeb"/>
        <w:rPr>
          <w:lang w:val="en-US"/>
        </w:rPr>
      </w:pPr>
      <w:r>
        <w:rPr>
          <w:b/>
          <w:bCs/>
          <w:noProof/>
          <w:color w:val="800000"/>
          <w:lang w:val="en-US" w:eastAsia="en-US"/>
        </w:rPr>
        <w:drawing>
          <wp:inline distT="0" distB="0" distL="0" distR="0">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8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rsidR="00C51368" w:rsidRDefault="00C166DE">
      <w:pPr>
        <w:rPr>
          <w:rFonts w:eastAsia="Times New Roman"/>
          <w:lang w:val="en-US"/>
        </w:rPr>
      </w:pPr>
      <w:r>
        <w:rPr>
          <w:rFonts w:eastAsia="Times New Roman"/>
          <w:lang w:val="en-US"/>
        </w:rPr>
        <w:pict>
          <v:rect id="_x0000_i1025" style="width:0;height:1.5pt" o:hralign="center" o:hrstd="t" o:hr="t" fillcolor="#a0a0a0" stroked="f"/>
        </w:pict>
      </w:r>
    </w:p>
    <w:p w:rsidR="00C51368" w:rsidRDefault="00E43BD9">
      <w:pPr>
        <w:pStyle w:val="Heading2"/>
        <w:rPr>
          <w:rFonts w:eastAsia="Times New Roman"/>
          <w:lang w:val="en-US"/>
        </w:rPr>
      </w:pPr>
      <w:r>
        <w:rPr>
          <w:rFonts w:eastAsia="Times New Roman"/>
          <w:lang w:val="en-US"/>
        </w:rPr>
        <w:t>Table of Contents</w:t>
      </w:r>
    </w:p>
    <w:p w:rsidR="00C51368" w:rsidRDefault="00C166DE">
      <w:pPr>
        <w:rPr>
          <w:rFonts w:eastAsia="Times New Roman"/>
          <w:lang w:val="en-US"/>
        </w:rPr>
      </w:pPr>
      <w:r>
        <w:rPr>
          <w:rFonts w:eastAsia="Times New Roman"/>
          <w:lang w:val="en-US"/>
        </w:rPr>
        <w:pict>
          <v:rect id="_x0000_i1026" style="width:0;height:1.5pt" o:hralign="center" o:hrstd="t" o:hr="t" fillcolor="#a0a0a0" stroked="f"/>
        </w:pict>
      </w:r>
    </w:p>
    <w:p w:rsidR="00C51368" w:rsidRDefault="00E43BD9">
      <w:pPr>
        <w:pStyle w:val="Heading1"/>
        <w:rPr>
          <w:rFonts w:eastAsia="Times New Roman"/>
          <w:noProof/>
          <w:lang w:val="en-US"/>
        </w:rPr>
      </w:pPr>
      <w:r>
        <w:rPr>
          <w:rFonts w:eastAsia="Times New Roman"/>
          <w:noProof/>
          <w:lang w:val="en-US"/>
        </w:rPr>
        <w:t>cda-intro.html</w:t>
      </w:r>
    </w:p>
    <w:p w:rsidR="00C51368" w:rsidRDefault="00E43BD9">
      <w:pPr>
        <w:pStyle w:val="Heading2"/>
        <w:divId w:val="297228332"/>
        <w:rPr>
          <w:rFonts w:eastAsia="Times New Roman"/>
          <w:lang w:val="en-US"/>
        </w:rPr>
      </w:pPr>
      <w:bookmarkStart w:id="5"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972283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86"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rsidR="00C51368" w:rsidRDefault="00C166DE">
            <w:pPr>
              <w:rPr>
                <w:rFonts w:eastAsia="Times New Roman"/>
              </w:rPr>
            </w:pPr>
            <w:hyperlink r:id="rId87" w:anchor="status" w:history="1">
              <w:r w:rsidR="00E43BD9">
                <w:rPr>
                  <w:rStyle w:val="Hyperlink"/>
                  <w:rFonts w:eastAsia="Times New Roman"/>
                </w:rPr>
                <w:t>Ballot Status</w:t>
              </w:r>
            </w:hyperlink>
            <w:r w:rsidR="00E43BD9">
              <w:rPr>
                <w:rFonts w:eastAsia="Times New Roman"/>
              </w:rPr>
              <w:t xml:space="preserve">: </w:t>
            </w:r>
            <w:hyperlink r:id="rId88" w:anchor="pubs" w:history="1">
              <w:r w:rsidR="00E43BD9">
                <w:rPr>
                  <w:rStyle w:val="Hyperlink"/>
                  <w:rFonts w:eastAsia="Times New Roman"/>
                </w:rPr>
                <w:t>DSTU 2</w:t>
              </w:r>
            </w:hyperlink>
          </w:p>
        </w:tc>
      </w:tr>
    </w:tbl>
    <w:p w:rsidR="00C51368" w:rsidRDefault="00E43BD9">
      <w:pPr>
        <w:pStyle w:val="Heading3"/>
        <w:divId w:val="297228332"/>
        <w:rPr>
          <w:rFonts w:eastAsia="Times New Roman"/>
          <w:lang w:val="en-US"/>
        </w:rPr>
      </w:pPr>
      <w:r>
        <w:rPr>
          <w:rFonts w:eastAsia="Times New Roman"/>
          <w:lang w:val="en-US"/>
        </w:rPr>
        <w:t>What is CDA on FHIR?</w:t>
      </w:r>
    </w:p>
    <w:p w:rsidR="00C51368" w:rsidRDefault="00E43BD9">
      <w:pPr>
        <w:pStyle w:val="NormalWeb"/>
        <w:divId w:val="297228332"/>
        <w:rPr>
          <w:lang w:val="en-US"/>
        </w:rPr>
      </w:pPr>
      <w:r>
        <w:rPr>
          <w:lang w:val="en-US"/>
        </w:rPr>
        <w:lastRenderedPageBreak/>
        <w:t xml:space="preserve">CDA on FHIR specifies how to implement CDA R2 with the FHIR </w:t>
      </w:r>
      <w:hyperlink r:id="rId89"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rsidR="00C51368" w:rsidRDefault="00E43BD9">
      <w:pPr>
        <w:pStyle w:val="Heading3"/>
        <w:divId w:val="297228332"/>
        <w:rPr>
          <w:rFonts w:eastAsia="Times New Roman"/>
          <w:lang w:val="en-US"/>
        </w:rPr>
      </w:pPr>
      <w:r>
        <w:rPr>
          <w:rFonts w:eastAsia="Times New Roman"/>
          <w:lang w:val="en-US"/>
        </w:rPr>
        <w:t>Scope of the CDA on FHIR</w:t>
      </w:r>
    </w:p>
    <w:p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rsidR="00C51368" w:rsidRDefault="00E43BD9">
      <w:pPr>
        <w:pStyle w:val="Heading3"/>
        <w:divId w:val="297228332"/>
        <w:rPr>
          <w:rFonts w:eastAsia="Times New Roman"/>
          <w:lang w:val="en-US"/>
        </w:rPr>
      </w:pPr>
      <w:r>
        <w:rPr>
          <w:rFonts w:eastAsia="Times New Roman"/>
          <w:lang w:val="en-US"/>
        </w:rPr>
        <w:t>Goals and Design Principles</w:t>
      </w:r>
    </w:p>
    <w:p w:rsidR="00C51368" w:rsidRDefault="00E43BD9">
      <w:pPr>
        <w:pStyle w:val="NormalWeb"/>
        <w:divId w:val="297228332"/>
        <w:rPr>
          <w:lang w:val="en-US"/>
        </w:rPr>
      </w:pPr>
      <w:r>
        <w:rPr>
          <w:lang w:val="en-US"/>
        </w:rPr>
        <w:t xml:space="preserve">The goals of the CDA on FHIR are: </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Allow cost effective implementation across as wide a spectrum of systems as possible.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lastRenderedPageBreak/>
        <w:t>Promote exchange that is independent of the underlying transfer or storage mechanism.</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rsidR="00C51368" w:rsidRDefault="00E43BD9">
      <w:pPr>
        <w:pStyle w:val="Heading2"/>
        <w:divId w:val="297228332"/>
        <w:rPr>
          <w:rFonts w:eastAsia="Times New Roman"/>
          <w:lang w:val="en-US"/>
        </w:rPr>
      </w:pPr>
      <w:bookmarkStart w:id="6" w:name="general"/>
      <w:r>
        <w:rPr>
          <w:rFonts w:eastAsia="Times New Roman"/>
          <w:lang w:val="en-US"/>
        </w:rPr>
        <w:t>General CDA on FHIR Concepts</w:t>
      </w:r>
    </w:p>
    <w:p w:rsidR="00C51368" w:rsidRDefault="00E43BD9">
      <w:pPr>
        <w:pStyle w:val="Heading3"/>
        <w:divId w:val="297228332"/>
        <w:rPr>
          <w:rFonts w:eastAsia="Times New Roman"/>
          <w:lang w:val="en-US"/>
        </w:rPr>
      </w:pPr>
      <w:r>
        <w:rPr>
          <w:rFonts w:eastAsia="Times New Roman"/>
          <w:lang w:val="en-US"/>
        </w:rPr>
        <w:t>Major Components of a CDA on FHIR Document</w:t>
      </w:r>
    </w:p>
    <w:p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rsidR="00C51368" w:rsidRDefault="00E43BD9">
      <w:pPr>
        <w:pStyle w:val="Heading3"/>
        <w:divId w:val="297228332"/>
        <w:rPr>
          <w:rFonts w:eastAsia="Times New Roman"/>
          <w:lang w:val="en-US"/>
        </w:rPr>
      </w:pPr>
      <w:r>
        <w:rPr>
          <w:rFonts w:eastAsia="Times New Roman"/>
          <w:lang w:val="en-US"/>
        </w:rPr>
        <w:t>Human Readability and Rendering CDA Documents</w:t>
      </w:r>
    </w:p>
    <w:p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lastRenderedPageBreak/>
        <w:t>Human readability shall not require a sender to transmit a special style sheet along with a CDA document. It must be possible to render all CDA documents with a single style sheet and general-market display tools.</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rsidR="00C51368" w:rsidRDefault="00E43BD9">
      <w:pPr>
        <w:divId w:val="297228332"/>
        <w:rPr>
          <w:rFonts w:eastAsia="Times New Roman"/>
          <w:lang w:val="en-US"/>
        </w:rPr>
      </w:pPr>
      <w:r>
        <w:rPr>
          <w:rFonts w:eastAsia="Times New Roman"/>
          <w:lang w:val="en-US"/>
        </w:rPr>
        <w:t>These principles and requirements have led to the current approach, where the material to be rendered is placed into the Section.content</w:t>
      </w:r>
      <w:proofErr w:type="gramStart"/>
      <w:r>
        <w:rPr>
          <w:rFonts w:eastAsia="Times New Roman"/>
          <w:lang w:val="en-US"/>
        </w:rPr>
        <w:t>...[</w:t>
      </w:r>
      <w:proofErr w:type="gramEnd"/>
      <w:r>
        <w:rPr>
          <w:rFonts w:eastAsia="Times New Roman"/>
          <w:lang w:val="en-US"/>
        </w:rPr>
        <w:t xml:space="preserve">EDITORS: current design doesn't make it clear where to consistently find narrative] </w:t>
      </w:r>
    </w:p>
    <w:p w:rsidR="00C51368" w:rsidRDefault="00E43BD9">
      <w:pPr>
        <w:pStyle w:val="Heading1"/>
        <w:rPr>
          <w:rFonts w:eastAsia="Times New Roman"/>
          <w:noProof/>
          <w:lang w:val="en-US"/>
        </w:rPr>
      </w:pPr>
      <w:r>
        <w:rPr>
          <w:rFonts w:eastAsia="Times New Roman"/>
          <w:noProof/>
          <w:lang w:val="en-US"/>
        </w:rPr>
        <w:t>change.html</w:t>
      </w:r>
    </w:p>
    <w:p w:rsidR="00C51368" w:rsidRDefault="00E43BD9">
      <w:pPr>
        <w:pStyle w:val="Heading2"/>
        <w:divId w:val="1320579058"/>
        <w:rPr>
          <w:rFonts w:eastAsia="Times New Roman"/>
          <w:lang w:val="en-US"/>
        </w:rPr>
      </w:pPr>
      <w:bookmarkStart w:id="7"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057905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9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91" w:anchor="status" w:history="1">
              <w:r w:rsidR="00E43BD9">
                <w:rPr>
                  <w:rStyle w:val="Hyperlink"/>
                  <w:rFonts w:eastAsia="Times New Roman"/>
                </w:rPr>
                <w:t>Ballot Status</w:t>
              </w:r>
            </w:hyperlink>
            <w:r w:rsidR="00E43BD9">
              <w:rPr>
                <w:rFonts w:eastAsia="Times New Roman"/>
              </w:rPr>
              <w:t xml:space="preserve">: </w:t>
            </w:r>
            <w:hyperlink r:id="rId92" w:anchor="pubs" w:history="1">
              <w:r w:rsidR="00E43BD9">
                <w:rPr>
                  <w:rStyle w:val="Hyperlink"/>
                  <w:rFonts w:eastAsia="Times New Roman"/>
                </w:rPr>
                <w:t>DSTU 2</w:t>
              </w:r>
            </w:hyperlink>
          </w:p>
        </w:tc>
      </w:tr>
    </w:tbl>
    <w:p w:rsidR="00C51368" w:rsidRDefault="00E43BD9">
      <w:pPr>
        <w:pStyle w:val="NormalWeb"/>
        <w:divId w:val="1320579058"/>
        <w:rPr>
          <w:lang w:val="en-US"/>
        </w:rPr>
      </w:pPr>
      <w:r>
        <w:rPr>
          <w:lang w:val="en-US"/>
        </w:rPr>
        <w:t xml:space="preserve">FHIR offers more than a standard solving existing problems in </w:t>
      </w:r>
      <w:proofErr w:type="gramStart"/>
      <w:r>
        <w:rPr>
          <w:lang w:val="en-US"/>
        </w:rPr>
        <w:t>interoperability,</w:t>
      </w:r>
      <w:proofErr w:type="gramEnd"/>
      <w:r>
        <w:rPr>
          <w:lang w:val="en-US"/>
        </w:rPr>
        <w:t xml:space="preserve"> it provides a platform for the future. Interoperability is â€˜all about the peopleâ€™; to get past the peak of inflated expectations to the plateau of productivity on </w:t>
      </w:r>
      <w:hyperlink r:id="rId93"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w:t>
      </w:r>
      <w:proofErr w:type="gramStart"/>
      <w:r>
        <w:rPr>
          <w:lang w:val="en-US"/>
        </w:rPr>
        <w:t>..</w:t>
      </w:r>
      <w:proofErr w:type="gramEnd"/>
      <w:r>
        <w:rPr>
          <w:lang w:val="en-US"/>
        </w:rPr>
        <w:t xml:space="preserve"> FHIRâ€™s strength lies in it being grounded in the real world which is changing rapidly. This appendix offers a high-level view of the disruption underway and helps place FHIR into a wider context. </w:t>
      </w:r>
    </w:p>
    <w:p w:rsidR="00C51368" w:rsidRDefault="00E43BD9">
      <w:pPr>
        <w:pStyle w:val="NormalWeb"/>
        <w:divId w:val="1320579058"/>
        <w:rPr>
          <w:lang w:val="en-US"/>
        </w:rPr>
      </w:pPr>
      <w:r>
        <w:rPr>
          <w:lang w:val="en-US"/>
        </w:rPr>
        <w:t xml:space="preserve">Just as John Snow used a branch of informatics, geospatial analysis, to identify the source of cholera in London and so prove the germ theory and revolutionize medicine in 1854, so too will the application of informatics and associated technology be instrumental in the next big change in healthcare. </w:t>
      </w:r>
    </w:p>
    <w:p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rsidR="00C51368" w:rsidRDefault="00E43BD9">
      <w:pPr>
        <w:pStyle w:val="NormalWeb"/>
        <w:divId w:val="1320579058"/>
        <w:rPr>
          <w:lang w:val="en-US"/>
        </w:rPr>
      </w:pPr>
      <w:r>
        <w:rPr>
          <w:lang w:val="en-US"/>
        </w:rPr>
        <w:lastRenderedPageBreak/>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rsidR="00C51368" w:rsidRDefault="00E43BD9">
      <w:pPr>
        <w:divId w:val="1320579058"/>
        <w:rPr>
          <w:rFonts w:eastAsia="Times New Roman"/>
          <w:lang w:val="en-US"/>
        </w:rPr>
      </w:pPr>
      <w:r>
        <w:rPr>
          <w:rFonts w:eastAsia="Times New Roman"/>
          <w:noProof/>
          <w:lang w:val="en-US" w:eastAsia="en-US"/>
        </w:rPr>
        <w:drawing>
          <wp:inline distT="0" distB="0" distL="0" distR="0">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94"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rsidR="00C51368" w:rsidRDefault="00E43BD9">
      <w:pPr>
        <w:pStyle w:val="NormalWeb"/>
        <w:divId w:val="1320579058"/>
        <w:rPr>
          <w:lang w:val="en-US"/>
        </w:rPr>
      </w:pPr>
      <w:r>
        <w:rPr>
          <w:lang w:val="en-US"/>
        </w:rPr>
        <w:t>Greater knowledge about how we think (5</w:t>
      </w:r>
      <w:proofErr w:type="gramStart"/>
      <w:r>
        <w:rPr>
          <w:lang w:val="en-US"/>
        </w:rPr>
        <w:t>),</w:t>
      </w:r>
      <w:proofErr w:type="gramEnd"/>
      <w:r>
        <w:rPr>
          <w:lang w:val="en-US"/>
        </w:rPr>
        <w:t xml:space="preserve">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rsidR="00C51368" w:rsidRDefault="00E43BD9">
      <w:pPr>
        <w:pStyle w:val="NormalWeb"/>
        <w:divId w:val="1320579058"/>
        <w:rPr>
          <w:lang w:val="en-US"/>
        </w:rPr>
      </w:pPr>
      <w:r>
        <w:rPr>
          <w:lang w:val="en-US"/>
        </w:rPr>
        <w:lastRenderedPageBreak/>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rsidR="00C51368" w:rsidRDefault="00E43BD9">
      <w:pPr>
        <w:pStyle w:val="NormalWeb"/>
        <w:divId w:val="1320579058"/>
        <w:rPr>
          <w:lang w:val="en-US"/>
        </w:rPr>
      </w:pPr>
      <w:r>
        <w:rPr>
          <w:b/>
          <w:bCs/>
          <w:lang w:val="en-US"/>
        </w:rPr>
        <w:t>References</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95" w:history="1">
        <w:r>
          <w:rPr>
            <w:rStyle w:val="Hyperlink"/>
            <w:rFonts w:eastAsia="Times New Roman"/>
            <w:lang w:val="en-US"/>
          </w:rPr>
          <w:t>https://www.systemsbiology.org/leroy-hood</w:t>
        </w:r>
      </w:hyperlink>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 xml:space="preserve">Committee on </w:t>
      </w:r>
      <w:proofErr w:type="gramStart"/>
      <w:r>
        <w:rPr>
          <w:rFonts w:eastAsia="Times New Roman"/>
          <w:u w:val="single"/>
          <w:lang w:val="en-US"/>
        </w:rPr>
        <w:t>A</w:t>
      </w:r>
      <w:proofErr w:type="gramEnd"/>
      <w:r>
        <w:rPr>
          <w:rFonts w:eastAsia="Times New Roman"/>
          <w:u w:val="single"/>
          <w:lang w:val="en-US"/>
        </w:rPr>
        <w:t xml:space="preserve">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xml:space="preserve">. New </w:t>
      </w:r>
      <w:proofErr w:type="gramStart"/>
      <w:r>
        <w:rPr>
          <w:rFonts w:eastAsia="Times New Roman"/>
          <w:lang w:val="en-US"/>
        </w:rPr>
        <w:t>York :</w:t>
      </w:r>
      <w:proofErr w:type="gramEnd"/>
      <w:r>
        <w:rPr>
          <w:rFonts w:eastAsia="Times New Roman"/>
          <w:lang w:val="en-US"/>
        </w:rPr>
        <w:t xml:space="preserve"> Basic Books, 2012.</w:t>
      </w:r>
    </w:p>
    <w:p w:rsidR="00C51368" w:rsidRDefault="00C166DE">
      <w:pPr>
        <w:divId w:val="1320579058"/>
        <w:rPr>
          <w:rFonts w:eastAsia="Times New Roman"/>
          <w:lang w:val="en-US"/>
        </w:rPr>
      </w:pPr>
      <w:r>
        <w:rPr>
          <w:rFonts w:eastAsia="Times New Roman"/>
          <w:lang w:val="en-US"/>
        </w:rPr>
        <w:pict>
          <v:rect id="_x0000_i1027" style="width:0;height:1.5pt" o:hralign="center" o:hrstd="t" o:hr="t" fillcolor="#a0a0a0" stroked="f"/>
        </w:pict>
      </w:r>
    </w:p>
    <w:p w:rsidR="00C51368" w:rsidRDefault="00E43BD9">
      <w:pPr>
        <w:pStyle w:val="NormalWeb"/>
        <w:divId w:val="1320579058"/>
        <w:rPr>
          <w:lang w:val="en-US"/>
        </w:rPr>
      </w:pPr>
      <w:r>
        <w:rPr>
          <w:lang w:val="en-US"/>
        </w:rPr>
        <w:t xml:space="preserve">This page maintained by </w:t>
      </w:r>
      <w:hyperlink r:id="rId96" w:history="1">
        <w:r>
          <w:rPr>
            <w:rStyle w:val="Hyperlink"/>
            <w:lang w:val="en-US"/>
          </w:rPr>
          <w:t>Michael Legg</w:t>
        </w:r>
      </w:hyperlink>
    </w:p>
    <w:p w:rsidR="00C51368" w:rsidRDefault="00E43BD9">
      <w:pPr>
        <w:pStyle w:val="Heading1"/>
        <w:rPr>
          <w:rFonts w:eastAsia="Times New Roman"/>
          <w:noProof/>
          <w:lang w:val="en-US"/>
        </w:rPr>
      </w:pPr>
      <w:r>
        <w:rPr>
          <w:rFonts w:eastAsia="Times New Roman"/>
          <w:noProof/>
          <w:lang w:val="en-US"/>
        </w:rPr>
        <w:t>changelist.html</w:t>
      </w:r>
    </w:p>
    <w:p w:rsidR="00C51368" w:rsidRDefault="00E43BD9">
      <w:pPr>
        <w:pStyle w:val="Heading2"/>
        <w:divId w:val="1353409460"/>
        <w:rPr>
          <w:rFonts w:eastAsia="Times New Roman"/>
          <w:lang w:val="en-US"/>
        </w:rPr>
      </w:pPr>
      <w:r>
        <w:rPr>
          <w:rFonts w:eastAsia="Times New Roman"/>
          <w:lang w:val="en-US"/>
        </w:rPr>
        <w:t>FHIR Change History</w:t>
      </w:r>
    </w:p>
    <w:p w:rsidR="00C51368" w:rsidRDefault="00E43BD9">
      <w:pPr>
        <w:pStyle w:val="Heading1"/>
        <w:rPr>
          <w:rFonts w:eastAsia="Times New Roman"/>
          <w:noProof/>
          <w:lang w:val="en-US"/>
        </w:rPr>
      </w:pPr>
      <w:r>
        <w:rPr>
          <w:rFonts w:eastAsia="Times New Roman"/>
          <w:noProof/>
          <w:lang w:val="en-US"/>
        </w:rPr>
        <w:lastRenderedPageBreak/>
        <w:t>clinical.html</w:t>
      </w:r>
    </w:p>
    <w:p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9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98" w:anchor="status" w:history="1">
              <w:r w:rsidR="00E43BD9">
                <w:rPr>
                  <w:rStyle w:val="Hyperlink"/>
                  <w:rFonts w:eastAsia="Times New Roman"/>
                </w:rPr>
                <w:t>Ballot Status</w:t>
              </w:r>
            </w:hyperlink>
            <w:r w:rsidR="00E43BD9">
              <w:rPr>
                <w:rFonts w:eastAsia="Times New Roman"/>
              </w:rPr>
              <w:t xml:space="preserve">: </w:t>
            </w:r>
            <w:hyperlink r:id="rId99" w:anchor="pubs" w:history="1">
              <w:r w:rsidR="00E43BD9">
                <w:rPr>
                  <w:rStyle w:val="Hyperlink"/>
                  <w:rFonts w:eastAsia="Times New Roman"/>
                </w:rPr>
                <w:t>DSTU 2</w:t>
              </w:r>
            </w:hyperlink>
          </w:p>
        </w:tc>
      </w:tr>
    </w:tbl>
    <w:p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100" w:history="1">
        <w:r>
          <w:rPr>
            <w:rStyle w:val="Hyperlink"/>
            <w:lang w:val="en-US"/>
          </w:rPr>
          <w:t>HL7 wiki</w:t>
        </w:r>
      </w:hyperlink>
      <w:r>
        <w:rPr>
          <w:lang w:val="en-US"/>
        </w:rPr>
        <w:t xml:space="preserve">. Feel free to add any you think are missing or engage with one of the </w:t>
      </w:r>
      <w:hyperlink r:id="rId101" w:history="1">
        <w:r>
          <w:rPr>
            <w:rStyle w:val="Hyperlink"/>
            <w:lang w:val="en-US"/>
          </w:rPr>
          <w:t>HL7 Work Groups</w:t>
        </w:r>
      </w:hyperlink>
      <w:r>
        <w:rPr>
          <w:lang w:val="en-US"/>
        </w:rPr>
        <w:t xml:space="preserve"> to submit a </w:t>
      </w:r>
      <w:hyperlink r:id="rId102"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comparison-cda.html</w:t>
      </w:r>
    </w:p>
    <w:p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0084138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04" w:anchor="status" w:history="1">
              <w:r w:rsidR="00E43BD9">
                <w:rPr>
                  <w:rStyle w:val="Hyperlink"/>
                  <w:rFonts w:eastAsia="Times New Roman"/>
                </w:rPr>
                <w:t>Ballot Status</w:t>
              </w:r>
            </w:hyperlink>
            <w:r w:rsidR="00E43BD9">
              <w:rPr>
                <w:rFonts w:eastAsia="Times New Roman"/>
              </w:rPr>
              <w:t xml:space="preserve">: </w:t>
            </w:r>
            <w:hyperlink r:id="rId105" w:anchor="pubs" w:history="1">
              <w:r w:rsidR="00E43BD9">
                <w:rPr>
                  <w:rStyle w:val="Hyperlink"/>
                  <w:rFonts w:eastAsia="Times New Roman"/>
                </w:rPr>
                <w:t>DSTU 2</w:t>
              </w:r>
            </w:hyperlink>
          </w:p>
        </w:tc>
      </w:tr>
    </w:tbl>
    <w:bookmarkEnd w:id="5"/>
    <w:p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rsidR="00C51368" w:rsidRDefault="00E43BD9">
      <w:pPr>
        <w:pStyle w:val="NormalWeb"/>
        <w:divId w:val="300841383"/>
        <w:rPr>
          <w:lang w:val="en-US"/>
        </w:rPr>
      </w:pPr>
      <w:r>
        <w:rPr>
          <w:lang w:val="en-US"/>
        </w:rPr>
        <w:t xml:space="preserve">NOTE: While FHIR can be used to create </w:t>
      </w:r>
      <w:hyperlink r:id="rId106" w:history="1">
        <w:r>
          <w:rPr>
            <w:rStyle w:val="Hyperlink"/>
            <w:lang w:val="en-US"/>
          </w:rPr>
          <w:t>documents</w:t>
        </w:r>
      </w:hyperlink>
      <w:r>
        <w:rPr>
          <w:lang w:val="en-US"/>
        </w:rPr>
        <w:t xml:space="preserve"> using the </w:t>
      </w:r>
      <w:hyperlink r:id="rId107" w:history="1">
        <w:r>
          <w:rPr>
            <w:rStyle w:val="Hyperlink"/>
            <w:lang w:val="en-US"/>
          </w:rPr>
          <w:t>Composition Resource</w:t>
        </w:r>
      </w:hyperlink>
      <w:r>
        <w:rPr>
          <w:lang w:val="en-US"/>
        </w:rPr>
        <w:t xml:space="preserve">, FHIR can also be used to exchange traditional CDA R2 documents making use of the </w:t>
      </w:r>
      <w:hyperlink r:id="rId108" w:history="1">
        <w:r>
          <w:rPr>
            <w:rStyle w:val="Hyperlink"/>
            <w:lang w:val="en-US"/>
          </w:rPr>
          <w:t>DocumentReference</w:t>
        </w:r>
      </w:hyperlink>
      <w:r>
        <w:rPr>
          <w:lang w:val="en-US"/>
        </w:rPr>
        <w:t xml:space="preserve"> resource, and handling the CDA document itself as a binary attachment (as XDS does). </w:t>
      </w:r>
    </w:p>
    <w:p w:rsidR="00C51368" w:rsidRDefault="00E43BD9">
      <w:pPr>
        <w:pStyle w:val="Heading3"/>
        <w:divId w:val="300841383"/>
        <w:rPr>
          <w:rFonts w:eastAsia="Times New Roman"/>
          <w:lang w:val="en-US"/>
        </w:rPr>
      </w:pPr>
      <w:r>
        <w:rPr>
          <w:rFonts w:eastAsia="Times New Roman"/>
          <w:lang w:val="en-US"/>
        </w:rPr>
        <w:t>CDA Similarities and Differences</w:t>
      </w:r>
    </w:p>
    <w:p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rsidR="00C51368" w:rsidRDefault="00E43BD9">
      <w:pPr>
        <w:pStyle w:val="NormalWeb"/>
        <w:divId w:val="300841383"/>
        <w:rPr>
          <w:lang w:val="en-US"/>
        </w:rPr>
      </w:pPr>
      <w:r>
        <w:rPr>
          <w:b/>
          <w:bCs/>
          <w:lang w:val="en-US"/>
        </w:rPr>
        <w:lastRenderedPageBreak/>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109" w:history="1">
        <w:r>
          <w:rPr>
            <w:rStyle w:val="Hyperlink"/>
            <w:lang w:val="en-US"/>
          </w:rPr>
          <w:t>Basic</w:t>
        </w:r>
      </w:hyperlink>
      <w:r>
        <w:rPr>
          <w:lang w:val="en-US"/>
        </w:rPr>
        <w:t xml:space="preserve"> resource if an appropriate standard resource has not yet been defined. </w:t>
      </w:r>
    </w:p>
    <w:p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110"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111" w:anchor="tag" w:history="1">
        <w:r>
          <w:rPr>
            <w:rStyle w:val="Hyperlink"/>
            <w:lang w:val="en-US"/>
          </w:rPr>
          <w:t>tags</w:t>
        </w:r>
      </w:hyperlink>
      <w:r>
        <w:rPr>
          <w:lang w:val="en-US"/>
        </w:rPr>
        <w:t xml:space="preserve">. However, such declaration is not required. </w:t>
      </w:r>
    </w:p>
    <w:p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rsidR="00C51368" w:rsidRDefault="00E43BD9">
      <w:pPr>
        <w:pStyle w:val="Heading3"/>
        <w:divId w:val="300841383"/>
        <w:rPr>
          <w:rFonts w:eastAsia="Times New Roman"/>
          <w:lang w:val="en-US"/>
        </w:rPr>
      </w:pPr>
      <w:r>
        <w:rPr>
          <w:rFonts w:eastAsia="Times New Roman"/>
          <w:lang w:val="en-US"/>
        </w:rPr>
        <w:t>CDA Interoperability Considerations</w:t>
      </w:r>
    </w:p>
    <w:p w:rsidR="00C51368" w:rsidRDefault="00E43BD9">
      <w:pPr>
        <w:pStyle w:val="NormalWeb"/>
        <w:divId w:val="300841383"/>
        <w:rPr>
          <w:lang w:val="en-US"/>
        </w:rPr>
      </w:pPr>
      <w:r>
        <w:rPr>
          <w:lang w:val="en-US"/>
        </w:rPr>
        <w:t xml:space="preserve">CDA is a type of V3 specification. Therefore, all </w:t>
      </w:r>
      <w:hyperlink r:id="rId112"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113" w:anchor="V3-abstractModels" w:history="1">
        <w:r>
          <w:rPr>
            <w:rStyle w:val="Hyperlink"/>
            <w:lang w:val="en-US"/>
          </w:rPr>
          <w:t>as discussed above</w:t>
        </w:r>
      </w:hyperlink>
      <w:r>
        <w:rPr>
          <w:lang w:val="en-US"/>
        </w:rPr>
        <w:t xml:space="preserve">. While the CDA header can reasonably be mapped to the HL7 </w:t>
      </w:r>
      <w:hyperlink r:id="rId114"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rsidR="00C51368" w:rsidRDefault="00E43BD9">
      <w:pPr>
        <w:pStyle w:val="NormalWeb"/>
        <w:divId w:val="300841383"/>
        <w:rPr>
          <w:lang w:val="en-US"/>
        </w:rPr>
      </w:pPr>
      <w:r>
        <w:rPr>
          <w:b/>
          <w:bCs/>
          <w:lang w:val="en-US"/>
        </w:rPr>
        <w:lastRenderedPageBreak/>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rsidR="00C51368" w:rsidRDefault="00E43BD9">
      <w:pPr>
        <w:pStyle w:val="Heading1"/>
        <w:rPr>
          <w:rFonts w:eastAsia="Times New Roman"/>
          <w:noProof/>
          <w:lang w:val="en-US"/>
        </w:rPr>
      </w:pPr>
      <w:r>
        <w:rPr>
          <w:rFonts w:eastAsia="Times New Roman"/>
          <w:noProof/>
          <w:lang w:val="en-US"/>
        </w:rPr>
        <w:t>comparison-other.html</w:t>
      </w:r>
    </w:p>
    <w:p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5101379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1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16" w:anchor="status" w:history="1">
              <w:r w:rsidR="00E43BD9">
                <w:rPr>
                  <w:rStyle w:val="Hyperlink"/>
                  <w:rFonts w:eastAsia="Times New Roman"/>
                </w:rPr>
                <w:t>Ballot Status</w:t>
              </w:r>
            </w:hyperlink>
            <w:r w:rsidR="00E43BD9">
              <w:rPr>
                <w:rFonts w:eastAsia="Times New Roman"/>
              </w:rPr>
              <w:t xml:space="preserve">: </w:t>
            </w:r>
            <w:hyperlink r:id="rId117" w:anchor="pubs" w:history="1">
              <w:r w:rsidR="00E43BD9">
                <w:rPr>
                  <w:rStyle w:val="Hyperlink"/>
                  <w:rFonts w:eastAsia="Times New Roman"/>
                </w:rPr>
                <w:t>DSTU 2</w:t>
              </w:r>
            </w:hyperlink>
          </w:p>
        </w:tc>
      </w:tr>
    </w:tbl>
    <w:p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rsidR="00C51368" w:rsidRDefault="00E43BD9">
      <w:pPr>
        <w:pStyle w:val="Heading3"/>
        <w:divId w:val="951013799"/>
        <w:rPr>
          <w:rFonts w:eastAsia="Times New Roman"/>
          <w:lang w:val="en-US"/>
        </w:rPr>
      </w:pPr>
      <w:r>
        <w:rPr>
          <w:rFonts w:eastAsia="Times New Roman"/>
          <w:lang w:val="en-US"/>
        </w:rPr>
        <w:t>EHR Functional Model (EHR-FM)</w:t>
      </w:r>
    </w:p>
    <w:p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118" w:history="1">
        <w:r>
          <w:rPr>
            <w:rStyle w:val="Hyperlink"/>
            <w:lang w:val="en-US"/>
          </w:rPr>
          <w:t>here</w:t>
        </w:r>
      </w:hyperlink>
      <w:r>
        <w:rPr>
          <w:lang w:val="en-US"/>
        </w:rPr>
        <w:t xml:space="preserve"> </w:t>
      </w:r>
    </w:p>
    <w:p w:rsidR="00C51368" w:rsidRDefault="00E43BD9">
      <w:pPr>
        <w:pStyle w:val="Heading3"/>
        <w:divId w:val="951013799"/>
        <w:rPr>
          <w:rFonts w:eastAsia="Times New Roman"/>
          <w:lang w:val="en-US"/>
        </w:rPr>
      </w:pPr>
      <w:r>
        <w:rPr>
          <w:rFonts w:eastAsia="Times New Roman"/>
          <w:lang w:val="en-US"/>
        </w:rPr>
        <w:t>Context Management Specifications (CCOW)</w:t>
      </w:r>
    </w:p>
    <w:p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rsidR="00C51368" w:rsidRDefault="00E43BD9">
      <w:pPr>
        <w:pStyle w:val="Heading3"/>
        <w:divId w:val="951013799"/>
        <w:rPr>
          <w:rFonts w:eastAsia="Times New Roman"/>
          <w:lang w:val="en-US"/>
        </w:rPr>
      </w:pPr>
      <w:r>
        <w:rPr>
          <w:rFonts w:eastAsia="Times New Roman"/>
          <w:lang w:val="en-US"/>
        </w:rPr>
        <w:t>Arden Syntax</w:t>
      </w:r>
    </w:p>
    <w:p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rsidR="00C51368" w:rsidRDefault="00E43BD9">
      <w:pPr>
        <w:pStyle w:val="Heading3"/>
        <w:divId w:val="951013799"/>
        <w:rPr>
          <w:rFonts w:eastAsia="Times New Roman"/>
          <w:lang w:val="en-US"/>
        </w:rPr>
      </w:pPr>
      <w:r>
        <w:rPr>
          <w:rFonts w:eastAsia="Times New Roman"/>
          <w:lang w:val="en-US"/>
        </w:rPr>
        <w:t>Virtual Medical Record</w:t>
      </w:r>
    </w:p>
    <w:p w:rsidR="00C51368" w:rsidRDefault="00E43BD9">
      <w:pPr>
        <w:pStyle w:val="NormalWeb"/>
        <w:divId w:val="951013799"/>
        <w:rPr>
          <w:lang w:val="en-US"/>
        </w:rPr>
      </w:pPr>
      <w:r>
        <w:rPr>
          <w:lang w:val="en-US"/>
        </w:rPr>
        <w:lastRenderedPageBreak/>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rsidR="00C51368" w:rsidRDefault="00E43BD9">
      <w:pPr>
        <w:pStyle w:val="Heading1"/>
        <w:rPr>
          <w:rFonts w:eastAsia="Times New Roman"/>
          <w:noProof/>
          <w:lang w:val="en-US"/>
        </w:rPr>
      </w:pPr>
      <w:r>
        <w:rPr>
          <w:rFonts w:eastAsia="Times New Roman"/>
          <w:noProof/>
          <w:lang w:val="en-US"/>
        </w:rPr>
        <w:t>comparison-v2.html</w:t>
      </w:r>
    </w:p>
    <w:p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149848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1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20" w:anchor="status" w:history="1">
              <w:r w:rsidR="00E43BD9">
                <w:rPr>
                  <w:rStyle w:val="Hyperlink"/>
                  <w:rFonts w:eastAsia="Times New Roman"/>
                </w:rPr>
                <w:t>Ballot Status</w:t>
              </w:r>
            </w:hyperlink>
            <w:r w:rsidR="00E43BD9">
              <w:rPr>
                <w:rFonts w:eastAsia="Times New Roman"/>
              </w:rPr>
              <w:t xml:space="preserve">: </w:t>
            </w:r>
            <w:hyperlink r:id="rId121" w:anchor="pubs" w:history="1">
              <w:r w:rsidR="00E43BD9">
                <w:rPr>
                  <w:rStyle w:val="Hyperlink"/>
                  <w:rFonts w:eastAsia="Times New Roman"/>
                </w:rPr>
                <w:t>DSTU 2</w:t>
              </w:r>
            </w:hyperlink>
          </w:p>
        </w:tc>
      </w:tr>
    </w:tbl>
    <w:p w:rsidR="00C51368" w:rsidRDefault="00E43BD9">
      <w:pPr>
        <w:pStyle w:val="NormalWeb"/>
        <w:divId w:val="1314984829"/>
        <w:rPr>
          <w:lang w:val="en-US"/>
        </w:rPr>
      </w:pPr>
      <w:bookmarkStart w:id="8" w:name="V2"/>
      <w:bookmarkEnd w:id="8"/>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rsidR="00C51368" w:rsidRDefault="00E43BD9">
      <w:pPr>
        <w:pStyle w:val="Heading3"/>
        <w:divId w:val="1314984829"/>
        <w:rPr>
          <w:rFonts w:eastAsia="Times New Roman"/>
          <w:lang w:val="en-US"/>
        </w:rPr>
      </w:pPr>
      <w:r>
        <w:rPr>
          <w:rFonts w:eastAsia="Times New Roman"/>
          <w:lang w:val="en-US"/>
        </w:rPr>
        <w:t>V2 Similarities and Differences</w:t>
      </w:r>
    </w:p>
    <w:p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122" w:history="1">
        <w:r>
          <w:rPr>
            <w:rStyle w:val="Hyperlink"/>
            <w:lang w:val="en-US"/>
          </w:rPr>
          <w:t>Message Header</w:t>
        </w:r>
      </w:hyperlink>
      <w:r>
        <w:rPr>
          <w:lang w:val="en-US"/>
        </w:rPr>
        <w:t xml:space="preserve"> resource. </w:t>
      </w:r>
    </w:p>
    <w:p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123"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rsidR="00C51368" w:rsidRDefault="00E43BD9">
      <w:pPr>
        <w:pStyle w:val="NormalWeb"/>
        <w:divId w:val="1314984829"/>
        <w:rPr>
          <w:lang w:val="en-US"/>
        </w:rPr>
      </w:pPr>
      <w:r>
        <w:rPr>
          <w:lang w:val="en-US"/>
        </w:rPr>
        <w:lastRenderedPageBreak/>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124"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125" w:history="1">
        <w:r>
          <w:rPr>
            <w:rStyle w:val="Hyperlink"/>
            <w:lang w:val="en-US"/>
          </w:rPr>
          <w:t>Order</w:t>
        </w:r>
      </w:hyperlink>
      <w:r>
        <w:rPr>
          <w:lang w:val="en-US"/>
        </w:rPr>
        <w:t xml:space="preserve"> resource. The </w:t>
      </w:r>
      <w:hyperlink r:id="rId126"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hyperlink r:id="rId127" w:history="1">
        <w:r>
          <w:rPr>
            <w:rStyle w:val="Hyperlink"/>
            <w:lang w:val="en-US"/>
          </w:rPr>
          <w:t>extensions</w:t>
        </w:r>
      </w:hyperlink>
      <w:r>
        <w:rPr>
          <w:lang w:val="en-US"/>
        </w:rPr>
        <w:t xml:space="preserve">, on the other hand, can appear at any level (including within data types). </w:t>
      </w:r>
      <w:hyperlink r:id="rId128" w:anchor="modifierExtension" w:history="1">
        <w:r>
          <w:rPr>
            <w:rStyle w:val="Hyperlink"/>
            <w:lang w:val="en-US"/>
          </w:rPr>
          <w:t>ModifierExtensions</w:t>
        </w:r>
      </w:hyperlink>
      <w:r>
        <w:rPr>
          <w:lang w:val="en-US"/>
        </w:rPr>
        <w:t xml:space="preserve"> may be used to 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129"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w:t>
      </w:r>
      <w:r>
        <w:rPr>
          <w:lang w:val="en-US"/>
        </w:rPr>
        <w:lastRenderedPageBreak/>
        <w:t xml:space="preserve">for those circumstances. V2 and FHIR both provide formal mechanisms for defining profiles to give guidance on the use of the specification. However, the V2 mechanism has not been widely used. FHIR </w:t>
      </w:r>
      <w:hyperlink r:id="rId130" w:history="1">
        <w:r>
          <w:rPr>
            <w:rStyle w:val="Hyperlink"/>
            <w:lang w:val="en-US"/>
          </w:rPr>
          <w:t>Profiles</w:t>
        </w:r>
      </w:hyperlink>
      <w:r>
        <w:rPr>
          <w:lang w:val="en-US"/>
        </w:rPr>
        <w:t xml:space="preserve"> form an essential component of the methodology and are built into tooling, increasing the likelihood of their use. </w:t>
      </w:r>
    </w:p>
    <w:p w:rsidR="00C51368" w:rsidRDefault="00E43BD9">
      <w:pPr>
        <w:pStyle w:val="Heading3"/>
        <w:divId w:val="1314984829"/>
        <w:rPr>
          <w:rFonts w:eastAsia="Times New Roman"/>
          <w:lang w:val="en-US"/>
        </w:rPr>
      </w:pPr>
      <w:r>
        <w:rPr>
          <w:rFonts w:eastAsia="Times New Roman"/>
          <w:lang w:val="en-US"/>
        </w:rPr>
        <w:t>V2 Interoperability Considerations</w:t>
      </w:r>
    </w:p>
    <w:p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rsidR="00C51368" w:rsidRDefault="00E43BD9">
      <w:pPr>
        <w:pStyle w:val="NormalWeb"/>
        <w:divId w:val="1314984829"/>
        <w:rPr>
          <w:lang w:val="en-US"/>
        </w:rPr>
      </w:pPr>
      <w:r>
        <w:rPr>
          <w:b/>
          <w:bCs/>
          <w:lang w:val="en-US"/>
        </w:rPr>
        <w:t>Extensions:</w:t>
      </w:r>
      <w:bookmarkStart w:id="9" w:name="V2-extensions"/>
      <w:r>
        <w:rPr>
          <w:lang w:val="en-US"/>
        </w:rPr>
        <w:t xml:space="preserve"> </w:t>
      </w:r>
      <w:bookmarkEnd w:id="9"/>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rsidR="00C51368" w:rsidRDefault="00E43BD9">
      <w:pPr>
        <w:pStyle w:val="NormalWeb"/>
        <w:divId w:val="1314984829"/>
        <w:rPr>
          <w:lang w:val="en-US"/>
        </w:rPr>
      </w:pPr>
      <w:r>
        <w:rPr>
          <w:b/>
          <w:bCs/>
          <w:lang w:val="en-US"/>
        </w:rPr>
        <w:t>Resource identification:</w:t>
      </w:r>
      <w:bookmarkStart w:id="10" w:name="V2-identification"/>
      <w:r>
        <w:rPr>
          <w:lang w:val="en-US"/>
        </w:rPr>
        <w:t xml:space="preserve"> </w:t>
      </w:r>
      <w:bookmarkEnd w:id="10"/>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31"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rsidR="00C51368" w:rsidRDefault="00E43BD9">
      <w:pPr>
        <w:pStyle w:val="NormalWeb"/>
        <w:divId w:val="1314984829"/>
        <w:rPr>
          <w:lang w:val="en-US"/>
        </w:rPr>
      </w:pPr>
      <w:r>
        <w:rPr>
          <w:b/>
          <w:bCs/>
          <w:lang w:val="en-US"/>
        </w:rPr>
        <w:t>Merging references and resources:</w:t>
      </w:r>
      <w:bookmarkStart w:id="11" w:name="V2-merging"/>
      <w:r>
        <w:rPr>
          <w:lang w:val="en-US"/>
        </w:rPr>
        <w:t xml:space="preserve"> </w:t>
      </w:r>
      <w:bookmarkEnd w:id="11"/>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w:t>
      </w:r>
      <w:r>
        <w:rPr>
          <w:lang w:val="en-US"/>
        </w:rPr>
        <w:lastRenderedPageBreak/>
        <w:t xml:space="preserve">"object" will generally have a single resource identifier and be referenced only once in the instance - with the complete set of information needed/available. This creates two challenges: </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rsidR="00C51368" w:rsidRDefault="00E43BD9">
      <w:pPr>
        <w:pStyle w:val="NormalWeb"/>
        <w:divId w:val="1314984829"/>
        <w:rPr>
          <w:lang w:val="en-US"/>
        </w:rPr>
      </w:pPr>
      <w:proofErr w:type="gramStart"/>
      <w:r>
        <w:rPr>
          <w:b/>
          <w:bCs/>
          <w:lang w:val="en-US"/>
        </w:rPr>
        <w:t>Identified vs. Contained resources:</w:t>
      </w:r>
      <w:bookmarkStart w:id="12" w:name="V2-contained"/>
      <w:r>
        <w:rPr>
          <w:lang w:val="en-US"/>
        </w:rPr>
        <w:t xml:space="preserve"> </w:t>
      </w:r>
      <w:bookmarkEnd w:id="12"/>
      <w:r>
        <w:rPr>
          <w:lang w:val="en-US"/>
        </w:rPr>
        <w:t>Each HL7 V2 message will map to multiple resource instances - often 10s or even 100s of resource instances.</w:t>
      </w:r>
      <w:proofErr w:type="gramEnd"/>
      <w:r>
        <w:rPr>
          <w:lang w:val="en-US"/>
        </w:rPr>
        <w:t xml:space="preserve">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32"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33"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rsidR="00C51368" w:rsidRDefault="00E43BD9">
      <w:pPr>
        <w:pStyle w:val="NormalWeb"/>
        <w:divId w:val="1314984829"/>
        <w:rPr>
          <w:lang w:val="en-US"/>
        </w:rPr>
      </w:pPr>
      <w:r>
        <w:rPr>
          <w:b/>
          <w:bCs/>
          <w:lang w:val="en-US"/>
        </w:rPr>
        <w:t>Generating human-readable content:</w:t>
      </w:r>
      <w:bookmarkStart w:id="13" w:name="V2-humanReadable"/>
      <w:r>
        <w:rPr>
          <w:lang w:val="en-US"/>
        </w:rPr>
        <w:t xml:space="preserve"> </w:t>
      </w:r>
      <w:bookmarkEnd w:id="13"/>
      <w:r>
        <w:rPr>
          <w:lang w:val="en-US"/>
        </w:rPr>
        <w:t xml:space="preserve">FHIR requires that every resource have a human readable </w:t>
      </w:r>
      <w:hyperlink r:id="rId134"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rsidR="00C51368" w:rsidRDefault="00E43BD9">
      <w:pPr>
        <w:pStyle w:val="NormalWeb"/>
        <w:divId w:val="1314984829"/>
        <w:rPr>
          <w:lang w:val="en-US"/>
        </w:rPr>
      </w:pPr>
      <w:r>
        <w:rPr>
          <w:b/>
          <w:bCs/>
          <w:lang w:val="en-US"/>
        </w:rPr>
        <w:t>Nulls and update modes:</w:t>
      </w:r>
      <w:bookmarkStart w:id="14" w:name="V2-updateMode"/>
      <w:r>
        <w:rPr>
          <w:lang w:val="en-US"/>
        </w:rPr>
        <w:t xml:space="preserve"> </w:t>
      </w:r>
      <w:bookmarkEnd w:id="14"/>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rsidR="00C51368" w:rsidRDefault="00E43BD9">
      <w:pPr>
        <w:pStyle w:val="Heading1"/>
        <w:rPr>
          <w:rFonts w:eastAsia="Times New Roman"/>
          <w:noProof/>
          <w:lang w:val="en-US"/>
        </w:rPr>
      </w:pPr>
      <w:r>
        <w:rPr>
          <w:rFonts w:eastAsia="Times New Roman"/>
          <w:noProof/>
          <w:lang w:val="en-US"/>
        </w:rPr>
        <w:lastRenderedPageBreak/>
        <w:t>comparison-v3.html</w:t>
      </w:r>
    </w:p>
    <w:p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62175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3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36" w:anchor="status" w:history="1">
              <w:r w:rsidR="00E43BD9">
                <w:rPr>
                  <w:rStyle w:val="Hyperlink"/>
                  <w:rFonts w:eastAsia="Times New Roman"/>
                </w:rPr>
                <w:t>Ballot Status</w:t>
              </w:r>
            </w:hyperlink>
            <w:r w:rsidR="00E43BD9">
              <w:rPr>
                <w:rFonts w:eastAsia="Times New Roman"/>
              </w:rPr>
              <w:t xml:space="preserve">: </w:t>
            </w:r>
            <w:hyperlink r:id="rId137" w:anchor="pubs" w:history="1">
              <w:r w:rsidR="00E43BD9">
                <w:rPr>
                  <w:rStyle w:val="Hyperlink"/>
                  <w:rFonts w:eastAsia="Times New Roman"/>
                </w:rPr>
                <w:t>DSTU 2</w:t>
              </w:r>
            </w:hyperlink>
          </w:p>
        </w:tc>
      </w:tr>
    </w:tbl>
    <w:p w:rsidR="00C51368" w:rsidRDefault="00E43BD9">
      <w:pPr>
        <w:pStyle w:val="NormalWeb"/>
        <w:divId w:val="506217518"/>
        <w:rPr>
          <w:lang w:val="en-US"/>
        </w:rPr>
      </w:pPr>
      <w:bookmarkStart w:id="15" w:name="V3"/>
      <w:bookmarkEnd w:id="15"/>
      <w:r>
        <w:rPr>
          <w:lang w:val="en-US"/>
        </w:rPr>
        <w:t xml:space="preserve">HL7 Version 3 (V3) is the next generation of HL7's messaging standards.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38" w:history="1">
        <w:r>
          <w:rPr>
            <w:rStyle w:val="Hyperlink"/>
            <w:lang w:val="en-US"/>
          </w:rPr>
          <w:t>the CDA comparison</w:t>
        </w:r>
      </w:hyperlink>
      <w:r>
        <w:rPr>
          <w:lang w:val="en-US"/>
        </w:rPr>
        <w:t xml:space="preserve">). While nominally covering both, the term "V3" is typically used to refer to "V3 messaging". </w:t>
      </w:r>
      <w:proofErr w:type="gramStart"/>
      <w:r>
        <w:rPr>
          <w:lang w:val="en-US"/>
        </w:rPr>
        <w:t>The data types used as a basis for V3 have also been adopted by ISO as ISO 21090.</w:t>
      </w:r>
      <w:proofErr w:type="gramEnd"/>
      <w:r>
        <w:rPr>
          <w:lang w:val="en-US"/>
        </w:rPr>
        <w:t xml:space="preserve"> The HL7 RIM has also been adopted as an ISO standard. </w:t>
      </w:r>
    </w:p>
    <w:p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rsidR="00C51368" w:rsidRDefault="00E43BD9">
      <w:pPr>
        <w:pStyle w:val="Heading3"/>
        <w:divId w:val="506217518"/>
        <w:rPr>
          <w:rFonts w:eastAsia="Times New Roman"/>
          <w:lang w:val="en-US"/>
        </w:rPr>
      </w:pPr>
      <w:r>
        <w:rPr>
          <w:rFonts w:eastAsia="Times New Roman"/>
          <w:lang w:val="en-US"/>
        </w:rPr>
        <w:t>V3 Similarities and Differences</w:t>
      </w:r>
    </w:p>
    <w:p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39" w:history="1">
        <w:r>
          <w:rPr>
            <w:rStyle w:val="Hyperlink"/>
            <w:lang w:val="en-US"/>
          </w:rPr>
          <w:t>StructureDefinition</w:t>
        </w:r>
      </w:hyperlink>
      <w:r>
        <w:rPr>
          <w:lang w:val="en-US"/>
        </w:rPr>
        <w:t xml:space="preserve">, </w:t>
      </w:r>
      <w:hyperlink r:id="rId140" w:history="1">
        <w:r>
          <w:rPr>
            <w:rStyle w:val="Hyperlink"/>
            <w:lang w:val="en-US"/>
          </w:rPr>
          <w:t>Conformance</w:t>
        </w:r>
      </w:hyperlink>
      <w:r>
        <w:rPr>
          <w:lang w:val="en-US"/>
        </w:rPr>
        <w:t xml:space="preserve">, </w:t>
      </w:r>
      <w:hyperlink r:id="rId141"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w:t>
      </w:r>
      <w:proofErr w:type="gramStart"/>
      <w:r>
        <w:rPr>
          <w:lang w:val="en-US"/>
        </w:rPr>
        <w:t>types</w:t>
      </w:r>
      <w:proofErr w:type="gramEnd"/>
      <w:r>
        <w:rPr>
          <w:lang w:val="en-US"/>
        </w:rPr>
        <w:t xml:space="preserve"> model. The expectation is that these changes will be supported in the next version of the V3 data </w:t>
      </w:r>
      <w:proofErr w:type="gramStart"/>
      <w:r>
        <w:rPr>
          <w:lang w:val="en-US"/>
        </w:rPr>
        <w:t>types</w:t>
      </w:r>
      <w:proofErr w:type="gramEnd"/>
      <w:r>
        <w:rPr>
          <w:lang w:val="en-US"/>
        </w:rPr>
        <w:t xml:space="preserve"> model. The main difference is that the wire format of FHIR is not driven by the RIM mappings. This results in considerably more concise and intuitive instances. It is possible to implement FHIR with absolutely no knowledge of the HL7 RIM. </w:t>
      </w:r>
    </w:p>
    <w:p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42" w:anchor="code" w:history="1">
        <w:r>
          <w:rPr>
            <w:rStyle w:val="Hyperlink"/>
            <w:lang w:val="en-US"/>
          </w:rPr>
          <w:t>code</w:t>
        </w:r>
      </w:hyperlink>
      <w:r>
        <w:rPr>
          <w:lang w:val="en-US"/>
        </w:rPr>
        <w:t xml:space="preserve"> data type. However, these are generally limited to attributes with business meaning - status, contact types, etc. </w:t>
      </w:r>
    </w:p>
    <w:p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43"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44" w:history="1">
        <w:r>
          <w:rPr>
            <w:rStyle w:val="Hyperlink"/>
            <w:lang w:val="en-US"/>
          </w:rPr>
          <w:t>StructureDefinition</w:t>
        </w:r>
      </w:hyperlink>
      <w:r>
        <w:rPr>
          <w:lang w:val="en-US"/>
        </w:rPr>
        <w:t xml:space="preserve">, </w:t>
      </w:r>
      <w:hyperlink r:id="rId145" w:history="1">
        <w:r>
          <w:rPr>
            <w:rStyle w:val="Hyperlink"/>
            <w:lang w:val="en-US"/>
          </w:rPr>
          <w:t>Conformance</w:t>
        </w:r>
      </w:hyperlink>
      <w:r>
        <w:rPr>
          <w:lang w:val="en-US"/>
        </w:rPr>
        <w:t xml:space="preserve"> and other meta-level resources.)</w:t>
      </w:r>
    </w:p>
    <w:p w:rsidR="00C51368" w:rsidRDefault="00E43BD9">
      <w:pPr>
        <w:pStyle w:val="NormalWeb"/>
        <w:divId w:val="506217518"/>
        <w:rPr>
          <w:lang w:val="en-US"/>
        </w:rPr>
      </w:pPr>
      <w:r>
        <w:rPr>
          <w:b/>
          <w:bCs/>
          <w:lang w:val="en-US"/>
        </w:rPr>
        <w:lastRenderedPageBreak/>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46" w:history="1">
        <w:r>
          <w:rPr>
            <w:rStyle w:val="Hyperlink"/>
            <w:lang w:val="en-US"/>
          </w:rPr>
          <w:t>Patient</w:t>
        </w:r>
      </w:hyperlink>
      <w:r>
        <w:rPr>
          <w:lang w:val="en-US"/>
        </w:rPr>
        <w:t xml:space="preserve"> resource. Many profiles can be created on that resource, but all of them will use the same schema and support the same wire format. </w:t>
      </w:r>
    </w:p>
    <w:p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 order to ensure that all possible implementations in the space covered by that model can be proper constraints on it. As well, each model produces its own schema and, in most cases, constrained schemas are not strictly wire-compatible with the schemas of the model being constrained. </w:t>
      </w:r>
    </w:p>
    <w:p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47"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reference - an id and possibly a short display value. One of the benefits of this approach is that </w:t>
      </w:r>
      <w:r>
        <w:rPr>
          <w:lang w:val="en-US"/>
        </w:rPr>
        <w:lastRenderedPageBreak/>
        <w:t xml:space="preserve">each resource can be safely consumed and examined without concern for the context in which that resource was communicated. The meaning of each resource instance is fully self-contained. </w:t>
      </w:r>
    </w:p>
    <w:p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rsidR="00C51368" w:rsidRDefault="00E43BD9">
      <w:pPr>
        <w:pStyle w:val="NormalWeb"/>
        <w:divId w:val="506217518"/>
        <w:rPr>
          <w:lang w:val="en-US"/>
        </w:rPr>
      </w:pPr>
      <w:r>
        <w:rPr>
          <w:lang w:val="en-US"/>
        </w:rPr>
        <w:t xml:space="preserve">FHIR approached the problem differently. Null flavors are only introduced in the core specification in those circumstances where it is expected that most systems will need them. Where needed, the flavors are constrained to those relevant to that element. </w:t>
      </w:r>
    </w:p>
    <w:p w:rsidR="00C51368" w:rsidRDefault="00E43BD9">
      <w:pPr>
        <w:pStyle w:val="Heading3"/>
        <w:divId w:val="506217518"/>
        <w:rPr>
          <w:rFonts w:eastAsia="Times New Roman"/>
          <w:lang w:val="en-US"/>
        </w:rPr>
      </w:pPr>
      <w:r>
        <w:rPr>
          <w:rFonts w:eastAsia="Times New Roman"/>
          <w:lang w:val="en-US"/>
        </w:rPr>
        <w:t>V3 Interoperability Considerations</w:t>
      </w:r>
    </w:p>
    <w:p w:rsidR="00C51368" w:rsidRDefault="00E43BD9">
      <w:pPr>
        <w:pStyle w:val="NormalWeb"/>
        <w:divId w:val="506217518"/>
        <w:rPr>
          <w:lang w:val="en-US"/>
        </w:rPr>
      </w:pPr>
      <w:bookmarkStart w:id="16" w:name="V3-interoperability"/>
      <w:bookmarkEnd w:id="16"/>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rsidR="00C51368" w:rsidRDefault="00E43BD9">
      <w:pPr>
        <w:pStyle w:val="NormalWeb"/>
        <w:divId w:val="506217518"/>
        <w:rPr>
          <w:lang w:val="en-US"/>
        </w:rPr>
      </w:pPr>
      <w:r>
        <w:rPr>
          <w:b/>
          <w:bCs/>
          <w:lang w:val="en-US"/>
        </w:rPr>
        <w:t>Abstract models:</w:t>
      </w:r>
      <w:bookmarkStart w:id="17" w:name="V3-abstractModels"/>
      <w:r>
        <w:rPr>
          <w:lang w:val="en-US"/>
        </w:rPr>
        <w:t xml:space="preserve"> </w:t>
      </w:r>
      <w:bookmarkEnd w:id="17"/>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and/or templates that are more concrete and closer to the implementation level. For example, </w:t>
      </w:r>
      <w:r>
        <w:rPr>
          <w:lang w:val="en-US"/>
        </w:rPr>
        <w:lastRenderedPageBreak/>
        <w:t xml:space="preserve">mapping all of CDA to FHIR would be impossible given the expressive capability of the right-hand-side of the CDA model. However, mapping the Consolidated CDA (CCDA) templates to FHIR is quite possible. </w:t>
      </w:r>
    </w:p>
    <w:p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48"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49" w:anchor="V2-extensions" w:history="1">
        <w:r>
          <w:rPr>
            <w:rStyle w:val="Hyperlink"/>
            <w:lang w:val="en-US"/>
          </w:rPr>
          <w:t>Extensions</w:t>
        </w:r>
      </w:hyperlink>
      <w:r>
        <w:rPr>
          <w:lang w:val="en-US"/>
        </w:rPr>
        <w:t xml:space="preserve">, </w:t>
      </w:r>
      <w:hyperlink r:id="rId150" w:anchor="V2-contained" w:history="1">
        <w:r>
          <w:rPr>
            <w:rStyle w:val="Hyperlink"/>
            <w:lang w:val="en-US"/>
          </w:rPr>
          <w:t>Independent vs. Contained resources</w:t>
        </w:r>
      </w:hyperlink>
      <w:r>
        <w:rPr>
          <w:lang w:val="en-US"/>
        </w:rPr>
        <w:t xml:space="preserve">, </w:t>
      </w:r>
      <w:hyperlink r:id="rId151" w:anchor="V2-identification" w:history="1">
        <w:r>
          <w:rPr>
            <w:rStyle w:val="Hyperlink"/>
            <w:lang w:val="en-US"/>
          </w:rPr>
          <w:t>Resource Identification</w:t>
        </w:r>
      </w:hyperlink>
      <w:r>
        <w:rPr>
          <w:lang w:val="en-US"/>
        </w:rPr>
        <w:t xml:space="preserve">, </w:t>
      </w:r>
      <w:hyperlink r:id="rId152" w:anchor="V2-merging" w:history="1">
        <w:r>
          <w:rPr>
            <w:rStyle w:val="Hyperlink"/>
            <w:lang w:val="en-US"/>
          </w:rPr>
          <w:t>Merging references and resources</w:t>
        </w:r>
      </w:hyperlink>
      <w:r>
        <w:rPr>
          <w:lang w:val="en-US"/>
        </w:rPr>
        <w:t xml:space="preserve"> and </w:t>
      </w:r>
      <w:hyperlink r:id="rId153" w:anchor="V2-humanReadable" w:history="1">
        <w:r>
          <w:rPr>
            <w:rStyle w:val="Hyperlink"/>
            <w:lang w:val="en-US"/>
          </w:rPr>
          <w:t>Generating human-readable content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comparison.html</w:t>
      </w:r>
    </w:p>
    <w:p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552310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55" w:anchor="status" w:history="1">
              <w:r w:rsidR="00E43BD9">
                <w:rPr>
                  <w:rStyle w:val="Hyperlink"/>
                  <w:rFonts w:eastAsia="Times New Roman"/>
                </w:rPr>
                <w:t>Ballot Status</w:t>
              </w:r>
            </w:hyperlink>
            <w:r w:rsidR="00E43BD9">
              <w:rPr>
                <w:rFonts w:eastAsia="Times New Roman"/>
              </w:rPr>
              <w:t xml:space="preserve">: </w:t>
            </w:r>
            <w:hyperlink r:id="rId156" w:anchor="pubs" w:history="1">
              <w:r w:rsidR="00E43BD9">
                <w:rPr>
                  <w:rStyle w:val="Hyperlink"/>
                  <w:rFonts w:eastAsia="Times New Roman"/>
                </w:rPr>
                <w:t>DSTU 2</w:t>
              </w:r>
            </w:hyperlink>
          </w:p>
        </w:tc>
      </w:tr>
    </w:tbl>
    <w:p w:rsidR="00C51368" w:rsidRDefault="00C166DE">
      <w:pPr>
        <w:pStyle w:val="NormalWeb"/>
        <w:divId w:val="355231085"/>
        <w:rPr>
          <w:lang w:val="en-US"/>
        </w:rPr>
      </w:pPr>
      <w:hyperlink r:id="rId157"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rsidR="00C51368" w:rsidRDefault="00E43BD9">
      <w:pPr>
        <w:pStyle w:val="NormalWeb"/>
        <w:divId w:val="355231085"/>
        <w:rPr>
          <w:lang w:val="en-US"/>
        </w:rPr>
      </w:pPr>
      <w:r>
        <w:rPr>
          <w:lang w:val="en-US"/>
        </w:rPr>
        <w:t xml:space="preserve">In this appendix: </w:t>
      </w:r>
    </w:p>
    <w:p w:rsidR="00C51368" w:rsidRDefault="00C166DE">
      <w:pPr>
        <w:numPr>
          <w:ilvl w:val="0"/>
          <w:numId w:val="22"/>
        </w:numPr>
        <w:spacing w:before="100" w:beforeAutospacing="1" w:after="100" w:afterAutospacing="1"/>
        <w:divId w:val="355231085"/>
        <w:rPr>
          <w:rFonts w:eastAsia="Times New Roman"/>
          <w:lang w:val="en-US"/>
        </w:rPr>
      </w:pPr>
      <w:hyperlink r:id="rId158" w:history="1">
        <w:r w:rsidR="00E43BD9">
          <w:rPr>
            <w:rStyle w:val="Hyperlink"/>
            <w:rFonts w:eastAsia="Times New Roman"/>
            <w:lang w:val="en-US"/>
          </w:rPr>
          <w:t>Version 2.x</w:t>
        </w:r>
      </w:hyperlink>
    </w:p>
    <w:p w:rsidR="00C51368" w:rsidRDefault="00C166DE">
      <w:pPr>
        <w:numPr>
          <w:ilvl w:val="0"/>
          <w:numId w:val="22"/>
        </w:numPr>
        <w:spacing w:before="100" w:beforeAutospacing="1" w:after="100" w:afterAutospacing="1"/>
        <w:divId w:val="355231085"/>
        <w:rPr>
          <w:rFonts w:eastAsia="Times New Roman"/>
          <w:lang w:val="en-US"/>
        </w:rPr>
      </w:pPr>
      <w:hyperlink r:id="rId159" w:history="1">
        <w:r w:rsidR="00E43BD9">
          <w:rPr>
            <w:rStyle w:val="Hyperlink"/>
            <w:rFonts w:eastAsia="Times New Roman"/>
            <w:lang w:val="en-US"/>
          </w:rPr>
          <w:t>V3 (RIM / messaging)</w:t>
        </w:r>
      </w:hyperlink>
    </w:p>
    <w:p w:rsidR="00C51368" w:rsidRDefault="00C166DE">
      <w:pPr>
        <w:numPr>
          <w:ilvl w:val="0"/>
          <w:numId w:val="22"/>
        </w:numPr>
        <w:spacing w:before="100" w:beforeAutospacing="1" w:after="100" w:afterAutospacing="1"/>
        <w:divId w:val="355231085"/>
        <w:rPr>
          <w:rFonts w:eastAsia="Times New Roman"/>
          <w:lang w:val="en-US"/>
        </w:rPr>
      </w:pPr>
      <w:hyperlink r:id="rId160" w:history="1">
        <w:r w:rsidR="00E43BD9">
          <w:rPr>
            <w:rStyle w:val="Hyperlink"/>
            <w:rFonts w:eastAsia="Times New Roman"/>
            <w:lang w:val="en-US"/>
          </w:rPr>
          <w:t>CDA &amp; CCDA etc</w:t>
        </w:r>
      </w:hyperlink>
    </w:p>
    <w:p w:rsidR="00C51368" w:rsidRDefault="00C166DE">
      <w:pPr>
        <w:numPr>
          <w:ilvl w:val="0"/>
          <w:numId w:val="22"/>
        </w:numPr>
        <w:spacing w:before="100" w:beforeAutospacing="1" w:after="100" w:afterAutospacing="1"/>
        <w:divId w:val="355231085"/>
        <w:rPr>
          <w:rFonts w:eastAsia="Times New Roman"/>
          <w:lang w:val="en-US"/>
        </w:rPr>
      </w:pPr>
      <w:hyperlink r:id="rId161" w:history="1">
        <w:r w:rsidR="00E43BD9">
          <w:rPr>
            <w:rStyle w:val="Hyperlink"/>
            <w:rFonts w:eastAsia="Times New Roman"/>
            <w:lang w:val="en-US"/>
          </w:rPr>
          <w:t>Other HL7 standards</w:t>
        </w:r>
      </w:hyperlink>
    </w:p>
    <w:p w:rsidR="00C51368" w:rsidRDefault="00E43BD9">
      <w:pPr>
        <w:pStyle w:val="NormalWeb"/>
        <w:divId w:val="355231085"/>
        <w:rPr>
          <w:lang w:val="en-US"/>
        </w:rPr>
      </w:pPr>
      <w:r>
        <w:rPr>
          <w:b/>
          <w:bCs/>
          <w:lang w:val="en-US"/>
        </w:rPr>
        <w:t>Notes:</w:t>
      </w:r>
      <w:r>
        <w:rPr>
          <w:lang w:val="en-US"/>
        </w:rPr>
        <w:t xml:space="preserve">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62"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63" w:history="1">
        <w:r>
          <w:rPr>
            <w:rStyle w:val="Hyperlink"/>
            <w:rFonts w:eastAsia="Times New Roman"/>
            <w:lang w:val="en-US"/>
          </w:rPr>
          <w:t>DICOM</w:t>
        </w:r>
      </w:hyperlink>
      <w:r>
        <w:rPr>
          <w:rFonts w:eastAsia="Times New Roman"/>
          <w:lang w:val="en-US"/>
        </w:rPr>
        <w:t xml:space="preserve"> (see the </w:t>
      </w:r>
      <w:hyperlink r:id="rId164" w:history="1">
        <w:r>
          <w:rPr>
            <w:rStyle w:val="Hyperlink"/>
            <w:rFonts w:eastAsia="Times New Roman"/>
            <w:lang w:val="en-US"/>
          </w:rPr>
          <w:t>ImagingStudy</w:t>
        </w:r>
      </w:hyperlink>
      <w:r>
        <w:rPr>
          <w:rFonts w:eastAsia="Times New Roman"/>
          <w:lang w:val="en-US"/>
        </w:rPr>
        <w:t xml:space="preserve"> resource) and </w:t>
      </w:r>
      <w:hyperlink r:id="rId165" w:history="1">
        <w:r>
          <w:rPr>
            <w:rStyle w:val="Hyperlink"/>
            <w:rFonts w:eastAsia="Times New Roman"/>
            <w:lang w:val="en-US"/>
          </w:rPr>
          <w:t>IHE</w:t>
        </w:r>
      </w:hyperlink>
      <w:r>
        <w:rPr>
          <w:rFonts w:eastAsia="Times New Roman"/>
          <w:lang w:val="en-US"/>
        </w:rPr>
        <w:t xml:space="preserve"> (e.g. the </w:t>
      </w:r>
      <w:hyperlink r:id="rId166" w:history="1">
        <w:r>
          <w:rPr>
            <w:rStyle w:val="Hyperlink"/>
            <w:rFonts w:eastAsia="Times New Roman"/>
            <w:lang w:val="en-US"/>
          </w:rPr>
          <w:t>AuditEvent</w:t>
        </w:r>
      </w:hyperlink>
      <w:r>
        <w:rPr>
          <w:rFonts w:eastAsia="Times New Roman"/>
          <w:lang w:val="en-US"/>
        </w:rPr>
        <w:t xml:space="preserve"> and </w:t>
      </w:r>
      <w:hyperlink r:id="rId167" w:history="1">
        <w:r>
          <w:rPr>
            <w:rStyle w:val="Hyperlink"/>
            <w:rFonts w:eastAsia="Times New Roman"/>
            <w:lang w:val="en-US"/>
          </w:rPr>
          <w:t>DocumentReference</w:t>
        </w:r>
      </w:hyperlink>
      <w:r>
        <w:rPr>
          <w:rFonts w:eastAsia="Times New Roman"/>
          <w:lang w:val="en-US"/>
        </w:rPr>
        <w:t xml:space="preserve"> resources).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68" w:history="1">
        <w:r>
          <w:rPr>
            <w:rStyle w:val="Hyperlink"/>
            <w:rFonts w:eastAsia="Times New Roman"/>
            <w:lang w:val="en-US"/>
          </w:rPr>
          <w:t>here</w:t>
        </w:r>
      </w:hyperlink>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rsidR="00C51368" w:rsidRDefault="00E43BD9">
      <w:pPr>
        <w:pStyle w:val="Heading1"/>
        <w:rPr>
          <w:rFonts w:eastAsia="Times New Roman"/>
          <w:noProof/>
          <w:lang w:val="en-US"/>
        </w:rPr>
      </w:pPr>
      <w:r>
        <w:rPr>
          <w:rFonts w:eastAsia="Times New Roman"/>
          <w:noProof/>
          <w:lang w:val="en-US"/>
        </w:rPr>
        <w:t>compartments.html</w:t>
      </w:r>
    </w:p>
    <w:p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3511823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69"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C166DE">
            <w:pPr>
              <w:rPr>
                <w:rFonts w:eastAsia="Times New Roman"/>
              </w:rPr>
            </w:pPr>
            <w:hyperlink r:id="rId170" w:anchor="status" w:history="1">
              <w:r w:rsidR="00E43BD9">
                <w:rPr>
                  <w:rStyle w:val="Hyperlink"/>
                  <w:rFonts w:eastAsia="Times New Roman"/>
                </w:rPr>
                <w:t>Ballot Status</w:t>
              </w:r>
            </w:hyperlink>
            <w:r w:rsidR="00E43BD9">
              <w:rPr>
                <w:rFonts w:eastAsia="Times New Roman"/>
              </w:rPr>
              <w:t xml:space="preserve">: </w:t>
            </w:r>
            <w:hyperlink r:id="rId171" w:anchor="pubs" w:history="1">
              <w:r w:rsidR="00E43BD9">
                <w:rPr>
                  <w:rStyle w:val="Hyperlink"/>
                  <w:rFonts w:eastAsia="Times New Roman"/>
                </w:rPr>
                <w:t>DSTU 2</w:t>
              </w:r>
            </w:hyperlink>
          </w:p>
        </w:tc>
      </w:tr>
    </w:tbl>
    <w:p w:rsidR="00C51368" w:rsidRDefault="00E43BD9">
      <w:pPr>
        <w:pStyle w:val="Heading3"/>
        <w:divId w:val="1351182352"/>
        <w:rPr>
          <w:rFonts w:eastAsia="Times New Roman"/>
          <w:lang w:val="en-US"/>
        </w:rPr>
      </w:pPr>
      <w:bookmarkStart w:id="18" w:name="compartments"/>
      <w:bookmarkStart w:id="19" w:name="compartment"/>
      <w:bookmarkEnd w:id="18"/>
      <w:bookmarkEnd w:id="19"/>
      <w:r>
        <w:rPr>
          <w:rFonts w:eastAsia="Times New Roman"/>
          <w:lang w:val="en-US"/>
        </w:rPr>
        <w:t>Compartments</w:t>
      </w:r>
    </w:p>
    <w:p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rsidR="00C51368" w:rsidRDefault="00E43BD9">
      <w:pPr>
        <w:pStyle w:val="NormalWeb"/>
        <w:divId w:val="1351182352"/>
        <w:rPr>
          <w:lang w:val="en-US"/>
        </w:rPr>
      </w:pPr>
      <w:r>
        <w:rPr>
          <w:lang w:val="en-US"/>
        </w:rPr>
        <w:lastRenderedPageBreak/>
        <w:t xml:space="preserve">Compartment definitions describe how particular compartment instances are named and identified, and how systems know which resources are in the compartment. The following compartments are defined by this specification: </w:t>
      </w:r>
    </w:p>
    <w:p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rsidR="00C51368" w:rsidRDefault="00E43BD9">
      <w:pPr>
        <w:pStyle w:val="Heading3"/>
        <w:divId w:val="1351182352"/>
        <w:rPr>
          <w:rFonts w:eastAsia="Times New Roman"/>
          <w:lang w:val="en-US"/>
        </w:rPr>
      </w:pPr>
      <w:bookmarkStart w:id="20" w:name="use"/>
      <w:bookmarkEnd w:id="20"/>
      <w:r>
        <w:rPr>
          <w:rFonts w:eastAsia="Times New Roman"/>
          <w:lang w:val="en-US"/>
        </w:rPr>
        <w:t>Using Compartments</w:t>
      </w:r>
    </w:p>
    <w:p w:rsidR="00C51368" w:rsidRDefault="00E43BD9">
      <w:pPr>
        <w:pStyle w:val="NormalWeb"/>
        <w:divId w:val="1351182352"/>
        <w:rPr>
          <w:lang w:val="en-US"/>
        </w:rPr>
      </w:pPr>
      <w:r>
        <w:rPr>
          <w:lang w:val="en-US"/>
        </w:rPr>
        <w:t xml:space="preserve">As an example of compartment usage, to retrieve a list of a patient's conditions, use the URL: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w:t>
      </w:r>
    </w:p>
    <w:p w:rsidR="00C51368" w:rsidRDefault="00E43BD9">
      <w:pPr>
        <w:pStyle w:val="NormalWeb"/>
        <w:divId w:val="1351182352"/>
        <w:rPr>
          <w:lang w:val="en-US"/>
        </w:rPr>
      </w:pPr>
      <w:r>
        <w:rPr>
          <w:lang w:val="en-US"/>
        </w:rPr>
        <w:t xml:space="preserve">Additional search parameters can be defined, such as this hypothetical search for acute conditions: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[base]/Patient/[id]/Condition?code:in=http://hspc.org/ValueSet/acute-concerns</w:t>
      </w:r>
    </w:p>
    <w:p w:rsidR="00C51368" w:rsidRDefault="00E43BD9">
      <w:pPr>
        <w:pStyle w:val="NormalWeb"/>
        <w:divId w:val="1351182352"/>
        <w:rPr>
          <w:lang w:val="en-US"/>
        </w:rPr>
      </w:pPr>
      <w:r>
        <w:rPr>
          <w:lang w:val="en-US"/>
        </w:rPr>
        <w:t xml:space="preserve">Note that as searches, these are syntactic variations on these two search URLs respectively: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[base]/Condition?patient=[id]</w:t>
      </w:r>
    </w:p>
    <w:p w:rsidR="00C51368" w:rsidRDefault="00E43BD9">
      <w:pPr>
        <w:pStyle w:val="HTMLPreformatted"/>
        <w:divId w:val="1351182352"/>
        <w:rPr>
          <w:lang w:val="en-US"/>
        </w:rPr>
      </w:pPr>
      <w:r>
        <w:rPr>
          <w:lang w:val="en-US"/>
        </w:rPr>
        <w:t xml:space="preserve">  GET [base]/Condition?patient=[id]&amp;code:in=http://hspc.org/ValueSet/acute-concerns</w:t>
      </w:r>
    </w:p>
    <w:p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[base]/Patient/[id]/Communication</w:t>
      </w:r>
    </w:p>
    <w:p w:rsidR="00C51368" w:rsidRDefault="00E43BD9">
      <w:pPr>
        <w:pStyle w:val="NormalWeb"/>
        <w:divId w:val="1351182352"/>
        <w:rPr>
          <w:lang w:val="en-US"/>
        </w:rPr>
      </w:pPr>
      <w:r>
        <w:rPr>
          <w:lang w:val="en-US"/>
        </w:rPr>
        <w:t xml:space="preserve">Because the definition of the </w:t>
      </w:r>
      <w:hyperlink r:id="rId172" w:history="1">
        <w:r>
          <w:rPr>
            <w:rStyle w:val="Hyperlink"/>
            <w:lang w:val="en-US"/>
          </w:rPr>
          <w:t>patient compartment</w:t>
        </w:r>
      </w:hyperlink>
      <w:r>
        <w:rPr>
          <w:lang w:val="en-US"/>
        </w:rPr>
        <w:t xml:space="preserve"> for </w:t>
      </w:r>
      <w:hyperlink r:id="rId173" w:history="1">
        <w:r>
          <w:rPr>
            <w:rStyle w:val="Hyperlink"/>
            <w:lang w:val="en-US"/>
          </w:rPr>
          <w:t>Commnunication</w:t>
        </w:r>
      </w:hyperlink>
      <w:r>
        <w:rPr>
          <w:lang w:val="en-US"/>
        </w:rPr>
        <w:t xml:space="preserve"> says that aCommunication resource is in the patient compartment if the subject, sender, or recipient is the patient, the compartment search is actually the same as the union of these 3 searches: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[base]/Condition?subject=[id]</w:t>
      </w:r>
    </w:p>
    <w:p w:rsidR="00C51368" w:rsidRDefault="00E43BD9">
      <w:pPr>
        <w:pStyle w:val="HTMLPreformatted"/>
        <w:divId w:val="1351182352"/>
        <w:rPr>
          <w:lang w:val="en-US"/>
        </w:rPr>
      </w:pPr>
      <w:r>
        <w:rPr>
          <w:lang w:val="en-US"/>
        </w:rPr>
        <w:t xml:space="preserve">  GET [base]/Condition?sender=[id]</w:t>
      </w:r>
    </w:p>
    <w:p w:rsidR="00C51368" w:rsidRDefault="00E43BD9">
      <w:pPr>
        <w:pStyle w:val="HTMLPreformatted"/>
        <w:divId w:val="1351182352"/>
        <w:rPr>
          <w:lang w:val="en-US"/>
        </w:rPr>
      </w:pPr>
      <w:r>
        <w:rPr>
          <w:lang w:val="en-US"/>
        </w:rPr>
        <w:t xml:space="preserve">  GET [base]/Condition?recipient=[id]</w:t>
      </w:r>
    </w:p>
    <w:p w:rsidR="00C51368" w:rsidRDefault="00E43BD9">
      <w:pPr>
        <w:pStyle w:val="NormalWeb"/>
        <w:divId w:val="1351182352"/>
        <w:rPr>
          <w:lang w:val="en-US"/>
        </w:rPr>
      </w:pPr>
      <w:r>
        <w:rPr>
          <w:lang w:val="en-US"/>
        </w:rPr>
        <w:t xml:space="preserve">There is no way to do this as a single search, except by using the </w:t>
      </w:r>
      <w:hyperlink r:id="rId174" w:history="1">
        <w:r>
          <w:rPr>
            <w:rStyle w:val="Hyperlink"/>
            <w:lang w:val="en-US"/>
          </w:rPr>
          <w:t>_filter</w:t>
        </w:r>
      </w:hyperlink>
      <w:r>
        <w:rPr>
          <w:lang w:val="en-US"/>
        </w:rPr>
        <w:t xml:space="preserve">: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lastRenderedPageBreak/>
        <w:t xml:space="preserve">  GET [base]/Condition?_filter=subject re [id] or sender re [id] or recipient re [id]</w:t>
      </w:r>
    </w:p>
    <w:p w:rsidR="00C51368" w:rsidRDefault="00E43BD9">
      <w:pPr>
        <w:pStyle w:val="NormalWeb"/>
        <w:divId w:val="1351182352"/>
        <w:rPr>
          <w:lang w:val="en-US"/>
        </w:rPr>
      </w:pPr>
      <w:r>
        <w:rPr>
          <w:lang w:val="en-US"/>
        </w:rPr>
        <w:t xml:space="preserve">Further details of searching by compartment are </w:t>
      </w:r>
      <w:hyperlink r:id="rId175"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76" w:anchor="contained" w:history="1">
        <w:r>
          <w:rPr>
            <w:rStyle w:val="Hyperlink"/>
            <w:lang w:val="en-US"/>
          </w:rPr>
          <w:t>contained</w:t>
        </w:r>
      </w:hyperlink>
      <w:r>
        <w:rPr>
          <w:lang w:val="en-US"/>
        </w:rPr>
        <w:t xml:space="preserve"> patient resources cannot create a patient compartment of their own. </w:t>
      </w:r>
    </w:p>
    <w:p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77" w:history="1">
        <w:r>
          <w:rPr>
            <w:rStyle w:val="Hyperlink"/>
            <w:lang w:val="en-US"/>
          </w:rPr>
          <w:t>Diagnostic Report</w:t>
        </w:r>
      </w:hyperlink>
      <w:r>
        <w:rPr>
          <w:lang w:val="en-US"/>
        </w:rPr>
        <w:t xml:space="preserve"> identifies a subject, but an </w:t>
      </w:r>
      <w:hyperlink r:id="rId178" w:history="1">
        <w:r>
          <w:rPr>
            <w:rStyle w:val="Hyperlink"/>
            <w:lang w:val="en-US"/>
          </w:rPr>
          <w:t>Observation</w:t>
        </w:r>
      </w:hyperlink>
      <w:r>
        <w:rPr>
          <w:lang w:val="en-US"/>
        </w:rPr>
        <w:t xml:space="preserve"> it references identifies a different subject, or where a </w:t>
      </w:r>
      <w:hyperlink r:id="rId179" w:history="1">
        <w:r>
          <w:rPr>
            <w:rStyle w:val="Hyperlink"/>
            <w:lang w:val="en-US"/>
          </w:rPr>
          <w:t>List</w:t>
        </w:r>
      </w:hyperlink>
      <w:r>
        <w:rPr>
          <w:lang w:val="en-US"/>
        </w:rPr>
        <w:t xml:space="preserve"> resource references items that identify different subjects. Such cross-linking may arise for many valid reasons, including: </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rsidR="00C51368" w:rsidRDefault="00E43BD9">
      <w:pPr>
        <w:pStyle w:val="NormalWeb"/>
        <w:divId w:val="1351182352"/>
        <w:rPr>
          <w:lang w:val="en-US"/>
        </w:rPr>
      </w:pPr>
      <w:r>
        <w:rPr>
          <w:lang w:val="en-US"/>
        </w:rPr>
        <w:t xml:space="preserve">Some resources are not in any compartment, e.g. </w:t>
      </w:r>
      <w:hyperlink r:id="rId180" w:history="1">
        <w:r>
          <w:rPr>
            <w:rStyle w:val="Hyperlink"/>
            <w:lang w:val="en-US"/>
          </w:rPr>
          <w:t>Medication</w:t>
        </w:r>
      </w:hyperlink>
      <w:r>
        <w:rPr>
          <w:lang w:val="en-US"/>
        </w:rPr>
        <w:t xml:space="preserve">, </w:t>
      </w:r>
      <w:hyperlink r:id="rId181" w:history="1">
        <w:r>
          <w:rPr>
            <w:rStyle w:val="Hyperlink"/>
            <w:lang w:val="en-US"/>
          </w:rPr>
          <w:t>Substance</w:t>
        </w:r>
      </w:hyperlink>
      <w:r>
        <w:rPr>
          <w:lang w:val="en-US"/>
        </w:rPr>
        <w:t xml:space="preserve">, </w:t>
      </w:r>
      <w:hyperlink r:id="rId182" w:history="1">
        <w:proofErr w:type="gramStart"/>
        <w:r>
          <w:rPr>
            <w:rStyle w:val="Hyperlink"/>
            <w:lang w:val="en-US"/>
          </w:rPr>
          <w:t>Location</w:t>
        </w:r>
        <w:proofErr w:type="gramEnd"/>
      </w:hyperlink>
      <w:r>
        <w:rPr>
          <w:lang w:val="en-US"/>
        </w:rPr>
        <w:t xml:space="preserve">. These resources are not directly to a patient or authored record, and are some times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rsidR="00C51368" w:rsidRDefault="00E43BD9">
      <w:pPr>
        <w:pStyle w:val="Heading1"/>
        <w:rPr>
          <w:rFonts w:eastAsia="Times New Roman"/>
          <w:noProof/>
          <w:lang w:val="en-US"/>
        </w:rPr>
      </w:pPr>
      <w:r>
        <w:rPr>
          <w:rFonts w:eastAsia="Times New Roman"/>
          <w:noProof/>
          <w:lang w:val="en-US"/>
        </w:rPr>
        <w:t>compatibility.html</w:t>
      </w:r>
    </w:p>
    <w:p w:rsidR="00C51368" w:rsidRDefault="00E43BD9">
      <w:pPr>
        <w:pStyle w:val="Heading2"/>
        <w:divId w:val="1096513381"/>
        <w:rPr>
          <w:rFonts w:eastAsia="Times New Roman"/>
          <w:lang w:val="en-US"/>
        </w:rPr>
      </w:pPr>
      <w:bookmarkStart w:id="21" w:name="version"/>
      <w:bookmarkEnd w:id="21"/>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8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84" w:anchor="status" w:history="1">
              <w:r w:rsidR="00E43BD9">
                <w:rPr>
                  <w:rStyle w:val="Hyperlink"/>
                  <w:rFonts w:eastAsia="Times New Roman"/>
                </w:rPr>
                <w:t>Ballot Status</w:t>
              </w:r>
            </w:hyperlink>
            <w:r w:rsidR="00E43BD9">
              <w:rPr>
                <w:rFonts w:eastAsia="Times New Roman"/>
              </w:rPr>
              <w:t xml:space="preserve">: </w:t>
            </w:r>
            <w:hyperlink r:id="rId185" w:anchor="pubs" w:history="1">
              <w:r w:rsidR="00E43BD9">
                <w:rPr>
                  <w:rStyle w:val="Hyperlink"/>
                  <w:rFonts w:eastAsia="Times New Roman"/>
                </w:rPr>
                <w:t>DSTU 2</w:t>
              </w:r>
            </w:hyperlink>
          </w:p>
        </w:tc>
      </w:tr>
    </w:tbl>
    <w:p w:rsidR="00C51368" w:rsidRDefault="00E43BD9">
      <w:pPr>
        <w:pStyle w:val="NormalWeb"/>
        <w:divId w:val="1575552836"/>
        <w:rPr>
          <w:lang w:val="en-US"/>
        </w:rPr>
      </w:pPr>
      <w:r>
        <w:rPr>
          <w:lang w:val="en-US"/>
        </w:rPr>
        <w:lastRenderedPageBreak/>
        <w:t xml:space="preserve">The following rules will apply to resources, profiles and other content within the specification once those portions of the specification reach </w:t>
      </w:r>
      <w:hyperlink r:id="rId186"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rsidR="00C51368" w:rsidRDefault="00E43BD9">
      <w:pPr>
        <w:pStyle w:val="Heading3"/>
        <w:divId w:val="1096513381"/>
        <w:rPr>
          <w:rFonts w:eastAsia="Times New Roman"/>
          <w:lang w:val="en-US"/>
        </w:rPr>
      </w:pPr>
      <w:r>
        <w:rPr>
          <w:rFonts w:eastAsia="Times New Roman"/>
          <w:lang w:val="en-US"/>
        </w:rPr>
        <w:t>Version identification</w:t>
      </w:r>
    </w:p>
    <w:p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87" w:anchor="tags" w:history="1">
        <w:r>
          <w:rPr>
            <w:rStyle w:val="Hyperlink"/>
            <w:lang w:val="en-US"/>
          </w:rPr>
          <w:t>resource tags</w:t>
        </w:r>
      </w:hyperlink>
      <w:r>
        <w:rPr>
          <w:lang w:val="en-US"/>
        </w:rPr>
        <w:t xml:space="preserve"> to help manage this during the period of trial use. </w:t>
      </w:r>
    </w:p>
    <w:p w:rsidR="00C51368" w:rsidRDefault="00E43BD9">
      <w:pPr>
        <w:pStyle w:val="NormalWeb"/>
        <w:divId w:val="1096513381"/>
        <w:rPr>
          <w:lang w:val="en-US"/>
        </w:rPr>
      </w:pPr>
      <w:r>
        <w:rPr>
          <w:lang w:val="en-US"/>
        </w:rPr>
        <w:t>The conformance layer (</w:t>
      </w:r>
      <w:hyperlink r:id="rId188" w:history="1">
        <w:r>
          <w:rPr>
            <w:rStyle w:val="Hyperlink"/>
            <w:lang w:val="en-US"/>
          </w:rPr>
          <w:t>Conformance</w:t>
        </w:r>
      </w:hyperlink>
      <w:r>
        <w:rPr>
          <w:lang w:val="en-US"/>
        </w:rPr>
        <w:t xml:space="preserve"> and </w:t>
      </w:r>
      <w:hyperlink r:id="rId189"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rsidR="00C51368" w:rsidRDefault="00E43BD9">
      <w:pPr>
        <w:pStyle w:val="Heading3"/>
        <w:divId w:val="1096513381"/>
        <w:rPr>
          <w:rFonts w:eastAsia="Times New Roman"/>
          <w:lang w:val="en-US"/>
        </w:rPr>
      </w:pPr>
      <w:r>
        <w:rPr>
          <w:rFonts w:eastAsia="Times New Roman"/>
          <w:lang w:val="en-US"/>
        </w:rPr>
        <w:t>Change frequency</w:t>
      </w:r>
    </w:p>
    <w:p w:rsidR="00C51368" w:rsidRDefault="00E43BD9">
      <w:pPr>
        <w:pStyle w:val="NormalWeb"/>
        <w:divId w:val="1096513381"/>
        <w:rPr>
          <w:lang w:val="en-US"/>
        </w:rPr>
      </w:pPr>
      <w:r>
        <w:rPr>
          <w:lang w:val="en-US"/>
        </w:rPr>
        <w:t xml:space="preserve">New versions of the FHIR specification will be produced regularly in accordance with the </w:t>
      </w:r>
      <w:hyperlink r:id="rId190"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rsidR="00C51368" w:rsidRDefault="00E43BD9">
      <w:pPr>
        <w:pStyle w:val="Heading3"/>
        <w:divId w:val="1096513381"/>
        <w:rPr>
          <w:rFonts w:eastAsia="Times New Roman"/>
          <w:lang w:val="en-US"/>
        </w:rPr>
      </w:pPr>
      <w:r>
        <w:rPr>
          <w:rFonts w:eastAsia="Times New Roman"/>
          <w:lang w:val="en-US"/>
        </w:rPr>
        <w:t>Forward compatible behavior</w:t>
      </w:r>
    </w:p>
    <w:p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91" w:history="1">
        <w:r>
          <w:rPr>
            <w:rStyle w:val="Hyperlink"/>
            <w:lang w:val="en-US"/>
          </w:rPr>
          <w:t>conformance statements</w:t>
        </w:r>
      </w:hyperlink>
      <w:r>
        <w:rPr>
          <w:lang w:val="en-US"/>
        </w:rPr>
        <w:t xml:space="preserve">. </w:t>
      </w:r>
    </w:p>
    <w:p w:rsidR="00C51368" w:rsidRDefault="00E43BD9">
      <w:pPr>
        <w:pStyle w:val="NormalWeb"/>
        <w:divId w:val="1096513381"/>
        <w:rPr>
          <w:lang w:val="en-US"/>
        </w:rPr>
      </w:pPr>
      <w:r>
        <w:rPr>
          <w:lang w:val="en-US"/>
        </w:rPr>
        <w:lastRenderedPageBreak/>
        <w:t xml:space="preserve">Unrecognized search criteria SHALL always be ignored. (Search criteria supported in a query are echoed as part of the search response so there is no risk in ignoring unexpected search criteria.) </w:t>
      </w:r>
    </w:p>
    <w:p w:rsidR="00C51368" w:rsidRDefault="00E43BD9">
      <w:pPr>
        <w:pStyle w:val="NormalWeb"/>
        <w:divId w:val="1096513381"/>
        <w:rPr>
          <w:lang w:val="en-US"/>
        </w:rPr>
      </w:pPr>
      <w:r>
        <w:rPr>
          <w:lang w:val="en-US"/>
        </w:rPr>
        <w:t xml:space="preserve">Attempts to perform HTTP operations on unexpected URLs SHOULD </w:t>
      </w:r>
      <w:proofErr w:type="gramStart"/>
      <w:r>
        <w:rPr>
          <w:lang w:val="en-US"/>
        </w:rPr>
        <w:t>be</w:t>
      </w:r>
      <w:proofErr w:type="gramEnd"/>
      <w:r>
        <w:rPr>
          <w:lang w:val="en-US"/>
        </w:rPr>
        <w:t xml:space="preserve"> responded to with an appropriate error code. </w:t>
      </w:r>
    </w:p>
    <w:p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7753"/>
      </w:tblGrid>
      <w:tr w:rsidR="00C51368">
        <w:trPr>
          <w:divId w:val="1096513381"/>
          <w:tblCellSpacing w:w="15" w:type="dxa"/>
        </w:trPr>
        <w:tc>
          <w:tcPr>
            <w:tcW w:w="0" w:type="auto"/>
            <w:vAlign w:val="center"/>
            <w:hideMark/>
          </w:tcPr>
          <w:p w:rsidR="00C51368" w:rsidRDefault="00E43BD9">
            <w:pPr>
              <w:jc w:val="center"/>
              <w:rPr>
                <w:rFonts w:eastAsia="Times New Roman"/>
                <w:b/>
                <w:bCs/>
              </w:rPr>
            </w:pPr>
            <w:r>
              <w:rPr>
                <w:rFonts w:eastAsia="Times New Roman"/>
                <w:b/>
                <w:bCs/>
              </w:rPr>
              <w:t>Category</w:t>
            </w:r>
          </w:p>
        </w:tc>
        <w:tc>
          <w:tcPr>
            <w:tcW w:w="0" w:type="auto"/>
            <w:vAlign w:val="center"/>
            <w:hideMark/>
          </w:tcPr>
          <w:p w:rsidR="00C51368" w:rsidRDefault="00E43BD9">
            <w:pPr>
              <w:jc w:val="center"/>
              <w:rPr>
                <w:rFonts w:eastAsia="Times New Roman"/>
                <w:b/>
                <w:bCs/>
              </w:rPr>
            </w:pPr>
            <w:r>
              <w:rPr>
                <w:rFonts w:eastAsia="Times New Roman"/>
                <w:b/>
                <w:bCs/>
              </w:rPr>
              <w:t>Allowed changes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Elements</w:t>
            </w:r>
          </w:p>
        </w:tc>
        <w:tc>
          <w:tcPr>
            <w:tcW w:w="0" w:type="auto"/>
            <w:vAlign w:val="center"/>
            <w:hideMark/>
          </w:tcPr>
          <w:p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Descriptions</w:t>
            </w:r>
          </w:p>
        </w:tc>
        <w:tc>
          <w:tcPr>
            <w:tcW w:w="0" w:type="auto"/>
            <w:vAlign w:val="center"/>
            <w:hideMark/>
          </w:tcPr>
          <w:p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Sets</w:t>
            </w:r>
          </w:p>
        </w:tc>
        <w:tc>
          <w:tcPr>
            <w:tcW w:w="0" w:type="auto"/>
            <w:vAlign w:val="center"/>
            <w:hideMark/>
          </w:tcPr>
          <w:p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rsidR="00C51368" w:rsidRDefault="00E43BD9">
            <w:pPr>
              <w:pStyle w:val="NormalWeb"/>
            </w:pPr>
            <w:r>
              <w:t xml:space="preserve">For non-immutable value sets: </w:t>
            </w:r>
          </w:p>
          <w:p w:rsidR="00C51368" w:rsidRDefault="00E43BD9">
            <w:pPr>
              <w:numPr>
                <w:ilvl w:val="0"/>
                <w:numId w:val="27"/>
              </w:numPr>
              <w:spacing w:before="100" w:beforeAutospacing="1" w:after="100" w:afterAutospacing="1"/>
              <w:rPr>
                <w:rFonts w:eastAsia="Times New Roman"/>
              </w:rPr>
            </w:pPr>
            <w:r>
              <w:rPr>
                <w:rFonts w:eastAsia="Times New Roman"/>
              </w:rPr>
              <w:t>Value sets with an enumerated list of codes and having a 'fixed' binding may have additional codes introduced but will never have codes removed, thought they may be deprecated.</w:t>
            </w:r>
          </w:p>
          <w:p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rsidR="00C51368" w:rsidRDefault="00E43BD9">
            <w:pPr>
              <w:numPr>
                <w:ilvl w:val="0"/>
                <w:numId w:val="27"/>
              </w:numPr>
              <w:spacing w:before="100" w:beforeAutospacing="1" w:after="100" w:afterAutospacing="1"/>
              <w:rPr>
                <w:rFonts w:eastAsia="Times New Roman"/>
              </w:rPr>
            </w:pPr>
            <w:r>
              <w:rPr>
                <w:rFonts w:eastAsia="Times New Roman"/>
              </w:rPr>
              <w:t xml:space="preserve">Abstract codes may be made concrete. Concrete codes will not be made </w:t>
            </w:r>
            <w:r>
              <w:rPr>
                <w:rFonts w:eastAsia="Times New Roman"/>
              </w:rPr>
              <w:lastRenderedPageBreak/>
              <w:t>abstract.</w:t>
            </w:r>
          </w:p>
          <w:p w:rsidR="00C51368" w:rsidRDefault="00E43BD9">
            <w:pPr>
              <w:pStyle w:val="NormalWeb"/>
            </w:pPr>
            <w:r>
              <w:t xml:space="preserve">For both immutable and non-immutable value sets, additional designations may be declared.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lastRenderedPageBreak/>
              <w:t>Terminology Bindings</w:t>
            </w:r>
          </w:p>
        </w:tc>
        <w:tc>
          <w:tcPr>
            <w:tcW w:w="0" w:type="auto"/>
            <w:vAlign w:val="center"/>
            <w:hideMark/>
          </w:tcPr>
          <w:p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Data Types</w:t>
            </w:r>
          </w:p>
        </w:tc>
        <w:tc>
          <w:tcPr>
            <w:tcW w:w="0" w:type="auto"/>
            <w:vAlign w:val="center"/>
            <w:hideMark/>
          </w:tcPr>
          <w:p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Constraints</w:t>
            </w:r>
          </w:p>
        </w:tc>
        <w:tc>
          <w:tcPr>
            <w:tcW w:w="0" w:type="auto"/>
            <w:vAlign w:val="center"/>
            <w:hideMark/>
          </w:tcPr>
          <w:p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 xml:space="preserve">Slicing rules and aggregation characteristics will not be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Search Criteria</w:t>
            </w:r>
          </w:p>
        </w:tc>
        <w:tc>
          <w:tcPr>
            <w:tcW w:w="0" w:type="auto"/>
            <w:vAlign w:val="center"/>
            <w:hideMark/>
          </w:tcPr>
          <w:p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Operations</w:t>
            </w:r>
          </w:p>
        </w:tc>
        <w:tc>
          <w:tcPr>
            <w:tcW w:w="0" w:type="auto"/>
            <w:vAlign w:val="center"/>
            <w:hideMark/>
          </w:tcPr>
          <w:p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w:t>
            </w:r>
            <w:proofErr w:type="gramStart"/>
            <w:r>
              <w:rPr>
                <w:rFonts w:eastAsia="Times New Roman"/>
              </w:rPr>
              <w:t>change,</w:t>
            </w:r>
            <w:proofErr w:type="gramEnd"/>
            <w:r>
              <w:rPr>
                <w:rFonts w:eastAsia="Times New Roman"/>
              </w:rPr>
              <w:t xml:space="preserve"> instead, additional operation variants will be defined.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Restful interface</w:t>
            </w:r>
          </w:p>
        </w:tc>
        <w:tc>
          <w:tcPr>
            <w:tcW w:w="0" w:type="auto"/>
            <w:vAlign w:val="center"/>
            <w:hideMark/>
          </w:tcPr>
          <w:p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Profiles and extension definitions</w:t>
            </w:r>
          </w:p>
        </w:tc>
        <w:tc>
          <w:tcPr>
            <w:tcW w:w="0" w:type="auto"/>
            <w:vAlign w:val="center"/>
            <w:hideMark/>
          </w:tcPr>
          <w:p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rsidR="00C51368" w:rsidRDefault="00E43BD9">
      <w:pPr>
        <w:pStyle w:val="NormalWeb"/>
        <w:divId w:val="1096513381"/>
        <w:rPr>
          <w:lang w:val="en-US"/>
        </w:rPr>
      </w:pPr>
      <w:r>
        <w:rPr>
          <w:lang w:val="en-US"/>
        </w:rPr>
        <w:t xml:space="preserve">  </w:t>
      </w:r>
    </w:p>
    <w:p w:rsidR="00C51368" w:rsidRDefault="00E43BD9">
      <w:pPr>
        <w:pStyle w:val="NormalWeb"/>
        <w:divId w:val="1096513381"/>
        <w:rPr>
          <w:lang w:val="en-US"/>
        </w:rPr>
      </w:pPr>
      <w:r>
        <w:rPr>
          <w:lang w:val="en-US"/>
        </w:rPr>
        <w:lastRenderedPageBreak/>
        <w:t xml:space="preserve">Additional discussion on inter-versioning issues can be found here: </w:t>
      </w:r>
      <w:hyperlink r:id="rId192" w:history="1">
        <w:r>
          <w:rPr>
            <w:rStyle w:val="Hyperlink"/>
            <w:lang w:val="en-US"/>
          </w:rPr>
          <w:t>http://wiki.hl7.org/index.php?title=FHIR_interversion_compatibility</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conformance-rules.html</w:t>
      </w:r>
    </w:p>
    <w:p w:rsidR="00C51368" w:rsidRDefault="00E43BD9">
      <w:pPr>
        <w:pStyle w:val="Heading2"/>
        <w:divId w:val="22220021"/>
        <w:rPr>
          <w:rFonts w:eastAsia="Times New Roman"/>
          <w:lang w:val="en-US"/>
        </w:rPr>
      </w:pPr>
      <w:bookmarkStart w:id="22"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9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94" w:anchor="status" w:history="1">
              <w:r w:rsidR="00E43BD9">
                <w:rPr>
                  <w:rStyle w:val="Hyperlink"/>
                  <w:rFonts w:eastAsia="Times New Roman"/>
                </w:rPr>
                <w:t>Ballot Status</w:t>
              </w:r>
            </w:hyperlink>
            <w:r w:rsidR="00E43BD9">
              <w:rPr>
                <w:rFonts w:eastAsia="Times New Roman"/>
              </w:rPr>
              <w:t xml:space="preserve">: </w:t>
            </w:r>
            <w:hyperlink r:id="rId195" w:anchor="pubs" w:history="1">
              <w:r w:rsidR="00E43BD9">
                <w:rPr>
                  <w:rStyle w:val="Hyperlink"/>
                  <w:rFonts w:eastAsia="Times New Roman"/>
                </w:rPr>
                <w:t>DSTU 2</w:t>
              </w:r>
            </w:hyperlink>
          </w:p>
        </w:tc>
      </w:tr>
    </w:tbl>
    <w:p w:rsidR="00C51368" w:rsidRDefault="00E43BD9">
      <w:pPr>
        <w:pStyle w:val="NormalWeb"/>
        <w:divId w:val="22220021"/>
        <w:rPr>
          <w:lang w:val="en-US"/>
        </w:rPr>
      </w:pPr>
      <w:r>
        <w:rPr>
          <w:lang w:val="en-US"/>
        </w:rPr>
        <w:t xml:space="preserve">The FHIR specification describes a set of </w:t>
      </w:r>
      <w:hyperlink r:id="rId196"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be </w:t>
      </w:r>
      <w:proofErr w:type="gramStart"/>
      <w:r>
        <w:rPr>
          <w:lang w:val="en-US"/>
        </w:rPr>
        <w:t>interoperate</w:t>
      </w:r>
      <w:proofErr w:type="gramEnd"/>
      <w:r>
        <w:rPr>
          <w:lang w:val="en-US"/>
        </w:rPr>
        <w:t xml:space="preserv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rsidR="00C51368" w:rsidRDefault="00E43BD9">
      <w:pPr>
        <w:pStyle w:val="NormalWeb"/>
        <w:divId w:val="22220021"/>
        <w:rPr>
          <w:lang w:val="en-US"/>
        </w:rPr>
      </w:pPr>
      <w:r>
        <w:rPr>
          <w:lang w:val="en-US"/>
        </w:rPr>
        <w:t xml:space="preserve">Application claim conformance to one (or more) of the following exchange framworks: </w:t>
      </w:r>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hyperlink r:id="rId197" w:history="1">
        <w:r>
          <w:rPr>
            <w:rStyle w:val="Hyperlink"/>
            <w:rFonts w:eastAsia="Times New Roman"/>
            <w:lang w:val="en-US"/>
          </w:rPr>
          <w:t>RESTful api</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hyperlink r:id="rId198" w:history="1">
        <w:r>
          <w:rPr>
            <w:rStyle w:val="Hyperlink"/>
            <w:rFonts w:eastAsia="Times New Roman"/>
            <w:lang w:val="en-US"/>
          </w:rPr>
          <w:t>message based exchange</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hyperlink r:id="rId199" w:history="1">
        <w:r>
          <w:rPr>
            <w:rStyle w:val="Hyperlink"/>
            <w:rFonts w:eastAsia="Times New Roman"/>
            <w:lang w:val="en-US"/>
          </w:rPr>
          <w:t>document based exchange</w:t>
        </w:r>
      </w:hyperlink>
    </w:p>
    <w:p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200"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7408"/>
      </w:tblGrid>
      <w:tr w:rsidR="00C51368">
        <w:trPr>
          <w:divId w:val="22220021"/>
          <w:tblCellSpacing w:w="15" w:type="dxa"/>
        </w:trPr>
        <w:tc>
          <w:tcPr>
            <w:tcW w:w="0" w:type="auto"/>
            <w:vAlign w:val="center"/>
            <w:hideMark/>
          </w:tcPr>
          <w:p w:rsidR="00C51368" w:rsidRDefault="00C166DE">
            <w:pPr>
              <w:rPr>
                <w:rFonts w:eastAsia="Times New Roman"/>
              </w:rPr>
            </w:pPr>
            <w:hyperlink r:id="rId201" w:history="1">
              <w:r w:rsidR="00E43BD9">
                <w:rPr>
                  <w:rStyle w:val="Hyperlink"/>
                  <w:rFonts w:eastAsia="Times New Roman"/>
                </w:rPr>
                <w:t>Value Set</w:t>
              </w:r>
            </w:hyperlink>
          </w:p>
        </w:tc>
        <w:tc>
          <w:tcPr>
            <w:tcW w:w="0" w:type="auto"/>
            <w:vAlign w:val="center"/>
            <w:hideMark/>
          </w:tcPr>
          <w:p w:rsidR="00C51368" w:rsidRDefault="00E43BD9">
            <w:pPr>
              <w:rPr>
                <w:rFonts w:eastAsia="Times New Roman"/>
              </w:rPr>
            </w:pPr>
            <w:r>
              <w:rPr>
                <w:rFonts w:eastAsia="Times New Roman"/>
              </w:rPr>
              <w:t>Defines a set of coded values (see "</w:t>
            </w:r>
            <w:hyperlink r:id="rId202" w:history="1">
              <w:r>
                <w:rPr>
                  <w:rStyle w:val="Hyperlink"/>
                  <w:rFonts w:eastAsia="Times New Roman"/>
                </w:rPr>
                <w:t>Using Codes</w:t>
              </w:r>
            </w:hyperlink>
            <w:r>
              <w:rPr>
                <w:rFonts w:eastAsia="Times New Roman"/>
              </w:rPr>
              <w:t>" for more details)</w:t>
            </w:r>
          </w:p>
        </w:tc>
      </w:tr>
      <w:tr w:rsidR="00C51368">
        <w:trPr>
          <w:divId w:val="22220021"/>
          <w:tblCellSpacing w:w="15" w:type="dxa"/>
        </w:trPr>
        <w:tc>
          <w:tcPr>
            <w:tcW w:w="0" w:type="auto"/>
            <w:vAlign w:val="center"/>
            <w:hideMark/>
          </w:tcPr>
          <w:p w:rsidR="00C51368" w:rsidRDefault="00C166DE">
            <w:pPr>
              <w:rPr>
                <w:rFonts w:eastAsia="Times New Roman"/>
              </w:rPr>
            </w:pPr>
            <w:hyperlink r:id="rId203" w:history="1">
              <w:r w:rsidR="00E43BD9">
                <w:rPr>
                  <w:rStyle w:val="Hyperlink"/>
                  <w:rFonts w:eastAsia="Times New Roman"/>
                </w:rPr>
                <w:t>StructureDefinition</w:t>
              </w:r>
            </w:hyperlink>
          </w:p>
        </w:tc>
        <w:tc>
          <w:tcPr>
            <w:tcW w:w="0" w:type="auto"/>
            <w:vAlign w:val="center"/>
            <w:hideMark/>
          </w:tcPr>
          <w:p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trPr>
          <w:divId w:val="22220021"/>
          <w:tblCellSpacing w:w="15" w:type="dxa"/>
        </w:trPr>
        <w:tc>
          <w:tcPr>
            <w:tcW w:w="0" w:type="auto"/>
            <w:vAlign w:val="center"/>
            <w:hideMark/>
          </w:tcPr>
          <w:p w:rsidR="00C51368" w:rsidRDefault="00C166DE">
            <w:pPr>
              <w:rPr>
                <w:rFonts w:eastAsia="Times New Roman"/>
              </w:rPr>
            </w:pPr>
            <w:hyperlink r:id="rId204"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trPr>
          <w:divId w:val="22220021"/>
          <w:tblCellSpacing w:w="15" w:type="dxa"/>
        </w:trPr>
        <w:tc>
          <w:tcPr>
            <w:tcW w:w="0" w:type="auto"/>
            <w:vAlign w:val="center"/>
            <w:hideMark/>
          </w:tcPr>
          <w:p w:rsidR="00C51368" w:rsidRDefault="00C166DE">
            <w:pPr>
              <w:rPr>
                <w:rFonts w:eastAsia="Times New Roman"/>
              </w:rPr>
            </w:pPr>
            <w:hyperlink r:id="rId205" w:history="1">
              <w:r w:rsidR="00E43BD9">
                <w:rPr>
                  <w:rStyle w:val="Hyperlink"/>
                  <w:rFonts w:eastAsia="Times New Roman"/>
                </w:rPr>
                <w:t>Implementation Guide</w:t>
              </w:r>
            </w:hyperlink>
          </w:p>
        </w:tc>
        <w:tc>
          <w:tcPr>
            <w:tcW w:w="0" w:type="auto"/>
            <w:vAlign w:val="center"/>
            <w:hideMark/>
          </w:tcPr>
          <w:p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rsidR="00C51368" w:rsidRDefault="00E43BD9">
      <w:pPr>
        <w:pStyle w:val="NormalWeb"/>
        <w:divId w:val="22220021"/>
        <w:rPr>
          <w:lang w:val="en-US"/>
        </w:rPr>
      </w:pPr>
      <w:r>
        <w:rPr>
          <w:lang w:val="en-US"/>
        </w:rPr>
        <w:t xml:space="preserve">The specification also </w:t>
      </w:r>
      <w:hyperlink r:id="rId206" w:history="1">
        <w:r>
          <w:rPr>
            <w:rStyle w:val="Hyperlink"/>
            <w:lang w:val="en-US"/>
          </w:rPr>
          <w:t>provides a number of tools that can assist with enforcing technical conformance</w:t>
        </w:r>
      </w:hyperlink>
      <w:r>
        <w:rPr>
          <w:lang w:val="en-US"/>
        </w:rPr>
        <w:t xml:space="preserve"> to this base specification and profiles on it. </w:t>
      </w:r>
    </w:p>
    <w:p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lastRenderedPageBreak/>
        <w:t>FHIR has been subject to a level of review and vetting unlikely to be received by any non-conformant variation; variations may result in introduction of undetected risks</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rsidR="00C51368" w:rsidRDefault="00E43BD9">
      <w:pPr>
        <w:pStyle w:val="Heading3"/>
        <w:divId w:val="22220021"/>
        <w:rPr>
          <w:rFonts w:eastAsia="Times New Roman"/>
          <w:lang w:val="en-US"/>
        </w:rPr>
      </w:pPr>
      <w:bookmarkStart w:id="23" w:name="cardinality"/>
      <w:r>
        <w:rPr>
          <w:rFonts w:eastAsia="Times New Roman"/>
          <w:lang w:val="en-US"/>
        </w:rPr>
        <w:t>Base Conformance Rules</w:t>
      </w:r>
    </w:p>
    <w:p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rsidR="00C51368" w:rsidRDefault="00E43BD9">
      <w:pPr>
        <w:pStyle w:val="NormalWeb"/>
        <w:divId w:val="22220021"/>
        <w:rPr>
          <w:lang w:val="en-US"/>
        </w:rPr>
      </w:pPr>
      <w:r>
        <w:rPr>
          <w:lang w:val="en-US"/>
        </w:rPr>
        <w:t xml:space="preserve">Note: This specification uses the conformance verbs SHALL, SHOULD, and MAY as defined in </w:t>
      </w:r>
      <w:hyperlink r:id="rId207" w:history="1">
        <w:r>
          <w:rPr>
            <w:rStyle w:val="Hyperlink"/>
            <w:lang w:val="en-US"/>
          </w:rPr>
          <w:t>RFC 2119</w:t>
        </w:r>
      </w:hyperlink>
      <w:r>
        <w:rPr>
          <w:lang w:val="en-US"/>
        </w:rPr>
        <w:t xml:space="preserve">. Unlike RFC 2119, however, this specification allows that different applications may not be able to be </w:t>
      </w:r>
      <w:proofErr w:type="gramStart"/>
      <w:r>
        <w:rPr>
          <w:lang w:val="en-US"/>
        </w:rPr>
        <w:t>interoperate</w:t>
      </w:r>
      <w:proofErr w:type="gramEnd"/>
      <w:r>
        <w:rPr>
          <w:lang w:val="en-US"/>
        </w:rPr>
        <w:t xml:space="preserve"> because of how they use optional features. </w:t>
      </w:r>
    </w:p>
    <w:p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23"/>
    <w:p w:rsidR="00C51368" w:rsidRDefault="00E43BD9">
      <w:pPr>
        <w:pStyle w:val="Heading3"/>
        <w:divId w:val="22220021"/>
        <w:rPr>
          <w:rFonts w:eastAsia="Times New Roman"/>
          <w:lang w:val="en-US"/>
        </w:rPr>
      </w:pPr>
      <w:r>
        <w:rPr>
          <w:rFonts w:eastAsia="Times New Roman"/>
          <w:lang w:val="en-US"/>
        </w:rPr>
        <w:t>Cardinality</w:t>
      </w:r>
    </w:p>
    <w:p w:rsidR="00C51368" w:rsidRDefault="00E43BD9">
      <w:pPr>
        <w:pStyle w:val="NormalWeb"/>
        <w:divId w:val="22220021"/>
        <w:rPr>
          <w:lang w:val="en-US"/>
        </w:rPr>
      </w:pPr>
      <w:r>
        <w:rPr>
          <w:lang w:val="en-US"/>
        </w:rPr>
        <w:t>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w:t>
      </w:r>
      <w:proofErr w:type="gramStart"/>
      <w:r>
        <w:rPr>
          <w:lang w:val="en-US"/>
        </w:rPr>
        <w:t>..1</w:t>
      </w:r>
      <w:proofErr w:type="gramEnd"/>
      <w:r>
        <w:rPr>
          <w:lang w:val="en-US"/>
        </w:rPr>
        <w:t xml:space="preserve">, 0..*, 1..1, and 1..*. Profiles that describe specific use cases may use other values for cardinality within the limits of the cardinality defined by the base resource. </w:t>
      </w:r>
    </w:p>
    <w:p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rsidR="00C51368" w:rsidRDefault="00E43BD9">
      <w:pPr>
        <w:pStyle w:val="NormalWeb"/>
        <w:divId w:val="22220021"/>
        <w:rPr>
          <w:lang w:val="en-US"/>
        </w:rPr>
      </w:pPr>
      <w:r>
        <w:rPr>
          <w:lang w:val="en-US"/>
        </w:rPr>
        <w:t xml:space="preserve">In this specification, very few elements have a minimum cardinality of 1. Resources are used in many contexts, often quite removed from their primary use case,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w:t>
      </w:r>
      <w:r>
        <w:rPr>
          <w:lang w:val="en-US"/>
        </w:rPr>
        <w:lastRenderedPageBreak/>
        <w:t xml:space="preserve">reorder the elements. Note that it is not possible to define a meaning for the order of the elements in a </w:t>
      </w:r>
      <w:hyperlink r:id="rId208" w:history="1">
        <w:r>
          <w:rPr>
            <w:rStyle w:val="Hyperlink"/>
            <w:lang w:val="en-US"/>
          </w:rPr>
          <w:t>profile</w:t>
        </w:r>
      </w:hyperlink>
      <w:r>
        <w:rPr>
          <w:lang w:val="en-US"/>
        </w:rPr>
        <w:t xml:space="preserve"> using a </w:t>
      </w:r>
      <w:hyperlink r:id="rId209"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rsidR="00C51368" w:rsidRDefault="00E43BD9">
      <w:pPr>
        <w:pStyle w:val="Heading3"/>
        <w:divId w:val="22220021"/>
        <w:rPr>
          <w:rFonts w:eastAsia="Times New Roman"/>
          <w:lang w:val="en-US"/>
        </w:rPr>
      </w:pPr>
      <w:bookmarkStart w:id="24" w:name="mustUnderstand"/>
      <w:bookmarkStart w:id="25" w:name="isModifier"/>
      <w:r>
        <w:rPr>
          <w:rFonts w:eastAsia="Times New Roman"/>
          <w:lang w:val="en-US"/>
        </w:rPr>
        <w:t>Is-modifier</w:t>
      </w:r>
    </w:p>
    <w:p w:rsidR="00C51368" w:rsidRDefault="00E43BD9">
      <w:pPr>
        <w:pStyle w:val="NormalWeb"/>
        <w:divId w:val="22220021"/>
        <w:rPr>
          <w:lang w:val="en-US"/>
        </w:rPr>
      </w:pPr>
      <w:r>
        <w:rPr>
          <w:lang w:val="en-US"/>
        </w:rPr>
        <w:t xml:space="preserve">Is-Modifier is a </w:t>
      </w:r>
      <w:proofErr w:type="gramStart"/>
      <w:r>
        <w:rPr>
          <w:lang w:val="en-US"/>
        </w:rPr>
        <w:t>boolean</w:t>
      </w:r>
      <w:proofErr w:type="gramEnd"/>
      <w:r>
        <w:rPr>
          <w:lang w:val="en-US"/>
        </w:rPr>
        <w:t xml:space="preserve"> property that is assigned when an element is defined, either as part of the base resource contents in this specification, or when </w:t>
      </w:r>
      <w:hyperlink r:id="rId210"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211" w:history="1">
        <w:r>
          <w:rPr>
            <w:rStyle w:val="Hyperlink"/>
            <w:lang w:val="en-US"/>
          </w:rPr>
          <w:t>Structure Definition</w:t>
        </w:r>
      </w:hyperlink>
      <w:r>
        <w:rPr>
          <w:lang w:val="en-US"/>
        </w:rPr>
        <w:t xml:space="preserve">). When an element is labeled as Is-Modifier, the documentation must be clear about why it is a modifier. </w:t>
      </w:r>
    </w:p>
    <w:p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firstRow="1" w:lastRow="0" w:firstColumn="1" w:lastColumn="0" w:noHBand="0" w:noVBand="1"/>
      </w:tblPr>
      <w:tblGrid>
        <w:gridCol w:w="2700"/>
        <w:gridCol w:w="622"/>
        <w:gridCol w:w="622"/>
        <w:gridCol w:w="1721"/>
        <w:gridCol w:w="3815"/>
      </w:tblGrid>
      <w:tr w:rsidR="00C51368">
        <w:trPr>
          <w:divId w:val="22220021"/>
          <w:tblCellSpacing w:w="0" w:type="dxa"/>
        </w:trPr>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b/>
                <w:bCs/>
                <w:sz w:val="17"/>
                <w:szCs w:val="17"/>
              </w:rPr>
            </w:pPr>
            <w:hyperlink r:id="rId212"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b/>
                <w:bCs/>
                <w:sz w:val="17"/>
                <w:szCs w:val="17"/>
              </w:rPr>
            </w:pPr>
            <w:hyperlink r:id="rId213"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b/>
                <w:bCs/>
                <w:sz w:val="17"/>
                <w:szCs w:val="17"/>
              </w:rPr>
            </w:pPr>
            <w:hyperlink r:id="rId214"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C166DE">
            <w:pPr>
              <w:jc w:val="center"/>
              <w:rPr>
                <w:rFonts w:ascii="Verdana" w:eastAsia="Times New Roman" w:hAnsi="Verdana"/>
                <w:b/>
                <w:bCs/>
                <w:sz w:val="17"/>
                <w:szCs w:val="17"/>
              </w:rPr>
            </w:pPr>
            <w:hyperlink r:id="rId215"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b/>
                <w:bCs/>
                <w:sz w:val="17"/>
                <w:szCs w:val="17"/>
              </w:rPr>
            </w:pPr>
            <w:hyperlink r:id="rId216"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extent cx="304800" cy="304800"/>
                  <wp:effectExtent l="19050" t="0" r="0" b="0"/>
                  <wp:docPr id="7" name="Picture 7" descr="doco">
                    <a:hlinkClick xmlns:a="http://schemas.openxmlformats.org/drawingml/2006/main" r:id="rId21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218" tooltip="&quot;Legend for this format&quot;"/>
                          </pic:cNvP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2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2"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26" w:name="AllergyIntolerance"/>
            <w:r>
              <w:rPr>
                <w:rFonts w:ascii="Verdana" w:eastAsia="Times New Roman" w:hAnsi="Verdana"/>
                <w:sz w:val="17"/>
                <w:szCs w:val="17"/>
              </w:rPr>
              <w:t xml:space="preserve"> </w:t>
            </w:r>
            <w:bookmarkEnd w:id="26"/>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sz w:val="17"/>
                <w:szCs w:val="17"/>
              </w:rPr>
            </w:pPr>
            <w:hyperlink r:id="rId223"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6"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27" w:name="AllergyIntolerance.onset"/>
            <w:r>
              <w:rPr>
                <w:rFonts w:ascii="Verdana" w:eastAsia="Times New Roman" w:hAnsi="Verdana"/>
                <w:sz w:val="17"/>
                <w:szCs w:val="17"/>
              </w:rPr>
              <w:t xml:space="preserve"> </w:t>
            </w:r>
            <w:bookmarkEnd w:id="27"/>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sz w:val="17"/>
                <w:szCs w:val="17"/>
              </w:rPr>
            </w:pPr>
            <w:hyperlink r:id="rId227"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22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9"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28" w:name="AllergyIntolerance.patient"/>
            <w:r>
              <w:rPr>
                <w:rFonts w:ascii="Verdana" w:eastAsia="Times New Roman" w:hAnsi="Verdana"/>
                <w:sz w:val="17"/>
                <w:szCs w:val="17"/>
              </w:rPr>
              <w:t xml:space="preserve"> </w:t>
            </w:r>
            <w:bookmarkEnd w:id="28"/>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sz w:val="17"/>
                <w:szCs w:val="17"/>
              </w:rPr>
            </w:pPr>
            <w:hyperlink r:id="rId230"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231"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2"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29" w:name="AllergyIntolerance.status"/>
            <w:r>
              <w:rPr>
                <w:rFonts w:ascii="Verdana" w:eastAsia="Times New Roman" w:hAnsi="Verdana"/>
                <w:sz w:val="17"/>
                <w:szCs w:val="17"/>
              </w:rPr>
              <w:t xml:space="preserve"> </w:t>
            </w:r>
            <w:bookmarkEnd w:id="29"/>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sz w:val="17"/>
                <w:szCs w:val="17"/>
              </w:rPr>
            </w:pPr>
            <w:hyperlink r:id="rId233"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34"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35"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6"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30" w:name="AllergyIntolerance.criticality"/>
            <w:r>
              <w:rPr>
                <w:rFonts w:ascii="Verdana" w:eastAsia="Times New Roman" w:hAnsi="Verdana"/>
                <w:sz w:val="17"/>
                <w:szCs w:val="17"/>
              </w:rPr>
              <w:t xml:space="preserve"> </w:t>
            </w:r>
            <w:bookmarkEnd w:id="30"/>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sz w:val="17"/>
                <w:szCs w:val="17"/>
              </w:rPr>
            </w:pPr>
            <w:hyperlink r:id="rId237"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38"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39"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rsidR="00C51368" w:rsidRDefault="00E43BD9">
      <w:pPr>
        <w:pStyle w:val="NormalWeb"/>
        <w:divId w:val="22220021"/>
        <w:rPr>
          <w:lang w:val="en-US"/>
        </w:rPr>
      </w:pPr>
      <w:r>
        <w:rPr>
          <w:lang w:val="en-US"/>
        </w:rPr>
        <w:t>The element "didNotOccurFlag" affects the entire meaning of the resource - if it is set to true, the whole resource must be understood differently, and so it is not safe for implementations to ignore it. As a consequence, it is labelled as 'is modifier = true'. In this tabular representation of the resource, this shows as the flag '?!</w:t>
      </w:r>
      <w:proofErr w:type="gramStart"/>
      <w:r>
        <w:rPr>
          <w:lang w:val="en-US"/>
        </w:rPr>
        <w:t>'.</w:t>
      </w:r>
      <w:proofErr w:type="gramEnd"/>
      <w:r>
        <w:rPr>
          <w:lang w:val="en-US"/>
        </w:rPr>
        <w:t xml:space="preserve"> The </w:t>
      </w:r>
      <w:hyperlink r:id="rId240" w:history="1">
        <w:r>
          <w:rPr>
            <w:rStyle w:val="Hyperlink"/>
            <w:lang w:val="en-US"/>
          </w:rPr>
          <w:t>JSON</w:t>
        </w:r>
      </w:hyperlink>
      <w:r>
        <w:rPr>
          <w:lang w:val="en-US"/>
        </w:rPr>
        <w:t xml:space="preserve"> and </w:t>
      </w:r>
      <w:hyperlink r:id="rId241" w:history="1">
        <w:r>
          <w:rPr>
            <w:rStyle w:val="Hyperlink"/>
            <w:lang w:val="en-US"/>
          </w:rPr>
          <w:t>XML</w:t>
        </w:r>
      </w:hyperlink>
      <w:r>
        <w:rPr>
          <w:lang w:val="en-US"/>
        </w:rPr>
        <w:t xml:space="preserve"> representations of a resource definition have their own representation of 'is modifier = true' status, and it is defined directly in </w:t>
      </w:r>
      <w:proofErr w:type="gramStart"/>
      <w:r>
        <w:rPr>
          <w:lang w:val="en-US"/>
        </w:rPr>
        <w:t>a</w:t>
      </w:r>
      <w:proofErr w:type="gramEnd"/>
      <w:r>
        <w:rPr>
          <w:lang w:val="en-US"/>
        </w:rPr>
        <w:t xml:space="preserve"> </w:t>
      </w:r>
      <w:hyperlink r:id="rId242" w:anchor="ElementDefinition.isModifier" w:history="1">
        <w:r>
          <w:rPr>
            <w:rStyle w:val="Hyperlink"/>
            <w:lang w:val="en-US"/>
          </w:rPr>
          <w:t>ElementDefinition</w:t>
        </w:r>
      </w:hyperlink>
      <w:r>
        <w:rPr>
          <w:lang w:val="en-US"/>
        </w:rPr>
        <w:t xml:space="preserve">. </w:t>
      </w:r>
    </w:p>
    <w:p w:rsidR="00C51368" w:rsidRDefault="00E43BD9">
      <w:pPr>
        <w:pStyle w:val="NormalWeb"/>
        <w:divId w:val="22220021"/>
        <w:rPr>
          <w:lang w:val="en-US"/>
        </w:rPr>
      </w:pPr>
      <w:r>
        <w:rPr>
          <w:lang w:val="en-US"/>
        </w:rPr>
        <w:t xml:space="preserve">Is-Modifier elements SHALL be represented in the narrative summary of the resource. </w:t>
      </w:r>
    </w:p>
    <w:p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w:t>
      </w:r>
      <w:r>
        <w:rPr>
          <w:lang w:val="en-US"/>
        </w:rPr>
        <w:lastRenderedPageBreak/>
        <w:t xml:space="preserve">described. Iimplementations producing resources SHOULD ensure that appropriate values for isModifier elements are provided at all times. </w:t>
      </w:r>
    </w:p>
    <w:p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43" w:anchor="modifierExtension" w:history="1">
        <w:r>
          <w:rPr>
            <w:rStyle w:val="Hyperlink"/>
            <w:lang w:val="en-US"/>
          </w:rPr>
          <w:t>additional rules about how they are handled</w:t>
        </w:r>
      </w:hyperlink>
      <w:r>
        <w:rPr>
          <w:lang w:val="en-US"/>
        </w:rPr>
        <w:t xml:space="preserve">. </w:t>
      </w:r>
    </w:p>
    <w:p w:rsidR="00C51368" w:rsidRDefault="00E43BD9">
      <w:pPr>
        <w:pStyle w:val="Heading3"/>
        <w:divId w:val="22220021"/>
        <w:rPr>
          <w:rFonts w:eastAsia="Times New Roman"/>
          <w:lang w:val="en-US"/>
        </w:rPr>
      </w:pPr>
      <w:bookmarkStart w:id="31" w:name="mustsupport"/>
      <w:r>
        <w:rPr>
          <w:rFonts w:eastAsia="Times New Roman"/>
          <w:lang w:val="en-US"/>
        </w:rPr>
        <w:t>Must-Support</w:t>
      </w:r>
    </w:p>
    <w:p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44"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22220021"/>
        <w:rPr>
          <w:rFonts w:eastAsia="Times New Roman"/>
          <w:lang w:val="en-US"/>
        </w:rPr>
      </w:pPr>
      <w:bookmarkStart w:id="32" w:name="constraints"/>
      <w:bookmarkEnd w:id="32"/>
      <w:r>
        <w:rPr>
          <w:rFonts w:eastAsia="Times New Roman"/>
          <w:lang w:val="en-US"/>
        </w:rPr>
        <w:t>Constraints</w:t>
      </w:r>
    </w:p>
    <w:p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7746"/>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lastRenderedPageBreak/>
              <w:t>Key</w:t>
            </w:r>
          </w:p>
        </w:tc>
        <w:tc>
          <w:tcPr>
            <w:tcW w:w="0" w:type="auto"/>
            <w:vAlign w:val="center"/>
            <w:hideMark/>
          </w:tcPr>
          <w:p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Requirements</w:t>
            </w:r>
          </w:p>
        </w:tc>
        <w:tc>
          <w:tcPr>
            <w:tcW w:w="0" w:type="auto"/>
            <w:vAlign w:val="center"/>
            <w:hideMark/>
          </w:tcPr>
          <w:p w:rsidR="00C51368" w:rsidRDefault="00E43BD9">
            <w:pPr>
              <w:rPr>
                <w:rFonts w:eastAsia="Times New Roman"/>
              </w:rPr>
            </w:pPr>
            <w:r>
              <w:rPr>
                <w:rFonts w:eastAsia="Times New Roman"/>
              </w:rPr>
              <w:t>An explanation of why the constraint has been applied - what harmful conditions are being avoided</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Severity</w:t>
            </w:r>
          </w:p>
        </w:tc>
        <w:tc>
          <w:tcPr>
            <w:tcW w:w="0" w:type="auto"/>
            <w:vAlign w:val="center"/>
            <w:hideMark/>
          </w:tcPr>
          <w:p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Human Description</w:t>
            </w:r>
          </w:p>
        </w:tc>
        <w:tc>
          <w:tcPr>
            <w:tcW w:w="0" w:type="auto"/>
            <w:vAlign w:val="center"/>
            <w:hideMark/>
          </w:tcPr>
          <w:p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XPath Expression</w:t>
            </w:r>
          </w:p>
        </w:tc>
        <w:tc>
          <w:tcPr>
            <w:tcW w:w="0" w:type="auto"/>
            <w:vAlign w:val="center"/>
            <w:hideMark/>
          </w:tcPr>
          <w:p w:rsidR="00C51368" w:rsidRDefault="00E43BD9">
            <w:pPr>
              <w:rPr>
                <w:rFonts w:eastAsia="Times New Roman"/>
              </w:rPr>
            </w:pPr>
            <w:r>
              <w:rPr>
                <w:rFonts w:eastAsia="Times New Roman"/>
              </w:rPr>
              <w:t>An XPath expression taht must evaluate to true when run on the element in the XML representation. To use the constraint in JSON, the resource must be converted to XML</w:t>
            </w:r>
          </w:p>
        </w:tc>
      </w:tr>
    </w:tbl>
    <w:p w:rsidR="00C51368" w:rsidRDefault="00E43BD9">
      <w:pPr>
        <w:pStyle w:val="NormalWeb"/>
        <w:divId w:val="1822887678"/>
        <w:rPr>
          <w:lang w:val="en-US"/>
        </w:rPr>
      </w:pPr>
      <w:bookmarkStart w:id="33"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rsidR="00C51368" w:rsidRDefault="00E43BD9">
      <w:pPr>
        <w:pStyle w:val="NormalWeb"/>
        <w:divId w:val="1822887678"/>
        <w:rPr>
          <w:lang w:val="en-US"/>
        </w:rPr>
      </w:pPr>
      <w:r>
        <w:rPr>
          <w:lang w:val="en-US"/>
        </w:rPr>
        <w:t xml:space="preserve">Feedback is welcome </w:t>
      </w:r>
      <w:hyperlink r:id="rId245" w:history="1">
        <w:r>
          <w:rPr>
            <w:rStyle w:val="Hyperlink"/>
            <w:lang w:val="en-US"/>
          </w:rPr>
          <w:t>here</w:t>
        </w:r>
      </w:hyperlink>
      <w:r>
        <w:rPr>
          <w:lang w:val="en-US"/>
        </w:rPr>
        <w:t xml:space="preserve">. </w:t>
      </w:r>
    </w:p>
    <w:p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46" w:history="1">
        <w:r>
          <w:rPr>
            <w:rStyle w:val="Hyperlink"/>
            <w:lang w:val="en-US"/>
          </w:rPr>
          <w:t>profiles</w:t>
        </w:r>
      </w:hyperlink>
      <w:r>
        <w:rPr>
          <w:lang w:val="en-US"/>
        </w:rPr>
        <w:t xml:space="preserve"> that apply to resources. Systems are not required to evaluate the constraints, just as they are not required to check for conformance, or schema validatity. However, systems SHOULD alway ensure that all resources are valid against all applicable constraints. </w:t>
      </w:r>
    </w:p>
    <w:p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rsidR="00C51368" w:rsidRDefault="00C166DE">
      <w:pPr>
        <w:pStyle w:val="NormalWeb"/>
        <w:divId w:val="22220021"/>
        <w:rPr>
          <w:lang w:val="en-US"/>
        </w:rPr>
      </w:pPr>
      <w:hyperlink r:id="rId247"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rsidR="00C51368" w:rsidRDefault="00E43BD9">
      <w:pPr>
        <w:pStyle w:val="Heading3"/>
        <w:divId w:val="22220021"/>
        <w:rPr>
          <w:rFonts w:eastAsia="Times New Roman"/>
          <w:lang w:val="en-US"/>
        </w:rPr>
      </w:pPr>
      <w:bookmarkStart w:id="34" w:name="default"/>
      <w:bookmarkStart w:id="35" w:name="meaning-when-missing"/>
      <w:bookmarkEnd w:id="34"/>
      <w:bookmarkEnd w:id="35"/>
      <w:r>
        <w:rPr>
          <w:rFonts w:eastAsia="Times New Roman"/>
          <w:lang w:val="en-US"/>
        </w:rPr>
        <w:t>Other Metadata</w:t>
      </w:r>
    </w:p>
    <w:p w:rsidR="00C51368" w:rsidRDefault="00E43BD9">
      <w:pPr>
        <w:pStyle w:val="NormalWeb"/>
        <w:divId w:val="22220021"/>
        <w:rPr>
          <w:lang w:val="en-US"/>
        </w:rPr>
      </w:pPr>
      <w:r>
        <w:rPr>
          <w:lang w:val="en-US"/>
        </w:rPr>
        <w:t xml:space="preserve">In addition to the conformance, metadata, each element has other metadata properties: </w:t>
      </w:r>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48" w:anchor="summary" w:history="1">
        <w:r>
          <w:rPr>
            <w:rStyle w:val="Hyperlink"/>
            <w:rFonts w:eastAsia="Times New Roman"/>
            <w:lang w:val="en-US"/>
          </w:rPr>
          <w:t>Summary Searches</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49" w:anchor="missing" w:history="1">
        <w:r>
          <w:rPr>
            <w:rStyle w:val="Hyperlink"/>
            <w:rFonts w:eastAsia="Times New Roman"/>
            <w:lang w:val="en-US"/>
          </w:rPr>
          <w:t>means when an element is missing</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rsidR="00C51368" w:rsidRDefault="00E43BD9">
      <w:pPr>
        <w:pStyle w:val="Heading3"/>
        <w:divId w:val="22220021"/>
        <w:rPr>
          <w:rFonts w:eastAsia="Times New Roman"/>
          <w:lang w:val="en-US"/>
        </w:rPr>
      </w:pPr>
      <w:bookmarkStart w:id="36" w:name="examples"/>
      <w:r>
        <w:rPr>
          <w:rFonts w:eastAsia="Times New Roman"/>
          <w:lang w:val="en-US"/>
        </w:rPr>
        <w:t>Examples and Reference Implementations</w:t>
      </w:r>
    </w:p>
    <w:p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w:t>
      </w:r>
      <w:r>
        <w:rPr>
          <w:lang w:val="en-US"/>
        </w:rPr>
        <w:lastRenderedPageBreak/>
        <w:t xml:space="preserve">specification, the specification is considered correct and normative, not the examples. This same rule applies to the reference implementations. </w:t>
      </w:r>
    </w:p>
    <w:p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rsidR="00C51368" w:rsidRDefault="00E43BD9">
      <w:pPr>
        <w:pStyle w:val="Heading1"/>
        <w:rPr>
          <w:rFonts w:eastAsia="Times New Roman"/>
          <w:noProof/>
          <w:lang w:val="en-US"/>
        </w:rPr>
      </w:pPr>
      <w:r>
        <w:rPr>
          <w:rFonts w:eastAsia="Times New Roman"/>
          <w:noProof/>
          <w:lang w:val="en-US"/>
        </w:rPr>
        <w:t>cpt.html</w:t>
      </w:r>
    </w:p>
    <w:p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5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51" w:anchor="status" w:history="1">
              <w:r w:rsidR="00E43BD9">
                <w:rPr>
                  <w:rStyle w:val="Hyperlink"/>
                  <w:rFonts w:eastAsia="Times New Roman"/>
                </w:rPr>
                <w:t>Ballot Status</w:t>
              </w:r>
            </w:hyperlink>
            <w:r w:rsidR="00E43BD9">
              <w:rPr>
                <w:rFonts w:eastAsia="Times New Roman"/>
              </w:rPr>
              <w:t xml:space="preserve">: </w:t>
            </w:r>
            <w:hyperlink r:id="rId252" w:anchor="pubs" w:history="1">
              <w:r w:rsidR="00E43BD9">
                <w:rPr>
                  <w:rStyle w:val="Hyperlink"/>
                  <w:rFonts w:eastAsia="Times New Roman"/>
                </w:rPr>
                <w:t>DSTU 2</w:t>
              </w:r>
            </w:hyperlink>
          </w:p>
        </w:tc>
      </w:tr>
    </w:tbl>
    <w:p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121"/>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CPT is made managed by the </w:t>
            </w:r>
            <w:hyperlink r:id="rId253" w:history="1">
              <w:r>
                <w:rPr>
                  <w:rStyle w:val="Hyperlink"/>
                  <w:rFonts w:eastAsia="Times New Roman"/>
                </w:rPr>
                <w:t>American Medical Association</w:t>
              </w:r>
            </w:hyperlink>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54" w:history="1">
              <w:r>
                <w:rPr>
                  <w:rStyle w:val="Hyperlink"/>
                  <w:rFonts w:eastAsia="Times New Roman"/>
                </w:rPr>
                <w:t>http://www.ama-assn.org/go/cpt</w:t>
              </w:r>
            </w:hyperlink>
            <w:r>
              <w:rPr>
                <w:rFonts w:eastAsia="Times New Roman"/>
              </w:rPr>
              <w:t xml:space="preserve"> identifies the CPT code system</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appropriate, use the year of release e.g. 2014</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"Code" in the CPT tables (a 5 character code)</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"Description" in the CPT tables</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defined</w:t>
            </w:r>
          </w:p>
        </w:tc>
      </w:tr>
    </w:tbl>
    <w:p w:rsidR="00C51368" w:rsidRDefault="00E43BD9">
      <w:pPr>
        <w:pStyle w:val="Heading3"/>
        <w:divId w:val="375353091"/>
        <w:rPr>
          <w:rFonts w:eastAsia="Times New Roman"/>
          <w:lang w:val="en-US"/>
        </w:rPr>
      </w:pPr>
      <w:r>
        <w:rPr>
          <w:rFonts w:eastAsia="Times New Roman"/>
          <w:lang w:val="en-US"/>
        </w:rPr>
        <w:t>Version Issues</w:t>
      </w:r>
    </w:p>
    <w:p w:rsidR="00C51368" w:rsidRDefault="00E43BD9">
      <w:pPr>
        <w:pStyle w:val="NormalWeb"/>
        <w:divId w:val="375353091"/>
        <w:rPr>
          <w:lang w:val="en-US"/>
        </w:rPr>
      </w:pPr>
      <w:r>
        <w:rPr>
          <w:lang w:val="en-US"/>
        </w:rPr>
        <w:t xml:space="preserve">CPT is released each October. CPT versions are identified simply by the year of their release. </w:t>
      </w:r>
    </w:p>
    <w:p w:rsidR="00C51368" w:rsidRDefault="00E43BD9">
      <w:pPr>
        <w:pStyle w:val="Heading3"/>
        <w:divId w:val="375353091"/>
        <w:rPr>
          <w:rFonts w:eastAsia="Times New Roman"/>
          <w:lang w:val="en-US"/>
        </w:rPr>
      </w:pPr>
      <w:r>
        <w:rPr>
          <w:rFonts w:eastAsia="Times New Roman"/>
          <w:lang w:val="en-US"/>
        </w:rPr>
        <w:t>Example Usage</w:t>
      </w:r>
    </w:p>
    <w:p w:rsidR="00C51368" w:rsidRDefault="00C51368">
      <w:pPr>
        <w:pStyle w:val="HTMLPreformatted"/>
        <w:divId w:val="375353091"/>
        <w:rPr>
          <w:lang w:val="en-US"/>
        </w:rPr>
      </w:pPr>
    </w:p>
    <w:p w:rsidR="00C51368" w:rsidRDefault="00E43BD9">
      <w:pPr>
        <w:pStyle w:val="HTMLPreformatted"/>
        <w:divId w:val="375353091"/>
        <w:rPr>
          <w:lang w:val="en-US"/>
        </w:rPr>
      </w:pPr>
      <w:r>
        <w:rPr>
          <w:lang w:val="en-US"/>
        </w:rPr>
        <w:t xml:space="preserve">  &lt;coding&gt;</w:t>
      </w:r>
    </w:p>
    <w:p w:rsidR="00C51368" w:rsidRDefault="00E43BD9">
      <w:pPr>
        <w:pStyle w:val="HTMLPreformatted"/>
        <w:divId w:val="375353091"/>
        <w:rPr>
          <w:lang w:val="en-US"/>
        </w:rPr>
      </w:pPr>
      <w:r>
        <w:rPr>
          <w:lang w:val="en-US"/>
        </w:rPr>
        <w:t xml:space="preserve">    &lt;system value="http://www.ama-assn.org/go/cpt"/&gt;</w:t>
      </w:r>
    </w:p>
    <w:p w:rsidR="00C51368" w:rsidRDefault="00E43BD9">
      <w:pPr>
        <w:pStyle w:val="HTMLPreformatted"/>
        <w:divId w:val="375353091"/>
        <w:rPr>
          <w:lang w:val="en-US"/>
        </w:rPr>
      </w:pPr>
      <w:r>
        <w:rPr>
          <w:lang w:val="en-US"/>
        </w:rPr>
        <w:t xml:space="preserve">    &lt;version value="2014"/&gt;</w:t>
      </w:r>
    </w:p>
    <w:p w:rsidR="00C51368" w:rsidRDefault="00E43BD9">
      <w:pPr>
        <w:pStyle w:val="HTMLPreformatted"/>
        <w:divId w:val="375353091"/>
        <w:rPr>
          <w:lang w:val="en-US"/>
        </w:rPr>
      </w:pPr>
      <w:r>
        <w:rPr>
          <w:lang w:val="en-US"/>
        </w:rPr>
        <w:t xml:space="preserve">    &lt;code value="31502"/&gt;</w:t>
      </w:r>
    </w:p>
    <w:p w:rsidR="00C51368" w:rsidRDefault="00E43BD9">
      <w:pPr>
        <w:pStyle w:val="HTMLPreformatted"/>
        <w:divId w:val="375353091"/>
        <w:rPr>
          <w:lang w:val="en-US"/>
        </w:rPr>
      </w:pPr>
      <w:r>
        <w:rPr>
          <w:lang w:val="en-US"/>
        </w:rPr>
        <w:t xml:space="preserve">    &lt;display value="Tracheotomy tube change prior to establishment of fistula tract"/&gt;</w:t>
      </w:r>
    </w:p>
    <w:p w:rsidR="00C51368" w:rsidRDefault="00E43BD9">
      <w:pPr>
        <w:pStyle w:val="HTMLPreformatted"/>
        <w:divId w:val="375353091"/>
        <w:rPr>
          <w:lang w:val="en-US"/>
        </w:rPr>
      </w:pPr>
      <w:r>
        <w:rPr>
          <w:lang w:val="en-US"/>
        </w:rPr>
        <w:t xml:space="preserve">  &lt;/coding&gt;</w:t>
      </w:r>
    </w:p>
    <w:p w:rsidR="00C51368" w:rsidRDefault="00E43BD9">
      <w:pPr>
        <w:pStyle w:val="Heading3"/>
        <w:divId w:val="375353091"/>
        <w:rPr>
          <w:rFonts w:eastAsia="Times New Roman"/>
          <w:lang w:val="en-US"/>
        </w:rPr>
      </w:pPr>
      <w:r>
        <w:rPr>
          <w:rFonts w:eastAsia="Times New Roman"/>
          <w:lang w:val="en-US"/>
        </w:rPr>
        <w:t>Copyright/License Issues</w:t>
      </w:r>
    </w:p>
    <w:p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rsidR="00C51368" w:rsidRDefault="00E43BD9">
      <w:pPr>
        <w:pStyle w:val="NormalWeb"/>
        <w:divId w:val="375353091"/>
        <w:rPr>
          <w:lang w:val="en-US"/>
        </w:rPr>
      </w:pPr>
      <w:r>
        <w:rPr>
          <w:lang w:val="en-US"/>
        </w:rPr>
        <w:lastRenderedPageBreak/>
        <w:t xml:space="preserve">When Value Sets include CPT codes, the copyright element should include the text "CPT </w:t>
      </w:r>
      <w:proofErr w:type="gramStart"/>
      <w:r>
        <w:rPr>
          <w:lang w:val="en-US"/>
        </w:rPr>
        <w:t>copyright</w:t>
      </w:r>
      <w:proofErr w:type="gramEnd"/>
      <w:r>
        <w:rPr>
          <w:lang w:val="en-US"/>
        </w:rPr>
        <w:t xml:space="preserve"> 2014 American Medical Association. All rights reserved.</w:t>
      </w:r>
      <w:proofErr w:type="gramStart"/>
      <w:r>
        <w:rPr>
          <w:lang w:val="en-US"/>
        </w:rPr>
        <w:t>".</w:t>
      </w:r>
      <w:proofErr w:type="gramEnd"/>
      <w:r>
        <w:rPr>
          <w:lang w:val="en-US"/>
        </w:rPr>
        <w:t xml:space="preserve"> </w:t>
      </w:r>
    </w:p>
    <w:p w:rsidR="00C51368" w:rsidRDefault="00E43BD9">
      <w:pPr>
        <w:pStyle w:val="Heading3"/>
        <w:divId w:val="375353091"/>
        <w:rPr>
          <w:rFonts w:eastAsia="Times New Roman"/>
          <w:lang w:val="en-US"/>
        </w:rPr>
      </w:pPr>
      <w:r>
        <w:rPr>
          <w:rFonts w:eastAsia="Times New Roman"/>
          <w:lang w:val="en-US"/>
        </w:rPr>
        <w:t>CPT Filter Properties</w:t>
      </w:r>
    </w:p>
    <w:p w:rsidR="00C51368" w:rsidRDefault="00E43BD9">
      <w:pPr>
        <w:pStyle w:val="NormalWeb"/>
        <w:divId w:val="375353091"/>
        <w:rPr>
          <w:lang w:val="en-US"/>
        </w:rPr>
      </w:pPr>
      <w:r>
        <w:rPr>
          <w:lang w:val="en-US"/>
        </w:rPr>
        <w:t xml:space="preserve">No filter properties have been defined at this time. </w:t>
      </w:r>
    </w:p>
    <w:p w:rsidR="00C51368" w:rsidRDefault="00E43BD9">
      <w:pPr>
        <w:pStyle w:val="Heading3"/>
        <w:divId w:val="375353091"/>
        <w:rPr>
          <w:rFonts w:eastAsia="Times New Roman"/>
          <w:lang w:val="en-US"/>
        </w:rPr>
      </w:pPr>
      <w:r>
        <w:rPr>
          <w:rFonts w:eastAsia="Times New Roman"/>
          <w:lang w:val="en-US"/>
        </w:rPr>
        <w:t>Implicit Value Sets</w:t>
      </w:r>
    </w:p>
    <w:p w:rsidR="00C51368" w:rsidRDefault="00E43BD9">
      <w:pPr>
        <w:pStyle w:val="NormalWeb"/>
        <w:divId w:val="375353091"/>
        <w:rPr>
          <w:lang w:val="en-US"/>
        </w:rPr>
      </w:pPr>
      <w:r>
        <w:rPr>
          <w:lang w:val="en-US"/>
        </w:rPr>
        <w:t xml:space="preserve">The value set URL http://hl7.org/fhir/ValueSet/cpt-all is a value set that includes all CPT codes. </w:t>
      </w:r>
    </w:p>
    <w:p w:rsidR="00C51368" w:rsidRDefault="00E43BD9">
      <w:pPr>
        <w:pStyle w:val="Heading1"/>
        <w:rPr>
          <w:rFonts w:eastAsia="Times New Roman"/>
          <w:noProof/>
          <w:lang w:val="en-US"/>
        </w:rPr>
      </w:pPr>
      <w:r>
        <w:rPr>
          <w:rFonts w:eastAsia="Times New Roman"/>
          <w:noProof/>
          <w:lang w:val="en-US"/>
        </w:rPr>
        <w:t>credits.html</w:t>
      </w:r>
    </w:p>
    <w:p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606090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56" w:anchor="status" w:history="1">
              <w:r w:rsidR="00E43BD9">
                <w:rPr>
                  <w:rStyle w:val="Hyperlink"/>
                  <w:rFonts w:eastAsia="Times New Roman"/>
                </w:rPr>
                <w:t>Ballot Status</w:t>
              </w:r>
            </w:hyperlink>
            <w:r w:rsidR="00E43BD9">
              <w:rPr>
                <w:rFonts w:eastAsia="Times New Roman"/>
              </w:rPr>
              <w:t xml:space="preserve">: </w:t>
            </w:r>
            <w:hyperlink r:id="rId257" w:anchor="pubs" w:history="1">
              <w:r w:rsidR="00E43BD9">
                <w:rPr>
                  <w:rStyle w:val="Hyperlink"/>
                  <w:rFonts w:eastAsia="Times New Roman"/>
                </w:rPr>
                <w:t>DSTU 2</w:t>
              </w:r>
            </w:hyperlink>
          </w:p>
        </w:tc>
      </w:tr>
    </w:tbl>
    <w:p w:rsidR="00C51368" w:rsidRDefault="00E43BD9">
      <w:pPr>
        <w:pStyle w:val="Heading3"/>
        <w:divId w:val="936060903"/>
        <w:rPr>
          <w:rFonts w:eastAsia="Times New Roman"/>
          <w:lang w:val="en-US"/>
        </w:rPr>
      </w:pPr>
      <w:bookmarkStart w:id="37" w:name="community"/>
      <w:r>
        <w:rPr>
          <w:rFonts w:eastAsia="Times New Roman"/>
          <w:lang w:val="en-US"/>
        </w:rPr>
        <w:t>Community</w:t>
      </w:r>
    </w:p>
    <w:p w:rsidR="00C51368" w:rsidRDefault="00E43BD9">
      <w:pPr>
        <w:pStyle w:val="NormalWeb"/>
        <w:divId w:val="936060903"/>
        <w:rPr>
          <w:lang w:val="en-US"/>
        </w:rPr>
      </w:pPr>
      <w:r>
        <w:rPr>
          <w:lang w:val="en-US"/>
        </w:rPr>
        <w:t xml:space="preserve">The FHIR community meets inside the wider </w:t>
      </w:r>
      <w:hyperlink r:id="rId258"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rsidR="00C51368" w:rsidRDefault="00E43BD9">
      <w:pPr>
        <w:pStyle w:val="NormalWeb"/>
        <w:divId w:val="936060903"/>
        <w:rPr>
          <w:lang w:val="en-US"/>
        </w:rPr>
      </w:pPr>
      <w:r>
        <w:rPr>
          <w:lang w:val="en-US"/>
        </w:rPr>
        <w:t xml:space="preserve">The primary resources used by the FHIR community are the </w:t>
      </w:r>
      <w:hyperlink r:id="rId259" w:history="1">
        <w:r>
          <w:rPr>
            <w:rStyle w:val="Hyperlink"/>
            <w:lang w:val="en-US"/>
          </w:rPr>
          <w:t>HL7 wiki</w:t>
        </w:r>
      </w:hyperlink>
      <w:r>
        <w:rPr>
          <w:lang w:val="en-US"/>
        </w:rPr>
        <w:t xml:space="preserve">, and the </w:t>
      </w:r>
      <w:hyperlink r:id="rId260" w:history="1">
        <w:r>
          <w:rPr>
            <w:rStyle w:val="Hyperlink"/>
            <w:lang w:val="en-US"/>
          </w:rPr>
          <w:t>FHIR email list</w:t>
        </w:r>
      </w:hyperlink>
      <w:r>
        <w:rPr>
          <w:lang w:val="en-US"/>
        </w:rPr>
        <w:t xml:space="preserve">. In addition, the community holds regular face to face meetings as part of the </w:t>
      </w:r>
      <w:hyperlink r:id="rId261" w:history="1">
        <w:r>
          <w:rPr>
            <w:rStyle w:val="Hyperlink"/>
            <w:lang w:val="en-US"/>
          </w:rPr>
          <w:t>HL7 Working Group meetings</w:t>
        </w:r>
      </w:hyperlink>
      <w:r>
        <w:rPr>
          <w:lang w:val="en-US"/>
        </w:rPr>
        <w:t xml:space="preserve">. The formal governance arrangements that manage FHIR development are documented on HL7's </w:t>
      </w:r>
      <w:hyperlink r:id="rId262" w:history="1">
        <w:r>
          <w:rPr>
            <w:rStyle w:val="Hyperlink"/>
            <w:lang w:val="en-US"/>
          </w:rPr>
          <w:t>wiki</w:t>
        </w:r>
      </w:hyperlink>
      <w:r>
        <w:rPr>
          <w:lang w:val="en-US"/>
        </w:rPr>
        <w:t xml:space="preserve"> </w:t>
      </w:r>
    </w:p>
    <w:p w:rsidR="00C51368" w:rsidRDefault="00E43BD9">
      <w:pPr>
        <w:pStyle w:val="Heading3"/>
        <w:divId w:val="936060903"/>
        <w:rPr>
          <w:rFonts w:eastAsia="Times New Roman"/>
          <w:lang w:val="en-US"/>
        </w:rPr>
      </w:pPr>
      <w:bookmarkStart w:id="38" w:name="credits"/>
      <w:bookmarkEnd w:id="38"/>
      <w:r>
        <w:rPr>
          <w:rFonts w:eastAsia="Times New Roman"/>
          <w:lang w:val="en-US"/>
        </w:rPr>
        <w:t>Credits</w:t>
      </w:r>
    </w:p>
    <w:p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3"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4"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65" w:history="1">
        <w:r>
          <w:rPr>
            <w:rStyle w:val="Hyperlink"/>
            <w:rFonts w:eastAsia="Times New Roman"/>
            <w:lang w:val="en-US"/>
          </w:rPr>
          <w:t>studiojoyo.com</w:t>
        </w:r>
      </w:hyperlink>
      <w:r>
        <w:rPr>
          <w:rFonts w:eastAsia="Times New Roman"/>
          <w:lang w:val="en-US"/>
        </w:rPr>
        <w:t xml:space="preserve"> - thanks</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66" w:history="1">
        <w:r>
          <w:rPr>
            <w:rStyle w:val="Hyperlink"/>
            <w:rFonts w:eastAsia="Times New Roman"/>
            <w:lang w:val="en-US"/>
          </w:rPr>
          <w:t>Accenture</w:t>
        </w:r>
      </w:hyperlink>
      <w:r>
        <w:rPr>
          <w:rFonts w:eastAsia="Times New Roman"/>
          <w:lang w:val="en-US"/>
        </w:rPr>
        <w:t xml:space="preserve">, </w:t>
      </w:r>
      <w:hyperlink r:id="rId267" w:history="1">
        <w:r>
          <w:rPr>
            <w:rStyle w:val="Hyperlink"/>
            <w:rFonts w:eastAsia="Times New Roman"/>
            <w:lang w:val="en-US"/>
          </w:rPr>
          <w:t>AEGIS.net Inc</w:t>
        </w:r>
      </w:hyperlink>
      <w:r>
        <w:rPr>
          <w:rFonts w:eastAsia="Times New Roman"/>
          <w:lang w:val="en-US"/>
        </w:rPr>
        <w:t xml:space="preserve">, </w:t>
      </w:r>
      <w:hyperlink r:id="rId268" w:history="1">
        <w:r>
          <w:rPr>
            <w:rStyle w:val="Hyperlink"/>
            <w:rFonts w:eastAsia="Times New Roman"/>
            <w:lang w:val="en-US"/>
          </w:rPr>
          <w:t>Agfa Healthcare</w:t>
        </w:r>
      </w:hyperlink>
      <w:r>
        <w:rPr>
          <w:rFonts w:eastAsia="Times New Roman"/>
          <w:lang w:val="en-US"/>
        </w:rPr>
        <w:t xml:space="preserve">, </w:t>
      </w:r>
      <w:hyperlink r:id="rId269" w:history="1">
        <w:r>
          <w:rPr>
            <w:rStyle w:val="Hyperlink"/>
            <w:rFonts w:eastAsia="Times New Roman"/>
            <w:lang w:val="en-US"/>
          </w:rPr>
          <w:t>American Immunization Registry Association</w:t>
        </w:r>
      </w:hyperlink>
      <w:r>
        <w:rPr>
          <w:rFonts w:eastAsia="Times New Roman"/>
          <w:lang w:val="en-US"/>
        </w:rPr>
        <w:t xml:space="preserve">, </w:t>
      </w:r>
      <w:hyperlink r:id="rId270" w:history="1">
        <w:r>
          <w:rPr>
            <w:rStyle w:val="Hyperlink"/>
            <w:rFonts w:eastAsia="Times New Roman"/>
            <w:lang w:val="en-US"/>
          </w:rPr>
          <w:t>American Society of Clinical Oncology</w:t>
        </w:r>
      </w:hyperlink>
      <w:r>
        <w:rPr>
          <w:rFonts w:eastAsia="Times New Roman"/>
          <w:lang w:val="en-US"/>
        </w:rPr>
        <w:t xml:space="preserve">, Apertura, </w:t>
      </w:r>
      <w:hyperlink r:id="rId271" w:history="1">
        <w:r>
          <w:rPr>
            <w:rStyle w:val="Hyperlink"/>
            <w:rFonts w:eastAsia="Times New Roman"/>
            <w:lang w:val="en-US"/>
          </w:rPr>
          <w:t>Blue Wave Informatics</w:t>
        </w:r>
      </w:hyperlink>
      <w:r>
        <w:rPr>
          <w:rFonts w:eastAsia="Times New Roman"/>
          <w:lang w:val="en-US"/>
        </w:rPr>
        <w:t xml:space="preserve">, </w:t>
      </w:r>
      <w:hyperlink r:id="rId272" w:history="1">
        <w:r>
          <w:rPr>
            <w:rStyle w:val="Hyperlink"/>
            <w:rFonts w:eastAsia="Times New Roman"/>
            <w:lang w:val="en-US"/>
          </w:rPr>
          <w:t xml:space="preserve">Boston </w:t>
        </w:r>
        <w:r>
          <w:rPr>
            <w:rStyle w:val="Hyperlink"/>
            <w:rFonts w:eastAsia="Times New Roman"/>
            <w:lang w:val="en-US"/>
          </w:rPr>
          <w:lastRenderedPageBreak/>
          <w:t>Children's Hospital</w:t>
        </w:r>
      </w:hyperlink>
      <w:r>
        <w:rPr>
          <w:rFonts w:eastAsia="Times New Roman"/>
          <w:lang w:val="en-US"/>
        </w:rPr>
        <w:t xml:space="preserve">, </w:t>
      </w:r>
      <w:hyperlink r:id="rId273" w:history="1">
        <w:r>
          <w:rPr>
            <w:rStyle w:val="Hyperlink"/>
            <w:rFonts w:eastAsia="Times New Roman"/>
            <w:lang w:val="en-US"/>
          </w:rPr>
          <w:t>BRIT Systems</w:t>
        </w:r>
      </w:hyperlink>
      <w:r>
        <w:rPr>
          <w:rFonts w:eastAsia="Times New Roman"/>
          <w:lang w:val="en-US"/>
        </w:rPr>
        <w:t xml:space="preserve">, </w:t>
      </w:r>
      <w:hyperlink r:id="rId274" w:history="1">
        <w:r>
          <w:rPr>
            <w:rStyle w:val="Hyperlink"/>
            <w:rFonts w:eastAsia="Times New Roman"/>
            <w:lang w:val="en-US"/>
          </w:rPr>
          <w:t>Cambia Health Solutions</w:t>
        </w:r>
      </w:hyperlink>
      <w:r>
        <w:rPr>
          <w:rFonts w:eastAsia="Times New Roman"/>
          <w:lang w:val="en-US"/>
        </w:rPr>
        <w:t xml:space="preserve">, </w:t>
      </w:r>
      <w:hyperlink r:id="rId275" w:history="1">
        <w:r>
          <w:rPr>
            <w:rStyle w:val="Hyperlink"/>
            <w:rFonts w:eastAsia="Times New Roman"/>
            <w:lang w:val="en-US"/>
          </w:rPr>
          <w:t>Canada Health Infoway (CHI)</w:t>
        </w:r>
      </w:hyperlink>
      <w:r>
        <w:rPr>
          <w:rFonts w:eastAsia="Times New Roman"/>
          <w:lang w:val="en-US"/>
        </w:rPr>
        <w:t xml:space="preserve">, </w:t>
      </w:r>
      <w:hyperlink r:id="rId276" w:history="1">
        <w:r>
          <w:rPr>
            <w:rStyle w:val="Hyperlink"/>
            <w:rFonts w:eastAsia="Times New Roman"/>
            <w:lang w:val="en-US"/>
          </w:rPr>
          <w:t>Center for Medical Interoperability</w:t>
        </w:r>
      </w:hyperlink>
      <w:r>
        <w:rPr>
          <w:rFonts w:eastAsia="Times New Roman"/>
          <w:lang w:val="en-US"/>
        </w:rPr>
        <w:t xml:space="preserve">, </w:t>
      </w:r>
      <w:hyperlink r:id="rId277" w:history="1">
        <w:r>
          <w:rPr>
            <w:rStyle w:val="Hyperlink"/>
            <w:rFonts w:eastAsia="Times New Roman"/>
            <w:lang w:val="en-US"/>
          </w:rPr>
          <w:t>Centers for Disease Control and Prevention</w:t>
        </w:r>
      </w:hyperlink>
      <w:r>
        <w:rPr>
          <w:rFonts w:eastAsia="Times New Roman"/>
          <w:lang w:val="en-US"/>
        </w:rPr>
        <w:t xml:space="preserve">, </w:t>
      </w:r>
      <w:hyperlink r:id="rId278" w:history="1">
        <w:r>
          <w:rPr>
            <w:rStyle w:val="Hyperlink"/>
            <w:rFonts w:eastAsia="Times New Roman"/>
            <w:lang w:val="en-US"/>
          </w:rPr>
          <w:t>Choice Hospital Systems</w:t>
        </w:r>
      </w:hyperlink>
      <w:r>
        <w:rPr>
          <w:rFonts w:eastAsia="Times New Roman"/>
          <w:lang w:val="en-US"/>
        </w:rPr>
        <w:t xml:space="preserve">, </w:t>
      </w:r>
      <w:hyperlink r:id="rId279" w:history="1">
        <w:r>
          <w:rPr>
            <w:rStyle w:val="Hyperlink"/>
            <w:rFonts w:eastAsia="Times New Roman"/>
            <w:lang w:val="en-US"/>
          </w:rPr>
          <w:t>Cognitive medical Systems</w:t>
        </w:r>
      </w:hyperlink>
      <w:r>
        <w:rPr>
          <w:rFonts w:eastAsia="Times New Roman"/>
          <w:lang w:val="en-US"/>
        </w:rPr>
        <w:t xml:space="preserve">, </w:t>
      </w:r>
      <w:hyperlink r:id="rId280" w:history="1">
        <w:r>
          <w:rPr>
            <w:rStyle w:val="Hyperlink"/>
            <w:rFonts w:eastAsia="Times New Roman"/>
            <w:lang w:val="en-US"/>
          </w:rPr>
          <w:t>College of American Pathologists</w:t>
        </w:r>
      </w:hyperlink>
      <w:r>
        <w:rPr>
          <w:rFonts w:eastAsia="Times New Roman"/>
          <w:lang w:val="en-US"/>
        </w:rPr>
        <w:t xml:space="preserve">, </w:t>
      </w:r>
      <w:hyperlink r:id="rId281" w:history="1">
        <w:r>
          <w:rPr>
            <w:rStyle w:val="Hyperlink"/>
            <w:rFonts w:eastAsia="Times New Roman"/>
            <w:lang w:val="en-US"/>
          </w:rPr>
          <w:t>Corepoint Health</w:t>
        </w:r>
      </w:hyperlink>
      <w:r>
        <w:rPr>
          <w:rFonts w:eastAsia="Times New Roman"/>
          <w:lang w:val="en-US"/>
        </w:rPr>
        <w:t xml:space="preserve">, </w:t>
      </w:r>
      <w:hyperlink r:id="rId282" w:history="1">
        <w:r>
          <w:rPr>
            <w:rStyle w:val="Hyperlink"/>
            <w:rFonts w:eastAsia="Times New Roman"/>
            <w:lang w:val="en-US"/>
          </w:rPr>
          <w:t>CSIRO ICT</w:t>
        </w:r>
      </w:hyperlink>
      <w:r>
        <w:rPr>
          <w:rFonts w:eastAsia="Times New Roman"/>
          <w:lang w:val="en-US"/>
        </w:rPr>
        <w:t xml:space="preserve">, </w:t>
      </w:r>
      <w:hyperlink r:id="rId283" w:history="1">
        <w:r>
          <w:rPr>
            <w:rStyle w:val="Hyperlink"/>
            <w:rFonts w:eastAsia="Times New Roman"/>
            <w:lang w:val="en-US"/>
          </w:rPr>
          <w:t>DCA Health Solutions</w:t>
        </w:r>
      </w:hyperlink>
      <w:r>
        <w:rPr>
          <w:rFonts w:eastAsia="Times New Roman"/>
          <w:lang w:val="en-US"/>
        </w:rPr>
        <w:t xml:space="preserve">, </w:t>
      </w:r>
      <w:hyperlink r:id="rId284" w:history="1">
        <w:r>
          <w:rPr>
            <w:rStyle w:val="Hyperlink"/>
            <w:rFonts w:eastAsia="Times New Roman"/>
            <w:lang w:val="en-US"/>
          </w:rPr>
          <w:t>Deontik Pty Ltd</w:t>
        </w:r>
      </w:hyperlink>
      <w:r>
        <w:rPr>
          <w:rFonts w:eastAsia="Times New Roman"/>
          <w:lang w:val="en-US"/>
        </w:rPr>
        <w:t xml:space="preserve">, </w:t>
      </w:r>
      <w:hyperlink r:id="rId285" w:history="1">
        <w:r>
          <w:rPr>
            <w:rStyle w:val="Hyperlink"/>
            <w:rFonts w:eastAsia="Times New Roman"/>
            <w:lang w:val="en-US"/>
          </w:rPr>
          <w:t>DIPS</w:t>
        </w:r>
      </w:hyperlink>
      <w:r>
        <w:rPr>
          <w:rFonts w:eastAsia="Times New Roman"/>
          <w:lang w:val="en-US"/>
        </w:rPr>
        <w:t xml:space="preserve">, </w:t>
      </w:r>
      <w:hyperlink r:id="rId286" w:history="1">
        <w:r>
          <w:rPr>
            <w:rStyle w:val="Hyperlink"/>
            <w:rFonts w:eastAsia="Times New Roman"/>
            <w:lang w:val="en-US"/>
          </w:rPr>
          <w:t>Dynamic Health It</w:t>
        </w:r>
      </w:hyperlink>
      <w:r>
        <w:rPr>
          <w:rFonts w:eastAsia="Times New Roman"/>
          <w:lang w:val="en-US"/>
        </w:rPr>
        <w:t xml:space="preserve">, </w:t>
      </w:r>
      <w:hyperlink r:id="rId287" w:history="1">
        <w:r>
          <w:rPr>
            <w:rStyle w:val="Hyperlink"/>
            <w:rFonts w:eastAsia="Times New Roman"/>
            <w:lang w:val="en-US"/>
          </w:rPr>
          <w:t>ecGroup Inc</w:t>
        </w:r>
      </w:hyperlink>
      <w:r>
        <w:rPr>
          <w:rFonts w:eastAsia="Times New Roman"/>
          <w:lang w:val="en-US"/>
        </w:rPr>
        <w:t xml:space="preserve">, Ediden Group Inc., </w:t>
      </w:r>
      <w:hyperlink r:id="rId288" w:history="1">
        <w:r>
          <w:rPr>
            <w:rStyle w:val="Hyperlink"/>
            <w:rFonts w:eastAsia="Times New Roman"/>
            <w:lang w:val="en-US"/>
          </w:rPr>
          <w:t>Edmond Scientific Company</w:t>
        </w:r>
      </w:hyperlink>
      <w:r>
        <w:rPr>
          <w:rFonts w:eastAsia="Times New Roman"/>
          <w:lang w:val="en-US"/>
        </w:rPr>
        <w:t xml:space="preserve">, </w:t>
      </w:r>
      <w:hyperlink r:id="rId289" w:history="1">
        <w:r>
          <w:rPr>
            <w:rStyle w:val="Hyperlink"/>
            <w:rFonts w:eastAsia="Times New Roman"/>
            <w:lang w:val="en-US"/>
          </w:rPr>
          <w:t>Epic</w:t>
        </w:r>
      </w:hyperlink>
      <w:r>
        <w:rPr>
          <w:rFonts w:eastAsia="Times New Roman"/>
          <w:lang w:val="en-US"/>
        </w:rPr>
        <w:t xml:space="preserve">, </w:t>
      </w:r>
      <w:hyperlink r:id="rId290" w:history="1">
        <w:r>
          <w:rPr>
            <w:rStyle w:val="Hyperlink"/>
            <w:rFonts w:eastAsia="Times New Roman"/>
            <w:lang w:val="en-US"/>
          </w:rPr>
          <w:t>GE Healthcare</w:t>
        </w:r>
      </w:hyperlink>
      <w:r>
        <w:rPr>
          <w:rFonts w:eastAsia="Times New Roman"/>
          <w:lang w:val="en-US"/>
        </w:rPr>
        <w:t xml:space="preserve">, </w:t>
      </w:r>
      <w:hyperlink r:id="rId291" w:history="1">
        <w:r>
          <w:rPr>
            <w:rStyle w:val="Hyperlink"/>
            <w:rFonts w:eastAsia="Times New Roman"/>
            <w:lang w:val="en-US"/>
          </w:rPr>
          <w:t>Fujifilm Australia</w:t>
        </w:r>
      </w:hyperlink>
      <w:r>
        <w:rPr>
          <w:rFonts w:eastAsia="Times New Roman"/>
          <w:lang w:val="en-US"/>
        </w:rPr>
        <w:t xml:space="preserve">, </w:t>
      </w:r>
      <w:hyperlink r:id="rId292" w:history="1">
        <w:r>
          <w:rPr>
            <w:rStyle w:val="Hyperlink"/>
            <w:rFonts w:eastAsia="Times New Roman"/>
            <w:lang w:val="en-US"/>
          </w:rPr>
          <w:t>Furore</w:t>
        </w:r>
      </w:hyperlink>
      <w:r>
        <w:rPr>
          <w:rFonts w:eastAsia="Times New Roman"/>
          <w:lang w:val="en-US"/>
        </w:rPr>
        <w:t xml:space="preserve">, </w:t>
      </w:r>
      <w:hyperlink r:id="rId293" w:history="1">
        <w:r>
          <w:rPr>
            <w:rStyle w:val="Hyperlink"/>
            <w:rFonts w:eastAsia="Times New Roman"/>
            <w:lang w:val="en-US"/>
          </w:rPr>
          <w:t>Gea-Interactive</w:t>
        </w:r>
      </w:hyperlink>
      <w:r>
        <w:rPr>
          <w:rFonts w:eastAsia="Times New Roman"/>
          <w:lang w:val="en-US"/>
        </w:rPr>
        <w:t xml:space="preserve">, </w:t>
      </w:r>
      <w:hyperlink r:id="rId294" w:history="1">
        <w:r>
          <w:rPr>
            <w:rStyle w:val="Hyperlink"/>
            <w:rFonts w:eastAsia="Times New Roman"/>
            <w:lang w:val="en-US"/>
          </w:rPr>
          <w:t>Global Village Consulting</w:t>
        </w:r>
      </w:hyperlink>
      <w:r>
        <w:rPr>
          <w:rFonts w:eastAsia="Times New Roman"/>
          <w:lang w:val="en-US"/>
        </w:rPr>
        <w:t xml:space="preserve">, </w:t>
      </w:r>
      <w:hyperlink r:id="rId295" w:history="1">
        <w:r>
          <w:rPr>
            <w:rStyle w:val="Hyperlink"/>
            <w:rFonts w:eastAsia="Times New Roman"/>
            <w:lang w:val="en-US"/>
          </w:rPr>
          <w:t>Gevity</w:t>
        </w:r>
      </w:hyperlink>
      <w:r>
        <w:rPr>
          <w:rFonts w:eastAsia="Times New Roman"/>
          <w:lang w:val="en-US"/>
        </w:rPr>
        <w:t xml:space="preserve">, </w:t>
      </w:r>
      <w:hyperlink r:id="rId296" w:history="1">
        <w:r>
          <w:rPr>
            <w:rStyle w:val="Hyperlink"/>
            <w:rFonts w:eastAsia="Times New Roman"/>
            <w:lang w:val="en-US"/>
          </w:rPr>
          <w:t>Health Intersections</w:t>
        </w:r>
      </w:hyperlink>
      <w:r>
        <w:rPr>
          <w:rFonts w:eastAsia="Times New Roman"/>
          <w:lang w:val="en-US"/>
        </w:rPr>
        <w:t xml:space="preserve">, </w:t>
      </w:r>
      <w:hyperlink r:id="rId297" w:history="1">
        <w:r>
          <w:rPr>
            <w:rStyle w:val="Hyperlink"/>
            <w:rFonts w:eastAsia="Times New Roman"/>
            <w:lang w:val="en-US"/>
          </w:rPr>
          <w:t>Health IQ</w:t>
        </w:r>
      </w:hyperlink>
      <w:r>
        <w:rPr>
          <w:rFonts w:eastAsia="Times New Roman"/>
          <w:lang w:val="en-US"/>
        </w:rPr>
        <w:t xml:space="preserve">, </w:t>
      </w:r>
      <w:hyperlink r:id="rId298" w:history="1">
        <w:r>
          <w:rPr>
            <w:rStyle w:val="Hyperlink"/>
            <w:rFonts w:eastAsia="Times New Roman"/>
            <w:lang w:val="en-US"/>
          </w:rPr>
          <w:t>Healthcentrix</w:t>
        </w:r>
      </w:hyperlink>
      <w:r>
        <w:rPr>
          <w:rFonts w:eastAsia="Times New Roman"/>
          <w:lang w:val="en-US"/>
        </w:rPr>
        <w:t xml:space="preserve">, HealthFire, Healthwise, </w:t>
      </w:r>
      <w:hyperlink r:id="rId299" w:history="1">
        <w:r>
          <w:rPr>
            <w:rStyle w:val="Hyperlink"/>
            <w:rFonts w:eastAsia="Times New Roman"/>
            <w:lang w:val="en-US"/>
          </w:rPr>
          <w:t>Helse Vest IKT AS</w:t>
        </w:r>
      </w:hyperlink>
      <w:r>
        <w:rPr>
          <w:rFonts w:eastAsia="Times New Roman"/>
          <w:lang w:val="en-US"/>
        </w:rPr>
        <w:t xml:space="preserve">, </w:t>
      </w:r>
      <w:hyperlink r:id="rId300" w:history="1">
        <w:r>
          <w:rPr>
            <w:rStyle w:val="Hyperlink"/>
            <w:rFonts w:eastAsia="Times New Roman"/>
            <w:lang w:val="en-US"/>
          </w:rPr>
          <w:t>HL7 Argentina</w:t>
        </w:r>
      </w:hyperlink>
      <w:r>
        <w:rPr>
          <w:rFonts w:eastAsia="Times New Roman"/>
          <w:lang w:val="en-US"/>
        </w:rPr>
        <w:t xml:space="preserve">, </w:t>
      </w:r>
      <w:hyperlink r:id="rId301" w:history="1">
        <w:r>
          <w:rPr>
            <w:rStyle w:val="Hyperlink"/>
            <w:rFonts w:eastAsia="Times New Roman"/>
            <w:lang w:val="en-US"/>
          </w:rPr>
          <w:t>HL7 New Zealand</w:t>
        </w:r>
      </w:hyperlink>
      <w:r>
        <w:rPr>
          <w:rFonts w:eastAsia="Times New Roman"/>
          <w:lang w:val="en-US"/>
        </w:rPr>
        <w:t xml:space="preserve">, </w:t>
      </w:r>
      <w:hyperlink r:id="rId302" w:history="1">
        <w:r>
          <w:rPr>
            <w:rStyle w:val="Hyperlink"/>
            <w:rFonts w:eastAsia="Times New Roman"/>
            <w:lang w:val="en-US"/>
          </w:rPr>
          <w:t>HL7 UK</w:t>
        </w:r>
      </w:hyperlink>
      <w:r>
        <w:rPr>
          <w:rFonts w:eastAsia="Times New Roman"/>
          <w:lang w:val="en-US"/>
        </w:rPr>
        <w:t xml:space="preserve">, </w:t>
      </w:r>
      <w:hyperlink r:id="rId303"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304" w:history="1">
        <w:r>
          <w:rPr>
            <w:rStyle w:val="Hyperlink"/>
            <w:rFonts w:eastAsia="Times New Roman"/>
            <w:lang w:val="en-US"/>
          </w:rPr>
          <w:t>Intelligent Medical Objects (IMO)</w:t>
        </w:r>
      </w:hyperlink>
      <w:r>
        <w:rPr>
          <w:rFonts w:eastAsia="Times New Roman"/>
          <w:lang w:val="en-US"/>
        </w:rPr>
        <w:t xml:space="preserve">, </w:t>
      </w:r>
      <w:hyperlink r:id="rId305" w:history="1">
        <w:r>
          <w:rPr>
            <w:rStyle w:val="Hyperlink"/>
            <w:rFonts w:eastAsia="Times New Roman"/>
            <w:lang w:val="en-US"/>
          </w:rPr>
          <w:t>Interfaceware</w:t>
        </w:r>
      </w:hyperlink>
      <w:r>
        <w:rPr>
          <w:rFonts w:eastAsia="Times New Roman"/>
          <w:lang w:val="en-US"/>
        </w:rPr>
        <w:t xml:space="preserve">, </w:t>
      </w:r>
      <w:hyperlink r:id="rId306" w:history="1">
        <w:r>
          <w:rPr>
            <w:rStyle w:val="Hyperlink"/>
            <w:rFonts w:eastAsia="Times New Roman"/>
            <w:lang w:val="en-US"/>
          </w:rPr>
          <w:t>Inovalon</w:t>
        </w:r>
      </w:hyperlink>
      <w:r>
        <w:rPr>
          <w:rFonts w:eastAsia="Times New Roman"/>
          <w:lang w:val="en-US"/>
        </w:rPr>
        <w:t xml:space="preserve">, </w:t>
      </w:r>
      <w:hyperlink r:id="rId307" w:history="1">
        <w:r>
          <w:rPr>
            <w:rStyle w:val="Hyperlink"/>
            <w:rFonts w:eastAsia="Times New Roman"/>
            <w:lang w:val="en-US"/>
          </w:rPr>
          <w:t>Intermountain Healthcare</w:t>
        </w:r>
      </w:hyperlink>
      <w:r>
        <w:rPr>
          <w:rFonts w:eastAsia="Times New Roman"/>
          <w:lang w:val="en-US"/>
        </w:rPr>
        <w:t xml:space="preserve">, </w:t>
      </w:r>
      <w:hyperlink r:id="rId308" w:history="1">
        <w:r>
          <w:rPr>
            <w:rStyle w:val="Hyperlink"/>
            <w:rFonts w:eastAsia="Times New Roman"/>
            <w:lang w:val="en-US"/>
          </w:rPr>
          <w:t>J P Systems</w:t>
        </w:r>
      </w:hyperlink>
      <w:r>
        <w:rPr>
          <w:rFonts w:eastAsia="Times New Roman"/>
          <w:lang w:val="en-US"/>
        </w:rPr>
        <w:t xml:space="preserve">, </w:t>
      </w:r>
      <w:hyperlink r:id="rId309" w:history="1">
        <w:r>
          <w:rPr>
            <w:rStyle w:val="Hyperlink"/>
            <w:rFonts w:eastAsia="Times New Roman"/>
            <w:lang w:val="en-US"/>
          </w:rPr>
          <w:t>Kestral Computing</w:t>
        </w:r>
      </w:hyperlink>
      <w:r>
        <w:rPr>
          <w:rFonts w:eastAsia="Times New Roman"/>
          <w:lang w:val="en-US"/>
        </w:rPr>
        <w:t xml:space="preserve">, Knapp Consulting Inc., </w:t>
      </w:r>
      <w:hyperlink r:id="rId310" w:history="1">
        <w:r>
          <w:rPr>
            <w:rStyle w:val="Hyperlink"/>
            <w:rFonts w:eastAsia="Times New Roman"/>
            <w:lang w:val="en-US"/>
          </w:rPr>
          <w:t>Lantana Consulting Group</w:t>
        </w:r>
      </w:hyperlink>
      <w:r>
        <w:rPr>
          <w:rFonts w:eastAsia="Times New Roman"/>
          <w:lang w:val="en-US"/>
        </w:rPr>
        <w:t xml:space="preserve">, </w:t>
      </w:r>
      <w:hyperlink r:id="rId311" w:history="1">
        <w:r>
          <w:rPr>
            <w:rStyle w:val="Hyperlink"/>
            <w:rFonts w:eastAsia="Times New Roman"/>
            <w:lang w:val="en-US"/>
          </w:rPr>
          <w:t>The Lazy Company</w:t>
        </w:r>
      </w:hyperlink>
      <w:r>
        <w:rPr>
          <w:rFonts w:eastAsia="Times New Roman"/>
          <w:lang w:val="en-US"/>
        </w:rPr>
        <w:t xml:space="preserve">, </w:t>
      </w:r>
      <w:hyperlink r:id="rId312" w:history="1">
        <w:r>
          <w:rPr>
            <w:rStyle w:val="Hyperlink"/>
            <w:rFonts w:eastAsia="Times New Roman"/>
            <w:lang w:val="en-US"/>
          </w:rPr>
          <w:t>Mater Pathology</w:t>
        </w:r>
      </w:hyperlink>
      <w:r>
        <w:rPr>
          <w:rFonts w:eastAsia="Times New Roman"/>
          <w:lang w:val="en-US"/>
        </w:rPr>
        <w:t xml:space="preserve">, </w:t>
      </w:r>
      <w:hyperlink r:id="rId313" w:history="1">
        <w:r>
          <w:rPr>
            <w:rStyle w:val="Hyperlink"/>
            <w:rFonts w:eastAsia="Times New Roman"/>
            <w:lang w:val="en-US"/>
          </w:rPr>
          <w:t>Mayo Clinic</w:t>
        </w:r>
      </w:hyperlink>
      <w:r>
        <w:rPr>
          <w:rFonts w:eastAsia="Times New Roman"/>
          <w:lang w:val="en-US"/>
        </w:rPr>
        <w:t xml:space="preserve">, </w:t>
      </w:r>
      <w:hyperlink r:id="rId314" w:history="1">
        <w:r>
          <w:rPr>
            <w:rStyle w:val="Hyperlink"/>
            <w:rFonts w:eastAsia="Times New Roman"/>
            <w:lang w:val="en-US"/>
          </w:rPr>
          <w:t>McKesson</w:t>
        </w:r>
      </w:hyperlink>
      <w:r>
        <w:rPr>
          <w:rFonts w:eastAsia="Times New Roman"/>
          <w:lang w:val="en-US"/>
        </w:rPr>
        <w:t xml:space="preserve">, </w:t>
      </w:r>
      <w:hyperlink r:id="rId315" w:history="1">
        <w:r>
          <w:rPr>
            <w:rStyle w:val="Hyperlink"/>
            <w:rFonts w:eastAsia="Times New Roman"/>
            <w:lang w:val="en-US"/>
          </w:rPr>
          <w:t>Mohawk College</w:t>
        </w:r>
      </w:hyperlink>
      <w:r>
        <w:rPr>
          <w:rFonts w:eastAsia="Times New Roman"/>
          <w:lang w:val="en-US"/>
        </w:rPr>
        <w:t xml:space="preserve">, </w:t>
      </w:r>
      <w:hyperlink r:id="rId316" w:history="1">
        <w:r>
          <w:rPr>
            <w:rStyle w:val="Hyperlink"/>
            <w:rFonts w:eastAsia="Times New Roman"/>
            <w:lang w:val="en-US"/>
          </w:rPr>
          <w:t>MSIA Australia</w:t>
        </w:r>
      </w:hyperlink>
      <w:r>
        <w:rPr>
          <w:rFonts w:eastAsia="Times New Roman"/>
          <w:lang w:val="en-US"/>
        </w:rPr>
        <w:t xml:space="preserve">, </w:t>
      </w:r>
      <w:hyperlink r:id="rId317" w:history="1">
        <w:r>
          <w:rPr>
            <w:rStyle w:val="Hyperlink"/>
            <w:rFonts w:eastAsia="Times New Roman"/>
            <w:lang w:val="en-US"/>
          </w:rPr>
          <w:t>National E-Health Transition Authority (NEHTA)</w:t>
        </w:r>
      </w:hyperlink>
      <w:r>
        <w:rPr>
          <w:rFonts w:eastAsia="Times New Roman"/>
          <w:lang w:val="en-US"/>
        </w:rPr>
        <w:t xml:space="preserve">, </w:t>
      </w:r>
      <w:hyperlink r:id="rId318" w:history="1">
        <w:r>
          <w:rPr>
            <w:rStyle w:val="Hyperlink"/>
            <w:rFonts w:eastAsia="Times New Roman"/>
            <w:lang w:val="en-US"/>
          </w:rPr>
          <w:t>National Institute of Standards and Technology (NIST)</w:t>
        </w:r>
      </w:hyperlink>
      <w:r>
        <w:rPr>
          <w:rFonts w:eastAsia="Times New Roman"/>
          <w:lang w:val="en-US"/>
        </w:rPr>
        <w:t xml:space="preserve">, </w:t>
      </w:r>
      <w:hyperlink r:id="rId319" w:history="1">
        <w:r>
          <w:rPr>
            <w:rStyle w:val="Hyperlink"/>
            <w:rFonts w:eastAsia="Times New Roman"/>
            <w:lang w:val="en-US"/>
          </w:rPr>
          <w:t>NProgram</w:t>
        </w:r>
      </w:hyperlink>
      <w:r>
        <w:rPr>
          <w:rFonts w:eastAsia="Times New Roman"/>
          <w:lang w:val="en-US"/>
        </w:rPr>
        <w:t xml:space="preserve">, </w:t>
      </w:r>
      <w:hyperlink r:id="rId320"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321" w:history="1">
        <w:r>
          <w:rPr>
            <w:rStyle w:val="Hyperlink"/>
            <w:rFonts w:eastAsia="Times New Roman"/>
            <w:lang w:val="en-US"/>
          </w:rPr>
          <w:t>Open Mapping Software</w:t>
        </w:r>
      </w:hyperlink>
      <w:r>
        <w:rPr>
          <w:rFonts w:eastAsia="Times New Roman"/>
          <w:lang w:val="en-US"/>
        </w:rPr>
        <w:t xml:space="preserve">, </w:t>
      </w:r>
      <w:hyperlink r:id="rId322" w:history="1">
        <w:r>
          <w:rPr>
            <w:rStyle w:val="Hyperlink"/>
            <w:rFonts w:eastAsia="Times New Roman"/>
            <w:lang w:val="en-US"/>
          </w:rPr>
          <w:t>Oridashi</w:t>
        </w:r>
      </w:hyperlink>
      <w:r>
        <w:rPr>
          <w:rFonts w:eastAsia="Times New Roman"/>
          <w:lang w:val="en-US"/>
        </w:rPr>
        <w:t xml:space="preserve">, </w:t>
      </w:r>
      <w:hyperlink r:id="rId323" w:history="1">
        <w:r>
          <w:rPr>
            <w:rStyle w:val="Hyperlink"/>
            <w:rFonts w:eastAsia="Times New Roman"/>
            <w:lang w:val="en-US"/>
          </w:rPr>
          <w:t>Orion Healthcare</w:t>
        </w:r>
      </w:hyperlink>
      <w:r>
        <w:rPr>
          <w:rFonts w:eastAsia="Times New Roman"/>
          <w:lang w:val="en-US"/>
        </w:rPr>
        <w:t xml:space="preserve">, </w:t>
      </w:r>
      <w:hyperlink r:id="rId324" w:history="1">
        <w:r>
          <w:rPr>
            <w:rStyle w:val="Hyperlink"/>
            <w:rFonts w:eastAsia="Times New Roman"/>
            <w:lang w:val="en-US"/>
          </w:rPr>
          <w:t>Qvera</w:t>
        </w:r>
      </w:hyperlink>
      <w:r>
        <w:rPr>
          <w:rFonts w:eastAsia="Times New Roman"/>
          <w:lang w:val="en-US"/>
        </w:rPr>
        <w:t xml:space="preserve">, </w:t>
      </w:r>
      <w:hyperlink r:id="rId325" w:history="1">
        <w:r>
          <w:rPr>
            <w:rStyle w:val="Hyperlink"/>
            <w:rFonts w:eastAsia="Times New Roman"/>
            <w:lang w:val="en-US"/>
          </w:rPr>
          <w:t>Queensland Health</w:t>
        </w:r>
      </w:hyperlink>
      <w:r>
        <w:rPr>
          <w:rFonts w:eastAsia="Times New Roman"/>
          <w:lang w:val="en-US"/>
        </w:rPr>
        <w:t xml:space="preserve">, </w:t>
      </w:r>
      <w:hyperlink r:id="rId326" w:history="1">
        <w:r>
          <w:rPr>
            <w:rStyle w:val="Hyperlink"/>
            <w:rFonts w:eastAsia="Times New Roman"/>
            <w:lang w:val="en-US"/>
          </w:rPr>
          <w:t>Regenstrief Institute</w:t>
        </w:r>
      </w:hyperlink>
      <w:r>
        <w:rPr>
          <w:rFonts w:eastAsia="Times New Roman"/>
          <w:lang w:val="en-US"/>
        </w:rPr>
        <w:t xml:space="preserve">, </w:t>
      </w:r>
      <w:hyperlink r:id="rId327" w:history="1">
        <w:r>
          <w:rPr>
            <w:rStyle w:val="Hyperlink"/>
            <w:rFonts w:eastAsia="Times New Roman"/>
            <w:lang w:val="en-US"/>
          </w:rPr>
          <w:t>RelayHealth</w:t>
        </w:r>
      </w:hyperlink>
      <w:r>
        <w:rPr>
          <w:rFonts w:eastAsia="Times New Roman"/>
          <w:lang w:val="en-US"/>
        </w:rPr>
        <w:t xml:space="preserve">, </w:t>
      </w:r>
      <w:hyperlink r:id="rId328" w:history="1">
        <w:r>
          <w:rPr>
            <w:rStyle w:val="Hyperlink"/>
            <w:rFonts w:eastAsia="Times New Roman"/>
            <w:lang w:val="en-US"/>
          </w:rPr>
          <w:t>Ringholm</w:t>
        </w:r>
      </w:hyperlink>
      <w:r>
        <w:rPr>
          <w:rFonts w:eastAsia="Times New Roman"/>
          <w:lang w:val="en-US"/>
        </w:rPr>
        <w:t xml:space="preserve">, </w:t>
      </w:r>
      <w:hyperlink r:id="rId329" w:history="1">
        <w:r>
          <w:rPr>
            <w:rStyle w:val="Hyperlink"/>
            <w:rFonts w:eastAsia="Times New Roman"/>
            <w:lang w:val="en-US"/>
          </w:rPr>
          <w:t>Roche Diagnostics International Ltd.</w:t>
        </w:r>
      </w:hyperlink>
      <w:r>
        <w:rPr>
          <w:rFonts w:eastAsia="Times New Roman"/>
          <w:lang w:val="en-US"/>
        </w:rPr>
        <w:t xml:space="preserve">, </w:t>
      </w:r>
      <w:hyperlink r:id="rId330" w:history="1">
        <w:r>
          <w:rPr>
            <w:rStyle w:val="Hyperlink"/>
            <w:rFonts w:eastAsia="Times New Roman"/>
            <w:lang w:val="en-US"/>
          </w:rPr>
          <w:t>Smart Health Solutions</w:t>
        </w:r>
      </w:hyperlink>
      <w:r>
        <w:rPr>
          <w:rFonts w:eastAsia="Times New Roman"/>
          <w:lang w:val="en-US"/>
        </w:rPr>
        <w:t xml:space="preserve">, </w:t>
      </w:r>
      <w:hyperlink r:id="rId331" w:history="1">
        <w:r>
          <w:rPr>
            <w:rStyle w:val="Hyperlink"/>
            <w:rFonts w:eastAsia="Times New Roman"/>
            <w:lang w:val="en-US"/>
          </w:rPr>
          <w:t>Smart Platforms</w:t>
        </w:r>
      </w:hyperlink>
      <w:r>
        <w:rPr>
          <w:rFonts w:eastAsia="Times New Roman"/>
          <w:lang w:val="en-US"/>
        </w:rPr>
        <w:t xml:space="preserve">, </w:t>
      </w:r>
      <w:hyperlink r:id="rId332" w:history="1">
        <w:r>
          <w:rPr>
            <w:rStyle w:val="Hyperlink"/>
            <w:rFonts w:eastAsia="Times New Roman"/>
            <w:lang w:val="en-US"/>
          </w:rPr>
          <w:t>Sysmex AU</w:t>
        </w:r>
      </w:hyperlink>
      <w:r>
        <w:rPr>
          <w:rFonts w:eastAsia="Times New Roman"/>
          <w:lang w:val="en-US"/>
        </w:rPr>
        <w:t xml:space="preserve">, </w:t>
      </w:r>
      <w:hyperlink r:id="rId333" w:history="1">
        <w:r>
          <w:rPr>
            <w:rStyle w:val="Hyperlink"/>
            <w:rFonts w:eastAsia="Times New Roman"/>
            <w:lang w:val="en-US"/>
          </w:rPr>
          <w:t>Sysmex NZ Ltd</w:t>
        </w:r>
      </w:hyperlink>
      <w:r>
        <w:rPr>
          <w:rFonts w:eastAsia="Times New Roman"/>
          <w:lang w:val="en-US"/>
        </w:rPr>
        <w:t xml:space="preserve">, </w:t>
      </w:r>
      <w:hyperlink r:id="rId334" w:history="1">
        <w:r>
          <w:rPr>
            <w:rStyle w:val="Hyperlink"/>
            <w:rFonts w:eastAsia="Times New Roman"/>
            <w:lang w:val="en-US"/>
          </w:rPr>
          <w:t>Systems Made Simple</w:t>
        </w:r>
      </w:hyperlink>
      <w:r>
        <w:rPr>
          <w:rFonts w:eastAsia="Times New Roman"/>
          <w:lang w:val="en-US"/>
        </w:rPr>
        <w:t xml:space="preserve">, </w:t>
      </w:r>
      <w:hyperlink r:id="rId335" w:history="1">
        <w:r>
          <w:rPr>
            <w:rStyle w:val="Hyperlink"/>
            <w:rFonts w:eastAsia="Times New Roman"/>
            <w:lang w:val="en-US"/>
          </w:rPr>
          <w:t>Thrasys</w:t>
        </w:r>
      </w:hyperlink>
      <w:r>
        <w:rPr>
          <w:rFonts w:eastAsia="Times New Roman"/>
          <w:lang w:val="en-US"/>
        </w:rPr>
        <w:t xml:space="preserve">, </w:t>
      </w:r>
      <w:hyperlink r:id="rId336" w:history="1">
        <w:r>
          <w:rPr>
            <w:rStyle w:val="Hyperlink"/>
            <w:rFonts w:eastAsia="Times New Roman"/>
            <w:lang w:val="en-US"/>
          </w:rPr>
          <w:t>U.S. Dept. of Veteran Affairs</w:t>
        </w:r>
      </w:hyperlink>
      <w:r>
        <w:rPr>
          <w:rFonts w:eastAsia="Times New Roman"/>
          <w:lang w:val="en-US"/>
        </w:rPr>
        <w:t xml:space="preserve">, </w:t>
      </w:r>
      <w:hyperlink r:id="rId337" w:history="1">
        <w:r>
          <w:rPr>
            <w:rStyle w:val="Hyperlink"/>
            <w:rFonts w:eastAsia="Times New Roman"/>
            <w:lang w:val="en-US"/>
          </w:rPr>
          <w:t>University Health Network</w:t>
        </w:r>
      </w:hyperlink>
      <w:r>
        <w:rPr>
          <w:rFonts w:eastAsia="Times New Roman"/>
          <w:lang w:val="en-US"/>
        </w:rPr>
        <w:t xml:space="preserve">, </w:t>
      </w:r>
      <w:hyperlink r:id="rId338" w:history="1">
        <w:r>
          <w:rPr>
            <w:rStyle w:val="Hyperlink"/>
            <w:rFonts w:eastAsia="Times New Roman"/>
            <w:lang w:val="en-US"/>
          </w:rPr>
          <w:t>Vanderbilt University Medical Center</w:t>
        </w:r>
      </w:hyperlink>
      <w:r>
        <w:rPr>
          <w:rFonts w:eastAsia="Times New Roman"/>
          <w:lang w:val="en-US"/>
        </w:rPr>
        <w:t xml:space="preserve">, Vermonster, </w:t>
      </w:r>
      <w:hyperlink r:id="rId339" w:history="1">
        <w:r>
          <w:rPr>
            <w:rStyle w:val="Hyperlink"/>
            <w:rFonts w:eastAsia="Times New Roman"/>
            <w:lang w:val="en-US"/>
          </w:rPr>
          <w:t>Web MD Health Services</w:t>
        </w:r>
      </w:hyperlink>
      <w:r>
        <w:rPr>
          <w:rFonts w:eastAsia="Times New Roman"/>
          <w:lang w:val="en-US"/>
        </w:rPr>
        <w:t xml:space="preserve">, </w:t>
      </w:r>
      <w:hyperlink r:id="rId340" w:history="1">
        <w:r>
          <w:rPr>
            <w:rStyle w:val="Hyperlink"/>
            <w:rFonts w:eastAsia="Times New Roman"/>
            <w:lang w:val="en-US"/>
          </w:rPr>
          <w:t>West Health</w:t>
        </w:r>
      </w:hyperlink>
      <w:r>
        <w:rPr>
          <w:rFonts w:eastAsia="Times New Roman"/>
          <w:lang w:val="en-US"/>
        </w:rPr>
        <w:t xml:space="preserve">, </w:t>
      </w:r>
      <w:hyperlink r:id="rId341" w:history="1">
        <w:r>
          <w:rPr>
            <w:rStyle w:val="Hyperlink"/>
            <w:rFonts w:eastAsia="Times New Roman"/>
            <w:lang w:val="en-US"/>
          </w:rPr>
          <w:t>yConsult</w:t>
        </w:r>
      </w:hyperlink>
      <w:r>
        <w:rPr>
          <w:rFonts w:eastAsia="Times New Roman"/>
          <w:lang w:val="en-US"/>
        </w:rPr>
        <w:t xml:space="preserve">, </w:t>
      </w:r>
      <w:hyperlink r:id="rId342" w:history="1">
        <w:r>
          <w:rPr>
            <w:rStyle w:val="Hyperlink"/>
            <w:rFonts w:eastAsia="Times New Roman"/>
            <w:lang w:val="en-US"/>
          </w:rPr>
          <w:t>YouCentric</w:t>
        </w:r>
      </w:hyperlink>
      <w:r>
        <w:rPr>
          <w:rFonts w:eastAsia="Times New Roman"/>
          <w:lang w:val="en-US"/>
        </w:rPr>
        <w:t xml:space="preserve"> and </w:t>
      </w:r>
      <w:hyperlink r:id="rId343" w:history="1">
        <w:r>
          <w:rPr>
            <w:rStyle w:val="Hyperlink"/>
            <w:rFonts w:eastAsia="Times New Roman"/>
            <w:lang w:val="en-US"/>
          </w:rPr>
          <w:t>Zynx Health</w:t>
        </w:r>
      </w:hyperlink>
      <w:r>
        <w:rPr>
          <w:rFonts w:eastAsia="Times New Roman"/>
          <w:lang w:val="en-US"/>
        </w:rPr>
        <w:t xml:space="preserv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44"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45" w:history="1">
        <w:r>
          <w:rPr>
            <w:rStyle w:val="Hyperlink"/>
            <w:rFonts w:eastAsia="Times New Roman"/>
            <w:lang w:val="en-US"/>
          </w:rPr>
          <w:t>DICOM</w:t>
        </w:r>
      </w:hyperlink>
      <w:r>
        <w:rPr>
          <w:rFonts w:eastAsia="Times New Roman"/>
          <w:lang w:val="en-US"/>
        </w:rPr>
        <w:t xml:space="preserve"> and </w:t>
      </w:r>
      <w:hyperlink r:id="rId346" w:history="1">
        <w:r>
          <w:rPr>
            <w:rStyle w:val="Hyperlink"/>
            <w:rFonts w:eastAsia="Times New Roman"/>
            <w:lang w:val="en-US"/>
          </w:rPr>
          <w:t>IHE</w:t>
        </w:r>
      </w:hyperlink>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w:t>
      </w:r>
      <w:r>
        <w:rPr>
          <w:rFonts w:eastAsia="Times New Roman"/>
          <w:lang w:val="en-US"/>
        </w:rPr>
        <w:lastRenderedPageBreak/>
        <w:t>Dianne Reeves, Greg Rehwoldt, Mitra Rocca, Michael Rossman, Iryna Roy, Brian Scheller, Amnon Shabo, Rik Smithies, Harry Solomon, Andy Stechishin, Sylvia Thun, Michael van der Zel, Mead Walker, Kathy Walsh and Ian Williams</w:t>
      </w:r>
    </w:p>
    <w:p w:rsidR="00C51368" w:rsidRDefault="00E43BD9">
      <w:pPr>
        <w:pStyle w:val="Heading1"/>
        <w:rPr>
          <w:rFonts w:eastAsia="Times New Roman"/>
          <w:noProof/>
          <w:lang w:val="en-US"/>
        </w:rPr>
      </w:pPr>
      <w:r>
        <w:rPr>
          <w:rFonts w:eastAsia="Times New Roman"/>
          <w:noProof/>
          <w:lang w:val="en-US"/>
        </w:rPr>
        <w:t>cvx.html</w:t>
      </w:r>
    </w:p>
    <w:p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3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348" w:anchor="status" w:history="1">
              <w:r w:rsidR="00E43BD9">
                <w:rPr>
                  <w:rStyle w:val="Hyperlink"/>
                  <w:rFonts w:eastAsia="Times New Roman"/>
                </w:rPr>
                <w:t>Ballot Status</w:t>
              </w:r>
            </w:hyperlink>
            <w:r w:rsidR="00E43BD9">
              <w:rPr>
                <w:rFonts w:eastAsia="Times New Roman"/>
              </w:rPr>
              <w:t xml:space="preserve">: </w:t>
            </w:r>
            <w:hyperlink r:id="rId349" w:anchor="pubs" w:history="1">
              <w:r w:rsidR="00E43BD9">
                <w:rPr>
                  <w:rStyle w:val="Hyperlink"/>
                  <w:rFonts w:eastAsia="Times New Roman"/>
                </w:rPr>
                <w:t>DSTU 2</w:t>
              </w:r>
            </w:hyperlink>
          </w:p>
        </w:tc>
      </w:tr>
    </w:tbl>
    <w:p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8316"/>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Available at </w:t>
            </w:r>
            <w:hyperlink r:id="rId350"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51" w:history="1">
              <w:r>
                <w:rPr>
                  <w:rStyle w:val="Hyperlink"/>
                  <w:rFonts w:eastAsia="Times New Roman"/>
                </w:rPr>
                <w:t>NCIRD</w:t>
              </w:r>
            </w:hyperlink>
            <w:r>
              <w:rPr>
                <w:rFonts w:eastAsia="Times New Roman"/>
              </w:rPr>
              <w:t>)</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last updated code in the format YYYYMMDD</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"CVX Code"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"Short Description"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297763341"/>
        <w:rPr>
          <w:rFonts w:eastAsia="Times New Roman"/>
          <w:lang w:val="en-US"/>
        </w:rPr>
      </w:pPr>
      <w:r>
        <w:rPr>
          <w:rFonts w:eastAsia="Times New Roman"/>
          <w:lang w:val="en-US"/>
        </w:rPr>
        <w:t>Version Issues</w:t>
      </w:r>
    </w:p>
    <w:p w:rsidR="00C51368" w:rsidRDefault="00E43BD9">
      <w:pPr>
        <w:pStyle w:val="NormalWeb"/>
        <w:divId w:val="1297763341"/>
        <w:rPr>
          <w:lang w:val="en-US"/>
        </w:rPr>
      </w:pPr>
      <w:r>
        <w:rPr>
          <w:lang w:val="en-US"/>
        </w:rPr>
        <w:t xml:space="preserve">If it is desired to exchange the version, use the date of the last updated code in the format YYYYMMDD. </w:t>
      </w:r>
    </w:p>
    <w:p w:rsidR="00C51368" w:rsidRDefault="00E43BD9">
      <w:pPr>
        <w:pStyle w:val="Heading3"/>
        <w:divId w:val="1297763341"/>
        <w:rPr>
          <w:rFonts w:eastAsia="Times New Roman"/>
          <w:lang w:val="en-US"/>
        </w:rPr>
      </w:pPr>
      <w:r>
        <w:rPr>
          <w:rFonts w:eastAsia="Times New Roman"/>
          <w:lang w:val="en-US"/>
        </w:rPr>
        <w:t>Copyright/License Issues</w:t>
      </w:r>
    </w:p>
    <w:p w:rsidR="00C51368" w:rsidRDefault="00E43BD9">
      <w:pPr>
        <w:pStyle w:val="NormalWeb"/>
        <w:divId w:val="1297763341"/>
        <w:rPr>
          <w:lang w:val="en-US"/>
        </w:rPr>
      </w:pPr>
      <w:r>
        <w:rPr>
          <w:lang w:val="en-US"/>
        </w:rPr>
        <w:t xml:space="preserve">CVX has no copyright acknowledgement needed, nor are there any license terms to adhere to. </w:t>
      </w:r>
    </w:p>
    <w:p w:rsidR="00C51368" w:rsidRDefault="00E43BD9">
      <w:pPr>
        <w:pStyle w:val="Heading3"/>
        <w:divId w:val="1297763341"/>
        <w:rPr>
          <w:rFonts w:eastAsia="Times New Roman"/>
          <w:lang w:val="en-US"/>
        </w:rPr>
      </w:pPr>
      <w:r>
        <w:rPr>
          <w:rFonts w:eastAsia="Times New Roman"/>
          <w:lang w:val="en-US"/>
        </w:rPr>
        <w:t>CVX Filter Properties</w:t>
      </w:r>
    </w:p>
    <w:p w:rsidR="00C51368" w:rsidRDefault="00E43BD9">
      <w:pPr>
        <w:pStyle w:val="NormalWeb"/>
        <w:divId w:val="1297763341"/>
        <w:rPr>
          <w:lang w:val="en-US"/>
        </w:rPr>
      </w:pPr>
      <w:r>
        <w:rPr>
          <w:lang w:val="en-US"/>
        </w:rPr>
        <w:t xml:space="preserve">No need for filters identified yet. </w:t>
      </w:r>
    </w:p>
    <w:p w:rsidR="00C51368" w:rsidRDefault="00E43BD9">
      <w:pPr>
        <w:pStyle w:val="Heading3"/>
        <w:divId w:val="1297763341"/>
        <w:rPr>
          <w:rFonts w:eastAsia="Times New Roman"/>
          <w:lang w:val="en-US"/>
        </w:rPr>
      </w:pPr>
      <w:r>
        <w:rPr>
          <w:rFonts w:eastAsia="Times New Roman"/>
          <w:lang w:val="en-US"/>
        </w:rPr>
        <w:t>Implicit Value Sets</w:t>
      </w:r>
    </w:p>
    <w:p w:rsidR="00C51368" w:rsidRDefault="00E43BD9">
      <w:pPr>
        <w:pStyle w:val="NormalWeb"/>
        <w:divId w:val="1297763341"/>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datatypes-definitions.html</w:t>
      </w:r>
    </w:p>
    <w:p w:rsidR="00C51368" w:rsidRDefault="00E43BD9">
      <w:pPr>
        <w:pStyle w:val="Heading2"/>
        <w:divId w:val="753941176"/>
        <w:rPr>
          <w:rFonts w:eastAsia="Times New Roman"/>
          <w:lang w:val="en-US"/>
        </w:rPr>
      </w:pPr>
      <w:r>
        <w:rPr>
          <w:rFonts w:eastAsia="Times New Roman"/>
          <w:lang w:val="en-US"/>
        </w:rPr>
        <w:lastRenderedPageBreak/>
        <w:t>Data Type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3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353" w:anchor="status" w:history="1">
              <w:r w:rsidR="00E43BD9">
                <w:rPr>
                  <w:rStyle w:val="Hyperlink"/>
                  <w:rFonts w:eastAsia="Times New Roman"/>
                </w:rPr>
                <w:t>Ballot Status</w:t>
              </w:r>
            </w:hyperlink>
            <w:r w:rsidR="00E43BD9">
              <w:rPr>
                <w:rFonts w:eastAsia="Times New Roman"/>
              </w:rPr>
              <w:t xml:space="preserve">: </w:t>
            </w:r>
            <w:hyperlink r:id="rId354" w:anchor="pubs" w:history="1">
              <w:r w:rsidR="00E43BD9">
                <w:rPr>
                  <w:rStyle w:val="Hyperlink"/>
                  <w:rFonts w:eastAsia="Times New Roman"/>
                </w:rPr>
                <w:t>DSTU 2</w:t>
              </w:r>
            </w:hyperlink>
          </w:p>
        </w:tc>
      </w:tr>
    </w:tbl>
    <w:p w:rsidR="00C51368" w:rsidRDefault="00E43BD9">
      <w:pPr>
        <w:pStyle w:val="NormalWeb"/>
        <w:divId w:val="753941176"/>
        <w:rPr>
          <w:lang w:val="en-US"/>
        </w:rPr>
      </w:pPr>
      <w:r>
        <w:rPr>
          <w:lang w:val="en-US"/>
        </w:rPr>
        <w:t>This page provides the detailed descriptions for the data types</w:t>
      </w:r>
    </w:p>
    <w:p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753941176"/>
        <w:rPr>
          <w:rFonts w:eastAsia="Times New Roman"/>
          <w:lang w:val="en-US"/>
        </w:rPr>
      </w:pPr>
      <w:bookmarkStart w:id="39" w:name="primitive"/>
      <w:r>
        <w:rPr>
          <w:rFonts w:eastAsia="Times New Roman"/>
          <w:lang w:val="en-US"/>
        </w:rPr>
        <w:t>Primitive Types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5" w:anchor="primitive" w:history="1">
        <w:r>
          <w:rPr>
            <w:rStyle w:val="Hyperlink"/>
            <w:lang w:val="en-US"/>
          </w:rPr>
          <w:t>Base Definition</w:t>
        </w:r>
      </w:hyperlink>
      <w:r>
        <w:rPr>
          <w:lang w:val="en-US"/>
        </w:rPr>
        <w:t xml:space="preserve">, </w:t>
      </w:r>
      <w:hyperlink r:id="rId356" w:anchor="primitive" w:history="1">
        <w:r>
          <w:rPr>
            <w:rStyle w:val="Hyperlink"/>
            <w:lang w:val="en-US"/>
          </w:rPr>
          <w:t>Examples</w:t>
        </w:r>
      </w:hyperlink>
      <w:r>
        <w:rPr>
          <w:lang w:val="en-US"/>
        </w:rPr>
        <w:t xml:space="preserve"> and </w:t>
      </w:r>
      <w:hyperlink r:id="rId357" w:anchor="primitive" w:history="1">
        <w:r>
          <w:rPr>
            <w:rStyle w:val="Hyperlink"/>
            <w:lang w:val="en-US"/>
          </w:rPr>
          <w:t>Mappings</w:t>
        </w:r>
      </w:hyperlink>
      <w:r>
        <w:rPr>
          <w:lang w:val="en-US"/>
        </w:rPr>
        <w:t xml:space="preserve">. </w:t>
      </w:r>
    </w:p>
    <w:p w:rsidR="00C51368" w:rsidRDefault="00E43BD9">
      <w:pPr>
        <w:pStyle w:val="NormalWeb"/>
        <w:divId w:val="753941176"/>
        <w:rPr>
          <w:lang w:val="en-US"/>
        </w:rPr>
      </w:pPr>
      <w:bookmarkStart w:id="40" w:name="boolean"/>
      <w:bookmarkStart w:id="41" w:name="integer"/>
      <w:bookmarkStart w:id="42" w:name="base64Binary"/>
      <w:bookmarkStart w:id="43" w:name="instant"/>
      <w:bookmarkStart w:id="44" w:name="dateTime"/>
      <w:bookmarkStart w:id="45" w:name="time"/>
      <w:bookmarkStart w:id="46" w:name="oid"/>
      <w:bookmarkStart w:id="47" w:name="uuid"/>
      <w:bookmarkStart w:id="48" w:name="patterns"/>
      <w:bookmarkStart w:id="49" w:name="decimal"/>
      <w:bookmarkStart w:id="50" w:name="id"/>
      <w:bookmarkStart w:id="51" w:name="date"/>
      <w:bookmarkStart w:id="52" w:name="string"/>
      <w:bookmarkStart w:id="53" w:name="uri"/>
      <w:bookmarkStart w:id="54" w:name="code"/>
      <w:proofErr w:type="gramStart"/>
      <w:r>
        <w:rPr>
          <w:i/>
          <w:iCs/>
          <w:lang w:val="en-US"/>
        </w:rPr>
        <w:t>todo</w:t>
      </w:r>
      <w:proofErr w:type="gramEnd"/>
    </w:p>
    <w:p w:rsidR="00C51368" w:rsidRDefault="00E43BD9">
      <w:pPr>
        <w:pStyle w:val="Heading3"/>
        <w:spacing w:after="15" w:afterAutospacing="0"/>
        <w:divId w:val="753941176"/>
        <w:rPr>
          <w:rFonts w:eastAsia="Times New Roman"/>
          <w:lang w:val="en-US"/>
        </w:rPr>
      </w:pPr>
      <w:bookmarkStart w:id="55" w:name="attachment"/>
      <w:r>
        <w:rPr>
          <w:rFonts w:eastAsia="Times New Roman"/>
          <w:lang w:val="en-US"/>
        </w:rPr>
        <w:t>Attachment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8" w:anchor="Attachment" w:history="1">
        <w:r>
          <w:rPr>
            <w:rStyle w:val="Hyperlink"/>
            <w:lang w:val="en-US"/>
          </w:rPr>
          <w:t>Base Definition</w:t>
        </w:r>
      </w:hyperlink>
      <w:r>
        <w:rPr>
          <w:lang w:val="en-US"/>
        </w:rPr>
        <w:t xml:space="preserve">, </w:t>
      </w:r>
      <w:hyperlink r:id="rId359" w:anchor="Attachment" w:history="1">
        <w:r>
          <w:rPr>
            <w:rStyle w:val="Hyperlink"/>
            <w:lang w:val="en-US"/>
          </w:rPr>
          <w:t>Examples</w:t>
        </w:r>
      </w:hyperlink>
      <w:r>
        <w:rPr>
          <w:lang w:val="en-US"/>
        </w:rPr>
        <w:t xml:space="preserve"> and </w:t>
      </w:r>
      <w:hyperlink r:id="rId360" w:anchor="Attachme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6" w:name="identifier"/>
      <w:r>
        <w:rPr>
          <w:rFonts w:eastAsia="Times New Roman"/>
          <w:lang w:val="en-US"/>
        </w:rPr>
        <w:t>Identifier</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1" w:anchor="identifier" w:history="1">
        <w:r>
          <w:rPr>
            <w:rStyle w:val="Hyperlink"/>
            <w:lang w:val="en-US"/>
          </w:rPr>
          <w:t>Base Definition</w:t>
        </w:r>
      </w:hyperlink>
      <w:r>
        <w:rPr>
          <w:lang w:val="en-US"/>
        </w:rPr>
        <w:t xml:space="preserve">, </w:t>
      </w:r>
      <w:hyperlink r:id="rId362" w:anchor="identifier" w:history="1">
        <w:r>
          <w:rPr>
            <w:rStyle w:val="Hyperlink"/>
            <w:lang w:val="en-US"/>
          </w:rPr>
          <w:t>Examples</w:t>
        </w:r>
      </w:hyperlink>
      <w:r>
        <w:rPr>
          <w:lang w:val="en-US"/>
        </w:rPr>
        <w:t xml:space="preserve"> and </w:t>
      </w:r>
      <w:hyperlink r:id="rId363" w:anchor="identifier"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7" w:name="coding"/>
      <w:r>
        <w:rPr>
          <w:rFonts w:eastAsia="Times New Roman"/>
          <w:lang w:val="en-US"/>
        </w:rPr>
        <w:t>Coding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4" w:anchor="Coding" w:history="1">
        <w:r>
          <w:rPr>
            <w:rStyle w:val="Hyperlink"/>
            <w:lang w:val="en-US"/>
          </w:rPr>
          <w:t>Base Definition</w:t>
        </w:r>
      </w:hyperlink>
      <w:r>
        <w:rPr>
          <w:lang w:val="en-US"/>
        </w:rPr>
        <w:t xml:space="preserve">, </w:t>
      </w:r>
      <w:hyperlink r:id="rId365" w:anchor="Coding" w:history="1">
        <w:r>
          <w:rPr>
            <w:rStyle w:val="Hyperlink"/>
            <w:lang w:val="en-US"/>
          </w:rPr>
          <w:t>Examples</w:t>
        </w:r>
      </w:hyperlink>
      <w:r>
        <w:rPr>
          <w:lang w:val="en-US"/>
        </w:rPr>
        <w:t xml:space="preserve"> and </w:t>
      </w:r>
      <w:hyperlink r:id="rId366" w:anchor="Cod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8" w:name="codeableconcept"/>
      <w:r>
        <w:rPr>
          <w:rFonts w:eastAsia="Times New Roman"/>
          <w:lang w:val="en-US"/>
        </w:rPr>
        <w:t>CodeableConcept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7" w:anchor="CodeableConcept" w:history="1">
        <w:r>
          <w:rPr>
            <w:rStyle w:val="Hyperlink"/>
            <w:lang w:val="en-US"/>
          </w:rPr>
          <w:t>Base Definition</w:t>
        </w:r>
      </w:hyperlink>
      <w:r>
        <w:rPr>
          <w:lang w:val="en-US"/>
        </w:rPr>
        <w:t xml:space="preserve">, </w:t>
      </w:r>
      <w:hyperlink r:id="rId368" w:anchor="CodeableConcept" w:history="1">
        <w:r>
          <w:rPr>
            <w:rStyle w:val="Hyperlink"/>
            <w:lang w:val="en-US"/>
          </w:rPr>
          <w:t>Examples</w:t>
        </w:r>
      </w:hyperlink>
      <w:r>
        <w:rPr>
          <w:lang w:val="en-US"/>
        </w:rPr>
        <w:t xml:space="preserve"> and </w:t>
      </w:r>
      <w:hyperlink r:id="rId369" w:anchor="CodeableConcep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9" w:name="simplequantity"/>
      <w:bookmarkStart w:id="60" w:name="age"/>
      <w:bookmarkStart w:id="61" w:name="distance"/>
      <w:bookmarkStart w:id="62" w:name="duration"/>
      <w:bookmarkStart w:id="63" w:name="money"/>
      <w:bookmarkStart w:id="64" w:name="quantity"/>
      <w:bookmarkStart w:id="65" w:name="count"/>
      <w:r>
        <w:rPr>
          <w:rFonts w:eastAsia="Times New Roman"/>
          <w:lang w:val="en-US"/>
        </w:rPr>
        <w:t>Quantity</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0" w:anchor="Quantity" w:history="1">
        <w:r>
          <w:rPr>
            <w:rStyle w:val="Hyperlink"/>
            <w:lang w:val="en-US"/>
          </w:rPr>
          <w:t>Base Definition</w:t>
        </w:r>
      </w:hyperlink>
      <w:r>
        <w:rPr>
          <w:lang w:val="en-US"/>
        </w:rPr>
        <w:t xml:space="preserve">, </w:t>
      </w:r>
      <w:hyperlink r:id="rId371" w:anchor="Quantity" w:history="1">
        <w:r>
          <w:rPr>
            <w:rStyle w:val="Hyperlink"/>
            <w:lang w:val="en-US"/>
          </w:rPr>
          <w:t>Examples</w:t>
        </w:r>
      </w:hyperlink>
      <w:r>
        <w:rPr>
          <w:lang w:val="en-US"/>
        </w:rPr>
        <w:t xml:space="preserve"> and </w:t>
      </w:r>
      <w:hyperlink r:id="rId372" w:anchor="Quantity"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6" w:name="range"/>
      <w:r>
        <w:rPr>
          <w:rFonts w:eastAsia="Times New Roman"/>
          <w:lang w:val="en-US"/>
        </w:rPr>
        <w:t>Range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3" w:anchor="Range" w:history="1">
        <w:r>
          <w:rPr>
            <w:rStyle w:val="Hyperlink"/>
            <w:lang w:val="en-US"/>
          </w:rPr>
          <w:t>Base Definition</w:t>
        </w:r>
      </w:hyperlink>
      <w:r>
        <w:rPr>
          <w:lang w:val="en-US"/>
        </w:rPr>
        <w:t xml:space="preserve">, </w:t>
      </w:r>
      <w:hyperlink r:id="rId374" w:anchor="Range" w:history="1">
        <w:r>
          <w:rPr>
            <w:rStyle w:val="Hyperlink"/>
            <w:lang w:val="en-US"/>
          </w:rPr>
          <w:t>Examples</w:t>
        </w:r>
      </w:hyperlink>
      <w:r>
        <w:rPr>
          <w:lang w:val="en-US"/>
        </w:rPr>
        <w:t xml:space="preserve"> and </w:t>
      </w:r>
      <w:hyperlink r:id="rId375" w:anchor="Rang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7" w:name="ratio"/>
      <w:r>
        <w:rPr>
          <w:rFonts w:eastAsia="Times New Roman"/>
          <w:lang w:val="en-US"/>
        </w:rPr>
        <w:t>Ratio</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6" w:anchor="Ratio" w:history="1">
        <w:r>
          <w:rPr>
            <w:rStyle w:val="Hyperlink"/>
            <w:lang w:val="en-US"/>
          </w:rPr>
          <w:t>Base Definition</w:t>
        </w:r>
      </w:hyperlink>
      <w:r>
        <w:rPr>
          <w:lang w:val="en-US"/>
        </w:rPr>
        <w:t xml:space="preserve">, </w:t>
      </w:r>
      <w:hyperlink r:id="rId377" w:anchor="Ratio" w:history="1">
        <w:r>
          <w:rPr>
            <w:rStyle w:val="Hyperlink"/>
            <w:lang w:val="en-US"/>
          </w:rPr>
          <w:t>Examples</w:t>
        </w:r>
      </w:hyperlink>
      <w:r>
        <w:rPr>
          <w:lang w:val="en-US"/>
        </w:rPr>
        <w:t xml:space="preserve"> and </w:t>
      </w:r>
      <w:hyperlink r:id="rId378" w:anchor="Ratio"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8" w:name="period"/>
      <w:r>
        <w:rPr>
          <w:rFonts w:eastAsia="Times New Roman"/>
          <w:lang w:val="en-US"/>
        </w:rPr>
        <w:t>Period</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9" w:anchor="Period" w:history="1">
        <w:r>
          <w:rPr>
            <w:rStyle w:val="Hyperlink"/>
            <w:lang w:val="en-US"/>
          </w:rPr>
          <w:t>Base Definition</w:t>
        </w:r>
      </w:hyperlink>
      <w:r>
        <w:rPr>
          <w:lang w:val="en-US"/>
        </w:rPr>
        <w:t xml:space="preserve">, </w:t>
      </w:r>
      <w:hyperlink r:id="rId380" w:anchor="Period" w:history="1">
        <w:r>
          <w:rPr>
            <w:rStyle w:val="Hyperlink"/>
            <w:lang w:val="en-US"/>
          </w:rPr>
          <w:t>Examples</w:t>
        </w:r>
      </w:hyperlink>
      <w:r>
        <w:rPr>
          <w:lang w:val="en-US"/>
        </w:rPr>
        <w:t xml:space="preserve"> and </w:t>
      </w:r>
      <w:hyperlink r:id="rId381" w:anchor="Period"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9" w:name="sampleddata"/>
      <w:r>
        <w:rPr>
          <w:rFonts w:eastAsia="Times New Roman"/>
          <w:lang w:val="en-US"/>
        </w:rPr>
        <w:t>SampledData</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2" w:anchor="SampledData" w:history="1">
        <w:r>
          <w:rPr>
            <w:rStyle w:val="Hyperlink"/>
            <w:lang w:val="en-US"/>
          </w:rPr>
          <w:t>Base Definition</w:t>
        </w:r>
      </w:hyperlink>
      <w:r>
        <w:rPr>
          <w:lang w:val="en-US"/>
        </w:rPr>
        <w:t xml:space="preserve">, </w:t>
      </w:r>
      <w:hyperlink r:id="rId383" w:anchor="SampledData" w:history="1">
        <w:r>
          <w:rPr>
            <w:rStyle w:val="Hyperlink"/>
            <w:lang w:val="en-US"/>
          </w:rPr>
          <w:t>Examples</w:t>
        </w:r>
      </w:hyperlink>
      <w:r>
        <w:rPr>
          <w:lang w:val="en-US"/>
        </w:rPr>
        <w:t xml:space="preserve"> and </w:t>
      </w:r>
      <w:hyperlink r:id="rId384" w:anchor="SampledData"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0" w:name="humanname"/>
      <w:r>
        <w:rPr>
          <w:rFonts w:eastAsia="Times New Roman"/>
          <w:lang w:val="en-US"/>
        </w:rPr>
        <w:t>HumanName</w:t>
      </w:r>
    </w:p>
    <w:p w:rsidR="00C51368" w:rsidRDefault="00E43BD9">
      <w:pPr>
        <w:pStyle w:val="NormalWeb"/>
        <w:shd w:val="clear" w:color="auto" w:fill="DCDCDC"/>
        <w:spacing w:before="0" w:beforeAutospacing="0"/>
        <w:divId w:val="753941176"/>
        <w:rPr>
          <w:lang w:val="en-US"/>
        </w:rPr>
      </w:pPr>
      <w:r>
        <w:rPr>
          <w:lang w:val="en-US"/>
        </w:rPr>
        <w:lastRenderedPageBreak/>
        <w:t xml:space="preserve">See also </w:t>
      </w:r>
      <w:hyperlink r:id="rId385" w:anchor="HumanName" w:history="1">
        <w:r>
          <w:rPr>
            <w:rStyle w:val="Hyperlink"/>
            <w:lang w:val="en-US"/>
          </w:rPr>
          <w:t>Base Definition</w:t>
        </w:r>
      </w:hyperlink>
      <w:r>
        <w:rPr>
          <w:lang w:val="en-US"/>
        </w:rPr>
        <w:t xml:space="preserve">, </w:t>
      </w:r>
      <w:hyperlink r:id="rId386" w:anchor="HumanName" w:history="1">
        <w:r>
          <w:rPr>
            <w:rStyle w:val="Hyperlink"/>
            <w:lang w:val="en-US"/>
          </w:rPr>
          <w:t>Examples</w:t>
        </w:r>
      </w:hyperlink>
      <w:r>
        <w:rPr>
          <w:lang w:val="en-US"/>
        </w:rPr>
        <w:t xml:space="preserve"> and </w:t>
      </w:r>
      <w:hyperlink r:id="rId387" w:anchor="HumanNam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1" w:name="address"/>
      <w:r>
        <w:rPr>
          <w:rFonts w:eastAsia="Times New Roman"/>
          <w:lang w:val="en-US"/>
        </w:rPr>
        <w:t>Address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8" w:anchor="Address" w:history="1">
        <w:r>
          <w:rPr>
            <w:rStyle w:val="Hyperlink"/>
            <w:lang w:val="en-US"/>
          </w:rPr>
          <w:t>Base Definition</w:t>
        </w:r>
      </w:hyperlink>
      <w:r>
        <w:rPr>
          <w:lang w:val="en-US"/>
        </w:rPr>
        <w:t xml:space="preserve">, </w:t>
      </w:r>
      <w:hyperlink r:id="rId389" w:anchor="Address" w:history="1">
        <w:r>
          <w:rPr>
            <w:rStyle w:val="Hyperlink"/>
            <w:lang w:val="en-US"/>
          </w:rPr>
          <w:t>Examples</w:t>
        </w:r>
      </w:hyperlink>
      <w:r>
        <w:rPr>
          <w:lang w:val="en-US"/>
        </w:rPr>
        <w:t xml:space="preserve"> and </w:t>
      </w:r>
      <w:hyperlink r:id="rId390" w:anchor="Address"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2" w:name="contactpoint"/>
      <w:r>
        <w:rPr>
          <w:rFonts w:eastAsia="Times New Roman"/>
          <w:lang w:val="en-US"/>
        </w:rPr>
        <w:t>ContactPoint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1" w:anchor="ContactPoint" w:history="1">
        <w:r>
          <w:rPr>
            <w:rStyle w:val="Hyperlink"/>
            <w:lang w:val="en-US"/>
          </w:rPr>
          <w:t>Base Definition</w:t>
        </w:r>
      </w:hyperlink>
      <w:r>
        <w:rPr>
          <w:lang w:val="en-US"/>
        </w:rPr>
        <w:t xml:space="preserve">, </w:t>
      </w:r>
      <w:hyperlink r:id="rId392" w:anchor="ContactPoint" w:history="1">
        <w:r>
          <w:rPr>
            <w:rStyle w:val="Hyperlink"/>
            <w:lang w:val="en-US"/>
          </w:rPr>
          <w:t>Examples</w:t>
        </w:r>
      </w:hyperlink>
      <w:r>
        <w:rPr>
          <w:lang w:val="en-US"/>
        </w:rPr>
        <w:t xml:space="preserve"> and </w:t>
      </w:r>
      <w:hyperlink r:id="rId393" w:anchor="ContactPoi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3" w:name="timing"/>
      <w:r>
        <w:rPr>
          <w:rFonts w:eastAsia="Times New Roman"/>
          <w:lang w:val="en-US"/>
        </w:rPr>
        <w:t>Timing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4" w:anchor="Timing" w:history="1">
        <w:r>
          <w:rPr>
            <w:rStyle w:val="Hyperlink"/>
            <w:lang w:val="en-US"/>
          </w:rPr>
          <w:t>Base Definition</w:t>
        </w:r>
      </w:hyperlink>
      <w:r>
        <w:rPr>
          <w:lang w:val="en-US"/>
        </w:rPr>
        <w:t xml:space="preserve">, </w:t>
      </w:r>
      <w:hyperlink r:id="rId395" w:anchor="Timing" w:history="1">
        <w:r>
          <w:rPr>
            <w:rStyle w:val="Hyperlink"/>
            <w:lang w:val="en-US"/>
          </w:rPr>
          <w:t>Examples</w:t>
        </w:r>
      </w:hyperlink>
      <w:r>
        <w:rPr>
          <w:lang w:val="en-US"/>
        </w:rPr>
        <w:t xml:space="preserve"> and </w:t>
      </w:r>
      <w:hyperlink r:id="rId396" w:anchor="Tim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4" w:name="signature"/>
      <w:r>
        <w:rPr>
          <w:rFonts w:eastAsia="Times New Roman"/>
          <w:lang w:val="en-US"/>
        </w:rPr>
        <w:t>Signature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7" w:anchor="Signature" w:history="1">
        <w:r>
          <w:rPr>
            <w:rStyle w:val="Hyperlink"/>
            <w:lang w:val="en-US"/>
          </w:rPr>
          <w:t>Base Definition</w:t>
        </w:r>
      </w:hyperlink>
      <w:r>
        <w:rPr>
          <w:lang w:val="en-US"/>
        </w:rPr>
        <w:t xml:space="preserve">, </w:t>
      </w:r>
      <w:hyperlink r:id="rId398" w:anchor="Signature" w:history="1">
        <w:r>
          <w:rPr>
            <w:rStyle w:val="Hyperlink"/>
            <w:lang w:val="en-US"/>
          </w:rPr>
          <w:t>Examples</w:t>
        </w:r>
      </w:hyperlink>
      <w:r>
        <w:rPr>
          <w:lang w:val="en-US"/>
        </w:rPr>
        <w:t xml:space="preserve"> and </w:t>
      </w:r>
      <w:hyperlink r:id="rId399" w:anchor="Signatur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5" w:name="annotation"/>
      <w:r>
        <w:rPr>
          <w:rFonts w:eastAsia="Times New Roman"/>
          <w:lang w:val="en-US"/>
        </w:rPr>
        <w:t>Annotation</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400" w:anchor="Annotation" w:history="1">
        <w:r>
          <w:rPr>
            <w:rStyle w:val="Hyperlink"/>
            <w:lang w:val="en-US"/>
          </w:rPr>
          <w:t>Base Definition</w:t>
        </w:r>
      </w:hyperlink>
      <w:r>
        <w:rPr>
          <w:lang w:val="en-US"/>
        </w:rPr>
        <w:t xml:space="preserve">, </w:t>
      </w:r>
      <w:hyperlink r:id="rId401" w:anchor="Annotation" w:history="1">
        <w:r>
          <w:rPr>
            <w:rStyle w:val="Hyperlink"/>
            <w:lang w:val="en-US"/>
          </w:rPr>
          <w:t>Examples</w:t>
        </w:r>
      </w:hyperlink>
      <w:r>
        <w:rPr>
          <w:lang w:val="en-US"/>
        </w:rPr>
        <w:t xml:space="preserve"> and </w:t>
      </w:r>
      <w:hyperlink r:id="rId402" w:anchor="Annotation" w:history="1">
        <w:r>
          <w:rPr>
            <w:rStyle w:val="Hyperlink"/>
            <w:lang w:val="en-US"/>
          </w:rPr>
          <w:t>Mappings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datatypes-examples.html</w:t>
      </w:r>
    </w:p>
    <w:p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4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404" w:anchor="status" w:history="1">
              <w:r w:rsidR="00E43BD9">
                <w:rPr>
                  <w:rStyle w:val="Hyperlink"/>
                  <w:rFonts w:eastAsia="Times New Roman"/>
                </w:rPr>
                <w:t>Ballot Status</w:t>
              </w:r>
            </w:hyperlink>
            <w:r w:rsidR="00E43BD9">
              <w:rPr>
                <w:rFonts w:eastAsia="Times New Roman"/>
              </w:rPr>
              <w:t xml:space="preserve">: </w:t>
            </w:r>
            <w:hyperlink r:id="rId405" w:anchor="pubs" w:history="1">
              <w:r w:rsidR="00E43BD9">
                <w:rPr>
                  <w:rStyle w:val="Hyperlink"/>
                  <w:rFonts w:eastAsia="Times New Roman"/>
                </w:rPr>
                <w:t>DSTU 2</w:t>
              </w:r>
            </w:hyperlink>
          </w:p>
        </w:tc>
      </w:tr>
    </w:tbl>
    <w:p w:rsidR="00C51368" w:rsidRDefault="00E43BD9">
      <w:pPr>
        <w:pStyle w:val="NormalWeb"/>
        <w:divId w:val="1864636327"/>
        <w:rPr>
          <w:lang w:val="en-US"/>
        </w:rPr>
      </w:pPr>
      <w:r>
        <w:rPr>
          <w:lang w:val="en-US"/>
        </w:rPr>
        <w:t>This page includes additional examples of the data types, based on common usages and questions</w:t>
      </w:r>
    </w:p>
    <w:p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divId w:val="1864636327"/>
        <w:rPr>
          <w:rFonts w:eastAsia="Times New Roman"/>
          <w:lang w:val="en-US"/>
        </w:rPr>
      </w:pPr>
      <w:r>
        <w:rPr>
          <w:rFonts w:eastAsia="Times New Roman"/>
          <w:lang w:val="en-US"/>
        </w:rPr>
        <w:t>Primitive Types</w:t>
      </w:r>
    </w:p>
    <w:p w:rsidR="00C51368" w:rsidRDefault="00E43BD9">
      <w:pPr>
        <w:pStyle w:val="NormalWeb"/>
        <w:divId w:val="1027146128"/>
        <w:rPr>
          <w:lang w:val="en-US"/>
        </w:rPr>
      </w:pPr>
      <w:r>
        <w:rPr>
          <w:lang w:val="en-US"/>
        </w:rPr>
        <w:t xml:space="preserve">A </w:t>
      </w:r>
      <w:proofErr w:type="gramStart"/>
      <w:r>
        <w:rPr>
          <w:lang w:val="en-US"/>
        </w:rPr>
        <w:t>boolean</w:t>
      </w:r>
      <w:proofErr w:type="gramEnd"/>
      <w:r>
        <w:rPr>
          <w:lang w:val="en-US"/>
        </w:rPr>
        <w:t xml:space="preserve"> true value:</w:t>
      </w:r>
    </w:p>
    <w:p w:rsidR="00C51368" w:rsidRDefault="00E43BD9">
      <w:pPr>
        <w:pStyle w:val="HTMLPreformatted"/>
        <w:divId w:val="1027146128"/>
        <w:rPr>
          <w:lang w:val="en-US"/>
        </w:rPr>
      </w:pPr>
      <w:r>
        <w:rPr>
          <w:lang w:val="en-US"/>
        </w:rPr>
        <w:t>&lt;active value="true" /&gt;</w:t>
      </w:r>
    </w:p>
    <w:p w:rsidR="00C51368" w:rsidRDefault="00E43BD9">
      <w:pPr>
        <w:pStyle w:val="NormalWeb"/>
        <w:divId w:val="1027146128"/>
        <w:rPr>
          <w:lang w:val="en-US"/>
        </w:rPr>
      </w:pPr>
      <w:r>
        <w:rPr>
          <w:lang w:val="en-US"/>
        </w:rPr>
        <w:t>A negative integer value:</w:t>
      </w:r>
    </w:p>
    <w:p w:rsidR="00C51368" w:rsidRDefault="00E43BD9">
      <w:pPr>
        <w:pStyle w:val="HTMLPreformatted"/>
        <w:divId w:val="1027146128"/>
        <w:rPr>
          <w:lang w:val="en-US"/>
        </w:rPr>
      </w:pPr>
      <w:r>
        <w:rPr>
          <w:lang w:val="en-US"/>
        </w:rPr>
        <w:t>&lt;score value="-14" /&gt;</w:t>
      </w:r>
    </w:p>
    <w:p w:rsidR="00C51368" w:rsidRDefault="00E43BD9">
      <w:pPr>
        <w:pStyle w:val="NormalWeb"/>
        <w:divId w:val="1027146128"/>
        <w:rPr>
          <w:lang w:val="en-US"/>
        </w:rPr>
      </w:pPr>
      <w:r>
        <w:rPr>
          <w:lang w:val="en-US"/>
        </w:rPr>
        <w:t>A high-precision decimal value:</w:t>
      </w:r>
    </w:p>
    <w:p w:rsidR="00C51368" w:rsidRDefault="00E43BD9">
      <w:pPr>
        <w:pStyle w:val="HTMLPreformatted"/>
        <w:divId w:val="1027146128"/>
        <w:rPr>
          <w:lang w:val="en-US"/>
        </w:rPr>
      </w:pPr>
      <w:r>
        <w:rPr>
          <w:lang w:val="en-US"/>
        </w:rPr>
        <w:t>&lt;pi value="3.14159265358979323846264338327950288419716939937510" /&gt;</w:t>
      </w:r>
    </w:p>
    <w:p w:rsidR="00C51368" w:rsidRDefault="00E43BD9">
      <w:pPr>
        <w:pStyle w:val="NormalWeb"/>
        <w:divId w:val="1027146128"/>
        <w:rPr>
          <w:lang w:val="en-US"/>
        </w:rPr>
      </w:pPr>
      <w:r>
        <w:rPr>
          <w:lang w:val="en-US"/>
        </w:rPr>
        <w:lastRenderedPageBreak/>
        <w:t>A stream of bytes, base64 encoded:</w:t>
      </w:r>
    </w:p>
    <w:p w:rsidR="00C51368" w:rsidRDefault="00E43BD9">
      <w:pPr>
        <w:pStyle w:val="HTMLPreformatted"/>
        <w:divId w:val="1027146128"/>
        <w:rPr>
          <w:lang w:val="en-US"/>
        </w:rPr>
      </w:pPr>
      <w:r>
        <w:rPr>
          <w:lang w:val="en-US"/>
        </w:rPr>
        <w:t>&lt;data value="/9j/4...KAP//Z" /&gt; &lt;!-- covers many lines --&gt;</w:t>
      </w:r>
    </w:p>
    <w:p w:rsidR="00C51368" w:rsidRDefault="00E43BD9">
      <w:pPr>
        <w:pStyle w:val="NormalWeb"/>
        <w:divId w:val="1027146128"/>
        <w:rPr>
          <w:lang w:val="en-US"/>
        </w:rPr>
      </w:pPr>
      <w:r>
        <w:rPr>
          <w:lang w:val="en-US"/>
        </w:rPr>
        <w:t>A unicode string:</w:t>
      </w:r>
    </w:p>
    <w:p w:rsidR="00C51368" w:rsidRDefault="00E43BD9">
      <w:pPr>
        <w:pStyle w:val="HTMLPreformatted"/>
        <w:divId w:val="1027146128"/>
        <w:rPr>
          <w:lang w:val="en-US"/>
        </w:rPr>
      </w:pPr>
      <w:r>
        <w:rPr>
          <w:lang w:val="en-US"/>
        </w:rPr>
        <w:t>&lt;caption value="Noodles are called ?? in Chinese" /&gt;</w:t>
      </w:r>
    </w:p>
    <w:p w:rsidR="00C51368" w:rsidRDefault="00E43BD9">
      <w:pPr>
        <w:pStyle w:val="NormalWeb"/>
        <w:divId w:val="1027146128"/>
        <w:rPr>
          <w:lang w:val="en-US"/>
        </w:rPr>
      </w:pPr>
      <w:r>
        <w:rPr>
          <w:lang w:val="en-US"/>
        </w:rPr>
        <w:t>A URI that points to a website:</w:t>
      </w:r>
    </w:p>
    <w:p w:rsidR="00C51368" w:rsidRDefault="00E43BD9">
      <w:pPr>
        <w:pStyle w:val="HTMLPreformatted"/>
        <w:divId w:val="1027146128"/>
        <w:rPr>
          <w:lang w:val="en-US"/>
        </w:rPr>
      </w:pPr>
      <w:r>
        <w:rPr>
          <w:lang w:val="en-US"/>
        </w:rPr>
        <w:t>&lt;reference value="http://hl7.org/fhir" /&gt;</w:t>
      </w:r>
    </w:p>
    <w:p w:rsidR="00C51368" w:rsidRDefault="00E43BD9">
      <w:pPr>
        <w:pStyle w:val="NormalWeb"/>
        <w:divId w:val="1027146128"/>
        <w:rPr>
          <w:lang w:val="en-US"/>
        </w:rPr>
      </w:pPr>
      <w:r>
        <w:rPr>
          <w:lang w:val="en-US"/>
        </w:rPr>
        <w:t xml:space="preserve">A URI that is </w:t>
      </w:r>
      <w:proofErr w:type="gramStart"/>
      <w:r>
        <w:rPr>
          <w:lang w:val="en-US"/>
        </w:rPr>
        <w:t>a</w:t>
      </w:r>
      <w:proofErr w:type="gramEnd"/>
      <w:r>
        <w:rPr>
          <w:lang w:val="en-US"/>
        </w:rPr>
        <w:t xml:space="preserve"> urn:</w:t>
      </w:r>
    </w:p>
    <w:p w:rsidR="00C51368" w:rsidRDefault="00E43BD9">
      <w:pPr>
        <w:pStyle w:val="HTMLPreformatted"/>
        <w:divId w:val="1027146128"/>
        <w:rPr>
          <w:lang w:val="en-US"/>
        </w:rPr>
      </w:pPr>
      <w:r>
        <w:rPr>
          <w:lang w:val="en-US"/>
        </w:rPr>
        <w:t>&lt;id value="urn:isbn:0451450523" /&gt;</w:t>
      </w:r>
    </w:p>
    <w:p w:rsidR="00C51368" w:rsidRDefault="00E43BD9">
      <w:pPr>
        <w:pStyle w:val="NormalWeb"/>
        <w:divId w:val="1027146128"/>
        <w:rPr>
          <w:lang w:val="en-US"/>
        </w:rPr>
      </w:pPr>
      <w:r>
        <w:rPr>
          <w:lang w:val="en-US"/>
        </w:rPr>
        <w:t>A date of birth:</w:t>
      </w:r>
    </w:p>
    <w:p w:rsidR="00C51368" w:rsidRDefault="00E43BD9">
      <w:pPr>
        <w:pStyle w:val="HTMLPreformatted"/>
        <w:divId w:val="1027146128"/>
        <w:rPr>
          <w:lang w:val="en-US"/>
        </w:rPr>
      </w:pPr>
      <w:r>
        <w:rPr>
          <w:lang w:val="en-US"/>
        </w:rPr>
        <w:t>&lt;date value="1951-06-04" /&gt;</w:t>
      </w:r>
    </w:p>
    <w:p w:rsidR="00C51368" w:rsidRDefault="00E43BD9">
      <w:pPr>
        <w:pStyle w:val="NormalWeb"/>
        <w:divId w:val="1027146128"/>
        <w:rPr>
          <w:lang w:val="en-US"/>
        </w:rPr>
      </w:pPr>
      <w:r>
        <w:rPr>
          <w:lang w:val="en-US"/>
        </w:rPr>
        <w:t>An approximate date of birth:</w:t>
      </w:r>
    </w:p>
    <w:p w:rsidR="00C51368" w:rsidRDefault="00E43BD9">
      <w:pPr>
        <w:pStyle w:val="HTMLPreformatted"/>
        <w:divId w:val="1027146128"/>
        <w:rPr>
          <w:lang w:val="en-US"/>
        </w:rPr>
      </w:pPr>
      <w:r>
        <w:rPr>
          <w:lang w:val="en-US"/>
        </w:rPr>
        <w:t>&lt;date value="1951-06" /&gt;</w:t>
      </w:r>
    </w:p>
    <w:p w:rsidR="00C51368" w:rsidRDefault="00E43BD9">
      <w:pPr>
        <w:pStyle w:val="NormalWeb"/>
        <w:divId w:val="1027146128"/>
        <w:rPr>
          <w:lang w:val="en-US"/>
        </w:rPr>
      </w:pPr>
      <w:r>
        <w:rPr>
          <w:lang w:val="en-US"/>
        </w:rPr>
        <w:t>The instant a document was created, including time zone:</w:t>
      </w:r>
    </w:p>
    <w:p w:rsidR="00C51368" w:rsidRDefault="00E43BD9">
      <w:pPr>
        <w:pStyle w:val="HTMLPreformatted"/>
        <w:divId w:val="1027146128"/>
        <w:rPr>
          <w:lang w:val="en-US"/>
        </w:rPr>
      </w:pPr>
      <w:r>
        <w:rPr>
          <w:lang w:val="en-US"/>
        </w:rPr>
        <w:t>&lt;instant value="2013-06-08T10:57:34+01:00" /&gt;</w:t>
      </w:r>
    </w:p>
    <w:p w:rsidR="00C51368" w:rsidRDefault="00E43BD9">
      <w:pPr>
        <w:pStyle w:val="NormalWeb"/>
        <w:divId w:val="1027146128"/>
        <w:rPr>
          <w:lang w:val="en-US"/>
        </w:rPr>
      </w:pPr>
      <w:r>
        <w:rPr>
          <w:lang w:val="en-US"/>
        </w:rPr>
        <w:t>The instant a document was created, expressed in UTC, with milliseconds:</w:t>
      </w:r>
    </w:p>
    <w:p w:rsidR="00C51368" w:rsidRDefault="00E43BD9">
      <w:pPr>
        <w:pStyle w:val="HTMLPreformatted"/>
        <w:divId w:val="1027146128"/>
        <w:rPr>
          <w:lang w:val="en-US"/>
        </w:rPr>
      </w:pPr>
      <w:r>
        <w:rPr>
          <w:lang w:val="en-US"/>
        </w:rPr>
        <w:t>&lt;instant value="2013-06-08T09:57:34.2112Z" /&gt;</w:t>
      </w:r>
    </w:p>
    <w:p w:rsidR="00C51368" w:rsidRDefault="00E43BD9">
      <w:pPr>
        <w:pStyle w:val="NormalWeb"/>
        <w:divId w:val="1027146128"/>
        <w:rPr>
          <w:lang w:val="en-US"/>
        </w:rPr>
      </w:pPr>
      <w:r>
        <w:rPr>
          <w:lang w:val="en-US"/>
        </w:rPr>
        <w:t>2:35pm in the afternoon:</w:t>
      </w:r>
    </w:p>
    <w:p w:rsidR="00C51368" w:rsidRDefault="00E43BD9">
      <w:pPr>
        <w:pStyle w:val="HTMLPreformatted"/>
        <w:divId w:val="1027146128"/>
        <w:rPr>
          <w:lang w:val="en-US"/>
        </w:rPr>
      </w:pPr>
      <w:r>
        <w:rPr>
          <w:lang w:val="en-US"/>
        </w:rPr>
        <w:t>&lt;time value="14:35" /&gt;</w:t>
      </w:r>
    </w:p>
    <w:p w:rsidR="00C51368" w:rsidRDefault="00E43BD9">
      <w:pPr>
        <w:pStyle w:val="Heading3"/>
        <w:divId w:val="1864636327"/>
        <w:rPr>
          <w:rFonts w:eastAsia="Times New Roman"/>
          <w:lang w:val="en-US"/>
        </w:rPr>
      </w:pPr>
      <w:bookmarkStart w:id="76" w:name="strings"/>
      <w:r>
        <w:rPr>
          <w:rFonts w:eastAsia="Times New Roman"/>
          <w:lang w:val="en-US"/>
        </w:rPr>
        <w:t>String Patterns</w:t>
      </w:r>
    </w:p>
    <w:p w:rsidR="00C51368" w:rsidRDefault="00E43BD9">
      <w:pPr>
        <w:pStyle w:val="NormalWeb"/>
        <w:divId w:val="1732535858"/>
        <w:rPr>
          <w:lang w:val="en-US"/>
        </w:rPr>
      </w:pPr>
      <w:r>
        <w:rPr>
          <w:lang w:val="en-US"/>
        </w:rPr>
        <w:t>A URI that is the root oid of HL7:</w:t>
      </w:r>
    </w:p>
    <w:p w:rsidR="00C51368" w:rsidRDefault="00E43BD9">
      <w:pPr>
        <w:pStyle w:val="HTMLPreformatted"/>
        <w:divId w:val="1732535858"/>
        <w:rPr>
          <w:lang w:val="en-US"/>
        </w:rPr>
      </w:pPr>
      <w:r>
        <w:rPr>
          <w:lang w:val="en-US"/>
        </w:rPr>
        <w:t>&lt;root value="urn:oid:2.16.840.1.113883" /&gt;</w:t>
      </w:r>
    </w:p>
    <w:p w:rsidR="00C51368" w:rsidRDefault="00E43BD9">
      <w:pPr>
        <w:pStyle w:val="NormalWeb"/>
        <w:divId w:val="1732535858"/>
        <w:rPr>
          <w:lang w:val="en-US"/>
        </w:rPr>
      </w:pPr>
      <w:r>
        <w:rPr>
          <w:lang w:val="en-US"/>
        </w:rPr>
        <w:t>A URI that is a uuid:</w:t>
      </w:r>
    </w:p>
    <w:p w:rsidR="00C51368" w:rsidRDefault="00E43BD9">
      <w:pPr>
        <w:pStyle w:val="HTMLPreformatted"/>
        <w:divId w:val="1732535858"/>
        <w:rPr>
          <w:lang w:val="en-US"/>
        </w:rPr>
      </w:pPr>
      <w:r>
        <w:rPr>
          <w:lang w:val="en-US"/>
        </w:rPr>
        <w:t>&lt;id value="urn:uuid:a5afddf4-e880-459b-876e-e4591b0acc11" /&gt;</w:t>
      </w:r>
    </w:p>
    <w:p w:rsidR="00C51368" w:rsidRDefault="00E43BD9">
      <w:pPr>
        <w:pStyle w:val="NormalWeb"/>
        <w:divId w:val="1732535858"/>
        <w:rPr>
          <w:lang w:val="en-US"/>
        </w:rPr>
      </w:pPr>
      <w:r>
        <w:rPr>
          <w:lang w:val="en-US"/>
        </w:rPr>
        <w:t>A code:</w:t>
      </w:r>
    </w:p>
    <w:p w:rsidR="00C51368" w:rsidRDefault="00E43BD9">
      <w:pPr>
        <w:pStyle w:val="HTMLPreformatted"/>
        <w:divId w:val="1732535858"/>
        <w:rPr>
          <w:lang w:val="en-US"/>
        </w:rPr>
      </w:pPr>
      <w:r>
        <w:rPr>
          <w:lang w:val="en-US"/>
        </w:rPr>
        <w:lastRenderedPageBreak/>
        <w:t>&lt;code value="acq4+acq5" /&gt;</w:t>
      </w:r>
    </w:p>
    <w:p w:rsidR="00C51368" w:rsidRDefault="00E43BD9">
      <w:pPr>
        <w:pStyle w:val="NormalWeb"/>
        <w:divId w:val="1732535858"/>
        <w:rPr>
          <w:lang w:val="en-US"/>
        </w:rPr>
      </w:pPr>
      <w:r>
        <w:rPr>
          <w:lang w:val="en-US"/>
        </w:rPr>
        <w:t>A code with single internal space:</w:t>
      </w:r>
    </w:p>
    <w:p w:rsidR="00C51368" w:rsidRDefault="00E43BD9">
      <w:pPr>
        <w:pStyle w:val="HTMLPreformatted"/>
        <w:divId w:val="1732535858"/>
        <w:rPr>
          <w:lang w:val="en-US"/>
        </w:rPr>
      </w:pPr>
      <w:r>
        <w:rPr>
          <w:lang w:val="en-US"/>
        </w:rPr>
        <w:t>&lt;code value="Question 4b" /&gt;</w:t>
      </w:r>
    </w:p>
    <w:p w:rsidR="00C51368" w:rsidRDefault="00E43BD9">
      <w:pPr>
        <w:pStyle w:val="NormalWeb"/>
        <w:divId w:val="1732535858"/>
        <w:rPr>
          <w:lang w:val="en-US"/>
        </w:rPr>
      </w:pPr>
      <w:r>
        <w:rPr>
          <w:lang w:val="en-US"/>
        </w:rPr>
        <w:t>A numeric id:</w:t>
      </w:r>
    </w:p>
    <w:p w:rsidR="00C51368" w:rsidRDefault="00E43BD9">
      <w:pPr>
        <w:pStyle w:val="HTMLPreformatted"/>
        <w:divId w:val="1732535858"/>
        <w:rPr>
          <w:lang w:val="en-US"/>
        </w:rPr>
      </w:pPr>
      <w:r>
        <w:rPr>
          <w:lang w:val="en-US"/>
        </w:rPr>
        <w:t>&lt;id value="314" /&gt;</w:t>
      </w:r>
    </w:p>
    <w:p w:rsidR="00C51368" w:rsidRDefault="00E43BD9">
      <w:pPr>
        <w:pStyle w:val="NormalWeb"/>
        <w:divId w:val="1732535858"/>
        <w:rPr>
          <w:lang w:val="en-US"/>
        </w:rPr>
      </w:pPr>
      <w:r>
        <w:rPr>
          <w:lang w:val="en-US"/>
        </w:rPr>
        <w:t>An alphanumeric id:</w:t>
      </w:r>
    </w:p>
    <w:p w:rsidR="00C51368" w:rsidRDefault="00E43BD9">
      <w:pPr>
        <w:pStyle w:val="HTMLPreformatted"/>
        <w:divId w:val="1732535858"/>
        <w:rPr>
          <w:lang w:val="en-US"/>
        </w:rPr>
      </w:pPr>
      <w:r>
        <w:rPr>
          <w:lang w:val="en-US"/>
        </w:rPr>
        <w:t>&lt;id value="alpha-gamma-14" /&gt;</w:t>
      </w:r>
    </w:p>
    <w:p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6" w:anchor="Attachment" w:history="1">
        <w:r>
          <w:rPr>
            <w:rStyle w:val="Hyperlink"/>
            <w:lang w:val="en-US"/>
          </w:rPr>
          <w:t>Base Definition</w:t>
        </w:r>
      </w:hyperlink>
      <w:r>
        <w:rPr>
          <w:lang w:val="en-US"/>
        </w:rPr>
        <w:t xml:space="preserve">, </w:t>
      </w:r>
      <w:hyperlink r:id="rId407" w:anchor="Attachment" w:history="1">
        <w:r>
          <w:rPr>
            <w:rStyle w:val="Hyperlink"/>
            <w:lang w:val="en-US"/>
          </w:rPr>
          <w:t>Detailed Descriptions</w:t>
        </w:r>
      </w:hyperlink>
      <w:r>
        <w:rPr>
          <w:lang w:val="en-US"/>
        </w:rPr>
        <w:t xml:space="preserve"> and </w:t>
      </w:r>
      <w:hyperlink r:id="rId408" w:anchor="Attachment" w:history="1">
        <w:r>
          <w:rPr>
            <w:rStyle w:val="Hyperlink"/>
            <w:lang w:val="en-US"/>
          </w:rPr>
          <w:t>Mappings</w:t>
        </w:r>
      </w:hyperlink>
      <w:r>
        <w:rPr>
          <w:lang w:val="en-US"/>
        </w:rPr>
        <w:t xml:space="preserve">. </w:t>
      </w:r>
    </w:p>
    <w:p w:rsidR="00C51368" w:rsidRDefault="00E43BD9">
      <w:pPr>
        <w:pStyle w:val="NormalWeb"/>
        <w:divId w:val="742146968"/>
        <w:rPr>
          <w:lang w:val="en-US"/>
        </w:rPr>
      </w:pPr>
      <w:r>
        <w:rPr>
          <w:lang w:val="en-US"/>
        </w:rPr>
        <w:t>A PDF document: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&lt;document&gt;</w:t>
      </w:r>
    </w:p>
    <w:p w:rsidR="00C51368" w:rsidRDefault="00E43BD9">
      <w:pPr>
        <w:pStyle w:val="HTMLPreformatted"/>
        <w:divId w:val="742146968"/>
        <w:rPr>
          <w:lang w:val="en-US"/>
        </w:rPr>
      </w:pPr>
      <w:r>
        <w:rPr>
          <w:lang w:val="en-US"/>
        </w:rPr>
        <w:t xml:space="preserve">    &lt;contentType value="application/pdf" /&gt;</w:t>
      </w:r>
    </w:p>
    <w:p w:rsidR="00C51368" w:rsidRDefault="00E43BD9">
      <w:pPr>
        <w:pStyle w:val="HTMLPreformatted"/>
        <w:divId w:val="742146968"/>
        <w:rPr>
          <w:lang w:val="en-US"/>
        </w:rPr>
      </w:pPr>
      <w:r>
        <w:rPr>
          <w:lang w:val="en-US"/>
        </w:rPr>
        <w:t xml:space="preserve">    &lt;language value="en" /&gt;</w:t>
      </w:r>
    </w:p>
    <w:p w:rsidR="00C51368" w:rsidRDefault="00E43BD9">
      <w:pPr>
        <w:pStyle w:val="HTMLPreformatted"/>
        <w:divId w:val="742146968"/>
        <w:rPr>
          <w:lang w:val="en-US"/>
        </w:rPr>
      </w:pPr>
      <w:r>
        <w:rPr>
          <w:lang w:val="en-US"/>
        </w:rPr>
        <w:t xml:space="preserve">    &lt;data value="/9j/4...KAP//Z" /&gt; &lt;!-- covers many lines --&gt;</w:t>
      </w:r>
    </w:p>
    <w:p w:rsidR="00C51368" w:rsidRDefault="00E43BD9">
      <w:pPr>
        <w:pStyle w:val="HTMLPreformatted"/>
        <w:divId w:val="742146968"/>
        <w:rPr>
          <w:lang w:val="en-US"/>
        </w:rPr>
      </w:pPr>
      <w:r>
        <w:rPr>
          <w:lang w:val="en-US"/>
        </w:rPr>
        <w:t xml:space="preserve">    &lt;title value="Definition of Procedure" /&gt;</w:t>
      </w:r>
    </w:p>
    <w:p w:rsidR="00C51368" w:rsidRDefault="00E43BD9">
      <w:pPr>
        <w:pStyle w:val="HTMLPreformatted"/>
        <w:divId w:val="742146968"/>
        <w:rPr>
          <w:lang w:val="en-US"/>
        </w:rPr>
      </w:pPr>
      <w:r>
        <w:rPr>
          <w:lang w:val="en-US"/>
        </w:rPr>
        <w:t xml:space="preserve">  &lt;/document&gt;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document : {</w:t>
      </w:r>
    </w:p>
    <w:p w:rsidR="00C51368" w:rsidRDefault="00E43BD9">
      <w:pPr>
        <w:pStyle w:val="HTMLPreformatted"/>
        <w:divId w:val="742146968"/>
        <w:rPr>
          <w:lang w:val="en-US"/>
        </w:rPr>
      </w:pPr>
      <w:r>
        <w:rPr>
          <w:lang w:val="en-US"/>
        </w:rPr>
        <w:t xml:space="preserve">    contentType :  { value : "application/pdf" },</w:t>
      </w:r>
    </w:p>
    <w:p w:rsidR="00C51368" w:rsidRDefault="00E43BD9">
      <w:pPr>
        <w:pStyle w:val="HTMLPreformatted"/>
        <w:divId w:val="742146968"/>
        <w:rPr>
          <w:lang w:val="en-US"/>
        </w:rPr>
      </w:pPr>
      <w:r>
        <w:rPr>
          <w:lang w:val="en-US"/>
        </w:rPr>
        <w:t xml:space="preserve">    language : { value : "en" },</w:t>
      </w:r>
    </w:p>
    <w:p w:rsidR="00C51368" w:rsidRDefault="00E43BD9">
      <w:pPr>
        <w:pStyle w:val="HTMLPreformatted"/>
        <w:divId w:val="742146968"/>
        <w:rPr>
          <w:lang w:val="en-US"/>
        </w:rPr>
      </w:pPr>
      <w:r>
        <w:rPr>
          <w:lang w:val="en-US"/>
        </w:rPr>
        <w:t xml:space="preserve">    data :  { value : "/9j/4...KAP//Z"},</w:t>
      </w:r>
    </w:p>
    <w:p w:rsidR="00C51368" w:rsidRDefault="00E43BD9">
      <w:pPr>
        <w:pStyle w:val="HTMLPreformatted"/>
        <w:divId w:val="742146968"/>
        <w:rPr>
          <w:lang w:val="en-US"/>
        </w:rPr>
      </w:pPr>
      <w:r>
        <w:rPr>
          <w:lang w:val="en-US"/>
        </w:rPr>
        <w:t xml:space="preserve">    title :  { value : "Definition of Procedure" }</w:t>
      </w:r>
    </w:p>
    <w:p w:rsidR="00C51368" w:rsidRDefault="00E43BD9">
      <w:pPr>
        <w:pStyle w:val="HTMLPreformatted"/>
        <w:divId w:val="742146968"/>
        <w:rPr>
          <w:lang w:val="en-US"/>
        </w:rPr>
      </w:pPr>
      <w:r>
        <w:rPr>
          <w:lang w:val="en-US"/>
        </w:rPr>
        <w:t xml:space="preserve">  }</w:t>
      </w:r>
    </w:p>
    <w:p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rsidR="00C51368" w:rsidRDefault="00E43BD9">
      <w:pPr>
        <w:pStyle w:val="NormalWeb"/>
        <w:divId w:val="742146968"/>
        <w:rPr>
          <w:lang w:val="en-US"/>
        </w:rPr>
      </w:pPr>
      <w:r>
        <w:rPr>
          <w:lang w:val="en-US"/>
        </w:rPr>
        <w:t>A reference to a DICOM image via WADO:</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&lt;image&gt;</w:t>
      </w:r>
    </w:p>
    <w:p w:rsidR="00C51368" w:rsidRDefault="00E43BD9">
      <w:pPr>
        <w:pStyle w:val="HTMLPreformatted"/>
        <w:divId w:val="742146968"/>
        <w:rPr>
          <w:lang w:val="en-US"/>
        </w:rPr>
      </w:pPr>
      <w:r>
        <w:rPr>
          <w:lang w:val="en-US"/>
        </w:rPr>
        <w:t xml:space="preserve">    &lt;contentType value="application/dicom" /&gt;</w:t>
      </w:r>
    </w:p>
    <w:p w:rsidR="00C51368" w:rsidRDefault="00E43BD9">
      <w:pPr>
        <w:pStyle w:val="HTMLPreformatted"/>
        <w:divId w:val="742146968"/>
        <w:rPr>
          <w:lang w:val="en-US"/>
        </w:rPr>
      </w:pPr>
      <w:r>
        <w:rPr>
          <w:lang w:val="en-US"/>
        </w:rPr>
        <w:t xml:space="preserve">    &lt;url value="http://10.1.2.3:1000/wado?requestType=WADO&amp;amp;wado_details..." /&gt;</w:t>
      </w:r>
    </w:p>
    <w:p w:rsidR="00C51368" w:rsidRDefault="00E43BD9">
      <w:pPr>
        <w:pStyle w:val="HTMLPreformatted"/>
        <w:divId w:val="742146968"/>
        <w:rPr>
          <w:lang w:val="en-US"/>
        </w:rPr>
      </w:pPr>
      <w:r>
        <w:rPr>
          <w:lang w:val="en-US"/>
        </w:rPr>
        <w:t xml:space="preserve">    &lt;hash value="EQH/..AgME" /&gt;</w:t>
      </w:r>
    </w:p>
    <w:p w:rsidR="00C51368" w:rsidRDefault="00E43BD9">
      <w:pPr>
        <w:pStyle w:val="HTMLPreformatted"/>
        <w:divId w:val="742146968"/>
        <w:rPr>
          <w:lang w:val="en-US"/>
        </w:rPr>
      </w:pPr>
      <w:r>
        <w:rPr>
          <w:lang w:val="en-US"/>
        </w:rPr>
        <w:t xml:space="preserve">  &lt;/image&gt;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9" w:anchor="Identifier" w:history="1">
        <w:r>
          <w:rPr>
            <w:rStyle w:val="Hyperlink"/>
            <w:lang w:val="en-US"/>
          </w:rPr>
          <w:t>Base Definition</w:t>
        </w:r>
      </w:hyperlink>
      <w:r>
        <w:rPr>
          <w:lang w:val="en-US"/>
        </w:rPr>
        <w:t xml:space="preserve">, </w:t>
      </w:r>
      <w:hyperlink r:id="rId410" w:anchor="Identifier" w:history="1">
        <w:r>
          <w:rPr>
            <w:rStyle w:val="Hyperlink"/>
            <w:lang w:val="en-US"/>
          </w:rPr>
          <w:t>Detailed Descriptions</w:t>
        </w:r>
      </w:hyperlink>
      <w:r>
        <w:rPr>
          <w:lang w:val="en-US"/>
        </w:rPr>
        <w:t xml:space="preserve"> and </w:t>
      </w:r>
      <w:hyperlink r:id="rId411" w:anchor="Identifier" w:history="1">
        <w:r>
          <w:rPr>
            <w:rStyle w:val="Hyperlink"/>
            <w:lang w:val="en-US"/>
          </w:rPr>
          <w:t>Mappings</w:t>
        </w:r>
      </w:hyperlink>
      <w:r>
        <w:rPr>
          <w:lang w:val="en-US"/>
        </w:rPr>
        <w:t xml:space="preserve">. </w:t>
      </w:r>
    </w:p>
    <w:p w:rsidR="00C51368" w:rsidRDefault="00E43BD9">
      <w:pPr>
        <w:pStyle w:val="NormalWeb"/>
        <w:divId w:val="1005087122"/>
        <w:rPr>
          <w:lang w:val="en-US"/>
        </w:rPr>
      </w:pPr>
      <w:r>
        <w:rPr>
          <w:b/>
          <w:bCs/>
          <w:lang w:val="en-US"/>
        </w:rPr>
        <w:lastRenderedPageBreak/>
        <w:t>Examples</w:t>
      </w:r>
    </w:p>
    <w:p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value="urn:oid:2.16.840.1.113883.16.4.3.2.5" /&gt;</w:t>
      </w:r>
    </w:p>
    <w:p w:rsidR="00C51368" w:rsidRDefault="00E43BD9">
      <w:pPr>
        <w:pStyle w:val="HTMLPreformatted"/>
        <w:divId w:val="1005087122"/>
        <w:rPr>
          <w:lang w:val="en-US"/>
        </w:rPr>
      </w:pPr>
      <w:r>
        <w:rPr>
          <w:lang w:val="en-US"/>
        </w:rPr>
        <w:t xml:space="preserve">    &lt;value value="123"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A patient identifier defined by a hospital:</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value="http://www.acmehosp.com/patients" /&gt;</w:t>
      </w:r>
    </w:p>
    <w:p w:rsidR="00C51368" w:rsidRDefault="00E43BD9">
      <w:pPr>
        <w:pStyle w:val="HTMLPreformatted"/>
        <w:divId w:val="1005087122"/>
        <w:rPr>
          <w:lang w:val="en-US"/>
        </w:rPr>
      </w:pPr>
      <w:r>
        <w:rPr>
          <w:lang w:val="en-US"/>
        </w:rPr>
        <w:t xml:space="preserve">    &lt;value value="44552"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value="2003-05-03"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In this case, the period is used to track when the identifier was first assigned to the patient.</w:t>
      </w:r>
    </w:p>
    <w:p w:rsidR="00C51368" w:rsidRDefault="00E43BD9">
      <w:pPr>
        <w:pStyle w:val="NormalWeb"/>
        <w:divId w:val="1005087122"/>
        <w:rPr>
          <w:lang w:val="en-US"/>
        </w:rPr>
      </w:pPr>
      <w:r>
        <w:rPr>
          <w:lang w:val="en-US"/>
        </w:rPr>
        <w:t>An identifier that refers to a patient FHIR resource on a particular system:</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value="http://pas-server/xxx/Patient/443556"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This is not a resource reference - it's a logical reference by the patient identifier.</w:t>
      </w:r>
    </w:p>
    <w:p w:rsidR="00C51368" w:rsidRDefault="00E43BD9">
      <w:pPr>
        <w:pStyle w:val="NormalWeb"/>
        <w:divId w:val="1005087122"/>
        <w:rPr>
          <w:lang w:val="en-US"/>
        </w:rPr>
      </w:pPr>
      <w:r>
        <w:rPr>
          <w:lang w:val="en-US"/>
        </w:rPr>
        <w:t>A UUID:</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value="temp" /&gt;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value="urn:uuid:a76d9bbf-f293-4fb7-ad4c-2851cac77162"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UUIDs are often used for temporary identifiers, though this is not necessary.</w:t>
      </w:r>
    </w:p>
    <w:p w:rsidR="00C51368" w:rsidRDefault="00E43BD9">
      <w:pPr>
        <w:pStyle w:val="NormalWeb"/>
        <w:divId w:val="1005087122"/>
        <w:rPr>
          <w:lang w:val="en-US"/>
        </w:rPr>
      </w:pPr>
      <w:r>
        <w:rPr>
          <w:lang w:val="en-US"/>
        </w:rPr>
        <w:t>A US SSN:</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lastRenderedPageBreak/>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value="SSN"/&gt;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value="http://hl7.org/fhir/sid/us-ssn" /&gt;</w:t>
      </w:r>
    </w:p>
    <w:p w:rsidR="00C51368" w:rsidRDefault="00E43BD9">
      <w:pPr>
        <w:pStyle w:val="HTMLPreformatted"/>
        <w:divId w:val="1005087122"/>
        <w:rPr>
          <w:lang w:val="en-US"/>
        </w:rPr>
      </w:pPr>
      <w:r>
        <w:rPr>
          <w:lang w:val="en-US"/>
        </w:rPr>
        <w:t xml:space="preserve">    &lt;value value="000111111"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Notes:</w:t>
      </w:r>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412" w:anchor="identifiersystems" w:history="1">
        <w:r>
          <w:rPr>
            <w:rStyle w:val="Hyperlink"/>
            <w:rFonts w:eastAsia="Times New Roman"/>
            <w:lang w:val="en-US"/>
          </w:rPr>
          <w:t>definition of ssn-us</w:t>
        </w:r>
      </w:hyperlink>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rsidR="00C51368" w:rsidRDefault="00E43BD9">
      <w:pPr>
        <w:pStyle w:val="NormalWeb"/>
        <w:divId w:val="1005087122"/>
        <w:rPr>
          <w:lang w:val="en-US"/>
        </w:rPr>
      </w:pPr>
      <w:r>
        <w:rPr>
          <w:lang w:val="en-US"/>
        </w:rPr>
        <w:t>A medical record number assigned on 5-July 2009:</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value="MRN"/&gt;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value="urn:oid:0.1.2.3.4.5.6.7" /&gt;</w:t>
      </w:r>
    </w:p>
    <w:p w:rsidR="00C51368" w:rsidRDefault="00E43BD9">
      <w:pPr>
        <w:pStyle w:val="HTMLPreformatted"/>
        <w:divId w:val="1005087122"/>
        <w:rPr>
          <w:lang w:val="en-US"/>
        </w:rPr>
      </w:pPr>
      <w:r>
        <w:rPr>
          <w:lang w:val="en-US"/>
        </w:rPr>
        <w:t xml:space="preserve">    &lt;value value="2356"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value="2009-07-05"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Heading3"/>
        <w:spacing w:after="15" w:afterAutospacing="0"/>
        <w:divId w:val="1864636327"/>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3" w:anchor="Coding" w:history="1">
        <w:r>
          <w:rPr>
            <w:rStyle w:val="Hyperlink"/>
            <w:lang w:val="en-US"/>
          </w:rPr>
          <w:t>Base Definition</w:t>
        </w:r>
      </w:hyperlink>
      <w:r>
        <w:rPr>
          <w:lang w:val="en-US"/>
        </w:rPr>
        <w:t xml:space="preserve">, </w:t>
      </w:r>
      <w:hyperlink r:id="rId414" w:anchor="Coding" w:history="1">
        <w:r>
          <w:rPr>
            <w:rStyle w:val="Hyperlink"/>
            <w:lang w:val="en-US"/>
          </w:rPr>
          <w:t>Detailed Descriptions</w:t>
        </w:r>
      </w:hyperlink>
      <w:r>
        <w:rPr>
          <w:lang w:val="en-US"/>
        </w:rPr>
        <w:t xml:space="preserve"> and </w:t>
      </w:r>
      <w:hyperlink r:id="rId415" w:anchor="Coding" w:history="1">
        <w:r>
          <w:rPr>
            <w:rStyle w:val="Hyperlink"/>
            <w:lang w:val="en-US"/>
          </w:rPr>
          <w:t>Mappings</w:t>
        </w:r>
      </w:hyperlink>
      <w:r>
        <w:rPr>
          <w:lang w:val="en-US"/>
        </w:rPr>
        <w:t xml:space="preserve">. </w:t>
      </w:r>
    </w:p>
    <w:p w:rsidR="00C51368" w:rsidRDefault="00E43BD9">
      <w:pPr>
        <w:pStyle w:val="NormalWeb"/>
        <w:divId w:val="896742126"/>
        <w:rPr>
          <w:lang w:val="en-US"/>
        </w:rPr>
      </w:pPr>
      <w:r>
        <w:rPr>
          <w:b/>
          <w:bCs/>
          <w:lang w:val="en-US"/>
        </w:rPr>
        <w:t>Examples</w:t>
      </w:r>
    </w:p>
    <w:p w:rsidR="00C51368" w:rsidRDefault="00E43BD9">
      <w:pPr>
        <w:pStyle w:val="NormalWeb"/>
        <w:divId w:val="896742126"/>
        <w:rPr>
          <w:lang w:val="en-US"/>
        </w:rPr>
      </w:pPr>
      <w:r>
        <w:rPr>
          <w:lang w:val="en-US"/>
        </w:rPr>
        <w:t>A simple code for headache, in ICD-10:</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&lt;code&gt;</w:t>
      </w:r>
    </w:p>
    <w:p w:rsidR="00C51368" w:rsidRDefault="00E43BD9">
      <w:pPr>
        <w:pStyle w:val="HTMLPreformatted"/>
        <w:divId w:val="896742126"/>
        <w:rPr>
          <w:lang w:val="en-US"/>
        </w:rPr>
      </w:pPr>
      <w:r>
        <w:rPr>
          <w:lang w:val="en-US"/>
        </w:rPr>
        <w:t xml:space="preserve">    &lt;system value="http://hl7.org/fhir/sid/icd-10" /&gt;</w:t>
      </w:r>
    </w:p>
    <w:p w:rsidR="00C51368" w:rsidRDefault="00E43BD9">
      <w:pPr>
        <w:pStyle w:val="HTMLPreformatted"/>
        <w:divId w:val="896742126"/>
        <w:rPr>
          <w:lang w:val="en-US"/>
        </w:rPr>
      </w:pPr>
      <w:r>
        <w:rPr>
          <w:lang w:val="en-US"/>
        </w:rPr>
        <w:t xml:space="preserve">    &lt;code value="G44.1" /&gt;</w:t>
      </w:r>
    </w:p>
    <w:p w:rsidR="00C51368" w:rsidRDefault="00E43BD9">
      <w:pPr>
        <w:pStyle w:val="HTMLPreformatted"/>
        <w:divId w:val="896742126"/>
        <w:rPr>
          <w:lang w:val="en-US"/>
        </w:rPr>
      </w:pPr>
      <w:r>
        <w:rPr>
          <w:lang w:val="en-US"/>
        </w:rPr>
        <w:t xml:space="preserve">  &lt;/code&gt;</w:t>
      </w:r>
    </w:p>
    <w:p w:rsidR="00C51368" w:rsidRDefault="00E43BD9">
      <w:pPr>
        <w:pStyle w:val="NormalWeb"/>
        <w:divId w:val="896742126"/>
        <w:rPr>
          <w:lang w:val="en-US"/>
        </w:rPr>
      </w:pPr>
      <w:r>
        <w:rPr>
          <w:lang w:val="en-US"/>
        </w:rPr>
        <w:t>A SNOMED CT expression:</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lastRenderedPageBreak/>
        <w:t xml:space="preserve">  &lt;problem&gt;</w:t>
      </w:r>
    </w:p>
    <w:p w:rsidR="00C51368" w:rsidRDefault="00E43BD9">
      <w:pPr>
        <w:pStyle w:val="HTMLPreformatted"/>
        <w:divId w:val="896742126"/>
        <w:rPr>
          <w:lang w:val="en-US"/>
        </w:rPr>
      </w:pPr>
      <w:r>
        <w:rPr>
          <w:lang w:val="en-US"/>
        </w:rPr>
        <w:t xml:space="preserve">    &lt;system value="http://snomed.info/sct" /&gt;</w:t>
      </w:r>
    </w:p>
    <w:p w:rsidR="00C51368" w:rsidRDefault="00E43BD9">
      <w:pPr>
        <w:pStyle w:val="HTMLPreformatted"/>
        <w:divId w:val="896742126"/>
        <w:rPr>
          <w:lang w:val="en-US"/>
        </w:rPr>
      </w:pPr>
      <w:r>
        <w:rPr>
          <w:lang w:val="en-US"/>
        </w:rPr>
        <w:t xml:space="preserve">    &lt;code value="128045006:{363698007=56459004}" /&gt;</w:t>
      </w:r>
    </w:p>
    <w:p w:rsidR="00C51368" w:rsidRDefault="00E43BD9">
      <w:pPr>
        <w:pStyle w:val="HTMLPreformatted"/>
        <w:divId w:val="896742126"/>
        <w:rPr>
          <w:lang w:val="en-US"/>
        </w:rPr>
      </w:pPr>
      <w:r>
        <w:rPr>
          <w:lang w:val="en-US"/>
        </w:rPr>
        <w:t xml:space="preserve">  &lt;/problem&gt;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6" w:anchor="CodeableConcept" w:history="1">
        <w:r>
          <w:rPr>
            <w:rStyle w:val="Hyperlink"/>
            <w:lang w:val="en-US"/>
          </w:rPr>
          <w:t>Base Definition</w:t>
        </w:r>
      </w:hyperlink>
      <w:r>
        <w:rPr>
          <w:lang w:val="en-US"/>
        </w:rPr>
        <w:t xml:space="preserve">, </w:t>
      </w:r>
      <w:hyperlink r:id="rId417" w:anchor="CodeableConcept" w:history="1">
        <w:r>
          <w:rPr>
            <w:rStyle w:val="Hyperlink"/>
            <w:lang w:val="en-US"/>
          </w:rPr>
          <w:t>Detailed Descriptions</w:t>
        </w:r>
      </w:hyperlink>
      <w:r>
        <w:rPr>
          <w:lang w:val="en-US"/>
        </w:rPr>
        <w:t xml:space="preserve"> and </w:t>
      </w:r>
      <w:hyperlink r:id="rId418" w:anchor="CodeableConcept" w:history="1">
        <w:r>
          <w:rPr>
            <w:rStyle w:val="Hyperlink"/>
            <w:lang w:val="en-US"/>
          </w:rPr>
          <w:t>Mappings</w:t>
        </w:r>
      </w:hyperlink>
      <w:r>
        <w:rPr>
          <w:lang w:val="en-US"/>
        </w:rPr>
        <w:t xml:space="preserve">. </w:t>
      </w:r>
    </w:p>
    <w:p w:rsidR="00C51368" w:rsidRDefault="00E43BD9">
      <w:pPr>
        <w:pStyle w:val="NormalWeb"/>
        <w:divId w:val="1874615892"/>
        <w:rPr>
          <w:lang w:val="en-US"/>
        </w:rPr>
      </w:pPr>
      <w:r>
        <w:rPr>
          <w:b/>
          <w:bCs/>
          <w:lang w:val="en-US"/>
        </w:rPr>
        <w:t>Examples</w:t>
      </w:r>
    </w:p>
    <w:p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value="http://hl7.org/fhir/sid/icd-10" /&gt;</w:t>
      </w:r>
    </w:p>
    <w:p w:rsidR="00C51368" w:rsidRDefault="00E43BD9">
      <w:pPr>
        <w:pStyle w:val="HTMLPreformatted"/>
        <w:divId w:val="1874615892"/>
        <w:rPr>
          <w:lang w:val="en-US"/>
        </w:rPr>
      </w:pPr>
      <w:r>
        <w:rPr>
          <w:lang w:val="en-US"/>
        </w:rPr>
        <w:t xml:space="preserve">      &lt;code value="R51"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value="25064002" /&gt;</w:t>
      </w:r>
    </w:p>
    <w:p w:rsidR="00C51368" w:rsidRDefault="00E43BD9">
      <w:pPr>
        <w:pStyle w:val="HTMLPreformatted"/>
        <w:divId w:val="1874615892"/>
        <w:rPr>
          <w:lang w:val="en-US"/>
        </w:rPr>
      </w:pPr>
      <w:r>
        <w:rPr>
          <w:lang w:val="en-US"/>
        </w:rPr>
        <w:t xml:space="preserve">      &lt;display value="Headache" /&gt;</w:t>
      </w:r>
    </w:p>
    <w:p w:rsidR="00C51368" w:rsidRDefault="00E43BD9">
      <w:pPr>
        <w:pStyle w:val="HTMLPreformatted"/>
        <w:divId w:val="1874615892"/>
        <w:rPr>
          <w:lang w:val="en-US"/>
        </w:rPr>
      </w:pPr>
      <w:r>
        <w:rPr>
          <w:lang w:val="en-US"/>
        </w:rPr>
        <w:t xml:space="preserve">      &lt;userSelected value="true"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value="general headache" /&gt;</w:t>
      </w:r>
    </w:p>
    <w:p w:rsidR="00C51368" w:rsidRDefault="00E43BD9">
      <w:pPr>
        <w:pStyle w:val="HTMLPreformatted"/>
        <w:divId w:val="1874615892"/>
        <w:rPr>
          <w:lang w:val="en-US"/>
        </w:rPr>
      </w:pPr>
      <w:r>
        <w:rPr>
          <w:lang w:val="en-US"/>
        </w:rPr>
        <w:t xml:space="preserve">  &lt;/concept&gt;</w:t>
      </w:r>
    </w:p>
    <w:p w:rsidR="00C51368" w:rsidRDefault="00E43BD9">
      <w:pPr>
        <w:pStyle w:val="NormalWeb"/>
        <w:divId w:val="1874615892"/>
        <w:rPr>
          <w:lang w:val="en-US"/>
        </w:rPr>
      </w:pPr>
      <w:r>
        <w:rPr>
          <w:lang w:val="en-US"/>
        </w:rPr>
        <w:t>A concept represented in an institution's local coding systems for unit for which no UCUM equivalent exists:</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&lt;unit&gt;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value="urn:oid:2.16.840.1.113883.19.5.2" /&gt;</w:t>
      </w:r>
    </w:p>
    <w:p w:rsidR="00C51368" w:rsidRDefault="00E43BD9">
      <w:pPr>
        <w:pStyle w:val="HTMLPreformatted"/>
        <w:divId w:val="1874615892"/>
        <w:rPr>
          <w:lang w:val="en-US"/>
        </w:rPr>
      </w:pPr>
      <w:r>
        <w:rPr>
          <w:lang w:val="en-US"/>
        </w:rPr>
        <w:t xml:space="preserve">      &lt;code value="tab" /&gt;</w:t>
      </w:r>
    </w:p>
    <w:p w:rsidR="00C51368" w:rsidRDefault="00E43BD9">
      <w:pPr>
        <w:pStyle w:val="HTMLPreformatted"/>
        <w:divId w:val="1874615892"/>
        <w:rPr>
          <w:lang w:val="en-US"/>
        </w:rPr>
      </w:pPr>
      <w:r>
        <w:rPr>
          <w:lang w:val="en-US"/>
        </w:rPr>
        <w:t xml:space="preserve">      &lt;display value="Tablet"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value="http://unitsofmeasure.org"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&lt;/unit&gt;</w:t>
      </w:r>
    </w:p>
    <w:p w:rsidR="00C51368" w:rsidRDefault="00E43BD9">
      <w:pPr>
        <w:pStyle w:val="NormalWeb"/>
        <w:divId w:val="1874615892"/>
        <w:rPr>
          <w:lang w:val="en-US"/>
        </w:rPr>
      </w:pPr>
      <w:r>
        <w:rPr>
          <w:lang w:val="en-US"/>
        </w:rPr>
        <w:t>A SNOMED CT expression:</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&lt;diagnosis&gt;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value="128045006:{363698007=56459004}"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value="Cellulitis of the foot" /&gt;</w:t>
      </w:r>
    </w:p>
    <w:p w:rsidR="00C51368" w:rsidRDefault="00E43BD9">
      <w:pPr>
        <w:pStyle w:val="HTMLPreformatted"/>
        <w:divId w:val="1874615892"/>
        <w:rPr>
          <w:lang w:val="en-US"/>
        </w:rPr>
      </w:pPr>
      <w:r>
        <w:rPr>
          <w:lang w:val="en-US"/>
        </w:rPr>
        <w:t xml:space="preserve">  &lt;/diagnosis&gt;</w:t>
      </w:r>
    </w:p>
    <w:p w:rsidR="00C51368" w:rsidRDefault="00E43BD9">
      <w:pPr>
        <w:pStyle w:val="NormalWeb"/>
        <w:divId w:val="1874615892"/>
        <w:rPr>
          <w:lang w:val="en-US"/>
        </w:rPr>
      </w:pPr>
      <w:r>
        <w:rPr>
          <w:lang w:val="en-US"/>
        </w:rPr>
        <w:lastRenderedPageBreak/>
        <w:t xml:space="preserve">In this case, there is no display element, because no display is defined for SNOMED CT expressions. </w:t>
      </w:r>
    </w:p>
    <w:p w:rsidR="00C51368" w:rsidRDefault="00E43BD9">
      <w:pPr>
        <w:pStyle w:val="NormalWeb"/>
        <w:divId w:val="1874615892"/>
        <w:rPr>
          <w:lang w:val="en-US"/>
        </w:rPr>
      </w:pPr>
      <w:r>
        <w:rPr>
          <w:lang w:val="en-US"/>
        </w:rPr>
        <w:t>Using the valueset:</w:t>
      </w:r>
    </w:p>
    <w:p w:rsidR="00C51368" w:rsidRDefault="00E43BD9">
      <w:pPr>
        <w:pStyle w:val="NormalWeb"/>
        <w:divId w:val="1874615892"/>
        <w:rPr>
          <w:lang w:val="en-US"/>
        </w:rPr>
      </w:pPr>
      <w:r>
        <w:rPr>
          <w:lang w:val="en-US"/>
        </w:rPr>
        <w:t>The results on a urinalysis strip:</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&lt;valueCoding&gt;</w:t>
      </w:r>
    </w:p>
    <w:p w:rsidR="00C51368" w:rsidRDefault="00E43BD9">
      <w:pPr>
        <w:pStyle w:val="HTMLPreformatted"/>
        <w:divId w:val="1874615892"/>
        <w:rPr>
          <w:lang w:val="en-US"/>
        </w:rPr>
      </w:pPr>
      <w:r>
        <w:rPr>
          <w:lang w:val="en-US"/>
        </w:rPr>
        <w:t xml:space="preserve">    &lt;system value="http://example.org/codes/simple-grades" /&gt;</w:t>
      </w:r>
    </w:p>
    <w:p w:rsidR="00C51368" w:rsidRDefault="00E43BD9">
      <w:pPr>
        <w:pStyle w:val="HTMLPreformatted"/>
        <w:divId w:val="1874615892"/>
        <w:rPr>
          <w:lang w:val="en-US"/>
        </w:rPr>
      </w:pPr>
      <w:r>
        <w:rPr>
          <w:lang w:val="en-US"/>
        </w:rPr>
        <w:t xml:space="preserve">    &lt;code value="+" /&gt;</w:t>
      </w:r>
    </w:p>
    <w:p w:rsidR="00C51368" w:rsidRDefault="00E43BD9">
      <w:pPr>
        <w:pStyle w:val="HTMLPreformatted"/>
        <w:divId w:val="1874615892"/>
        <w:rPr>
          <w:lang w:val="en-US"/>
        </w:rPr>
      </w:pPr>
      <w:r>
        <w:rPr>
          <w:lang w:val="en-US"/>
        </w:rPr>
        <w:t xml:space="preserve">  &lt;/valueCoding&gt;</w:t>
      </w:r>
    </w:p>
    <w:p w:rsidR="00C51368" w:rsidRDefault="00E43BD9">
      <w:pPr>
        <w:pStyle w:val="NormalWeb"/>
        <w:divId w:val="1874615892"/>
        <w:rPr>
          <w:lang w:val="en-US"/>
        </w:rPr>
      </w:pPr>
      <w:r>
        <w:rPr>
          <w:lang w:val="en-US"/>
        </w:rPr>
        <w:t xml:space="preserve">And where the value set would be something like this: </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&lt;ValueSet xmlns="http://hl7.org/fhir"&gt;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&lt;status value="generated"/&gt;</w:t>
      </w:r>
    </w:p>
    <w:p w:rsidR="00C51368" w:rsidRDefault="00E43BD9">
      <w:pPr>
        <w:pStyle w:val="HTMLPreformatted"/>
        <w:divId w:val="1874615892"/>
        <w:rPr>
          <w:lang w:val="en-US"/>
        </w:rPr>
      </w:pPr>
      <w:r>
        <w:rPr>
          <w:lang w:val="en-US"/>
        </w:rPr>
        <w:t xml:space="preserve">      &lt;div xmlns="http://www.w3.org/1999/xhtml"&gt;</w:t>
      </w:r>
    </w:p>
    <w:p w:rsidR="00C51368" w:rsidRDefault="00E43BD9">
      <w:pPr>
        <w:pStyle w:val="HTMLPreformatted"/>
        <w:divId w:val="1874615892"/>
        <w:rPr>
          <w:lang w:val="en-US"/>
        </w:rPr>
      </w:pPr>
      <w:r>
        <w:rPr>
          <w:lang w:val="en-US"/>
        </w:rPr>
        <w:t xml:space="preserve">        &lt;p&gt;Possible Clinistix codes: neg, trace, +, ++, and +++&lt;/p&gt;</w:t>
      </w:r>
    </w:p>
    <w:p w:rsidR="00C51368" w:rsidRDefault="00E43BD9">
      <w:pPr>
        <w:pStyle w:val="HTMLPreformatted"/>
        <w:divId w:val="1874615892"/>
        <w:rPr>
          <w:lang w:val="en-US"/>
        </w:rPr>
      </w:pPr>
      <w:r>
        <w:rPr>
          <w:lang w:val="en-US"/>
        </w:rPr>
        <w:t xml:space="preserve">      &lt;/div&gt;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&lt;identifier value="http://hl7.org/fhir/ValueSet/clinistix"/&gt;</w:t>
      </w:r>
    </w:p>
    <w:p w:rsidR="00C51368" w:rsidRDefault="00E43BD9">
      <w:pPr>
        <w:pStyle w:val="HTMLPreformatted"/>
        <w:divId w:val="1874615892"/>
        <w:rPr>
          <w:lang w:val="en-US"/>
        </w:rPr>
      </w:pPr>
      <w:r>
        <w:rPr>
          <w:lang w:val="en-US"/>
        </w:rPr>
        <w:t xml:space="preserve">    &lt;name value="Codes for Clinistix"/&gt;</w:t>
      </w:r>
    </w:p>
    <w:p w:rsidR="00C51368" w:rsidRDefault="00E43BD9">
      <w:pPr>
        <w:pStyle w:val="HTMLPreformatted"/>
        <w:divId w:val="1874615892"/>
        <w:rPr>
          <w:lang w:val="en-US"/>
        </w:rPr>
      </w:pPr>
      <w:r>
        <w:rPr>
          <w:lang w:val="en-US"/>
        </w:rPr>
        <w:t xml:space="preserve">    &lt;publisher value="HL7"/&gt;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&lt;system value="url"/&gt;</w:t>
      </w:r>
    </w:p>
    <w:p w:rsidR="00C51368" w:rsidRDefault="00E43BD9">
      <w:pPr>
        <w:pStyle w:val="HTMLPreformatted"/>
        <w:divId w:val="1874615892"/>
        <w:rPr>
          <w:lang w:val="en-US"/>
        </w:rPr>
      </w:pPr>
      <w:r>
        <w:rPr>
          <w:lang w:val="en-US"/>
        </w:rPr>
        <w:t xml:space="preserve">      &lt;value value="http://hl7.org/fhir"/&gt;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&lt;description value="Clinistix Codes"/&gt;</w:t>
      </w:r>
    </w:p>
    <w:p w:rsidR="00C51368" w:rsidRDefault="00E43BD9">
      <w:pPr>
        <w:pStyle w:val="HTMLPreformatted"/>
        <w:divId w:val="1874615892"/>
        <w:rPr>
          <w:lang w:val="en-US"/>
        </w:rPr>
      </w:pPr>
      <w:r>
        <w:rPr>
          <w:lang w:val="en-US"/>
        </w:rPr>
        <w:t xml:space="preserve">    &lt;status value="draft"/&gt;</w:t>
      </w:r>
    </w:p>
    <w:p w:rsidR="00C51368" w:rsidRDefault="00E43BD9">
      <w:pPr>
        <w:pStyle w:val="HTMLPreformatted"/>
        <w:divId w:val="1874615892"/>
        <w:rPr>
          <w:lang w:val="en-US"/>
        </w:rPr>
      </w:pPr>
      <w:r>
        <w:rPr>
          <w:lang w:val="en-US"/>
        </w:rPr>
        <w:t xml:space="preserve">    &lt;experimental value="true"/&gt;</w:t>
      </w:r>
    </w:p>
    <w:p w:rsidR="00C51368" w:rsidRDefault="00E43BD9">
      <w:pPr>
        <w:pStyle w:val="HTMLPreformatted"/>
        <w:divId w:val="1874615892"/>
        <w:rPr>
          <w:lang w:val="en-US"/>
        </w:rPr>
      </w:pPr>
      <w:r>
        <w:rPr>
          <w:lang w:val="en-US"/>
        </w:rPr>
        <w:t xml:space="preserve">    &lt;date value="2013-10-01"/&gt;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&lt;system value="http://example.org/codes/simple-grades"/&gt;</w:t>
      </w:r>
    </w:p>
    <w:p w:rsidR="00C51368" w:rsidRDefault="00E43BD9">
      <w:pPr>
        <w:pStyle w:val="HTMLPreformatted"/>
        <w:divId w:val="1874615892"/>
        <w:rPr>
          <w:lang w:val="en-US"/>
        </w:rPr>
      </w:pPr>
      <w:r>
        <w:rPr>
          <w:lang w:val="en-US"/>
        </w:rPr>
        <w:t xml:space="preserve">      &lt;caseSensitive value="false"/&gt;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value="neg"/&gt;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value="trace"/&gt;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lastRenderedPageBreak/>
        <w:t xml:space="preserve">      &lt;/concept&gt;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&lt;/ValueSet&gt;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9" w:anchor="Quantity" w:history="1">
        <w:r>
          <w:rPr>
            <w:rStyle w:val="Hyperlink"/>
            <w:lang w:val="en-US"/>
          </w:rPr>
          <w:t>Base Definition</w:t>
        </w:r>
      </w:hyperlink>
      <w:r>
        <w:rPr>
          <w:lang w:val="en-US"/>
        </w:rPr>
        <w:t xml:space="preserve">, </w:t>
      </w:r>
      <w:hyperlink r:id="rId420" w:anchor="Quantity" w:history="1">
        <w:r>
          <w:rPr>
            <w:rStyle w:val="Hyperlink"/>
            <w:lang w:val="en-US"/>
          </w:rPr>
          <w:t>Detailed Descriptions</w:t>
        </w:r>
      </w:hyperlink>
      <w:r>
        <w:rPr>
          <w:lang w:val="en-US"/>
        </w:rPr>
        <w:t xml:space="preserve"> and </w:t>
      </w:r>
      <w:hyperlink r:id="rId421" w:anchor="Quantity" w:history="1">
        <w:r>
          <w:rPr>
            <w:rStyle w:val="Hyperlink"/>
            <w:lang w:val="en-US"/>
          </w:rPr>
          <w:t>Mappings</w:t>
        </w:r>
      </w:hyperlink>
      <w:r>
        <w:rPr>
          <w:lang w:val="en-US"/>
        </w:rPr>
        <w:t xml:space="preserve">. </w:t>
      </w:r>
    </w:p>
    <w:p w:rsidR="00C51368" w:rsidRDefault="00E43BD9">
      <w:pPr>
        <w:pStyle w:val="NormalWeb"/>
        <w:divId w:val="1741054565"/>
        <w:rPr>
          <w:lang w:val="en-US"/>
        </w:rPr>
      </w:pPr>
      <w:r>
        <w:rPr>
          <w:b/>
          <w:bCs/>
          <w:lang w:val="en-US"/>
        </w:rPr>
        <w:t>Examples</w:t>
      </w:r>
    </w:p>
    <w:p w:rsidR="00C51368" w:rsidRDefault="00E43BD9">
      <w:pPr>
        <w:pStyle w:val="NormalWeb"/>
        <w:divId w:val="1741054565"/>
        <w:rPr>
          <w:lang w:val="en-US"/>
        </w:rPr>
      </w:pPr>
      <w:proofErr w:type="gramStart"/>
      <w:r>
        <w:rPr>
          <w:lang w:val="en-US"/>
        </w:rPr>
        <w:t>A duration</w:t>
      </w:r>
      <w:proofErr w:type="gramEnd"/>
      <w:r>
        <w:rPr>
          <w:lang w:val="en-US"/>
        </w:rPr>
        <w:t>:</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&lt;time&gt;</w:t>
      </w:r>
    </w:p>
    <w:p w:rsidR="00C51368" w:rsidRDefault="00E43BD9">
      <w:pPr>
        <w:pStyle w:val="HTMLPreformatted"/>
        <w:divId w:val="1741054565"/>
        <w:rPr>
          <w:lang w:val="en-US"/>
        </w:rPr>
      </w:pPr>
      <w:r>
        <w:rPr>
          <w:lang w:val="en-US"/>
        </w:rPr>
        <w:t xml:space="preserve">    &lt;value value="25" /&gt;</w:t>
      </w:r>
    </w:p>
    <w:p w:rsidR="00C51368" w:rsidRDefault="00E43BD9">
      <w:pPr>
        <w:pStyle w:val="HTMLPreformatted"/>
        <w:divId w:val="1741054565"/>
        <w:rPr>
          <w:lang w:val="en-US"/>
        </w:rPr>
      </w:pPr>
      <w:r>
        <w:rPr>
          <w:lang w:val="en-US"/>
        </w:rPr>
        <w:t xml:space="preserve">    &lt;unit value="sec"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value="s" /&gt;</w:t>
      </w:r>
    </w:p>
    <w:p w:rsidR="00C51368" w:rsidRDefault="00E43BD9">
      <w:pPr>
        <w:pStyle w:val="HTMLPreformatted"/>
        <w:divId w:val="1741054565"/>
        <w:rPr>
          <w:lang w:val="en-US"/>
        </w:rPr>
      </w:pPr>
      <w:r>
        <w:rPr>
          <w:lang w:val="en-US"/>
        </w:rPr>
        <w:t xml:space="preserve">  &lt;/time&gt;</w:t>
      </w:r>
    </w:p>
    <w:p w:rsidR="00C51368" w:rsidRDefault="00E43BD9">
      <w:pPr>
        <w:pStyle w:val="NormalWeb"/>
        <w:divId w:val="1741054565"/>
        <w:rPr>
          <w:lang w:val="en-US"/>
        </w:rPr>
      </w:pPr>
      <w:r>
        <w:rPr>
          <w:lang w:val="en-US"/>
        </w:rPr>
        <w:t>A concentration where the value was out of range:</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&lt;result&gt;</w:t>
      </w:r>
    </w:p>
    <w:p w:rsidR="00C51368" w:rsidRDefault="00E43BD9">
      <w:pPr>
        <w:pStyle w:val="HTMLPreformatted"/>
        <w:divId w:val="1741054565"/>
        <w:rPr>
          <w:lang w:val="en-US"/>
        </w:rPr>
      </w:pPr>
      <w:r>
        <w:rPr>
          <w:lang w:val="en-US"/>
        </w:rPr>
        <w:t xml:space="preserve">    &lt;value value="40000" /&gt;</w:t>
      </w:r>
    </w:p>
    <w:p w:rsidR="00C51368" w:rsidRDefault="00E43BD9">
      <w:pPr>
        <w:pStyle w:val="HTMLPreformatted"/>
        <w:divId w:val="1741054565"/>
        <w:rPr>
          <w:lang w:val="en-US"/>
        </w:rPr>
      </w:pPr>
      <w:r>
        <w:rPr>
          <w:lang w:val="en-US"/>
        </w:rPr>
        <w:t xml:space="preserve">    &lt;comparator value="&amp;gt;" /&gt;</w:t>
      </w:r>
    </w:p>
    <w:p w:rsidR="00C51368" w:rsidRDefault="00E43BD9">
      <w:pPr>
        <w:pStyle w:val="HTMLPreformatted"/>
        <w:divId w:val="1741054565"/>
        <w:rPr>
          <w:lang w:val="en-US"/>
        </w:rPr>
      </w:pPr>
      <w:r>
        <w:rPr>
          <w:lang w:val="en-US"/>
        </w:rPr>
        <w:t xml:space="preserve">    &lt;unit value="mcg/L"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value="ug" /&gt;</w:t>
      </w:r>
    </w:p>
    <w:p w:rsidR="00C51368" w:rsidRDefault="00E43BD9">
      <w:pPr>
        <w:pStyle w:val="HTMLPreformatted"/>
        <w:divId w:val="1741054565"/>
        <w:rPr>
          <w:lang w:val="en-US"/>
        </w:rPr>
      </w:pPr>
      <w:r>
        <w:rPr>
          <w:lang w:val="en-US"/>
        </w:rPr>
        <w:t xml:space="preserve">  &lt;/result&gt;</w:t>
      </w:r>
    </w:p>
    <w:p w:rsidR="00C51368" w:rsidRDefault="00E43BD9">
      <w:pPr>
        <w:pStyle w:val="NormalWeb"/>
        <w:divId w:val="1741054565"/>
        <w:rPr>
          <w:lang w:val="en-US"/>
        </w:rPr>
      </w:pPr>
      <w:r>
        <w:rPr>
          <w:lang w:val="en-US"/>
        </w:rPr>
        <w:t>An amount of prescribed medication: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&lt;dose&gt;</w:t>
      </w:r>
    </w:p>
    <w:p w:rsidR="00C51368" w:rsidRDefault="00E43BD9">
      <w:pPr>
        <w:pStyle w:val="HTMLPreformatted"/>
        <w:divId w:val="1741054565"/>
        <w:rPr>
          <w:lang w:val="en-US"/>
        </w:rPr>
      </w:pPr>
      <w:r>
        <w:rPr>
          <w:lang w:val="en-US"/>
        </w:rPr>
        <w:t xml:space="preserve">    &lt;value value="3" /&gt;</w:t>
      </w:r>
    </w:p>
    <w:p w:rsidR="00C51368" w:rsidRDefault="00E43BD9">
      <w:pPr>
        <w:pStyle w:val="HTMLPreformatted"/>
        <w:divId w:val="1741054565"/>
        <w:rPr>
          <w:lang w:val="en-US"/>
        </w:rPr>
      </w:pPr>
      <w:r>
        <w:rPr>
          <w:lang w:val="en-US"/>
        </w:rPr>
        <w:t xml:space="preserve">    &lt;unit value="capsules" /&gt;</w:t>
      </w:r>
    </w:p>
    <w:p w:rsidR="00C51368" w:rsidRDefault="00E43BD9">
      <w:pPr>
        <w:pStyle w:val="HTMLPreformatted"/>
        <w:divId w:val="1741054565"/>
        <w:rPr>
          <w:lang w:val="en-US"/>
        </w:rPr>
      </w:pPr>
      <w:r>
        <w:rPr>
          <w:lang w:val="en-US"/>
        </w:rPr>
        <w:t xml:space="preserve">    &lt;system value="http://snomed.info/sct" /&gt;</w:t>
      </w:r>
    </w:p>
    <w:p w:rsidR="00C51368" w:rsidRDefault="00E43BD9">
      <w:pPr>
        <w:pStyle w:val="HTMLPreformatted"/>
        <w:divId w:val="1741054565"/>
        <w:rPr>
          <w:lang w:val="en-US"/>
        </w:rPr>
      </w:pPr>
      <w:r>
        <w:rPr>
          <w:lang w:val="en-US"/>
        </w:rPr>
        <w:t xml:space="preserve">    &lt;code value="385049006" /&gt;</w:t>
      </w:r>
    </w:p>
    <w:p w:rsidR="00C51368" w:rsidRDefault="00E43BD9">
      <w:pPr>
        <w:pStyle w:val="HTMLPreformatted"/>
        <w:divId w:val="1741054565"/>
        <w:rPr>
          <w:lang w:val="en-US"/>
        </w:rPr>
      </w:pPr>
      <w:r>
        <w:rPr>
          <w:lang w:val="en-US"/>
        </w:rPr>
        <w:t xml:space="preserve">  &lt;/dose&gt;</w:t>
      </w:r>
    </w:p>
    <w:p w:rsidR="00C51368" w:rsidRDefault="00E43BD9">
      <w:pPr>
        <w:pStyle w:val="NormalWeb"/>
        <w:divId w:val="1741054565"/>
        <w:rPr>
          <w:lang w:val="en-US"/>
        </w:rPr>
      </w:pPr>
      <w:r>
        <w:rPr>
          <w:lang w:val="en-US"/>
        </w:rPr>
        <w:t>A price (coded using currency codes defined in ISO 4217):</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&lt;cost&gt;</w:t>
      </w:r>
    </w:p>
    <w:p w:rsidR="00C51368" w:rsidRDefault="00E43BD9">
      <w:pPr>
        <w:pStyle w:val="HTMLPreformatted"/>
        <w:divId w:val="1741054565"/>
        <w:rPr>
          <w:lang w:val="en-US"/>
        </w:rPr>
      </w:pPr>
      <w:r>
        <w:rPr>
          <w:lang w:val="en-US"/>
        </w:rPr>
        <w:t xml:space="preserve">    &lt;value value="25.45" /&gt;</w:t>
      </w:r>
    </w:p>
    <w:p w:rsidR="00C51368" w:rsidRDefault="00E43BD9">
      <w:pPr>
        <w:pStyle w:val="HTMLPreformatted"/>
        <w:divId w:val="1741054565"/>
        <w:rPr>
          <w:lang w:val="en-US"/>
        </w:rPr>
      </w:pPr>
      <w:r>
        <w:rPr>
          <w:lang w:val="en-US"/>
        </w:rPr>
        <w:t xml:space="preserve">    &lt;unit value="US$" /&gt;</w:t>
      </w:r>
    </w:p>
    <w:p w:rsidR="00C51368" w:rsidRDefault="00E43BD9">
      <w:pPr>
        <w:pStyle w:val="HTMLPreformatted"/>
        <w:divId w:val="1741054565"/>
        <w:rPr>
          <w:lang w:val="en-US"/>
        </w:rPr>
      </w:pPr>
      <w:r>
        <w:rPr>
          <w:lang w:val="en-US"/>
        </w:rPr>
        <w:t xml:space="preserve">    &lt;system value="urn:iso:std:iso:4217" /&gt;</w:t>
      </w:r>
    </w:p>
    <w:p w:rsidR="00C51368" w:rsidRDefault="00E43BD9">
      <w:pPr>
        <w:pStyle w:val="HTMLPreformatted"/>
        <w:divId w:val="1741054565"/>
        <w:rPr>
          <w:lang w:val="en-US"/>
        </w:rPr>
      </w:pPr>
      <w:r>
        <w:rPr>
          <w:lang w:val="en-US"/>
        </w:rPr>
        <w:t xml:space="preserve">    &lt;code value="USD" /&gt;</w:t>
      </w:r>
    </w:p>
    <w:p w:rsidR="00C51368" w:rsidRDefault="00E43BD9">
      <w:pPr>
        <w:pStyle w:val="HTMLPreformatted"/>
        <w:divId w:val="1741054565"/>
        <w:rPr>
          <w:lang w:val="en-US"/>
        </w:rPr>
      </w:pPr>
      <w:r>
        <w:rPr>
          <w:lang w:val="en-US"/>
        </w:rPr>
        <w:t xml:space="preserve">  &lt;/cost&gt;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2" w:anchor="Range" w:history="1">
        <w:r>
          <w:rPr>
            <w:rStyle w:val="Hyperlink"/>
            <w:lang w:val="en-US"/>
          </w:rPr>
          <w:t>Base Definition</w:t>
        </w:r>
      </w:hyperlink>
      <w:r>
        <w:rPr>
          <w:lang w:val="en-US"/>
        </w:rPr>
        <w:t xml:space="preserve">, </w:t>
      </w:r>
      <w:hyperlink r:id="rId423" w:anchor="Range" w:history="1">
        <w:r>
          <w:rPr>
            <w:rStyle w:val="Hyperlink"/>
            <w:lang w:val="en-US"/>
          </w:rPr>
          <w:t>Detailed Descriptions</w:t>
        </w:r>
      </w:hyperlink>
      <w:r>
        <w:rPr>
          <w:lang w:val="en-US"/>
        </w:rPr>
        <w:t xml:space="preserve"> and </w:t>
      </w:r>
      <w:hyperlink r:id="rId424" w:anchor="Range" w:history="1">
        <w:r>
          <w:rPr>
            <w:rStyle w:val="Hyperlink"/>
            <w:lang w:val="en-US"/>
          </w:rPr>
          <w:t>Mappings</w:t>
        </w:r>
      </w:hyperlink>
      <w:r>
        <w:rPr>
          <w:lang w:val="en-US"/>
        </w:rPr>
        <w:t xml:space="preserve">. </w:t>
      </w:r>
    </w:p>
    <w:p w:rsidR="00C51368" w:rsidRDefault="00E43BD9">
      <w:pPr>
        <w:pStyle w:val="NormalWeb"/>
        <w:divId w:val="1652254612"/>
        <w:rPr>
          <w:lang w:val="en-US"/>
        </w:rPr>
      </w:pPr>
      <w:r>
        <w:rPr>
          <w:b/>
          <w:bCs/>
          <w:lang w:val="en-US"/>
        </w:rPr>
        <w:lastRenderedPageBreak/>
        <w:t>Examples</w:t>
      </w:r>
    </w:p>
    <w:p w:rsidR="00C51368" w:rsidRDefault="00E43BD9">
      <w:pPr>
        <w:pStyle w:val="NormalWeb"/>
        <w:divId w:val="1652254612"/>
        <w:rPr>
          <w:lang w:val="en-US"/>
        </w:rPr>
      </w:pPr>
      <w:r>
        <w:rPr>
          <w:lang w:val="en-US"/>
        </w:rPr>
        <w:t>Range of Quantity (distance):</w:t>
      </w:r>
    </w:p>
    <w:p w:rsidR="00C51368" w:rsidRDefault="00C51368">
      <w:pPr>
        <w:pStyle w:val="HTMLPreformatted"/>
        <w:divId w:val="1652254612"/>
        <w:rPr>
          <w:lang w:val="en-US"/>
        </w:rPr>
      </w:pPr>
    </w:p>
    <w:p w:rsidR="00C51368" w:rsidRDefault="00E43BD9">
      <w:pPr>
        <w:pStyle w:val="HTMLPreformatted"/>
        <w:divId w:val="1652254612"/>
        <w:rPr>
          <w:lang w:val="en-US"/>
        </w:rPr>
      </w:pPr>
      <w:r>
        <w:rPr>
          <w:lang w:val="en-US"/>
        </w:rPr>
        <w:t xml:space="preserve">  &lt;estimate&gt;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&lt;value value="1.6"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&lt;value value="1.9"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&lt;/estimate&gt;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5" w:anchor="Ratio" w:history="1">
        <w:r>
          <w:rPr>
            <w:rStyle w:val="Hyperlink"/>
            <w:lang w:val="en-US"/>
          </w:rPr>
          <w:t>Base Definition</w:t>
        </w:r>
      </w:hyperlink>
      <w:r>
        <w:rPr>
          <w:lang w:val="en-US"/>
        </w:rPr>
        <w:t xml:space="preserve">, </w:t>
      </w:r>
      <w:hyperlink r:id="rId426" w:anchor="Ratio" w:history="1">
        <w:r>
          <w:rPr>
            <w:rStyle w:val="Hyperlink"/>
            <w:lang w:val="en-US"/>
          </w:rPr>
          <w:t>Detailed Descriptions</w:t>
        </w:r>
      </w:hyperlink>
      <w:r>
        <w:rPr>
          <w:lang w:val="en-US"/>
        </w:rPr>
        <w:t xml:space="preserve"> and </w:t>
      </w:r>
      <w:hyperlink r:id="rId427" w:anchor="Ratio" w:history="1">
        <w:r>
          <w:rPr>
            <w:rStyle w:val="Hyperlink"/>
            <w:lang w:val="en-US"/>
          </w:rPr>
          <w:t>Mappings</w:t>
        </w:r>
      </w:hyperlink>
      <w:r>
        <w:rPr>
          <w:lang w:val="en-US"/>
        </w:rPr>
        <w:t xml:space="preserve">. </w:t>
      </w:r>
    </w:p>
    <w:p w:rsidR="00C51368" w:rsidRDefault="00E43BD9">
      <w:pPr>
        <w:pStyle w:val="NormalWeb"/>
        <w:divId w:val="1222863892"/>
        <w:rPr>
          <w:lang w:val="en-US"/>
        </w:rPr>
      </w:pPr>
      <w:r>
        <w:rPr>
          <w:b/>
          <w:bCs/>
          <w:lang w:val="en-US"/>
        </w:rPr>
        <w:t>Examples</w:t>
      </w:r>
    </w:p>
    <w:p w:rsidR="00C51368" w:rsidRDefault="00E43BD9">
      <w:pPr>
        <w:pStyle w:val="NormalWeb"/>
        <w:divId w:val="1222863892"/>
        <w:rPr>
          <w:lang w:val="en-US"/>
        </w:rPr>
      </w:pPr>
      <w:r>
        <w:rPr>
          <w:lang w:val="en-US"/>
        </w:rPr>
        <w:t>Titer (Ratio of integer</w:t>
      </w:r>
      <w:proofErr w:type="gramStart"/>
      <w:r>
        <w:rPr>
          <w:lang w:val="en-US"/>
        </w:rPr>
        <w:t>:integer</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&lt;result&gt;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value="128"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&lt;/result&gt;</w:t>
      </w:r>
    </w:p>
    <w:p w:rsidR="00C51368" w:rsidRDefault="00E43BD9">
      <w:pPr>
        <w:pStyle w:val="NormalWeb"/>
        <w:divId w:val="1222863892"/>
        <w:rPr>
          <w:lang w:val="en-US"/>
        </w:rPr>
      </w:pPr>
      <w:r>
        <w:rPr>
          <w:lang w:val="en-US"/>
        </w:rPr>
        <w:t>Unit cost (Ratio of Money</w:t>
      </w:r>
      <w:proofErr w:type="gramStart"/>
      <w:r>
        <w:rPr>
          <w:lang w:val="en-US"/>
        </w:rPr>
        <w:t>:Quantity</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&lt;charge&gt;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value="103.50" /&gt;</w:t>
      </w:r>
    </w:p>
    <w:p w:rsidR="00C51368" w:rsidRDefault="00E43BD9">
      <w:pPr>
        <w:pStyle w:val="HTMLPreformatted"/>
        <w:divId w:val="1222863892"/>
        <w:rPr>
          <w:lang w:val="en-US"/>
        </w:rPr>
      </w:pPr>
      <w:r>
        <w:rPr>
          <w:lang w:val="en-US"/>
        </w:rPr>
        <w:t xml:space="preserve">     &lt;unit value="US$" /&gt;</w:t>
      </w:r>
    </w:p>
    <w:p w:rsidR="00C51368" w:rsidRDefault="00E43BD9">
      <w:pPr>
        <w:pStyle w:val="HTMLPreformatted"/>
        <w:divId w:val="1222863892"/>
        <w:rPr>
          <w:lang w:val="en-US"/>
        </w:rPr>
      </w:pPr>
      <w:r>
        <w:rPr>
          <w:lang w:val="en-US"/>
        </w:rPr>
        <w:t xml:space="preserve">     &lt;code value="USD" /&gt;</w:t>
      </w:r>
    </w:p>
    <w:p w:rsidR="00C51368" w:rsidRDefault="00E43BD9">
      <w:pPr>
        <w:pStyle w:val="HTMLPreformatted"/>
        <w:divId w:val="1222863892"/>
        <w:rPr>
          <w:lang w:val="en-US"/>
        </w:rPr>
      </w:pPr>
      <w:r>
        <w:rPr>
          <w:lang w:val="en-US"/>
        </w:rPr>
        <w:t xml:space="preserve">     &lt;system value="urn:iso:std:iso:4217"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&lt;unit value="day" /&gt;</w:t>
      </w:r>
    </w:p>
    <w:p w:rsidR="00C51368" w:rsidRDefault="00E43BD9">
      <w:pPr>
        <w:pStyle w:val="HTMLPreformatted"/>
        <w:divId w:val="1222863892"/>
        <w:rPr>
          <w:lang w:val="en-US"/>
        </w:rPr>
      </w:pPr>
      <w:r>
        <w:rPr>
          <w:lang w:val="en-US"/>
        </w:rPr>
        <w:t xml:space="preserve">     &lt;code value="day" /&gt;</w:t>
      </w:r>
    </w:p>
    <w:p w:rsidR="00C51368" w:rsidRDefault="00E43BD9">
      <w:pPr>
        <w:pStyle w:val="HTMLPreformatted"/>
        <w:divId w:val="1222863892"/>
        <w:rPr>
          <w:lang w:val="en-US"/>
        </w:rPr>
      </w:pPr>
      <w:r>
        <w:rPr>
          <w:lang w:val="en-US"/>
        </w:rPr>
        <w:t xml:space="preserve">     &lt;system value="http://unitsofmeasure.org"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&lt;/charge&gt;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64636327"/>
        <w:rPr>
          <w:lang w:val="en-US"/>
        </w:rPr>
      </w:pPr>
      <w:r>
        <w:rPr>
          <w:lang w:val="en-US"/>
        </w:rPr>
        <w:lastRenderedPageBreak/>
        <w:t xml:space="preserve">See also </w:t>
      </w:r>
      <w:hyperlink r:id="rId428" w:anchor="Period" w:history="1">
        <w:r>
          <w:rPr>
            <w:rStyle w:val="Hyperlink"/>
            <w:lang w:val="en-US"/>
          </w:rPr>
          <w:t>Base Definition</w:t>
        </w:r>
      </w:hyperlink>
      <w:r>
        <w:rPr>
          <w:lang w:val="en-US"/>
        </w:rPr>
        <w:t xml:space="preserve">, </w:t>
      </w:r>
      <w:hyperlink r:id="rId429" w:anchor="Period" w:history="1">
        <w:r>
          <w:rPr>
            <w:rStyle w:val="Hyperlink"/>
            <w:lang w:val="en-US"/>
          </w:rPr>
          <w:t>Detailed Descriptions</w:t>
        </w:r>
      </w:hyperlink>
      <w:r>
        <w:rPr>
          <w:lang w:val="en-US"/>
        </w:rPr>
        <w:t xml:space="preserve"> and </w:t>
      </w:r>
      <w:hyperlink r:id="rId430" w:anchor="Period" w:history="1">
        <w:r>
          <w:rPr>
            <w:rStyle w:val="Hyperlink"/>
            <w:lang w:val="en-US"/>
          </w:rPr>
          <w:t>Mappings</w:t>
        </w:r>
      </w:hyperlink>
      <w:r>
        <w:rPr>
          <w:lang w:val="en-US"/>
        </w:rPr>
        <w:t xml:space="preserve">. </w:t>
      </w:r>
    </w:p>
    <w:p w:rsidR="00C51368" w:rsidRDefault="00E43BD9">
      <w:pPr>
        <w:pStyle w:val="NormalWeb"/>
        <w:divId w:val="1737126746"/>
        <w:rPr>
          <w:lang w:val="en-US"/>
        </w:rPr>
      </w:pPr>
      <w:r>
        <w:rPr>
          <w:b/>
          <w:bCs/>
          <w:lang w:val="en-US"/>
        </w:rPr>
        <w:t>Examples</w:t>
      </w:r>
    </w:p>
    <w:p w:rsidR="00C51368" w:rsidRDefault="00E43BD9">
      <w:pPr>
        <w:pStyle w:val="NormalWeb"/>
        <w:divId w:val="1737126746"/>
        <w:rPr>
          <w:lang w:val="en-US"/>
        </w:rPr>
      </w:pPr>
      <w:r>
        <w:rPr>
          <w:lang w:val="en-US"/>
        </w:rPr>
        <w:t>23rd May 2011 to 27th May, including 27th May:</w:t>
      </w:r>
    </w:p>
    <w:p w:rsidR="00C51368" w:rsidRDefault="00C51368">
      <w:pPr>
        <w:pStyle w:val="HTMLPreformatted"/>
        <w:divId w:val="1737126746"/>
        <w:rPr>
          <w:lang w:val="en-US"/>
        </w:rPr>
      </w:pPr>
    </w:p>
    <w:p w:rsidR="00C51368" w:rsidRDefault="00E43BD9">
      <w:pPr>
        <w:pStyle w:val="HTMLPreformatted"/>
        <w:divId w:val="1737126746"/>
        <w:rPr>
          <w:lang w:val="en-US"/>
        </w:rPr>
      </w:pPr>
      <w:r>
        <w:rPr>
          <w:lang w:val="en-US"/>
        </w:rPr>
        <w:t xml:space="preserve">  &lt;coverage&gt;</w:t>
      </w:r>
    </w:p>
    <w:p w:rsidR="00C51368" w:rsidRDefault="00E43BD9">
      <w:pPr>
        <w:pStyle w:val="HTMLPreformatted"/>
        <w:divId w:val="1737126746"/>
        <w:rPr>
          <w:lang w:val="en-US"/>
        </w:rPr>
      </w:pPr>
      <w:r>
        <w:rPr>
          <w:lang w:val="en-US"/>
        </w:rPr>
        <w:t xml:space="preserve">   &lt;start value="2011-05-23" /&gt;</w:t>
      </w:r>
    </w:p>
    <w:p w:rsidR="00C51368" w:rsidRDefault="00E43BD9">
      <w:pPr>
        <w:pStyle w:val="HTMLPreformatted"/>
        <w:divId w:val="1737126746"/>
        <w:rPr>
          <w:lang w:val="en-US"/>
        </w:rPr>
      </w:pPr>
      <w:r>
        <w:rPr>
          <w:lang w:val="en-US"/>
        </w:rPr>
        <w:t xml:space="preserve">   &lt;end value="2011-05-27" /&gt;</w:t>
      </w:r>
    </w:p>
    <w:p w:rsidR="00C51368" w:rsidRDefault="00E43BD9">
      <w:pPr>
        <w:pStyle w:val="HTMLPreformatted"/>
        <w:divId w:val="1737126746"/>
        <w:rPr>
          <w:lang w:val="en-US"/>
        </w:rPr>
      </w:pPr>
      <w:r>
        <w:rPr>
          <w:lang w:val="en-US"/>
        </w:rPr>
        <w:t xml:space="preserve">  &lt;/coverage&gt;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1" w:anchor="SampledData" w:history="1">
        <w:r>
          <w:rPr>
            <w:rStyle w:val="Hyperlink"/>
            <w:lang w:val="en-US"/>
          </w:rPr>
          <w:t>Base Definition</w:t>
        </w:r>
      </w:hyperlink>
      <w:r>
        <w:rPr>
          <w:lang w:val="en-US"/>
        </w:rPr>
        <w:t xml:space="preserve">, </w:t>
      </w:r>
      <w:hyperlink r:id="rId432" w:anchor="SampledData" w:history="1">
        <w:r>
          <w:rPr>
            <w:rStyle w:val="Hyperlink"/>
            <w:lang w:val="en-US"/>
          </w:rPr>
          <w:t>Detailed Descriptions</w:t>
        </w:r>
      </w:hyperlink>
      <w:r>
        <w:rPr>
          <w:lang w:val="en-US"/>
        </w:rPr>
        <w:t xml:space="preserve"> and </w:t>
      </w:r>
      <w:hyperlink r:id="rId433" w:anchor="SampledData" w:history="1">
        <w:r>
          <w:rPr>
            <w:rStyle w:val="Hyperlink"/>
            <w:lang w:val="en-US"/>
          </w:rPr>
          <w:t>Mappings</w:t>
        </w:r>
      </w:hyperlink>
      <w:r>
        <w:rPr>
          <w:lang w:val="en-US"/>
        </w:rPr>
        <w:t xml:space="preserve">. </w:t>
      </w:r>
    </w:p>
    <w:p w:rsidR="00C51368" w:rsidRDefault="00E43BD9">
      <w:pPr>
        <w:pStyle w:val="NormalWeb"/>
        <w:divId w:val="1658918717"/>
        <w:rPr>
          <w:lang w:val="en-US"/>
        </w:rPr>
      </w:pPr>
      <w:r>
        <w:rPr>
          <w:b/>
          <w:bCs/>
          <w:lang w:val="en-US"/>
        </w:rPr>
        <w:t>Example</w:t>
      </w:r>
    </w:p>
    <w:p w:rsidR="00C51368" w:rsidRDefault="00E43BD9">
      <w:pPr>
        <w:pStyle w:val="NormalWeb"/>
        <w:divId w:val="1658918717"/>
        <w:rPr>
          <w:lang w:val="en-US"/>
        </w:rPr>
      </w:pPr>
      <w:r>
        <w:rPr>
          <w:lang w:val="en-US"/>
        </w:rPr>
        <w:t>The output from an EKG device:</w:t>
      </w:r>
    </w:p>
    <w:p w:rsidR="00C51368" w:rsidRDefault="00C51368">
      <w:pPr>
        <w:pStyle w:val="HTMLPreformatted"/>
        <w:divId w:val="1658918717"/>
        <w:rPr>
          <w:lang w:val="en-US"/>
        </w:rPr>
      </w:pPr>
    </w:p>
    <w:p w:rsidR="00C51368" w:rsidRDefault="00E43BD9">
      <w:pPr>
        <w:pStyle w:val="HTMLPreformatted"/>
        <w:divId w:val="1658918717"/>
        <w:rPr>
          <w:lang w:val="en-US"/>
        </w:rPr>
      </w:pPr>
      <w:r>
        <w:rPr>
          <w:lang w:val="en-US"/>
        </w:rPr>
        <w:t xml:space="preserve"> &lt;sampledData&gt;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&lt;value value="0"/&gt;</w:t>
      </w:r>
    </w:p>
    <w:p w:rsidR="00C51368" w:rsidRDefault="00E43BD9">
      <w:pPr>
        <w:pStyle w:val="HTMLPreformatted"/>
        <w:divId w:val="1658918717"/>
        <w:rPr>
          <w:lang w:val="en-US"/>
        </w:rPr>
      </w:pPr>
      <w:r>
        <w:rPr>
          <w:lang w:val="en-US"/>
        </w:rPr>
        <w:t xml:space="preserve">   &lt;unit value="μV"/&gt;</w:t>
      </w:r>
    </w:p>
    <w:p w:rsidR="00C51368" w:rsidRDefault="00E43BD9">
      <w:pPr>
        <w:pStyle w:val="HTMLPreformatted"/>
        <w:divId w:val="1658918717"/>
        <w:rPr>
          <w:lang w:val="en-US"/>
        </w:rPr>
      </w:pPr>
      <w:r>
        <w:rPr>
          <w:lang w:val="en-US"/>
        </w:rPr>
        <w:t xml:space="preserve">   &lt;system value="http://unitsofmeasure.org"/&gt;</w:t>
      </w:r>
    </w:p>
    <w:p w:rsidR="00C51368" w:rsidRDefault="00E43BD9">
      <w:pPr>
        <w:pStyle w:val="HTMLPreformatted"/>
        <w:divId w:val="1658918717"/>
        <w:rPr>
          <w:lang w:val="en-US"/>
        </w:rPr>
      </w:pPr>
      <w:r>
        <w:rPr>
          <w:lang w:val="en-US"/>
        </w:rPr>
        <w:t xml:space="preserve">   &lt;code value="uV"/&gt;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&lt;period value="2"/&gt;</w:t>
      </w:r>
    </w:p>
    <w:p w:rsidR="00C51368" w:rsidRDefault="00E43BD9">
      <w:pPr>
        <w:pStyle w:val="HTMLPreformatted"/>
        <w:divId w:val="1658918717"/>
        <w:rPr>
          <w:lang w:val="en-US"/>
        </w:rPr>
      </w:pPr>
      <w:r>
        <w:rPr>
          <w:lang w:val="en-US"/>
        </w:rPr>
        <w:t xml:space="preserve">  &lt;factor value="2.5"/&gt;</w:t>
      </w:r>
    </w:p>
    <w:p w:rsidR="00C51368" w:rsidRDefault="00E43BD9">
      <w:pPr>
        <w:pStyle w:val="HTMLPreformatted"/>
        <w:divId w:val="1658918717"/>
        <w:rPr>
          <w:lang w:val="en-US"/>
        </w:rPr>
      </w:pPr>
      <w:r>
        <w:rPr>
          <w:lang w:val="en-US"/>
        </w:rPr>
        <w:t xml:space="preserve">  &lt;dimensions value="1"/&gt;</w:t>
      </w:r>
    </w:p>
    <w:p w:rsidR="00C51368" w:rsidRDefault="00E43BD9">
      <w:pPr>
        <w:pStyle w:val="HTMLPreformatted"/>
        <w:divId w:val="1658918717"/>
        <w:rPr>
          <w:lang w:val="en-US"/>
        </w:rPr>
      </w:pPr>
      <w:r>
        <w:rPr>
          <w:lang w:val="en-US"/>
        </w:rPr>
        <w:t xml:space="preserve">  &lt;data value="-4 -13 -18 -18 -18 -17 -16 -16 -16 -16 -16 -17 -18 -18 -18 ...."/&gt;</w:t>
      </w:r>
    </w:p>
    <w:p w:rsidR="00C51368" w:rsidRDefault="00E43BD9">
      <w:pPr>
        <w:pStyle w:val="HTMLPreformatted"/>
        <w:divId w:val="1658918717"/>
        <w:rPr>
          <w:lang w:val="en-US"/>
        </w:rPr>
      </w:pPr>
      <w:r>
        <w:rPr>
          <w:lang w:val="en-US"/>
        </w:rPr>
        <w:t xml:space="preserve"> &lt;/sampledData&gt;</w:t>
      </w:r>
    </w:p>
    <w:p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4" w:anchor="HumanName" w:history="1">
        <w:r>
          <w:rPr>
            <w:rStyle w:val="Hyperlink"/>
            <w:lang w:val="en-US"/>
          </w:rPr>
          <w:t>Base Definition</w:t>
        </w:r>
      </w:hyperlink>
      <w:r>
        <w:rPr>
          <w:lang w:val="en-US"/>
        </w:rPr>
        <w:t xml:space="preserve">, </w:t>
      </w:r>
      <w:hyperlink r:id="rId435" w:anchor="HumanName" w:history="1">
        <w:r>
          <w:rPr>
            <w:rStyle w:val="Hyperlink"/>
            <w:lang w:val="en-US"/>
          </w:rPr>
          <w:t>Detailed Descriptions</w:t>
        </w:r>
      </w:hyperlink>
      <w:r>
        <w:rPr>
          <w:lang w:val="en-US"/>
        </w:rPr>
        <w:t xml:space="preserve"> and </w:t>
      </w:r>
      <w:hyperlink r:id="rId436" w:anchor="HumanName" w:history="1">
        <w:r>
          <w:rPr>
            <w:rStyle w:val="Hyperlink"/>
            <w:lang w:val="en-US"/>
          </w:rPr>
          <w:t>Mappings</w:t>
        </w:r>
      </w:hyperlink>
      <w:r>
        <w:rPr>
          <w:lang w:val="en-US"/>
        </w:rPr>
        <w:t xml:space="preserve">. </w:t>
      </w:r>
    </w:p>
    <w:p w:rsidR="00C51368" w:rsidRDefault="00E43BD9">
      <w:pPr>
        <w:pStyle w:val="NormalWeb"/>
        <w:divId w:val="423650469"/>
        <w:rPr>
          <w:lang w:val="en-US"/>
        </w:rPr>
      </w:pPr>
      <w:r>
        <w:rPr>
          <w:lang w:val="en-US"/>
        </w:rPr>
        <w:t>A Simple example</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value="Everyman" /&gt;</w:t>
      </w:r>
    </w:p>
    <w:p w:rsidR="00C51368" w:rsidRDefault="00E43BD9">
      <w:pPr>
        <w:pStyle w:val="HTMLPreformatted"/>
        <w:divId w:val="423650469"/>
        <w:rPr>
          <w:lang w:val="en-US"/>
        </w:rPr>
      </w:pPr>
      <w:r>
        <w:rPr>
          <w:lang w:val="en-US"/>
        </w:rPr>
        <w:t xml:space="preserve">  &lt;given value="Adam" /&gt;</w:t>
      </w:r>
    </w:p>
    <w:p w:rsidR="00C51368" w:rsidRDefault="00E43BD9">
      <w:pPr>
        <w:pStyle w:val="HTMLPreformatted"/>
        <w:divId w:val="423650469"/>
        <w:rPr>
          <w:lang w:val="en-US"/>
        </w:rPr>
      </w:pPr>
      <w:r>
        <w:rPr>
          <w:lang w:val="en-US"/>
        </w:rPr>
        <w:t xml:space="preserve">  &lt;given value="A."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Composite names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value="Contrata" /&gt;</w:t>
      </w:r>
    </w:p>
    <w:p w:rsidR="00C51368" w:rsidRDefault="00E43BD9">
      <w:pPr>
        <w:pStyle w:val="HTMLPreformatted"/>
        <w:divId w:val="423650469"/>
        <w:rPr>
          <w:lang w:val="en-US"/>
        </w:rPr>
      </w:pPr>
      <w:r>
        <w:rPr>
          <w:lang w:val="en-US"/>
        </w:rPr>
        <w:lastRenderedPageBreak/>
        <w:t xml:space="preserve">  &lt;given value="Mary Jane"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value="Chalmers" /&gt;</w:t>
      </w:r>
    </w:p>
    <w:p w:rsidR="00C51368" w:rsidRDefault="00E43BD9">
      <w:pPr>
        <w:pStyle w:val="HTMLPreformatted"/>
        <w:divId w:val="423650469"/>
        <w:rPr>
          <w:lang w:val="en-US"/>
        </w:rPr>
      </w:pPr>
      <w:r>
        <w:rPr>
          <w:lang w:val="en-US"/>
        </w:rPr>
        <w:t xml:space="preserve">  &lt;given value="Peter" /&gt;</w:t>
      </w:r>
    </w:p>
    <w:p w:rsidR="00C51368" w:rsidRDefault="00E43BD9">
      <w:pPr>
        <w:pStyle w:val="HTMLPreformatted"/>
        <w:divId w:val="423650469"/>
        <w:rPr>
          <w:lang w:val="en-US"/>
        </w:rPr>
      </w:pPr>
      <w:r>
        <w:rPr>
          <w:lang w:val="en-US"/>
        </w:rPr>
        <w:t xml:space="preserve">  &lt;given value="James"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value="Sczypinski" /&gt;</w:t>
      </w:r>
    </w:p>
    <w:p w:rsidR="00C51368" w:rsidRDefault="00E43BD9">
      <w:pPr>
        <w:pStyle w:val="HTMLPreformatted"/>
        <w:divId w:val="423650469"/>
        <w:rPr>
          <w:lang w:val="en-US"/>
        </w:rPr>
      </w:pPr>
      <w:r>
        <w:rPr>
          <w:lang w:val="en-US"/>
        </w:rPr>
        <w:t xml:space="preserve">  &lt;given value="Piotr" /&gt;</w:t>
      </w:r>
    </w:p>
    <w:p w:rsidR="00C51368" w:rsidRDefault="00E43BD9">
      <w:pPr>
        <w:pStyle w:val="HTMLPreformatted"/>
        <w:divId w:val="423650469"/>
        <w:rPr>
          <w:lang w:val="en-US"/>
        </w:rPr>
      </w:pPr>
      <w:r>
        <w:rPr>
          <w:lang w:val="en-US"/>
        </w:rPr>
        <w:t xml:space="preserve">  &lt;given value="Andre"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&lt;family value="Skipper"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695740497"/>
        <w:rPr>
          <w:lang w:val="en-US"/>
        </w:rPr>
      </w:pPr>
      <w:r>
        <w:rPr>
          <w:lang w:val="en-US"/>
        </w:rPr>
        <w:t xml:space="preserve">Karen van Hentenryck is of Dutch origin, and the "van" is a voorvoegsel. </w:t>
      </w:r>
    </w:p>
    <w:p w:rsidR="00C51368" w:rsidRDefault="00C51368">
      <w:pPr>
        <w:pStyle w:val="HTMLPreformatted"/>
        <w:divId w:val="695740497"/>
        <w:rPr>
          <w:lang w:val="en-US"/>
        </w:rPr>
      </w:pPr>
    </w:p>
    <w:p w:rsidR="00C51368" w:rsidRDefault="00E43BD9">
      <w:pPr>
        <w:pStyle w:val="HTMLPreformatted"/>
        <w:divId w:val="695740497"/>
        <w:rPr>
          <w:lang w:val="en-US"/>
        </w:rPr>
      </w:pPr>
      <w:r>
        <w:rPr>
          <w:lang w:val="en-US"/>
        </w:rPr>
        <w:t>&lt;name&gt;</w:t>
      </w:r>
    </w:p>
    <w:p w:rsidR="00C51368" w:rsidRDefault="00E43BD9">
      <w:pPr>
        <w:pStyle w:val="HTMLPreformatted"/>
        <w:divId w:val="695740497"/>
        <w:rPr>
          <w:lang w:val="en-US"/>
        </w:rPr>
      </w:pPr>
      <w:r>
        <w:rPr>
          <w:lang w:val="en-US"/>
        </w:rPr>
        <w:t xml:space="preserve">  &lt;use value="official" /&gt;</w:t>
      </w:r>
    </w:p>
    <w:p w:rsidR="00C51368" w:rsidRDefault="00E43BD9">
      <w:pPr>
        <w:pStyle w:val="HTMLPreformatted"/>
        <w:divId w:val="695740497"/>
        <w:rPr>
          <w:lang w:val="en-US"/>
        </w:rPr>
      </w:pPr>
      <w:r>
        <w:rPr>
          <w:lang w:val="en-US"/>
        </w:rPr>
        <w:t xml:space="preserve">  &lt;family value="van"&gt;</w:t>
      </w:r>
    </w:p>
    <w:p w:rsidR="00C51368" w:rsidRDefault="00E43BD9">
      <w:pPr>
        <w:pStyle w:val="HTMLPreformatted"/>
        <w:divId w:val="695740497"/>
        <w:rPr>
          <w:lang w:val="en-US"/>
        </w:rPr>
      </w:pPr>
      <w:r>
        <w:rPr>
          <w:lang w:val="en-US"/>
        </w:rPr>
        <w:t xml:space="preserve">    &lt;extension url="http://hl7.org/fhir/StructureDefinition/iso21090-EN-qualifier" &gt;</w:t>
      </w:r>
    </w:p>
    <w:p w:rsidR="00C51368" w:rsidRDefault="00E43BD9">
      <w:pPr>
        <w:pStyle w:val="HTMLPreformatted"/>
        <w:divId w:val="695740497"/>
        <w:rPr>
          <w:lang w:val="en-US"/>
        </w:rPr>
      </w:pPr>
      <w:r>
        <w:rPr>
          <w:lang w:val="en-US"/>
        </w:rPr>
        <w:tab/>
        <w:t xml:space="preserve">   &lt;valueCode value="VV" /&gt;</w:t>
      </w:r>
    </w:p>
    <w:p w:rsidR="00C51368" w:rsidRDefault="00E43BD9">
      <w:pPr>
        <w:pStyle w:val="HTMLPreformatted"/>
        <w:divId w:val="695740497"/>
        <w:rPr>
          <w:lang w:val="en-US"/>
        </w:rPr>
      </w:pPr>
      <w:r>
        <w:rPr>
          <w:lang w:val="en-US"/>
        </w:rPr>
        <w:t xml:space="preserve">    &lt;/extension&gt;</w:t>
      </w:r>
    </w:p>
    <w:p w:rsidR="00C51368" w:rsidRDefault="00E43BD9">
      <w:pPr>
        <w:pStyle w:val="HTMLPreformatted"/>
        <w:divId w:val="695740497"/>
        <w:rPr>
          <w:lang w:val="en-US"/>
        </w:rPr>
      </w:pPr>
      <w:r>
        <w:rPr>
          <w:lang w:val="en-US"/>
        </w:rPr>
        <w:t xml:space="preserve">  &lt;/family&gt;</w:t>
      </w:r>
    </w:p>
    <w:p w:rsidR="00C51368" w:rsidRDefault="00E43BD9">
      <w:pPr>
        <w:pStyle w:val="HTMLPreformatted"/>
        <w:divId w:val="695740497"/>
        <w:rPr>
          <w:lang w:val="en-US"/>
        </w:rPr>
      </w:pPr>
      <w:r>
        <w:rPr>
          <w:lang w:val="en-US"/>
        </w:rPr>
        <w:t xml:space="preserve">  &lt;family value="Hentenryck" /&gt;</w:t>
      </w:r>
    </w:p>
    <w:p w:rsidR="00C51368" w:rsidRDefault="00E43BD9">
      <w:pPr>
        <w:pStyle w:val="HTMLPreformatted"/>
        <w:divId w:val="695740497"/>
        <w:rPr>
          <w:lang w:val="en-US"/>
        </w:rPr>
      </w:pPr>
      <w:r>
        <w:rPr>
          <w:lang w:val="en-US"/>
        </w:rPr>
        <w:t xml:space="preserve">  &lt;given value="Karen" /&gt;</w:t>
      </w:r>
    </w:p>
    <w:p w:rsidR="00C51368" w:rsidRDefault="00E43BD9">
      <w:pPr>
        <w:pStyle w:val="HTMLPreformatted"/>
        <w:divId w:val="695740497"/>
        <w:rPr>
          <w:lang w:val="en-US"/>
        </w:rPr>
      </w:pPr>
      <w:r>
        <w:rPr>
          <w:lang w:val="en-US"/>
        </w:rPr>
        <w:t>&lt;/name&gt;</w:t>
      </w:r>
    </w:p>
    <w:p w:rsidR="00C51368" w:rsidRDefault="00E43BD9">
      <w:pPr>
        <w:pStyle w:val="NormalWeb"/>
        <w:divId w:val="695740497"/>
        <w:rPr>
          <w:lang w:val="en-US"/>
        </w:rPr>
      </w:pPr>
      <w:r>
        <w:rPr>
          <w:lang w:val="en-US"/>
        </w:rPr>
        <w:lastRenderedPageBreak/>
        <w:t xml:space="preserve">See </w:t>
      </w:r>
      <w:hyperlink r:id="rId437"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rsidR="00C51368" w:rsidRDefault="00C51368">
      <w:pPr>
        <w:pStyle w:val="HTMLPreformatted"/>
        <w:divId w:val="1122267501"/>
        <w:rPr>
          <w:lang w:val="en-US"/>
        </w:rPr>
      </w:pP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value="official" /&gt;</w:t>
      </w:r>
    </w:p>
    <w:p w:rsidR="00C51368" w:rsidRDefault="00E43BD9">
      <w:pPr>
        <w:pStyle w:val="HTMLPreformatted"/>
        <w:divId w:val="1122267501"/>
        <w:rPr>
          <w:lang w:val="en-US"/>
        </w:rPr>
      </w:pPr>
      <w:r>
        <w:rPr>
          <w:lang w:val="en-US"/>
        </w:rPr>
        <w:t xml:space="preserve">  &lt;family value="Hochheim-Weilenfels" /&gt;</w:t>
      </w:r>
    </w:p>
    <w:p w:rsidR="00C51368" w:rsidRDefault="00E43BD9">
      <w:pPr>
        <w:pStyle w:val="HTMLPreformatted"/>
        <w:divId w:val="1122267501"/>
        <w:rPr>
          <w:lang w:val="en-US"/>
        </w:rPr>
      </w:pPr>
      <w:r>
        <w:rPr>
          <w:lang w:val="en-US"/>
        </w:rPr>
        <w:t xml:space="preserve">  &lt;given value="Regina" /&gt;</w:t>
      </w:r>
    </w:p>
    <w:p w:rsidR="00C51368" w:rsidRDefault="00E43BD9">
      <w:pPr>
        <w:pStyle w:val="HTMLPreformatted"/>
        <w:divId w:val="1122267501"/>
        <w:rPr>
          <w:lang w:val="en-US"/>
        </w:rPr>
      </w:pPr>
      <w:r>
        <w:rPr>
          <w:lang w:val="en-US"/>
        </w:rPr>
        <w:t xml:space="preserve">  &lt;given value="Johanna" /&gt;</w:t>
      </w:r>
    </w:p>
    <w:p w:rsidR="00C51368" w:rsidRDefault="00E43BD9">
      <w:pPr>
        <w:pStyle w:val="HTMLPreformatted"/>
        <w:divId w:val="1122267501"/>
        <w:rPr>
          <w:lang w:val="en-US"/>
        </w:rPr>
      </w:pPr>
      <w:r>
        <w:rPr>
          <w:lang w:val="en-US"/>
        </w:rPr>
        <w:t xml:space="preserve">  &lt;given value="Maria" /&gt;</w:t>
      </w:r>
    </w:p>
    <w:p w:rsidR="00C51368" w:rsidRDefault="00E43BD9">
      <w:pPr>
        <w:pStyle w:val="HTMLPreformatted"/>
        <w:divId w:val="1122267501"/>
        <w:rPr>
          <w:lang w:val="en-US"/>
        </w:rPr>
      </w:pPr>
      <w:r>
        <w:rPr>
          <w:lang w:val="en-US"/>
        </w:rPr>
        <w:t xml:space="preserve">  &lt;prefix value="GrÃ¤fin"&gt;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value="NB"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&lt;prefix value="Dr. phil."&gt;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value="AC"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&lt;suffix value="NCFSA" /&gt;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value="maiden" /&gt;</w:t>
      </w:r>
    </w:p>
    <w:p w:rsidR="00C51368" w:rsidRDefault="00E43BD9">
      <w:pPr>
        <w:pStyle w:val="HTMLPreformatted"/>
        <w:divId w:val="1122267501"/>
        <w:rPr>
          <w:lang w:val="en-US"/>
        </w:rPr>
      </w:pPr>
      <w:r>
        <w:rPr>
          <w:lang w:val="en-US"/>
        </w:rPr>
        <w:t xml:space="preserve">  &lt;family value="Hochheim" /&gt;</w:t>
      </w:r>
    </w:p>
    <w:p w:rsidR="00C51368" w:rsidRDefault="00E43BD9">
      <w:pPr>
        <w:pStyle w:val="HTMLPreformatted"/>
        <w:divId w:val="1122267501"/>
        <w:rPr>
          <w:lang w:val="en-US"/>
        </w:rPr>
      </w:pPr>
      <w:r>
        <w:rPr>
          <w:lang w:val="en-US"/>
        </w:rPr>
        <w:t>&lt;/name&gt;</w:t>
      </w:r>
    </w:p>
    <w:p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rsidR="00C51368" w:rsidRDefault="00E43BD9">
      <w:pPr>
        <w:pStyle w:val="NormalWeb"/>
        <w:divId w:val="264508544"/>
        <w:rPr>
          <w:lang w:val="en-US"/>
        </w:rPr>
      </w:pPr>
      <w:r>
        <w:rPr>
          <w:lang w:val="en-US"/>
        </w:rPr>
        <w:t>Japanese example in the three forms: ideographic (Kanji), syllabic (Hiragana) and alphabetic (Romaji).</w:t>
      </w:r>
    </w:p>
    <w:p w:rsidR="00C51368" w:rsidRDefault="00C51368">
      <w:pPr>
        <w:pStyle w:val="HTMLPreformatted"/>
        <w:divId w:val="264508544"/>
        <w:rPr>
          <w:lang w:val="en-US"/>
        </w:rPr>
      </w:pP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 xml:space="preserve">  &lt;/name&gt;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value="KIMURA" /&gt;</w:t>
      </w:r>
    </w:p>
    <w:p w:rsidR="00C51368" w:rsidRDefault="00E43BD9">
      <w:pPr>
        <w:pStyle w:val="HTMLPreformatted"/>
        <w:divId w:val="264508544"/>
        <w:rPr>
          <w:lang w:val="en-US"/>
        </w:rPr>
      </w:pPr>
      <w:r>
        <w:rPr>
          <w:lang w:val="en-US"/>
        </w:rPr>
        <w:t xml:space="preserve">  &lt;given value="MICHIO" /&gt;</w:t>
      </w:r>
    </w:p>
    <w:p w:rsidR="00C51368" w:rsidRDefault="00E43BD9">
      <w:pPr>
        <w:pStyle w:val="HTMLPreformatted"/>
        <w:divId w:val="264508544"/>
        <w:rPr>
          <w:lang w:val="en-US"/>
        </w:rPr>
      </w:pPr>
      <w:r>
        <w:rPr>
          <w:lang w:val="en-US"/>
        </w:rPr>
        <w:lastRenderedPageBreak/>
        <w:t>&lt;/name&gt;</w:t>
      </w:r>
    </w:p>
    <w:p w:rsidR="00C51368" w:rsidRDefault="00E43BD9">
      <w:pPr>
        <w:pStyle w:val="NormalWeb"/>
        <w:divId w:val="264508544"/>
        <w:rPr>
          <w:lang w:val="en-US"/>
        </w:rPr>
      </w:pPr>
      <w:r>
        <w:rPr>
          <w:lang w:val="en-US"/>
        </w:rPr>
        <w:t xml:space="preserve">The three forms are differentiated by the character subset each contains. </w:t>
      </w:r>
    </w:p>
    <w:p w:rsidR="00C51368" w:rsidRDefault="00E43BD9">
      <w:pPr>
        <w:pStyle w:val="NormalWeb"/>
        <w:divId w:val="263272568"/>
        <w:rPr>
          <w:lang w:val="en-US"/>
        </w:rPr>
      </w:pPr>
      <w:r>
        <w:rPr>
          <w:lang w:val="en-US"/>
        </w:rPr>
        <w:t xml:space="preserve">Russian example in the two forms: </w:t>
      </w:r>
      <w:proofErr w:type="gramStart"/>
      <w:r>
        <w:rPr>
          <w:lang w:val="en-US"/>
        </w:rPr>
        <w:t>cyrillic</w:t>
      </w:r>
      <w:proofErr w:type="gramEnd"/>
      <w:r>
        <w:rPr>
          <w:lang w:val="en-US"/>
        </w:rPr>
        <w:t>, and latin:</w:t>
      </w:r>
    </w:p>
    <w:p w:rsidR="00C51368" w:rsidRDefault="00C51368">
      <w:pPr>
        <w:pStyle w:val="HTMLPreformatted"/>
        <w:divId w:val="263272568"/>
        <w:rPr>
          <w:lang w:val="en-US"/>
        </w:rPr>
      </w:pP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value="EMELIN" /&gt;</w:t>
      </w:r>
    </w:p>
    <w:p w:rsidR="00C51368" w:rsidRDefault="00E43BD9">
      <w:pPr>
        <w:pStyle w:val="HTMLPreformatted"/>
        <w:divId w:val="263272568"/>
        <w:rPr>
          <w:lang w:val="en-US"/>
        </w:rPr>
      </w:pPr>
      <w:r>
        <w:rPr>
          <w:lang w:val="en-US"/>
        </w:rPr>
        <w:t xml:space="preserve">  &lt;given value="IVAN" /&gt;</w:t>
      </w:r>
    </w:p>
    <w:p w:rsidR="00C51368" w:rsidRDefault="00E43BD9">
      <w:pPr>
        <w:pStyle w:val="HTMLPreformatted"/>
        <w:divId w:val="263272568"/>
        <w:rPr>
          <w:lang w:val="en-US"/>
        </w:rPr>
      </w:pPr>
      <w:r>
        <w:rPr>
          <w:lang w:val="en-US"/>
        </w:rPr>
        <w:t xml:space="preserve">  &lt;given value="VLADIMIROVICH" /&gt;</w:t>
      </w:r>
    </w:p>
    <w:p w:rsidR="00C51368" w:rsidRDefault="00E43BD9">
      <w:pPr>
        <w:pStyle w:val="HTMLPreformatted"/>
        <w:divId w:val="263272568"/>
        <w:rPr>
          <w:lang w:val="en-US"/>
        </w:rPr>
      </w:pPr>
      <w:r>
        <w:rPr>
          <w:lang w:val="en-US"/>
        </w:rPr>
        <w:t>&lt;/name&gt;</w:t>
      </w:r>
    </w:p>
    <w:p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rsidR="00C51368" w:rsidRDefault="00E43BD9">
      <w:pPr>
        <w:pStyle w:val="NormalWeb"/>
        <w:divId w:val="2028368261"/>
        <w:rPr>
          <w:lang w:val="en-US"/>
        </w:rPr>
      </w:pPr>
      <w:r>
        <w:rPr>
          <w:lang w:val="en-US"/>
        </w:rPr>
        <w:t xml:space="preserve">Scandinavian example: Erikson is the family name. Jan Erik </w:t>
      </w:r>
      <w:proofErr w:type="gramStart"/>
      <w:r>
        <w:rPr>
          <w:lang w:val="en-US"/>
        </w:rPr>
        <w:t>are</w:t>
      </w:r>
      <w:proofErr w:type="gramEnd"/>
      <w:r>
        <w:rPr>
          <w:lang w:val="en-US"/>
        </w:rPr>
        <w:t xml:space="preserve"> the given names, and Ã–stlund the family name of the mother, which is taken as a Mellannamn.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value="Jan" /&gt;</w:t>
      </w:r>
    </w:p>
    <w:p w:rsidR="00C51368" w:rsidRDefault="00E43BD9">
      <w:pPr>
        <w:pStyle w:val="HTMLPreformatted"/>
        <w:divId w:val="2028368261"/>
        <w:rPr>
          <w:lang w:val="en-US"/>
        </w:rPr>
      </w:pPr>
      <w:r>
        <w:rPr>
          <w:lang w:val="en-US"/>
        </w:rPr>
        <w:t xml:space="preserve">  &lt;given value="Erik" /&gt;</w:t>
      </w:r>
    </w:p>
    <w:p w:rsidR="00C51368" w:rsidRDefault="00E43BD9">
      <w:pPr>
        <w:pStyle w:val="HTMLPreformatted"/>
        <w:divId w:val="2028368261"/>
        <w:rPr>
          <w:lang w:val="en-US"/>
        </w:rPr>
      </w:pPr>
      <w:r>
        <w:rPr>
          <w:lang w:val="en-US"/>
        </w:rPr>
        <w:t xml:space="preserve">  &lt;given value="Ã–stlund"&gt;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value="temp" /&gt;</w:t>
      </w:r>
    </w:p>
    <w:p w:rsidR="00C51368" w:rsidRDefault="00E43BD9">
      <w:pPr>
        <w:pStyle w:val="HTMLPreformatted"/>
        <w:divId w:val="2028368261"/>
        <w:rPr>
          <w:lang w:val="en-US"/>
        </w:rPr>
      </w:pPr>
      <w:r>
        <w:rPr>
          <w:lang w:val="en-US"/>
        </w:rPr>
        <w:lastRenderedPageBreak/>
        <w:t xml:space="preserve">  &lt;!-- use could be OR+OLD, depends how record keeping is done --&gt;</w:t>
      </w:r>
    </w:p>
    <w:p w:rsidR="00C51368" w:rsidRDefault="00E43BD9">
      <w:pPr>
        <w:pStyle w:val="HTMLPreformatted"/>
        <w:divId w:val="2028368261"/>
        <w:rPr>
          <w:lang w:val="en-US"/>
        </w:rPr>
      </w:pPr>
      <w:r>
        <w:rPr>
          <w:lang w:val="en-US"/>
        </w:rPr>
        <w:t xml:space="preserve">  &lt;family value="Hansen" /&gt;</w:t>
      </w:r>
    </w:p>
    <w:p w:rsidR="00C51368" w:rsidRDefault="00E43BD9">
      <w:pPr>
        <w:pStyle w:val="HTMLPreformatted"/>
        <w:divId w:val="2028368261"/>
        <w:rPr>
          <w:lang w:val="en-US"/>
        </w:rPr>
      </w:pPr>
      <w:r>
        <w:rPr>
          <w:lang w:val="en-US"/>
        </w:rPr>
        <w:t xml:space="preserve">  &lt;given value="Margrete Jente" /&gt;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Later, Karin gets married to Per Berg, and decides to </w:t>
      </w:r>
      <w:proofErr w:type="gramStart"/>
      <w:r>
        <w:rPr>
          <w:lang w:val="en-US"/>
        </w:rPr>
        <w:t>adopts</w:t>
      </w:r>
      <w:proofErr w:type="gramEnd"/>
      <w:r>
        <w:rPr>
          <w:lang w:val="en-US"/>
        </w:rPr>
        <w:t xml:space="preserve"> Berg as her family name, and also decides to use Erikson as the mellom navn. (Note: Karin could have chosen to use another mellom navn, e.g. the family name of her mother, her father or other family names as specified by naming laws of the country in question).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value="old"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value="Erikson"&gt;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lastRenderedPageBreak/>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value="usual"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&lt;/name&gt;</w:t>
      </w:r>
    </w:p>
    <w:p w:rsidR="00C51368" w:rsidRDefault="00E43BD9">
      <w:pPr>
        <w:pStyle w:val="Heading4"/>
        <w:divId w:val="1864636327"/>
        <w:rPr>
          <w:rFonts w:eastAsia="Times New Roman"/>
          <w:lang w:val="en-US"/>
        </w:rPr>
      </w:pPr>
      <w:r>
        <w:rPr>
          <w:rFonts w:eastAsia="Times New Roman"/>
          <w:lang w:val="en-US"/>
        </w:rPr>
        <w:t>W3C International Examples</w:t>
      </w:r>
    </w:p>
    <w:p w:rsidR="00C51368" w:rsidRDefault="00E43BD9">
      <w:pPr>
        <w:pStyle w:val="NormalWeb"/>
        <w:divId w:val="1864636327"/>
        <w:rPr>
          <w:lang w:val="en-US"/>
        </w:rPr>
      </w:pPr>
      <w:r>
        <w:rPr>
          <w:lang w:val="en-US"/>
        </w:rPr>
        <w:t xml:space="preserve">These examples are taken from the </w:t>
      </w:r>
      <w:hyperlink r:id="rId438" w:history="1">
        <w:r>
          <w:rPr>
            <w:rStyle w:val="Hyperlink"/>
            <w:lang w:val="en-US"/>
          </w:rPr>
          <w:t>W3C International Examples</w:t>
        </w:r>
      </w:hyperlink>
      <w:r>
        <w:rPr>
          <w:lang w:val="en-US"/>
        </w:rPr>
        <w:t xml:space="preserve">, which should be consulted for further information. </w:t>
      </w:r>
    </w:p>
    <w:p w:rsidR="00C51368" w:rsidRDefault="00E43BD9">
      <w:pPr>
        <w:pStyle w:val="NormalWeb"/>
        <w:divId w:val="1864636327"/>
        <w:rPr>
          <w:lang w:val="en-US"/>
        </w:rPr>
      </w:pPr>
      <w:r>
        <w:rPr>
          <w:lang w:val="en-US"/>
        </w:rPr>
        <w:t xml:space="preserve">A patronymic is "The part of a name that links to the genealogy":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value="BjÃ¶rk GuÃ°mundsdÃ³ttir"/&gt;</w:t>
      </w:r>
    </w:p>
    <w:p w:rsidR="00C51368" w:rsidRDefault="00E43BD9">
      <w:pPr>
        <w:pStyle w:val="HTMLPreformatted"/>
        <w:divId w:val="1864636327"/>
        <w:rPr>
          <w:lang w:val="en-US"/>
        </w:rPr>
      </w:pPr>
      <w:r>
        <w:rPr>
          <w:lang w:val="en-US"/>
        </w:rPr>
        <w:t xml:space="preserve">  &lt;family value="GuÃ°mundsdÃ³ttir"/&gt;</w:t>
      </w:r>
    </w:p>
    <w:p w:rsidR="00C51368" w:rsidRDefault="00E43BD9">
      <w:pPr>
        <w:pStyle w:val="HTMLPreformatted"/>
        <w:divId w:val="1864636327"/>
        <w:rPr>
          <w:lang w:val="en-US"/>
        </w:rPr>
      </w:pPr>
      <w:r>
        <w:rPr>
          <w:lang w:val="en-US"/>
        </w:rPr>
        <w:t xml:space="preserve">  &lt;given value="BjÃ¶rk"/&gt;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A patronymic with a "son/daughter of" appellation: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value="Isa bin Osman"/&gt;</w:t>
      </w:r>
    </w:p>
    <w:p w:rsidR="00C51368" w:rsidRDefault="00E43BD9">
      <w:pPr>
        <w:pStyle w:val="HTMLPreformatted"/>
        <w:divId w:val="1864636327"/>
        <w:rPr>
          <w:lang w:val="en-US"/>
        </w:rPr>
      </w:pPr>
      <w:r>
        <w:rPr>
          <w:lang w:val="en-US"/>
        </w:rPr>
        <w:t xml:space="preserve">  &lt;family value="bin Osman"/&gt;</w:t>
      </w:r>
    </w:p>
    <w:p w:rsidR="00C51368" w:rsidRDefault="00E43BD9">
      <w:pPr>
        <w:pStyle w:val="HTMLPreformatted"/>
        <w:divId w:val="1864636327"/>
        <w:rPr>
          <w:lang w:val="en-US"/>
        </w:rPr>
      </w:pPr>
      <w:r>
        <w:rPr>
          <w:lang w:val="en-US"/>
        </w:rPr>
        <w:t xml:space="preserve">  &lt;given value="Isa"/&gt;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Note: The family name may also be given as two different family names. </w:t>
      </w:r>
    </w:p>
    <w:p w:rsidR="00C51368" w:rsidRDefault="00E43BD9">
      <w:pPr>
        <w:pStyle w:val="NormalWeb"/>
        <w:divId w:val="1864636327"/>
        <w:rPr>
          <w:lang w:val="en-US"/>
        </w:rPr>
      </w:pPr>
      <w:r>
        <w:rPr>
          <w:lang w:val="en-US"/>
        </w:rPr>
        <w:t xml:space="preserve">A Chinese name with a generational name: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value="???"/&gt; &lt;!-- left to right --&gt;</w:t>
      </w:r>
    </w:p>
    <w:p w:rsidR="00C51368" w:rsidRDefault="00E43BD9">
      <w:pPr>
        <w:pStyle w:val="HTMLPreformatted"/>
        <w:divId w:val="1864636327"/>
        <w:rPr>
          <w:lang w:val="en-US"/>
        </w:rPr>
      </w:pPr>
      <w:r>
        <w:rPr>
          <w:lang w:val="en-US"/>
        </w:rPr>
        <w:t xml:space="preserve">  &lt;family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value="Mao Ze Dong"/&gt; &lt;!-- left to right --&gt;</w:t>
      </w:r>
    </w:p>
    <w:p w:rsidR="00C51368" w:rsidRDefault="00E43BD9">
      <w:pPr>
        <w:pStyle w:val="HTMLPreformatted"/>
        <w:divId w:val="1864636327"/>
        <w:rPr>
          <w:lang w:val="en-US"/>
        </w:rPr>
      </w:pPr>
      <w:r>
        <w:rPr>
          <w:lang w:val="en-US"/>
        </w:rPr>
        <w:t xml:space="preserve">  &lt;family value="Mao"/&gt;</w:t>
      </w:r>
    </w:p>
    <w:p w:rsidR="00C51368" w:rsidRDefault="00E43BD9">
      <w:pPr>
        <w:pStyle w:val="HTMLPreformatted"/>
        <w:divId w:val="1864636327"/>
        <w:rPr>
          <w:lang w:val="en-US"/>
        </w:rPr>
      </w:pPr>
      <w:r>
        <w:rPr>
          <w:lang w:val="en-US"/>
        </w:rPr>
        <w:t xml:space="preserve">  &lt;given value="Ze"/&gt;</w:t>
      </w:r>
    </w:p>
    <w:p w:rsidR="00C51368" w:rsidRDefault="00E43BD9">
      <w:pPr>
        <w:pStyle w:val="HTMLPreformatted"/>
        <w:divId w:val="1864636327"/>
        <w:rPr>
          <w:lang w:val="en-US"/>
        </w:rPr>
      </w:pPr>
      <w:r>
        <w:rPr>
          <w:lang w:val="en-US"/>
        </w:rPr>
        <w:t xml:space="preserve">  &lt;given value="Dong"/&gt;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rsidR="00C51368" w:rsidRDefault="00E43BD9">
      <w:pPr>
        <w:pStyle w:val="NormalWeb"/>
        <w:divId w:val="1864636327"/>
        <w:rPr>
          <w:lang w:val="en-US"/>
        </w:rPr>
      </w:pPr>
      <w:r>
        <w:rPr>
          <w:lang w:val="en-US"/>
        </w:rPr>
        <w:lastRenderedPageBreak/>
        <w:t xml:space="preserve">Additional Western name (see also example above):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value="official" /&gt;</w:t>
      </w:r>
    </w:p>
    <w:p w:rsidR="00C51368" w:rsidRDefault="00E43BD9">
      <w:pPr>
        <w:pStyle w:val="HTMLPreformatted"/>
        <w:divId w:val="1864636327"/>
        <w:rPr>
          <w:lang w:val="en-US"/>
        </w:rPr>
      </w:pPr>
      <w:r>
        <w:rPr>
          <w:lang w:val="en-US"/>
        </w:rPr>
        <w:t xml:space="preserve">  &lt;family value="Yao" /&gt;</w:t>
      </w:r>
    </w:p>
    <w:p w:rsidR="00C51368" w:rsidRDefault="00E43BD9">
      <w:pPr>
        <w:pStyle w:val="HTMLPreformatted"/>
        <w:divId w:val="1864636327"/>
        <w:rPr>
          <w:lang w:val="en-US"/>
        </w:rPr>
      </w:pPr>
      <w:r>
        <w:rPr>
          <w:lang w:val="en-US"/>
        </w:rPr>
        <w:t xml:space="preserve">  &lt;given value="Ming"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value="usual" /&gt;</w:t>
      </w:r>
    </w:p>
    <w:p w:rsidR="00C51368" w:rsidRDefault="00E43BD9">
      <w:pPr>
        <w:pStyle w:val="HTMLPreformatted"/>
        <w:divId w:val="1864636327"/>
        <w:rPr>
          <w:lang w:val="en-US"/>
        </w:rPr>
      </w:pPr>
      <w:r>
        <w:rPr>
          <w:lang w:val="en-US"/>
        </w:rPr>
        <w:t xml:space="preserve">  &lt;given value="Fred"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Multiple Family names: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value="CarreÃ±o" /&gt;</w:t>
      </w:r>
    </w:p>
    <w:p w:rsidR="00C51368" w:rsidRDefault="00E43BD9">
      <w:pPr>
        <w:pStyle w:val="HTMLPreformatted"/>
        <w:divId w:val="1864636327"/>
        <w:rPr>
          <w:lang w:val="en-US"/>
        </w:rPr>
      </w:pPr>
      <w:r>
        <w:rPr>
          <w:lang w:val="en-US"/>
        </w:rPr>
        <w:t xml:space="preserve">  &lt;family value="QuiÃ±ones" /&gt;</w:t>
      </w:r>
    </w:p>
    <w:p w:rsidR="00C51368" w:rsidRDefault="00E43BD9">
      <w:pPr>
        <w:pStyle w:val="HTMLPreformatted"/>
        <w:divId w:val="1864636327"/>
        <w:rPr>
          <w:lang w:val="en-US"/>
        </w:rPr>
      </w:pPr>
      <w:r>
        <w:rPr>
          <w:lang w:val="en-US"/>
        </w:rPr>
        <w:t xml:space="preserve">  &lt;given value="MarÃ</w:t>
      </w:r>
      <w:r>
        <w:rPr>
          <w:lang w:val="en-US"/>
        </w:rPr>
        <w:softHyphen/>
        <w:t>a-Jose"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Brazilian Example: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value="Eduardo" /&gt;</w:t>
      </w:r>
    </w:p>
    <w:p w:rsidR="00C51368" w:rsidRDefault="00E43BD9">
      <w:pPr>
        <w:pStyle w:val="HTMLPreformatted"/>
        <w:divId w:val="1864636327"/>
        <w:rPr>
          <w:lang w:val="en-US"/>
        </w:rPr>
      </w:pPr>
      <w:r>
        <w:rPr>
          <w:lang w:val="en-US"/>
        </w:rPr>
        <w:t xml:space="preserve">  &lt;family value="Santos" /&gt;</w:t>
      </w:r>
    </w:p>
    <w:p w:rsidR="00C51368" w:rsidRDefault="00E43BD9">
      <w:pPr>
        <w:pStyle w:val="HTMLPreformatted"/>
        <w:divId w:val="1864636327"/>
        <w:rPr>
          <w:lang w:val="en-US"/>
        </w:rPr>
      </w:pPr>
      <w:r>
        <w:rPr>
          <w:lang w:val="en-US"/>
        </w:rPr>
        <w:t xml:space="preserve">  &lt;family value="Tavares" /&gt;</w:t>
      </w:r>
    </w:p>
    <w:p w:rsidR="00C51368" w:rsidRDefault="00E43BD9">
      <w:pPr>
        <w:pStyle w:val="HTMLPreformatted"/>
        <w:divId w:val="1864636327"/>
        <w:rPr>
          <w:lang w:val="en-US"/>
        </w:rPr>
      </w:pPr>
      <w:r>
        <w:rPr>
          <w:lang w:val="en-US"/>
        </w:rPr>
        <w:t xml:space="preserve">  &lt;family value="Melo" /&gt;</w:t>
      </w:r>
    </w:p>
    <w:p w:rsidR="00C51368" w:rsidRDefault="00E43BD9">
      <w:pPr>
        <w:pStyle w:val="HTMLPreformatted"/>
        <w:divId w:val="1864636327"/>
        <w:rPr>
          <w:lang w:val="en-US"/>
        </w:rPr>
      </w:pPr>
      <w:r>
        <w:rPr>
          <w:lang w:val="en-US"/>
        </w:rPr>
        <w:t xml:space="preserve">  &lt;family value="Silva" /&gt;</w:t>
      </w:r>
    </w:p>
    <w:p w:rsidR="00C51368" w:rsidRDefault="00E43BD9">
      <w:pPr>
        <w:pStyle w:val="HTMLPreformatted"/>
        <w:divId w:val="1864636327"/>
        <w:rPr>
          <w:lang w:val="en-US"/>
        </w:rPr>
      </w:pPr>
      <w:r>
        <w:rPr>
          <w:lang w:val="en-US"/>
        </w:rPr>
        <w:t xml:space="preserve">  &lt;given value="JosÃ©"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Russian Examples (using Cyrillic):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Example with Initial: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value="Public" /&gt;</w:t>
      </w:r>
    </w:p>
    <w:p w:rsidR="00C51368" w:rsidRDefault="00E43BD9">
      <w:pPr>
        <w:pStyle w:val="HTMLPreformatted"/>
        <w:divId w:val="1864636327"/>
        <w:rPr>
          <w:lang w:val="en-US"/>
        </w:rPr>
      </w:pPr>
      <w:r>
        <w:rPr>
          <w:lang w:val="en-US"/>
        </w:rPr>
        <w:lastRenderedPageBreak/>
        <w:t xml:space="preserve">  &lt;given value="John" /&gt;</w:t>
      </w:r>
    </w:p>
    <w:p w:rsidR="00C51368" w:rsidRDefault="00E43BD9">
      <w:pPr>
        <w:pStyle w:val="HTMLPreformatted"/>
        <w:divId w:val="1864636327"/>
        <w:rPr>
          <w:lang w:val="en-US"/>
        </w:rPr>
      </w:pPr>
      <w:r>
        <w:rPr>
          <w:lang w:val="en-US"/>
        </w:rPr>
        <w:t xml:space="preserve">  &lt;given value="Q."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Other Examples: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value="Velikkakathu Sankaran Achuthanandan"/&gt;</w:t>
      </w:r>
    </w:p>
    <w:p w:rsidR="00C51368" w:rsidRDefault="00E43BD9">
      <w:pPr>
        <w:pStyle w:val="HTMLPreformatted"/>
        <w:divId w:val="1864636327"/>
        <w:rPr>
          <w:lang w:val="en-US"/>
        </w:rPr>
      </w:pPr>
      <w:r>
        <w:rPr>
          <w:lang w:val="en-US"/>
        </w:rPr>
        <w:t xml:space="preserve">  &lt;family value="Velikkakathu" /&gt;</w:t>
      </w:r>
    </w:p>
    <w:p w:rsidR="00C51368" w:rsidRDefault="00E43BD9">
      <w:pPr>
        <w:pStyle w:val="HTMLPreformatted"/>
        <w:divId w:val="1864636327"/>
        <w:rPr>
          <w:lang w:val="en-US"/>
        </w:rPr>
      </w:pPr>
      <w:r>
        <w:rPr>
          <w:lang w:val="en-US"/>
        </w:rPr>
        <w:t xml:space="preserve">  &lt;given value="Sankaran" /&gt;</w:t>
      </w:r>
    </w:p>
    <w:p w:rsidR="00C51368" w:rsidRDefault="00E43BD9">
      <w:pPr>
        <w:pStyle w:val="HTMLPreformatted"/>
        <w:divId w:val="1864636327"/>
        <w:rPr>
          <w:lang w:val="en-US"/>
        </w:rPr>
      </w:pPr>
      <w:r>
        <w:rPr>
          <w:lang w:val="en-US"/>
        </w:rPr>
        <w:t xml:space="preserve">  &lt;given value="Achuthanandan"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value="Kogaddu Birappa Timappa Nair"/&gt;</w:t>
      </w:r>
    </w:p>
    <w:p w:rsidR="00C51368" w:rsidRDefault="00E43BD9">
      <w:pPr>
        <w:pStyle w:val="HTMLPreformatted"/>
        <w:divId w:val="1864636327"/>
        <w:rPr>
          <w:lang w:val="en-US"/>
        </w:rPr>
      </w:pPr>
      <w:r>
        <w:rPr>
          <w:lang w:val="en-US"/>
        </w:rPr>
        <w:t xml:space="preserve">  &lt;family value="Nair" /&gt;</w:t>
      </w:r>
    </w:p>
    <w:p w:rsidR="00C51368" w:rsidRDefault="00E43BD9">
      <w:pPr>
        <w:pStyle w:val="HTMLPreformatted"/>
        <w:divId w:val="1864636327"/>
        <w:rPr>
          <w:lang w:val="en-US"/>
        </w:rPr>
      </w:pPr>
      <w:r>
        <w:rPr>
          <w:lang w:val="en-US"/>
        </w:rPr>
        <w:t xml:space="preserve">  &lt;given value="Birappa" /&gt;</w:t>
      </w:r>
    </w:p>
    <w:p w:rsidR="00C51368" w:rsidRDefault="00E43BD9">
      <w:pPr>
        <w:pStyle w:val="HTMLPreformatted"/>
        <w:divId w:val="1864636327"/>
        <w:rPr>
          <w:lang w:val="en-US"/>
        </w:rPr>
      </w:pPr>
      <w:r>
        <w:rPr>
          <w:lang w:val="en-US"/>
        </w:rPr>
        <w:t xml:space="preserve">  &lt;given value="Timappa" /&gt;</w:t>
      </w:r>
    </w:p>
    <w:p w:rsidR="00C51368" w:rsidRDefault="00E43BD9">
      <w:pPr>
        <w:pStyle w:val="HTMLPreformatted"/>
        <w:divId w:val="1864636327"/>
        <w:rPr>
          <w:lang w:val="en-US"/>
        </w:rPr>
      </w:pPr>
      <w:r>
        <w:rPr>
          <w:lang w:val="en-US"/>
        </w:rPr>
        <w:t xml:space="preserve">  &lt;prefix value="Kogaddu"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value="Aditya Pratap Singh Chauhan"/&gt;</w:t>
      </w:r>
    </w:p>
    <w:p w:rsidR="00C51368" w:rsidRDefault="00E43BD9">
      <w:pPr>
        <w:pStyle w:val="HTMLPreformatted"/>
        <w:divId w:val="1864636327"/>
        <w:rPr>
          <w:lang w:val="en-US"/>
        </w:rPr>
      </w:pPr>
      <w:r>
        <w:rPr>
          <w:lang w:val="en-US"/>
        </w:rPr>
        <w:t xml:space="preserve">  &lt;family value="Singh" /&gt;</w:t>
      </w:r>
    </w:p>
    <w:p w:rsidR="00C51368" w:rsidRDefault="00E43BD9">
      <w:pPr>
        <w:pStyle w:val="HTMLPreformatted"/>
        <w:divId w:val="1864636327"/>
        <w:rPr>
          <w:lang w:val="en-US"/>
        </w:rPr>
      </w:pPr>
      <w:r>
        <w:rPr>
          <w:lang w:val="en-US"/>
        </w:rPr>
        <w:t xml:space="preserve">  &lt;given value="Aditya" /&gt;</w:t>
      </w:r>
    </w:p>
    <w:p w:rsidR="00C51368" w:rsidRDefault="00E43BD9">
      <w:pPr>
        <w:pStyle w:val="HTMLPreformatted"/>
        <w:divId w:val="1864636327"/>
        <w:rPr>
          <w:lang w:val="en-US"/>
        </w:rPr>
      </w:pPr>
      <w:r>
        <w:rPr>
          <w:lang w:val="en-US"/>
        </w:rPr>
        <w:t xml:space="preserve">  &lt;given value="Pratap" /&gt;</w:t>
      </w:r>
    </w:p>
    <w:p w:rsidR="00C51368" w:rsidRDefault="00E43BD9">
      <w:pPr>
        <w:pStyle w:val="HTMLPreformatted"/>
        <w:divId w:val="1864636327"/>
        <w:rPr>
          <w:lang w:val="en-US"/>
        </w:rPr>
      </w:pPr>
      <w:r>
        <w:rPr>
          <w:lang w:val="en-US"/>
        </w:rPr>
        <w:t xml:space="preserve">  &lt;suffix value="Chauhan"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value="Madurai Mani Iyer"/&gt;</w:t>
      </w:r>
    </w:p>
    <w:p w:rsidR="00C51368" w:rsidRDefault="00E43BD9">
      <w:pPr>
        <w:pStyle w:val="HTMLPreformatted"/>
        <w:divId w:val="1864636327"/>
        <w:rPr>
          <w:lang w:val="en-US"/>
        </w:rPr>
      </w:pPr>
      <w:r>
        <w:rPr>
          <w:lang w:val="en-US"/>
        </w:rPr>
        <w:t xml:space="preserve">  &lt;given value="Mani" /&gt;</w:t>
      </w:r>
    </w:p>
    <w:p w:rsidR="00C51368" w:rsidRDefault="00E43BD9">
      <w:pPr>
        <w:pStyle w:val="HTMLPreformatted"/>
        <w:divId w:val="1864636327"/>
        <w:rPr>
          <w:lang w:val="en-US"/>
        </w:rPr>
      </w:pPr>
      <w:r>
        <w:rPr>
          <w:lang w:val="en-US"/>
        </w:rPr>
        <w:t xml:space="preserve">  &lt;prefix value="Madurai" /&gt;</w:t>
      </w:r>
    </w:p>
    <w:p w:rsidR="00C51368" w:rsidRDefault="00E43BD9">
      <w:pPr>
        <w:pStyle w:val="HTMLPreformatted"/>
        <w:divId w:val="1864636327"/>
        <w:rPr>
          <w:lang w:val="en-US"/>
        </w:rPr>
      </w:pPr>
      <w:r>
        <w:rPr>
          <w:lang w:val="en-US"/>
        </w:rPr>
        <w:t xml:space="preserve">  &lt;suffix value="Iyer"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value="Abu Karim Muhammad al-Jamil ibn Nidal ibn Abdulaziz al-Filistini"/&gt;</w:t>
      </w:r>
    </w:p>
    <w:p w:rsidR="00C51368" w:rsidRDefault="00E43BD9">
      <w:pPr>
        <w:pStyle w:val="HTMLPreformatted"/>
        <w:divId w:val="1864636327"/>
        <w:rPr>
          <w:lang w:val="en-US"/>
        </w:rPr>
      </w:pPr>
      <w:r>
        <w:rPr>
          <w:lang w:val="en-US"/>
        </w:rPr>
        <w:t xml:space="preserve">  &lt;family value="ibn Nidal" /&gt;</w:t>
      </w:r>
    </w:p>
    <w:p w:rsidR="00C51368" w:rsidRDefault="00E43BD9">
      <w:pPr>
        <w:pStyle w:val="HTMLPreformatted"/>
        <w:divId w:val="1864636327"/>
        <w:rPr>
          <w:lang w:val="en-US"/>
        </w:rPr>
      </w:pPr>
      <w:r>
        <w:rPr>
          <w:lang w:val="en-US"/>
        </w:rPr>
        <w:t xml:space="preserve">  &lt;family value="ibn Abdulaziz" /&gt;</w:t>
      </w:r>
    </w:p>
    <w:p w:rsidR="00C51368" w:rsidRDefault="00E43BD9">
      <w:pPr>
        <w:pStyle w:val="HTMLPreformatted"/>
        <w:divId w:val="1864636327"/>
        <w:rPr>
          <w:lang w:val="en-US"/>
        </w:rPr>
      </w:pPr>
      <w:r>
        <w:rPr>
          <w:lang w:val="en-US"/>
        </w:rPr>
        <w:t xml:space="preserve">  &lt;given value="Muhammad" /&gt;</w:t>
      </w:r>
    </w:p>
    <w:p w:rsidR="00C51368" w:rsidRDefault="00E43BD9">
      <w:pPr>
        <w:pStyle w:val="HTMLPreformatted"/>
        <w:divId w:val="1864636327"/>
        <w:rPr>
          <w:lang w:val="en-US"/>
        </w:rPr>
      </w:pPr>
      <w:r>
        <w:rPr>
          <w:lang w:val="en-US"/>
        </w:rPr>
        <w:t xml:space="preserve">  &lt;given value="al-Jamil" /&gt;</w:t>
      </w:r>
    </w:p>
    <w:p w:rsidR="00C51368" w:rsidRDefault="00E43BD9">
      <w:pPr>
        <w:pStyle w:val="HTMLPreformatted"/>
        <w:divId w:val="1864636327"/>
        <w:rPr>
          <w:lang w:val="en-US"/>
        </w:rPr>
      </w:pPr>
      <w:r>
        <w:rPr>
          <w:lang w:val="en-US"/>
        </w:rPr>
        <w:t xml:space="preserve">  &lt;prefix value="Abu Karim" /&gt;</w:t>
      </w:r>
    </w:p>
    <w:p w:rsidR="00C51368" w:rsidRDefault="00E43BD9">
      <w:pPr>
        <w:pStyle w:val="HTMLPreformatted"/>
        <w:divId w:val="1864636327"/>
        <w:rPr>
          <w:lang w:val="en-US"/>
        </w:rPr>
      </w:pPr>
      <w:r>
        <w:rPr>
          <w:lang w:val="en-US"/>
        </w:rPr>
        <w:t xml:space="preserve">  &lt;suffix value="al-Filistini"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9" w:anchor="Address" w:history="1">
        <w:r>
          <w:rPr>
            <w:rStyle w:val="Hyperlink"/>
            <w:lang w:val="en-US"/>
          </w:rPr>
          <w:t>Base Definition</w:t>
        </w:r>
      </w:hyperlink>
      <w:r>
        <w:rPr>
          <w:lang w:val="en-US"/>
        </w:rPr>
        <w:t xml:space="preserve">, </w:t>
      </w:r>
      <w:hyperlink r:id="rId440" w:anchor="Address" w:history="1">
        <w:r>
          <w:rPr>
            <w:rStyle w:val="Hyperlink"/>
            <w:lang w:val="en-US"/>
          </w:rPr>
          <w:t>Detailed Descriptions</w:t>
        </w:r>
      </w:hyperlink>
      <w:r>
        <w:rPr>
          <w:lang w:val="en-US"/>
        </w:rPr>
        <w:t xml:space="preserve"> and </w:t>
      </w:r>
      <w:hyperlink r:id="rId441" w:anchor="Address" w:history="1">
        <w:r>
          <w:rPr>
            <w:rStyle w:val="Hyperlink"/>
            <w:lang w:val="en-US"/>
          </w:rPr>
          <w:t>Mappings</w:t>
        </w:r>
      </w:hyperlink>
      <w:r>
        <w:rPr>
          <w:lang w:val="en-US"/>
        </w:rPr>
        <w:t xml:space="preserve">. </w:t>
      </w:r>
    </w:p>
    <w:p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w:t>
      </w:r>
      <w:r>
        <w:rPr>
          <w:lang w:val="en-US"/>
        </w:rPr>
        <w:lastRenderedPageBreak/>
        <w:t xml:space="preserve">provided to support either data analysis based on a patient's address, or for the many systems that exchange fully structured addresses specific to a particular culture. For this reason, these examples focus on the structured data elements of the address. </w:t>
      </w:r>
    </w:p>
    <w:p w:rsidR="00C51368" w:rsidRDefault="00E43BD9">
      <w:pPr>
        <w:pStyle w:val="NormalWeb"/>
        <w:divId w:val="735398155"/>
        <w:rPr>
          <w:lang w:val="en-US"/>
        </w:rPr>
      </w:pPr>
      <w:r>
        <w:rPr>
          <w:b/>
          <w:bCs/>
          <w:lang w:val="en-US"/>
        </w:rPr>
        <w:t>Example</w:t>
      </w:r>
    </w:p>
    <w:p w:rsidR="00C51368" w:rsidRDefault="00E43BD9">
      <w:pPr>
        <w:pStyle w:val="NormalWeb"/>
        <w:divId w:val="735398155"/>
        <w:rPr>
          <w:lang w:val="en-US"/>
        </w:rPr>
      </w:pPr>
      <w:proofErr w:type="gramStart"/>
      <w:r>
        <w:rPr>
          <w:lang w:val="en-US"/>
        </w:rPr>
        <w:t>HL7 office's address.</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&lt;use value="work" /&gt;</w:t>
      </w:r>
    </w:p>
    <w:p w:rsidR="00C51368" w:rsidRDefault="00E43BD9">
      <w:pPr>
        <w:pStyle w:val="HTMLPreformatted"/>
        <w:divId w:val="735398155"/>
        <w:rPr>
          <w:lang w:val="en-US"/>
        </w:rPr>
      </w:pPr>
      <w:r>
        <w:rPr>
          <w:lang w:val="en-US"/>
        </w:rPr>
        <w:t xml:space="preserve">   &lt;text value="1050 W Wishard Blvd  RG</w:t>
      </w:r>
    </w:p>
    <w:p w:rsidR="00C51368" w:rsidRDefault="00E43BD9">
      <w:pPr>
        <w:pStyle w:val="HTMLPreformatted"/>
        <w:divId w:val="735398155"/>
        <w:rPr>
          <w:lang w:val="en-US"/>
        </w:rPr>
      </w:pPr>
      <w:r>
        <w:rPr>
          <w:lang w:val="en-US"/>
        </w:rPr>
        <w:t xml:space="preserve">         5th floor  Indianapolis, IN 46240" /&gt;</w:t>
      </w:r>
    </w:p>
    <w:p w:rsidR="00C51368" w:rsidRDefault="00E43BD9">
      <w:pPr>
        <w:pStyle w:val="HTMLPreformatted"/>
        <w:divId w:val="735398155"/>
        <w:rPr>
          <w:lang w:val="en-US"/>
        </w:rPr>
      </w:pPr>
      <w:r>
        <w:rPr>
          <w:lang w:val="en-US"/>
        </w:rPr>
        <w:t xml:space="preserve">   &lt;line value="1050 W Wishard Blvd" /&gt;</w:t>
      </w:r>
    </w:p>
    <w:p w:rsidR="00C51368" w:rsidRDefault="00E43BD9">
      <w:pPr>
        <w:pStyle w:val="HTMLPreformatted"/>
        <w:divId w:val="735398155"/>
        <w:rPr>
          <w:lang w:val="en-US"/>
        </w:rPr>
      </w:pPr>
      <w:r>
        <w:rPr>
          <w:lang w:val="en-US"/>
        </w:rPr>
        <w:t xml:space="preserve">   &lt;line value="RG 5th floor" /&gt;</w:t>
      </w:r>
    </w:p>
    <w:p w:rsidR="00C51368" w:rsidRDefault="00E43BD9">
      <w:pPr>
        <w:pStyle w:val="HTMLPreformatted"/>
        <w:divId w:val="735398155"/>
        <w:rPr>
          <w:lang w:val="en-US"/>
        </w:rPr>
      </w:pPr>
      <w:r>
        <w:rPr>
          <w:lang w:val="en-US"/>
        </w:rPr>
        <w:t xml:space="preserve">   &lt;city value="Indianapolis" /&gt;</w:t>
      </w:r>
    </w:p>
    <w:p w:rsidR="00C51368" w:rsidRDefault="00E43BD9">
      <w:pPr>
        <w:pStyle w:val="HTMLPreformatted"/>
        <w:divId w:val="735398155"/>
        <w:rPr>
          <w:lang w:val="en-US"/>
        </w:rPr>
      </w:pPr>
      <w:r>
        <w:rPr>
          <w:lang w:val="en-US"/>
        </w:rPr>
        <w:t xml:space="preserve">   &lt;state value="IN" /&gt;</w:t>
      </w:r>
    </w:p>
    <w:p w:rsidR="00C51368" w:rsidRDefault="00E43BD9">
      <w:pPr>
        <w:pStyle w:val="HTMLPreformatted"/>
        <w:divId w:val="735398155"/>
        <w:rPr>
          <w:lang w:val="en-US"/>
        </w:rPr>
      </w:pPr>
      <w:r>
        <w:rPr>
          <w:lang w:val="en-US"/>
        </w:rPr>
        <w:t xml:space="preserve">   &lt;postalCode value="46240" /&gt;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UK example address, with the county 'HUDDERSFIELD'.</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&lt;text value="1 Back Lane&amp;#13;&amp;#10;Holmfirth&amp;#13;&amp;#10;HUDDERSFIELD&amp;#13;&amp;#10;HD7 1HQ"/&gt;</w:t>
      </w:r>
    </w:p>
    <w:p w:rsidR="00C51368" w:rsidRDefault="00E43BD9">
      <w:pPr>
        <w:pStyle w:val="HTMLPreformatted"/>
        <w:divId w:val="735398155"/>
        <w:rPr>
          <w:lang w:val="en-US"/>
        </w:rPr>
      </w:pPr>
      <w:r>
        <w:rPr>
          <w:lang w:val="en-US"/>
        </w:rPr>
        <w:t xml:space="preserve">    &lt;line value="1 Back Lane"/&gt;</w:t>
      </w:r>
    </w:p>
    <w:p w:rsidR="00C51368" w:rsidRDefault="00E43BD9">
      <w:pPr>
        <w:pStyle w:val="HTMLPreformatted"/>
        <w:divId w:val="735398155"/>
        <w:rPr>
          <w:lang w:val="en-US"/>
        </w:rPr>
      </w:pPr>
      <w:r>
        <w:rPr>
          <w:lang w:val="en-US"/>
        </w:rPr>
        <w:t xml:space="preserve">    &lt;city value="Holmfirth"/&gt;</w:t>
      </w:r>
    </w:p>
    <w:p w:rsidR="00C51368" w:rsidRDefault="00E43BD9">
      <w:pPr>
        <w:pStyle w:val="HTMLPreformatted"/>
        <w:divId w:val="735398155"/>
        <w:rPr>
          <w:lang w:val="en-US"/>
        </w:rPr>
      </w:pPr>
      <w:r>
        <w:rPr>
          <w:lang w:val="en-US"/>
        </w:rPr>
        <w:t xml:space="preserve">    &lt;district value="HUDDERSFIELD"/&gt;</w:t>
      </w:r>
    </w:p>
    <w:p w:rsidR="00C51368" w:rsidRDefault="00E43BD9">
      <w:pPr>
        <w:pStyle w:val="HTMLPreformatted"/>
        <w:divId w:val="735398155"/>
        <w:rPr>
          <w:lang w:val="en-US"/>
        </w:rPr>
      </w:pPr>
      <w:r>
        <w:rPr>
          <w:lang w:val="en-US"/>
        </w:rPr>
        <w:t xml:space="preserve">    &lt;postalCode value="HD7 1HQ"/&gt;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proofErr w:type="gramStart"/>
      <w:r>
        <w:rPr>
          <w:lang w:val="en-US"/>
        </w:rPr>
        <w:t>A Postal address - i.e. an address that it doesn't make sense to try and visit.</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url="http://hl7.org/fhir/StructureDefinition/iso21090-AD-use"&gt; </w:t>
      </w:r>
    </w:p>
    <w:p w:rsidR="00C51368" w:rsidRDefault="00E43BD9">
      <w:pPr>
        <w:pStyle w:val="HTMLPreformatted"/>
        <w:divId w:val="735398155"/>
        <w:rPr>
          <w:lang w:val="en-US"/>
        </w:rPr>
      </w:pPr>
      <w:r>
        <w:rPr>
          <w:lang w:val="en-US"/>
        </w:rPr>
        <w:t xml:space="preserve">      &lt;valueCode value="PST"/&gt;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value="PO Box 31445"/&gt;</w:t>
      </w:r>
    </w:p>
    <w:p w:rsidR="00C51368" w:rsidRDefault="00E43BD9">
      <w:pPr>
        <w:pStyle w:val="HTMLPreformatted"/>
        <w:divId w:val="735398155"/>
        <w:rPr>
          <w:lang w:val="en-US"/>
        </w:rPr>
      </w:pPr>
      <w:r>
        <w:rPr>
          <w:lang w:val="en-US"/>
        </w:rPr>
        <w:t xml:space="preserve">    &lt;city value="Erewhon"/&gt;</w:t>
      </w:r>
    </w:p>
    <w:p w:rsidR="00C51368" w:rsidRDefault="00E43BD9">
      <w:pPr>
        <w:pStyle w:val="HTMLPreformatted"/>
        <w:divId w:val="735398155"/>
        <w:rPr>
          <w:lang w:val="en-US"/>
        </w:rPr>
      </w:pPr>
      <w:r>
        <w:rPr>
          <w:lang w:val="en-US"/>
        </w:rPr>
        <w:t xml:space="preserve">    &lt;postalCode value="0001"/&gt;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 xml:space="preserve">The next </w:t>
      </w:r>
      <w:proofErr w:type="gramStart"/>
      <w:r>
        <w:rPr>
          <w:lang w:val="en-US"/>
        </w:rPr>
        <w:t>set of examples are</w:t>
      </w:r>
      <w:proofErr w:type="gramEnd"/>
      <w:r>
        <w:rPr>
          <w:lang w:val="en-US"/>
        </w:rPr>
        <w:t xml:space="preserve"> taken from the official </w:t>
      </w:r>
      <w:hyperlink r:id="rId442"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4707"/>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Rue LougoraÃ¯a 12, app. 10</w:t>
            </w:r>
          </w:p>
        </w:tc>
        <w:tc>
          <w:tcPr>
            <w:tcW w:w="0" w:type="auto"/>
            <w:vAlign w:val="center"/>
            <w:hideMark/>
          </w:tcPr>
          <w:p w:rsidR="00C51368" w:rsidRDefault="00E43BD9">
            <w:pPr>
              <w:rPr>
                <w:rFonts w:eastAsia="Times New Roman"/>
              </w:rPr>
            </w:pPr>
            <w:r>
              <w:rPr>
                <w:rFonts w:eastAsia="Times New Roman"/>
              </w:rPr>
              <w:t>thoroughfare type, name and number, apartment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Korolevo</w:t>
            </w:r>
          </w:p>
        </w:tc>
        <w:tc>
          <w:tcPr>
            <w:tcW w:w="0" w:type="auto"/>
            <w:vAlign w:val="center"/>
            <w:hideMark/>
          </w:tcPr>
          <w:p w:rsidR="00C51368" w:rsidRDefault="00E43BD9">
            <w:pPr>
              <w:rPr>
                <w:rFonts w:eastAsia="Times New Roman"/>
              </w:rPr>
            </w:pPr>
            <w:r>
              <w:rPr>
                <w:rFonts w:eastAsia="Times New Roman"/>
              </w:rPr>
              <w:t>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223016 NOVY DVOR</w:t>
            </w:r>
          </w:p>
        </w:tc>
        <w:tc>
          <w:tcPr>
            <w:tcW w:w="0" w:type="auto"/>
            <w:vAlign w:val="center"/>
            <w:hideMark/>
          </w:tcPr>
          <w:p w:rsidR="00C51368" w:rsidRDefault="00E43BD9">
            <w:pPr>
              <w:rPr>
                <w:rFonts w:eastAsia="Times New Roman"/>
              </w:rPr>
            </w:pPr>
            <w:r>
              <w:rPr>
                <w:rFonts w:eastAsia="Times New Roman"/>
              </w:rPr>
              <w:t>postcode + post office name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District name of district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lastRenderedPageBreak/>
              <w:t>Minsk</w:t>
            </w:r>
          </w:p>
        </w:tc>
        <w:tc>
          <w:tcPr>
            <w:tcW w:w="0" w:type="auto"/>
            <w:vAlign w:val="center"/>
            <w:hideMark/>
          </w:tcPr>
          <w:p w:rsidR="00C51368" w:rsidRDefault="00E43BD9">
            <w:pPr>
              <w:rPr>
                <w:rFonts w:eastAsia="Times New Roman"/>
              </w:rPr>
            </w:pPr>
            <w:r>
              <w:rPr>
                <w:rFonts w:eastAsia="Times New Roman"/>
              </w:rPr>
              <w:t>Region name of region</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BELARUS</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value="Rue LougoraÃ¯a 12, app. 10"/&gt;</w:t>
      </w:r>
    </w:p>
    <w:p w:rsidR="00C51368" w:rsidRDefault="00E43BD9">
      <w:pPr>
        <w:pStyle w:val="HTMLPreformatted"/>
        <w:divId w:val="735398155"/>
        <w:rPr>
          <w:lang w:val="en-US"/>
        </w:rPr>
      </w:pPr>
      <w:r>
        <w:rPr>
          <w:lang w:val="en-US"/>
        </w:rPr>
        <w:t xml:space="preserve">    &lt;city value="Korolevo"/&gt;</w:t>
      </w:r>
    </w:p>
    <w:p w:rsidR="00C51368" w:rsidRDefault="00E43BD9">
      <w:pPr>
        <w:pStyle w:val="HTMLPreformatted"/>
        <w:divId w:val="735398155"/>
        <w:rPr>
          <w:lang w:val="en-US"/>
        </w:rPr>
      </w:pPr>
      <w:r>
        <w:rPr>
          <w:lang w:val="en-US"/>
        </w:rPr>
        <w:t xml:space="preserve">    &lt;district value="Minsk"/&gt;</w:t>
      </w:r>
    </w:p>
    <w:p w:rsidR="00C51368" w:rsidRDefault="00E43BD9">
      <w:pPr>
        <w:pStyle w:val="HTMLPreformatted"/>
        <w:divId w:val="735398155"/>
        <w:rPr>
          <w:lang w:val="en-US"/>
        </w:rPr>
      </w:pPr>
      <w:r>
        <w:rPr>
          <w:lang w:val="en-US"/>
        </w:rPr>
        <w:t xml:space="preserve">    &lt;state value="Minsk" /&gt;</w:t>
      </w:r>
    </w:p>
    <w:p w:rsidR="00C51368" w:rsidRDefault="00E43BD9">
      <w:pPr>
        <w:pStyle w:val="HTMLPreformatted"/>
        <w:divId w:val="735398155"/>
        <w:rPr>
          <w:lang w:val="en-US"/>
        </w:rPr>
      </w:pPr>
      <w:r>
        <w:rPr>
          <w:lang w:val="en-US"/>
        </w:rPr>
        <w:t xml:space="preserve">    &lt;country value="BELARUS"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19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Protea Apt 12</w:t>
            </w:r>
          </w:p>
        </w:tc>
        <w:tc>
          <w:tcPr>
            <w:tcW w:w="0" w:type="auto"/>
            <w:vAlign w:val="center"/>
            <w:hideMark/>
          </w:tcPr>
          <w:p w:rsidR="00C51368" w:rsidRDefault="00E43BD9">
            <w:pPr>
              <w:rPr>
                <w:rFonts w:eastAsia="Times New Roman"/>
              </w:rPr>
            </w:pPr>
            <w:r>
              <w:rPr>
                <w:rFonts w:eastAsia="Times New Roman"/>
              </w:rPr>
              <w:t>apartment number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 Ally Hassan Mwinyi</w:t>
            </w:r>
          </w:p>
        </w:tc>
        <w:tc>
          <w:tcPr>
            <w:tcW w:w="0" w:type="auto"/>
            <w:vAlign w:val="center"/>
            <w:hideMark/>
          </w:tcPr>
          <w:p w:rsidR="00C51368" w:rsidRDefault="00E43BD9">
            <w:pPr>
              <w:rPr>
                <w:rFonts w:eastAsia="Times New Roman"/>
              </w:rPr>
            </w:pPr>
            <w:r>
              <w:rPr>
                <w:rFonts w:eastAsia="Times New Roman"/>
              </w:rPr>
              <w:t>premise + 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14111 MSASANI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DAR ES SALAM</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value="Protea Apt 12"/&gt;</w:t>
      </w:r>
    </w:p>
    <w:p w:rsidR="00C51368" w:rsidRDefault="00E43BD9">
      <w:pPr>
        <w:pStyle w:val="HTMLPreformatted"/>
        <w:divId w:val="735398155"/>
        <w:rPr>
          <w:lang w:val="en-US"/>
        </w:rPr>
      </w:pPr>
      <w:r>
        <w:rPr>
          <w:lang w:val="en-US"/>
        </w:rPr>
        <w:t xml:space="preserve">    &lt;line value="22 Ally Hassan Mwinyi"/&gt;</w:t>
      </w:r>
    </w:p>
    <w:p w:rsidR="00C51368" w:rsidRDefault="00E43BD9">
      <w:pPr>
        <w:pStyle w:val="HTMLPreformatted"/>
        <w:divId w:val="735398155"/>
        <w:rPr>
          <w:lang w:val="en-US"/>
        </w:rPr>
      </w:pPr>
      <w:r>
        <w:rPr>
          <w:lang w:val="en-US"/>
        </w:rPr>
        <w:t xml:space="preserve">    &lt;city value="MSASANI"/&gt;</w:t>
      </w:r>
    </w:p>
    <w:p w:rsidR="00C51368" w:rsidRDefault="00E43BD9">
      <w:pPr>
        <w:pStyle w:val="HTMLPreformatted"/>
        <w:divId w:val="735398155"/>
        <w:rPr>
          <w:lang w:val="en-US"/>
        </w:rPr>
      </w:pPr>
      <w:r>
        <w:rPr>
          <w:lang w:val="en-US"/>
        </w:rPr>
        <w:t xml:space="preserve">    &lt;state value="DAR ES SALAM" /&gt;</w:t>
      </w:r>
    </w:p>
    <w:p w:rsidR="00C51368" w:rsidRDefault="00E43BD9">
      <w:pPr>
        <w:pStyle w:val="HTMLPreformatted"/>
        <w:divId w:val="735398155"/>
        <w:rPr>
          <w:lang w:val="en-US"/>
        </w:rPr>
      </w:pPr>
      <w:r>
        <w:rPr>
          <w:lang w:val="en-US"/>
        </w:rPr>
        <w:t xml:space="preserve">    &lt;postalCode value="14111"/&gt;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24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15 Shiri</w:t>
            </w:r>
          </w:p>
        </w:tc>
        <w:tc>
          <w:tcPr>
            <w:tcW w:w="0" w:type="auto"/>
            <w:vAlign w:val="center"/>
            <w:hideMark/>
          </w:tcPr>
          <w:p w:rsidR="00C51368" w:rsidRDefault="00E43BD9">
            <w:pPr>
              <w:rPr>
                <w:rFonts w:eastAsia="Times New Roman"/>
              </w:rPr>
            </w:pPr>
            <w:r>
              <w:rPr>
                <w:rFonts w:eastAsia="Times New Roman"/>
              </w:rPr>
              <w:t>premise + sub-locality 2</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Kimashuku Village</w:t>
            </w:r>
          </w:p>
        </w:tc>
        <w:tc>
          <w:tcPr>
            <w:tcW w:w="0" w:type="auto"/>
            <w:vAlign w:val="center"/>
            <w:hideMark/>
          </w:tcPr>
          <w:p w:rsidR="00C51368" w:rsidRDefault="00E43BD9">
            <w:pPr>
              <w:rPr>
                <w:rFonts w:eastAsia="Times New Roman"/>
              </w:rPr>
            </w:pPr>
            <w:r>
              <w:rPr>
                <w:rFonts w:eastAsia="Times New Roman"/>
              </w:rPr>
              <w:t>sub-locality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25204 MACHAME KUSINI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HAI</w:t>
            </w:r>
          </w:p>
        </w:tc>
        <w:tc>
          <w:tcPr>
            <w:tcW w:w="0" w:type="auto"/>
            <w:vAlign w:val="center"/>
            <w:hideMark/>
          </w:tcPr>
          <w:p w:rsidR="00C51368" w:rsidRDefault="00E43BD9">
            <w:pPr>
              <w:rPr>
                <w:rFonts w:eastAsia="Times New Roman"/>
              </w:rPr>
            </w:pPr>
            <w:r>
              <w:rPr>
                <w:rFonts w:eastAsia="Times New Roman"/>
              </w:rPr>
              <w:t>sub-province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KILIMANJARO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url="http://hl7.org/fhir/StructureDefinition/iso21090-ADXP-precinct"&gt;</w:t>
      </w:r>
    </w:p>
    <w:p w:rsidR="00C51368" w:rsidRDefault="00E43BD9">
      <w:pPr>
        <w:pStyle w:val="HTMLPreformatted"/>
        <w:divId w:val="735398155"/>
        <w:rPr>
          <w:lang w:val="en-US"/>
        </w:rPr>
      </w:pPr>
      <w:r>
        <w:rPr>
          <w:lang w:val="en-US"/>
        </w:rPr>
        <w:t xml:space="preserve">      &lt;valueCode value="Kimashuku Village"/&gt;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value="15 Shiri"/&gt;</w:t>
      </w:r>
    </w:p>
    <w:p w:rsidR="00C51368" w:rsidRDefault="00E43BD9">
      <w:pPr>
        <w:pStyle w:val="HTMLPreformatted"/>
        <w:divId w:val="735398155"/>
        <w:rPr>
          <w:lang w:val="en-US"/>
        </w:rPr>
      </w:pPr>
      <w:r>
        <w:rPr>
          <w:lang w:val="en-US"/>
        </w:rPr>
        <w:t xml:space="preserve">    &lt;city value="MACHAME KUSINI"/&gt;</w:t>
      </w:r>
    </w:p>
    <w:p w:rsidR="00C51368" w:rsidRDefault="00E43BD9">
      <w:pPr>
        <w:pStyle w:val="HTMLPreformatted"/>
        <w:divId w:val="735398155"/>
        <w:rPr>
          <w:lang w:val="en-US"/>
        </w:rPr>
      </w:pPr>
      <w:r>
        <w:rPr>
          <w:lang w:val="en-US"/>
        </w:rPr>
        <w:t xml:space="preserve">    &lt;district value="HAI"/&gt;</w:t>
      </w:r>
    </w:p>
    <w:p w:rsidR="00C51368" w:rsidRDefault="00E43BD9">
      <w:pPr>
        <w:pStyle w:val="HTMLPreformatted"/>
        <w:divId w:val="735398155"/>
        <w:rPr>
          <w:lang w:val="en-US"/>
        </w:rPr>
      </w:pPr>
      <w:r>
        <w:rPr>
          <w:lang w:val="en-US"/>
        </w:rPr>
        <w:t xml:space="preserve">    &lt;state value="KILIMANJARO" /&gt;</w:t>
      </w:r>
    </w:p>
    <w:p w:rsidR="00C51368" w:rsidRDefault="00E43BD9">
      <w:pPr>
        <w:pStyle w:val="HTMLPreformatted"/>
        <w:divId w:val="735398155"/>
        <w:rPr>
          <w:lang w:val="en-US"/>
        </w:rPr>
      </w:pPr>
      <w:r>
        <w:rPr>
          <w:lang w:val="en-US"/>
        </w:rPr>
        <w:t xml:space="preserve">    &lt;postalCode value="25204"/&gt;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1"/>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705-1104</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56, Dalgubeol-daero 323beon-gil, Suseong-gu</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Daegu</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706-907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value="705-1104"/&gt;</w:t>
      </w:r>
    </w:p>
    <w:p w:rsidR="00C51368" w:rsidRDefault="00E43BD9">
      <w:pPr>
        <w:pStyle w:val="HTMLPreformatted"/>
        <w:divId w:val="735398155"/>
        <w:rPr>
          <w:lang w:val="en-US"/>
        </w:rPr>
      </w:pPr>
      <w:r>
        <w:rPr>
          <w:lang w:val="en-US"/>
        </w:rPr>
        <w:t xml:space="preserve">    &lt;line value="56, Dalgubeol-daero 323beon-gil, Suseong-gu"/&gt;</w:t>
      </w:r>
    </w:p>
    <w:p w:rsidR="00C51368" w:rsidRDefault="00E43BD9">
      <w:pPr>
        <w:pStyle w:val="HTMLPreformatted"/>
        <w:divId w:val="735398155"/>
        <w:rPr>
          <w:lang w:val="en-US"/>
        </w:rPr>
      </w:pPr>
      <w:r>
        <w:rPr>
          <w:lang w:val="en-US"/>
        </w:rPr>
        <w:t xml:space="preserve">    &lt;city value="Daegu"/&gt;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value="706-907"/&gt;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1402"/>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3F</w:t>
            </w:r>
          </w:p>
        </w:tc>
        <w:tc>
          <w:tcPr>
            <w:tcW w:w="0" w:type="auto"/>
            <w:vAlign w:val="center"/>
            <w:hideMark/>
          </w:tcPr>
          <w:p w:rsidR="00C51368" w:rsidRDefault="00E43BD9">
            <w:pPr>
              <w:rPr>
                <w:rFonts w:eastAsia="Times New Roman"/>
              </w:rPr>
            </w:pPr>
            <w:r>
              <w:rPr>
                <w:rFonts w:eastAsia="Times New Roman"/>
              </w:rPr>
              <w:t>building floor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42, Toegye-ro 77beon-gil</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Chuncheon-si</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Gangwon-do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200-066</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value="3F"/&gt;</w:t>
      </w:r>
    </w:p>
    <w:p w:rsidR="00C51368" w:rsidRDefault="00E43BD9">
      <w:pPr>
        <w:pStyle w:val="HTMLPreformatted"/>
        <w:divId w:val="735398155"/>
        <w:rPr>
          <w:lang w:val="en-US"/>
        </w:rPr>
      </w:pPr>
      <w:r>
        <w:rPr>
          <w:lang w:val="en-US"/>
        </w:rPr>
        <w:t xml:space="preserve">    &lt;line value="42, Toegye-ro 77beon-gil"/&gt;</w:t>
      </w:r>
    </w:p>
    <w:p w:rsidR="00C51368" w:rsidRDefault="00E43BD9">
      <w:pPr>
        <w:pStyle w:val="HTMLPreformatted"/>
        <w:divId w:val="735398155"/>
        <w:rPr>
          <w:lang w:val="en-US"/>
        </w:rPr>
      </w:pPr>
      <w:r>
        <w:rPr>
          <w:lang w:val="en-US"/>
        </w:rPr>
        <w:t xml:space="preserve">    &lt;city value="Chuncheon-si"/&gt;</w:t>
      </w:r>
    </w:p>
    <w:p w:rsidR="00C51368" w:rsidRDefault="00E43BD9">
      <w:pPr>
        <w:pStyle w:val="HTMLPreformatted"/>
        <w:divId w:val="735398155"/>
        <w:rPr>
          <w:lang w:val="en-US"/>
        </w:rPr>
      </w:pPr>
      <w:r>
        <w:rPr>
          <w:lang w:val="en-US"/>
        </w:rPr>
        <w:t xml:space="preserve">    &lt;state value="Gangwon-do" /&gt;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value="200-066"/&gt;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Ga-B101</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136, Sesil-ro</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Busan</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612-837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value="Ga-B101"/&gt;</w:t>
      </w:r>
    </w:p>
    <w:p w:rsidR="00C51368" w:rsidRDefault="00E43BD9">
      <w:pPr>
        <w:pStyle w:val="HTMLPreformatted"/>
        <w:divId w:val="735398155"/>
        <w:rPr>
          <w:lang w:val="en-US"/>
        </w:rPr>
      </w:pPr>
      <w:r>
        <w:rPr>
          <w:lang w:val="en-US"/>
        </w:rPr>
        <w:t xml:space="preserve">    &lt;line value="136, Sesil-ro"/&gt;</w:t>
      </w:r>
    </w:p>
    <w:p w:rsidR="00C51368" w:rsidRDefault="00E43BD9">
      <w:pPr>
        <w:pStyle w:val="HTMLPreformatted"/>
        <w:divId w:val="735398155"/>
        <w:rPr>
          <w:lang w:val="en-US"/>
        </w:rPr>
      </w:pPr>
      <w:r>
        <w:rPr>
          <w:lang w:val="en-US"/>
        </w:rPr>
        <w:t xml:space="preserve">    &lt;city value="Busan"/&gt;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value="612-837"/&gt;</w:t>
      </w:r>
    </w:p>
    <w:p w:rsidR="00C51368" w:rsidRDefault="00E43BD9">
      <w:pPr>
        <w:pStyle w:val="HTMLPreformatted"/>
        <w:divId w:val="735398155"/>
        <w:rPr>
          <w:lang w:val="en-US"/>
        </w:rPr>
      </w:pPr>
      <w:r>
        <w:rPr>
          <w:lang w:val="en-US"/>
        </w:rPr>
        <w:t xml:space="preserve">  &lt;/address&gt;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3" w:anchor="ContactPoint" w:history="1">
        <w:r>
          <w:rPr>
            <w:rStyle w:val="Hyperlink"/>
            <w:lang w:val="en-US"/>
          </w:rPr>
          <w:t>Base Definition</w:t>
        </w:r>
      </w:hyperlink>
      <w:r>
        <w:rPr>
          <w:lang w:val="en-US"/>
        </w:rPr>
        <w:t xml:space="preserve">, </w:t>
      </w:r>
      <w:hyperlink r:id="rId444" w:anchor="ContactPoint" w:history="1">
        <w:r>
          <w:rPr>
            <w:rStyle w:val="Hyperlink"/>
            <w:lang w:val="en-US"/>
          </w:rPr>
          <w:t>Detailed Descriptions</w:t>
        </w:r>
      </w:hyperlink>
      <w:r>
        <w:rPr>
          <w:lang w:val="en-US"/>
        </w:rPr>
        <w:t xml:space="preserve"> and </w:t>
      </w:r>
      <w:hyperlink r:id="rId445" w:anchor="ContactPoint" w:history="1">
        <w:r>
          <w:rPr>
            <w:rStyle w:val="Hyperlink"/>
            <w:lang w:val="en-US"/>
          </w:rPr>
          <w:t>Mappings</w:t>
        </w:r>
      </w:hyperlink>
      <w:r>
        <w:rPr>
          <w:lang w:val="en-US"/>
        </w:rPr>
        <w:t xml:space="preserve">. </w:t>
      </w:r>
    </w:p>
    <w:p w:rsidR="00C51368" w:rsidRDefault="00E43BD9">
      <w:pPr>
        <w:pStyle w:val="NormalWeb"/>
        <w:divId w:val="1282347029"/>
        <w:rPr>
          <w:lang w:val="en-US"/>
        </w:rPr>
      </w:pPr>
      <w:r>
        <w:rPr>
          <w:b/>
          <w:bCs/>
          <w:lang w:val="en-US"/>
        </w:rPr>
        <w:t>Example</w:t>
      </w:r>
    </w:p>
    <w:p w:rsidR="00C51368" w:rsidRDefault="00E43BD9">
      <w:pPr>
        <w:pStyle w:val="NormalWeb"/>
        <w:divId w:val="1282347029"/>
        <w:rPr>
          <w:lang w:val="en-US"/>
        </w:rPr>
      </w:pPr>
      <w:r>
        <w:rPr>
          <w:lang w:val="en-US"/>
        </w:rPr>
        <w:t>Home phone number:</w:t>
      </w:r>
    </w:p>
    <w:p w:rsidR="00C51368" w:rsidRDefault="00C51368">
      <w:pPr>
        <w:pStyle w:val="HTMLPreformatted"/>
        <w:divId w:val="1282347029"/>
        <w:rPr>
          <w:lang w:val="en-US"/>
        </w:rPr>
      </w:pPr>
    </w:p>
    <w:p w:rsidR="00C51368" w:rsidRDefault="00E43BD9">
      <w:pPr>
        <w:pStyle w:val="HTMLPreformatted"/>
        <w:divId w:val="1282347029"/>
        <w:rPr>
          <w:lang w:val="en-US"/>
        </w:rPr>
      </w:pPr>
      <w:r>
        <w:rPr>
          <w:lang w:val="en-US"/>
        </w:rPr>
        <w:t xml:space="preserve">  &lt;telecom&gt;</w:t>
      </w:r>
    </w:p>
    <w:p w:rsidR="00C51368" w:rsidRDefault="00E43BD9">
      <w:pPr>
        <w:pStyle w:val="HTMLPreformatted"/>
        <w:divId w:val="1282347029"/>
        <w:rPr>
          <w:lang w:val="en-US"/>
        </w:rPr>
      </w:pPr>
      <w:r>
        <w:rPr>
          <w:lang w:val="en-US"/>
        </w:rPr>
        <w:t xml:space="preserve">   &lt;system value="phone" /&gt;</w:t>
      </w:r>
    </w:p>
    <w:p w:rsidR="00C51368" w:rsidRDefault="00E43BD9">
      <w:pPr>
        <w:pStyle w:val="HTMLPreformatted"/>
        <w:divId w:val="1282347029"/>
        <w:rPr>
          <w:lang w:val="en-US"/>
        </w:rPr>
      </w:pPr>
      <w:r>
        <w:rPr>
          <w:lang w:val="en-US"/>
        </w:rPr>
        <w:t xml:space="preserve">   &lt;value value="(555) 675 5745" /&gt;</w:t>
      </w:r>
    </w:p>
    <w:p w:rsidR="00C51368" w:rsidRDefault="00E43BD9">
      <w:pPr>
        <w:pStyle w:val="HTMLPreformatted"/>
        <w:divId w:val="1282347029"/>
        <w:rPr>
          <w:lang w:val="en-US"/>
        </w:rPr>
      </w:pPr>
      <w:r>
        <w:rPr>
          <w:lang w:val="en-US"/>
        </w:rPr>
        <w:t xml:space="preserve">   &lt;use value="home" /&gt;</w:t>
      </w:r>
    </w:p>
    <w:p w:rsidR="00C51368" w:rsidRDefault="00E43BD9">
      <w:pPr>
        <w:pStyle w:val="HTMLPreformatted"/>
        <w:divId w:val="1282347029"/>
        <w:rPr>
          <w:lang w:val="en-US"/>
        </w:rPr>
      </w:pPr>
      <w:r>
        <w:rPr>
          <w:lang w:val="en-US"/>
        </w:rPr>
        <w:lastRenderedPageBreak/>
        <w:t xml:space="preserve">  &lt;/telecom&gt;</w:t>
      </w:r>
    </w:p>
    <w:p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46"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w:t>
      </w:r>
      <w:proofErr w:type="gramStart"/>
      <w:r>
        <w:rPr>
          <w:lang w:val="en-US"/>
        </w:rPr>
        <w:t>A</w:t>
      </w:r>
      <w:proofErr w:type="gramEnd"/>
      <w:r>
        <w:rPr>
          <w:lang w:val="en-US"/>
        </w:rPr>
        <w:t xml:space="preserve"> ISO 21090 extension can be used to convey this if desired: </w:t>
      </w:r>
    </w:p>
    <w:p w:rsidR="00C51368" w:rsidRDefault="00E43BD9">
      <w:pPr>
        <w:pStyle w:val="NormalWeb"/>
        <w:divId w:val="134564373"/>
        <w:rPr>
          <w:lang w:val="en-US"/>
        </w:rPr>
      </w:pPr>
      <w:r>
        <w:rPr>
          <w:b/>
          <w:bCs/>
          <w:lang w:val="en-US"/>
        </w:rPr>
        <w:t>Example</w:t>
      </w:r>
    </w:p>
    <w:p w:rsidR="00C51368" w:rsidRDefault="00E43BD9">
      <w:pPr>
        <w:pStyle w:val="NormalWeb"/>
        <w:divId w:val="134564373"/>
        <w:rPr>
          <w:lang w:val="en-US"/>
        </w:rPr>
      </w:pPr>
      <w:r>
        <w:rPr>
          <w:lang w:val="en-US"/>
        </w:rPr>
        <w:t>Formally correct URI:</w:t>
      </w:r>
    </w:p>
    <w:p w:rsidR="00C51368" w:rsidRDefault="00C51368">
      <w:pPr>
        <w:pStyle w:val="HTMLPreformatted"/>
        <w:divId w:val="134564373"/>
        <w:rPr>
          <w:lang w:val="en-US"/>
        </w:rPr>
      </w:pPr>
    </w:p>
    <w:p w:rsidR="00C51368" w:rsidRDefault="00E43BD9">
      <w:pPr>
        <w:pStyle w:val="HTMLPreformatted"/>
        <w:divId w:val="134564373"/>
        <w:rPr>
          <w:lang w:val="en-US"/>
        </w:rPr>
      </w:pPr>
      <w:r>
        <w:rPr>
          <w:lang w:val="en-US"/>
        </w:rPr>
        <w:t xml:space="preserve">  &lt;telecom&gt;</w:t>
      </w:r>
    </w:p>
    <w:p w:rsidR="00C51368" w:rsidRDefault="00E43BD9">
      <w:pPr>
        <w:pStyle w:val="HTMLPreformatted"/>
        <w:divId w:val="134564373"/>
        <w:rPr>
          <w:lang w:val="en-US"/>
        </w:rPr>
      </w:pPr>
      <w:r>
        <w:rPr>
          <w:lang w:val="en-US"/>
        </w:rPr>
        <w:t xml:space="preserve">    &lt;extension uri="http://hl7.org/fhir/StructureDefinition/iso21090-TEL-address" &gt;</w:t>
      </w:r>
    </w:p>
    <w:p w:rsidR="00C51368" w:rsidRDefault="00E43BD9">
      <w:pPr>
        <w:pStyle w:val="HTMLPreformatted"/>
        <w:divId w:val="134564373"/>
        <w:rPr>
          <w:lang w:val="en-US"/>
        </w:rPr>
      </w:pPr>
      <w:r>
        <w:rPr>
          <w:lang w:val="en-US"/>
        </w:rPr>
        <w:t xml:space="preserve">      &lt;valueUri value="tel:+15556755745" /&gt;</w:t>
      </w:r>
    </w:p>
    <w:p w:rsidR="00C51368" w:rsidRDefault="00E43BD9">
      <w:pPr>
        <w:pStyle w:val="HTMLPreformatted"/>
        <w:divId w:val="134564373"/>
        <w:rPr>
          <w:lang w:val="en-US"/>
        </w:rPr>
      </w:pPr>
      <w:r>
        <w:rPr>
          <w:lang w:val="en-US"/>
        </w:rPr>
        <w:t xml:space="preserve">    &lt;/extension&gt;</w:t>
      </w:r>
    </w:p>
    <w:p w:rsidR="00C51368" w:rsidRDefault="00E43BD9">
      <w:pPr>
        <w:pStyle w:val="HTMLPreformatted"/>
        <w:divId w:val="134564373"/>
        <w:rPr>
          <w:lang w:val="en-US"/>
        </w:rPr>
      </w:pPr>
      <w:r>
        <w:rPr>
          <w:lang w:val="en-US"/>
        </w:rPr>
        <w:t xml:space="preserve">    &lt;system value="phone" /&gt;</w:t>
      </w:r>
    </w:p>
    <w:p w:rsidR="00C51368" w:rsidRDefault="00E43BD9">
      <w:pPr>
        <w:pStyle w:val="HTMLPreformatted"/>
        <w:divId w:val="134564373"/>
        <w:rPr>
          <w:lang w:val="en-US"/>
        </w:rPr>
      </w:pPr>
      <w:r>
        <w:rPr>
          <w:lang w:val="en-US"/>
        </w:rPr>
        <w:t xml:space="preserve">    &lt;value value="(555) 675 5745" /&gt;</w:t>
      </w:r>
    </w:p>
    <w:p w:rsidR="00C51368" w:rsidRDefault="00E43BD9">
      <w:pPr>
        <w:pStyle w:val="HTMLPreformatted"/>
        <w:divId w:val="134564373"/>
        <w:rPr>
          <w:lang w:val="en-US"/>
        </w:rPr>
      </w:pPr>
      <w:r>
        <w:rPr>
          <w:lang w:val="en-US"/>
        </w:rPr>
        <w:t xml:space="preserve">    &lt;use value="home" /&gt;</w:t>
      </w:r>
    </w:p>
    <w:p w:rsidR="00C51368" w:rsidRDefault="00E43BD9">
      <w:pPr>
        <w:pStyle w:val="HTMLPreformatted"/>
        <w:divId w:val="134564373"/>
        <w:rPr>
          <w:lang w:val="en-US"/>
        </w:rPr>
      </w:pPr>
      <w:r>
        <w:rPr>
          <w:lang w:val="en-US"/>
        </w:rPr>
        <w:t xml:space="preserve">  &lt;/telecom&gt;</w:t>
      </w:r>
    </w:p>
    <w:p w:rsidR="00C51368" w:rsidRDefault="00E43BD9">
      <w:pPr>
        <w:pStyle w:val="Heading3"/>
        <w:divId w:val="1864636327"/>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7" w:anchor="Timing" w:history="1">
        <w:r>
          <w:rPr>
            <w:rStyle w:val="Hyperlink"/>
            <w:lang w:val="en-US"/>
          </w:rPr>
          <w:t>Base Definition</w:t>
        </w:r>
      </w:hyperlink>
      <w:r>
        <w:rPr>
          <w:lang w:val="en-US"/>
        </w:rPr>
        <w:t xml:space="preserve">, </w:t>
      </w:r>
      <w:hyperlink r:id="rId448" w:anchor="Timing" w:history="1">
        <w:r>
          <w:rPr>
            <w:rStyle w:val="Hyperlink"/>
            <w:lang w:val="en-US"/>
          </w:rPr>
          <w:t>Detailed Descriptions</w:t>
        </w:r>
      </w:hyperlink>
      <w:r>
        <w:rPr>
          <w:lang w:val="en-US"/>
        </w:rPr>
        <w:t xml:space="preserve"> and </w:t>
      </w:r>
      <w:hyperlink r:id="rId449" w:anchor="Timing" w:history="1">
        <w:r>
          <w:rPr>
            <w:rStyle w:val="Hyperlink"/>
            <w:lang w:val="en-US"/>
          </w:rPr>
          <w:t>Mappings</w:t>
        </w:r>
      </w:hyperlink>
      <w:r>
        <w:rPr>
          <w:lang w:val="en-US"/>
        </w:rPr>
        <w:t xml:space="preserve">. </w:t>
      </w:r>
    </w:p>
    <w:p w:rsidR="00C51368" w:rsidRDefault="00E43BD9">
      <w:pPr>
        <w:pStyle w:val="NormalWeb"/>
        <w:divId w:val="707221077"/>
        <w:rPr>
          <w:lang w:val="en-US"/>
        </w:rPr>
      </w:pPr>
      <w:r>
        <w:rPr>
          <w:b/>
          <w:bCs/>
          <w:lang w:val="en-US"/>
        </w:rPr>
        <w:t>Example</w:t>
      </w:r>
    </w:p>
    <w:p w:rsidR="00C51368" w:rsidRDefault="00E43BD9">
      <w:pPr>
        <w:pStyle w:val="NormalWeb"/>
        <w:divId w:val="707221077"/>
        <w:rPr>
          <w:lang w:val="en-US"/>
        </w:rPr>
      </w:pPr>
      <w:r>
        <w:rPr>
          <w:lang w:val="en-US"/>
        </w:rPr>
        <w:t>A series of appointments for radiotherapy:</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&lt;event value="2012-01-07T09:00:00+10:00" /&gt;</w:t>
      </w:r>
    </w:p>
    <w:p w:rsidR="00C51368" w:rsidRDefault="00E43BD9">
      <w:pPr>
        <w:pStyle w:val="HTMLPreformatted"/>
        <w:divId w:val="707221077"/>
        <w:rPr>
          <w:lang w:val="en-US"/>
        </w:rPr>
      </w:pPr>
      <w:r>
        <w:rPr>
          <w:lang w:val="en-US"/>
        </w:rPr>
        <w:t xml:space="preserve">    &lt;event value="2012-01-14T09:00:00+10:00" /&gt;</w:t>
      </w:r>
    </w:p>
    <w:p w:rsidR="00C51368" w:rsidRDefault="00E43BD9">
      <w:pPr>
        <w:pStyle w:val="HTMLPreformatted"/>
        <w:divId w:val="707221077"/>
        <w:rPr>
          <w:lang w:val="en-US"/>
        </w:rPr>
      </w:pPr>
      <w:r>
        <w:rPr>
          <w:lang w:val="en-US"/>
        </w:rPr>
        <w:t xml:space="preserve">    &lt;event value="2012-01-22T11:00:00+10:00" /&gt;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(twice a day) (no start or end specified):</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1/2 an hour before breakfast for 10 days from 23-Dec 2011:</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value="2011-12-23" /&gt;</w:t>
      </w:r>
    </w:p>
    <w:p w:rsidR="00C51368" w:rsidRDefault="00E43BD9">
      <w:pPr>
        <w:pStyle w:val="HTMLPreformatted"/>
        <w:divId w:val="707221077"/>
        <w:rPr>
          <w:lang w:val="en-US"/>
        </w:rPr>
      </w:pPr>
      <w:r>
        <w:rPr>
          <w:lang w:val="en-US"/>
        </w:rPr>
        <w:t xml:space="preserve">        &lt;end value="2012-01-02"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&lt;when value="ACM" /&gt;</w:t>
      </w:r>
    </w:p>
    <w:p w:rsidR="00C51368" w:rsidRDefault="00E43BD9">
      <w:pPr>
        <w:pStyle w:val="HTMLPreformatted"/>
        <w:divId w:val="707221077"/>
        <w:rPr>
          <w:lang w:val="en-US"/>
        </w:rPr>
      </w:pPr>
      <w:r>
        <w:rPr>
          <w:lang w:val="en-US"/>
        </w:rPr>
        <w:t xml:space="preserve">      &lt;period value="30" /&gt;</w:t>
      </w:r>
    </w:p>
    <w:p w:rsidR="00C51368" w:rsidRDefault="00E43BD9">
      <w:pPr>
        <w:pStyle w:val="HTMLPreformatted"/>
        <w:divId w:val="707221077"/>
        <w:rPr>
          <w:lang w:val="en-US"/>
        </w:rPr>
      </w:pPr>
      <w:r>
        <w:rPr>
          <w:lang w:val="en-US"/>
        </w:rPr>
        <w:t xml:space="preserve">      &lt;periodUnits value="min"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 xml:space="preserve">Note that the end date is inclusive like the end date of a Period. </w:t>
      </w:r>
    </w:p>
    <w:p w:rsidR="00C51368" w:rsidRDefault="00E43BD9">
      <w:pPr>
        <w:pStyle w:val="NormalWeb"/>
        <w:divId w:val="707221077"/>
        <w:rPr>
          <w:lang w:val="en-US"/>
        </w:rPr>
      </w:pPr>
      <w:r>
        <w:rPr>
          <w:lang w:val="en-US"/>
        </w:rPr>
        <w:t>TID, for 14 days:</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&lt;value value="14"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&lt;system value="http://unitsofmeasure.org"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&lt;frequency value="3"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start on 7/1/2015 at 1:00 PM:</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value="2015-07-01T13:00:00"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Heading3"/>
        <w:divId w:val="1864636327"/>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50" w:anchor="Signature" w:history="1">
        <w:r>
          <w:rPr>
            <w:rStyle w:val="Hyperlink"/>
            <w:lang w:val="en-US"/>
          </w:rPr>
          <w:t>Base Definition</w:t>
        </w:r>
      </w:hyperlink>
      <w:r>
        <w:rPr>
          <w:lang w:val="en-US"/>
        </w:rPr>
        <w:t xml:space="preserve">, </w:t>
      </w:r>
      <w:hyperlink r:id="rId451" w:anchor="Signature" w:history="1">
        <w:r>
          <w:rPr>
            <w:rStyle w:val="Hyperlink"/>
            <w:lang w:val="en-US"/>
          </w:rPr>
          <w:t>Detailed Descriptions</w:t>
        </w:r>
      </w:hyperlink>
      <w:r>
        <w:rPr>
          <w:lang w:val="en-US"/>
        </w:rPr>
        <w:t xml:space="preserve"> and </w:t>
      </w:r>
      <w:hyperlink r:id="rId452" w:anchor="Signature" w:history="1">
        <w:r>
          <w:rPr>
            <w:rStyle w:val="Hyperlink"/>
            <w:lang w:val="en-US"/>
          </w:rPr>
          <w:t>Mappings</w:t>
        </w:r>
      </w:hyperlink>
      <w:r>
        <w:rPr>
          <w:lang w:val="en-US"/>
        </w:rPr>
        <w:t xml:space="preserve">. </w:t>
      </w:r>
    </w:p>
    <w:p w:rsidR="00C51368" w:rsidRDefault="00E43BD9">
      <w:pPr>
        <w:pStyle w:val="NormalWeb"/>
        <w:divId w:val="637536951"/>
        <w:rPr>
          <w:lang w:val="en-US"/>
        </w:rPr>
      </w:pPr>
      <w:r>
        <w:rPr>
          <w:b/>
          <w:bCs/>
          <w:lang w:val="en-US"/>
        </w:rPr>
        <w:t>Example</w:t>
      </w:r>
    </w:p>
    <w:p w:rsidR="00C51368" w:rsidRDefault="00E43BD9">
      <w:pPr>
        <w:pStyle w:val="NormalWeb"/>
        <w:divId w:val="637536951"/>
        <w:rPr>
          <w:lang w:val="en-US"/>
        </w:rPr>
      </w:pPr>
      <w:proofErr w:type="gramStart"/>
      <w:r>
        <w:rPr>
          <w:lang w:val="en-US"/>
        </w:rPr>
        <w:t>todo</w:t>
      </w:r>
      <w:proofErr w:type="gramEnd"/>
    </w:p>
    <w:p w:rsidR="00C51368" w:rsidRDefault="00C51368">
      <w:pPr>
        <w:pStyle w:val="HTMLPreformatted"/>
        <w:divId w:val="637536951"/>
        <w:rPr>
          <w:lang w:val="en-US"/>
        </w:rPr>
      </w:pPr>
    </w:p>
    <w:p w:rsidR="00C51368" w:rsidRDefault="00E43BD9">
      <w:pPr>
        <w:pStyle w:val="HTMLPreformatted"/>
        <w:divId w:val="637536951"/>
        <w:rPr>
          <w:lang w:val="en-US"/>
        </w:rPr>
      </w:pPr>
      <w:r>
        <w:rPr>
          <w:lang w:val="en-US"/>
        </w:rPr>
        <w:t xml:space="preserve">  &lt;signature&gt;</w:t>
      </w:r>
    </w:p>
    <w:p w:rsidR="00C51368" w:rsidRDefault="00E43BD9">
      <w:pPr>
        <w:pStyle w:val="HTMLPreformatted"/>
        <w:divId w:val="637536951"/>
        <w:rPr>
          <w:lang w:val="en-US"/>
        </w:rPr>
      </w:pPr>
      <w:r>
        <w:rPr>
          <w:lang w:val="en-US"/>
        </w:rPr>
        <w:t xml:space="preserve">    &lt;!-- todo --&gt;</w:t>
      </w:r>
    </w:p>
    <w:p w:rsidR="00C51368" w:rsidRDefault="00E43BD9">
      <w:pPr>
        <w:pStyle w:val="HTMLPreformatted"/>
        <w:divId w:val="637536951"/>
        <w:rPr>
          <w:lang w:val="en-US"/>
        </w:rPr>
      </w:pPr>
      <w:r>
        <w:rPr>
          <w:lang w:val="en-US"/>
        </w:rPr>
        <w:t xml:space="preserve">  &lt;/signature&gt;</w:t>
      </w:r>
    </w:p>
    <w:p w:rsidR="00C51368" w:rsidRDefault="00E43BD9">
      <w:pPr>
        <w:pStyle w:val="Heading3"/>
        <w:divId w:val="1864636327"/>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53" w:anchor="Annotation" w:history="1">
        <w:r>
          <w:rPr>
            <w:rStyle w:val="Hyperlink"/>
            <w:lang w:val="en-US"/>
          </w:rPr>
          <w:t>Base Definition</w:t>
        </w:r>
      </w:hyperlink>
      <w:r>
        <w:rPr>
          <w:lang w:val="en-US"/>
        </w:rPr>
        <w:t xml:space="preserve">, </w:t>
      </w:r>
      <w:hyperlink r:id="rId454" w:anchor="Annotation" w:history="1">
        <w:r>
          <w:rPr>
            <w:rStyle w:val="Hyperlink"/>
            <w:lang w:val="en-US"/>
          </w:rPr>
          <w:t>Detailed Descriptions</w:t>
        </w:r>
      </w:hyperlink>
      <w:r>
        <w:rPr>
          <w:lang w:val="en-US"/>
        </w:rPr>
        <w:t xml:space="preserve"> and </w:t>
      </w:r>
      <w:hyperlink r:id="rId455" w:anchor="Annotation" w:history="1">
        <w:r>
          <w:rPr>
            <w:rStyle w:val="Hyperlink"/>
            <w:lang w:val="en-US"/>
          </w:rPr>
          <w:t>Mappings</w:t>
        </w:r>
      </w:hyperlink>
      <w:r>
        <w:rPr>
          <w:lang w:val="en-US"/>
        </w:rPr>
        <w:t xml:space="preserve">. </w:t>
      </w:r>
    </w:p>
    <w:p w:rsidR="00C51368" w:rsidRDefault="00E43BD9">
      <w:pPr>
        <w:pStyle w:val="NormalWeb"/>
        <w:divId w:val="200360894"/>
        <w:rPr>
          <w:lang w:val="en-US"/>
        </w:rPr>
      </w:pPr>
      <w:r>
        <w:rPr>
          <w:b/>
          <w:bCs/>
          <w:lang w:val="en-US"/>
        </w:rPr>
        <w:t>Example</w:t>
      </w:r>
    </w:p>
    <w:p w:rsidR="00C51368" w:rsidRDefault="00E43BD9">
      <w:pPr>
        <w:pStyle w:val="NormalWeb"/>
        <w:divId w:val="200360894"/>
        <w:rPr>
          <w:lang w:val="en-US"/>
        </w:rPr>
      </w:pPr>
      <w:proofErr w:type="gramStart"/>
      <w:r>
        <w:rPr>
          <w:lang w:val="en-US"/>
        </w:rPr>
        <w:t>todo</w:t>
      </w:r>
      <w:proofErr w:type="gramEnd"/>
    </w:p>
    <w:p w:rsidR="00C51368" w:rsidRDefault="00C51368">
      <w:pPr>
        <w:pStyle w:val="HTMLPreformatted"/>
        <w:divId w:val="200360894"/>
        <w:rPr>
          <w:lang w:val="en-US"/>
        </w:rPr>
      </w:pPr>
    </w:p>
    <w:p w:rsidR="00C51368" w:rsidRDefault="00E43BD9">
      <w:pPr>
        <w:pStyle w:val="HTMLPreformatted"/>
        <w:divId w:val="200360894"/>
        <w:rPr>
          <w:lang w:val="en-US"/>
        </w:rPr>
      </w:pPr>
      <w:r>
        <w:rPr>
          <w:lang w:val="en-US"/>
        </w:rPr>
        <w:t xml:space="preserve">  &lt;Annotation&gt;</w:t>
      </w:r>
    </w:p>
    <w:p w:rsidR="00C51368" w:rsidRDefault="00E43BD9">
      <w:pPr>
        <w:pStyle w:val="HTMLPreformatted"/>
        <w:divId w:val="200360894"/>
        <w:rPr>
          <w:lang w:val="en-US"/>
        </w:rPr>
      </w:pPr>
      <w:r>
        <w:rPr>
          <w:lang w:val="en-US"/>
        </w:rPr>
        <w:t xml:space="preserve">    &lt;!-- todo --&gt;</w:t>
      </w:r>
    </w:p>
    <w:p w:rsidR="00C51368" w:rsidRDefault="00E43BD9">
      <w:pPr>
        <w:pStyle w:val="HTMLPreformatted"/>
        <w:divId w:val="200360894"/>
        <w:rPr>
          <w:lang w:val="en-US"/>
        </w:rPr>
      </w:pPr>
      <w:r>
        <w:rPr>
          <w:lang w:val="en-US"/>
        </w:rPr>
        <w:t xml:space="preserve">  &lt;/Annotation&gt;</w:t>
      </w:r>
    </w:p>
    <w:p w:rsidR="00C51368" w:rsidRDefault="00E43BD9">
      <w:pPr>
        <w:pStyle w:val="Heading1"/>
        <w:rPr>
          <w:rFonts w:eastAsia="Times New Roman"/>
          <w:noProof/>
          <w:lang w:val="en-US"/>
        </w:rPr>
      </w:pPr>
      <w:r>
        <w:rPr>
          <w:rFonts w:eastAsia="Times New Roman"/>
          <w:noProof/>
          <w:lang w:val="en-US"/>
        </w:rPr>
        <w:t>datatypes-mappings.html</w:t>
      </w:r>
    </w:p>
    <w:p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4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457" w:anchor="status" w:history="1">
              <w:r w:rsidR="00E43BD9">
                <w:rPr>
                  <w:rStyle w:val="Hyperlink"/>
                  <w:rFonts w:eastAsia="Times New Roman"/>
                </w:rPr>
                <w:t>Ballot Status</w:t>
              </w:r>
            </w:hyperlink>
            <w:r w:rsidR="00E43BD9">
              <w:rPr>
                <w:rFonts w:eastAsia="Times New Roman"/>
              </w:rPr>
              <w:t xml:space="preserve">: </w:t>
            </w:r>
            <w:hyperlink r:id="rId458" w:anchor="pubs" w:history="1">
              <w:r w:rsidR="00E43BD9">
                <w:rPr>
                  <w:rStyle w:val="Hyperlink"/>
                  <w:rFonts w:eastAsia="Times New Roman"/>
                </w:rPr>
                <w:t>DSTU 2</w:t>
              </w:r>
            </w:hyperlink>
          </w:p>
        </w:tc>
      </w:tr>
    </w:tbl>
    <w:p w:rsidR="00C51368" w:rsidRDefault="00E43BD9">
      <w:pPr>
        <w:pStyle w:val="NormalWeb"/>
        <w:divId w:val="367805581"/>
        <w:rPr>
          <w:lang w:val="en-US"/>
        </w:rPr>
      </w:pPr>
      <w:r>
        <w:rPr>
          <w:lang w:val="en-US"/>
        </w:rPr>
        <w:t>This page provides mappings for the data types. There are mappings to HL7 v2, v3, and (where appropriate) vCard.</w:t>
      </w:r>
    </w:p>
    <w:p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367805581"/>
        <w:rPr>
          <w:rFonts w:eastAsia="Times New Roman"/>
          <w:lang w:val="en-US"/>
        </w:rPr>
      </w:pPr>
      <w:bookmarkStart w:id="77" w:name="primitives"/>
      <w:bookmarkEnd w:id="77"/>
      <w:r>
        <w:rPr>
          <w:rFonts w:eastAsia="Times New Roman"/>
          <w:lang w:val="en-US"/>
        </w:rPr>
        <w:t>Primitive Types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9" w:anchor="primitive" w:history="1">
        <w:r>
          <w:rPr>
            <w:rStyle w:val="Hyperlink"/>
            <w:lang w:val="en-US"/>
          </w:rPr>
          <w:t>Base Definition</w:t>
        </w:r>
      </w:hyperlink>
      <w:r>
        <w:rPr>
          <w:lang w:val="en-US"/>
        </w:rPr>
        <w:t xml:space="preserve">, </w:t>
      </w:r>
      <w:hyperlink r:id="rId460" w:anchor="primitive" w:history="1">
        <w:r>
          <w:rPr>
            <w:rStyle w:val="Hyperlink"/>
            <w:lang w:val="en-US"/>
          </w:rPr>
          <w:t>Examples</w:t>
        </w:r>
      </w:hyperlink>
      <w:r>
        <w:rPr>
          <w:lang w:val="en-US"/>
        </w:rPr>
        <w:t xml:space="preserve"> and </w:t>
      </w:r>
      <w:hyperlink r:id="rId461" w:anchor="primitiv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Attachment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2" w:anchor="Attachment" w:history="1">
        <w:r>
          <w:rPr>
            <w:rStyle w:val="Hyperlink"/>
            <w:lang w:val="en-US"/>
          </w:rPr>
          <w:t>Base Definition</w:t>
        </w:r>
      </w:hyperlink>
      <w:r>
        <w:rPr>
          <w:lang w:val="en-US"/>
        </w:rPr>
        <w:t xml:space="preserve">, </w:t>
      </w:r>
      <w:hyperlink r:id="rId463" w:anchor="Attachment" w:history="1">
        <w:r>
          <w:rPr>
            <w:rStyle w:val="Hyperlink"/>
            <w:lang w:val="en-US"/>
          </w:rPr>
          <w:t>Examples</w:t>
        </w:r>
      </w:hyperlink>
      <w:r>
        <w:rPr>
          <w:lang w:val="en-US"/>
        </w:rPr>
        <w:t xml:space="preserve"> and </w:t>
      </w:r>
      <w:hyperlink r:id="rId464" w:anchor="Attachme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Identifier</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5" w:anchor="identifier" w:history="1">
        <w:r>
          <w:rPr>
            <w:rStyle w:val="Hyperlink"/>
            <w:lang w:val="en-US"/>
          </w:rPr>
          <w:t>Base Definition</w:t>
        </w:r>
      </w:hyperlink>
      <w:r>
        <w:rPr>
          <w:lang w:val="en-US"/>
        </w:rPr>
        <w:t xml:space="preserve">, </w:t>
      </w:r>
      <w:hyperlink r:id="rId466" w:anchor="identifier" w:history="1">
        <w:r>
          <w:rPr>
            <w:rStyle w:val="Hyperlink"/>
            <w:lang w:val="en-US"/>
          </w:rPr>
          <w:t>Examples</w:t>
        </w:r>
      </w:hyperlink>
      <w:r>
        <w:rPr>
          <w:lang w:val="en-US"/>
        </w:rPr>
        <w:t xml:space="preserve"> and </w:t>
      </w:r>
      <w:hyperlink r:id="rId467" w:anchor="identifier"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8" w:anchor="Coding" w:history="1">
        <w:r>
          <w:rPr>
            <w:rStyle w:val="Hyperlink"/>
            <w:lang w:val="en-US"/>
          </w:rPr>
          <w:t>Base Definition</w:t>
        </w:r>
      </w:hyperlink>
      <w:r>
        <w:rPr>
          <w:lang w:val="en-US"/>
        </w:rPr>
        <w:t xml:space="preserve">, </w:t>
      </w:r>
      <w:hyperlink r:id="rId469" w:anchor="Coding" w:history="1">
        <w:r>
          <w:rPr>
            <w:rStyle w:val="Hyperlink"/>
            <w:lang w:val="en-US"/>
          </w:rPr>
          <w:t>Examples</w:t>
        </w:r>
      </w:hyperlink>
      <w:r>
        <w:rPr>
          <w:lang w:val="en-US"/>
        </w:rPr>
        <w:t xml:space="preserve"> and </w:t>
      </w:r>
      <w:hyperlink r:id="rId470" w:anchor="Cod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CodeableConcept</w:t>
      </w:r>
    </w:p>
    <w:p w:rsidR="00C51368" w:rsidRDefault="00E43BD9">
      <w:pPr>
        <w:pStyle w:val="NormalWeb"/>
        <w:shd w:val="clear" w:color="auto" w:fill="DCDCDC"/>
        <w:spacing w:before="0" w:beforeAutospacing="0"/>
        <w:divId w:val="367805581"/>
        <w:rPr>
          <w:lang w:val="en-US"/>
        </w:rPr>
      </w:pPr>
      <w:r>
        <w:rPr>
          <w:lang w:val="en-US"/>
        </w:rPr>
        <w:lastRenderedPageBreak/>
        <w:t xml:space="preserve">See also </w:t>
      </w:r>
      <w:hyperlink r:id="rId471" w:anchor="CodeableConcept" w:history="1">
        <w:r>
          <w:rPr>
            <w:rStyle w:val="Hyperlink"/>
            <w:lang w:val="en-US"/>
          </w:rPr>
          <w:t>Base Definition</w:t>
        </w:r>
      </w:hyperlink>
      <w:r>
        <w:rPr>
          <w:lang w:val="en-US"/>
        </w:rPr>
        <w:t xml:space="preserve">, </w:t>
      </w:r>
      <w:hyperlink r:id="rId472" w:anchor="CodeableConcept" w:history="1">
        <w:r>
          <w:rPr>
            <w:rStyle w:val="Hyperlink"/>
            <w:lang w:val="en-US"/>
          </w:rPr>
          <w:t>Examples</w:t>
        </w:r>
      </w:hyperlink>
      <w:r>
        <w:rPr>
          <w:lang w:val="en-US"/>
        </w:rPr>
        <w:t xml:space="preserve"> and </w:t>
      </w:r>
      <w:hyperlink r:id="rId473" w:anchor="CodeableConcept" w:history="1">
        <w:r>
          <w:rPr>
            <w:rStyle w:val="Hyperlink"/>
            <w:lang w:val="en-US"/>
          </w:rPr>
          <w:t>Detailed Descriptions</w:t>
        </w:r>
      </w:hyperlink>
      <w:r>
        <w:rPr>
          <w:lang w:val="en-US"/>
        </w:rPr>
        <w:t xml:space="preserve">. </w:t>
      </w:r>
    </w:p>
    <w:bookmarkEnd w:id="59"/>
    <w:bookmarkEnd w:id="60"/>
    <w:bookmarkEnd w:id="61"/>
    <w:bookmarkEnd w:id="62"/>
    <w:bookmarkEnd w:id="63"/>
    <w:p w:rsidR="00C51368" w:rsidRDefault="00E43BD9">
      <w:pPr>
        <w:pStyle w:val="Heading3"/>
        <w:spacing w:after="15" w:afterAutospacing="0"/>
        <w:divId w:val="367805581"/>
        <w:rPr>
          <w:rFonts w:eastAsia="Times New Roman"/>
          <w:lang w:val="en-US"/>
        </w:rPr>
      </w:pPr>
      <w:r>
        <w:rPr>
          <w:rFonts w:eastAsia="Times New Roman"/>
          <w:lang w:val="en-US"/>
        </w:rPr>
        <w:t>Quantity</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4" w:anchor="Quantity" w:history="1">
        <w:r>
          <w:rPr>
            <w:rStyle w:val="Hyperlink"/>
            <w:lang w:val="en-US"/>
          </w:rPr>
          <w:t>Base Definition</w:t>
        </w:r>
      </w:hyperlink>
      <w:r>
        <w:rPr>
          <w:lang w:val="en-US"/>
        </w:rPr>
        <w:t xml:space="preserve">, </w:t>
      </w:r>
      <w:hyperlink r:id="rId475" w:anchor="Quantity" w:history="1">
        <w:r>
          <w:rPr>
            <w:rStyle w:val="Hyperlink"/>
            <w:lang w:val="en-US"/>
          </w:rPr>
          <w:t>Examples</w:t>
        </w:r>
      </w:hyperlink>
      <w:r>
        <w:rPr>
          <w:lang w:val="en-US"/>
        </w:rPr>
        <w:t xml:space="preserve"> and </w:t>
      </w:r>
      <w:hyperlink r:id="rId476" w:anchor="Quantity"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Range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7" w:anchor="Range" w:history="1">
        <w:r>
          <w:rPr>
            <w:rStyle w:val="Hyperlink"/>
            <w:lang w:val="en-US"/>
          </w:rPr>
          <w:t>Base Definition</w:t>
        </w:r>
      </w:hyperlink>
      <w:r>
        <w:rPr>
          <w:lang w:val="en-US"/>
        </w:rPr>
        <w:t xml:space="preserve">, </w:t>
      </w:r>
      <w:hyperlink r:id="rId478" w:anchor="Range" w:history="1">
        <w:r>
          <w:rPr>
            <w:rStyle w:val="Hyperlink"/>
            <w:lang w:val="en-US"/>
          </w:rPr>
          <w:t>Examples</w:t>
        </w:r>
      </w:hyperlink>
      <w:r>
        <w:rPr>
          <w:lang w:val="en-US"/>
        </w:rPr>
        <w:t xml:space="preserve"> and </w:t>
      </w:r>
      <w:hyperlink r:id="rId479" w:anchor="Rang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Ratio</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0" w:anchor="Ratio" w:history="1">
        <w:r>
          <w:rPr>
            <w:rStyle w:val="Hyperlink"/>
            <w:lang w:val="en-US"/>
          </w:rPr>
          <w:t>Base Definition</w:t>
        </w:r>
      </w:hyperlink>
      <w:r>
        <w:rPr>
          <w:lang w:val="en-US"/>
        </w:rPr>
        <w:t xml:space="preserve">, </w:t>
      </w:r>
      <w:hyperlink r:id="rId481" w:anchor="Ratio" w:history="1">
        <w:r>
          <w:rPr>
            <w:rStyle w:val="Hyperlink"/>
            <w:lang w:val="en-US"/>
          </w:rPr>
          <w:t>Examples</w:t>
        </w:r>
      </w:hyperlink>
      <w:r>
        <w:rPr>
          <w:lang w:val="en-US"/>
        </w:rPr>
        <w:t xml:space="preserve"> and </w:t>
      </w:r>
      <w:hyperlink r:id="rId482" w:anchor="Ratio"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Period</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3" w:anchor="Period" w:history="1">
        <w:r>
          <w:rPr>
            <w:rStyle w:val="Hyperlink"/>
            <w:lang w:val="en-US"/>
          </w:rPr>
          <w:t>Base Definition</w:t>
        </w:r>
      </w:hyperlink>
      <w:r>
        <w:rPr>
          <w:lang w:val="en-US"/>
        </w:rPr>
        <w:t xml:space="preserve">, </w:t>
      </w:r>
      <w:hyperlink r:id="rId484" w:anchor="Period" w:history="1">
        <w:r>
          <w:rPr>
            <w:rStyle w:val="Hyperlink"/>
            <w:lang w:val="en-US"/>
          </w:rPr>
          <w:t>Examples</w:t>
        </w:r>
      </w:hyperlink>
      <w:r>
        <w:rPr>
          <w:lang w:val="en-US"/>
        </w:rPr>
        <w:t xml:space="preserve"> and </w:t>
      </w:r>
      <w:hyperlink r:id="rId485" w:anchor="Period"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SampledData</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6" w:anchor="SampledData" w:history="1">
        <w:r>
          <w:rPr>
            <w:rStyle w:val="Hyperlink"/>
            <w:lang w:val="en-US"/>
          </w:rPr>
          <w:t>Base Definition</w:t>
        </w:r>
      </w:hyperlink>
      <w:r>
        <w:rPr>
          <w:lang w:val="en-US"/>
        </w:rPr>
        <w:t xml:space="preserve">, </w:t>
      </w:r>
      <w:hyperlink r:id="rId487" w:anchor="SampledData" w:history="1">
        <w:r>
          <w:rPr>
            <w:rStyle w:val="Hyperlink"/>
            <w:lang w:val="en-US"/>
          </w:rPr>
          <w:t>Examples</w:t>
        </w:r>
      </w:hyperlink>
      <w:r>
        <w:rPr>
          <w:lang w:val="en-US"/>
        </w:rPr>
        <w:t xml:space="preserve"> and </w:t>
      </w:r>
      <w:hyperlink r:id="rId488" w:anchor="SampledData"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HumanName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9" w:anchor="HumanName" w:history="1">
        <w:r>
          <w:rPr>
            <w:rStyle w:val="Hyperlink"/>
            <w:lang w:val="en-US"/>
          </w:rPr>
          <w:t>Base Definition</w:t>
        </w:r>
      </w:hyperlink>
      <w:r>
        <w:rPr>
          <w:lang w:val="en-US"/>
        </w:rPr>
        <w:t xml:space="preserve">, </w:t>
      </w:r>
      <w:hyperlink r:id="rId490" w:anchor="HumanName" w:history="1">
        <w:r>
          <w:rPr>
            <w:rStyle w:val="Hyperlink"/>
            <w:lang w:val="en-US"/>
          </w:rPr>
          <w:t>Examples</w:t>
        </w:r>
      </w:hyperlink>
      <w:r>
        <w:rPr>
          <w:lang w:val="en-US"/>
        </w:rPr>
        <w:t xml:space="preserve"> and </w:t>
      </w:r>
      <w:hyperlink r:id="rId491" w:anchor="HumanName" w:history="1">
        <w:r>
          <w:rPr>
            <w:rStyle w:val="Hyperlink"/>
            <w:lang w:val="en-US"/>
          </w:rPr>
          <w:t>Detailed Descriptions</w:t>
        </w:r>
      </w:hyperlink>
      <w:r>
        <w:rPr>
          <w:lang w:val="en-US"/>
        </w:rPr>
        <w:t xml:space="preserve">. </w:t>
      </w:r>
    </w:p>
    <w:p w:rsidR="00C51368" w:rsidRDefault="00C166DE">
      <w:pPr>
        <w:pStyle w:val="NormalWeb"/>
        <w:divId w:val="695083224"/>
        <w:rPr>
          <w:lang w:val="en-US"/>
        </w:rPr>
      </w:pPr>
      <w:hyperlink r:id="rId492" w:history="1">
        <w:proofErr w:type="gramStart"/>
        <w:r w:rsidR="00E43BD9">
          <w:rPr>
            <w:rStyle w:val="Hyperlink"/>
            <w:b/>
            <w:bCs/>
            <w:lang w:val="en-US"/>
          </w:rPr>
          <w:t>vCard</w:t>
        </w:r>
        <w:proofErr w:type="gramEnd"/>
      </w:hyperlink>
      <w:r w:rsidR="00E43BD9">
        <w:rPr>
          <w:b/>
          <w:bCs/>
          <w:lang w:val="en-US"/>
        </w:rPr>
        <w:t xml:space="preserve"> Mappings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rsidR="00C51368" w:rsidRDefault="00E43BD9">
      <w:pPr>
        <w:pStyle w:val="Heading3"/>
        <w:spacing w:after="15" w:afterAutospacing="0"/>
        <w:divId w:val="367805581"/>
        <w:rPr>
          <w:rFonts w:eastAsia="Times New Roman"/>
          <w:lang w:val="en-US"/>
        </w:rPr>
      </w:pPr>
      <w:r>
        <w:rPr>
          <w:rFonts w:eastAsia="Times New Roman"/>
          <w:lang w:val="en-US"/>
        </w:rPr>
        <w:t>Address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3" w:anchor="Address" w:history="1">
        <w:r>
          <w:rPr>
            <w:rStyle w:val="Hyperlink"/>
            <w:lang w:val="en-US"/>
          </w:rPr>
          <w:t>Base Definition</w:t>
        </w:r>
      </w:hyperlink>
      <w:r>
        <w:rPr>
          <w:lang w:val="en-US"/>
        </w:rPr>
        <w:t xml:space="preserve">, </w:t>
      </w:r>
      <w:hyperlink r:id="rId494" w:anchor="Address" w:history="1">
        <w:r>
          <w:rPr>
            <w:rStyle w:val="Hyperlink"/>
            <w:lang w:val="en-US"/>
          </w:rPr>
          <w:t>Examples</w:t>
        </w:r>
      </w:hyperlink>
      <w:r>
        <w:rPr>
          <w:lang w:val="en-US"/>
        </w:rPr>
        <w:t xml:space="preserve"> and </w:t>
      </w:r>
      <w:hyperlink r:id="rId495" w:anchor="Address"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ContactPoint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6" w:anchor="ContactPoint" w:history="1">
        <w:r>
          <w:rPr>
            <w:rStyle w:val="Hyperlink"/>
            <w:lang w:val="en-US"/>
          </w:rPr>
          <w:t>Base Definition</w:t>
        </w:r>
      </w:hyperlink>
      <w:r>
        <w:rPr>
          <w:lang w:val="en-US"/>
        </w:rPr>
        <w:t xml:space="preserve">, </w:t>
      </w:r>
      <w:hyperlink r:id="rId497" w:anchor="ContactPoint" w:history="1">
        <w:r>
          <w:rPr>
            <w:rStyle w:val="Hyperlink"/>
            <w:lang w:val="en-US"/>
          </w:rPr>
          <w:t>Examples</w:t>
        </w:r>
      </w:hyperlink>
      <w:r>
        <w:rPr>
          <w:lang w:val="en-US"/>
        </w:rPr>
        <w:t xml:space="preserve"> and </w:t>
      </w:r>
      <w:hyperlink r:id="rId498" w:anchor="ContactPoi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Timing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9" w:anchor="Timing" w:history="1">
        <w:r>
          <w:rPr>
            <w:rStyle w:val="Hyperlink"/>
            <w:lang w:val="en-US"/>
          </w:rPr>
          <w:t>Base Definition</w:t>
        </w:r>
      </w:hyperlink>
      <w:r>
        <w:rPr>
          <w:lang w:val="en-US"/>
        </w:rPr>
        <w:t xml:space="preserve">, </w:t>
      </w:r>
      <w:hyperlink r:id="rId500" w:anchor="Timing" w:history="1">
        <w:r>
          <w:rPr>
            <w:rStyle w:val="Hyperlink"/>
            <w:lang w:val="en-US"/>
          </w:rPr>
          <w:t>Examples</w:t>
        </w:r>
      </w:hyperlink>
      <w:r>
        <w:rPr>
          <w:lang w:val="en-US"/>
        </w:rPr>
        <w:t xml:space="preserve"> and </w:t>
      </w:r>
      <w:hyperlink r:id="rId501" w:anchor="Tim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Signature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2" w:anchor="Signature" w:history="1">
        <w:r>
          <w:rPr>
            <w:rStyle w:val="Hyperlink"/>
            <w:lang w:val="en-US"/>
          </w:rPr>
          <w:t>Base Definition</w:t>
        </w:r>
      </w:hyperlink>
      <w:r>
        <w:rPr>
          <w:lang w:val="en-US"/>
        </w:rPr>
        <w:t xml:space="preserve">, </w:t>
      </w:r>
      <w:hyperlink r:id="rId503" w:anchor="Signature" w:history="1">
        <w:r>
          <w:rPr>
            <w:rStyle w:val="Hyperlink"/>
            <w:lang w:val="en-US"/>
          </w:rPr>
          <w:t>Examples</w:t>
        </w:r>
      </w:hyperlink>
      <w:r>
        <w:rPr>
          <w:lang w:val="en-US"/>
        </w:rPr>
        <w:t xml:space="preserve"> and </w:t>
      </w:r>
      <w:hyperlink r:id="rId504" w:anchor="Signatur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Annotation</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5" w:anchor="Annotation" w:history="1">
        <w:r>
          <w:rPr>
            <w:rStyle w:val="Hyperlink"/>
            <w:lang w:val="en-US"/>
          </w:rPr>
          <w:t>Base Definition</w:t>
        </w:r>
      </w:hyperlink>
      <w:r>
        <w:rPr>
          <w:lang w:val="en-US"/>
        </w:rPr>
        <w:t xml:space="preserve">, </w:t>
      </w:r>
      <w:hyperlink r:id="rId506" w:anchor="Annotation" w:history="1">
        <w:r>
          <w:rPr>
            <w:rStyle w:val="Hyperlink"/>
            <w:lang w:val="en-US"/>
          </w:rPr>
          <w:t>Examples</w:t>
        </w:r>
      </w:hyperlink>
      <w:r>
        <w:rPr>
          <w:lang w:val="en-US"/>
        </w:rPr>
        <w:t xml:space="preserve"> and </w:t>
      </w:r>
      <w:hyperlink r:id="rId507" w:anchor="Annotation" w:history="1">
        <w:r>
          <w:rPr>
            <w:rStyle w:val="Hyperlink"/>
            <w:lang w:val="en-US"/>
          </w:rPr>
          <w:t>Detailed Descriptions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lastRenderedPageBreak/>
        <w:t>datatypes.html</w:t>
      </w:r>
    </w:p>
    <w:p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508"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166DE">
            <w:pPr>
              <w:rPr>
                <w:rFonts w:eastAsia="Times New Roman"/>
              </w:rPr>
            </w:pPr>
            <w:hyperlink r:id="rId509" w:anchor="status" w:history="1">
              <w:r w:rsidR="00E43BD9">
                <w:rPr>
                  <w:rStyle w:val="Hyperlink"/>
                  <w:rFonts w:eastAsia="Times New Roman"/>
                </w:rPr>
                <w:t>Ballot Status</w:t>
              </w:r>
            </w:hyperlink>
            <w:r w:rsidR="00E43BD9">
              <w:rPr>
                <w:rFonts w:eastAsia="Times New Roman"/>
              </w:rPr>
              <w:t xml:space="preserve">: </w:t>
            </w:r>
            <w:hyperlink r:id="rId510" w:anchor="pubs" w:history="1">
              <w:r w:rsidR="00E43BD9">
                <w:rPr>
                  <w:rStyle w:val="Hyperlink"/>
                  <w:rFonts w:eastAsia="Times New Roman"/>
                </w:rPr>
                <w:t>DSTU 2</w:t>
              </w:r>
            </w:hyperlink>
          </w:p>
        </w:tc>
      </w:tr>
    </w:tbl>
    <w:p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511" w:history="1">
        <w:r>
          <w:rPr>
            <w:rStyle w:val="Hyperlink"/>
            <w:lang w:val="en-US"/>
          </w:rPr>
          <w:t>Examples</w:t>
        </w:r>
      </w:hyperlink>
      <w:r>
        <w:rPr>
          <w:lang w:val="en-US"/>
        </w:rPr>
        <w:t xml:space="preserve">, </w:t>
      </w:r>
      <w:hyperlink r:id="rId512" w:history="1">
        <w:r>
          <w:rPr>
            <w:rStyle w:val="Hyperlink"/>
            <w:lang w:val="en-US"/>
          </w:rPr>
          <w:t>Detailed Descriptions</w:t>
        </w:r>
      </w:hyperlink>
      <w:r>
        <w:rPr>
          <w:lang w:val="en-US"/>
        </w:rPr>
        <w:t xml:space="preserve"> and </w:t>
      </w:r>
      <w:hyperlink r:id="rId513" w:history="1">
        <w:r>
          <w:rPr>
            <w:rStyle w:val="Hyperlink"/>
            <w:lang w:val="en-US"/>
          </w:rPr>
          <w:t>Mappings</w:t>
        </w:r>
      </w:hyperlink>
      <w:r>
        <w:rPr>
          <w:lang w:val="en-US"/>
        </w:rPr>
        <w:t xml:space="preserve">. </w:t>
      </w:r>
    </w:p>
    <w:p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514" w:history="1">
        <w:r>
          <w:rPr>
            <w:rStyle w:val="Hyperlink"/>
            <w:lang w:val="en-US"/>
          </w:rPr>
          <w:t>W3C Schema</w:t>
        </w:r>
      </w:hyperlink>
      <w:r>
        <w:rPr>
          <w:lang w:val="en-US"/>
        </w:rPr>
        <w:t xml:space="preserve">. </w:t>
      </w:r>
    </w:p>
    <w:p w:rsidR="00C51368" w:rsidRDefault="00E43BD9">
      <w:pPr>
        <w:pStyle w:val="Heading2"/>
        <w:divId w:val="1885365110"/>
        <w:rPr>
          <w:rFonts w:eastAsia="Times New Roman"/>
          <w:lang w:val="en-US"/>
        </w:rPr>
      </w:pPr>
      <w:r>
        <w:rPr>
          <w:rFonts w:eastAsia="Times New Roman"/>
          <w:lang w:val="en-US"/>
        </w:rPr>
        <w:t>Primitive Types</w:t>
      </w:r>
    </w:p>
    <w:p w:rsidR="00C51368" w:rsidRDefault="00E43BD9">
      <w:pPr>
        <w:pStyle w:val="NormalWeb"/>
        <w:divId w:val="1885365110"/>
        <w:rPr>
          <w:lang w:val="en-US"/>
        </w:rPr>
      </w:pPr>
      <w:bookmarkStart w:id="78" w:name="imports"/>
      <w:bookmarkEnd w:id="78"/>
      <w:r>
        <w:rPr>
          <w:lang w:val="en-US"/>
        </w:rPr>
        <w:t xml:space="preserve">The following table describes the primitive types that are used in this specification. Primitive types are those with only a value, and no additional elements as children (though, like all types, they have </w:t>
      </w:r>
      <w:hyperlink r:id="rId515"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885"/>
        <w:gridCol w:w="2159"/>
        <w:gridCol w:w="2011"/>
      </w:tblGrid>
      <w:tr w:rsidR="00C51368">
        <w:trPr>
          <w:gridAfter w:val="1"/>
          <w:divId w:val="1885365110"/>
          <w:tblCellSpacing w:w="15" w:type="dxa"/>
        </w:trPr>
        <w:tc>
          <w:tcPr>
            <w:tcW w:w="0" w:type="auto"/>
            <w:gridSpan w:val="3"/>
            <w:vAlign w:val="center"/>
            <w:hideMark/>
          </w:tcPr>
          <w:p w:rsidR="00C51368" w:rsidRDefault="00E43BD9">
            <w:pPr>
              <w:rPr>
                <w:rFonts w:eastAsia="Times New Roman"/>
              </w:rPr>
            </w:pPr>
            <w:r>
              <w:rPr>
                <w:rFonts w:eastAsia="Times New Roman"/>
                <w:b/>
                <w:bCs/>
              </w:rPr>
              <w:t>Primitive Types</w:t>
            </w:r>
          </w:p>
        </w:tc>
      </w:tr>
      <w:tr w:rsidR="00C51368">
        <w:trPr>
          <w:divId w:val="1885365110"/>
          <w:tblCellSpacing w:w="15" w:type="dxa"/>
        </w:trPr>
        <w:tc>
          <w:tcPr>
            <w:tcW w:w="0" w:type="auto"/>
            <w:vAlign w:val="center"/>
            <w:hideMark/>
          </w:tcPr>
          <w:p w:rsidR="00C51368" w:rsidRDefault="00E43BD9">
            <w:pPr>
              <w:jc w:val="center"/>
              <w:rPr>
                <w:rFonts w:eastAsia="Times New Roman"/>
                <w:b/>
                <w:bCs/>
              </w:rPr>
            </w:pPr>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Value Domain</w:t>
            </w:r>
          </w:p>
        </w:tc>
        <w:tc>
          <w:tcPr>
            <w:tcW w:w="0" w:type="auto"/>
            <w:vAlign w:val="center"/>
            <w:hideMark/>
          </w:tcPr>
          <w:p w:rsidR="00C51368" w:rsidRDefault="00E43BD9">
            <w:pPr>
              <w:jc w:val="center"/>
              <w:rPr>
                <w:rFonts w:eastAsia="Times New Roman"/>
                <w:b/>
                <w:bCs/>
              </w:rPr>
            </w:pPr>
            <w:r>
              <w:rPr>
                <w:rFonts w:eastAsia="Times New Roman"/>
                <w:b/>
                <w:bCs/>
              </w:rPr>
              <w:t>XML Representation</w:t>
            </w:r>
          </w:p>
        </w:tc>
        <w:tc>
          <w:tcPr>
            <w:tcW w:w="0" w:type="auto"/>
            <w:vAlign w:val="center"/>
            <w:hideMark/>
          </w:tcPr>
          <w:p w:rsidR="00C51368" w:rsidRDefault="00E43BD9">
            <w:pPr>
              <w:jc w:val="center"/>
              <w:rPr>
                <w:rFonts w:eastAsia="Times New Roman"/>
                <w:b/>
                <w:bCs/>
              </w:rPr>
            </w:pPr>
            <w:r>
              <w:rPr>
                <w:rFonts w:eastAsia="Times New Roman"/>
                <w:b/>
                <w:bCs/>
              </w:rPr>
              <w:t>JSON representation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boolean </w:t>
            </w:r>
          </w:p>
        </w:tc>
        <w:tc>
          <w:tcPr>
            <w:tcW w:w="0" w:type="auto"/>
            <w:vAlign w:val="center"/>
            <w:hideMark/>
          </w:tcPr>
          <w:p w:rsidR="00C51368" w:rsidRDefault="00E43BD9">
            <w:pPr>
              <w:rPr>
                <w:rFonts w:eastAsia="Times New Roman"/>
              </w:rPr>
            </w:pPr>
            <w:r>
              <w:rPr>
                <w:rFonts w:eastAsia="Times New Roman"/>
              </w:rPr>
              <w:t>true | false</w:t>
            </w:r>
          </w:p>
        </w:tc>
        <w:tc>
          <w:tcPr>
            <w:tcW w:w="0" w:type="auto"/>
            <w:vAlign w:val="center"/>
            <w:hideMark/>
          </w:tcPr>
          <w:p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rsidR="00C51368" w:rsidRDefault="00E43BD9">
            <w:pPr>
              <w:rPr>
                <w:rFonts w:eastAsia="Times New Roman"/>
              </w:rPr>
            </w:pPr>
            <w:r>
              <w:rPr>
                <w:rFonts w:eastAsia="Times New Roman"/>
              </w:rPr>
              <w:t>JSON boolean (true or false)</w:t>
            </w:r>
          </w:p>
        </w:tc>
      </w:tr>
      <w:bookmarkEnd w:id="40"/>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integer </w:t>
            </w:r>
          </w:p>
        </w:tc>
        <w:tc>
          <w:tcPr>
            <w:tcW w:w="0" w:type="auto"/>
            <w:vAlign w:val="center"/>
            <w:hideMark/>
          </w:tcPr>
          <w:p w:rsidR="00C51368" w:rsidRDefault="00E43BD9">
            <w:pPr>
              <w:rPr>
                <w:rFonts w:eastAsia="Times New Roman"/>
              </w:rPr>
            </w:pPr>
            <w:r>
              <w:rPr>
                <w:rFonts w:eastAsia="Times New Roman"/>
              </w:rPr>
              <w:t>A signed 32-bit integer (for larger values, use decimal)</w:t>
            </w:r>
          </w:p>
        </w:tc>
        <w:tc>
          <w:tcPr>
            <w:tcW w:w="0" w:type="auto"/>
            <w:vAlign w:val="center"/>
            <w:hideMark/>
          </w:tcPr>
          <w:p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rsidR="00C51368" w:rsidRDefault="00E43BD9">
            <w:pPr>
              <w:rPr>
                <w:rFonts w:eastAsia="Times New Roman"/>
              </w:rPr>
            </w:pPr>
            <w:r>
              <w:rPr>
                <w:rFonts w:eastAsia="Times New Roman"/>
              </w:rPr>
              <w:t>JSON number (with no decimal point)</w:t>
            </w:r>
          </w:p>
        </w:tc>
      </w:tr>
      <w:bookmarkEnd w:id="41"/>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string </w:t>
            </w:r>
          </w:p>
        </w:tc>
        <w:tc>
          <w:tcPr>
            <w:tcW w:w="0" w:type="auto"/>
            <w:vAlign w:val="center"/>
            <w:hideMark/>
          </w:tcPr>
          <w:p w:rsidR="00C51368" w:rsidRDefault="00E43BD9">
            <w:pPr>
              <w:rPr>
                <w:rFonts w:eastAsia="Times New Roman"/>
              </w:rPr>
            </w:pPr>
            <w:r>
              <w:rPr>
                <w:rFonts w:eastAsia="Times New Roman"/>
              </w:rPr>
              <w:t>A sequence of Unicode characters</w:t>
            </w:r>
          </w:p>
        </w:tc>
        <w:tc>
          <w:tcPr>
            <w:tcW w:w="0" w:type="auto"/>
            <w:vAlign w:val="center"/>
            <w:hideMark/>
          </w:tcPr>
          <w:p w:rsidR="00C51368" w:rsidRDefault="00E43BD9">
            <w:pPr>
              <w:rPr>
                <w:rFonts w:eastAsia="Times New Roman"/>
              </w:rPr>
            </w:pPr>
            <w:r>
              <w:rPr>
                <w:rFonts w:eastAsia="Times New Roman"/>
              </w:rPr>
              <w:t>xs:string</w:t>
            </w:r>
          </w:p>
        </w:tc>
        <w:tc>
          <w:tcPr>
            <w:tcW w:w="0" w:type="auto"/>
            <w:vAlign w:val="center"/>
            <w:hideMark/>
          </w:tcPr>
          <w:p w:rsidR="00C51368" w:rsidRDefault="00E43BD9">
            <w:pPr>
              <w:rPr>
                <w:rFonts w:eastAsia="Times New Roman"/>
              </w:rPr>
            </w:pPr>
            <w:r>
              <w:rPr>
                <w:rFonts w:eastAsia="Times New Roman"/>
              </w:rPr>
              <w:t>JSON String</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that strings SHALL NOT exceed 1MB in size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decimal </w:t>
            </w:r>
          </w:p>
        </w:tc>
        <w:tc>
          <w:tcPr>
            <w:tcW w:w="0" w:type="auto"/>
            <w:vAlign w:val="center"/>
            <w:hideMark/>
          </w:tcPr>
          <w:p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uri </w:t>
            </w:r>
          </w:p>
        </w:tc>
        <w:tc>
          <w:tcPr>
            <w:tcW w:w="0" w:type="auto"/>
            <w:vAlign w:val="center"/>
            <w:hideMark/>
          </w:tcPr>
          <w:p w:rsidR="00C51368" w:rsidRDefault="00E43BD9">
            <w:pPr>
              <w:rPr>
                <w:rFonts w:eastAsia="Times New Roman"/>
              </w:rPr>
            </w:pPr>
            <w:r>
              <w:rPr>
                <w:rFonts w:eastAsia="Times New Roman"/>
              </w:rPr>
              <w:t xml:space="preserve">A Uniform Resource Identifier </w:t>
            </w:r>
            <w:r>
              <w:rPr>
                <w:rFonts w:eastAsia="Times New Roman"/>
              </w:rPr>
              <w:lastRenderedPageBreak/>
              <w:t>Reference (</w:t>
            </w:r>
            <w:hyperlink r:id="rId516" w:history="1">
              <w:r>
                <w:rPr>
                  <w:rStyle w:val="Hyperlink"/>
                  <w:rFonts w:eastAsia="Times New Roman"/>
                </w:rPr>
                <w:t>RFC 3986</w:t>
              </w:r>
            </w:hyperlink>
            <w:r>
              <w:rPr>
                <w:rFonts w:eastAsia="Times New Roman"/>
              </w:rPr>
              <w:t xml:space="preserve">). Note: URIs </w:t>
            </w:r>
            <w:proofErr w:type="gramStart"/>
            <w:r>
              <w:rPr>
                <w:rFonts w:eastAsia="Times New Roman"/>
              </w:rPr>
              <w:t>are</w:t>
            </w:r>
            <w:proofErr w:type="gramEnd"/>
            <w:r>
              <w:rPr>
                <w:rFonts w:eastAsia="Times New Roman"/>
              </w:rPr>
              <w:t xml:space="preserve"> case sensitive. For UUID (urn:uuid:53fefa32-fcbb-4ff8-8a92-55ee120877b7) use all lowercase</w:t>
            </w:r>
          </w:p>
        </w:tc>
        <w:tc>
          <w:tcPr>
            <w:tcW w:w="0" w:type="auto"/>
            <w:vAlign w:val="center"/>
            <w:hideMark/>
          </w:tcPr>
          <w:p w:rsidR="00C51368" w:rsidRDefault="00E43BD9">
            <w:pPr>
              <w:rPr>
                <w:rFonts w:eastAsia="Times New Roman"/>
              </w:rPr>
            </w:pPr>
            <w:r>
              <w:rPr>
                <w:rFonts w:eastAsia="Times New Roman"/>
              </w:rPr>
              <w:lastRenderedPageBreak/>
              <w:t>xs:anyURI</w:t>
            </w:r>
          </w:p>
        </w:tc>
        <w:tc>
          <w:tcPr>
            <w:tcW w:w="0" w:type="auto"/>
            <w:vAlign w:val="center"/>
            <w:hideMark/>
          </w:tcPr>
          <w:p w:rsidR="00C51368" w:rsidRDefault="00E43BD9">
            <w:pPr>
              <w:rPr>
                <w:rFonts w:eastAsia="Times New Roman"/>
              </w:rPr>
            </w:pPr>
            <w:r>
              <w:rPr>
                <w:rFonts w:eastAsia="Times New Roman"/>
              </w:rPr>
              <w:t xml:space="preserve">A JSON string - a </w:t>
            </w:r>
            <w:r>
              <w:rPr>
                <w:rFonts w:eastAsia="Times New Roman"/>
              </w:rPr>
              <w:lastRenderedPageBreak/>
              <w:t>URI</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URIs can be absolute or relative, and may have an optional fragment identifier</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base64Binary </w:t>
            </w:r>
          </w:p>
        </w:tc>
        <w:tc>
          <w:tcPr>
            <w:tcW w:w="0" w:type="auto"/>
            <w:vAlign w:val="center"/>
            <w:hideMark/>
          </w:tcPr>
          <w:p w:rsidR="00C51368" w:rsidRDefault="00E43BD9">
            <w:pPr>
              <w:rPr>
                <w:rFonts w:eastAsia="Times New Roman"/>
              </w:rPr>
            </w:pPr>
            <w:r>
              <w:rPr>
                <w:rFonts w:eastAsia="Times New Roman"/>
              </w:rPr>
              <w:t>A stream of bytes, base64 encoded (</w:t>
            </w:r>
            <w:hyperlink r:id="rId517" w:history="1">
              <w:r>
                <w:rPr>
                  <w:rStyle w:val="Hyperlink"/>
                  <w:rFonts w:eastAsia="Times New Roman"/>
                </w:rPr>
                <w:t>RFC 4648</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xs:base64Binary</w:t>
            </w:r>
          </w:p>
        </w:tc>
        <w:tc>
          <w:tcPr>
            <w:tcW w:w="0" w:type="auto"/>
            <w:vAlign w:val="center"/>
            <w:hideMark/>
          </w:tcPr>
          <w:p w:rsidR="00C51368" w:rsidRDefault="00E43BD9">
            <w:pPr>
              <w:rPr>
                <w:rFonts w:eastAsia="Times New Roman"/>
              </w:rPr>
            </w:pPr>
            <w:r>
              <w:rPr>
                <w:rFonts w:eastAsia="Times New Roman"/>
              </w:rPr>
              <w:t>A JSON string - base64 content</w:t>
            </w:r>
          </w:p>
        </w:tc>
      </w:tr>
      <w:bookmarkEnd w:id="42"/>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instant </w:t>
            </w:r>
          </w:p>
        </w:tc>
        <w:tc>
          <w:tcPr>
            <w:tcW w:w="0" w:type="auto"/>
            <w:vAlign w:val="center"/>
            <w:hideMark/>
          </w:tcPr>
          <w:p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rsidR="00C51368" w:rsidRDefault="00E43BD9">
            <w:pPr>
              <w:rPr>
                <w:rFonts w:eastAsia="Times New Roman"/>
              </w:rPr>
            </w:pPr>
            <w:r>
              <w:rPr>
                <w:rFonts w:eastAsia="Times New Roman"/>
              </w:rPr>
              <w:t>xs:dateTime</w:t>
            </w:r>
          </w:p>
        </w:tc>
        <w:tc>
          <w:tcPr>
            <w:tcW w:w="0" w:type="auto"/>
            <w:vAlign w:val="center"/>
            <w:hideMark/>
          </w:tcPr>
          <w:p w:rsidR="00C51368" w:rsidRDefault="00E43BD9">
            <w:pPr>
              <w:rPr>
                <w:rFonts w:eastAsia="Times New Roman"/>
              </w:rPr>
            </w:pPr>
            <w:r>
              <w:rPr>
                <w:rFonts w:eastAsia="Times New Roman"/>
              </w:rPr>
              <w:t>A JSON string - an xs:dateTime</w:t>
            </w:r>
          </w:p>
        </w:tc>
      </w:tr>
      <w:bookmarkEnd w:id="43"/>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This type is for system times, not human times (see date and dateTime below).</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 </w:t>
            </w:r>
          </w:p>
        </w:tc>
        <w:tc>
          <w:tcPr>
            <w:tcW w:w="0" w:type="auto"/>
            <w:vAlign w:val="center"/>
            <w:hideMark/>
          </w:tcPr>
          <w:p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rsidR="00C51368" w:rsidRDefault="00E43BD9">
            <w:pPr>
              <w:rPr>
                <w:rFonts w:eastAsia="Times New Roman"/>
              </w:rPr>
            </w:pPr>
            <w:r>
              <w:rPr>
                <w:rFonts w:eastAsia="Times New Roman"/>
              </w:rPr>
              <w:t>union of xs:date, xs:gYearMonth, xs:gYear</w:t>
            </w:r>
          </w:p>
        </w:tc>
        <w:tc>
          <w:tcPr>
            <w:tcW w:w="0" w:type="auto"/>
            <w:vAlign w:val="center"/>
            <w:hideMark/>
          </w:tcPr>
          <w:p w:rsidR="00C51368" w:rsidRDefault="00E43BD9">
            <w:pPr>
              <w:rPr>
                <w:rFonts w:eastAsia="Times New Roman"/>
              </w:rPr>
            </w:pPr>
            <w:r>
              <w:rPr>
                <w:rFonts w:eastAsia="Times New Roman"/>
              </w:rPr>
              <w:t>A JSON string - a union of xs:date, xs:gYearMonth, xs:gYear</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dateTime </w:t>
            </w:r>
          </w:p>
        </w:tc>
        <w:tc>
          <w:tcPr>
            <w:tcW w:w="0" w:type="auto"/>
            <w:vAlign w:val="center"/>
            <w:hideMark/>
          </w:tcPr>
          <w:p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rsidR="00C51368" w:rsidRDefault="00E43BD9">
            <w:pPr>
              <w:rPr>
                <w:rFonts w:eastAsia="Times New Roman"/>
              </w:rPr>
            </w:pPr>
            <w:r>
              <w:rPr>
                <w:rFonts w:eastAsia="Times New Roman"/>
              </w:rPr>
              <w:t>union of xs:dateTime, xs:date, xs:gYearMonth, xs:gYear</w:t>
            </w:r>
          </w:p>
        </w:tc>
        <w:tc>
          <w:tcPr>
            <w:tcW w:w="0" w:type="auto"/>
            <w:vAlign w:val="center"/>
            <w:hideMark/>
          </w:tcPr>
          <w:p w:rsidR="00C51368" w:rsidRDefault="00E43BD9">
            <w:pPr>
              <w:rPr>
                <w:rFonts w:eastAsia="Times New Roman"/>
              </w:rPr>
            </w:pPr>
            <w:r>
              <w:rPr>
                <w:rFonts w:eastAsia="Times New Roman"/>
              </w:rPr>
              <w:t>A JSON string - a union of xs:dateTime, xs:date, xs:gYearMonth, xs:gYear</w:t>
            </w:r>
          </w:p>
        </w:tc>
      </w:tr>
      <w:bookmarkEnd w:id="44"/>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-?[0-9]{4}(-(0[1-9]|1[0-2])(-(0[0-9]|[1-2][0-9]|3[0-1])(T([01][0-9]|2[0-3]):[0-5][0-9]:[0-5][0-9](\.[0-9]+)?(Z|(\+|-)((0[0-9]|1[0-3]):[0-5][0-9]|14:00))?)?)?)?</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time </w:t>
            </w:r>
          </w:p>
        </w:tc>
        <w:tc>
          <w:tcPr>
            <w:tcW w:w="0" w:type="auto"/>
            <w:vAlign w:val="center"/>
            <w:hideMark/>
          </w:tcPr>
          <w:p w:rsidR="00C51368" w:rsidRDefault="00E43BD9">
            <w:pPr>
              <w:rPr>
                <w:rFonts w:eastAsia="Times New Roman"/>
              </w:rPr>
            </w:pPr>
            <w:r>
              <w:rPr>
                <w:rFonts w:eastAsia="Times New Roman"/>
              </w:rPr>
              <w:t xml:space="preserve">A time during the day, with no date specified (can be converted to </w:t>
            </w:r>
            <w:proofErr w:type="gramStart"/>
            <w:r>
              <w:rPr>
                <w:rFonts w:eastAsia="Times New Roman"/>
              </w:rPr>
              <w:t xml:space="preserve">a </w:t>
            </w:r>
            <w:hyperlink w:anchor="Duration" w:history="1">
              <w:r>
                <w:rPr>
                  <w:rStyle w:val="Hyperlink"/>
                  <w:rFonts w:eastAsia="Times New Roman"/>
                </w:rPr>
                <w:t>Duration</w:t>
              </w:r>
              <w:proofErr w:type="gramEnd"/>
            </w:hyperlink>
            <w:r>
              <w:rPr>
                <w:rFonts w:eastAsia="Times New Roman"/>
              </w:rPr>
              <w:t xml:space="preserve"> since midnight). Seconds must be provided due to schema type constraints but may be zero-filled and may be ignored. </w:t>
            </w:r>
            <w:r>
              <w:rPr>
                <w:rFonts w:eastAsia="Times New Roman"/>
                <w:b/>
                <w:bCs/>
              </w:rPr>
              <w:t xml:space="preserve">The time "24:00" is not allowed, and neither is a time </w:t>
            </w:r>
            <w:r>
              <w:rPr>
                <w:rFonts w:eastAsia="Times New Roman"/>
                <w:b/>
                <w:bCs/>
              </w:rPr>
              <w:lastRenderedPageBreak/>
              <w:t>zone</w:t>
            </w:r>
          </w:p>
        </w:tc>
        <w:tc>
          <w:tcPr>
            <w:tcW w:w="0" w:type="auto"/>
            <w:vAlign w:val="center"/>
            <w:hideMark/>
          </w:tcPr>
          <w:p w:rsidR="00C51368" w:rsidRDefault="00E43BD9">
            <w:pPr>
              <w:rPr>
                <w:rFonts w:eastAsia="Times New Roman"/>
              </w:rPr>
            </w:pPr>
            <w:r>
              <w:rPr>
                <w:rFonts w:eastAsia="Times New Roman"/>
              </w:rPr>
              <w:lastRenderedPageBreak/>
              <w:t>xs:time</w:t>
            </w:r>
          </w:p>
        </w:tc>
        <w:tc>
          <w:tcPr>
            <w:tcW w:w="0" w:type="auto"/>
            <w:vAlign w:val="center"/>
            <w:hideMark/>
          </w:tcPr>
          <w:p w:rsidR="00C51368" w:rsidRDefault="00E43BD9">
            <w:pPr>
              <w:rPr>
                <w:rFonts w:eastAsia="Times New Roman"/>
              </w:rPr>
            </w:pPr>
            <w:r>
              <w:rPr>
                <w:rFonts w:eastAsia="Times New Roman"/>
              </w:rPr>
              <w:t>A JSON string - an xs:time</w:t>
            </w:r>
          </w:p>
        </w:tc>
      </w:tr>
      <w:bookmarkEnd w:id="45"/>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([01][0-9]|2[0-3]):[0-5][0-9]:[0-5][0-9](\.[0-9]+)?</w:t>
            </w:r>
          </w:p>
        </w:tc>
      </w:tr>
    </w:tbl>
    <w:p w:rsidR="00C51368" w:rsidRDefault="00E43BD9">
      <w:pPr>
        <w:pStyle w:val="NormalWeb"/>
        <w:divId w:val="1885365110"/>
        <w:rPr>
          <w:lang w:val="en-US"/>
        </w:rPr>
      </w:pPr>
      <w:r>
        <w:rPr>
          <w:lang w:val="en-US"/>
        </w:rPr>
        <w:t xml:space="preserve">Notes: </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518" w:history="1">
        <w:r>
          <w:rPr>
            <w:rStyle w:val="Hyperlink"/>
            <w:rFonts w:eastAsia="Times New Roman"/>
            <w:lang w:val="en-US"/>
          </w:rPr>
          <w:t>HL7 v2 2 Table 0136</w:t>
        </w:r>
      </w:hyperlink>
      <w:r>
        <w:rPr>
          <w:rFonts w:eastAsia="Times New Roman"/>
          <w:lang w:val="en-US"/>
        </w:rPr>
        <w:t xml:space="preserve">). See </w:t>
      </w:r>
      <w:hyperlink r:id="rId519" w:anchor="valuex" w:history="1">
        <w:r>
          <w:rPr>
            <w:rStyle w:val="Hyperlink"/>
            <w:rFonts w:eastAsia="Times New Roman"/>
            <w:lang w:val="en-US"/>
          </w:rPr>
          <w:t>Observation</w:t>
        </w:r>
      </w:hyperlink>
      <w:r>
        <w:rPr>
          <w:rFonts w:eastAsia="Times New Roman"/>
          <w:lang w:val="en-US"/>
        </w:rPr>
        <w:t xml:space="preserve"> for one such use</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79" w:name="precision"/>
      <w:r>
        <w:rPr>
          <w:rFonts w:eastAsia="Times New Roman"/>
          <w:lang w:val="en-US"/>
        </w:rPr>
        <w:t xml:space="preserve"> </w:t>
      </w:r>
      <w:bookmarkEnd w:id="79"/>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520" w:anchor="schema-gen" w:history="1">
        <w:r>
          <w:rPr>
            <w:rStyle w:val="Hyperlink"/>
            <w:rFonts w:eastAsia="Times New Roman"/>
            <w:lang w:val="en-US"/>
          </w:rPr>
          <w:t>XML</w:t>
        </w:r>
      </w:hyperlink>
      <w:r>
        <w:rPr>
          <w:rFonts w:eastAsia="Times New Roman"/>
          <w:lang w:val="en-US"/>
        </w:rPr>
        <w:t xml:space="preserve">, </w:t>
      </w:r>
      <w:hyperlink r:id="rId521" w:anchor="decimal" w:history="1">
        <w:r>
          <w:rPr>
            <w:rStyle w:val="Hyperlink"/>
            <w:rFonts w:eastAsia="Times New Roman"/>
            <w:lang w:val="en-US"/>
          </w:rPr>
          <w:t>JSON</w:t>
        </w:r>
      </w:hyperlink>
      <w:r>
        <w:rPr>
          <w:rFonts w:eastAsia="Times New Roman"/>
          <w:lang w:val="en-US"/>
        </w:rPr>
        <w:t xml:space="preserve"> and </w:t>
      </w:r>
      <w:hyperlink r:id="rId522" w:anchor="decimal" w:history="1">
        <w:r>
          <w:rPr>
            <w:rStyle w:val="Hyperlink"/>
            <w:rFonts w:eastAsia="Times New Roman"/>
            <w:lang w:val="en-US"/>
          </w:rPr>
          <w:t>RDF</w:t>
        </w:r>
      </w:hyperlink>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523" w:history="1">
        <w:r>
          <w:rPr>
            <w:rStyle w:val="Hyperlink"/>
            <w:rFonts w:eastAsia="Times New Roman"/>
            <w:lang w:val="en-US"/>
          </w:rPr>
          <w:t>Location</w:t>
        </w:r>
      </w:hyperlink>
      <w:r>
        <w:rPr>
          <w:rFonts w:eastAsia="Times New Roman"/>
          <w:lang w:val="en-US"/>
        </w:rPr>
        <w:t xml:space="preserve"> coordinates</w:t>
      </w:r>
    </w:p>
    <w:p w:rsidR="00C51368" w:rsidRDefault="00E43BD9">
      <w:pPr>
        <w:pStyle w:val="Heading3"/>
        <w:divId w:val="1885365110"/>
        <w:rPr>
          <w:rFonts w:eastAsia="Times New Roman"/>
          <w:lang w:val="en-US"/>
        </w:rPr>
      </w:pPr>
      <w:r>
        <w:rPr>
          <w:rFonts w:eastAsia="Times New Roman"/>
          <w:lang w:val="en-US"/>
        </w:rPr>
        <w:t>XML and JSON representations</w:t>
      </w:r>
    </w:p>
    <w:p w:rsidR="00C51368" w:rsidRDefault="00E43BD9">
      <w:pPr>
        <w:pStyle w:val="NormalWeb"/>
        <w:divId w:val="1885365110"/>
        <w:rPr>
          <w:lang w:val="en-US"/>
        </w:rPr>
      </w:pPr>
      <w:r>
        <w:rPr>
          <w:lang w:val="en-US"/>
        </w:rPr>
        <w:t>All elements using these primitive types have some combination of value as described above, an internal identity (e.g. xml</w:t>
      </w:r>
      <w:proofErr w:type="gramStart"/>
      <w:r>
        <w:rPr>
          <w:lang w:val="en-US"/>
        </w:rPr>
        <w:t>:id</w:t>
      </w:r>
      <w:proofErr w:type="gramEnd"/>
      <w:r>
        <w:rPr>
          <w:lang w:val="en-US"/>
        </w:rPr>
        <w:t xml:space="preserve">), and extensions. The value is represented in XML as an attribute named "value":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&lt;count value="2"/&gt;</w:t>
      </w:r>
    </w:p>
    <w:p w:rsidR="00C51368" w:rsidRDefault="00E43BD9">
      <w:pPr>
        <w:pStyle w:val="NormalWeb"/>
        <w:divId w:val="1885365110"/>
        <w:rPr>
          <w:lang w:val="en-US"/>
        </w:rPr>
      </w:pPr>
      <w:proofErr w:type="gramStart"/>
      <w:r>
        <w:rPr>
          <w:lang w:val="en-US"/>
        </w:rPr>
        <w:t>and</w:t>
      </w:r>
      <w:proofErr w:type="gramEnd"/>
      <w:r>
        <w:rPr>
          <w:lang w:val="en-US"/>
        </w:rPr>
        <w:t xml:space="preserve"> as the value of the property in JSON: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"count" : 2</w:t>
      </w:r>
    </w:p>
    <w:p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524" w:history="1">
        <w:r>
          <w:rPr>
            <w:rStyle w:val="Hyperlink"/>
            <w:lang w:val="en-US"/>
          </w:rPr>
          <w:t>XML</w:t>
        </w:r>
      </w:hyperlink>
      <w:r>
        <w:rPr>
          <w:lang w:val="en-US"/>
        </w:rPr>
        <w:t xml:space="preserve"> and </w:t>
      </w:r>
      <w:hyperlink r:id="rId525" w:history="1">
        <w:r>
          <w:rPr>
            <w:rStyle w:val="Hyperlink"/>
            <w:lang w:val="en-US"/>
          </w:rPr>
          <w:t>JSON</w:t>
        </w:r>
      </w:hyperlink>
      <w:r>
        <w:rPr>
          <w:lang w:val="en-US"/>
        </w:rPr>
        <w:t xml:space="preserve"> formats. When the value is missing, it is not represented in the instance; the XML value attribute or the JSON </w:t>
      </w:r>
      <w:proofErr w:type="gramStart"/>
      <w:r>
        <w:rPr>
          <w:lang w:val="en-US"/>
        </w:rPr>
        <w:t>property are</w:t>
      </w:r>
      <w:proofErr w:type="gramEnd"/>
      <w:r>
        <w:rPr>
          <w:lang w:val="en-US"/>
        </w:rPr>
        <w:t xml:space="preserve"> not represented at all. This means that in xml, attributes are never present with a length of 0 (value=""), and properties are never a 0 length string or null in JSON ("name</w:t>
      </w:r>
      <w:proofErr w:type="gramStart"/>
      <w:r>
        <w:rPr>
          <w:lang w:val="en-US"/>
        </w:rPr>
        <w:t>" :</w:t>
      </w:r>
      <w:proofErr w:type="gramEnd"/>
      <w:r>
        <w:rPr>
          <w:lang w:val="en-US"/>
        </w:rPr>
        <w:t xml:space="preserve"> "" it not valid). (</w:t>
      </w:r>
      <w:proofErr w:type="gramStart"/>
      <w:r>
        <w:rPr>
          <w:lang w:val="en-US"/>
        </w:rPr>
        <w:t>note</w:t>
      </w:r>
      <w:proofErr w:type="gramEnd"/>
      <w:r>
        <w:rPr>
          <w:lang w:val="en-US"/>
        </w:rPr>
        <w:t xml:space="preserve">: there is one specific </w:t>
      </w:r>
      <w:hyperlink r:id="rId526" w:anchor="null" w:history="1">
        <w:r>
          <w:rPr>
            <w:rStyle w:val="Hyperlink"/>
            <w:lang w:val="en-US"/>
          </w:rPr>
          <w:t>use of the null</w:t>
        </w:r>
      </w:hyperlink>
      <w:r>
        <w:rPr>
          <w:lang w:val="en-US"/>
        </w:rPr>
        <w:t xml:space="preserve"> in the JSON represesntation). </w:t>
      </w:r>
    </w:p>
    <w:p w:rsidR="00C51368" w:rsidRDefault="00E43BD9">
      <w:pPr>
        <w:pStyle w:val="NormalWeb"/>
        <w:divId w:val="1885365110"/>
        <w:rPr>
          <w:lang w:val="en-US"/>
        </w:rPr>
      </w:pPr>
      <w:r>
        <w:rPr>
          <w:lang w:val="en-US"/>
        </w:rPr>
        <w:lastRenderedPageBreak/>
        <w:t xml:space="preserve">According to XML schema, leading and trailing whitespace in the value attribute is ignored for the types </w:t>
      </w:r>
      <w:proofErr w:type="gramStart"/>
      <w:r>
        <w:rPr>
          <w:lang w:val="en-US"/>
        </w:rPr>
        <w:t>boolean</w:t>
      </w:r>
      <w:proofErr w:type="gramEnd"/>
      <w:r>
        <w:rPr>
          <w:lang w:val="en-US"/>
        </w:rPr>
        <w:t xml:space="preserve">,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rsidR="00C51368" w:rsidRDefault="00E43BD9">
      <w:pPr>
        <w:pStyle w:val="Heading3"/>
        <w:divId w:val="1885365110"/>
        <w:rPr>
          <w:rFonts w:eastAsia="Times New Roman"/>
          <w:lang w:val="en-US"/>
        </w:rPr>
      </w:pPr>
      <w:r>
        <w:rPr>
          <w:rFonts w:eastAsia="Times New Roman"/>
          <w:lang w:val="en-US"/>
        </w:rPr>
        <w:t>Simple Restrictions</w:t>
      </w:r>
    </w:p>
    <w:p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878"/>
        <w:gridCol w:w="7338"/>
      </w:tblGrid>
      <w:tr w:rsidR="00C51368">
        <w:trPr>
          <w:divId w:val="1885365110"/>
          <w:tblCellSpacing w:w="15" w:type="dxa"/>
        </w:trPr>
        <w:tc>
          <w:tcPr>
            <w:tcW w:w="0" w:type="auto"/>
            <w:vAlign w:val="center"/>
            <w:hideMark/>
          </w:tcPr>
          <w:p w:rsidR="00C51368" w:rsidRDefault="00E43BD9">
            <w:pPr>
              <w:jc w:val="center"/>
              <w:rPr>
                <w:rFonts w:eastAsia="Times New Roman"/>
                <w:b/>
                <w:bCs/>
              </w:rPr>
            </w:pPr>
            <w:bookmarkStart w:id="80" w:name="unsignedInt"/>
            <w:bookmarkStart w:id="81" w:name="positiveInt"/>
            <w:bookmarkStart w:id="82" w:name="markdown"/>
            <w:bookmarkEnd w:id="46"/>
            <w:bookmarkEnd w:id="47"/>
            <w:bookmarkEnd w:id="80"/>
            <w:bookmarkEnd w:id="81"/>
            <w:bookmarkEnd w:id="82"/>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Base FHIR Type</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Indicates that the value is taken from a set of controlled strings defined elsewhere (see </w:t>
            </w:r>
            <w:hyperlink r:id="rId527"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An OID represented as a URI (</w:t>
            </w:r>
            <w:hyperlink r:id="rId528" w:history="1">
              <w:r>
                <w:rPr>
                  <w:rStyle w:val="Hyperlink"/>
                  <w:rFonts w:eastAsia="Times New Roman"/>
                </w:rPr>
                <w:t>RFC 3001</w:t>
              </w:r>
            </w:hyperlink>
            <w:r>
              <w:rPr>
                <w:rFonts w:eastAsia="Times New Roman"/>
              </w:rPr>
              <w:t>). e.g. urn:oid:1.2.3.4.5</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Any combination of upper or lower case ASCII letters ('A'</w:t>
            </w:r>
            <w:proofErr w:type="gramStart"/>
            <w:r>
              <w:rPr>
                <w:rFonts w:eastAsia="Times New Roman"/>
              </w:rPr>
              <w:t>..'</w:t>
            </w:r>
            <w:proofErr w:type="gramEnd"/>
            <w:r>
              <w:rPr>
                <w:rFonts w:eastAsia="Times New Roman"/>
              </w:rPr>
              <w:t>Z', and 'a'</w:t>
            </w:r>
            <w:proofErr w:type="gramStart"/>
            <w:r>
              <w:rPr>
                <w:rFonts w:eastAsia="Times New Roman"/>
              </w:rPr>
              <w:t>..'z</w:t>
            </w:r>
            <w:proofErr w:type="gramEnd"/>
            <w:r>
              <w:rPr>
                <w:rFonts w:eastAsia="Times New Roman"/>
              </w:rPr>
              <w:t xml:space="preserve">',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markdown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 string that may contain markdown syntax for optional processing by a mark down presentation engine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unsignedInt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non-negative integer (e.g. &gt;= 0)</w:t>
            </w:r>
            <w:r>
              <w:rPr>
                <w:rFonts w:eastAsia="Times New Roman"/>
              </w:rPr>
              <w:br/>
              <w:t>regex: [0-9]+</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positiveInt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positive integer (e.g. &gt; 0)</w:t>
            </w:r>
            <w:r>
              <w:rPr>
                <w:rFonts w:eastAsia="Times New Roman"/>
              </w:rPr>
              <w:br/>
              <w:t>regex: [1-9][0-9]*</w:t>
            </w:r>
          </w:p>
        </w:tc>
      </w:tr>
    </w:tbl>
    <w:p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529"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lastRenderedPageBreak/>
        <w:t xml:space="preserve">A full UUID is </w:t>
      </w:r>
      <w:proofErr w:type="gramStart"/>
      <w:r>
        <w:rPr>
          <w:rFonts w:eastAsia="Times New Roman"/>
          <w:lang w:val="en-US"/>
        </w:rPr>
        <w:t>a</w:t>
      </w:r>
      <w:proofErr w:type="gramEnd"/>
      <w:r>
        <w:rPr>
          <w:rFonts w:eastAsia="Times New Roman"/>
          <w:lang w:val="en-US"/>
        </w:rPr>
        <w:t xml:space="preserve">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530" w:history="1">
        <w:r>
          <w:rPr>
            <w:rStyle w:val="Hyperlink"/>
            <w:rFonts w:eastAsia="Times New Roman"/>
            <w:lang w:val="en-US"/>
          </w:rPr>
          <w:t>http://daringfireball.net/projects/markdown/syntax</w:t>
        </w:r>
      </w:hyperlink>
      <w:r>
        <w:rPr>
          <w:rFonts w:eastAsia="Times New Roman"/>
          <w:lang w:val="en-US"/>
        </w:rPr>
        <w:t xml:space="preserve"> (see tests here: </w:t>
      </w:r>
      <w:hyperlink r:id="rId531" w:history="1">
        <w:r>
          <w:rPr>
            <w:rStyle w:val="Hyperlink"/>
            <w:rFonts w:eastAsia="Times New Roman"/>
            <w:lang w:val="en-US"/>
          </w:rPr>
          <w:t>http://daringfireball.net/projects/downloads/MarkdownTest_1.0.zip</w:t>
        </w:r>
      </w:hyperlink>
      <w:r>
        <w:rPr>
          <w:rFonts w:eastAsia="Times New Roman"/>
          <w:lang w:val="en-US"/>
        </w:rPr>
        <w:t>)</w:t>
      </w:r>
    </w:p>
    <w:p w:rsidR="00C51368" w:rsidRDefault="00E43BD9">
      <w:pPr>
        <w:pStyle w:val="NormalWeb"/>
        <w:divId w:val="2000231696"/>
        <w:rPr>
          <w:lang w:val="en-US"/>
        </w:rPr>
      </w:pPr>
      <w:r>
        <w:rPr>
          <w:b/>
          <w:bCs/>
          <w:lang w:val="en-US"/>
        </w:rPr>
        <w:t>DSTU Note:</w:t>
      </w:r>
      <w:r>
        <w:rPr>
          <w:lang w:val="en-US"/>
        </w:rPr>
        <w:t xml:space="preserve"> </w:t>
      </w:r>
      <w:hyperlink r:id="rId532" w:history="1">
        <w:r>
          <w:rPr>
            <w:rStyle w:val="Hyperlink"/>
            <w:lang w:val="en-US"/>
          </w:rPr>
          <w:t>CommonMark</w:t>
        </w:r>
      </w:hyperlink>
      <w:r>
        <w:rPr>
          <w:lang w:val="en-US"/>
        </w:rPr>
        <w:t xml:space="preserve"> is a new arrival but may gain sufficient impetus to be preferred in a future version. </w:t>
      </w:r>
    </w:p>
    <w:p w:rsidR="00C51368" w:rsidRDefault="00E43BD9">
      <w:pPr>
        <w:pStyle w:val="NormalWeb"/>
        <w:divId w:val="2000231696"/>
        <w:rPr>
          <w:lang w:val="en-US"/>
        </w:rPr>
      </w:pPr>
      <w:r>
        <w:rPr>
          <w:lang w:val="en-US"/>
        </w:rPr>
        <w:t xml:space="preserve">Feedback is welcome </w:t>
      </w:r>
      <w:hyperlink r:id="rId533" w:history="1">
        <w:r>
          <w:rPr>
            <w:rStyle w:val="Hyperlink"/>
            <w:lang w:val="en-US"/>
          </w:rPr>
          <w:t>here</w:t>
        </w:r>
      </w:hyperlink>
      <w:r>
        <w:rPr>
          <w:lang w:val="en-US"/>
        </w:rPr>
        <w:t xml:space="preserve">. </w:t>
      </w:r>
    </w:p>
    <w:p w:rsidR="00C51368" w:rsidRDefault="00C166DE">
      <w:pPr>
        <w:divId w:val="1885365110"/>
        <w:rPr>
          <w:rFonts w:eastAsia="Times New Roman"/>
          <w:lang w:val="en-US"/>
        </w:rPr>
      </w:pPr>
      <w:r>
        <w:rPr>
          <w:rFonts w:eastAsia="Times New Roman"/>
          <w:lang w:val="en-US"/>
        </w:rPr>
        <w:pict>
          <v:rect id="_x0000_i1028" style="width:0;height:1.5pt" o:hralign="center" o:hrstd="t" o:hr="t" fillcolor="#a0a0a0" stroked="f"/>
        </w:pict>
      </w:r>
    </w:p>
    <w:p w:rsidR="00C51368" w:rsidRDefault="00E43BD9">
      <w:pPr>
        <w:pStyle w:val="Heading2"/>
        <w:divId w:val="1885365110"/>
        <w:rPr>
          <w:rFonts w:eastAsia="Times New Roman"/>
          <w:lang w:val="en-US"/>
        </w:rPr>
      </w:pPr>
      <w:bookmarkStart w:id="83" w:name="Types"/>
      <w:bookmarkStart w:id="84" w:name="complex"/>
      <w:bookmarkEnd w:id="83"/>
      <w:r>
        <w:rPr>
          <w:rFonts w:eastAsia="Times New Roman"/>
          <w:lang w:val="en-US"/>
        </w:rPr>
        <w:t>Complex Types</w:t>
      </w:r>
    </w:p>
    <w:p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34"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35" w:anchor="Attachment" w:history="1">
        <w:r>
          <w:rPr>
            <w:rStyle w:val="Hyperlink"/>
            <w:lang w:val="en-US"/>
          </w:rPr>
          <w:t>example</w:t>
        </w:r>
      </w:hyperlink>
      <w:r>
        <w:rPr>
          <w:lang w:val="en-US"/>
        </w:rPr>
        <w:t xml:space="preserve"> has an additional JSON representation. </w:t>
      </w:r>
    </w:p>
    <w:p w:rsidR="00C51368" w:rsidRDefault="00E43BD9">
      <w:pPr>
        <w:pStyle w:val="NormalWeb"/>
        <w:divId w:val="1885365110"/>
        <w:rPr>
          <w:lang w:val="en-US"/>
        </w:rPr>
      </w:pPr>
      <w:r>
        <w:rPr>
          <w:lang w:val="en-US"/>
        </w:rPr>
        <w:t xml:space="preserve">Complex data types may be "profiled". A </w:t>
      </w:r>
      <w:hyperlink r:id="rId536" w:history="1">
        <w:r>
          <w:rPr>
            <w:rStyle w:val="Hyperlink"/>
            <w:lang w:val="en-US"/>
          </w:rPr>
          <w:t>Structure Definition</w:t>
        </w:r>
      </w:hyperlink>
      <w:r>
        <w:rPr>
          <w:lang w:val="en-US"/>
        </w:rPr>
        <w:t xml:space="preserve"> or type "constraint" makes a set of rules about which elements SHALL have values, and what the possible values are. </w:t>
      </w:r>
    </w:p>
    <w:p w:rsidR="00C51368" w:rsidRDefault="00E43BD9">
      <w:pPr>
        <w:pStyle w:val="NormalWeb"/>
        <w:divId w:val="1885365110"/>
        <w:rPr>
          <w:lang w:val="en-US"/>
        </w:rPr>
      </w:pPr>
      <w:r>
        <w:rPr>
          <w:b/>
          <w:bCs/>
          <w:lang w:val="en-US"/>
        </w:rPr>
        <w:t>UML Diagrams of the Data types</w:t>
      </w:r>
    </w:p>
    <w:bookmarkEnd w:id="55"/>
    <w:p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7" w:anchor="Attachment" w:history="1">
        <w:r>
          <w:rPr>
            <w:rStyle w:val="Hyperlink"/>
            <w:lang w:val="en-US"/>
          </w:rPr>
          <w:t>Examples</w:t>
        </w:r>
      </w:hyperlink>
      <w:r>
        <w:rPr>
          <w:lang w:val="en-US"/>
        </w:rPr>
        <w:t xml:space="preserve">, </w:t>
      </w:r>
      <w:hyperlink r:id="rId538" w:anchor="Attachment" w:history="1">
        <w:r>
          <w:rPr>
            <w:rStyle w:val="Hyperlink"/>
            <w:lang w:val="en-US"/>
          </w:rPr>
          <w:t>Detailed Descriptions</w:t>
        </w:r>
      </w:hyperlink>
      <w:r>
        <w:rPr>
          <w:lang w:val="en-US"/>
        </w:rPr>
        <w:t xml:space="preserve"> and </w:t>
      </w:r>
      <w:hyperlink r:id="rId539" w:anchor="Attachme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w:t>
      </w:r>
      <w:r>
        <w:rPr>
          <w:lang w:val="en-US"/>
        </w:rPr>
        <w:lastRenderedPageBreak/>
        <w:t xml:space="preserve">actual data; some URIs such as cid: meet this requirement. If the URL is a relative reference, it is interpreted in the same way as a </w:t>
      </w:r>
      <w:hyperlink r:id="rId540" w:anchor="references" w:history="1">
        <w:r>
          <w:rPr>
            <w:rStyle w:val="Hyperlink"/>
            <w:lang w:val="en-US"/>
          </w:rPr>
          <w:t>resource reference</w:t>
        </w:r>
      </w:hyperlink>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41" w:history="1">
        <w:r>
          <w:rPr>
            <w:rStyle w:val="Hyperlink"/>
            <w:lang w:val="en-US"/>
          </w:rPr>
          <w:t>codes defined in BCP 47</w:t>
        </w:r>
      </w:hyperlink>
      <w:r>
        <w:rPr>
          <w:lang w:val="en-US"/>
        </w:rPr>
        <w:t xml:space="preserve">. </w:t>
      </w:r>
    </w:p>
    <w:p w:rsidR="00C51368" w:rsidRDefault="00E43BD9">
      <w:pPr>
        <w:pStyle w:val="NormalWeb"/>
        <w:divId w:val="219825426"/>
        <w:rPr>
          <w:lang w:val="en-US"/>
        </w:rPr>
      </w:pPr>
      <w:r>
        <w:rPr>
          <w:b/>
          <w:bCs/>
          <w:lang w:val="en-US"/>
        </w:rPr>
        <w:t>Constraints</w:t>
      </w:r>
    </w:p>
    <w:p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rsidR="00C51368" w:rsidRDefault="00E43BD9">
      <w:pPr>
        <w:pStyle w:val="NormalWeb"/>
        <w:divId w:val="1885365110"/>
        <w:rPr>
          <w:lang w:val="en-US"/>
        </w:rPr>
      </w:pPr>
      <w:r>
        <w:rPr>
          <w:lang w:val="en-US"/>
        </w:rPr>
        <w:t xml:space="preserve">Attachment is used in the following places: </w:t>
      </w:r>
    </w:p>
    <w:p w:rsidR="00C51368" w:rsidRDefault="00E43BD9">
      <w:pPr>
        <w:pStyle w:val="Heading2"/>
        <w:spacing w:after="15" w:afterAutospacing="0"/>
        <w:divId w:val="1885365110"/>
        <w:rPr>
          <w:rFonts w:eastAsia="Times New Roman"/>
          <w:lang w:val="en-US"/>
        </w:rPr>
      </w:pPr>
      <w:bookmarkStart w:id="85" w:name="codesystem"/>
      <w:bookmarkEnd w:id="57"/>
      <w:bookmarkEnd w:id="85"/>
      <w:r>
        <w:rPr>
          <w:rFonts w:eastAsia="Times New Roman"/>
          <w:lang w:val="en-US"/>
        </w:rPr>
        <w:t>Coding</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2" w:anchor="Coding" w:history="1">
        <w:r>
          <w:rPr>
            <w:rStyle w:val="Hyperlink"/>
            <w:lang w:val="en-US"/>
          </w:rPr>
          <w:t>Examples</w:t>
        </w:r>
      </w:hyperlink>
      <w:r>
        <w:rPr>
          <w:lang w:val="en-US"/>
        </w:rPr>
        <w:t xml:space="preserve">, </w:t>
      </w:r>
      <w:hyperlink r:id="rId543" w:anchor="Coding" w:history="1">
        <w:r>
          <w:rPr>
            <w:rStyle w:val="Hyperlink"/>
            <w:lang w:val="en-US"/>
          </w:rPr>
          <w:t>Detailed Descriptions</w:t>
        </w:r>
      </w:hyperlink>
      <w:r>
        <w:rPr>
          <w:lang w:val="en-US"/>
        </w:rPr>
        <w:t xml:space="preserve"> and </w:t>
      </w:r>
      <w:hyperlink r:id="rId544" w:anchor="Cod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45" w:history="1">
        <w:r>
          <w:rPr>
            <w:rStyle w:val="Hyperlink"/>
            <w:lang w:val="en-US"/>
          </w:rPr>
          <w:t>Using Codes in resources</w:t>
        </w:r>
      </w:hyperlink>
      <w:r>
        <w:rPr>
          <w:lang w:val="en-US"/>
        </w:rPr>
        <w:t xml:space="preserve"> for more details. </w:t>
      </w:r>
    </w:p>
    <w:p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46"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proofErr w:type="gramStart"/>
      <w:r>
        <w:rPr>
          <w:rStyle w:val="HTMLCode"/>
          <w:lang w:val="en-US"/>
        </w:rPr>
        <w:t>ValueSet.codeSystem.system</w:t>
      </w:r>
      <w:r>
        <w:rPr>
          <w:lang w:val="en-US"/>
        </w:rPr>
        <w:t>,</w:t>
      </w:r>
      <w:proofErr w:type="gramEnd"/>
      <w:r>
        <w:rPr>
          <w:lang w:val="en-US"/>
        </w:rPr>
        <w:t xml:space="preserve"> is the correct value for the system uri. </w:t>
      </w:r>
    </w:p>
    <w:p w:rsidR="00C51368" w:rsidRDefault="00E43BD9">
      <w:pPr>
        <w:pStyle w:val="NormalWeb"/>
        <w:divId w:val="1885365110"/>
        <w:rPr>
          <w:lang w:val="en-US"/>
        </w:rPr>
      </w:pPr>
      <w:r>
        <w:rPr>
          <w:lang w:val="en-US"/>
        </w:rPr>
        <w:lastRenderedPageBreak/>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47" w:anchor="versioning" w:history="1">
        <w:r>
          <w:rPr>
            <w:rStyle w:val="Hyperlink"/>
            <w:lang w:val="en-US"/>
          </w:rPr>
          <w:t>discussion of code system versions in the Value Set resource</w:t>
        </w:r>
      </w:hyperlink>
      <w:r>
        <w:rPr>
          <w:lang w:val="en-US"/>
        </w:rPr>
        <w:t xml:space="preserve"> for further discussion on versioning. </w:t>
      </w:r>
    </w:p>
    <w:p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48" w:history="1">
        <w:r>
          <w:rPr>
            <w:rStyle w:val="Hyperlink"/>
            <w:lang w:val="en-US"/>
          </w:rPr>
          <w:t>mappings</w:t>
        </w:r>
      </w:hyperlink>
      <w:r>
        <w:rPr>
          <w:lang w:val="en-US"/>
        </w:rPr>
        <w:t xml:space="preserve"> available. </w:t>
      </w:r>
    </w:p>
    <w:p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rsidR="00C51368" w:rsidRDefault="00E43BD9">
      <w:pPr>
        <w:pStyle w:val="NormalWeb"/>
        <w:divId w:val="375013849"/>
        <w:rPr>
          <w:lang w:val="en-US"/>
        </w:rPr>
      </w:pPr>
      <w:r>
        <w:rPr>
          <w:b/>
          <w:bCs/>
          <w:lang w:val="en-US"/>
        </w:rPr>
        <w:t>Constraints</w:t>
      </w:r>
    </w:p>
    <w:p w:rsidR="00C51368" w:rsidRDefault="00E43BD9">
      <w:pPr>
        <w:pStyle w:val="NormalWeb"/>
        <w:divId w:val="375013849"/>
        <w:rPr>
          <w:lang w:val="en-US"/>
        </w:rPr>
      </w:pPr>
      <w:r>
        <w:rPr>
          <w:lang w:val="en-US"/>
        </w:rPr>
        <w:lastRenderedPageBreak/>
        <w:t xml:space="preserve">The context of use (as defined in the resource or applicable profile) usually makes rules about what codes and systems are allowed or required in a particular context by </w:t>
      </w:r>
      <w:hyperlink r:id="rId549"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Coding is used in the following places: </w:t>
      </w:r>
    </w:p>
    <w:p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58"/>
    <w:p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0" w:anchor="CodeableConcept" w:history="1">
        <w:r>
          <w:rPr>
            <w:rStyle w:val="Hyperlink"/>
            <w:lang w:val="en-US"/>
          </w:rPr>
          <w:t>Examples</w:t>
        </w:r>
      </w:hyperlink>
      <w:r>
        <w:rPr>
          <w:lang w:val="en-US"/>
        </w:rPr>
        <w:t xml:space="preserve">, </w:t>
      </w:r>
      <w:hyperlink r:id="rId551" w:anchor="CodeableConcept" w:history="1">
        <w:r>
          <w:rPr>
            <w:rStyle w:val="Hyperlink"/>
            <w:lang w:val="en-US"/>
          </w:rPr>
          <w:t>Detailed Descriptions</w:t>
        </w:r>
      </w:hyperlink>
      <w:r>
        <w:rPr>
          <w:lang w:val="en-US"/>
        </w:rPr>
        <w:t xml:space="preserve"> and </w:t>
      </w:r>
      <w:hyperlink r:id="rId552" w:anchor="CodeableConcep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rsidR="00C51368" w:rsidRDefault="00E43BD9">
      <w:pPr>
        <w:pStyle w:val="NormalWeb"/>
        <w:divId w:val="1167013327"/>
        <w:rPr>
          <w:lang w:val="en-US"/>
        </w:rPr>
      </w:pPr>
      <w:r>
        <w:rPr>
          <w:b/>
          <w:bCs/>
          <w:lang w:val="en-US"/>
        </w:rPr>
        <w:lastRenderedPageBreak/>
        <w:t>Constraints</w:t>
      </w:r>
    </w:p>
    <w:p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53"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CodeableConcept is used in the following places: </w:t>
      </w:r>
    </w:p>
    <w:p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4" w:anchor="Quantity" w:history="1">
        <w:r>
          <w:rPr>
            <w:rStyle w:val="Hyperlink"/>
            <w:lang w:val="en-US"/>
          </w:rPr>
          <w:t>Examples</w:t>
        </w:r>
      </w:hyperlink>
      <w:r>
        <w:rPr>
          <w:lang w:val="en-US"/>
        </w:rPr>
        <w:t xml:space="preserve">, </w:t>
      </w:r>
      <w:hyperlink r:id="rId555" w:anchor="Quantity" w:history="1">
        <w:r>
          <w:rPr>
            <w:rStyle w:val="Hyperlink"/>
            <w:lang w:val="en-US"/>
          </w:rPr>
          <w:t>Detailed Descriptions</w:t>
        </w:r>
      </w:hyperlink>
      <w:r>
        <w:rPr>
          <w:lang w:val="en-US"/>
        </w:rPr>
        <w:t xml:space="preserve"> and </w:t>
      </w:r>
      <w:hyperlink r:id="rId556" w:anchor="Quantity"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measured amount (or an amount that can potentially be measured).</w:t>
      </w:r>
      <w:proofErr w:type="gramEnd"/>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proofErr w:type="gramStart"/>
        <w:r>
          <w:rPr>
            <w:rStyle w:val="Hyperlink"/>
            <w:lang w:val="en-US"/>
          </w:rPr>
          <w:t>Coding</w:t>
        </w:r>
        <w:proofErr w:type="gramEnd"/>
      </w:hyperlink>
      <w:r>
        <w:rPr>
          <w:lang w:val="en-US"/>
        </w:rPr>
        <w:t xml:space="preserve"> for further information about how to use the </w:t>
      </w:r>
      <w:r>
        <w:rPr>
          <w:rStyle w:val="HTMLCode"/>
          <w:lang w:val="en-US"/>
        </w:rPr>
        <w:t>system</w:t>
      </w:r>
      <w:r>
        <w:rPr>
          <w:lang w:val="en-US"/>
        </w:rPr>
        <w:t xml:space="preserve"> element). </w:t>
      </w:r>
    </w:p>
    <w:p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w:t>
      </w:r>
      <w:proofErr w:type="gramStart"/>
      <w:r>
        <w:rPr>
          <w:lang w:val="en-US"/>
        </w:rPr>
        <w:t>units</w:t>
      </w:r>
      <w:proofErr w:type="gramEnd"/>
      <w:r>
        <w:rPr>
          <w:lang w:val="en-US"/>
        </w:rPr>
        <w:t xml:space="preserve"> element actually contains a valid UCUM unit. </w:t>
      </w:r>
    </w:p>
    <w:p w:rsidR="00C51368" w:rsidRDefault="00E43BD9">
      <w:pPr>
        <w:pStyle w:val="NormalWeb"/>
        <w:divId w:val="1683311886"/>
        <w:rPr>
          <w:lang w:val="en-US"/>
        </w:rPr>
      </w:pPr>
      <w:r>
        <w:rPr>
          <w:b/>
          <w:bCs/>
          <w:lang w:val="en-US"/>
        </w:rPr>
        <w:t>Constraints</w:t>
      </w:r>
    </w:p>
    <w:p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rsidR="00C51368" w:rsidRDefault="00E43BD9">
      <w:pPr>
        <w:pStyle w:val="NormalWeb"/>
        <w:divId w:val="1885365110"/>
        <w:rPr>
          <w:lang w:val="en-US"/>
        </w:rPr>
      </w:pPr>
      <w:r>
        <w:rPr>
          <w:lang w:val="en-US"/>
        </w:rPr>
        <w:t xml:space="preserve">Quantity is used in the following places: </w:t>
      </w:r>
    </w:p>
    <w:p w:rsidR="00C51368" w:rsidRDefault="00E43BD9">
      <w:pPr>
        <w:pStyle w:val="Heading3"/>
        <w:divId w:val="1885365110"/>
        <w:rPr>
          <w:rFonts w:eastAsia="Times New Roman"/>
          <w:lang w:val="en-US"/>
        </w:rPr>
      </w:pPr>
      <w:r>
        <w:rPr>
          <w:rFonts w:eastAsia="Times New Roman"/>
          <w:lang w:val="en-US"/>
        </w:rPr>
        <w:t xml:space="preserve">Defined Variations on Quantity </w:t>
      </w:r>
    </w:p>
    <w:p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66"/>
    <w:p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7" w:anchor="Range" w:history="1">
        <w:r>
          <w:rPr>
            <w:rStyle w:val="Hyperlink"/>
            <w:lang w:val="en-US"/>
          </w:rPr>
          <w:t>Examples</w:t>
        </w:r>
      </w:hyperlink>
      <w:r>
        <w:rPr>
          <w:lang w:val="en-US"/>
        </w:rPr>
        <w:t xml:space="preserve">, </w:t>
      </w:r>
      <w:hyperlink r:id="rId558" w:anchor="Range" w:history="1">
        <w:r>
          <w:rPr>
            <w:rStyle w:val="Hyperlink"/>
            <w:lang w:val="en-US"/>
          </w:rPr>
          <w:t>Detailed Descriptions</w:t>
        </w:r>
      </w:hyperlink>
      <w:r>
        <w:rPr>
          <w:lang w:val="en-US"/>
        </w:rPr>
        <w:t xml:space="preserve"> and </w:t>
      </w:r>
      <w:hyperlink r:id="rId559" w:anchor="Rang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set of ordered Quantity values defined by a low and high limit.</w:t>
      </w:r>
      <w:proofErr w:type="gramEnd"/>
      <w:r>
        <w:rPr>
          <w:lang w:val="en-US"/>
        </w:rPr>
        <w:t xml:space="preserve"> </w:t>
      </w:r>
    </w:p>
    <w:p w:rsidR="00C51368" w:rsidRDefault="00E43BD9">
      <w:pPr>
        <w:pStyle w:val="NormalWeb"/>
        <w:divId w:val="1885365110"/>
        <w:rPr>
          <w:lang w:val="en-US"/>
        </w:rPr>
      </w:pPr>
      <w:r>
        <w:rPr>
          <w:lang w:val="en-US"/>
        </w:rPr>
        <w:lastRenderedPageBreak/>
        <w:t xml:space="preserve">A Range specifies a set of possible values; usually, one value from the range applies (e.g. "give the patient between 2 and 4 tablets"). Ranges are typically used in instructions.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rsidR="00C51368" w:rsidRDefault="00E43BD9">
      <w:pPr>
        <w:pStyle w:val="NormalWeb"/>
        <w:divId w:val="555943238"/>
        <w:rPr>
          <w:lang w:val="en-US"/>
        </w:rPr>
      </w:pPr>
      <w:r>
        <w:rPr>
          <w:b/>
          <w:bCs/>
          <w:lang w:val="en-US"/>
        </w:rPr>
        <w:t>Constraints</w:t>
      </w:r>
    </w:p>
    <w:p w:rsidR="00C51368" w:rsidRDefault="00E43BD9">
      <w:pPr>
        <w:pStyle w:val="NormalWeb"/>
        <w:divId w:val="1885365110"/>
        <w:rPr>
          <w:lang w:val="en-US"/>
        </w:rPr>
      </w:pPr>
      <w:r>
        <w:rPr>
          <w:lang w:val="en-US"/>
        </w:rPr>
        <w:t xml:space="preserve">Range is used in the following places: </w:t>
      </w:r>
    </w:p>
    <w:bookmarkEnd w:id="67"/>
    <w:p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0" w:anchor="Ratio" w:history="1">
        <w:r>
          <w:rPr>
            <w:rStyle w:val="Hyperlink"/>
            <w:lang w:val="en-US"/>
          </w:rPr>
          <w:t>Examples</w:t>
        </w:r>
      </w:hyperlink>
      <w:r>
        <w:rPr>
          <w:lang w:val="en-US"/>
        </w:rPr>
        <w:t xml:space="preserve">, </w:t>
      </w:r>
      <w:hyperlink r:id="rId561" w:anchor="Ratio" w:history="1">
        <w:r>
          <w:rPr>
            <w:rStyle w:val="Hyperlink"/>
            <w:lang w:val="en-US"/>
          </w:rPr>
          <w:t>Detailed Descriptions</w:t>
        </w:r>
      </w:hyperlink>
      <w:r>
        <w:rPr>
          <w:lang w:val="en-US"/>
        </w:rPr>
        <w:t xml:space="preserve"> and </w:t>
      </w:r>
      <w:hyperlink r:id="rId562" w:anchor="Ratio"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relationship between two Quantity values expressed as a numerator and a denominator. </w:t>
      </w:r>
    </w:p>
    <w:p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rsidR="00C51368" w:rsidRDefault="00E43BD9">
      <w:pPr>
        <w:pStyle w:val="NormalWeb"/>
        <w:divId w:val="1707217292"/>
        <w:rPr>
          <w:lang w:val="en-US"/>
        </w:rPr>
      </w:pPr>
      <w:r>
        <w:rPr>
          <w:b/>
          <w:bCs/>
          <w:lang w:val="en-US"/>
        </w:rPr>
        <w:t>Constraints</w:t>
      </w:r>
    </w:p>
    <w:p w:rsidR="00C51368" w:rsidRDefault="00E43BD9">
      <w:pPr>
        <w:pStyle w:val="NormalWeb"/>
        <w:divId w:val="1707217292"/>
        <w:rPr>
          <w:lang w:val="en-US"/>
        </w:rPr>
      </w:pPr>
      <w:r>
        <w:rPr>
          <w:lang w:val="en-US"/>
        </w:rPr>
        <w:t xml:space="preserve">The context of use may require particular types of Quantity for the numerator or denominator. </w:t>
      </w:r>
    </w:p>
    <w:p w:rsidR="00C51368" w:rsidRDefault="00E43BD9">
      <w:pPr>
        <w:pStyle w:val="NormalWeb"/>
        <w:divId w:val="1885365110"/>
        <w:rPr>
          <w:lang w:val="en-US"/>
        </w:rPr>
      </w:pPr>
      <w:r>
        <w:rPr>
          <w:lang w:val="en-US"/>
        </w:rPr>
        <w:t xml:space="preserve">Ratio is used in the following places: </w:t>
      </w:r>
    </w:p>
    <w:bookmarkEnd w:id="68"/>
    <w:p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3" w:anchor="Period" w:history="1">
        <w:r>
          <w:rPr>
            <w:rStyle w:val="Hyperlink"/>
            <w:lang w:val="en-US"/>
          </w:rPr>
          <w:t>Examples</w:t>
        </w:r>
      </w:hyperlink>
      <w:r>
        <w:rPr>
          <w:lang w:val="en-US"/>
        </w:rPr>
        <w:t xml:space="preserve">, </w:t>
      </w:r>
      <w:hyperlink r:id="rId564" w:anchor="Period" w:history="1">
        <w:r>
          <w:rPr>
            <w:rStyle w:val="Hyperlink"/>
            <w:lang w:val="en-US"/>
          </w:rPr>
          <w:t>Detailed Descriptions</w:t>
        </w:r>
      </w:hyperlink>
      <w:r>
        <w:rPr>
          <w:lang w:val="en-US"/>
        </w:rPr>
        <w:t xml:space="preserve"> and </w:t>
      </w:r>
      <w:hyperlink r:id="rId565" w:anchor="Period"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time period defined by a start and end date/time. </w:t>
      </w:r>
    </w:p>
    <w:p w:rsidR="00C51368" w:rsidRDefault="00E43BD9">
      <w:pPr>
        <w:pStyle w:val="NormalWeb"/>
        <w:divId w:val="1885365110"/>
        <w:rPr>
          <w:lang w:val="en-US"/>
        </w:rPr>
      </w:pPr>
      <w:r>
        <w:rPr>
          <w:lang w:val="en-US"/>
        </w:rPr>
        <w:lastRenderedPageBreak/>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w:t>
      </w:r>
      <w:proofErr w:type="gramStart"/>
      <w:r>
        <w:rPr>
          <w:lang w:val="en-US"/>
        </w:rPr>
        <w:t>expected/planned</w:t>
      </w:r>
      <w:proofErr w:type="gramEnd"/>
      <w:r>
        <w:rPr>
          <w:lang w:val="en-US"/>
        </w:rPr>
        <w:t xml:space="preserve"> to end at the specified time </w:t>
      </w:r>
    </w:p>
    <w:p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rsidR="00C51368" w:rsidRDefault="00E43BD9">
      <w:pPr>
        <w:pStyle w:val="NormalWeb"/>
        <w:divId w:val="1885365110"/>
        <w:rPr>
          <w:lang w:val="en-US"/>
        </w:rPr>
      </w:pPr>
      <w:r>
        <w:rPr>
          <w:lang w:val="en-US"/>
        </w:rPr>
        <w:t xml:space="preserve">Period is used in the following places: </w:t>
      </w:r>
    </w:p>
    <w:bookmarkEnd w:id="69"/>
    <w:p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6" w:anchor="SampledData" w:history="1">
        <w:r>
          <w:rPr>
            <w:rStyle w:val="Hyperlink"/>
            <w:lang w:val="en-US"/>
          </w:rPr>
          <w:t>Examples</w:t>
        </w:r>
      </w:hyperlink>
      <w:r>
        <w:rPr>
          <w:lang w:val="en-US"/>
        </w:rPr>
        <w:t xml:space="preserve">, </w:t>
      </w:r>
      <w:hyperlink r:id="rId567" w:anchor="SampledData" w:history="1">
        <w:r>
          <w:rPr>
            <w:rStyle w:val="Hyperlink"/>
            <w:lang w:val="en-US"/>
          </w:rPr>
          <w:t>Detailed Descriptions</w:t>
        </w:r>
      </w:hyperlink>
      <w:r>
        <w:rPr>
          <w:lang w:val="en-US"/>
        </w:rPr>
        <w:t xml:space="preserve"> and </w:t>
      </w:r>
      <w:hyperlink r:id="rId568" w:anchor="SampledData"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Data that comes from a series of measurements taken by a device, with upper and lower limits.</w:t>
      </w:r>
      <w:proofErr w:type="gramEnd"/>
      <w:r>
        <w:rPr>
          <w:lang w:val="en-US"/>
        </w:rPr>
        <w:t xml:space="preserve"> There may be more than one dimension in the data. </w:t>
      </w:r>
    </w:p>
    <w:p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rsidR="00C51368" w:rsidRDefault="00E43BD9">
      <w:pPr>
        <w:pStyle w:val="NormalWeb"/>
        <w:divId w:val="1885365110"/>
        <w:rPr>
          <w:lang w:val="en-US"/>
        </w:rPr>
      </w:pPr>
      <w:r>
        <w:rPr>
          <w:lang w:val="en-US"/>
        </w:rPr>
        <w:t xml:space="preserve">SampledData is used in the following places: </w:t>
      </w:r>
    </w:p>
    <w:bookmarkEnd w:id="56"/>
    <w:p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9" w:anchor="Identifier" w:history="1">
        <w:r>
          <w:rPr>
            <w:rStyle w:val="Hyperlink"/>
            <w:lang w:val="en-US"/>
          </w:rPr>
          <w:t>Examples</w:t>
        </w:r>
      </w:hyperlink>
      <w:r>
        <w:rPr>
          <w:lang w:val="en-US"/>
        </w:rPr>
        <w:t xml:space="preserve">, </w:t>
      </w:r>
      <w:hyperlink r:id="rId570" w:anchor="Identifier" w:history="1">
        <w:r>
          <w:rPr>
            <w:rStyle w:val="Hyperlink"/>
            <w:lang w:val="en-US"/>
          </w:rPr>
          <w:t>Detailed Descriptions</w:t>
        </w:r>
      </w:hyperlink>
      <w:r>
        <w:rPr>
          <w:lang w:val="en-US"/>
        </w:rPr>
        <w:t xml:space="preserve"> and </w:t>
      </w:r>
      <w:hyperlink r:id="rId571" w:anchor="Identifier"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rsidR="00C51368" w:rsidRDefault="00E43BD9">
      <w:pPr>
        <w:pStyle w:val="NormalWeb"/>
        <w:divId w:val="1885365110"/>
        <w:rPr>
          <w:lang w:val="en-US"/>
        </w:rPr>
      </w:pPr>
      <w:r>
        <w:rPr>
          <w:lang w:val="en-US"/>
        </w:rPr>
        <w:lastRenderedPageBreak/>
        <w:t xml:space="preserve">In addition to the system </w:t>
      </w:r>
      <w:proofErr w:type="gramStart"/>
      <w:r>
        <w:rPr>
          <w:lang w:val="en-US"/>
        </w:rPr>
        <w:t>the provides</w:t>
      </w:r>
      <w:proofErr w:type="gramEnd"/>
      <w:r>
        <w:rPr>
          <w:lang w:val="en-US"/>
        </w:rPr>
        <w:t xml:space="preserve">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w:t>
      </w:r>
      <w:proofErr w:type="gramStart"/>
      <w:r>
        <w:rPr>
          <w:lang w:val="en-US"/>
        </w:rPr>
        <w:t>..1</w:t>
      </w:r>
      <w:proofErr w:type="gramEnd"/>
      <w:r>
        <w:rPr>
          <w:lang w:val="en-US"/>
        </w:rPr>
        <w:t xml:space="preserve"> with the Identifier.system. Some identifiers may fall into multiple categories due to variations in common usage. </w:t>
      </w:r>
    </w:p>
    <w:p w:rsidR="00C51368" w:rsidRDefault="00E43BD9">
      <w:pPr>
        <w:pStyle w:val="NormalWeb"/>
        <w:divId w:val="1885365110"/>
        <w:rPr>
          <w:lang w:val="en-US"/>
        </w:rPr>
      </w:pPr>
      <w:r>
        <w:rPr>
          <w:lang w:val="en-US"/>
        </w:rPr>
        <w:t xml:space="preserve">FHIR defines </w:t>
      </w:r>
      <w:hyperlink r:id="rId572" w:history="1">
        <w:r>
          <w:rPr>
            <w:rStyle w:val="Hyperlink"/>
            <w:lang w:val="en-US"/>
          </w:rPr>
          <w:t>some useful URIs directly</w:t>
        </w:r>
      </w:hyperlink>
      <w:r>
        <w:rPr>
          <w:lang w:val="en-US"/>
        </w:rPr>
        <w:t>. OIDs (urn</w:t>
      </w:r>
      <w:proofErr w:type="gramStart"/>
      <w:r>
        <w:rPr>
          <w:lang w:val="en-US"/>
        </w:rPr>
        <w:t>:oid</w:t>
      </w:r>
      <w:proofErr w:type="gramEnd"/>
      <w:r>
        <w:rPr>
          <w:lang w:val="en-US"/>
        </w:rPr>
        <w:t xml:space="preserve">:) and UUIDs (urn:uuid:) may be registered in the </w:t>
      </w:r>
      <w:hyperlink r:id="rId573"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w:t>
      </w:r>
      <w:proofErr w:type="gramStart"/>
      <w:r>
        <w:rPr>
          <w:lang w:val="en-US"/>
        </w:rPr>
        <w:t>:ietf:rfc:3986</w:t>
      </w:r>
      <w:proofErr w:type="gramEnd"/>
      <w:r>
        <w:rPr>
          <w:lang w:val="en-US"/>
        </w:rPr>
        <w:t xml:space="preserve">", and the URI is in the </w:t>
      </w:r>
      <w:r>
        <w:rPr>
          <w:rStyle w:val="HTMLCode"/>
          <w:lang w:val="en-US"/>
        </w:rPr>
        <w:t>value</w:t>
      </w:r>
      <w:r>
        <w:rPr>
          <w:lang w:val="en-US"/>
        </w:rPr>
        <w:t xml:space="preserve">. </w:t>
      </w:r>
    </w:p>
    <w:p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rsidR="00C51368" w:rsidRDefault="00E43BD9">
      <w:pPr>
        <w:pStyle w:val="NormalWeb"/>
        <w:divId w:val="1885365110"/>
        <w:rPr>
          <w:lang w:val="en-US"/>
        </w:rPr>
      </w:pPr>
      <w:r>
        <w:rPr>
          <w:lang w:val="en-US"/>
        </w:rPr>
        <w:t xml:space="preserve">Identifier is used in the following places: </w:t>
      </w:r>
    </w:p>
    <w:bookmarkEnd w:id="70"/>
    <w:p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4" w:anchor="HumanName" w:history="1">
        <w:r>
          <w:rPr>
            <w:rStyle w:val="Hyperlink"/>
            <w:lang w:val="en-US"/>
          </w:rPr>
          <w:t>Examples</w:t>
        </w:r>
      </w:hyperlink>
      <w:r>
        <w:rPr>
          <w:lang w:val="en-US"/>
        </w:rPr>
        <w:t xml:space="preserve">, </w:t>
      </w:r>
      <w:hyperlink r:id="rId575" w:anchor="HumanName" w:history="1">
        <w:r>
          <w:rPr>
            <w:rStyle w:val="Hyperlink"/>
            <w:lang w:val="en-US"/>
          </w:rPr>
          <w:t>Detailed Descriptions</w:t>
        </w:r>
      </w:hyperlink>
      <w:r>
        <w:rPr>
          <w:lang w:val="en-US"/>
        </w:rPr>
        <w:t xml:space="preserve"> and </w:t>
      </w:r>
      <w:hyperlink r:id="rId576" w:anchor="HumanNam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name of a human with text, parts and usage information.</w:t>
      </w:r>
      <w:proofErr w:type="gramEnd"/>
      <w:r>
        <w:rPr>
          <w:lang w:val="en-US"/>
        </w:rPr>
        <w:t xml:space="preserve"> </w:t>
      </w:r>
    </w:p>
    <w:p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2183"/>
        <w:gridCol w:w="4308"/>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Destination / Comments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Surname</w:t>
            </w:r>
          </w:p>
        </w:tc>
        <w:tc>
          <w:tcPr>
            <w:tcW w:w="0" w:type="auto"/>
            <w:vAlign w:val="center"/>
            <w:hideMark/>
          </w:tcPr>
          <w:p w:rsidR="00C51368" w:rsidRDefault="00E43BD9">
            <w:pPr>
              <w:rPr>
                <w:rFonts w:eastAsia="Times New Roman"/>
              </w:rPr>
            </w:pPr>
            <w:r>
              <w:rPr>
                <w:rFonts w:eastAsia="Times New Roman"/>
              </w:rPr>
              <w:t>Smith</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First name</w:t>
            </w:r>
          </w:p>
        </w:tc>
        <w:tc>
          <w:tcPr>
            <w:tcW w:w="0" w:type="auto"/>
            <w:vAlign w:val="center"/>
            <w:hideMark/>
          </w:tcPr>
          <w:p w:rsidR="00C51368" w:rsidRDefault="00E43BD9">
            <w:pPr>
              <w:rPr>
                <w:rFonts w:eastAsia="Times New Roman"/>
              </w:rPr>
            </w:pPr>
            <w:r>
              <w:rPr>
                <w:rFonts w:eastAsia="Times New Roman"/>
              </w:rPr>
              <w:t>John</w:t>
            </w:r>
          </w:p>
        </w:tc>
        <w:tc>
          <w:tcPr>
            <w:tcW w:w="0" w:type="auto"/>
            <w:vAlign w:val="center"/>
            <w:hideMark/>
          </w:tcPr>
          <w:p w:rsidR="00C51368" w:rsidRDefault="00E43BD9">
            <w:pPr>
              <w:rPr>
                <w:rFonts w:eastAsia="Times New Roman"/>
              </w:rPr>
            </w:pPr>
            <w:r>
              <w:rPr>
                <w:rFonts w:eastAsia="Times New Roman"/>
              </w:rPr>
              <w:t>Given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Title</w:t>
            </w:r>
          </w:p>
        </w:tc>
        <w:tc>
          <w:tcPr>
            <w:tcW w:w="0" w:type="auto"/>
            <w:vAlign w:val="center"/>
            <w:hideMark/>
          </w:tcPr>
          <w:p w:rsidR="00C51368" w:rsidRDefault="00E43BD9">
            <w:pPr>
              <w:rPr>
                <w:rFonts w:eastAsia="Times New Roman"/>
              </w:rPr>
            </w:pPr>
            <w:r>
              <w:rPr>
                <w:rFonts w:eastAsia="Times New Roman"/>
              </w:rPr>
              <w:t>Mr</w:t>
            </w:r>
          </w:p>
        </w:tc>
        <w:tc>
          <w:tcPr>
            <w:tcW w:w="0" w:type="auto"/>
            <w:vAlign w:val="center"/>
            <w:hideMark/>
          </w:tcPr>
          <w:p w:rsidR="00C51368" w:rsidRDefault="00E43BD9">
            <w:pPr>
              <w:rPr>
                <w:rFonts w:eastAsia="Times New Roman"/>
              </w:rPr>
            </w:pPr>
            <w:r>
              <w:rPr>
                <w:rFonts w:eastAsia="Times New Roman"/>
              </w:rPr>
              <w:t>Prefix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Samuel</w:t>
            </w:r>
          </w:p>
        </w:tc>
        <w:tc>
          <w:tcPr>
            <w:tcW w:w="0" w:type="auto"/>
            <w:vAlign w:val="center"/>
            <w:hideMark/>
          </w:tcPr>
          <w:p w:rsidR="00C51368" w:rsidRDefault="00E43BD9">
            <w:pPr>
              <w:rPr>
                <w:rFonts w:eastAsia="Times New Roman"/>
              </w:rPr>
            </w:pPr>
            <w:r>
              <w:rPr>
                <w:rFonts w:eastAsia="Times New Roman"/>
              </w:rPr>
              <w:t>Subsequent Given Names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Patronymic</w:t>
            </w:r>
          </w:p>
        </w:tc>
        <w:tc>
          <w:tcPr>
            <w:tcW w:w="0" w:type="auto"/>
            <w:vAlign w:val="center"/>
            <w:hideMark/>
          </w:tcPr>
          <w:p w:rsidR="00C51368" w:rsidRDefault="00E43BD9">
            <w:pPr>
              <w:rPr>
                <w:rFonts w:eastAsia="Times New Roman"/>
              </w:rPr>
            </w:pPr>
            <w:r>
              <w:rPr>
                <w:rFonts w:eastAsia="Times New Roman"/>
              </w:rPr>
              <w:t>bin Osman</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lastRenderedPageBreak/>
              <w:t>Multiple family names</w:t>
            </w:r>
          </w:p>
        </w:tc>
        <w:tc>
          <w:tcPr>
            <w:tcW w:w="0" w:type="auto"/>
            <w:vAlign w:val="center"/>
            <w:hideMark/>
          </w:tcPr>
          <w:p w:rsidR="00C51368" w:rsidRDefault="00E43BD9">
            <w:pPr>
              <w:rPr>
                <w:rFonts w:eastAsia="Times New Roman"/>
              </w:rPr>
            </w:pPr>
            <w:r>
              <w:rPr>
                <w:rFonts w:eastAsia="Times New Roman"/>
              </w:rPr>
              <w:t>CarreÃ±o QuiÃ±ones</w:t>
            </w:r>
          </w:p>
        </w:tc>
        <w:tc>
          <w:tcPr>
            <w:tcW w:w="0" w:type="auto"/>
            <w:vAlign w:val="center"/>
            <w:hideMark/>
          </w:tcPr>
          <w:p w:rsidR="00C51368" w:rsidRDefault="00E43BD9">
            <w:pPr>
              <w:rPr>
                <w:rFonts w:eastAsia="Times New Roman"/>
              </w:rPr>
            </w:pPr>
            <w:r>
              <w:rPr>
                <w:rFonts w:eastAsia="Times New Roman"/>
              </w:rPr>
              <w:t>Family Name. See note below about repeats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Initials</w:t>
            </w:r>
          </w:p>
        </w:tc>
        <w:tc>
          <w:tcPr>
            <w:tcW w:w="0" w:type="auto"/>
            <w:vAlign w:val="center"/>
            <w:hideMark/>
          </w:tcPr>
          <w:p w:rsidR="00C51368" w:rsidRDefault="00E43BD9">
            <w:pPr>
              <w:rPr>
                <w:rFonts w:eastAsia="Times New Roman"/>
              </w:rPr>
            </w:pPr>
            <w:r>
              <w:rPr>
                <w:rFonts w:eastAsia="Times New Roman"/>
              </w:rPr>
              <w:t>Q.</w:t>
            </w:r>
          </w:p>
        </w:tc>
        <w:tc>
          <w:tcPr>
            <w:tcW w:w="0" w:type="auto"/>
            <w:vAlign w:val="center"/>
            <w:hideMark/>
          </w:tcPr>
          <w:p w:rsidR="00C51368" w:rsidRDefault="00E43BD9">
            <w:pPr>
              <w:rPr>
                <w:rFonts w:eastAsia="Times New Roman"/>
              </w:rPr>
            </w:pPr>
            <w:r>
              <w:rPr>
                <w:rFonts w:eastAsia="Times New Roman"/>
              </w:rPr>
              <w:t>Given Name as initial ("." recommended)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Nick Name</w:t>
            </w:r>
          </w:p>
        </w:tc>
        <w:tc>
          <w:tcPr>
            <w:tcW w:w="0" w:type="auto"/>
            <w:vAlign w:val="center"/>
            <w:hideMark/>
          </w:tcPr>
          <w:p w:rsidR="00C51368" w:rsidRDefault="00E43BD9">
            <w:pPr>
              <w:rPr>
                <w:rFonts w:eastAsia="Times New Roman"/>
              </w:rPr>
            </w:pPr>
            <w:r>
              <w:rPr>
                <w:rFonts w:eastAsia="Times New Roman"/>
              </w:rPr>
              <w:t>Jock</w:t>
            </w:r>
          </w:p>
        </w:tc>
        <w:tc>
          <w:tcPr>
            <w:tcW w:w="0" w:type="auto"/>
            <w:vAlign w:val="center"/>
            <w:hideMark/>
          </w:tcPr>
          <w:p w:rsidR="00C51368" w:rsidRDefault="00E43BD9">
            <w:pPr>
              <w:rPr>
                <w:rFonts w:eastAsia="Times New Roman"/>
              </w:rPr>
            </w:pPr>
            <w:r>
              <w:rPr>
                <w:rFonts w:eastAsia="Times New Roman"/>
              </w:rPr>
              <w:t>Given name, with Use = common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Qualifications</w:t>
            </w:r>
          </w:p>
        </w:tc>
        <w:tc>
          <w:tcPr>
            <w:tcW w:w="0" w:type="auto"/>
            <w:vAlign w:val="center"/>
            <w:hideMark/>
          </w:tcPr>
          <w:p w:rsidR="00C51368" w:rsidRDefault="00E43BD9">
            <w:pPr>
              <w:rPr>
                <w:rFonts w:eastAsia="Times New Roman"/>
              </w:rPr>
            </w:pPr>
            <w:r>
              <w:rPr>
                <w:rFonts w:eastAsia="Times New Roman"/>
              </w:rPr>
              <w:t>PhD</w:t>
            </w:r>
          </w:p>
        </w:tc>
        <w:tc>
          <w:tcPr>
            <w:tcW w:w="0" w:type="auto"/>
            <w:vAlign w:val="center"/>
            <w:hideMark/>
          </w:tcPr>
          <w:p w:rsidR="00C51368" w:rsidRDefault="00E43BD9">
            <w:pPr>
              <w:rPr>
                <w:rFonts w:eastAsia="Times New Roman"/>
              </w:rPr>
            </w:pPr>
            <w:r>
              <w:rPr>
                <w:rFonts w:eastAsia="Times New Roman"/>
              </w:rPr>
              <w:t>Suffix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Honorifics</w:t>
            </w:r>
          </w:p>
        </w:tc>
        <w:tc>
          <w:tcPr>
            <w:tcW w:w="0" w:type="auto"/>
            <w:vAlign w:val="center"/>
            <w:hideMark/>
          </w:tcPr>
          <w:p w:rsidR="00C51368" w:rsidRDefault="00E43BD9">
            <w:pPr>
              <w:rPr>
                <w:rFonts w:eastAsia="Times New Roman"/>
              </w:rPr>
            </w:pPr>
            <w:r>
              <w:rPr>
                <w:rFonts w:eastAsia="Times New Roman"/>
              </w:rPr>
              <w:t>Senior</w:t>
            </w:r>
          </w:p>
        </w:tc>
        <w:tc>
          <w:tcPr>
            <w:tcW w:w="0" w:type="auto"/>
            <w:vAlign w:val="center"/>
            <w:hideMark/>
          </w:tcPr>
          <w:p w:rsidR="00C51368" w:rsidRDefault="00E43BD9">
            <w:pPr>
              <w:rPr>
                <w:rFonts w:eastAsia="Times New Roman"/>
              </w:rPr>
            </w:pPr>
            <w:r>
              <w:rPr>
                <w:rFonts w:eastAsia="Times New Roman"/>
              </w:rPr>
              <w:t>Suffix</w:t>
            </w:r>
          </w:p>
        </w:tc>
      </w:tr>
    </w:tbl>
    <w:p w:rsidR="00C51368" w:rsidRDefault="00E43BD9">
      <w:pPr>
        <w:pStyle w:val="NormalWeb"/>
        <w:divId w:val="1885365110"/>
        <w:rPr>
          <w:lang w:val="en-US"/>
        </w:rPr>
      </w:pPr>
      <w:r>
        <w:rPr>
          <w:lang w:val="en-US"/>
        </w:rPr>
        <w:t xml:space="preserve">For further information, including all </w:t>
      </w:r>
      <w:hyperlink r:id="rId577" w:history="1">
        <w:r>
          <w:rPr>
            <w:rStyle w:val="Hyperlink"/>
            <w:lang w:val="en-US"/>
          </w:rPr>
          <w:t>W3C International Examples</w:t>
        </w:r>
      </w:hyperlink>
      <w:r>
        <w:rPr>
          <w:lang w:val="en-US"/>
        </w:rPr>
        <w:t xml:space="preserve">, consult the </w:t>
      </w:r>
      <w:hyperlink r:id="rId578" w:anchor="HumanName" w:history="1">
        <w:r>
          <w:rPr>
            <w:rStyle w:val="Hyperlink"/>
            <w:lang w:val="en-US"/>
          </w:rPr>
          <w:t>examples</w:t>
        </w:r>
      </w:hyperlink>
      <w:r>
        <w:rPr>
          <w:lang w:val="en-US"/>
        </w:rPr>
        <w:t xml:space="preserve">. </w:t>
      </w:r>
    </w:p>
    <w:p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rsidR="00C51368" w:rsidRDefault="00E43BD9">
      <w:pPr>
        <w:pStyle w:val="NormalWeb"/>
        <w:divId w:val="1885365110"/>
        <w:rPr>
          <w:lang w:val="en-US"/>
        </w:rPr>
      </w:pPr>
      <w:r>
        <w:rPr>
          <w:lang w:val="en-US"/>
        </w:rPr>
        <w:t xml:space="preserve">HumanName is used in the following places: </w:t>
      </w:r>
    </w:p>
    <w:bookmarkEnd w:id="71"/>
    <w:p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9" w:anchor="Address" w:history="1">
        <w:r>
          <w:rPr>
            <w:rStyle w:val="Hyperlink"/>
            <w:lang w:val="en-US"/>
          </w:rPr>
          <w:t>Examples</w:t>
        </w:r>
      </w:hyperlink>
      <w:r>
        <w:rPr>
          <w:lang w:val="en-US"/>
        </w:rPr>
        <w:t xml:space="preserve">, </w:t>
      </w:r>
      <w:hyperlink r:id="rId580" w:anchor="Address" w:history="1">
        <w:r>
          <w:rPr>
            <w:rStyle w:val="Hyperlink"/>
            <w:lang w:val="en-US"/>
          </w:rPr>
          <w:t>Detailed Descriptions</w:t>
        </w:r>
      </w:hyperlink>
      <w:r>
        <w:rPr>
          <w:lang w:val="en-US"/>
        </w:rPr>
        <w:t xml:space="preserve"> and </w:t>
      </w:r>
      <w:hyperlink r:id="rId581" w:anchor="Address"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postal address.</w:t>
      </w:r>
      <w:proofErr w:type="gramEnd"/>
      <w:r>
        <w:rPr>
          <w:lang w:val="en-US"/>
        </w:rPr>
        <w:t xml:space="preserve"> There </w:t>
      </w:r>
      <w:proofErr w:type="gramStart"/>
      <w:r>
        <w:rPr>
          <w:lang w:val="en-US"/>
        </w:rPr>
        <w:t>are</w:t>
      </w:r>
      <w:proofErr w:type="gramEnd"/>
      <w:r>
        <w:rPr>
          <w:lang w:val="en-US"/>
        </w:rPr>
        <w:t xml:space="preserve"> a variety of postal address formats defined around the world. Postal addresses are often also used to record a location that can be visited to find a patient or person.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rsidR="00C51368" w:rsidRDefault="00E43BD9">
      <w:pPr>
        <w:pStyle w:val="NormalWeb"/>
        <w:divId w:val="1164977567"/>
        <w:rPr>
          <w:lang w:val="en-US"/>
        </w:rPr>
      </w:pPr>
      <w:r>
        <w:rPr>
          <w:b/>
          <w:bCs/>
          <w:lang w:val="en-US"/>
        </w:rPr>
        <w:t>Constraints</w:t>
      </w:r>
    </w:p>
    <w:p w:rsidR="00C51368" w:rsidRDefault="00E43BD9">
      <w:pPr>
        <w:pStyle w:val="NormalWeb"/>
        <w:divId w:val="1885365110"/>
        <w:rPr>
          <w:lang w:val="en-US"/>
        </w:rPr>
      </w:pPr>
      <w:r>
        <w:rPr>
          <w:lang w:val="en-US"/>
        </w:rPr>
        <w:t xml:space="preserve">Address is used in the following places: </w:t>
      </w:r>
    </w:p>
    <w:bookmarkEnd w:id="72"/>
    <w:p w:rsidR="00C51368" w:rsidRDefault="00E43BD9">
      <w:pPr>
        <w:pStyle w:val="Heading2"/>
        <w:spacing w:after="15" w:afterAutospacing="0"/>
        <w:divId w:val="1885365110"/>
        <w:rPr>
          <w:rFonts w:eastAsia="Times New Roman"/>
          <w:lang w:val="en-US"/>
        </w:rPr>
      </w:pPr>
      <w:r>
        <w:rPr>
          <w:rFonts w:eastAsia="Times New Roman"/>
          <w:lang w:val="en-US"/>
        </w:rPr>
        <w:lastRenderedPageBreak/>
        <w:t xml:space="preserve">ContactPoint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2" w:anchor="ContactPoint" w:history="1">
        <w:r>
          <w:rPr>
            <w:rStyle w:val="Hyperlink"/>
            <w:lang w:val="en-US"/>
          </w:rPr>
          <w:t>Examples</w:t>
        </w:r>
      </w:hyperlink>
      <w:r>
        <w:rPr>
          <w:lang w:val="en-US"/>
        </w:rPr>
        <w:t xml:space="preserve">, </w:t>
      </w:r>
      <w:hyperlink r:id="rId583" w:anchor="ContactPoint" w:history="1">
        <w:r>
          <w:rPr>
            <w:rStyle w:val="Hyperlink"/>
            <w:lang w:val="en-US"/>
          </w:rPr>
          <w:t>Detailed Descriptions</w:t>
        </w:r>
      </w:hyperlink>
      <w:r>
        <w:rPr>
          <w:lang w:val="en-US"/>
        </w:rPr>
        <w:t xml:space="preserve"> and </w:t>
      </w:r>
      <w:hyperlink r:id="rId584" w:anchor="ContactPoi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85"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rsidR="00C51368" w:rsidRDefault="00E43BD9">
      <w:pPr>
        <w:pStyle w:val="NormalWeb"/>
        <w:divId w:val="1169565975"/>
        <w:rPr>
          <w:lang w:val="en-US"/>
        </w:rPr>
      </w:pPr>
      <w:r>
        <w:rPr>
          <w:b/>
          <w:bCs/>
          <w:lang w:val="en-US"/>
        </w:rPr>
        <w:t>Constraints</w:t>
      </w:r>
    </w:p>
    <w:p w:rsidR="00C51368" w:rsidRDefault="00E43BD9">
      <w:pPr>
        <w:pStyle w:val="NormalWeb"/>
        <w:divId w:val="1885365110"/>
        <w:rPr>
          <w:lang w:val="en-US"/>
        </w:rPr>
      </w:pPr>
      <w:r>
        <w:rPr>
          <w:lang w:val="en-US"/>
        </w:rPr>
        <w:t xml:space="preserve">ContactPoint is used in the following places: </w:t>
      </w:r>
    </w:p>
    <w:bookmarkEnd w:id="73"/>
    <w:p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6" w:anchor="Timing" w:history="1">
        <w:r>
          <w:rPr>
            <w:rStyle w:val="Hyperlink"/>
            <w:lang w:val="en-US"/>
          </w:rPr>
          <w:t>Examples</w:t>
        </w:r>
      </w:hyperlink>
      <w:r>
        <w:rPr>
          <w:lang w:val="en-US"/>
        </w:rPr>
        <w:t xml:space="preserve">, </w:t>
      </w:r>
      <w:hyperlink r:id="rId587" w:anchor="Timing" w:history="1">
        <w:r>
          <w:rPr>
            <w:rStyle w:val="Hyperlink"/>
            <w:lang w:val="en-US"/>
          </w:rPr>
          <w:t>Detailed Descriptions</w:t>
        </w:r>
      </w:hyperlink>
      <w:r>
        <w:rPr>
          <w:lang w:val="en-US"/>
        </w:rPr>
        <w:t xml:space="preserve"> and </w:t>
      </w:r>
      <w:hyperlink r:id="rId588" w:anchor="Timing"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Specifies an event that may occur multiple times.</w:t>
      </w:r>
      <w:proofErr w:type="gramEnd"/>
      <w:r>
        <w:rPr>
          <w:lang w:val="en-US"/>
        </w:rPr>
        <w:t xml:space="preserve">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rsidR="00C51368" w:rsidRDefault="00E43BD9">
      <w:pPr>
        <w:pStyle w:val="NormalWeb"/>
        <w:divId w:val="1885365110"/>
        <w:rPr>
          <w:lang w:val="en-US"/>
        </w:rPr>
      </w:pPr>
      <w:r>
        <w:rPr>
          <w:lang w:val="en-US"/>
        </w:rPr>
        <w:t xml:space="preserve">If the timing schedule has repeating criteria, the repeat can </w:t>
      </w:r>
      <w:proofErr w:type="gramStart"/>
      <w:r>
        <w:rPr>
          <w:lang w:val="en-US"/>
        </w:rPr>
        <w:t>occur</w:t>
      </w:r>
      <w:proofErr w:type="gramEnd"/>
      <w:r>
        <w:rPr>
          <w:lang w:val="en-US"/>
        </w:rPr>
        <w:t xml:space="preserve"> a given number of times per the specified duration or in relation to some real world event. If no end condition is specified, the schedule will terminate on some criteria that are expressed elsewhere. </w:t>
      </w:r>
    </w:p>
    <w:p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w:t>
      </w:r>
      <w:proofErr w:type="gramStart"/>
      <w:r>
        <w:rPr>
          <w:lang w:val="en-US"/>
        </w:rPr>
        <w:t>be</w:t>
      </w:r>
      <w:proofErr w:type="gramEnd"/>
      <w:r>
        <w:rPr>
          <w:lang w:val="en-US"/>
        </w:rPr>
        <w:t xml:space="preserve"> a </w:t>
      </w:r>
      <w:hyperlink r:id="rId589" w:history="1">
        <w:r>
          <w:rPr>
            <w:rStyle w:val="Hyperlink"/>
            <w:lang w:val="en-US"/>
          </w:rPr>
          <w:t>UCUM unit of time</w:t>
        </w:r>
      </w:hyperlink>
      <w:r>
        <w:rPr>
          <w:lang w:val="en-US"/>
        </w:rPr>
        <w:t xml:space="preserve">. </w:t>
      </w:r>
    </w:p>
    <w:p w:rsidR="00C51368" w:rsidRDefault="00E43BD9">
      <w:pPr>
        <w:pStyle w:val="NormalWeb"/>
        <w:divId w:val="1885365110"/>
        <w:rPr>
          <w:lang w:val="en-US"/>
        </w:rPr>
      </w:pPr>
      <w:r>
        <w:rPr>
          <w:lang w:val="en-US"/>
        </w:rPr>
        <w:lastRenderedPageBreak/>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790"/>
        <w:gridCol w:w="1236"/>
        <w:gridCol w:w="898"/>
        <w:gridCol w:w="1279"/>
        <w:gridCol w:w="605"/>
        <w:gridCol w:w="1051"/>
        <w:gridCol w:w="986"/>
        <w:gridCol w:w="507"/>
        <w:gridCol w:w="1087"/>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duration</w:t>
            </w:r>
          </w:p>
        </w:tc>
        <w:tc>
          <w:tcPr>
            <w:tcW w:w="0" w:type="auto"/>
            <w:vAlign w:val="center"/>
            <w:hideMark/>
          </w:tcPr>
          <w:p w:rsidR="00C51368" w:rsidRDefault="00E43BD9">
            <w:pPr>
              <w:rPr>
                <w:rFonts w:eastAsia="Times New Roman"/>
              </w:rPr>
            </w:pPr>
            <w:r>
              <w:rPr>
                <w:rFonts w:eastAsia="Times New Roman"/>
                <w:b/>
                <w:bCs/>
              </w:rPr>
              <w:t>durationUnits</w:t>
            </w:r>
          </w:p>
        </w:tc>
        <w:tc>
          <w:tcPr>
            <w:tcW w:w="0" w:type="auto"/>
            <w:vAlign w:val="center"/>
            <w:hideMark/>
          </w:tcPr>
          <w:p w:rsidR="00C51368" w:rsidRDefault="00E43BD9">
            <w:pPr>
              <w:rPr>
                <w:rFonts w:eastAsia="Times New Roman"/>
              </w:rPr>
            </w:pPr>
            <w:r>
              <w:rPr>
                <w:rFonts w:eastAsia="Times New Roman"/>
                <w:b/>
                <w:bCs/>
              </w:rPr>
              <w:t>frequency</w:t>
            </w:r>
          </w:p>
        </w:tc>
        <w:tc>
          <w:tcPr>
            <w:tcW w:w="0" w:type="auto"/>
            <w:vAlign w:val="center"/>
            <w:hideMark/>
          </w:tcPr>
          <w:p w:rsidR="00C51368" w:rsidRDefault="00E43BD9">
            <w:pPr>
              <w:rPr>
                <w:rFonts w:eastAsia="Times New Roman"/>
              </w:rPr>
            </w:pPr>
            <w:r>
              <w:rPr>
                <w:rFonts w:eastAsia="Times New Roman"/>
                <w:b/>
                <w:bCs/>
              </w:rPr>
              <w:t>frequencyMax</w:t>
            </w:r>
          </w:p>
        </w:tc>
        <w:tc>
          <w:tcPr>
            <w:tcW w:w="0" w:type="auto"/>
            <w:vAlign w:val="center"/>
            <w:hideMark/>
          </w:tcPr>
          <w:p w:rsidR="00C51368" w:rsidRDefault="00E43BD9">
            <w:pPr>
              <w:rPr>
                <w:rFonts w:eastAsia="Times New Roman"/>
              </w:rPr>
            </w:pPr>
            <w:r>
              <w:rPr>
                <w:rFonts w:eastAsia="Times New Roman"/>
                <w:b/>
                <w:bCs/>
              </w:rPr>
              <w:t>period</w:t>
            </w:r>
          </w:p>
        </w:tc>
        <w:tc>
          <w:tcPr>
            <w:tcW w:w="0" w:type="auto"/>
            <w:vAlign w:val="center"/>
            <w:hideMark/>
          </w:tcPr>
          <w:p w:rsidR="00C51368" w:rsidRDefault="00E43BD9">
            <w:pPr>
              <w:rPr>
                <w:rFonts w:eastAsia="Times New Roman"/>
              </w:rPr>
            </w:pPr>
            <w:r>
              <w:rPr>
                <w:rFonts w:eastAsia="Times New Roman"/>
                <w:b/>
                <w:bCs/>
              </w:rPr>
              <w:t>periodUnits</w:t>
            </w:r>
          </w:p>
        </w:tc>
        <w:tc>
          <w:tcPr>
            <w:tcW w:w="0" w:type="auto"/>
            <w:vAlign w:val="center"/>
            <w:hideMark/>
          </w:tcPr>
          <w:p w:rsidR="00C51368" w:rsidRDefault="00E43BD9">
            <w:pPr>
              <w:rPr>
                <w:rFonts w:eastAsia="Times New Roman"/>
              </w:rPr>
            </w:pPr>
            <w:r>
              <w:rPr>
                <w:rFonts w:eastAsia="Times New Roman"/>
                <w:b/>
                <w:bCs/>
              </w:rPr>
              <w:t>periodMax</w:t>
            </w:r>
          </w:p>
        </w:tc>
        <w:tc>
          <w:tcPr>
            <w:tcW w:w="0" w:type="auto"/>
            <w:vAlign w:val="center"/>
            <w:hideMark/>
          </w:tcPr>
          <w:p w:rsidR="00C51368" w:rsidRDefault="00E43BD9">
            <w:pPr>
              <w:rPr>
                <w:rFonts w:eastAsia="Times New Roman"/>
              </w:rPr>
            </w:pPr>
            <w:r>
              <w:rPr>
                <w:rFonts w:eastAsia="Times New Roman"/>
                <w:b/>
                <w:bCs/>
              </w:rPr>
              <w:t>when</w:t>
            </w:r>
          </w:p>
        </w:tc>
        <w:tc>
          <w:tcPr>
            <w:tcW w:w="0" w:type="auto"/>
            <w:vAlign w:val="center"/>
            <w:hideMark/>
          </w:tcPr>
          <w:p w:rsidR="00C51368" w:rsidRDefault="00E43BD9">
            <w:pPr>
              <w:rPr>
                <w:rFonts w:eastAsia="Times New Roman"/>
              </w:rPr>
            </w:pPr>
            <w:r>
              <w:rPr>
                <w:rFonts w:eastAsia="Times New Roman"/>
                <w:b/>
                <w:bCs/>
              </w:rPr>
              <w:t>bounds[x]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Q6H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8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8</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7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7</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3-4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4-6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21 days for 1 hour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Three times a week for Â½ hour</w:t>
            </w:r>
          </w:p>
        </w:tc>
        <w:tc>
          <w:tcPr>
            <w:tcW w:w="0" w:type="auto"/>
            <w:vAlign w:val="center"/>
            <w:hideMark/>
          </w:tcPr>
          <w:p w:rsidR="00C51368" w:rsidRDefault="00E43BD9">
            <w:pPr>
              <w:rPr>
                <w:rFonts w:eastAsia="Times New Roman"/>
              </w:rPr>
            </w:pPr>
            <w:r>
              <w:rPr>
                <w:rFonts w:eastAsia="Times New Roman"/>
              </w:rPr>
              <w:t>0.5</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wk</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With breakfast</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CM</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For 5 minutes, 10 minutes before meals</w:t>
            </w:r>
          </w:p>
        </w:tc>
        <w:tc>
          <w:tcPr>
            <w:tcW w:w="0" w:type="auto"/>
            <w:vAlign w:val="center"/>
            <w:hideMark/>
          </w:tcPr>
          <w:p w:rsidR="00C51368" w:rsidRDefault="00E43BD9">
            <w:pPr>
              <w:rPr>
                <w:rFonts w:eastAsia="Times New Roman"/>
              </w:rPr>
            </w:pPr>
            <w:r>
              <w:rPr>
                <w:rFonts w:eastAsia="Times New Roman"/>
              </w:rPr>
              <w:t>5</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10</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 for 14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Duration = 14 days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 start on 7/1/2015 at 1:00 PM</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Period, low = 2015-07-01T13:00:00</w:t>
            </w:r>
          </w:p>
        </w:tc>
      </w:tr>
      <w:tr w:rsidR="00C51368">
        <w:trPr>
          <w:divId w:val="188536511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1673293670"/>
        <w:rPr>
          <w:lang w:val="en-US"/>
        </w:rPr>
      </w:pPr>
      <w:r>
        <w:rPr>
          <w:b/>
          <w:bCs/>
          <w:lang w:val="en-US"/>
        </w:rPr>
        <w:t>Constraints</w:t>
      </w:r>
    </w:p>
    <w:p w:rsidR="00C51368" w:rsidRDefault="00E43BD9">
      <w:pPr>
        <w:pStyle w:val="NormalWeb"/>
        <w:divId w:val="1885365110"/>
        <w:rPr>
          <w:lang w:val="en-US"/>
        </w:rPr>
      </w:pPr>
      <w:r>
        <w:rPr>
          <w:lang w:val="en-US"/>
        </w:rPr>
        <w:lastRenderedPageBreak/>
        <w:t xml:space="preserve">Timing is used in the following places: </w:t>
      </w:r>
    </w:p>
    <w:bookmarkEnd w:id="74"/>
    <w:p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90" w:anchor="Signature" w:history="1">
        <w:r>
          <w:rPr>
            <w:rStyle w:val="Hyperlink"/>
            <w:lang w:val="en-US"/>
          </w:rPr>
          <w:t>Examples</w:t>
        </w:r>
      </w:hyperlink>
      <w:r>
        <w:rPr>
          <w:lang w:val="en-US"/>
        </w:rPr>
        <w:t xml:space="preserve">, </w:t>
      </w:r>
      <w:hyperlink r:id="rId591" w:anchor="Signature" w:history="1">
        <w:r>
          <w:rPr>
            <w:rStyle w:val="Hyperlink"/>
            <w:lang w:val="en-US"/>
          </w:rPr>
          <w:t>Detailed Descriptions</w:t>
        </w:r>
      </w:hyperlink>
      <w:r>
        <w:rPr>
          <w:lang w:val="en-US"/>
        </w:rPr>
        <w:t xml:space="preserve"> and </w:t>
      </w:r>
      <w:hyperlink r:id="rId592" w:anchor="Signatur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rsidR="00C51368" w:rsidRDefault="00E43BD9">
      <w:pPr>
        <w:pStyle w:val="NormalWeb"/>
        <w:divId w:val="1162234903"/>
        <w:rPr>
          <w:lang w:val="en-US"/>
        </w:rPr>
      </w:pPr>
      <w:r>
        <w:rPr>
          <w:b/>
          <w:bCs/>
          <w:lang w:val="en-US"/>
        </w:rPr>
        <w:t>Constraints</w:t>
      </w:r>
    </w:p>
    <w:p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93"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94"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NormalWeb"/>
        <w:divId w:val="1885365110"/>
        <w:rPr>
          <w:lang w:val="en-US"/>
        </w:rPr>
      </w:pPr>
      <w:r>
        <w:rPr>
          <w:lang w:val="en-US"/>
        </w:rPr>
        <w:t> </w:t>
      </w:r>
    </w:p>
    <w:p w:rsidR="00C51368" w:rsidRDefault="00E43BD9">
      <w:pPr>
        <w:pStyle w:val="Heading3"/>
        <w:divId w:val="1885365110"/>
        <w:rPr>
          <w:rFonts w:eastAsia="Times New Roman"/>
          <w:lang w:val="en-US"/>
        </w:rPr>
      </w:pPr>
      <w:r>
        <w:rPr>
          <w:rFonts w:eastAsia="Times New Roman"/>
          <w:lang w:val="en-US"/>
        </w:rPr>
        <w:t>XML Signature rules</w:t>
      </w:r>
    </w:p>
    <w:p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95"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96" w:anchor="canonical" w:history="1">
        <w:r>
          <w:rPr>
            <w:rStyle w:val="Hyperlink"/>
            <w:rFonts w:eastAsia="Times New Roman"/>
            <w:lang w:val="en-US"/>
          </w:rPr>
          <w:t>Canonical XML form</w:t>
        </w:r>
      </w:hyperlink>
      <w:r>
        <w:rPr>
          <w:rFonts w:eastAsia="Times New Roman"/>
          <w:lang w:val="en-US"/>
        </w:rPr>
        <w:t xml:space="preserve"> of the resource(s)</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rsidR="00C51368" w:rsidRDefault="00E43BD9">
      <w:pPr>
        <w:pStyle w:val="NormalWeb"/>
        <w:divId w:val="1885365110"/>
        <w:rPr>
          <w:lang w:val="en-US"/>
        </w:rPr>
      </w:pPr>
      <w:r>
        <w:rPr>
          <w:lang w:val="en-US"/>
        </w:rPr>
        <w:t xml:space="preserve">There are three levels of signature verification: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lastRenderedPageBreak/>
        <w:t xml:space="preserve">confirming that the signer was authentic, not revoked, and appropriate to the signature purpose, </w:t>
      </w:r>
    </w:p>
    <w:p w:rsidR="00C51368" w:rsidRDefault="00E43BD9">
      <w:pPr>
        <w:numPr>
          <w:ilvl w:val="0"/>
          <w:numId w:val="40"/>
        </w:numPr>
        <w:spacing w:before="100" w:beforeAutospacing="1" w:after="100" w:afterAutospacing="1"/>
        <w:divId w:val="1885365110"/>
        <w:rPr>
          <w:rFonts w:eastAsia="Times New Roman"/>
          <w:lang w:val="en-US"/>
        </w:rPr>
      </w:pPr>
      <w:proofErr w:type="gramStart"/>
      <w:r>
        <w:rPr>
          <w:rFonts w:eastAsia="Times New Roman"/>
          <w:lang w:val="en-US"/>
        </w:rPr>
        <w:t>confirming</w:t>
      </w:r>
      <w:proofErr w:type="gramEnd"/>
      <w:r>
        <w:rPr>
          <w:rFonts w:eastAsia="Times New Roman"/>
          <w:lang w:val="en-US"/>
        </w:rPr>
        <w:t xml:space="preserve"> that the signed content of interest is unmodified using the hash algorithm.</w:t>
      </w:r>
    </w:p>
    <w:p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rsidR="00C51368" w:rsidRDefault="00E43BD9">
      <w:pPr>
        <w:pStyle w:val="NormalWeb"/>
        <w:divId w:val="1885365110"/>
        <w:rPr>
          <w:lang w:val="en-US"/>
        </w:rPr>
      </w:pPr>
      <w:r>
        <w:rPr>
          <w:lang w:val="en-US"/>
        </w:rPr>
        <w:t xml:space="preserve">Signature is used in the following places: </w:t>
      </w:r>
    </w:p>
    <w:bookmarkEnd w:id="75"/>
    <w:p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97" w:anchor="Annotation" w:history="1">
        <w:r>
          <w:rPr>
            <w:rStyle w:val="Hyperlink"/>
            <w:lang w:val="en-US"/>
          </w:rPr>
          <w:t>Examples</w:t>
        </w:r>
      </w:hyperlink>
      <w:r>
        <w:rPr>
          <w:lang w:val="en-US"/>
        </w:rPr>
        <w:t xml:space="preserve">, </w:t>
      </w:r>
      <w:hyperlink r:id="rId598" w:anchor="Annotation" w:history="1">
        <w:r>
          <w:rPr>
            <w:rStyle w:val="Hyperlink"/>
            <w:lang w:val="en-US"/>
          </w:rPr>
          <w:t>Detailed Descriptions</w:t>
        </w:r>
      </w:hyperlink>
      <w:r>
        <w:rPr>
          <w:lang w:val="en-US"/>
        </w:rPr>
        <w:t xml:space="preserve"> and </w:t>
      </w:r>
      <w:hyperlink r:id="rId599" w:anchor="Annotation"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text note which also contains information about who made the statement and when.</w:t>
      </w:r>
      <w:proofErr w:type="gramEnd"/>
      <w:r>
        <w:rPr>
          <w:lang w:val="en-US"/>
        </w:rPr>
        <w:t xml:space="preserve"> </w:t>
      </w:r>
    </w:p>
    <w:p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rsidR="00C51368" w:rsidRDefault="00E43BD9">
      <w:pPr>
        <w:pStyle w:val="NormalWeb"/>
        <w:divId w:val="1885365110"/>
        <w:rPr>
          <w:lang w:val="en-US"/>
        </w:rPr>
      </w:pPr>
      <w:r>
        <w:rPr>
          <w:lang w:val="en-US"/>
        </w:rPr>
        <w:t xml:space="preserve">This element may need to be included in narrative because of the potential for modifying information. </w:t>
      </w:r>
    </w:p>
    <w:p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rsidR="00C51368" w:rsidRDefault="00E43BD9">
      <w:pPr>
        <w:pStyle w:val="NormalWeb"/>
        <w:divId w:val="1885365110"/>
        <w:rPr>
          <w:lang w:val="en-US"/>
        </w:rPr>
      </w:pPr>
      <w:r>
        <w:rPr>
          <w:lang w:val="en-US"/>
        </w:rPr>
        <w:t xml:space="preserve">Annotation is used in the following places: </w:t>
      </w:r>
    </w:p>
    <w:p w:rsidR="00C51368" w:rsidRDefault="00E43BD9">
      <w:pPr>
        <w:pStyle w:val="Heading2"/>
        <w:divId w:val="1885365110"/>
        <w:rPr>
          <w:rFonts w:eastAsia="Times New Roman"/>
          <w:lang w:val="en-US"/>
        </w:rPr>
      </w:pPr>
      <w:bookmarkStart w:id="86" w:name="open"/>
      <w:bookmarkEnd w:id="86"/>
      <w:r>
        <w:rPr>
          <w:rFonts w:eastAsia="Times New Roman"/>
          <w:lang w:val="en-US"/>
        </w:rPr>
        <w:t>Open Type Element</w:t>
      </w:r>
    </w:p>
    <w:p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rsidR="00C51368" w:rsidRDefault="00C166DE">
      <w:pPr>
        <w:numPr>
          <w:ilvl w:val="0"/>
          <w:numId w:val="41"/>
        </w:numPr>
        <w:spacing w:before="100" w:beforeAutospacing="1" w:after="100" w:afterAutospacing="1"/>
        <w:divId w:val="1885365110"/>
        <w:rPr>
          <w:rFonts w:eastAsia="Times New Roman"/>
          <w:lang w:val="en-US"/>
        </w:rPr>
      </w:pPr>
      <w:hyperlink r:id="rId600" w:anchor="boolean" w:history="1">
        <w:r w:rsidR="00E43BD9">
          <w:rPr>
            <w:rStyle w:val="Hyperlink"/>
            <w:rFonts w:eastAsia="Times New Roman"/>
            <w:lang w:val="en-US"/>
          </w:rPr>
          <w:t>boolean</w:t>
        </w:r>
      </w:hyperlink>
    </w:p>
    <w:p w:rsidR="00C51368" w:rsidRDefault="00C166DE">
      <w:pPr>
        <w:numPr>
          <w:ilvl w:val="0"/>
          <w:numId w:val="41"/>
        </w:numPr>
        <w:spacing w:before="100" w:beforeAutospacing="1" w:after="100" w:afterAutospacing="1"/>
        <w:divId w:val="1885365110"/>
        <w:rPr>
          <w:rFonts w:eastAsia="Times New Roman"/>
          <w:lang w:val="en-US"/>
        </w:rPr>
      </w:pPr>
      <w:hyperlink r:id="rId601" w:anchor="integer" w:history="1">
        <w:r w:rsidR="00E43BD9">
          <w:rPr>
            <w:rStyle w:val="Hyperlink"/>
            <w:rFonts w:eastAsia="Times New Roman"/>
            <w:lang w:val="en-US"/>
          </w:rPr>
          <w:t>integer</w:t>
        </w:r>
      </w:hyperlink>
    </w:p>
    <w:p w:rsidR="00C51368" w:rsidRDefault="00C166DE">
      <w:pPr>
        <w:numPr>
          <w:ilvl w:val="0"/>
          <w:numId w:val="41"/>
        </w:numPr>
        <w:spacing w:before="100" w:beforeAutospacing="1" w:after="100" w:afterAutospacing="1"/>
        <w:divId w:val="1885365110"/>
        <w:rPr>
          <w:rFonts w:eastAsia="Times New Roman"/>
          <w:lang w:val="en-US"/>
        </w:rPr>
      </w:pPr>
      <w:hyperlink r:id="rId602" w:anchor="decimal" w:history="1">
        <w:r w:rsidR="00E43BD9">
          <w:rPr>
            <w:rStyle w:val="Hyperlink"/>
            <w:rFonts w:eastAsia="Times New Roman"/>
            <w:lang w:val="en-US"/>
          </w:rPr>
          <w:t>decimal</w:t>
        </w:r>
      </w:hyperlink>
    </w:p>
    <w:p w:rsidR="00C51368" w:rsidRDefault="00C166DE">
      <w:pPr>
        <w:numPr>
          <w:ilvl w:val="0"/>
          <w:numId w:val="41"/>
        </w:numPr>
        <w:spacing w:before="100" w:beforeAutospacing="1" w:after="100" w:afterAutospacing="1"/>
        <w:divId w:val="1885365110"/>
        <w:rPr>
          <w:rFonts w:eastAsia="Times New Roman"/>
          <w:lang w:val="en-US"/>
        </w:rPr>
      </w:pPr>
      <w:hyperlink r:id="rId603" w:anchor="base64Binary" w:history="1">
        <w:r w:rsidR="00E43BD9">
          <w:rPr>
            <w:rStyle w:val="Hyperlink"/>
            <w:rFonts w:eastAsia="Times New Roman"/>
            <w:lang w:val="en-US"/>
          </w:rPr>
          <w:t>base64Binary</w:t>
        </w:r>
      </w:hyperlink>
    </w:p>
    <w:p w:rsidR="00C51368" w:rsidRDefault="00C166DE">
      <w:pPr>
        <w:numPr>
          <w:ilvl w:val="0"/>
          <w:numId w:val="41"/>
        </w:numPr>
        <w:spacing w:before="100" w:beforeAutospacing="1" w:after="100" w:afterAutospacing="1"/>
        <w:divId w:val="1885365110"/>
        <w:rPr>
          <w:rFonts w:eastAsia="Times New Roman"/>
          <w:lang w:val="en-US"/>
        </w:rPr>
      </w:pPr>
      <w:hyperlink r:id="rId604" w:anchor="instant" w:history="1">
        <w:r w:rsidR="00E43BD9">
          <w:rPr>
            <w:rStyle w:val="Hyperlink"/>
            <w:rFonts w:eastAsia="Times New Roman"/>
            <w:lang w:val="en-US"/>
          </w:rPr>
          <w:t>instant</w:t>
        </w:r>
      </w:hyperlink>
    </w:p>
    <w:p w:rsidR="00C51368" w:rsidRDefault="00C166DE">
      <w:pPr>
        <w:numPr>
          <w:ilvl w:val="0"/>
          <w:numId w:val="41"/>
        </w:numPr>
        <w:spacing w:before="100" w:beforeAutospacing="1" w:after="100" w:afterAutospacing="1"/>
        <w:divId w:val="1885365110"/>
        <w:rPr>
          <w:rFonts w:eastAsia="Times New Roman"/>
          <w:lang w:val="en-US"/>
        </w:rPr>
      </w:pPr>
      <w:hyperlink r:id="rId605" w:anchor="string" w:history="1">
        <w:r w:rsidR="00E43BD9">
          <w:rPr>
            <w:rStyle w:val="Hyperlink"/>
            <w:rFonts w:eastAsia="Times New Roman"/>
            <w:lang w:val="en-US"/>
          </w:rPr>
          <w:t>string</w:t>
        </w:r>
      </w:hyperlink>
    </w:p>
    <w:p w:rsidR="00C51368" w:rsidRDefault="00C166DE">
      <w:pPr>
        <w:numPr>
          <w:ilvl w:val="0"/>
          <w:numId w:val="41"/>
        </w:numPr>
        <w:spacing w:before="100" w:beforeAutospacing="1" w:after="100" w:afterAutospacing="1"/>
        <w:divId w:val="1885365110"/>
        <w:rPr>
          <w:rFonts w:eastAsia="Times New Roman"/>
          <w:lang w:val="en-US"/>
        </w:rPr>
      </w:pPr>
      <w:hyperlink r:id="rId606" w:anchor="uri" w:history="1">
        <w:r w:rsidR="00E43BD9">
          <w:rPr>
            <w:rStyle w:val="Hyperlink"/>
            <w:rFonts w:eastAsia="Times New Roman"/>
            <w:lang w:val="en-US"/>
          </w:rPr>
          <w:t>uri</w:t>
        </w:r>
      </w:hyperlink>
    </w:p>
    <w:p w:rsidR="00C51368" w:rsidRDefault="00C166DE">
      <w:pPr>
        <w:numPr>
          <w:ilvl w:val="0"/>
          <w:numId w:val="41"/>
        </w:numPr>
        <w:spacing w:before="100" w:beforeAutospacing="1" w:after="100" w:afterAutospacing="1"/>
        <w:divId w:val="1885365110"/>
        <w:rPr>
          <w:rFonts w:eastAsia="Times New Roman"/>
          <w:lang w:val="en-US"/>
        </w:rPr>
      </w:pPr>
      <w:hyperlink r:id="rId607" w:anchor="date" w:history="1">
        <w:r w:rsidR="00E43BD9">
          <w:rPr>
            <w:rStyle w:val="Hyperlink"/>
            <w:rFonts w:eastAsia="Times New Roman"/>
            <w:lang w:val="en-US"/>
          </w:rPr>
          <w:t>date</w:t>
        </w:r>
      </w:hyperlink>
    </w:p>
    <w:p w:rsidR="00C51368" w:rsidRDefault="00C166DE">
      <w:pPr>
        <w:numPr>
          <w:ilvl w:val="0"/>
          <w:numId w:val="41"/>
        </w:numPr>
        <w:spacing w:before="100" w:beforeAutospacing="1" w:after="100" w:afterAutospacing="1"/>
        <w:divId w:val="1885365110"/>
        <w:rPr>
          <w:rFonts w:eastAsia="Times New Roman"/>
          <w:lang w:val="en-US"/>
        </w:rPr>
      </w:pPr>
      <w:hyperlink r:id="rId608" w:anchor="dateTime" w:history="1">
        <w:r w:rsidR="00E43BD9">
          <w:rPr>
            <w:rStyle w:val="Hyperlink"/>
            <w:rFonts w:eastAsia="Times New Roman"/>
            <w:lang w:val="en-US"/>
          </w:rPr>
          <w:t>dateTime</w:t>
        </w:r>
      </w:hyperlink>
    </w:p>
    <w:p w:rsidR="00C51368" w:rsidRDefault="00C166DE">
      <w:pPr>
        <w:numPr>
          <w:ilvl w:val="0"/>
          <w:numId w:val="41"/>
        </w:numPr>
        <w:spacing w:before="100" w:beforeAutospacing="1" w:after="100" w:afterAutospacing="1"/>
        <w:divId w:val="1885365110"/>
        <w:rPr>
          <w:rFonts w:eastAsia="Times New Roman"/>
          <w:lang w:val="en-US"/>
        </w:rPr>
      </w:pPr>
      <w:hyperlink r:id="rId609" w:anchor="time" w:history="1">
        <w:r w:rsidR="00E43BD9">
          <w:rPr>
            <w:rStyle w:val="Hyperlink"/>
            <w:rFonts w:eastAsia="Times New Roman"/>
            <w:lang w:val="en-US"/>
          </w:rPr>
          <w:t>time</w:t>
        </w:r>
      </w:hyperlink>
    </w:p>
    <w:p w:rsidR="00C51368" w:rsidRDefault="00C166DE">
      <w:pPr>
        <w:numPr>
          <w:ilvl w:val="0"/>
          <w:numId w:val="41"/>
        </w:numPr>
        <w:spacing w:before="100" w:beforeAutospacing="1" w:after="100" w:afterAutospacing="1"/>
        <w:divId w:val="1885365110"/>
        <w:rPr>
          <w:rFonts w:eastAsia="Times New Roman"/>
          <w:lang w:val="en-US"/>
        </w:rPr>
      </w:pPr>
      <w:hyperlink r:id="rId610" w:anchor="code" w:history="1">
        <w:r w:rsidR="00E43BD9">
          <w:rPr>
            <w:rStyle w:val="Hyperlink"/>
            <w:rFonts w:eastAsia="Times New Roman"/>
            <w:lang w:val="en-US"/>
          </w:rPr>
          <w:t>code</w:t>
        </w:r>
      </w:hyperlink>
    </w:p>
    <w:p w:rsidR="00C51368" w:rsidRDefault="00C166DE">
      <w:pPr>
        <w:numPr>
          <w:ilvl w:val="0"/>
          <w:numId w:val="41"/>
        </w:numPr>
        <w:spacing w:before="100" w:beforeAutospacing="1" w:after="100" w:afterAutospacing="1"/>
        <w:divId w:val="1885365110"/>
        <w:rPr>
          <w:rFonts w:eastAsia="Times New Roman"/>
          <w:lang w:val="en-US"/>
        </w:rPr>
      </w:pPr>
      <w:hyperlink r:id="rId611" w:anchor="oid" w:history="1">
        <w:r w:rsidR="00E43BD9">
          <w:rPr>
            <w:rStyle w:val="Hyperlink"/>
            <w:rFonts w:eastAsia="Times New Roman"/>
            <w:lang w:val="en-US"/>
          </w:rPr>
          <w:t>oid</w:t>
        </w:r>
      </w:hyperlink>
    </w:p>
    <w:p w:rsidR="00C51368" w:rsidRDefault="00C166DE">
      <w:pPr>
        <w:numPr>
          <w:ilvl w:val="0"/>
          <w:numId w:val="41"/>
        </w:numPr>
        <w:spacing w:before="100" w:beforeAutospacing="1" w:after="100" w:afterAutospacing="1"/>
        <w:divId w:val="1885365110"/>
        <w:rPr>
          <w:rFonts w:eastAsia="Times New Roman"/>
          <w:lang w:val="en-US"/>
        </w:rPr>
      </w:pPr>
      <w:hyperlink r:id="rId612" w:anchor="id" w:history="1">
        <w:r w:rsidR="00E43BD9">
          <w:rPr>
            <w:rStyle w:val="Hyperlink"/>
            <w:rFonts w:eastAsia="Times New Roman"/>
            <w:lang w:val="en-US"/>
          </w:rPr>
          <w:t>id</w:t>
        </w:r>
      </w:hyperlink>
    </w:p>
    <w:p w:rsidR="00C51368" w:rsidRDefault="00C166DE">
      <w:pPr>
        <w:numPr>
          <w:ilvl w:val="0"/>
          <w:numId w:val="41"/>
        </w:numPr>
        <w:spacing w:before="100" w:beforeAutospacing="1" w:after="100" w:afterAutospacing="1"/>
        <w:divId w:val="1885365110"/>
        <w:rPr>
          <w:rFonts w:eastAsia="Times New Roman"/>
          <w:lang w:val="en-US"/>
        </w:rPr>
      </w:pPr>
      <w:hyperlink r:id="rId613" w:anchor="unsignedInt" w:history="1">
        <w:r w:rsidR="00E43BD9">
          <w:rPr>
            <w:rStyle w:val="Hyperlink"/>
            <w:rFonts w:eastAsia="Times New Roman"/>
            <w:lang w:val="en-US"/>
          </w:rPr>
          <w:t>unsignedInt</w:t>
        </w:r>
      </w:hyperlink>
    </w:p>
    <w:p w:rsidR="00C51368" w:rsidRDefault="00C166DE">
      <w:pPr>
        <w:numPr>
          <w:ilvl w:val="0"/>
          <w:numId w:val="41"/>
        </w:numPr>
        <w:spacing w:before="100" w:beforeAutospacing="1" w:after="100" w:afterAutospacing="1"/>
        <w:divId w:val="1885365110"/>
        <w:rPr>
          <w:rFonts w:eastAsia="Times New Roman"/>
          <w:lang w:val="en-US"/>
        </w:rPr>
      </w:pPr>
      <w:hyperlink r:id="rId614" w:anchor="positiveInt" w:history="1">
        <w:r w:rsidR="00E43BD9">
          <w:rPr>
            <w:rStyle w:val="Hyperlink"/>
            <w:rFonts w:eastAsia="Times New Roman"/>
            <w:lang w:val="en-US"/>
          </w:rPr>
          <w:t>positiveInt</w:t>
        </w:r>
      </w:hyperlink>
    </w:p>
    <w:p w:rsidR="00C51368" w:rsidRDefault="00C166DE">
      <w:pPr>
        <w:numPr>
          <w:ilvl w:val="0"/>
          <w:numId w:val="41"/>
        </w:numPr>
        <w:spacing w:before="100" w:beforeAutospacing="1" w:after="100" w:afterAutospacing="1"/>
        <w:divId w:val="1885365110"/>
        <w:rPr>
          <w:rFonts w:eastAsia="Times New Roman"/>
          <w:lang w:val="en-US"/>
        </w:rPr>
      </w:pPr>
      <w:hyperlink r:id="rId615" w:anchor="markdown" w:history="1">
        <w:r w:rsidR="00E43BD9">
          <w:rPr>
            <w:rStyle w:val="Hyperlink"/>
            <w:rFonts w:eastAsia="Times New Roman"/>
            <w:lang w:val="en-US"/>
          </w:rPr>
          <w:t>markdown</w:t>
        </w:r>
      </w:hyperlink>
    </w:p>
    <w:p w:rsidR="00C51368" w:rsidRDefault="00C166DE">
      <w:pPr>
        <w:numPr>
          <w:ilvl w:val="0"/>
          <w:numId w:val="41"/>
        </w:numPr>
        <w:spacing w:before="100" w:beforeAutospacing="1" w:after="100" w:afterAutospacing="1"/>
        <w:divId w:val="1885365110"/>
        <w:rPr>
          <w:rFonts w:eastAsia="Times New Roman"/>
          <w:lang w:val="en-US"/>
        </w:rPr>
      </w:pPr>
      <w:hyperlink r:id="rId616" w:anchor="Annotation" w:history="1">
        <w:r w:rsidR="00E43BD9">
          <w:rPr>
            <w:rStyle w:val="Hyperlink"/>
            <w:rFonts w:eastAsia="Times New Roman"/>
            <w:lang w:val="en-US"/>
          </w:rPr>
          <w:t>Annotation</w:t>
        </w:r>
      </w:hyperlink>
    </w:p>
    <w:p w:rsidR="00C51368" w:rsidRDefault="00C166DE">
      <w:pPr>
        <w:numPr>
          <w:ilvl w:val="0"/>
          <w:numId w:val="41"/>
        </w:numPr>
        <w:spacing w:before="100" w:beforeAutospacing="1" w:after="100" w:afterAutospacing="1"/>
        <w:divId w:val="1885365110"/>
        <w:rPr>
          <w:rFonts w:eastAsia="Times New Roman"/>
          <w:lang w:val="en-US"/>
        </w:rPr>
      </w:pPr>
      <w:hyperlink r:id="rId617" w:anchor="Attachment" w:history="1">
        <w:r w:rsidR="00E43BD9">
          <w:rPr>
            <w:rStyle w:val="Hyperlink"/>
            <w:rFonts w:eastAsia="Times New Roman"/>
            <w:lang w:val="en-US"/>
          </w:rPr>
          <w:t>Attachment</w:t>
        </w:r>
      </w:hyperlink>
    </w:p>
    <w:p w:rsidR="00C51368" w:rsidRDefault="00C166DE">
      <w:pPr>
        <w:numPr>
          <w:ilvl w:val="0"/>
          <w:numId w:val="41"/>
        </w:numPr>
        <w:spacing w:before="100" w:beforeAutospacing="1" w:after="100" w:afterAutospacing="1"/>
        <w:divId w:val="1885365110"/>
        <w:rPr>
          <w:rFonts w:eastAsia="Times New Roman"/>
          <w:lang w:val="en-US"/>
        </w:rPr>
      </w:pPr>
      <w:hyperlink r:id="rId618" w:anchor="Identifier" w:history="1">
        <w:r w:rsidR="00E43BD9">
          <w:rPr>
            <w:rStyle w:val="Hyperlink"/>
            <w:rFonts w:eastAsia="Times New Roman"/>
            <w:lang w:val="en-US"/>
          </w:rPr>
          <w:t>Identifier</w:t>
        </w:r>
      </w:hyperlink>
    </w:p>
    <w:p w:rsidR="00C51368" w:rsidRDefault="00C166DE">
      <w:pPr>
        <w:numPr>
          <w:ilvl w:val="0"/>
          <w:numId w:val="41"/>
        </w:numPr>
        <w:spacing w:before="100" w:beforeAutospacing="1" w:after="100" w:afterAutospacing="1"/>
        <w:divId w:val="1885365110"/>
        <w:rPr>
          <w:rFonts w:eastAsia="Times New Roman"/>
          <w:lang w:val="en-US"/>
        </w:rPr>
      </w:pPr>
      <w:hyperlink r:id="rId619" w:anchor="CodeableConcept" w:history="1">
        <w:r w:rsidR="00E43BD9">
          <w:rPr>
            <w:rStyle w:val="Hyperlink"/>
            <w:rFonts w:eastAsia="Times New Roman"/>
            <w:lang w:val="en-US"/>
          </w:rPr>
          <w:t>CodeableConcept</w:t>
        </w:r>
      </w:hyperlink>
    </w:p>
    <w:p w:rsidR="00C51368" w:rsidRDefault="00C166DE">
      <w:pPr>
        <w:numPr>
          <w:ilvl w:val="0"/>
          <w:numId w:val="41"/>
        </w:numPr>
        <w:spacing w:before="100" w:beforeAutospacing="1" w:after="100" w:afterAutospacing="1"/>
        <w:divId w:val="1885365110"/>
        <w:rPr>
          <w:rFonts w:eastAsia="Times New Roman"/>
          <w:lang w:val="en-US"/>
        </w:rPr>
      </w:pPr>
      <w:hyperlink r:id="rId620" w:anchor="Coding" w:history="1">
        <w:r w:rsidR="00E43BD9">
          <w:rPr>
            <w:rStyle w:val="Hyperlink"/>
            <w:rFonts w:eastAsia="Times New Roman"/>
            <w:lang w:val="en-US"/>
          </w:rPr>
          <w:t>Coding</w:t>
        </w:r>
      </w:hyperlink>
    </w:p>
    <w:p w:rsidR="00C51368" w:rsidRDefault="00C166DE">
      <w:pPr>
        <w:numPr>
          <w:ilvl w:val="0"/>
          <w:numId w:val="41"/>
        </w:numPr>
        <w:spacing w:before="100" w:beforeAutospacing="1" w:after="100" w:afterAutospacing="1"/>
        <w:divId w:val="1885365110"/>
        <w:rPr>
          <w:rFonts w:eastAsia="Times New Roman"/>
          <w:lang w:val="en-US"/>
        </w:rPr>
      </w:pPr>
      <w:hyperlink r:id="rId621" w:anchor="Quantity" w:history="1">
        <w:r w:rsidR="00E43BD9">
          <w:rPr>
            <w:rStyle w:val="Hyperlink"/>
            <w:rFonts w:eastAsia="Times New Roman"/>
            <w:lang w:val="en-US"/>
          </w:rPr>
          <w:t>Quantity</w:t>
        </w:r>
      </w:hyperlink>
    </w:p>
    <w:p w:rsidR="00C51368" w:rsidRDefault="00C166DE">
      <w:pPr>
        <w:numPr>
          <w:ilvl w:val="0"/>
          <w:numId w:val="41"/>
        </w:numPr>
        <w:spacing w:before="100" w:beforeAutospacing="1" w:after="100" w:afterAutospacing="1"/>
        <w:divId w:val="1885365110"/>
        <w:rPr>
          <w:rFonts w:eastAsia="Times New Roman"/>
          <w:lang w:val="en-US"/>
        </w:rPr>
      </w:pPr>
      <w:hyperlink r:id="rId622" w:anchor="Range" w:history="1">
        <w:r w:rsidR="00E43BD9">
          <w:rPr>
            <w:rStyle w:val="Hyperlink"/>
            <w:rFonts w:eastAsia="Times New Roman"/>
            <w:lang w:val="en-US"/>
          </w:rPr>
          <w:t>Range</w:t>
        </w:r>
      </w:hyperlink>
    </w:p>
    <w:p w:rsidR="00C51368" w:rsidRDefault="00C166DE">
      <w:pPr>
        <w:numPr>
          <w:ilvl w:val="0"/>
          <w:numId w:val="41"/>
        </w:numPr>
        <w:spacing w:before="100" w:beforeAutospacing="1" w:after="100" w:afterAutospacing="1"/>
        <w:divId w:val="1885365110"/>
        <w:rPr>
          <w:rFonts w:eastAsia="Times New Roman"/>
          <w:lang w:val="en-US"/>
        </w:rPr>
      </w:pPr>
      <w:hyperlink r:id="rId623" w:anchor="Period" w:history="1">
        <w:r w:rsidR="00E43BD9">
          <w:rPr>
            <w:rStyle w:val="Hyperlink"/>
            <w:rFonts w:eastAsia="Times New Roman"/>
            <w:lang w:val="en-US"/>
          </w:rPr>
          <w:t>Period</w:t>
        </w:r>
      </w:hyperlink>
    </w:p>
    <w:p w:rsidR="00C51368" w:rsidRDefault="00C166DE">
      <w:pPr>
        <w:numPr>
          <w:ilvl w:val="0"/>
          <w:numId w:val="41"/>
        </w:numPr>
        <w:spacing w:before="100" w:beforeAutospacing="1" w:after="100" w:afterAutospacing="1"/>
        <w:divId w:val="1885365110"/>
        <w:rPr>
          <w:rFonts w:eastAsia="Times New Roman"/>
          <w:lang w:val="en-US"/>
        </w:rPr>
      </w:pPr>
      <w:hyperlink r:id="rId624" w:anchor="Ratio" w:history="1">
        <w:r w:rsidR="00E43BD9">
          <w:rPr>
            <w:rStyle w:val="Hyperlink"/>
            <w:rFonts w:eastAsia="Times New Roman"/>
            <w:lang w:val="en-US"/>
          </w:rPr>
          <w:t>Ratio</w:t>
        </w:r>
      </w:hyperlink>
    </w:p>
    <w:p w:rsidR="00C51368" w:rsidRDefault="00C166DE">
      <w:pPr>
        <w:numPr>
          <w:ilvl w:val="0"/>
          <w:numId w:val="41"/>
        </w:numPr>
        <w:spacing w:before="100" w:beforeAutospacing="1" w:after="100" w:afterAutospacing="1"/>
        <w:divId w:val="1885365110"/>
        <w:rPr>
          <w:rFonts w:eastAsia="Times New Roman"/>
          <w:lang w:val="en-US"/>
        </w:rPr>
      </w:pPr>
      <w:hyperlink r:id="rId625" w:anchor="SampledData" w:history="1">
        <w:r w:rsidR="00E43BD9">
          <w:rPr>
            <w:rStyle w:val="Hyperlink"/>
            <w:rFonts w:eastAsia="Times New Roman"/>
            <w:lang w:val="en-US"/>
          </w:rPr>
          <w:t>SampledData</w:t>
        </w:r>
      </w:hyperlink>
    </w:p>
    <w:p w:rsidR="00C51368" w:rsidRDefault="00C166DE">
      <w:pPr>
        <w:numPr>
          <w:ilvl w:val="0"/>
          <w:numId w:val="41"/>
        </w:numPr>
        <w:spacing w:before="100" w:beforeAutospacing="1" w:after="100" w:afterAutospacing="1"/>
        <w:divId w:val="1885365110"/>
        <w:rPr>
          <w:rFonts w:eastAsia="Times New Roman"/>
          <w:lang w:val="en-US"/>
        </w:rPr>
      </w:pPr>
      <w:hyperlink r:id="rId626" w:anchor="Signature" w:history="1">
        <w:r w:rsidR="00E43BD9">
          <w:rPr>
            <w:rStyle w:val="Hyperlink"/>
            <w:rFonts w:eastAsia="Times New Roman"/>
            <w:lang w:val="en-US"/>
          </w:rPr>
          <w:t>Signature</w:t>
        </w:r>
      </w:hyperlink>
    </w:p>
    <w:p w:rsidR="00C51368" w:rsidRDefault="00C166DE">
      <w:pPr>
        <w:numPr>
          <w:ilvl w:val="0"/>
          <w:numId w:val="41"/>
        </w:numPr>
        <w:spacing w:before="100" w:beforeAutospacing="1" w:after="100" w:afterAutospacing="1"/>
        <w:divId w:val="1885365110"/>
        <w:rPr>
          <w:rFonts w:eastAsia="Times New Roman"/>
          <w:lang w:val="en-US"/>
        </w:rPr>
      </w:pPr>
      <w:hyperlink r:id="rId627" w:anchor="HumanName" w:history="1">
        <w:r w:rsidR="00E43BD9">
          <w:rPr>
            <w:rStyle w:val="Hyperlink"/>
            <w:rFonts w:eastAsia="Times New Roman"/>
            <w:lang w:val="en-US"/>
          </w:rPr>
          <w:t>HumanName</w:t>
        </w:r>
      </w:hyperlink>
    </w:p>
    <w:p w:rsidR="00C51368" w:rsidRDefault="00C166DE">
      <w:pPr>
        <w:numPr>
          <w:ilvl w:val="0"/>
          <w:numId w:val="41"/>
        </w:numPr>
        <w:spacing w:before="100" w:beforeAutospacing="1" w:after="100" w:afterAutospacing="1"/>
        <w:divId w:val="1885365110"/>
        <w:rPr>
          <w:rFonts w:eastAsia="Times New Roman"/>
          <w:lang w:val="en-US"/>
        </w:rPr>
      </w:pPr>
      <w:hyperlink r:id="rId628" w:anchor="Address" w:history="1">
        <w:r w:rsidR="00E43BD9">
          <w:rPr>
            <w:rStyle w:val="Hyperlink"/>
            <w:rFonts w:eastAsia="Times New Roman"/>
            <w:lang w:val="en-US"/>
          </w:rPr>
          <w:t>Address</w:t>
        </w:r>
      </w:hyperlink>
    </w:p>
    <w:p w:rsidR="00C51368" w:rsidRDefault="00C166DE">
      <w:pPr>
        <w:numPr>
          <w:ilvl w:val="0"/>
          <w:numId w:val="41"/>
        </w:numPr>
        <w:spacing w:before="100" w:beforeAutospacing="1" w:after="100" w:afterAutospacing="1"/>
        <w:divId w:val="1885365110"/>
        <w:rPr>
          <w:rFonts w:eastAsia="Times New Roman"/>
          <w:lang w:val="en-US"/>
        </w:rPr>
      </w:pPr>
      <w:hyperlink r:id="rId629" w:anchor="ContactPoint" w:history="1">
        <w:r w:rsidR="00E43BD9">
          <w:rPr>
            <w:rStyle w:val="Hyperlink"/>
            <w:rFonts w:eastAsia="Times New Roman"/>
            <w:lang w:val="en-US"/>
          </w:rPr>
          <w:t>ContactPoint</w:t>
        </w:r>
      </w:hyperlink>
    </w:p>
    <w:p w:rsidR="00C51368" w:rsidRDefault="00C166DE">
      <w:pPr>
        <w:numPr>
          <w:ilvl w:val="0"/>
          <w:numId w:val="41"/>
        </w:numPr>
        <w:spacing w:before="100" w:beforeAutospacing="1" w:after="100" w:afterAutospacing="1"/>
        <w:divId w:val="1885365110"/>
        <w:rPr>
          <w:rFonts w:eastAsia="Times New Roman"/>
          <w:lang w:val="en-US"/>
        </w:rPr>
      </w:pPr>
      <w:hyperlink r:id="rId630" w:anchor="Timing" w:history="1">
        <w:r w:rsidR="00E43BD9">
          <w:rPr>
            <w:rStyle w:val="Hyperlink"/>
            <w:rFonts w:eastAsia="Times New Roman"/>
            <w:lang w:val="en-US"/>
          </w:rPr>
          <w:t>Timing</w:t>
        </w:r>
      </w:hyperlink>
    </w:p>
    <w:p w:rsidR="00C51368" w:rsidRDefault="00C166DE">
      <w:pPr>
        <w:numPr>
          <w:ilvl w:val="0"/>
          <w:numId w:val="41"/>
        </w:numPr>
        <w:spacing w:before="100" w:beforeAutospacing="1" w:after="100" w:afterAutospacing="1"/>
        <w:divId w:val="1885365110"/>
        <w:rPr>
          <w:rFonts w:eastAsia="Times New Roman"/>
          <w:lang w:val="en-US"/>
        </w:rPr>
      </w:pPr>
      <w:hyperlink r:id="rId631"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C166DE">
      <w:pPr>
        <w:numPr>
          <w:ilvl w:val="0"/>
          <w:numId w:val="41"/>
        </w:numPr>
        <w:spacing w:before="100" w:beforeAutospacing="1" w:after="100" w:afterAutospacing="1"/>
        <w:divId w:val="1885365110"/>
        <w:rPr>
          <w:rFonts w:eastAsia="Times New Roman"/>
          <w:lang w:val="en-US"/>
        </w:rPr>
      </w:pPr>
      <w:hyperlink r:id="rId632" w:anchor="Meta" w:history="1">
        <w:r w:rsidR="00E43BD9">
          <w:rPr>
            <w:rStyle w:val="Hyperlink"/>
            <w:rFonts w:eastAsia="Times New Roman"/>
            <w:lang w:val="en-US"/>
          </w:rPr>
          <w:t>Meta</w:t>
        </w:r>
      </w:hyperlink>
    </w:p>
    <w:p w:rsidR="00C51368" w:rsidRDefault="00E43BD9">
      <w:pPr>
        <w:pStyle w:val="NormalWeb"/>
        <w:divId w:val="1885365110"/>
        <w:rPr>
          <w:lang w:val="en-US"/>
        </w:rPr>
      </w:pPr>
      <w:r>
        <w:rPr>
          <w:lang w:val="en-US"/>
        </w:rPr>
        <w:t xml:space="preserve">The element name ends with "[x]", and this is replaced with the Title cased name of the data type. </w:t>
      </w:r>
    </w:p>
    <w:p w:rsidR="00C51368" w:rsidRDefault="00E43BD9">
      <w:pPr>
        <w:pStyle w:val="NormalWeb"/>
        <w:divId w:val="1885365110"/>
        <w:rPr>
          <w:lang w:val="en-US"/>
        </w:rPr>
      </w:pPr>
      <w:r>
        <w:rPr>
          <w:lang w:val="en-US"/>
        </w:rPr>
        <w:t xml:space="preserve">Open references are used in the following places: </w:t>
      </w:r>
    </w:p>
    <w:p w:rsidR="00C51368" w:rsidRDefault="00E43BD9">
      <w:pPr>
        <w:pStyle w:val="Heading2"/>
        <w:divId w:val="1885365110"/>
        <w:rPr>
          <w:rFonts w:eastAsia="Times New Roman"/>
          <w:lang w:val="en-US"/>
        </w:rPr>
      </w:pPr>
      <w:bookmarkStart w:id="87" w:name="other"/>
      <w:r>
        <w:rPr>
          <w:rFonts w:eastAsia="Times New Roman"/>
          <w:lang w:val="en-US"/>
        </w:rPr>
        <w:t>Other Types</w:t>
      </w:r>
    </w:p>
    <w:p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rsidR="00C51368" w:rsidRDefault="00C166DE">
      <w:pPr>
        <w:numPr>
          <w:ilvl w:val="0"/>
          <w:numId w:val="42"/>
        </w:numPr>
        <w:spacing w:before="100" w:beforeAutospacing="1" w:after="100" w:afterAutospacing="1"/>
        <w:divId w:val="1885365110"/>
        <w:rPr>
          <w:rFonts w:eastAsia="Times New Roman"/>
          <w:lang w:val="en-US"/>
        </w:rPr>
      </w:pPr>
      <w:hyperlink r:id="rId633"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rsidR="00C51368" w:rsidRDefault="00C166DE">
      <w:pPr>
        <w:numPr>
          <w:ilvl w:val="0"/>
          <w:numId w:val="42"/>
        </w:numPr>
        <w:spacing w:before="100" w:beforeAutospacing="1" w:after="100" w:afterAutospacing="1"/>
        <w:divId w:val="1885365110"/>
        <w:rPr>
          <w:rFonts w:eastAsia="Times New Roman"/>
          <w:lang w:val="en-US"/>
        </w:rPr>
      </w:pPr>
      <w:hyperlink r:id="rId634"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rsidR="00C51368" w:rsidRDefault="00C166DE">
      <w:pPr>
        <w:numPr>
          <w:ilvl w:val="0"/>
          <w:numId w:val="42"/>
        </w:numPr>
        <w:spacing w:before="100" w:beforeAutospacing="1" w:after="100" w:afterAutospacing="1"/>
        <w:divId w:val="1885365110"/>
        <w:rPr>
          <w:rFonts w:eastAsia="Times New Roman"/>
          <w:lang w:val="en-US"/>
        </w:rPr>
      </w:pPr>
      <w:hyperlink r:id="rId635"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rsidR="00C51368" w:rsidRDefault="00C166DE">
      <w:pPr>
        <w:numPr>
          <w:ilvl w:val="0"/>
          <w:numId w:val="42"/>
        </w:numPr>
        <w:spacing w:before="100" w:beforeAutospacing="1" w:after="100" w:afterAutospacing="1"/>
        <w:divId w:val="1885365110"/>
        <w:rPr>
          <w:rFonts w:eastAsia="Times New Roman"/>
          <w:lang w:val="en-US"/>
        </w:rPr>
      </w:pPr>
      <w:hyperlink r:id="rId636"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rsidR="00C51368" w:rsidRDefault="00E43BD9">
      <w:pPr>
        <w:pStyle w:val="Heading1"/>
        <w:rPr>
          <w:rFonts w:eastAsia="Times New Roman"/>
          <w:noProof/>
          <w:lang w:val="en-US"/>
        </w:rPr>
      </w:pPr>
      <w:r>
        <w:rPr>
          <w:rFonts w:eastAsia="Times New Roman"/>
          <w:noProof/>
          <w:lang w:val="en-US"/>
        </w:rPr>
        <w:t>defining-extensions.html</w:t>
      </w:r>
    </w:p>
    <w:p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63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638" w:anchor="status" w:history="1">
              <w:r w:rsidR="00E43BD9">
                <w:rPr>
                  <w:rStyle w:val="Hyperlink"/>
                  <w:rFonts w:eastAsia="Times New Roman"/>
                </w:rPr>
                <w:t>Ballot Status</w:t>
              </w:r>
            </w:hyperlink>
            <w:r w:rsidR="00E43BD9">
              <w:rPr>
                <w:rFonts w:eastAsia="Times New Roman"/>
              </w:rPr>
              <w:t xml:space="preserve">: </w:t>
            </w:r>
            <w:hyperlink r:id="rId639" w:anchor="pubs" w:history="1">
              <w:r w:rsidR="00E43BD9">
                <w:rPr>
                  <w:rStyle w:val="Hyperlink"/>
                  <w:rFonts w:eastAsia="Times New Roman"/>
                </w:rPr>
                <w:t>DSTU 2</w:t>
              </w:r>
            </w:hyperlink>
          </w:p>
        </w:tc>
      </w:tr>
    </w:tbl>
    <w:p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rsidR="00C51368" w:rsidRDefault="00E43BD9">
      <w:pPr>
        <w:pStyle w:val="NormalWeb"/>
        <w:divId w:val="372968052"/>
        <w:rPr>
          <w:lang w:val="en-US"/>
        </w:rPr>
      </w:pPr>
      <w:r>
        <w:rPr>
          <w:lang w:val="en-US"/>
        </w:rPr>
        <w:lastRenderedPageBreak/>
        <w:t xml:space="preserve">Every extension in a resource refers directly to its definition, which is made available as a </w:t>
      </w:r>
      <w:hyperlink r:id="rId640" w:history="1">
        <w:r>
          <w:rPr>
            <w:rStyle w:val="Hyperlink"/>
            <w:lang w:val="en-US"/>
          </w:rPr>
          <w:t>StructureDefinition</w:t>
        </w:r>
      </w:hyperlink>
      <w:r>
        <w:rPr>
          <w:lang w:val="en-US"/>
        </w:rPr>
        <w:t xml:space="preserve">. A resource can be </w:t>
      </w:r>
      <w:hyperlink r:id="rId641" w:history="1">
        <w:r>
          <w:rPr>
            <w:rStyle w:val="Hyperlink"/>
            <w:lang w:val="en-US"/>
          </w:rPr>
          <w:t>profiled</w:t>
        </w:r>
      </w:hyperlink>
      <w:r>
        <w:rPr>
          <w:lang w:val="en-US"/>
        </w:rPr>
        <w:t xml:space="preserve"> to specify where particular extensions are used. </w:t>
      </w:r>
    </w:p>
    <w:p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42"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43" w:history="1">
        <w:r>
          <w:rPr>
            <w:rStyle w:val="Hyperlink"/>
            <w:lang w:val="en-US"/>
          </w:rPr>
          <w:t>FHIR RESTful server</w:t>
        </w:r>
      </w:hyperlink>
      <w:r>
        <w:rPr>
          <w:lang w:val="en-US"/>
        </w:rPr>
        <w:t xml:space="preserve"> supporting the Resources Profile, or a logical reference (e.g. using a urn:) - for instance, to a national published standard. Extensions may be defined by any project or jurisdiction, up to and including international standards organizations such as HL7 itself. </w:t>
      </w:r>
    </w:p>
    <w:p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rsidR="00C51368" w:rsidRDefault="00E43BD9">
      <w:pPr>
        <w:pStyle w:val="Heading3"/>
        <w:divId w:val="372968052"/>
        <w:rPr>
          <w:rFonts w:eastAsia="Times New Roman"/>
          <w:lang w:val="en-US"/>
        </w:rPr>
      </w:pPr>
      <w:bookmarkStart w:id="88" w:name="core"/>
      <w:r>
        <w:rPr>
          <w:rFonts w:eastAsia="Times New Roman"/>
          <w:lang w:val="en-US"/>
        </w:rPr>
        <w:t>Core Elements</w:t>
      </w:r>
    </w:p>
    <w:p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rsidR="00C51368" w:rsidRDefault="00C166DE">
      <w:pPr>
        <w:pStyle w:val="NormalWeb"/>
        <w:divId w:val="372968052"/>
        <w:rPr>
          <w:lang w:val="en-US"/>
        </w:rPr>
      </w:pPr>
      <w:hyperlink r:id="rId644"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45"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rsidR="00C51368" w:rsidRDefault="00E43BD9">
      <w:pPr>
        <w:pStyle w:val="Heading3"/>
        <w:divId w:val="372968052"/>
        <w:rPr>
          <w:rFonts w:eastAsia="Times New Roman"/>
          <w:lang w:val="en-US"/>
        </w:rPr>
      </w:pPr>
      <w:bookmarkStart w:id="89" w:name="context"/>
      <w:bookmarkEnd w:id="89"/>
      <w:r>
        <w:rPr>
          <w:rFonts w:eastAsia="Times New Roman"/>
          <w:lang w:val="en-US"/>
        </w:rPr>
        <w:t>Context</w:t>
      </w:r>
    </w:p>
    <w:p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758"/>
        <w:gridCol w:w="2815"/>
        <w:gridCol w:w="3882"/>
      </w:tblGrid>
      <w:tr w:rsidR="00C51368">
        <w:trPr>
          <w:divId w:val="372968052"/>
          <w:tblCellSpacing w:w="15" w:type="dxa"/>
        </w:trPr>
        <w:tc>
          <w:tcPr>
            <w:tcW w:w="0" w:type="auto"/>
            <w:vAlign w:val="center"/>
            <w:hideMark/>
          </w:tcPr>
          <w:p w:rsidR="00C51368" w:rsidRDefault="00E43BD9">
            <w:pPr>
              <w:jc w:val="center"/>
              <w:rPr>
                <w:rFonts w:eastAsia="Times New Roman"/>
                <w:b/>
                <w:bCs/>
              </w:rPr>
            </w:pPr>
            <w:r>
              <w:rPr>
                <w:rFonts w:eastAsia="Times New Roman"/>
                <w:b/>
                <w:bCs/>
              </w:rPr>
              <w:t>Code</w:t>
            </w:r>
          </w:p>
        </w:tc>
        <w:tc>
          <w:tcPr>
            <w:tcW w:w="0" w:type="auto"/>
            <w:vAlign w:val="center"/>
            <w:hideMark/>
          </w:tcPr>
          <w:p w:rsidR="00C51368" w:rsidRDefault="00E43BD9">
            <w:pPr>
              <w:jc w:val="center"/>
              <w:rPr>
                <w:rFonts w:eastAsia="Times New Roman"/>
                <w:b/>
                <w:bCs/>
              </w:rPr>
            </w:pPr>
            <w:r>
              <w:rPr>
                <w:rFonts w:eastAsia="Times New Roman"/>
                <w:b/>
                <w:bCs/>
              </w:rPr>
              <w:t>Context type</w:t>
            </w:r>
          </w:p>
        </w:tc>
        <w:tc>
          <w:tcPr>
            <w:tcW w:w="0" w:type="auto"/>
            <w:vAlign w:val="center"/>
            <w:hideMark/>
          </w:tcPr>
          <w:p w:rsidR="00C51368" w:rsidRDefault="00E43BD9">
            <w:pPr>
              <w:jc w:val="center"/>
              <w:rPr>
                <w:rFonts w:eastAsia="Times New Roman"/>
                <w:b/>
                <w:bCs/>
              </w:rPr>
            </w:pPr>
            <w:r>
              <w:rPr>
                <w:rFonts w:eastAsia="Times New Roman"/>
                <w:b/>
                <w:bCs/>
              </w:rPr>
              <w:t>Context format</w:t>
            </w:r>
          </w:p>
        </w:tc>
        <w:tc>
          <w:tcPr>
            <w:tcW w:w="0" w:type="auto"/>
            <w:vAlign w:val="center"/>
            <w:hideMark/>
          </w:tcPr>
          <w:p w:rsidR="00C51368" w:rsidRDefault="00E43BD9">
            <w:pPr>
              <w:jc w:val="center"/>
              <w:rPr>
                <w:rFonts w:eastAsia="Times New Roman"/>
                <w:b/>
                <w:bCs/>
              </w:rPr>
            </w:pPr>
            <w:r>
              <w:rPr>
                <w:rFonts w:eastAsia="Times New Roman"/>
                <w:b/>
                <w:bCs/>
              </w:rPr>
              <w:t>Examples</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rsidR="00C51368" w:rsidRDefault="00E43BD9">
            <w:pPr>
              <w:rPr>
                <w:rFonts w:eastAsia="Times New Roman"/>
              </w:rPr>
            </w:pPr>
            <w:r>
              <w:rPr>
                <w:rFonts w:eastAsia="Times New Roman"/>
              </w:rPr>
              <w:t>Condition</w:t>
            </w:r>
            <w:r>
              <w:rPr>
                <w:rFonts w:eastAsia="Times New Roman"/>
              </w:rPr>
              <w:br/>
              <w:t>Condition.code</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datatype</w:t>
            </w:r>
          </w:p>
        </w:tc>
        <w:tc>
          <w:tcPr>
            <w:tcW w:w="0" w:type="auto"/>
            <w:vAlign w:val="center"/>
            <w:hideMark/>
          </w:tcPr>
          <w:p w:rsidR="00C51368" w:rsidRDefault="00E43BD9">
            <w:pPr>
              <w:rPr>
                <w:rFonts w:eastAsia="Times New Roman"/>
              </w:rPr>
            </w:pPr>
            <w:r>
              <w:rPr>
                <w:rFonts w:eastAsia="Times New Roman"/>
              </w:rPr>
              <w:t xml:space="preserve">A particular element (including the root) in a </w:t>
            </w:r>
            <w:r>
              <w:rPr>
                <w:rFonts w:eastAsia="Times New Roman"/>
              </w:rPr>
              <w:lastRenderedPageBreak/>
              <w:t>particular data type</w:t>
            </w:r>
          </w:p>
        </w:tc>
        <w:tc>
          <w:tcPr>
            <w:tcW w:w="0" w:type="auto"/>
            <w:vAlign w:val="center"/>
            <w:hideMark/>
          </w:tcPr>
          <w:p w:rsidR="00C51368" w:rsidRDefault="00E43BD9">
            <w:pPr>
              <w:rPr>
                <w:rFonts w:eastAsia="Times New Roman"/>
              </w:rPr>
            </w:pPr>
            <w:r>
              <w:rPr>
                <w:rFonts w:eastAsia="Times New Roman"/>
              </w:rPr>
              <w:lastRenderedPageBreak/>
              <w:t xml:space="preserve">The data type name for primitive types or the element path for complex data types. These extensions </w:t>
            </w:r>
            <w:r>
              <w:rPr>
                <w:rFonts w:eastAsia="Times New Roman"/>
              </w:rPr>
              <w:lastRenderedPageBreak/>
              <w:t>can be used anywhere the data type is used</w:t>
            </w:r>
          </w:p>
        </w:tc>
        <w:tc>
          <w:tcPr>
            <w:tcW w:w="0" w:type="auto"/>
            <w:vAlign w:val="center"/>
            <w:hideMark/>
          </w:tcPr>
          <w:p w:rsidR="00C51368" w:rsidRDefault="00E43BD9">
            <w:pPr>
              <w:rPr>
                <w:rFonts w:eastAsia="Times New Roman"/>
              </w:rPr>
            </w:pPr>
            <w:r>
              <w:rPr>
                <w:rFonts w:eastAsia="Times New Roman"/>
              </w:rPr>
              <w:lastRenderedPageBreak/>
              <w:t>Address.part.value</w:t>
            </w:r>
            <w:r>
              <w:rPr>
                <w:rFonts w:eastAsia="Times New Roman"/>
              </w:rPr>
              <w:br/>
              <w:t>string</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lastRenderedPageBreak/>
              <w:t>mapping</w:t>
            </w:r>
          </w:p>
        </w:tc>
        <w:tc>
          <w:tcPr>
            <w:tcW w:w="0" w:type="auto"/>
            <w:vAlign w:val="center"/>
            <w:hideMark/>
          </w:tcPr>
          <w:p w:rsidR="00C51368" w:rsidRDefault="00E43BD9">
            <w:pPr>
              <w:rPr>
                <w:rFonts w:eastAsia="Times New Roman"/>
              </w:rPr>
            </w:pPr>
            <w:r>
              <w:rPr>
                <w:rFonts w:eastAsia="Times New Roman"/>
              </w:rPr>
              <w:t>A particular context in one of the mapped reference models</w:t>
            </w:r>
          </w:p>
        </w:tc>
        <w:tc>
          <w:tcPr>
            <w:tcW w:w="0" w:type="auto"/>
            <w:vAlign w:val="center"/>
            <w:hideMark/>
          </w:tcPr>
          <w:p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rsidR="00C51368" w:rsidRDefault="00E43BD9">
            <w:pPr>
              <w:rPr>
                <w:rFonts w:eastAsia="Times New Roman"/>
              </w:rPr>
            </w:pPr>
            <w:r>
              <w:rPr>
                <w:rFonts w:eastAsia="Times New Roman"/>
              </w:rPr>
              <w:t>RIM: Act[moodCode="EVN"]</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extension</w:t>
            </w:r>
          </w:p>
        </w:tc>
        <w:tc>
          <w:tcPr>
            <w:tcW w:w="0" w:type="auto"/>
            <w:vAlign w:val="center"/>
            <w:hideMark/>
          </w:tcPr>
          <w:p w:rsidR="00C51368" w:rsidRDefault="00E43BD9">
            <w:pPr>
              <w:rPr>
                <w:rFonts w:eastAsia="Times New Roman"/>
              </w:rPr>
            </w:pPr>
            <w:r>
              <w:rPr>
                <w:rFonts w:eastAsia="Times New Roman"/>
              </w:rPr>
              <w:t>Another extension</w:t>
            </w:r>
          </w:p>
        </w:tc>
        <w:tc>
          <w:tcPr>
            <w:tcW w:w="0" w:type="auto"/>
            <w:vAlign w:val="center"/>
            <w:hideMark/>
          </w:tcPr>
          <w:p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rsidR="00C51368" w:rsidRDefault="00E43BD9">
            <w:pPr>
              <w:rPr>
                <w:rFonts w:eastAsia="Times New Roman"/>
              </w:rPr>
            </w:pPr>
            <w:r>
              <w:rPr>
                <w:rFonts w:eastAsia="Times New Roman"/>
              </w:rPr>
              <w:t>http://myextensions.org/someExtension</w:t>
            </w:r>
          </w:p>
        </w:tc>
      </w:tr>
    </w:tbl>
    <w:p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rsidR="00C51368" w:rsidRDefault="00E43BD9">
      <w:pPr>
        <w:pStyle w:val="Heading3"/>
        <w:divId w:val="372968052"/>
        <w:rPr>
          <w:rFonts w:eastAsia="Times New Roman"/>
          <w:lang w:val="en-US"/>
        </w:rPr>
      </w:pPr>
      <w:bookmarkStart w:id="90" w:name="registration"/>
      <w:bookmarkEnd w:id="90"/>
      <w:r>
        <w:rPr>
          <w:rFonts w:eastAsia="Times New Roman"/>
          <w:lang w:val="en-US"/>
        </w:rPr>
        <w:t>Publishing Extension Definitions</w:t>
      </w:r>
    </w:p>
    <w:p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46"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rsidR="00C51368" w:rsidRDefault="00E43BD9">
      <w:pPr>
        <w:pStyle w:val="NormalWeb"/>
        <w:divId w:val="372968052"/>
        <w:rPr>
          <w:lang w:val="en-US"/>
        </w:rPr>
      </w:pPr>
      <w:r>
        <w:rPr>
          <w:lang w:val="en-US"/>
        </w:rPr>
        <w:t xml:space="preserve">The HL7 FHIR registry can be found at </w:t>
      </w:r>
      <w:hyperlink r:id="rId647" w:history="1">
        <w:r>
          <w:rPr>
            <w:rStyle w:val="Hyperlink"/>
            <w:lang w:val="en-US"/>
          </w:rPr>
          <w:t>http://fhir.org/registry</w:t>
        </w:r>
      </w:hyperlink>
      <w:r>
        <w:rPr>
          <w:lang w:val="en-US"/>
        </w:rPr>
        <w:t xml:space="preserve">. </w:t>
      </w:r>
    </w:p>
    <w:p w:rsidR="00C51368" w:rsidRDefault="00E43BD9">
      <w:pPr>
        <w:pStyle w:val="NormalWeb"/>
        <w:divId w:val="372968052"/>
        <w:rPr>
          <w:lang w:val="en-US"/>
        </w:rPr>
      </w:pPr>
      <w:r>
        <w:rPr>
          <w:lang w:val="en-US"/>
        </w:rPr>
        <w:lastRenderedPageBreak/>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rsidR="00C51368" w:rsidRDefault="00E43BD9">
      <w:pPr>
        <w:pStyle w:val="Heading1"/>
        <w:rPr>
          <w:rFonts w:eastAsia="Times New Roman"/>
          <w:noProof/>
          <w:lang w:val="en-US"/>
        </w:rPr>
      </w:pPr>
      <w:r>
        <w:rPr>
          <w:rFonts w:eastAsia="Times New Roman"/>
          <w:noProof/>
          <w:lang w:val="en-US"/>
        </w:rPr>
        <w:t>directory.html</w:t>
      </w:r>
    </w:p>
    <w:p w:rsidR="00C51368" w:rsidRDefault="00E43BD9">
      <w:pPr>
        <w:pStyle w:val="Heading2"/>
        <w:divId w:val="535430071"/>
        <w:rPr>
          <w:rFonts w:eastAsia="Times New Roman"/>
          <w:lang w:val="en-US"/>
        </w:rPr>
      </w:pPr>
      <w:r>
        <w:rPr>
          <w:rFonts w:eastAsia="Times New Roman"/>
          <w:lang w:val="en-US"/>
        </w:rPr>
        <w:t>All Published Versions of FHIR</w:t>
      </w:r>
    </w:p>
    <w:p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1172"/>
        <w:gridCol w:w="6889"/>
      </w:tblGrid>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b/>
                <w:bCs/>
              </w:rPr>
              <w:t>Date</w:t>
            </w:r>
          </w:p>
        </w:tc>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Current Versions</w:t>
            </w:r>
          </w:p>
        </w:tc>
      </w:tr>
      <w:tr w:rsidR="00C51368">
        <w:trPr>
          <w:divId w:val="535430071"/>
          <w:tblCellSpacing w:w="15" w:type="dxa"/>
        </w:trPr>
        <w:tc>
          <w:tcPr>
            <w:tcW w:w="0" w:type="auto"/>
            <w:vAlign w:val="center"/>
            <w:hideMark/>
          </w:tcPr>
          <w:p w:rsidR="00C51368" w:rsidRDefault="00C166DE">
            <w:pPr>
              <w:rPr>
                <w:rFonts w:eastAsia="Times New Roman"/>
              </w:rPr>
            </w:pPr>
            <w:hyperlink r:id="rId648"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trPr>
          <w:divId w:val="535430071"/>
          <w:tblCellSpacing w:w="15" w:type="dxa"/>
        </w:trPr>
        <w:tc>
          <w:tcPr>
            <w:tcW w:w="0" w:type="auto"/>
            <w:vAlign w:val="center"/>
            <w:hideMark/>
          </w:tcPr>
          <w:p w:rsidR="00C51368" w:rsidRDefault="00C166DE">
            <w:pPr>
              <w:rPr>
                <w:rFonts w:eastAsia="Times New Roman"/>
              </w:rPr>
            </w:pPr>
            <w:hyperlink r:id="rId649" w:history="1">
              <w:r w:rsidR="00E43BD9">
                <w:rPr>
                  <w:rStyle w:val="Hyperlink"/>
                  <w:rFonts w:eastAsia="Times New Roman"/>
                </w:rPr>
                <w:t>(current)</w:t>
              </w:r>
            </w:hyperlink>
          </w:p>
        </w:tc>
        <w:tc>
          <w:tcPr>
            <w:tcW w:w="0" w:type="auto"/>
            <w:vAlign w:val="center"/>
            <w:hideMark/>
          </w:tcPr>
          <w:p w:rsidR="00C51368" w:rsidRDefault="00E43BD9">
            <w:pPr>
              <w:rPr>
                <w:rFonts w:eastAsia="Times New Roman"/>
              </w:rPr>
            </w:pPr>
            <w:r>
              <w:rPr>
                <w:rFonts w:eastAsia="Times New Roman"/>
              </w:rPr>
              <w:t>(last commit)</w:t>
            </w:r>
          </w:p>
        </w:tc>
        <w:tc>
          <w:tcPr>
            <w:tcW w:w="0" w:type="auto"/>
            <w:vAlign w:val="center"/>
            <w:hideMark/>
          </w:tcPr>
          <w:p w:rsidR="00C51368" w:rsidRDefault="00E43BD9">
            <w:pPr>
              <w:rPr>
                <w:rFonts w:eastAsia="Times New Roman"/>
              </w:rPr>
            </w:pPr>
            <w:r>
              <w:rPr>
                <w:rFonts w:eastAsia="Times New Roman"/>
              </w:rPr>
              <w:t>Current Development build (about 40min behind version control, may be incoherent and change rapidly)</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2 sequence</w:t>
            </w:r>
          </w:p>
        </w:tc>
      </w:tr>
      <w:tr w:rsidR="00C51368">
        <w:trPr>
          <w:divId w:val="535430071"/>
          <w:tblCellSpacing w:w="15" w:type="dxa"/>
        </w:trPr>
        <w:tc>
          <w:tcPr>
            <w:tcW w:w="0" w:type="auto"/>
            <w:vAlign w:val="center"/>
            <w:hideMark/>
          </w:tcPr>
          <w:p w:rsidR="00C51368" w:rsidRDefault="00C166DE">
            <w:pPr>
              <w:rPr>
                <w:rFonts w:eastAsia="Times New Roman"/>
              </w:rPr>
            </w:pPr>
            <w:hyperlink r:id="rId650" w:history="1">
              <w:r w:rsidR="00E43BD9">
                <w:rPr>
                  <w:rStyle w:val="Hyperlink"/>
                  <w:rFonts w:eastAsia="Times New Roman"/>
                </w:rPr>
                <w:t xml:space="preserve">August 31, </w:t>
              </w:r>
              <w:r w:rsidR="00E43BD9">
                <w:rPr>
                  <w:rStyle w:val="Hyperlink"/>
                  <w:rFonts w:eastAsia="Times New Roman"/>
                </w:rPr>
                <w:lastRenderedPageBreak/>
                <w:t>2015</w:t>
              </w:r>
            </w:hyperlink>
          </w:p>
        </w:tc>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rPr>
                <w:rFonts w:eastAsia="Times New Roman"/>
              </w:rPr>
            </w:pPr>
            <w:r>
              <w:rPr>
                <w:rFonts w:eastAsia="Times New Roman"/>
              </w:rPr>
              <w:t>DSTU 2 QA Preview + CQIF Ballot (Sep 2015)</w:t>
            </w:r>
          </w:p>
        </w:tc>
      </w:tr>
      <w:tr w:rsidR="00C51368">
        <w:trPr>
          <w:divId w:val="535430071"/>
          <w:tblCellSpacing w:w="15" w:type="dxa"/>
        </w:trPr>
        <w:tc>
          <w:tcPr>
            <w:tcW w:w="0" w:type="auto"/>
            <w:vAlign w:val="center"/>
            <w:hideMark/>
          </w:tcPr>
          <w:p w:rsidR="00C51368" w:rsidRDefault="00C166DE">
            <w:pPr>
              <w:rPr>
                <w:rFonts w:eastAsia="Times New Roman"/>
              </w:rPr>
            </w:pPr>
            <w:hyperlink r:id="rId651" w:history="1">
              <w:r w:rsidR="00E43BD9">
                <w:rPr>
                  <w:rStyle w:val="Hyperlink"/>
                  <w:rFonts w:eastAsia="Times New Roman"/>
                </w:rPr>
                <w:t>April 2,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Ballot version (May 2015 Ballot)</w:t>
            </w:r>
          </w:p>
        </w:tc>
      </w:tr>
      <w:tr w:rsidR="00C51368">
        <w:trPr>
          <w:divId w:val="535430071"/>
          <w:tblCellSpacing w:w="15" w:type="dxa"/>
        </w:trPr>
        <w:tc>
          <w:tcPr>
            <w:tcW w:w="0" w:type="auto"/>
            <w:vAlign w:val="center"/>
            <w:hideMark/>
          </w:tcPr>
          <w:p w:rsidR="00C51368" w:rsidRDefault="00C166DE">
            <w:pPr>
              <w:rPr>
                <w:rFonts w:eastAsia="Times New Roman"/>
              </w:rPr>
            </w:pPr>
            <w:hyperlink r:id="rId652" w:history="1">
              <w:r w:rsidR="00E43BD9">
                <w:rPr>
                  <w:rStyle w:val="Hyperlink"/>
                  <w:rFonts w:eastAsia="Times New Roman"/>
                </w:rPr>
                <w:t>Dec 12, 2014</w:t>
              </w:r>
            </w:hyperlink>
          </w:p>
        </w:tc>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rPr>
                <w:rFonts w:eastAsia="Times New Roman"/>
              </w:rPr>
            </w:pPr>
            <w:r>
              <w:rPr>
                <w:rFonts w:eastAsia="Times New Roman"/>
              </w:rPr>
              <w:t>Draft For Comment (January 2015 Ballot)</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1 sequence</w:t>
            </w:r>
          </w:p>
        </w:tc>
      </w:tr>
      <w:tr w:rsidR="00C51368">
        <w:trPr>
          <w:divId w:val="535430071"/>
          <w:tblCellSpacing w:w="15" w:type="dxa"/>
        </w:trPr>
        <w:tc>
          <w:tcPr>
            <w:tcW w:w="0" w:type="auto"/>
            <w:vAlign w:val="center"/>
            <w:hideMark/>
          </w:tcPr>
          <w:p w:rsidR="00C51368" w:rsidRDefault="00C166DE">
            <w:pPr>
              <w:rPr>
                <w:rFonts w:eastAsia="Times New Roman"/>
              </w:rPr>
            </w:pPr>
            <w:hyperlink r:id="rId653"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rPr>
              <w:t>Sept ?, 2013</w:t>
            </w:r>
          </w:p>
        </w:tc>
        <w:tc>
          <w:tcPr>
            <w:tcW w:w="0" w:type="auto"/>
            <w:vAlign w:val="center"/>
            <w:hideMark/>
          </w:tcPr>
          <w:p w:rsidR="00C51368" w:rsidRDefault="00E43BD9">
            <w:pPr>
              <w:rPr>
                <w:rFonts w:eastAsia="Times New Roman"/>
              </w:rPr>
            </w:pPr>
            <w:r>
              <w:rPr>
                <w:rFonts w:eastAsia="Times New Roman"/>
              </w:rPr>
              <w:t>0.11</w:t>
            </w:r>
          </w:p>
        </w:tc>
        <w:tc>
          <w:tcPr>
            <w:tcW w:w="0" w:type="auto"/>
            <w:vAlign w:val="center"/>
            <w:hideMark/>
          </w:tcPr>
          <w:p w:rsidR="00C51368" w:rsidRDefault="00E43BD9">
            <w:pPr>
              <w:rPr>
                <w:rFonts w:eastAsia="Times New Roman"/>
              </w:rPr>
            </w:pPr>
            <w:r>
              <w:rPr>
                <w:rFonts w:eastAsia="Times New Roman"/>
              </w:rPr>
              <w:t>DSTU 1 Ballot version (Missing - hunting for a copy)</w:t>
            </w:r>
          </w:p>
        </w:tc>
      </w:tr>
      <w:tr w:rsidR="00C51368">
        <w:trPr>
          <w:divId w:val="535430071"/>
          <w:tblCellSpacing w:w="15" w:type="dxa"/>
        </w:trPr>
        <w:tc>
          <w:tcPr>
            <w:tcW w:w="0" w:type="auto"/>
            <w:vAlign w:val="center"/>
            <w:hideMark/>
          </w:tcPr>
          <w:p w:rsidR="00C51368" w:rsidRDefault="00C166DE">
            <w:pPr>
              <w:rPr>
                <w:rFonts w:eastAsia="Times New Roman"/>
              </w:rPr>
            </w:pPr>
            <w:hyperlink r:id="rId654" w:history="1">
              <w:r w:rsidR="00E43BD9">
                <w:rPr>
                  <w:rStyle w:val="Hyperlink"/>
                  <w:rFonts w:eastAsia="Times New Roman"/>
                </w:rPr>
                <w:t>Dec 4, 2012</w:t>
              </w:r>
            </w:hyperlink>
          </w:p>
        </w:tc>
        <w:tc>
          <w:tcPr>
            <w:tcW w:w="0" w:type="auto"/>
            <w:vAlign w:val="center"/>
            <w:hideMark/>
          </w:tcPr>
          <w:p w:rsidR="00C51368" w:rsidRDefault="00E43BD9">
            <w:pPr>
              <w:rPr>
                <w:rFonts w:eastAsia="Times New Roman"/>
              </w:rPr>
            </w:pPr>
            <w:r>
              <w:rPr>
                <w:rFonts w:eastAsia="Times New Roman"/>
              </w:rPr>
              <w:t>0.06</w:t>
            </w:r>
          </w:p>
        </w:tc>
        <w:tc>
          <w:tcPr>
            <w:tcW w:w="0" w:type="auto"/>
            <w:vAlign w:val="center"/>
            <w:hideMark/>
          </w:tcPr>
          <w:p w:rsidR="00C51368" w:rsidRDefault="00E43BD9">
            <w:pPr>
              <w:rPr>
                <w:rFonts w:eastAsia="Times New Roman"/>
              </w:rPr>
            </w:pPr>
            <w:r>
              <w:rPr>
                <w:rFonts w:eastAsia="Times New Roman"/>
              </w:rPr>
              <w:t>2nd Draft for Comment (January 2013 Ballot)</w:t>
            </w:r>
          </w:p>
        </w:tc>
      </w:tr>
      <w:tr w:rsidR="00C51368">
        <w:trPr>
          <w:divId w:val="535430071"/>
          <w:tblCellSpacing w:w="15" w:type="dxa"/>
        </w:trPr>
        <w:tc>
          <w:tcPr>
            <w:tcW w:w="0" w:type="auto"/>
            <w:vAlign w:val="center"/>
            <w:hideMark/>
          </w:tcPr>
          <w:p w:rsidR="00C51368" w:rsidRDefault="00C166DE">
            <w:pPr>
              <w:rPr>
                <w:rFonts w:eastAsia="Times New Roman"/>
              </w:rPr>
            </w:pPr>
            <w:hyperlink r:id="rId655" w:history="1">
              <w:r w:rsidR="00E43BD9">
                <w:rPr>
                  <w:rStyle w:val="Hyperlink"/>
                  <w:rFonts w:eastAsia="Times New Roman"/>
                </w:rPr>
                <w:t>Sep 9, 2012</w:t>
              </w:r>
            </w:hyperlink>
          </w:p>
        </w:tc>
        <w:tc>
          <w:tcPr>
            <w:tcW w:w="0" w:type="auto"/>
            <w:vAlign w:val="center"/>
            <w:hideMark/>
          </w:tcPr>
          <w:p w:rsidR="00C51368" w:rsidRDefault="00E43BD9">
            <w:pPr>
              <w:rPr>
                <w:rFonts w:eastAsia="Times New Roman"/>
              </w:rPr>
            </w:pPr>
            <w:r>
              <w:rPr>
                <w:rFonts w:eastAsia="Times New Roman"/>
              </w:rPr>
              <w:t>0.05</w:t>
            </w:r>
          </w:p>
        </w:tc>
        <w:tc>
          <w:tcPr>
            <w:tcW w:w="0" w:type="auto"/>
            <w:vAlign w:val="center"/>
            <w:hideMark/>
          </w:tcPr>
          <w:p w:rsidR="00C51368" w:rsidRDefault="00E43BD9">
            <w:pPr>
              <w:rPr>
                <w:rFonts w:eastAsia="Times New Roman"/>
              </w:rPr>
            </w:pPr>
            <w:r>
              <w:rPr>
                <w:rFonts w:eastAsia="Times New Roman"/>
              </w:rPr>
              <w:t>1st Draft for Comment (Sept 2012 Ballot)</w:t>
            </w:r>
          </w:p>
        </w:tc>
      </w:tr>
      <w:tr w:rsidR="00C51368">
        <w:trPr>
          <w:divId w:val="535430071"/>
          <w:tblCellSpacing w:w="15" w:type="dxa"/>
        </w:trPr>
        <w:tc>
          <w:tcPr>
            <w:tcW w:w="0" w:type="auto"/>
            <w:vAlign w:val="center"/>
            <w:hideMark/>
          </w:tcPr>
          <w:p w:rsidR="00C51368" w:rsidRDefault="00C166DE">
            <w:pPr>
              <w:rPr>
                <w:rFonts w:eastAsia="Times New Roman"/>
              </w:rPr>
            </w:pPr>
            <w:hyperlink r:id="rId656" w:history="1">
              <w:r w:rsidR="00E43BD9">
                <w:rPr>
                  <w:rStyle w:val="Hyperlink"/>
                  <w:rFonts w:eastAsia="Times New Roman"/>
                </w:rPr>
                <w:t>May 14, 2012</w:t>
              </w:r>
            </w:hyperlink>
          </w:p>
        </w:tc>
        <w:tc>
          <w:tcPr>
            <w:tcW w:w="0" w:type="auto"/>
            <w:vAlign w:val="center"/>
            <w:hideMark/>
          </w:tcPr>
          <w:p w:rsidR="00C51368" w:rsidRDefault="00E43BD9">
            <w:pPr>
              <w:rPr>
                <w:rFonts w:eastAsia="Times New Roman"/>
              </w:rPr>
            </w:pPr>
            <w:r>
              <w:rPr>
                <w:rFonts w:eastAsia="Times New Roman"/>
              </w:rPr>
              <w:t>0.01</w:t>
            </w:r>
          </w:p>
        </w:tc>
        <w:tc>
          <w:tcPr>
            <w:tcW w:w="0" w:type="auto"/>
            <w:vAlign w:val="center"/>
            <w:hideMark/>
          </w:tcPr>
          <w:p w:rsidR="00C51368" w:rsidRDefault="00E43BD9">
            <w:pPr>
              <w:rPr>
                <w:rFonts w:eastAsia="Times New Roman"/>
              </w:rPr>
            </w:pPr>
            <w:r>
              <w:rPr>
                <w:rFonts w:eastAsia="Times New Roman"/>
              </w:rPr>
              <w:t>Oldest Archive version available</w:t>
            </w:r>
          </w:p>
        </w:tc>
      </w:tr>
    </w:tbl>
    <w:p w:rsidR="00C51368" w:rsidRDefault="00E43BD9">
      <w:pPr>
        <w:pStyle w:val="NormalWeb"/>
        <w:divId w:val="535430071"/>
        <w:rPr>
          <w:lang w:val="en-US"/>
        </w:rPr>
      </w:pPr>
      <w:r>
        <w:rPr>
          <w:lang w:val="en-US"/>
        </w:rPr>
        <w:t xml:space="preserve">Note: Subsequent to Sept 2013, the FHIR version policy was changed. </w:t>
      </w:r>
    </w:p>
    <w:p w:rsidR="00C51368" w:rsidRDefault="00E43BD9">
      <w:pPr>
        <w:pStyle w:val="Heading1"/>
        <w:rPr>
          <w:rFonts w:eastAsia="Times New Roman"/>
          <w:noProof/>
          <w:lang w:val="en-US"/>
        </w:rPr>
      </w:pPr>
      <w:r>
        <w:rPr>
          <w:rFonts w:eastAsia="Times New Roman"/>
          <w:noProof/>
          <w:lang w:val="en-US"/>
        </w:rPr>
        <w:t>documentation.html</w:t>
      </w:r>
    </w:p>
    <w:p w:rsidR="00C51368" w:rsidRDefault="00E43BD9">
      <w:pPr>
        <w:pStyle w:val="Heading1"/>
        <w:divId w:val="204290641"/>
        <w:rPr>
          <w:rFonts w:eastAsia="Times New Roman"/>
          <w:lang w:val="en-US"/>
        </w:rPr>
      </w:pPr>
      <w:r>
        <w:rPr>
          <w:rFonts w:eastAsia="Times New Roman"/>
          <w:lang w:val="en-US"/>
        </w:rPr>
        <w:t>FHIR Documentation Index</w:t>
      </w:r>
    </w:p>
    <w:p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57" w:history="1">
        <w:r>
          <w:rPr>
            <w:rStyle w:val="Hyperlink"/>
            <w:lang w:val="en-US"/>
          </w:rPr>
          <w:t>implementation assistance</w:t>
        </w:r>
      </w:hyperlink>
      <w:r>
        <w:rPr>
          <w:lang w:val="en-US"/>
        </w:rPr>
        <w:t xml:space="preserve"> (which has important information about how to use FHIR in practice), and the </w:t>
      </w:r>
      <w:hyperlink r:id="rId658"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35"/>
        <w:gridCol w:w="4382"/>
        <w:gridCol w:w="2433"/>
      </w:tblGrid>
      <w:tr w:rsidR="00C51368">
        <w:trPr>
          <w:divId w:val="204290641"/>
          <w:tblCellSpacing w:w="15" w:type="dxa"/>
        </w:trPr>
        <w:tc>
          <w:tcPr>
            <w:tcW w:w="1650" w:type="pct"/>
            <w:vAlign w:val="center"/>
            <w:hideMark/>
          </w:tcPr>
          <w:p w:rsidR="00C51368" w:rsidRDefault="00E43BD9">
            <w:pPr>
              <w:pStyle w:val="NormalWeb"/>
            </w:pPr>
            <w:r>
              <w:rPr>
                <w:b/>
                <w:bCs/>
              </w:rPr>
              <w:t>Administration</w:t>
            </w:r>
          </w:p>
          <w:p w:rsidR="00C51368" w:rsidRDefault="00E43BD9">
            <w:pPr>
              <w:pStyle w:val="NormalWeb"/>
            </w:pPr>
            <w:r>
              <w:t>Documentation Guidance / Background.</w:t>
            </w:r>
          </w:p>
          <w:p w:rsidR="00C51368" w:rsidRDefault="00C166DE">
            <w:pPr>
              <w:numPr>
                <w:ilvl w:val="0"/>
                <w:numId w:val="44"/>
              </w:numPr>
              <w:spacing w:before="100" w:beforeAutospacing="1" w:after="100" w:afterAutospacing="1"/>
              <w:rPr>
                <w:rFonts w:eastAsia="Times New Roman"/>
              </w:rPr>
            </w:pPr>
            <w:hyperlink r:id="rId659" w:history="1">
              <w:r w:rsidR="00E43BD9">
                <w:rPr>
                  <w:rStyle w:val="Hyperlink"/>
                  <w:rFonts w:eastAsia="Times New Roman"/>
                </w:rPr>
                <w:t>Full Table of Contents</w:t>
              </w:r>
            </w:hyperlink>
          </w:p>
          <w:p w:rsidR="00C51368" w:rsidRDefault="00C166DE">
            <w:pPr>
              <w:numPr>
                <w:ilvl w:val="0"/>
                <w:numId w:val="44"/>
              </w:numPr>
              <w:spacing w:before="100" w:beforeAutospacing="1" w:after="100" w:afterAutospacing="1"/>
              <w:rPr>
                <w:rFonts w:eastAsia="Times New Roman"/>
              </w:rPr>
            </w:pPr>
            <w:hyperlink r:id="rId660" w:history="1">
              <w:r w:rsidR="00E43BD9">
                <w:rPr>
                  <w:rStyle w:val="Hyperlink"/>
                  <w:rFonts w:eastAsia="Times New Roman"/>
                </w:rPr>
                <w:t>Documentation Guidance &amp; Glossary</w:t>
              </w:r>
            </w:hyperlink>
          </w:p>
          <w:p w:rsidR="00C51368" w:rsidRDefault="00C166DE">
            <w:pPr>
              <w:numPr>
                <w:ilvl w:val="0"/>
                <w:numId w:val="44"/>
              </w:numPr>
              <w:spacing w:before="100" w:beforeAutospacing="1" w:after="100" w:afterAutospacing="1"/>
              <w:rPr>
                <w:rFonts w:eastAsia="Times New Roman"/>
              </w:rPr>
            </w:pPr>
            <w:hyperlink r:id="rId661" w:history="1">
              <w:r w:rsidR="00E43BD9">
                <w:rPr>
                  <w:rStyle w:val="Hyperlink"/>
                  <w:rFonts w:eastAsia="Times New Roman"/>
                </w:rPr>
                <w:t>License and Legal Terms</w:t>
              </w:r>
            </w:hyperlink>
          </w:p>
          <w:p w:rsidR="00C51368" w:rsidRDefault="00C166DE">
            <w:pPr>
              <w:numPr>
                <w:ilvl w:val="0"/>
                <w:numId w:val="44"/>
              </w:numPr>
              <w:spacing w:before="100" w:beforeAutospacing="1" w:after="100" w:afterAutospacing="1"/>
              <w:rPr>
                <w:rFonts w:eastAsia="Times New Roman"/>
              </w:rPr>
            </w:pPr>
            <w:hyperlink r:id="rId662" w:history="1">
              <w:r w:rsidR="00E43BD9">
                <w:rPr>
                  <w:rStyle w:val="Hyperlink"/>
                  <w:rFonts w:eastAsia="Times New Roman"/>
                </w:rPr>
                <w:t>Community &amp; Credits</w:t>
              </w:r>
            </w:hyperlink>
          </w:p>
          <w:p w:rsidR="00C51368" w:rsidRDefault="00C166DE">
            <w:pPr>
              <w:numPr>
                <w:ilvl w:val="0"/>
                <w:numId w:val="44"/>
              </w:numPr>
              <w:spacing w:before="100" w:beforeAutospacing="1" w:after="100" w:afterAutospacing="1"/>
              <w:rPr>
                <w:rFonts w:eastAsia="Times New Roman"/>
              </w:rPr>
            </w:pPr>
            <w:hyperlink r:id="rId663" w:history="1">
              <w:r w:rsidR="00E43BD9">
                <w:rPr>
                  <w:rStyle w:val="Hyperlink"/>
                  <w:rFonts w:eastAsia="Times New Roman"/>
                </w:rPr>
                <w:t>Version History</w:t>
              </w:r>
            </w:hyperlink>
          </w:p>
          <w:p w:rsidR="00C51368" w:rsidRDefault="00C166DE">
            <w:pPr>
              <w:numPr>
                <w:ilvl w:val="0"/>
                <w:numId w:val="44"/>
              </w:numPr>
              <w:spacing w:before="100" w:beforeAutospacing="1" w:after="100" w:afterAutospacing="1"/>
              <w:rPr>
                <w:rFonts w:eastAsia="Times New Roman"/>
              </w:rPr>
            </w:pPr>
            <w:hyperlink r:id="rId664" w:history="1">
              <w:r w:rsidR="00E43BD9">
                <w:rPr>
                  <w:rStyle w:val="Hyperlink"/>
                  <w:rFonts w:eastAsia="Times New Roman"/>
                </w:rPr>
                <w:t>Outstanding Issues</w:t>
              </w:r>
            </w:hyperlink>
          </w:p>
          <w:p w:rsidR="00C51368" w:rsidRDefault="00C166DE">
            <w:pPr>
              <w:rPr>
                <w:rFonts w:eastAsia="Times New Roman"/>
              </w:rPr>
            </w:pPr>
            <w:r>
              <w:rPr>
                <w:rFonts w:eastAsia="Times New Roman"/>
              </w:rPr>
              <w:pict>
                <v:rect id="_x0000_i1029" style="width:0;height:1.5pt" o:hralign="center" o:hrstd="t" o:hr="t" fillcolor="#a0a0a0" stroked="f"/>
              </w:pict>
            </w:r>
          </w:p>
          <w:p w:rsidR="00C51368" w:rsidRDefault="00E43BD9">
            <w:pPr>
              <w:pStyle w:val="NormalWeb"/>
            </w:pPr>
            <w:r>
              <w:rPr>
                <w:b/>
                <w:bCs/>
              </w:rPr>
              <w:lastRenderedPageBreak/>
              <w:t>Overview</w:t>
            </w:r>
          </w:p>
          <w:p w:rsidR="00C51368" w:rsidRDefault="00E43BD9">
            <w:pPr>
              <w:pStyle w:val="NormalWeb"/>
            </w:pPr>
            <w:r>
              <w:t>Background and Tutorial Information.</w:t>
            </w:r>
          </w:p>
          <w:p w:rsidR="00C51368" w:rsidRDefault="00C166DE">
            <w:pPr>
              <w:numPr>
                <w:ilvl w:val="0"/>
                <w:numId w:val="45"/>
              </w:numPr>
              <w:spacing w:before="100" w:beforeAutospacing="1" w:after="100" w:afterAutospacing="1"/>
              <w:rPr>
                <w:rFonts w:eastAsia="Times New Roman"/>
              </w:rPr>
            </w:pPr>
            <w:hyperlink r:id="rId665" w:history="1">
              <w:r w:rsidR="00E43BD9">
                <w:rPr>
                  <w:rStyle w:val="Hyperlink"/>
                  <w:rFonts w:eastAsia="Times New Roman"/>
                </w:rPr>
                <w:t>1 page Summary (Glossy)</w:t>
              </w:r>
            </w:hyperlink>
          </w:p>
          <w:p w:rsidR="00C51368" w:rsidRDefault="00C166DE">
            <w:pPr>
              <w:numPr>
                <w:ilvl w:val="0"/>
                <w:numId w:val="45"/>
              </w:numPr>
              <w:spacing w:before="100" w:beforeAutospacing="1" w:after="100" w:afterAutospacing="1"/>
              <w:rPr>
                <w:rFonts w:eastAsia="Times New Roman"/>
              </w:rPr>
            </w:pPr>
            <w:hyperlink r:id="rId666" w:history="1">
              <w:r w:rsidR="00E43BD9">
                <w:rPr>
                  <w:rStyle w:val="Hyperlink"/>
                  <w:rFonts w:eastAsia="Times New Roman"/>
                </w:rPr>
                <w:t>Overview &amp; Roadmap</w:t>
              </w:r>
            </w:hyperlink>
          </w:p>
          <w:p w:rsidR="00C51368" w:rsidRDefault="00C166DE">
            <w:pPr>
              <w:numPr>
                <w:ilvl w:val="0"/>
                <w:numId w:val="45"/>
              </w:numPr>
              <w:spacing w:before="100" w:beforeAutospacing="1" w:after="100" w:afterAutospacing="1"/>
              <w:rPr>
                <w:rFonts w:eastAsia="Times New Roman"/>
              </w:rPr>
            </w:pPr>
            <w:hyperlink r:id="rId667" w:history="1">
              <w:r w:rsidR="00E43BD9">
                <w:rPr>
                  <w:rStyle w:val="Hyperlink"/>
                  <w:rFonts w:eastAsia="Times New Roman"/>
                </w:rPr>
                <w:t>Developer's Introduction</w:t>
              </w:r>
            </w:hyperlink>
          </w:p>
          <w:p w:rsidR="00C51368" w:rsidRDefault="00C166DE">
            <w:pPr>
              <w:numPr>
                <w:ilvl w:val="0"/>
                <w:numId w:val="45"/>
              </w:numPr>
              <w:spacing w:before="100" w:beforeAutospacing="1" w:after="100" w:afterAutospacing="1"/>
              <w:rPr>
                <w:rFonts w:eastAsia="Times New Roman"/>
              </w:rPr>
            </w:pPr>
            <w:hyperlink r:id="rId668" w:history="1">
              <w:r w:rsidR="00E43BD9">
                <w:rPr>
                  <w:rStyle w:val="Hyperlink"/>
                  <w:rFonts w:eastAsia="Times New Roman"/>
                </w:rPr>
                <w:t>Clinical Introduction</w:t>
              </w:r>
            </w:hyperlink>
          </w:p>
          <w:p w:rsidR="00C51368" w:rsidRDefault="00C166DE">
            <w:pPr>
              <w:numPr>
                <w:ilvl w:val="0"/>
                <w:numId w:val="45"/>
              </w:numPr>
              <w:spacing w:before="100" w:beforeAutospacing="1" w:after="100" w:afterAutospacing="1"/>
              <w:rPr>
                <w:rFonts w:eastAsia="Times New Roman"/>
              </w:rPr>
            </w:pPr>
            <w:hyperlink r:id="rId669" w:history="1">
              <w:r w:rsidR="00E43BD9">
                <w:rPr>
                  <w:rStyle w:val="Hyperlink"/>
                  <w:rFonts w:eastAsia="Times New Roman"/>
                  <w:b/>
                  <w:bCs/>
                </w:rPr>
                <w:t>FHIR Timelines</w:t>
              </w:r>
            </w:hyperlink>
          </w:p>
          <w:p w:rsidR="00C51368" w:rsidRDefault="00C166DE">
            <w:pPr>
              <w:numPr>
                <w:ilvl w:val="0"/>
                <w:numId w:val="45"/>
              </w:numPr>
              <w:spacing w:before="100" w:beforeAutospacing="1" w:after="100" w:afterAutospacing="1"/>
              <w:rPr>
                <w:rFonts w:eastAsia="Times New Roman"/>
              </w:rPr>
            </w:pPr>
            <w:hyperlink r:id="rId670"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rsidR="00C51368" w:rsidRDefault="00E43BD9">
            <w:pPr>
              <w:pStyle w:val="NormalWeb"/>
            </w:pPr>
            <w:r>
              <w:rPr>
                <w:b/>
                <w:bCs/>
              </w:rPr>
              <w:lastRenderedPageBreak/>
              <w:t>Resources</w:t>
            </w:r>
          </w:p>
          <w:p w:rsidR="00C51368" w:rsidRDefault="00E43BD9">
            <w:pPr>
              <w:pStyle w:val="NormalWeb"/>
            </w:pPr>
            <w:r>
              <w:t>Underlying Definitions for Resources.</w:t>
            </w:r>
          </w:p>
          <w:p w:rsidR="00C51368" w:rsidRDefault="00C166DE">
            <w:pPr>
              <w:numPr>
                <w:ilvl w:val="0"/>
                <w:numId w:val="46"/>
              </w:numPr>
              <w:spacing w:before="100" w:beforeAutospacing="1" w:after="100" w:afterAutospacing="1"/>
              <w:rPr>
                <w:rFonts w:eastAsia="Times New Roman"/>
              </w:rPr>
            </w:pPr>
            <w:hyperlink r:id="rId671" w:history="1">
              <w:r w:rsidR="00E43BD9">
                <w:rPr>
                  <w:rStyle w:val="Hyperlink"/>
                  <w:rFonts w:eastAsia="Times New Roman"/>
                  <w:b/>
                  <w:bCs/>
                </w:rPr>
                <w:t>Base Resource</w:t>
              </w:r>
            </w:hyperlink>
          </w:p>
          <w:p w:rsidR="00C51368" w:rsidRDefault="00C166DE">
            <w:pPr>
              <w:numPr>
                <w:ilvl w:val="0"/>
                <w:numId w:val="46"/>
              </w:numPr>
              <w:spacing w:before="100" w:beforeAutospacing="1" w:after="100" w:afterAutospacing="1"/>
              <w:rPr>
                <w:rFonts w:eastAsia="Times New Roman"/>
              </w:rPr>
            </w:pPr>
            <w:hyperlink r:id="rId672" w:history="1">
              <w:r w:rsidR="00E43BD9">
                <w:rPr>
                  <w:rStyle w:val="Hyperlink"/>
                  <w:rFonts w:eastAsia="Times New Roman"/>
                </w:rPr>
                <w:t>Conformance Rules</w:t>
              </w:r>
            </w:hyperlink>
          </w:p>
          <w:p w:rsidR="00C51368" w:rsidRDefault="00C166DE">
            <w:pPr>
              <w:numPr>
                <w:ilvl w:val="0"/>
                <w:numId w:val="46"/>
              </w:numPr>
              <w:spacing w:before="100" w:beforeAutospacing="1" w:after="100" w:afterAutospacing="1"/>
              <w:rPr>
                <w:rFonts w:eastAsia="Times New Roman"/>
              </w:rPr>
            </w:pPr>
            <w:hyperlink r:id="rId673" w:history="1">
              <w:r w:rsidR="00E43BD9">
                <w:rPr>
                  <w:rStyle w:val="Hyperlink"/>
                  <w:rFonts w:eastAsia="Times New Roman"/>
                </w:rPr>
                <w:t>Resource Life Cycles</w:t>
              </w:r>
            </w:hyperlink>
          </w:p>
          <w:p w:rsidR="00C51368" w:rsidRDefault="00C166DE">
            <w:pPr>
              <w:numPr>
                <w:ilvl w:val="0"/>
                <w:numId w:val="46"/>
              </w:numPr>
              <w:spacing w:before="100" w:beforeAutospacing="1" w:after="100" w:afterAutospacing="1"/>
              <w:rPr>
                <w:rFonts w:eastAsia="Times New Roman"/>
              </w:rPr>
            </w:pPr>
            <w:hyperlink r:id="rId674" w:history="1">
              <w:r w:rsidR="00E43BD9">
                <w:rPr>
                  <w:rStyle w:val="Hyperlink"/>
                  <w:rFonts w:eastAsia="Times New Roman"/>
                </w:rPr>
                <w:t>References between Resources</w:t>
              </w:r>
            </w:hyperlink>
          </w:p>
          <w:p w:rsidR="00C51368" w:rsidRDefault="00C166DE">
            <w:pPr>
              <w:numPr>
                <w:ilvl w:val="0"/>
                <w:numId w:val="46"/>
              </w:numPr>
              <w:spacing w:before="100" w:beforeAutospacing="1" w:after="100" w:afterAutospacing="1"/>
              <w:rPr>
                <w:rFonts w:eastAsia="Times New Roman"/>
              </w:rPr>
            </w:pPr>
            <w:hyperlink r:id="rId675" w:history="1">
              <w:r w:rsidR="00E43BD9">
                <w:rPr>
                  <w:rStyle w:val="Hyperlink"/>
                  <w:rFonts w:eastAsia="Times New Roman"/>
                </w:rPr>
                <w:t>Compartments (Patient based access)</w:t>
              </w:r>
            </w:hyperlink>
          </w:p>
          <w:p w:rsidR="00C51368" w:rsidRDefault="00C166DE">
            <w:pPr>
              <w:numPr>
                <w:ilvl w:val="0"/>
                <w:numId w:val="46"/>
              </w:numPr>
              <w:spacing w:before="100" w:beforeAutospacing="1" w:after="100" w:afterAutospacing="1"/>
              <w:rPr>
                <w:rFonts w:eastAsia="Times New Roman"/>
              </w:rPr>
            </w:pPr>
            <w:hyperlink r:id="rId676" w:history="1">
              <w:r w:rsidR="00E43BD9">
                <w:rPr>
                  <w:rStyle w:val="Hyperlink"/>
                  <w:rFonts w:eastAsia="Times New Roman"/>
                </w:rPr>
                <w:t>Narrative</w:t>
              </w:r>
            </w:hyperlink>
          </w:p>
          <w:p w:rsidR="00C51368" w:rsidRDefault="00C166DE">
            <w:pPr>
              <w:numPr>
                <w:ilvl w:val="0"/>
                <w:numId w:val="46"/>
              </w:numPr>
              <w:spacing w:before="100" w:beforeAutospacing="1" w:after="100" w:afterAutospacing="1"/>
              <w:rPr>
                <w:rFonts w:eastAsia="Times New Roman"/>
              </w:rPr>
            </w:pPr>
            <w:hyperlink r:id="rId677" w:history="1">
              <w:r w:rsidR="00E43BD9">
                <w:rPr>
                  <w:rStyle w:val="Hyperlink"/>
                  <w:rFonts w:eastAsia="Times New Roman"/>
                </w:rPr>
                <w:t>Extensibility</w:t>
              </w:r>
            </w:hyperlink>
            <w:r w:rsidR="00E43BD9">
              <w:rPr>
                <w:rFonts w:eastAsia="Times New Roman"/>
              </w:rPr>
              <w:t xml:space="preserve"> &amp; </w:t>
            </w:r>
            <w:hyperlink r:id="rId678" w:history="1">
              <w:r w:rsidR="00E43BD9">
                <w:rPr>
                  <w:rStyle w:val="Hyperlink"/>
                  <w:rFonts w:eastAsia="Times New Roman"/>
                </w:rPr>
                <w:t>Extension Registry</w:t>
              </w:r>
            </w:hyperlink>
          </w:p>
          <w:p w:rsidR="00C51368" w:rsidRDefault="00C166DE">
            <w:pPr>
              <w:numPr>
                <w:ilvl w:val="0"/>
                <w:numId w:val="46"/>
              </w:numPr>
              <w:spacing w:before="100" w:beforeAutospacing="1" w:after="100" w:afterAutospacing="1"/>
              <w:rPr>
                <w:rFonts w:eastAsia="Times New Roman"/>
              </w:rPr>
            </w:pPr>
            <w:hyperlink r:id="rId679" w:history="1">
              <w:r w:rsidR="00E43BD9">
                <w:rPr>
                  <w:rStyle w:val="Hyperlink"/>
                  <w:rFonts w:eastAsia="Times New Roman"/>
                </w:rPr>
                <w:t>Formats:</w:t>
              </w:r>
            </w:hyperlink>
            <w:r w:rsidR="00E43BD9">
              <w:rPr>
                <w:rFonts w:eastAsia="Times New Roman"/>
              </w:rPr>
              <w:t xml:space="preserve"> </w:t>
            </w:r>
          </w:p>
          <w:p w:rsidR="00C51368" w:rsidRDefault="00C166DE">
            <w:pPr>
              <w:numPr>
                <w:ilvl w:val="1"/>
                <w:numId w:val="46"/>
              </w:numPr>
              <w:spacing w:before="100" w:beforeAutospacing="1" w:after="100" w:afterAutospacing="1"/>
              <w:rPr>
                <w:rFonts w:eastAsia="Times New Roman"/>
              </w:rPr>
            </w:pPr>
            <w:hyperlink r:id="rId680" w:history="1">
              <w:r w:rsidR="00E43BD9">
                <w:rPr>
                  <w:rStyle w:val="Hyperlink"/>
                  <w:rFonts w:eastAsia="Times New Roman"/>
                </w:rPr>
                <w:t>XML</w:t>
              </w:r>
            </w:hyperlink>
          </w:p>
          <w:p w:rsidR="00C51368" w:rsidRDefault="00C166DE">
            <w:pPr>
              <w:numPr>
                <w:ilvl w:val="1"/>
                <w:numId w:val="46"/>
              </w:numPr>
              <w:spacing w:before="100" w:beforeAutospacing="1" w:after="100" w:afterAutospacing="1"/>
              <w:rPr>
                <w:rFonts w:eastAsia="Times New Roman"/>
              </w:rPr>
            </w:pPr>
            <w:hyperlink r:id="rId681" w:history="1">
              <w:r w:rsidR="00E43BD9">
                <w:rPr>
                  <w:rStyle w:val="Hyperlink"/>
                  <w:rFonts w:eastAsia="Times New Roman"/>
                </w:rPr>
                <w:t>JSON</w:t>
              </w:r>
            </w:hyperlink>
          </w:p>
          <w:p w:rsidR="00C51368" w:rsidRDefault="00C166DE">
            <w:pPr>
              <w:numPr>
                <w:ilvl w:val="1"/>
                <w:numId w:val="46"/>
              </w:numPr>
              <w:spacing w:before="100" w:beforeAutospacing="1" w:after="100" w:afterAutospacing="1"/>
              <w:rPr>
                <w:rFonts w:eastAsia="Times New Roman"/>
              </w:rPr>
            </w:pPr>
            <w:hyperlink r:id="rId682" w:history="1">
              <w:r w:rsidR="00E43BD9">
                <w:rPr>
                  <w:rStyle w:val="Hyperlink"/>
                  <w:rFonts w:eastAsia="Times New Roman"/>
                </w:rPr>
                <w:t>RDF</w:t>
              </w:r>
            </w:hyperlink>
          </w:p>
          <w:p w:rsidR="00C51368" w:rsidRDefault="00C166DE">
            <w:pPr>
              <w:numPr>
                <w:ilvl w:val="0"/>
                <w:numId w:val="46"/>
              </w:numPr>
              <w:spacing w:before="100" w:beforeAutospacing="1" w:after="100" w:afterAutospacing="1"/>
              <w:rPr>
                <w:rFonts w:eastAsia="Times New Roman"/>
              </w:rPr>
            </w:pPr>
            <w:hyperlink r:id="rId683" w:history="1">
              <w:r w:rsidR="00E43BD9">
                <w:rPr>
                  <w:rStyle w:val="Hyperlink"/>
                  <w:rFonts w:eastAsia="Times New Roman"/>
                </w:rPr>
                <w:t>Data Types</w:t>
              </w:r>
            </w:hyperlink>
          </w:p>
          <w:p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rsidR="00C51368" w:rsidRDefault="00C166DE">
            <w:pPr>
              <w:numPr>
                <w:ilvl w:val="1"/>
                <w:numId w:val="46"/>
              </w:numPr>
              <w:spacing w:before="100" w:beforeAutospacing="1" w:after="100" w:afterAutospacing="1"/>
              <w:rPr>
                <w:rFonts w:eastAsia="Times New Roman"/>
              </w:rPr>
            </w:pPr>
            <w:hyperlink r:id="rId684" w:history="1">
              <w:r w:rsidR="00E43BD9">
                <w:rPr>
                  <w:rStyle w:val="Hyperlink"/>
                  <w:rFonts w:eastAsia="Times New Roman"/>
                </w:rPr>
                <w:t>DomainResource</w:t>
              </w:r>
            </w:hyperlink>
          </w:p>
          <w:p w:rsidR="00C51368" w:rsidRDefault="00C166DE">
            <w:pPr>
              <w:numPr>
                <w:ilvl w:val="1"/>
                <w:numId w:val="46"/>
              </w:numPr>
              <w:spacing w:before="100" w:beforeAutospacing="1" w:after="100" w:afterAutospacing="1"/>
              <w:rPr>
                <w:rFonts w:eastAsia="Times New Roman"/>
              </w:rPr>
            </w:pPr>
            <w:hyperlink r:id="rId685" w:history="1">
              <w:r w:rsidR="00E43BD9">
                <w:rPr>
                  <w:rStyle w:val="Hyperlink"/>
                  <w:rFonts w:eastAsia="Times New Roman"/>
                </w:rPr>
                <w:t>Element</w:t>
              </w:r>
            </w:hyperlink>
          </w:p>
          <w:p w:rsidR="00C51368" w:rsidRDefault="00C166DE">
            <w:pPr>
              <w:numPr>
                <w:ilvl w:val="1"/>
                <w:numId w:val="46"/>
              </w:numPr>
              <w:spacing w:before="100" w:beforeAutospacing="1" w:after="100" w:afterAutospacing="1"/>
              <w:rPr>
                <w:rFonts w:eastAsia="Times New Roman"/>
              </w:rPr>
            </w:pPr>
            <w:hyperlink r:id="rId686" w:history="1">
              <w:r w:rsidR="00E43BD9">
                <w:rPr>
                  <w:rStyle w:val="Hyperlink"/>
                  <w:rFonts w:eastAsia="Times New Roman"/>
                </w:rPr>
                <w:t>BackboneElement</w:t>
              </w:r>
            </w:hyperlink>
          </w:p>
          <w:p w:rsidR="00C51368" w:rsidRDefault="00C166DE">
            <w:pPr>
              <w:numPr>
                <w:ilvl w:val="1"/>
                <w:numId w:val="46"/>
              </w:numPr>
              <w:spacing w:before="100" w:beforeAutospacing="1" w:after="100" w:afterAutospacing="1"/>
              <w:rPr>
                <w:rFonts w:eastAsia="Times New Roman"/>
              </w:rPr>
            </w:pPr>
            <w:hyperlink r:id="rId687" w:history="1">
              <w:r w:rsidR="00E43BD9">
                <w:rPr>
                  <w:rStyle w:val="Hyperlink"/>
                  <w:rFonts w:eastAsia="Times New Roman"/>
                </w:rPr>
                <w:t>ElementDefinition</w:t>
              </w:r>
            </w:hyperlink>
          </w:p>
          <w:p w:rsidR="00C51368" w:rsidRDefault="00C166DE">
            <w:pPr>
              <w:numPr>
                <w:ilvl w:val="0"/>
                <w:numId w:val="46"/>
              </w:numPr>
              <w:spacing w:before="100" w:beforeAutospacing="1" w:after="100" w:afterAutospacing="1"/>
              <w:rPr>
                <w:rFonts w:eastAsia="Times New Roman"/>
              </w:rPr>
            </w:pPr>
            <w:hyperlink r:id="rId688" w:history="1">
              <w:r w:rsidR="00E43BD9">
                <w:rPr>
                  <w:rStyle w:val="Hyperlink"/>
                  <w:rFonts w:eastAsia="Times New Roman"/>
                </w:rPr>
                <w:t>Ontology</w:t>
              </w:r>
            </w:hyperlink>
          </w:p>
        </w:tc>
        <w:tc>
          <w:tcPr>
            <w:tcW w:w="1650" w:type="pct"/>
            <w:tcBorders>
              <w:left w:val="single" w:sz="6" w:space="0" w:color="EEEEEE"/>
            </w:tcBorders>
            <w:vAlign w:val="center"/>
            <w:hideMark/>
          </w:tcPr>
          <w:p w:rsidR="00C51368" w:rsidRDefault="00C166DE">
            <w:pPr>
              <w:rPr>
                <w:rFonts w:eastAsia="Times New Roman"/>
              </w:rPr>
            </w:pPr>
            <w:r>
              <w:rPr>
                <w:rFonts w:eastAsia="Times New Roman"/>
              </w:rPr>
              <w:lastRenderedPageBreak/>
              <w:pict>
                <v:rect id="_x0000_i1030" style="width:0;height:1.5pt" o:hralign="center" o:hrstd="t" o:hr="t" fillcolor="#a0a0a0" stroked="f"/>
              </w:pict>
            </w:r>
          </w:p>
          <w:p w:rsidR="00C51368" w:rsidRDefault="00E43BD9">
            <w:pPr>
              <w:pStyle w:val="NormalWeb"/>
            </w:pPr>
            <w:r>
              <w:rPr>
                <w:b/>
                <w:bCs/>
              </w:rPr>
              <w:t>Terminologies</w:t>
            </w:r>
          </w:p>
          <w:p w:rsidR="00C51368" w:rsidRDefault="00E43BD9">
            <w:pPr>
              <w:pStyle w:val="NormalWeb"/>
            </w:pPr>
            <w:r>
              <w:t>How codes, systems and value sets are used, and registries of known terminology resources</w:t>
            </w:r>
          </w:p>
          <w:p w:rsidR="00C51368" w:rsidRDefault="00C166DE">
            <w:pPr>
              <w:numPr>
                <w:ilvl w:val="0"/>
                <w:numId w:val="47"/>
              </w:numPr>
              <w:spacing w:before="100" w:beforeAutospacing="1" w:after="100" w:afterAutospacing="1"/>
              <w:rPr>
                <w:rFonts w:eastAsia="Times New Roman"/>
              </w:rPr>
            </w:pPr>
            <w:hyperlink r:id="rId689" w:history="1">
              <w:r w:rsidR="00E43BD9">
                <w:rPr>
                  <w:rStyle w:val="Hyperlink"/>
                  <w:rFonts w:eastAsia="Times New Roman"/>
                </w:rPr>
                <w:t>Using Codes in Resources</w:t>
              </w:r>
            </w:hyperlink>
          </w:p>
          <w:p w:rsidR="00C51368" w:rsidRDefault="00C166DE">
            <w:pPr>
              <w:numPr>
                <w:ilvl w:val="0"/>
                <w:numId w:val="47"/>
              </w:numPr>
              <w:spacing w:before="100" w:beforeAutospacing="1" w:after="100" w:afterAutospacing="1"/>
              <w:rPr>
                <w:rFonts w:eastAsia="Times New Roman"/>
              </w:rPr>
            </w:pPr>
            <w:hyperlink r:id="rId690" w:history="1">
              <w:r w:rsidR="00E43BD9">
                <w:rPr>
                  <w:rStyle w:val="Hyperlink"/>
                  <w:rFonts w:eastAsia="Times New Roman"/>
                </w:rPr>
                <w:t>System List</w:t>
              </w:r>
            </w:hyperlink>
          </w:p>
          <w:p w:rsidR="00C51368" w:rsidRDefault="00C166DE">
            <w:pPr>
              <w:numPr>
                <w:ilvl w:val="0"/>
                <w:numId w:val="47"/>
              </w:numPr>
              <w:spacing w:before="100" w:beforeAutospacing="1" w:after="100" w:afterAutospacing="1"/>
              <w:rPr>
                <w:rFonts w:eastAsia="Times New Roman"/>
              </w:rPr>
            </w:pPr>
            <w:hyperlink r:id="rId691" w:history="1">
              <w:r w:rsidR="00E43BD9">
                <w:rPr>
                  <w:rStyle w:val="Hyperlink"/>
                  <w:rFonts w:eastAsia="Times New Roman"/>
                </w:rPr>
                <w:t>Value Set List</w:t>
              </w:r>
            </w:hyperlink>
          </w:p>
          <w:p w:rsidR="00C51368" w:rsidRDefault="00C166DE">
            <w:pPr>
              <w:numPr>
                <w:ilvl w:val="0"/>
                <w:numId w:val="47"/>
              </w:numPr>
              <w:spacing w:before="100" w:beforeAutospacing="1" w:after="100" w:afterAutospacing="1"/>
              <w:rPr>
                <w:rFonts w:eastAsia="Times New Roman"/>
              </w:rPr>
            </w:pPr>
            <w:hyperlink r:id="rId692" w:history="1">
              <w:r w:rsidR="00E43BD9">
                <w:rPr>
                  <w:rStyle w:val="Hyperlink"/>
                  <w:rFonts w:eastAsia="Times New Roman"/>
                </w:rPr>
                <w:t>V2 Table List</w:t>
              </w:r>
            </w:hyperlink>
          </w:p>
          <w:p w:rsidR="00C51368" w:rsidRDefault="00C166DE">
            <w:pPr>
              <w:numPr>
                <w:ilvl w:val="0"/>
                <w:numId w:val="47"/>
              </w:numPr>
              <w:spacing w:before="100" w:beforeAutospacing="1" w:after="100" w:afterAutospacing="1"/>
              <w:rPr>
                <w:rFonts w:eastAsia="Times New Roman"/>
              </w:rPr>
            </w:pPr>
            <w:hyperlink r:id="rId693" w:history="1">
              <w:r w:rsidR="00E43BD9">
                <w:rPr>
                  <w:rStyle w:val="Hyperlink"/>
                  <w:rFonts w:eastAsia="Times New Roman"/>
                </w:rPr>
                <w:t>V3 Code System / Value set List</w:t>
              </w:r>
            </w:hyperlink>
          </w:p>
          <w:p w:rsidR="00C51368" w:rsidRDefault="00C166DE">
            <w:pPr>
              <w:numPr>
                <w:ilvl w:val="0"/>
                <w:numId w:val="47"/>
              </w:numPr>
              <w:spacing w:before="100" w:beforeAutospacing="1" w:after="100" w:afterAutospacing="1"/>
              <w:rPr>
                <w:rFonts w:eastAsia="Times New Roman"/>
              </w:rPr>
            </w:pPr>
            <w:hyperlink r:id="rId694" w:history="1">
              <w:r w:rsidR="00E43BD9">
                <w:rPr>
                  <w:rStyle w:val="Hyperlink"/>
                  <w:rFonts w:eastAsia="Times New Roman"/>
                </w:rPr>
                <w:t>Mappings between Value sets</w:t>
              </w:r>
            </w:hyperlink>
          </w:p>
          <w:p w:rsidR="00C51368" w:rsidRDefault="00C166DE">
            <w:pPr>
              <w:numPr>
                <w:ilvl w:val="0"/>
                <w:numId w:val="47"/>
              </w:numPr>
              <w:spacing w:before="100" w:beforeAutospacing="1" w:after="100" w:afterAutospacing="1"/>
              <w:rPr>
                <w:rFonts w:eastAsia="Times New Roman"/>
              </w:rPr>
            </w:pPr>
            <w:hyperlink r:id="rId695" w:history="1">
              <w:r w:rsidR="00E43BD9">
                <w:rPr>
                  <w:rStyle w:val="Hyperlink"/>
                  <w:rFonts w:eastAsia="Times New Roman"/>
                </w:rPr>
                <w:t>Identifier Registry</w:t>
              </w:r>
            </w:hyperlink>
          </w:p>
          <w:p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96" w:history="1">
              <w:r>
                <w:rPr>
                  <w:rStyle w:val="Hyperlink"/>
                  <w:rFonts w:eastAsia="Times New Roman"/>
                </w:rPr>
                <w:t>Terminology Service</w:t>
              </w:r>
            </w:hyperlink>
            <w:r>
              <w:rPr>
                <w:rFonts w:eastAsia="Times New Roman"/>
              </w:rPr>
              <w:t xml:space="preserve"> API</w:t>
            </w:r>
          </w:p>
        </w:tc>
      </w:tr>
      <w:tr w:rsidR="00C51368">
        <w:trPr>
          <w:divId w:val="204290641"/>
          <w:tblCellSpacing w:w="15" w:type="dxa"/>
        </w:trPr>
        <w:tc>
          <w:tcPr>
            <w:tcW w:w="0" w:type="auto"/>
            <w:gridSpan w:val="3"/>
            <w:tcBorders>
              <w:top w:val="single" w:sz="6" w:space="0" w:color="EEEEEE"/>
            </w:tcBorders>
            <w:vAlign w:val="center"/>
            <w:hideMark/>
          </w:tcPr>
          <w:p w:rsidR="00C51368" w:rsidRDefault="00E43BD9">
            <w:pPr>
              <w:pStyle w:val="NormalWeb"/>
            </w:pPr>
            <w:r>
              <w:lastRenderedPageBreak/>
              <w:t>Appendices:</w:t>
            </w:r>
          </w:p>
          <w:p w:rsidR="00C51368" w:rsidRDefault="00C166DE">
            <w:pPr>
              <w:numPr>
                <w:ilvl w:val="0"/>
                <w:numId w:val="48"/>
              </w:numPr>
              <w:spacing w:before="100" w:beforeAutospacing="1" w:after="100" w:afterAutospacing="1"/>
              <w:rPr>
                <w:rFonts w:eastAsia="Times New Roman"/>
              </w:rPr>
            </w:pPr>
            <w:hyperlink r:id="rId697" w:history="1">
              <w:r w:rsidR="00E43BD9">
                <w:rPr>
                  <w:rStyle w:val="Hyperlink"/>
                  <w:rFonts w:eastAsia="Times New Roman"/>
                </w:rPr>
                <w:t>Comparison with other HL7 Specifications</w:t>
              </w:r>
            </w:hyperlink>
          </w:p>
          <w:p w:rsidR="00C51368" w:rsidRDefault="00C166DE">
            <w:pPr>
              <w:numPr>
                <w:ilvl w:val="0"/>
                <w:numId w:val="48"/>
              </w:numPr>
              <w:spacing w:before="100" w:beforeAutospacing="1" w:after="100" w:afterAutospacing="1"/>
              <w:rPr>
                <w:rFonts w:eastAsia="Times New Roman"/>
              </w:rPr>
            </w:pPr>
            <w:hyperlink r:id="rId698" w:history="1">
              <w:r w:rsidR="00E43BD9">
                <w:rPr>
                  <w:rStyle w:val="Hyperlink"/>
                  <w:rFonts w:eastAsia="Times New Roman"/>
                </w:rPr>
                <w:t>How FHIR fits into an EHR</w:t>
              </w:r>
            </w:hyperlink>
          </w:p>
          <w:p w:rsidR="00C51368" w:rsidRDefault="00C166DE">
            <w:pPr>
              <w:numPr>
                <w:ilvl w:val="0"/>
                <w:numId w:val="48"/>
              </w:numPr>
              <w:spacing w:before="100" w:beforeAutospacing="1" w:after="100" w:afterAutospacing="1"/>
              <w:rPr>
                <w:rFonts w:eastAsia="Times New Roman"/>
              </w:rPr>
            </w:pPr>
            <w:hyperlink r:id="rId699" w:history="1">
              <w:r w:rsidR="00E43BD9">
                <w:rPr>
                  <w:rStyle w:val="Hyperlink"/>
                  <w:rFonts w:eastAsia="Times New Roman"/>
                </w:rPr>
                <w:t>Coming Challenges Driving Change</w:t>
              </w:r>
            </w:hyperlink>
          </w:p>
        </w:tc>
      </w:tr>
    </w:tbl>
    <w:p w:rsidR="00C51368" w:rsidRDefault="00E43BD9">
      <w:pPr>
        <w:pStyle w:val="Heading1"/>
        <w:rPr>
          <w:rFonts w:eastAsia="Times New Roman"/>
          <w:noProof/>
          <w:lang w:val="en-US"/>
        </w:rPr>
      </w:pPr>
      <w:r>
        <w:rPr>
          <w:rFonts w:eastAsia="Times New Roman"/>
          <w:noProof/>
          <w:lang w:val="en-US"/>
        </w:rPr>
        <w:t>documentinformation.html</w:t>
      </w:r>
    </w:p>
    <w:p w:rsidR="00C51368" w:rsidRDefault="00E43BD9">
      <w:pPr>
        <w:pStyle w:val="Heading2"/>
        <w:rPr>
          <w:rFonts w:eastAsia="Times New Roman"/>
          <w:lang w:val="en-US"/>
        </w:rPr>
      </w:pPr>
      <w:r>
        <w:rPr>
          <w:rFonts w:eastAsia="Times New Roman"/>
          <w:lang w:val="en-US"/>
        </w:rPr>
        <w:t>Document Information</w:t>
      </w:r>
    </w:p>
    <w:p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rsidR="00C51368" w:rsidRDefault="00E43BD9">
      <w:pPr>
        <w:pStyle w:val="NormalWeb"/>
        <w:rPr>
          <w:lang w:val="en-US"/>
        </w:rPr>
      </w:pPr>
      <w:bookmarkStart w:id="91" w:name="uml"/>
      <w:r>
        <w:rPr>
          <w:noProof/>
          <w:lang w:val="en-US" w:eastAsia="en-US"/>
        </w:rPr>
        <w:drawing>
          <wp:inline distT="0" distB="0" distL="0" distR="0">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7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rPr>
          <w:lang w:val="en-US"/>
        </w:rPr>
      </w:pPr>
      <w:r>
        <w:rPr>
          <w:lang w:val="en-US"/>
        </w:rPr>
        <w:t xml:space="preserve">Notes: </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rsidR="00C51368" w:rsidRDefault="00E43BD9">
      <w:pPr>
        <w:pStyle w:val="Heading1"/>
        <w:rPr>
          <w:rFonts w:eastAsia="Times New Roman"/>
          <w:noProof/>
          <w:lang w:val="en-US"/>
        </w:rPr>
      </w:pPr>
      <w:r>
        <w:rPr>
          <w:rFonts w:eastAsia="Times New Roman"/>
          <w:noProof/>
          <w:lang w:val="en-US"/>
        </w:rPr>
        <w:lastRenderedPageBreak/>
        <w:t>documents.html</w:t>
      </w:r>
    </w:p>
    <w:p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70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702" w:anchor="status" w:history="1">
              <w:r w:rsidR="00E43BD9">
                <w:rPr>
                  <w:rStyle w:val="Hyperlink"/>
                  <w:rFonts w:eastAsia="Times New Roman"/>
                </w:rPr>
                <w:t>Ballot Status</w:t>
              </w:r>
            </w:hyperlink>
            <w:r w:rsidR="00E43BD9">
              <w:rPr>
                <w:rFonts w:eastAsia="Times New Roman"/>
              </w:rPr>
              <w:t xml:space="preserve">: </w:t>
            </w:r>
            <w:hyperlink r:id="rId703" w:anchor="pubs" w:history="1">
              <w:r w:rsidR="00E43BD9">
                <w:rPr>
                  <w:rStyle w:val="Hyperlink"/>
                  <w:rFonts w:eastAsia="Times New Roman"/>
                </w:rPr>
                <w:t>DSTU 2</w:t>
              </w:r>
            </w:hyperlink>
          </w:p>
        </w:tc>
      </w:tr>
    </w:tbl>
    <w:p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704" w:history="1">
        <w:r>
          <w:rPr>
            <w:rStyle w:val="Hyperlink"/>
            <w:lang w:val="en-US"/>
          </w:rPr>
          <w:t>Conformance</w:t>
        </w:r>
      </w:hyperlink>
      <w:r>
        <w:rPr>
          <w:lang w:val="en-US"/>
        </w:rPr>
        <w:t xml:space="preserve">). </w:t>
      </w:r>
    </w:p>
    <w:p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rsidR="00C51368" w:rsidRDefault="00E43BD9">
      <w:pPr>
        <w:pStyle w:val="NormalWeb"/>
        <w:divId w:val="1821531929"/>
        <w:rPr>
          <w:lang w:val="en-US"/>
        </w:rPr>
      </w:pPr>
      <w:r>
        <w:rPr>
          <w:lang w:val="en-US"/>
        </w:rPr>
        <w:t xml:space="preserve">Note that FHIR defines both this document format and also a </w:t>
      </w:r>
      <w:hyperlink r:id="rId705"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rsidR="00C51368" w:rsidRDefault="00C166DE">
      <w:pPr>
        <w:numPr>
          <w:ilvl w:val="0"/>
          <w:numId w:val="50"/>
        </w:numPr>
        <w:spacing w:before="100" w:beforeAutospacing="1" w:after="100" w:afterAutospacing="1"/>
        <w:divId w:val="1821531929"/>
        <w:rPr>
          <w:rFonts w:eastAsia="Times New Roman"/>
          <w:lang w:val="en-US"/>
        </w:rPr>
      </w:pPr>
      <w:hyperlink r:id="rId706" w:history="1">
        <w:r w:rsidR="00E43BD9">
          <w:rPr>
            <w:rStyle w:val="Hyperlink"/>
            <w:rFonts w:eastAsia="Times New Roman"/>
            <w:lang w:val="en-US"/>
          </w:rPr>
          <w:t>Example discharge summary</w:t>
        </w:r>
      </w:hyperlink>
      <w:r w:rsidR="00E43BD9">
        <w:rPr>
          <w:rFonts w:eastAsia="Times New Roman"/>
          <w:lang w:val="en-US"/>
        </w:rPr>
        <w:t xml:space="preserve">: </w:t>
      </w:r>
      <w:hyperlink r:id="rId707" w:history="1">
        <w:r w:rsidR="00E43BD9">
          <w:rPr>
            <w:rStyle w:val="Hyperlink"/>
            <w:rFonts w:eastAsia="Times New Roman"/>
            <w:lang w:val="en-US"/>
          </w:rPr>
          <w:t>XML</w:t>
        </w:r>
      </w:hyperlink>
      <w:r w:rsidR="00E43BD9">
        <w:rPr>
          <w:rFonts w:eastAsia="Times New Roman"/>
          <w:lang w:val="en-US"/>
        </w:rPr>
        <w:t xml:space="preserve"> or </w:t>
      </w:r>
      <w:hyperlink r:id="rId708" w:history="1">
        <w:r w:rsidR="00E43BD9">
          <w:rPr>
            <w:rStyle w:val="Hyperlink"/>
            <w:rFonts w:eastAsia="Times New Roman"/>
            <w:lang w:val="en-US"/>
          </w:rPr>
          <w:t>JSON</w:t>
        </w:r>
      </w:hyperlink>
    </w:p>
    <w:p w:rsidR="00C51368" w:rsidRDefault="00E43BD9">
      <w:pPr>
        <w:pStyle w:val="Heading2"/>
        <w:divId w:val="1821531929"/>
        <w:rPr>
          <w:rFonts w:eastAsia="Times New Roman"/>
          <w:lang w:val="en-US"/>
        </w:rPr>
      </w:pPr>
      <w:bookmarkStart w:id="92" w:name="content"/>
      <w:r>
        <w:rPr>
          <w:rFonts w:eastAsia="Times New Roman"/>
          <w:lang w:val="en-US"/>
        </w:rPr>
        <w:t>Document Content</w:t>
      </w:r>
    </w:p>
    <w:p w:rsidR="00C51368" w:rsidRDefault="00E43BD9">
      <w:pPr>
        <w:pStyle w:val="NormalWeb"/>
        <w:divId w:val="1821531929"/>
        <w:rPr>
          <w:lang w:val="en-US"/>
        </w:rPr>
      </w:pPr>
      <w:r>
        <w:rPr>
          <w:lang w:val="en-US"/>
        </w:rPr>
        <w:t xml:space="preserve">All documents have the same structure: a </w:t>
      </w:r>
      <w:hyperlink r:id="rId709" w:history="1">
        <w:r>
          <w:rPr>
            <w:rStyle w:val="Hyperlink"/>
            <w:lang w:val="en-US"/>
          </w:rPr>
          <w:t>Bundle</w:t>
        </w:r>
      </w:hyperlink>
      <w:r>
        <w:rPr>
          <w:lang w:val="en-US"/>
        </w:rPr>
        <w:t xml:space="preserve"> of resources of </w:t>
      </w:r>
      <w:hyperlink r:id="rId710" w:anchor="Bundle.type" w:history="1">
        <w:r>
          <w:rPr>
            <w:rStyle w:val="Hyperlink"/>
            <w:lang w:val="en-US"/>
          </w:rPr>
          <w:t>type</w:t>
        </w:r>
      </w:hyperlink>
      <w:r>
        <w:rPr>
          <w:lang w:val="en-US"/>
        </w:rPr>
        <w:t xml:space="preserve"> "document" that has a </w:t>
      </w:r>
      <w:hyperlink r:id="rId711"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712" w:history="1">
        <w:r>
          <w:rPr>
            <w:rStyle w:val="Hyperlink"/>
            <w:lang w:val="en-US"/>
          </w:rPr>
          <w:t>CSS stylesheets</w:t>
        </w:r>
      </w:hyperlink>
      <w:r>
        <w:rPr>
          <w:lang w:val="en-US"/>
        </w:rPr>
        <w:t xml:space="preserve">, </w:t>
      </w:r>
      <w:hyperlink r:id="rId713" w:history="1">
        <w:r>
          <w:rPr>
            <w:rStyle w:val="Hyperlink"/>
            <w:lang w:val="en-US"/>
          </w:rPr>
          <w:t>provenance</w:t>
        </w:r>
      </w:hyperlink>
      <w:r>
        <w:rPr>
          <w:lang w:val="en-US"/>
        </w:rPr>
        <w:t xml:space="preserve"> statements and a signature. </w:t>
      </w:r>
    </w:p>
    <w:p w:rsidR="00C51368" w:rsidRDefault="00E43BD9">
      <w:pPr>
        <w:pStyle w:val="NormalWeb"/>
        <w:divId w:val="1821531929"/>
        <w:rPr>
          <w:lang w:val="en-US"/>
        </w:rPr>
      </w:pPr>
      <w:r>
        <w:rPr>
          <w:lang w:val="en-US"/>
        </w:rPr>
        <w:t xml:space="preserve">The composition resource is the foundation of the clinical document. It: </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lastRenderedPageBreak/>
        <w:t>divides the document up into a series of sections, each with their own narrative</w:t>
      </w:r>
    </w:p>
    <w:p w:rsidR="00C51368" w:rsidRDefault="00E43BD9">
      <w:pPr>
        <w:pStyle w:val="NormalWeb"/>
        <w:divId w:val="1821531929"/>
        <w:rPr>
          <w:lang w:val="en-US"/>
        </w:rPr>
      </w:pPr>
      <w:r>
        <w:rPr>
          <w:lang w:val="en-US"/>
        </w:rPr>
        <w:t xml:space="preserve">Any resource referenced directly in the Composition SHALL </w:t>
      </w:r>
      <w:proofErr w:type="gramStart"/>
      <w:r>
        <w:rPr>
          <w:lang w:val="en-US"/>
        </w:rPr>
        <w:t>be</w:t>
      </w:r>
      <w:proofErr w:type="gramEnd"/>
      <w:r>
        <w:rPr>
          <w:lang w:val="en-US"/>
        </w:rPr>
        <w:t xml:space="preserve"> included in the bundle when the document is assembled. Specifically, this means the following resource references: </w:t>
      </w:r>
    </w:p>
    <w:p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w:t>
      </w:r>
      <w:proofErr w:type="gramStart"/>
      <w:r>
        <w:rPr>
          <w:lang w:val="en-US"/>
        </w:rPr>
        <w:t>document.</w:t>
      </w:r>
      <w:proofErr w:type="gramEnd"/>
      <w:r>
        <w:rPr>
          <w:lang w:val="en-US"/>
        </w:rPr>
        <w:t xml:space="preserve"> Thus, whether these linked resources should be included or not depends on the implementation environment. </w:t>
      </w:r>
    </w:p>
    <w:p w:rsidR="00C51368" w:rsidRDefault="00E43BD9">
      <w:pPr>
        <w:pStyle w:val="NormalWeb"/>
        <w:divId w:val="1821531929"/>
        <w:rPr>
          <w:lang w:val="en-US"/>
        </w:rPr>
      </w:pPr>
      <w:r>
        <w:rPr>
          <w:lang w:val="en-US"/>
        </w:rPr>
        <w:t xml:space="preserve">The document bundle SHALL include only: </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rsidR="00C51368" w:rsidRDefault="00E43BD9">
      <w:pPr>
        <w:pStyle w:val="NormalWeb"/>
        <w:divId w:val="1821531929"/>
        <w:rPr>
          <w:lang w:val="en-US"/>
        </w:rPr>
      </w:pPr>
      <w:r>
        <w:rPr>
          <w:lang w:val="en-US"/>
        </w:rPr>
        <w:t xml:space="preserve">There are two key identifiers on the document: </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rsidR="00C51368" w:rsidRDefault="00E43BD9">
      <w:pPr>
        <w:pStyle w:val="NormalWeb"/>
        <w:divId w:val="1821531929"/>
        <w:rPr>
          <w:lang w:val="en-US"/>
        </w:rPr>
      </w:pPr>
      <w:r>
        <w:rPr>
          <w:lang w:val="en-US"/>
        </w:rPr>
        <w:t xml:space="preserve">The document has several dates in it: </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rsidR="00C51368" w:rsidRDefault="00E43BD9">
      <w:pPr>
        <w:pStyle w:val="NormalWeb"/>
        <w:divId w:val="1821531929"/>
        <w:rPr>
          <w:lang w:val="en-US"/>
        </w:rPr>
      </w:pPr>
      <w:r>
        <w:rPr>
          <w:lang w:val="en-US"/>
        </w:rPr>
        <w:t xml:space="preserve">Document Bundles may be signed using digital signatures following the rules laid out in the </w:t>
      </w:r>
      <w:hyperlink r:id="rId714" w:history="1">
        <w:r>
          <w:rPr>
            <w:rStyle w:val="Hyperlink"/>
            <w:lang w:val="en-US"/>
          </w:rPr>
          <w:t>digital signatures</w:t>
        </w:r>
      </w:hyperlink>
      <w:r>
        <w:rPr>
          <w:lang w:val="en-US"/>
        </w:rPr>
        <w:t xml:space="preserve"> page. The signature SHOULD be provided by a listed attester of the document and the signature SHOULD contain a </w:t>
      </w:r>
      <w:hyperlink r:id="rId715" w:anchor="sec-KeyInfo" w:tgtFrame="_blank" w:history="1">
        <w:r>
          <w:rPr>
            <w:rStyle w:val="Hyperlink"/>
            <w:lang w:val="en-US"/>
          </w:rPr>
          <w:t>KeyInfo element</w:t>
        </w:r>
      </w:hyperlink>
      <w:r>
        <w:rPr>
          <w:lang w:val="en-US"/>
        </w:rPr>
        <w:t xml:space="preserve"> that contains a KeyName element whose value is a URI that matches the </w:t>
      </w:r>
      <w:hyperlink r:id="rId716" w:anchor="Bundle.entry.fullUri" w:history="1">
        <w:r>
          <w:rPr>
            <w:rStyle w:val="Hyperlink"/>
            <w:lang w:val="en-US"/>
          </w:rPr>
          <w:t>fullUri</w:t>
        </w:r>
      </w:hyperlink>
      <w:r>
        <w:rPr>
          <w:lang w:val="en-US"/>
        </w:rPr>
        <w:t xml:space="preserve"> for the matching attester resource. </w:t>
      </w:r>
    </w:p>
    <w:p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t>
      </w:r>
      <w:r>
        <w:rPr>
          <w:lang w:val="en-US"/>
        </w:rPr>
        <w:lastRenderedPageBreak/>
        <w:t xml:space="preserve">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rsidR="00C51368" w:rsidRDefault="00E43BD9">
      <w:pPr>
        <w:pStyle w:val="Heading3"/>
        <w:divId w:val="1821531929"/>
        <w:rPr>
          <w:rFonts w:eastAsia="Times New Roman"/>
          <w:lang w:val="en-US"/>
        </w:rPr>
      </w:pPr>
      <w:bookmarkStart w:id="93" w:name="presentation"/>
      <w:bookmarkEnd w:id="93"/>
      <w:r>
        <w:rPr>
          <w:rFonts w:eastAsia="Times New Roman"/>
          <w:lang w:val="en-US"/>
        </w:rPr>
        <w:t>Document Presentation</w:t>
      </w:r>
    </w:p>
    <w:p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7" w:history="1">
        <w:r>
          <w:rPr>
            <w:rStyle w:val="Hyperlink"/>
            <w:rFonts w:eastAsia="Times New Roman"/>
            <w:lang w:val="en-US"/>
          </w:rPr>
          <w:t>Composition</w:t>
        </w:r>
      </w:hyperlink>
      <w:r>
        <w:rPr>
          <w:rFonts w:eastAsia="Times New Roman"/>
          <w:lang w:val="en-US"/>
        </w:rPr>
        <w:t xml:space="preserve"> resource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8" w:anchor="Composition.subject" w:history="1">
        <w:r>
          <w:rPr>
            <w:rStyle w:val="Hyperlink"/>
            <w:rFonts w:eastAsia="Times New Roman"/>
            <w:lang w:val="en-US"/>
          </w:rPr>
          <w:t>subject resource</w:t>
        </w:r>
      </w:hyperlink>
      <w:r>
        <w:rPr>
          <w:rFonts w:eastAsia="Times New Roman"/>
          <w:lang w:val="en-US"/>
        </w:rPr>
        <w:t xml:space="preserv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9" w:anchor="Composition.section.text" w:history="1">
        <w:r>
          <w:rPr>
            <w:rStyle w:val="Hyperlink"/>
            <w:rFonts w:eastAsia="Times New Roman"/>
            <w:lang w:val="en-US"/>
          </w:rPr>
          <w:t>section.text</w:t>
        </w:r>
      </w:hyperlink>
      <w:r>
        <w:rPr>
          <w:rFonts w:eastAsia="Times New Roman"/>
          <w:lang w:val="en-US"/>
        </w:rPr>
        <w:t xml:space="preserve"> Narratives</w:t>
      </w:r>
    </w:p>
    <w:p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rsidR="00C51368" w:rsidRDefault="00E43BD9">
      <w:pPr>
        <w:pStyle w:val="NormalWeb"/>
        <w:divId w:val="1821531929"/>
        <w:rPr>
          <w:lang w:val="en-US"/>
        </w:rPr>
      </w:pPr>
      <w:r>
        <w:rPr>
          <w:lang w:val="en-US"/>
        </w:rPr>
        <w:t xml:space="preserve">The </w:t>
      </w:r>
      <w:hyperlink r:id="rId720" w:anchor="refimpl" w:history="1">
        <w:r>
          <w:rPr>
            <w:rStyle w:val="Hyperlink"/>
            <w:lang w:val="en-US"/>
          </w:rPr>
          <w:t>XML Tools reference implementation</w:t>
        </w:r>
      </w:hyperlink>
      <w:r>
        <w:rPr>
          <w:lang w:val="en-US"/>
        </w:rPr>
        <w:t xml:space="preserve"> includes a XSLT transform that converts an XML document into browser-ready XHTML. </w:t>
      </w:r>
    </w:p>
    <w:p w:rsidR="00C51368" w:rsidRDefault="00E43BD9">
      <w:pPr>
        <w:pStyle w:val="NormalWeb"/>
        <w:divId w:val="1821531929"/>
        <w:rPr>
          <w:lang w:val="en-US"/>
        </w:rPr>
      </w:pPr>
      <w:bookmarkStart w:id="94" w:name="css"/>
      <w:r>
        <w:rPr>
          <w:lang w:val="en-US"/>
        </w:rPr>
        <w:t xml:space="preserve">In addition to the </w:t>
      </w:r>
      <w:hyperlink r:id="rId721"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rsidR="00C51368" w:rsidRDefault="00C51368">
      <w:pPr>
        <w:pStyle w:val="HTMLPreformatted"/>
        <w:divId w:val="1821531929"/>
        <w:rPr>
          <w:lang w:val="en-US"/>
        </w:rPr>
      </w:pPr>
    </w:p>
    <w:p w:rsidR="00C51368" w:rsidRDefault="00E43BD9">
      <w:pPr>
        <w:pStyle w:val="HTMLPreformatted"/>
        <w:divId w:val="1821531929"/>
        <w:rPr>
          <w:lang w:val="en-US"/>
        </w:rPr>
      </w:pPr>
      <w:r>
        <w:rPr>
          <w:lang w:val="en-US"/>
        </w:rPr>
        <w:t>&lt;Bundle xmlns="http://hl7.org/fhir"&gt;</w:t>
      </w:r>
    </w:p>
    <w:p w:rsidR="00C51368" w:rsidRDefault="00E43BD9">
      <w:pPr>
        <w:pStyle w:val="HTMLPreformatted"/>
        <w:divId w:val="1821531929"/>
        <w:rPr>
          <w:lang w:val="en-US"/>
        </w:rPr>
      </w:pPr>
      <w:r>
        <w:rPr>
          <w:lang w:val="en-US"/>
        </w:rPr>
        <w:t xml:space="preserve">  &lt;!-- metadata and type --&gt;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 xml:space="preserve">    &lt;relation value="stylesheet"/&gt;</w:t>
      </w:r>
    </w:p>
    <w:p w:rsidR="00C51368" w:rsidRDefault="00E43BD9">
      <w:pPr>
        <w:pStyle w:val="HTMLPreformatted"/>
        <w:divId w:val="1821531929"/>
        <w:rPr>
          <w:lang w:val="en-US"/>
        </w:rPr>
      </w:pPr>
      <w:r>
        <w:rPr>
          <w:lang w:val="en-US"/>
        </w:rPr>
        <w:t xml:space="preserve">    &lt;url value="[uri]"/&gt;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&lt;/Bundle&gt;</w:t>
      </w:r>
    </w:p>
    <w:p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rsidR="00C51368" w:rsidRDefault="00E43BD9">
      <w:pPr>
        <w:pStyle w:val="NormalWeb"/>
        <w:divId w:val="1821531929"/>
        <w:rPr>
          <w:lang w:val="en-US"/>
        </w:rPr>
      </w:pPr>
      <w:r>
        <w:rPr>
          <w:lang w:val="en-US"/>
        </w:rPr>
        <w:lastRenderedPageBreak/>
        <w:t xml:space="preserve">Any stylesheet referenced or used SHALL NOT alter the presentation in such a way that it changes the clinical meaning of the content. </w:t>
      </w:r>
    </w:p>
    <w:p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722"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rsidR="00C51368" w:rsidRDefault="00E43BD9">
      <w:pPr>
        <w:pStyle w:val="Heading2"/>
        <w:divId w:val="1821531929"/>
        <w:rPr>
          <w:rFonts w:eastAsia="Times New Roman"/>
          <w:lang w:val="en-US"/>
        </w:rPr>
      </w:pPr>
      <w:bookmarkStart w:id="95" w:name="profiles"/>
      <w:bookmarkEnd w:id="95"/>
      <w:r>
        <w:rPr>
          <w:rFonts w:eastAsia="Times New Roman"/>
          <w:lang w:val="en-US"/>
        </w:rPr>
        <w:t>Document Profiles</w:t>
      </w:r>
    </w:p>
    <w:p w:rsidR="00C51368" w:rsidRDefault="00C166DE">
      <w:pPr>
        <w:pStyle w:val="NormalWeb"/>
        <w:divId w:val="1821531929"/>
        <w:rPr>
          <w:lang w:val="en-US"/>
        </w:rPr>
      </w:pPr>
      <w:hyperlink r:id="rId723"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rsidR="00C51368" w:rsidRDefault="00E43BD9">
      <w:pPr>
        <w:pStyle w:val="NormalWeb"/>
        <w:divId w:val="1821531929"/>
        <w:rPr>
          <w:lang w:val="en-US"/>
        </w:rPr>
      </w:pPr>
      <w:r>
        <w:rPr>
          <w:lang w:val="en-US"/>
        </w:rPr>
        <w:t xml:space="preserve">Applications should consider publishing </w:t>
      </w:r>
      <w:hyperlink r:id="rId724"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725" w:anchor="meta" w:history="1">
        <w:r>
          <w:rPr>
            <w:rStyle w:val="Hyperlink"/>
            <w:lang w:val="en-US"/>
          </w:rPr>
          <w:t>Profile Tags</w:t>
        </w:r>
      </w:hyperlink>
      <w:r>
        <w:rPr>
          <w:lang w:val="en-US"/>
        </w:rPr>
        <w:t xml:space="preserve"> for a discussion of the utility of this. </w:t>
      </w:r>
    </w:p>
    <w:p w:rsidR="00C51368" w:rsidRDefault="00E43BD9">
      <w:pPr>
        <w:pStyle w:val="Heading2"/>
        <w:divId w:val="1821531929"/>
        <w:rPr>
          <w:rFonts w:eastAsia="Times New Roman"/>
          <w:lang w:val="en-US"/>
        </w:rPr>
      </w:pPr>
      <w:bookmarkStart w:id="96" w:name="obligations"/>
      <w:bookmarkEnd w:id="96"/>
      <w:r>
        <w:rPr>
          <w:rFonts w:eastAsia="Times New Roman"/>
          <w:lang w:val="en-US"/>
        </w:rPr>
        <w:t>Document Handling Obligations</w:t>
      </w:r>
    </w:p>
    <w:p w:rsidR="00C51368" w:rsidRDefault="00E43BD9">
      <w:pPr>
        <w:pStyle w:val="NormalWeb"/>
        <w:divId w:val="1821531929"/>
        <w:rPr>
          <w:lang w:val="en-US"/>
        </w:rPr>
      </w:pPr>
      <w:proofErr w:type="gramStart"/>
      <w:r>
        <w:rPr>
          <w:lang w:val="en-US"/>
        </w:rPr>
        <w:t>The authors/constructors and processors of Clinical Documents, whether human or software, have obligations that they must satisfy.</w:t>
      </w:r>
      <w:proofErr w:type="gramEnd"/>
      <w:r>
        <w:rPr>
          <w:lang w:val="en-US"/>
        </w:rPr>
        <w:t xml:space="preserve"> </w:t>
      </w:r>
    </w:p>
    <w:p w:rsidR="00C51368" w:rsidRDefault="00E43BD9">
      <w:pPr>
        <w:pStyle w:val="Heading3"/>
        <w:divId w:val="1821531929"/>
        <w:rPr>
          <w:rFonts w:eastAsia="Times New Roman"/>
          <w:lang w:val="en-US"/>
        </w:rPr>
      </w:pPr>
      <w:r>
        <w:rPr>
          <w:rFonts w:eastAsia="Times New Roman"/>
          <w:lang w:val="en-US"/>
        </w:rPr>
        <w:t>Author/Constructor Obligations</w:t>
      </w:r>
    </w:p>
    <w:p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726" w:history="1">
        <w:r>
          <w:rPr>
            <w:rStyle w:val="Hyperlink"/>
            <w:rFonts w:eastAsia="Times New Roman"/>
            <w:lang w:val="en-US"/>
          </w:rPr>
          <w:t>Profiles</w:t>
        </w:r>
      </w:hyperlink>
      <w:r>
        <w:rPr>
          <w:rFonts w:eastAsia="Times New Roman"/>
          <w:lang w:val="en-US"/>
        </w:rPr>
        <w:t xml:space="preserve"> (see below).</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rsidR="00C51368" w:rsidRDefault="00E43BD9">
      <w:pPr>
        <w:pStyle w:val="Heading3"/>
        <w:divId w:val="1821531929"/>
        <w:rPr>
          <w:rFonts w:eastAsia="Times New Roman"/>
          <w:lang w:val="en-US"/>
        </w:rPr>
      </w:pPr>
      <w:r>
        <w:rPr>
          <w:rFonts w:eastAsia="Times New Roman"/>
          <w:lang w:val="en-US"/>
        </w:rPr>
        <w:lastRenderedPageBreak/>
        <w:t>Processor Obligations</w:t>
      </w:r>
    </w:p>
    <w:p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rsidR="00C51368" w:rsidRDefault="00E43BD9">
      <w:pPr>
        <w:pStyle w:val="Heading2"/>
        <w:divId w:val="1821531929"/>
        <w:rPr>
          <w:rFonts w:eastAsia="Times New Roman"/>
          <w:lang w:val="en-US"/>
        </w:rPr>
      </w:pPr>
      <w:bookmarkStart w:id="97" w:name="bundle"/>
      <w:bookmarkEnd w:id="97"/>
      <w:r>
        <w:rPr>
          <w:rFonts w:eastAsia="Times New Roman"/>
          <w:lang w:val="en-US"/>
        </w:rPr>
        <w:t>Document End-Points</w:t>
      </w:r>
    </w:p>
    <w:p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1437"/>
        <w:gridCol w:w="5701"/>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b/>
                <w:bCs/>
              </w:rPr>
              <w:t>End-Point</w:t>
            </w:r>
          </w:p>
        </w:tc>
        <w:tc>
          <w:tcPr>
            <w:tcW w:w="0" w:type="auto"/>
            <w:vAlign w:val="center"/>
            <w:hideMark/>
          </w:tcPr>
          <w:p w:rsidR="00C51368" w:rsidRDefault="00E43BD9">
            <w:pPr>
              <w:rPr>
                <w:rFonts w:eastAsia="Times New Roman"/>
              </w:rPr>
            </w:pPr>
            <w:r>
              <w:rPr>
                <w:rFonts w:eastAsia="Times New Roman"/>
                <w:b/>
                <w:bCs/>
              </w:rPr>
              <w:t>Type of Content</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[baseurl]/Bundle</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[baseurl]/Composition</w:t>
            </w:r>
          </w:p>
        </w:tc>
        <w:tc>
          <w:tcPr>
            <w:tcW w:w="0" w:type="auto"/>
            <w:vAlign w:val="center"/>
            <w:hideMark/>
          </w:tcPr>
          <w:p w:rsidR="00C51368" w:rsidRDefault="00E43BD9">
            <w:pPr>
              <w:rPr>
                <w:rFonts w:eastAsia="Times New Roman"/>
              </w:rPr>
            </w:pPr>
            <w:r>
              <w:rPr>
                <w:rFonts w:eastAsia="Times New Roman"/>
              </w:rPr>
              <w:t>Composition Resource</w:t>
            </w:r>
          </w:p>
        </w:tc>
        <w:tc>
          <w:tcPr>
            <w:tcW w:w="0" w:type="auto"/>
            <w:vAlign w:val="center"/>
            <w:hideMark/>
          </w:tcPr>
          <w:p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trPr>
          <w:divId w:val="1821531929"/>
          <w:tblCellSpacing w:w="15" w:type="dxa"/>
        </w:trPr>
        <w:tc>
          <w:tcPr>
            <w:tcW w:w="0" w:type="auto"/>
            <w:vAlign w:val="center"/>
            <w:hideMark/>
          </w:tcPr>
          <w:p w:rsidR="00C51368" w:rsidRDefault="00C166DE">
            <w:pPr>
              <w:rPr>
                <w:rFonts w:eastAsia="Times New Roman"/>
              </w:rPr>
            </w:pPr>
            <w:hyperlink r:id="rId727" w:anchor="binary" w:history="1">
              <w:r w:rsidR="00E43BD9">
                <w:rPr>
                  <w:rStyle w:val="Hyperlink"/>
                  <w:rFonts w:eastAsia="Times New Roman"/>
                </w:rPr>
                <w:t>[baseurl]/Binary</w:t>
              </w:r>
            </w:hyperlink>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728" w:history="1">
              <w:r>
                <w:rPr>
                  <w:rStyle w:val="Hyperlink"/>
                  <w:rFonts w:eastAsia="Times New Roman"/>
                </w:rPr>
                <w:t>Document Reference</w:t>
              </w:r>
            </w:hyperlink>
            <w:r>
              <w:rPr>
                <w:rFonts w:eastAsia="Times New Roman"/>
              </w:rPr>
              <w:t xml:space="preserve"> so that applications can find and process the document, </w:t>
            </w:r>
            <w:r>
              <w:rPr>
                <w:rFonts w:eastAsia="Times New Roman"/>
              </w:rPr>
              <w:lastRenderedPageBreak/>
              <w:t>though this is not required</w:t>
            </w:r>
          </w:p>
        </w:tc>
      </w:tr>
      <w:tr w:rsidR="00C51368">
        <w:trPr>
          <w:divId w:val="1821531929"/>
          <w:tblCellSpacing w:w="15" w:type="dxa"/>
        </w:trPr>
        <w:tc>
          <w:tcPr>
            <w:tcW w:w="0" w:type="auto"/>
            <w:vAlign w:val="center"/>
            <w:hideMark/>
          </w:tcPr>
          <w:p w:rsidR="00C51368" w:rsidRDefault="00C166DE">
            <w:pPr>
              <w:rPr>
                <w:rFonts w:eastAsia="Times New Roman"/>
              </w:rPr>
            </w:pPr>
            <w:hyperlink r:id="rId729"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730" w:history="1">
        <w:r>
          <w:rPr>
            <w:rStyle w:val="Hyperlink"/>
            <w:lang w:val="en-US"/>
          </w:rPr>
          <w:t>operations</w:t>
        </w:r>
      </w:hyperlink>
      <w:r>
        <w:rPr>
          <w:lang w:val="en-US"/>
        </w:rPr>
        <w:t xml:space="preserve"> for handling documents beyond the options described above. </w:t>
      </w:r>
    </w:p>
    <w:p w:rsidR="00C51368" w:rsidRDefault="00E43BD9">
      <w:pPr>
        <w:pStyle w:val="Heading3"/>
        <w:divId w:val="1821531929"/>
        <w:rPr>
          <w:rFonts w:eastAsia="Times New Roman"/>
          <w:lang w:val="en-US"/>
        </w:rPr>
      </w:pPr>
      <w:r>
        <w:rPr>
          <w:rFonts w:eastAsia="Times New Roman"/>
          <w:lang w:val="en-US"/>
        </w:rPr>
        <w:t>Generating a Document</w:t>
      </w:r>
    </w:p>
    <w:p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731" w:history="1">
        <w:r>
          <w:rPr>
            <w:rStyle w:val="Hyperlink"/>
            <w:lang w:val="en-US"/>
          </w:rPr>
          <w:t>Generate Document Operation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downloads.html</w:t>
      </w:r>
    </w:p>
    <w:p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7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733" w:anchor="status" w:history="1">
              <w:r w:rsidR="00E43BD9">
                <w:rPr>
                  <w:rStyle w:val="Hyperlink"/>
                  <w:rFonts w:eastAsia="Times New Roman"/>
                </w:rPr>
                <w:t>Ballot Status</w:t>
              </w:r>
            </w:hyperlink>
            <w:r w:rsidR="00E43BD9">
              <w:rPr>
                <w:rFonts w:eastAsia="Times New Roman"/>
              </w:rPr>
              <w:t xml:space="preserve">: </w:t>
            </w:r>
            <w:hyperlink r:id="rId734" w:anchor="pubs" w:history="1">
              <w:r w:rsidR="00E43BD9">
                <w:rPr>
                  <w:rStyle w:val="Hyperlink"/>
                  <w:rFonts w:eastAsia="Times New Roman"/>
                </w:rPr>
                <w:t>DSTU 2</w:t>
              </w:r>
            </w:hyperlink>
          </w:p>
        </w:tc>
      </w:tr>
    </w:tbl>
    <w:p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7958"/>
      </w:tblGrid>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Formal Definitions</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Schema</w:t>
            </w:r>
          </w:p>
        </w:tc>
        <w:tc>
          <w:tcPr>
            <w:tcW w:w="0" w:type="auto"/>
            <w:vAlign w:val="center"/>
            <w:hideMark/>
          </w:tcPr>
          <w:p w:rsidR="00C51368" w:rsidRDefault="00E43BD9">
            <w:pPr>
              <w:rPr>
                <w:rFonts w:eastAsia="Times New Roman"/>
              </w:rPr>
            </w:pPr>
            <w:r>
              <w:rPr>
                <w:rFonts w:eastAsia="Times New Roman"/>
              </w:rPr>
              <w:t xml:space="preserve">The FHIR XML schemas come in 2 forms: </w:t>
            </w:r>
          </w:p>
          <w:p w:rsidR="00C51368" w:rsidRDefault="00C166DE">
            <w:pPr>
              <w:numPr>
                <w:ilvl w:val="0"/>
                <w:numId w:val="59"/>
              </w:numPr>
              <w:spacing w:before="100" w:beforeAutospacing="1" w:after="100" w:afterAutospacing="1"/>
              <w:rPr>
                <w:rFonts w:eastAsia="Times New Roman"/>
              </w:rPr>
            </w:pPr>
            <w:hyperlink r:id="rId735"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rsidR="00C51368" w:rsidRDefault="00C166DE">
            <w:pPr>
              <w:numPr>
                <w:ilvl w:val="0"/>
                <w:numId w:val="59"/>
              </w:numPr>
              <w:spacing w:before="100" w:beforeAutospacing="1" w:after="100" w:afterAutospacing="1"/>
              <w:rPr>
                <w:rFonts w:eastAsia="Times New Roman"/>
              </w:rPr>
            </w:pPr>
            <w:hyperlink r:id="rId736" w:history="1">
              <w:r w:rsidR="00E43BD9">
                <w:rPr>
                  <w:rStyle w:val="Hyperlink"/>
                  <w:rFonts w:eastAsia="Times New Roman"/>
                </w:rPr>
                <w:t>Code Generation Schemas</w:t>
              </w:r>
            </w:hyperlink>
            <w:r w:rsidR="00E43BD9">
              <w:rPr>
                <w:rFonts w:eastAsia="Times New Roman"/>
              </w:rPr>
              <w:t xml:space="preserve"> (See </w:t>
            </w:r>
            <w:hyperlink r:id="rId737" w:anchor="schema-gen" w:history="1">
              <w:r w:rsidR="00E43BD9">
                <w:rPr>
                  <w:rStyle w:val="Hyperlink"/>
                  <w:rFonts w:eastAsia="Times New Roman"/>
                </w:rPr>
                <w:t>notes about code-generation schemas</w:t>
              </w:r>
            </w:hyperlink>
            <w:r w:rsidR="00E43BD9">
              <w:rPr>
                <w:rFonts w:eastAsia="Times New Roman"/>
              </w:rPr>
              <w:t>)</w:t>
            </w:r>
          </w:p>
          <w:p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38"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FHIR Definitions</w:t>
            </w:r>
          </w:p>
        </w:tc>
        <w:tc>
          <w:tcPr>
            <w:tcW w:w="0" w:type="auto"/>
            <w:vAlign w:val="center"/>
            <w:hideMark/>
          </w:tcPr>
          <w:p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39" w:history="1">
              <w:r>
                <w:rPr>
                  <w:rStyle w:val="Hyperlink"/>
                  <w:rFonts w:eastAsia="Times New Roman"/>
                </w:rPr>
                <w:t>with text</w:t>
              </w:r>
            </w:hyperlink>
            <w:r>
              <w:rPr>
                <w:rFonts w:eastAsia="Times New Roman"/>
              </w:rPr>
              <w:t xml:space="preserve"> and </w:t>
            </w:r>
            <w:hyperlink r:id="rId740" w:history="1">
              <w:r>
                <w:rPr>
                  <w:rStyle w:val="Hyperlink"/>
                  <w:rFonts w:eastAsia="Times New Roman"/>
                </w:rPr>
                <w:t>without text</w:t>
              </w:r>
            </w:hyperlink>
          </w:p>
          <w:p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41" w:history="1">
              <w:r>
                <w:rPr>
                  <w:rStyle w:val="Hyperlink"/>
                  <w:rFonts w:eastAsia="Times New Roman"/>
                </w:rPr>
                <w:t>with text</w:t>
              </w:r>
            </w:hyperlink>
            <w:r>
              <w:rPr>
                <w:rFonts w:eastAsia="Times New Roman"/>
              </w:rPr>
              <w:t xml:space="preserve"> and </w:t>
            </w:r>
            <w:hyperlink r:id="rId742" w:history="1">
              <w:r>
                <w:rPr>
                  <w:rStyle w:val="Hyperlink"/>
                  <w:rFonts w:eastAsia="Times New Roman"/>
                </w:rPr>
                <w:t>without text</w:t>
              </w:r>
            </w:hyperlink>
          </w:p>
          <w:p w:rsidR="00C51368" w:rsidRDefault="00E43BD9">
            <w:pPr>
              <w:rPr>
                <w:rFonts w:eastAsia="Times New Roman"/>
              </w:rPr>
            </w:pPr>
            <w:r>
              <w:rPr>
                <w:rFonts w:eastAsia="Times New Roman"/>
              </w:rPr>
              <w:lastRenderedPageBreak/>
              <w:t xml:space="preserve">Note that the forms without definitions are included to be used with tools that don't use the text definitions (e.g. validation tooling) - they are smaller and load faster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lastRenderedPageBreak/>
              <w:t>Examples</w:t>
            </w:r>
          </w:p>
        </w:tc>
        <w:tc>
          <w:tcPr>
            <w:tcW w:w="0" w:type="auto"/>
            <w:vAlign w:val="center"/>
            <w:hideMark/>
          </w:tcPr>
          <w:p w:rsidR="00C51368" w:rsidRDefault="00E43BD9">
            <w:pPr>
              <w:rPr>
                <w:rFonts w:eastAsia="Times New Roman"/>
              </w:rPr>
            </w:pPr>
            <w:r>
              <w:rPr>
                <w:rFonts w:eastAsia="Times New Roman"/>
              </w:rPr>
              <w:t xml:space="preserve">All the resource examples as a zip file. These can be used to initialise testing repositories, etc </w:t>
            </w:r>
          </w:p>
          <w:p w:rsidR="00C51368" w:rsidRDefault="00C166DE">
            <w:pPr>
              <w:numPr>
                <w:ilvl w:val="0"/>
                <w:numId w:val="61"/>
              </w:numPr>
              <w:spacing w:before="100" w:beforeAutospacing="1" w:after="100" w:afterAutospacing="1"/>
              <w:rPr>
                <w:rFonts w:eastAsia="Times New Roman"/>
              </w:rPr>
            </w:pPr>
            <w:hyperlink r:id="rId743" w:history="1">
              <w:r w:rsidR="00E43BD9">
                <w:rPr>
                  <w:rStyle w:val="Hyperlink"/>
                  <w:rFonts w:eastAsia="Times New Roman"/>
                </w:rPr>
                <w:t>XML format</w:t>
              </w:r>
            </w:hyperlink>
          </w:p>
          <w:p w:rsidR="00C51368" w:rsidRDefault="00C166DE">
            <w:pPr>
              <w:numPr>
                <w:ilvl w:val="0"/>
                <w:numId w:val="61"/>
              </w:numPr>
              <w:spacing w:before="100" w:beforeAutospacing="1" w:after="100" w:afterAutospacing="1"/>
              <w:rPr>
                <w:rFonts w:eastAsia="Times New Roman"/>
              </w:rPr>
            </w:pPr>
            <w:hyperlink r:id="rId744" w:history="1">
              <w:r w:rsidR="00E43BD9">
                <w:rPr>
                  <w:rStyle w:val="Hyperlink"/>
                  <w:rFonts w:eastAsia="Times New Roman"/>
                </w:rPr>
                <w:t>JSON format</w:t>
              </w:r>
            </w:hyperlink>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RDF</w:t>
            </w:r>
          </w:p>
        </w:tc>
        <w:tc>
          <w:tcPr>
            <w:tcW w:w="0" w:type="auto"/>
            <w:vAlign w:val="center"/>
            <w:hideMark/>
          </w:tcPr>
          <w:p w:rsidR="00C51368" w:rsidRDefault="00E43BD9">
            <w:pPr>
              <w:rPr>
                <w:rFonts w:eastAsia="Times New Roman"/>
              </w:rPr>
            </w:pPr>
            <w:r>
              <w:rPr>
                <w:rFonts w:eastAsia="Times New Roman"/>
              </w:rPr>
              <w:t xml:space="preserve">A set of RDF definitions for FHIR and related specifications in 2 formats: </w:t>
            </w:r>
          </w:p>
          <w:p w:rsidR="00C51368" w:rsidRDefault="00C166DE">
            <w:pPr>
              <w:numPr>
                <w:ilvl w:val="0"/>
                <w:numId w:val="62"/>
              </w:numPr>
              <w:spacing w:before="100" w:beforeAutospacing="1" w:after="100" w:afterAutospacing="1"/>
              <w:rPr>
                <w:rFonts w:eastAsia="Times New Roman"/>
              </w:rPr>
            </w:pPr>
            <w:hyperlink r:id="rId745" w:history="1">
              <w:r w:rsidR="00E43BD9">
                <w:rPr>
                  <w:rStyle w:val="Hyperlink"/>
                  <w:rFonts w:eastAsia="Times New Roman"/>
                </w:rPr>
                <w:t>Turtle</w:t>
              </w:r>
            </w:hyperlink>
          </w:p>
          <w:p w:rsidR="00C51368" w:rsidRDefault="00C166DE">
            <w:pPr>
              <w:numPr>
                <w:ilvl w:val="0"/>
                <w:numId w:val="62"/>
              </w:numPr>
              <w:spacing w:before="100" w:beforeAutospacing="1" w:after="100" w:afterAutospacing="1"/>
              <w:rPr>
                <w:rFonts w:eastAsia="Times New Roman"/>
              </w:rPr>
            </w:pPr>
            <w:hyperlink r:id="rId746" w:history="1">
              <w:r w:rsidR="00E43BD9">
                <w:rPr>
                  <w:rStyle w:val="Hyperlink"/>
                  <w:rFonts w:eastAsia="Times New Roman"/>
                </w:rPr>
                <w:t>RDF/XML</w:t>
              </w:r>
            </w:hyperlink>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Specification Downloads</w:t>
            </w:r>
          </w:p>
        </w:tc>
      </w:tr>
      <w:tr w:rsidR="00C51368">
        <w:trPr>
          <w:divId w:val="2107384337"/>
          <w:tblCellSpacing w:w="15" w:type="dxa"/>
        </w:trPr>
        <w:tc>
          <w:tcPr>
            <w:tcW w:w="0" w:type="auto"/>
            <w:vAlign w:val="center"/>
            <w:hideMark/>
          </w:tcPr>
          <w:p w:rsidR="00C51368" w:rsidRDefault="00C166DE">
            <w:pPr>
              <w:rPr>
                <w:rFonts w:eastAsia="Times New Roman"/>
              </w:rPr>
            </w:pPr>
            <w:hyperlink r:id="rId747" w:history="1">
              <w:r w:rsidR="00E43BD9">
                <w:rPr>
                  <w:rStyle w:val="Hyperlink"/>
                  <w:rFonts w:eastAsia="Times New Roman"/>
                </w:rPr>
                <w:t>FHIR Specification</w:t>
              </w:r>
            </w:hyperlink>
          </w:p>
        </w:tc>
        <w:tc>
          <w:tcPr>
            <w:tcW w:w="0" w:type="auto"/>
            <w:vAlign w:val="center"/>
            <w:hideMark/>
          </w:tcPr>
          <w:p w:rsidR="00C51368" w:rsidRDefault="00E43BD9">
            <w:pPr>
              <w:rPr>
                <w:rFonts w:eastAsia="Times New Roman"/>
              </w:rPr>
            </w:pPr>
            <w:r>
              <w:rPr>
                <w:rFonts w:eastAsia="Times New Roman"/>
              </w:rPr>
              <w:t>The whole specification so that you can host your own local copy (does not include the downloads)</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Implementation Tools</w:t>
            </w:r>
          </w:p>
        </w:tc>
      </w:tr>
      <w:tr w:rsidR="00C51368">
        <w:trPr>
          <w:divId w:val="2107384337"/>
          <w:tblCellSpacing w:w="15" w:type="dxa"/>
        </w:trPr>
        <w:tc>
          <w:tcPr>
            <w:tcW w:w="0" w:type="auto"/>
            <w:vAlign w:val="center"/>
            <w:hideMark/>
          </w:tcPr>
          <w:p w:rsidR="00C51368" w:rsidRDefault="00C166DE">
            <w:pPr>
              <w:rPr>
                <w:rFonts w:eastAsia="Times New Roman"/>
              </w:rPr>
            </w:pPr>
            <w:hyperlink r:id="rId748" w:history="1">
              <w:r w:rsidR="00E43BD9">
                <w:rPr>
                  <w:rStyle w:val="Hyperlink"/>
                  <w:rFonts w:eastAsia="Times New Roman"/>
                </w:rPr>
                <w:t>Validator</w:t>
              </w:r>
            </w:hyperlink>
          </w:p>
        </w:tc>
        <w:tc>
          <w:tcPr>
            <w:tcW w:w="0" w:type="auto"/>
            <w:vAlign w:val="center"/>
            <w:hideMark/>
          </w:tcPr>
          <w:p w:rsidR="00C51368" w:rsidRDefault="00E43BD9">
            <w:pPr>
              <w:rPr>
                <w:rFonts w:eastAsia="Times New Roman"/>
              </w:rPr>
            </w:pPr>
            <w:r>
              <w:rPr>
                <w:rFonts w:eastAsia="Times New Roman"/>
              </w:rPr>
              <w:t xml:space="preserve">The official FHIR validator - a Java jar file that can be used to validate resources. See </w:t>
            </w:r>
            <w:hyperlink r:id="rId749"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trPr>
          <w:divId w:val="2107384337"/>
          <w:tblCellSpacing w:w="15" w:type="dxa"/>
        </w:trPr>
        <w:tc>
          <w:tcPr>
            <w:tcW w:w="0" w:type="auto"/>
            <w:vAlign w:val="center"/>
            <w:hideMark/>
          </w:tcPr>
          <w:p w:rsidR="00C51368" w:rsidRDefault="00C166DE">
            <w:pPr>
              <w:rPr>
                <w:rFonts w:eastAsia="Times New Roman"/>
              </w:rPr>
            </w:pPr>
            <w:hyperlink r:id="rId750" w:history="1">
              <w:r w:rsidR="00E43BD9">
                <w:rPr>
                  <w:rStyle w:val="Hyperlink"/>
                  <w:rFonts w:eastAsia="Times New Roman"/>
                </w:rPr>
                <w:t>Translation File</w:t>
              </w:r>
            </w:hyperlink>
          </w:p>
        </w:tc>
        <w:tc>
          <w:tcPr>
            <w:tcW w:w="0" w:type="auto"/>
            <w:vAlign w:val="center"/>
            <w:hideMark/>
          </w:tcPr>
          <w:p w:rsidR="00C51368" w:rsidRDefault="00E43BD9">
            <w:pPr>
              <w:rPr>
                <w:rFonts w:eastAsia="Times New Roman"/>
              </w:rPr>
            </w:pPr>
            <w:r>
              <w:rPr>
                <w:rFonts w:eastAsia="Times New Roman"/>
              </w:rPr>
              <w:t xml:space="preserve">Translations of common FHIR names and messages into multiple languages (see </w:t>
            </w:r>
            <w:hyperlink r:id="rId751" w:history="1">
              <w:r>
                <w:rPr>
                  <w:rStyle w:val="Hyperlink"/>
                  <w:rFonts w:eastAsia="Times New Roman"/>
                </w:rPr>
                <w:t>wiki</w:t>
              </w:r>
            </w:hyperlink>
            <w:r>
              <w:rPr>
                <w:rFonts w:eastAsia="Times New Roman"/>
              </w:rPr>
              <w:t xml:space="preserve"> for instructions on how to add to this)</w:t>
            </w:r>
          </w:p>
        </w:tc>
      </w:tr>
      <w:tr w:rsidR="00C51368">
        <w:trPr>
          <w:divId w:val="2107384337"/>
          <w:tblCellSpacing w:w="15" w:type="dxa"/>
        </w:trPr>
        <w:tc>
          <w:tcPr>
            <w:tcW w:w="0" w:type="auto"/>
            <w:vAlign w:val="center"/>
            <w:hideMark/>
          </w:tcPr>
          <w:p w:rsidR="00C51368" w:rsidRDefault="00C166DE">
            <w:pPr>
              <w:rPr>
                <w:rFonts w:eastAsia="Times New Roman"/>
              </w:rPr>
            </w:pPr>
            <w:hyperlink r:id="rId752" w:history="1">
              <w:r w:rsidR="00E43BD9">
                <w:rPr>
                  <w:rStyle w:val="Hyperlink"/>
                  <w:rFonts w:eastAsia="Times New Roman"/>
                </w:rPr>
                <w:t>Icon Pack</w:t>
              </w:r>
            </w:hyperlink>
          </w:p>
        </w:tc>
        <w:tc>
          <w:tcPr>
            <w:tcW w:w="0" w:type="auto"/>
            <w:vAlign w:val="center"/>
            <w:hideMark/>
          </w:tcPr>
          <w:p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Reference Implementations</w:t>
            </w:r>
            <w:bookmarkStart w:id="98" w:name="refimpl"/>
            <w:r>
              <w:rPr>
                <w:rFonts w:eastAsia="Times New Roman"/>
              </w:rPr>
              <w:t xml:space="preserve"> </w:t>
            </w:r>
            <w:bookmarkEnd w:id="98"/>
          </w:p>
        </w:tc>
      </w:tr>
      <w:tr w:rsidR="00C51368">
        <w:trPr>
          <w:divId w:val="2107384337"/>
          <w:tblCellSpacing w:w="15" w:type="dxa"/>
        </w:trPr>
        <w:tc>
          <w:tcPr>
            <w:tcW w:w="0" w:type="auto"/>
            <w:gridSpan w:val="2"/>
            <w:vAlign w:val="center"/>
            <w:hideMark/>
          </w:tcPr>
          <w:p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rsidR="00C51368" w:rsidRDefault="00E43BD9">
      <w:pPr>
        <w:pStyle w:val="NormalWeb"/>
        <w:divId w:val="2107384337"/>
        <w:rPr>
          <w:lang w:val="en-US"/>
        </w:rPr>
      </w:pPr>
      <w:r>
        <w:rPr>
          <w:lang w:val="en-US"/>
        </w:rPr>
        <w:t xml:space="preserve">Other reference implementations not distributed with the specification: </w:t>
      </w:r>
    </w:p>
    <w:p w:rsidR="00C51368" w:rsidRDefault="00C166DE">
      <w:pPr>
        <w:numPr>
          <w:ilvl w:val="0"/>
          <w:numId w:val="63"/>
        </w:numPr>
        <w:spacing w:before="100" w:beforeAutospacing="1" w:after="100" w:afterAutospacing="1"/>
        <w:divId w:val="2107384337"/>
        <w:rPr>
          <w:rFonts w:eastAsia="Times New Roman"/>
          <w:lang w:val="en-US"/>
        </w:rPr>
      </w:pPr>
      <w:hyperlink r:id="rId753"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54" w:history="1">
        <w:r w:rsidR="00E43BD9">
          <w:rPr>
            <w:rStyle w:val="Hyperlink"/>
            <w:rFonts w:eastAsia="Times New Roman"/>
            <w:lang w:val="en-US"/>
          </w:rPr>
          <w:t>Swift</w:t>
        </w:r>
      </w:hyperlink>
    </w:p>
    <w:p w:rsidR="00C51368" w:rsidRDefault="00C166DE">
      <w:pPr>
        <w:numPr>
          <w:ilvl w:val="0"/>
          <w:numId w:val="63"/>
        </w:numPr>
        <w:spacing w:before="100" w:beforeAutospacing="1" w:after="100" w:afterAutospacing="1"/>
        <w:divId w:val="2107384337"/>
        <w:rPr>
          <w:rFonts w:eastAsia="Times New Roman"/>
          <w:lang w:val="en-US"/>
        </w:rPr>
      </w:pPr>
      <w:hyperlink r:id="rId755"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56" w:history="1">
        <w:r w:rsidR="00E43BD9">
          <w:rPr>
            <w:rStyle w:val="Hyperlink"/>
            <w:rFonts w:eastAsia="Times New Roman"/>
            <w:lang w:val="en-US"/>
          </w:rPr>
          <w:t>Java</w:t>
        </w:r>
      </w:hyperlink>
    </w:p>
    <w:p w:rsidR="00C51368" w:rsidRDefault="00C166DE">
      <w:pPr>
        <w:divId w:val="2107384337"/>
        <w:rPr>
          <w:rFonts w:eastAsia="Times New Roman"/>
          <w:lang w:val="en-US"/>
        </w:rPr>
      </w:pPr>
      <w:r>
        <w:rPr>
          <w:rFonts w:eastAsia="Times New Roman"/>
          <w:lang w:val="en-US"/>
        </w:rPr>
        <w:pict>
          <v:rect id="_x0000_i1031" style="width:0;height:1.5pt" o:hralign="center" o:hrstd="t" o:hr="t" fillcolor="#a0a0a0" stroked="f"/>
        </w:pict>
      </w:r>
    </w:p>
    <w:p w:rsidR="00C51368" w:rsidRDefault="00E43BD9">
      <w:pPr>
        <w:pStyle w:val="NormalWeb"/>
        <w:divId w:val="2107384337"/>
        <w:rPr>
          <w:lang w:val="en-US"/>
        </w:rPr>
      </w:pPr>
      <w:r>
        <w:rPr>
          <w:lang w:val="en-US"/>
        </w:rPr>
        <w:lastRenderedPageBreak/>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57" w:history="1">
        <w:r>
          <w:rPr>
            <w:rStyle w:val="Hyperlink"/>
            <w:lang w:val="en-US"/>
          </w:rPr>
          <w:t>HL7 wiki</w:t>
        </w:r>
      </w:hyperlink>
      <w:r>
        <w:rPr>
          <w:lang w:val="en-US"/>
        </w:rPr>
        <w:t xml:space="preserve">. </w:t>
      </w:r>
    </w:p>
    <w:p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rsidR="00C51368" w:rsidRDefault="00E43BD9">
      <w:pPr>
        <w:pStyle w:val="Heading1"/>
        <w:rPr>
          <w:rFonts w:eastAsia="Times New Roman"/>
          <w:noProof/>
          <w:lang w:val="en-US"/>
        </w:rPr>
      </w:pPr>
      <w:r>
        <w:rPr>
          <w:rFonts w:eastAsia="Times New Roman"/>
          <w:noProof/>
          <w:lang w:val="en-US"/>
        </w:rPr>
        <w:t>ehr-fm.html</w:t>
      </w:r>
    </w:p>
    <w:p w:rsidR="00C51368" w:rsidRDefault="00E43BD9">
      <w:pPr>
        <w:pStyle w:val="Heading2"/>
        <w:divId w:val="1775856679"/>
        <w:rPr>
          <w:rFonts w:eastAsia="Times New Roman"/>
          <w:lang w:val="en-US"/>
        </w:rPr>
      </w:pPr>
      <w:bookmarkStart w:id="99" w:name="ehr-fm"/>
      <w:bookmarkEnd w:id="99"/>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7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759" w:anchor="status" w:history="1">
              <w:r w:rsidR="00E43BD9">
                <w:rPr>
                  <w:rStyle w:val="Hyperlink"/>
                  <w:rFonts w:eastAsia="Times New Roman"/>
                </w:rPr>
                <w:t>Ballot Status</w:t>
              </w:r>
            </w:hyperlink>
            <w:r w:rsidR="00E43BD9">
              <w:rPr>
                <w:rFonts w:eastAsia="Times New Roman"/>
              </w:rPr>
              <w:t xml:space="preserve">: </w:t>
            </w:r>
            <w:hyperlink r:id="rId760" w:anchor="pubs" w:history="1">
              <w:r w:rsidR="00E43BD9">
                <w:rPr>
                  <w:rStyle w:val="Hyperlink"/>
                  <w:rFonts w:eastAsia="Times New Roman"/>
                </w:rPr>
                <w:t>DSTU 2</w:t>
              </w:r>
            </w:hyperlink>
          </w:p>
        </w:tc>
      </w:tr>
    </w:tbl>
    <w:p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2230"/>
        <w:gridCol w:w="6165"/>
      </w:tblGrid>
      <w:tr w:rsidR="00C51368">
        <w:trPr>
          <w:divId w:val="1775856679"/>
          <w:tblCellSpacing w:w="15" w:type="dxa"/>
        </w:trPr>
        <w:tc>
          <w:tcPr>
            <w:tcW w:w="0" w:type="auto"/>
            <w:gridSpan w:val="2"/>
            <w:vAlign w:val="center"/>
            <w:hideMark/>
          </w:tcPr>
          <w:p w:rsidR="00C51368" w:rsidRDefault="00E43BD9">
            <w:pPr>
              <w:jc w:val="center"/>
              <w:rPr>
                <w:rFonts w:eastAsia="Times New Roman"/>
                <w:b/>
                <w:bCs/>
              </w:rPr>
            </w:pPr>
            <w:r>
              <w:rPr>
                <w:rFonts w:eastAsia="Times New Roman"/>
                <w:b/>
                <w:bCs/>
              </w:rPr>
              <w:t>EHR Function</w:t>
            </w:r>
          </w:p>
        </w:tc>
        <w:tc>
          <w:tcPr>
            <w:tcW w:w="0" w:type="auto"/>
            <w:vAlign w:val="center"/>
            <w:hideMark/>
          </w:tcPr>
          <w:p w:rsidR="00C51368" w:rsidRDefault="00E43BD9">
            <w:pPr>
              <w:jc w:val="center"/>
              <w:rPr>
                <w:rFonts w:eastAsia="Times New Roman"/>
                <w:b/>
                <w:bCs/>
              </w:rPr>
            </w:pPr>
            <w:r>
              <w:rPr>
                <w:rFonts w:eastAsia="Times New Roman"/>
                <w:b/>
                <w:bCs/>
              </w:rPr>
              <w:t>FHIR Implementation Notes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w:t>
            </w:r>
          </w:p>
        </w:tc>
        <w:tc>
          <w:tcPr>
            <w:tcW w:w="0" w:type="auto"/>
            <w:vAlign w:val="center"/>
            <w:hideMark/>
          </w:tcPr>
          <w:p w:rsidR="00C51368" w:rsidRDefault="00E43BD9">
            <w:pPr>
              <w:rPr>
                <w:rFonts w:eastAsia="Times New Roman"/>
              </w:rPr>
            </w:pPr>
            <w:r>
              <w:rPr>
                <w:rFonts w:eastAsia="Times New Roman"/>
              </w:rPr>
              <w:t>Security</w:t>
            </w:r>
          </w:p>
        </w:tc>
        <w:tc>
          <w:tcPr>
            <w:tcW w:w="0" w:type="auto"/>
            <w:vAlign w:val="center"/>
            <w:hideMark/>
          </w:tcPr>
          <w:p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IN.1.1</w:t>
            </w:r>
          </w:p>
        </w:tc>
        <w:tc>
          <w:tcPr>
            <w:tcW w:w="0" w:type="auto"/>
            <w:vAlign w:val="center"/>
            <w:hideMark/>
          </w:tcPr>
          <w:p w:rsidR="00C51368" w:rsidRDefault="00E43BD9">
            <w:pPr>
              <w:rPr>
                <w:rFonts w:eastAsia="Times New Roman"/>
              </w:rPr>
            </w:pPr>
            <w:r>
              <w:rPr>
                <w:rFonts w:eastAsia="Times New Roman"/>
              </w:rPr>
              <w:t>Entity Authentication</w:t>
            </w:r>
          </w:p>
        </w:tc>
        <w:tc>
          <w:tcPr>
            <w:tcW w:w="0" w:type="auto"/>
            <w:vAlign w:val="center"/>
            <w:hideMark/>
          </w:tcPr>
          <w:p w:rsidR="00C51368" w:rsidRDefault="00E43BD9">
            <w:pPr>
              <w:rPr>
                <w:rFonts w:eastAsia="Times New Roman"/>
              </w:rPr>
            </w:pPr>
            <w:r>
              <w:rPr>
                <w:rFonts w:eastAsia="Times New Roman"/>
              </w:rPr>
              <w:t>FHIR assumes that the users are authenticated. OAuth is the preferred mechanism</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IN.1.2</w:t>
            </w:r>
          </w:p>
        </w:tc>
        <w:tc>
          <w:tcPr>
            <w:tcW w:w="0" w:type="auto"/>
            <w:vAlign w:val="center"/>
            <w:hideMark/>
          </w:tcPr>
          <w:p w:rsidR="00C51368" w:rsidRDefault="00E43BD9">
            <w:pPr>
              <w:rPr>
                <w:rFonts w:eastAsia="Times New Roman"/>
              </w:rPr>
            </w:pPr>
            <w:r>
              <w:rPr>
                <w:rFonts w:eastAsia="Times New Roman"/>
              </w:rPr>
              <w:t>Entity Authorization</w:t>
            </w:r>
          </w:p>
        </w:tc>
        <w:tc>
          <w:tcPr>
            <w:tcW w:w="0" w:type="auto"/>
            <w:vAlign w:val="center"/>
            <w:hideMark/>
          </w:tcPr>
          <w:p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61"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IN.1.3</w:t>
            </w:r>
          </w:p>
        </w:tc>
        <w:tc>
          <w:tcPr>
            <w:tcW w:w="0" w:type="auto"/>
            <w:vAlign w:val="center"/>
            <w:hideMark/>
          </w:tcPr>
          <w:p w:rsidR="00C51368" w:rsidRDefault="00E43BD9">
            <w:pPr>
              <w:rPr>
                <w:rFonts w:eastAsia="Times New Roman"/>
              </w:rPr>
            </w:pPr>
            <w:r>
              <w:rPr>
                <w:rFonts w:eastAsia="Times New Roman"/>
              </w:rPr>
              <w:t>Entity Access Control</w:t>
            </w:r>
          </w:p>
        </w:tc>
        <w:tc>
          <w:tcPr>
            <w:tcW w:w="0" w:type="auto"/>
            <w:vAlign w:val="center"/>
            <w:hideMark/>
          </w:tcPr>
          <w:p w:rsidR="00C51368" w:rsidRDefault="00E43BD9">
            <w:pPr>
              <w:rPr>
                <w:rFonts w:eastAsia="Times New Roman"/>
              </w:rPr>
            </w:pPr>
            <w:r>
              <w:rPr>
                <w:rFonts w:eastAsia="Times New Roman"/>
              </w:rPr>
              <w:t>See above about SAML / OAuth</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IN.1.4</w:t>
            </w:r>
          </w:p>
        </w:tc>
        <w:tc>
          <w:tcPr>
            <w:tcW w:w="0" w:type="auto"/>
            <w:vAlign w:val="center"/>
            <w:hideMark/>
          </w:tcPr>
          <w:p w:rsidR="00C51368" w:rsidRDefault="00E43BD9">
            <w:pPr>
              <w:rPr>
                <w:rFonts w:eastAsia="Times New Roman"/>
              </w:rPr>
            </w:pPr>
            <w:r>
              <w:rPr>
                <w:rFonts w:eastAsia="Times New Roman"/>
              </w:rPr>
              <w:t>Patient Access Management</w:t>
            </w:r>
          </w:p>
        </w:tc>
        <w:tc>
          <w:tcPr>
            <w:tcW w:w="0" w:type="auto"/>
            <w:vAlign w:val="center"/>
            <w:hideMark/>
          </w:tcPr>
          <w:p w:rsidR="00C51368" w:rsidRDefault="00E43BD9">
            <w:pPr>
              <w:rPr>
                <w:rFonts w:eastAsia="Times New Roman"/>
              </w:rPr>
            </w:pPr>
            <w:r>
              <w:rPr>
                <w:rFonts w:eastAsia="Times New Roman"/>
              </w:rPr>
              <w:t xml:space="preserve">See </w:t>
            </w:r>
            <w:hyperlink r:id="rId762" w:history="1">
              <w:r>
                <w:rPr>
                  <w:rStyle w:val="Hyperlink"/>
                  <w:rFonts w:eastAsia="Times New Roman"/>
                </w:rPr>
                <w:t>Security Labels</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IN.1.5</w:t>
            </w:r>
          </w:p>
        </w:tc>
        <w:tc>
          <w:tcPr>
            <w:tcW w:w="0" w:type="auto"/>
            <w:vAlign w:val="center"/>
            <w:hideMark/>
          </w:tcPr>
          <w:p w:rsidR="00C51368" w:rsidRDefault="00E43BD9">
            <w:pPr>
              <w:rPr>
                <w:rFonts w:eastAsia="Times New Roman"/>
              </w:rPr>
            </w:pPr>
            <w:r>
              <w:rPr>
                <w:rFonts w:eastAsia="Times New Roman"/>
              </w:rPr>
              <w:t>Non-Repudiation</w:t>
            </w:r>
          </w:p>
        </w:tc>
        <w:tc>
          <w:tcPr>
            <w:tcW w:w="0" w:type="auto"/>
            <w:vAlign w:val="center"/>
            <w:hideMark/>
          </w:tcPr>
          <w:p w:rsidR="00C51368" w:rsidRDefault="00E43BD9">
            <w:pPr>
              <w:rPr>
                <w:rFonts w:eastAsia="Times New Roman"/>
              </w:rPr>
            </w:pPr>
            <w:r>
              <w:rPr>
                <w:rFonts w:eastAsia="Times New Roman"/>
              </w:rPr>
              <w:t xml:space="preserve">The </w:t>
            </w:r>
            <w:hyperlink r:id="rId763"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IN.1.6</w:t>
            </w:r>
          </w:p>
        </w:tc>
        <w:tc>
          <w:tcPr>
            <w:tcW w:w="0" w:type="auto"/>
            <w:vAlign w:val="center"/>
            <w:hideMark/>
          </w:tcPr>
          <w:p w:rsidR="00C51368" w:rsidRDefault="00E43BD9">
            <w:pPr>
              <w:rPr>
                <w:rFonts w:eastAsia="Times New Roman"/>
              </w:rPr>
            </w:pPr>
            <w:r>
              <w:rPr>
                <w:rFonts w:eastAsia="Times New Roman"/>
              </w:rPr>
              <w:t>Secure Data Exchange</w:t>
            </w:r>
          </w:p>
        </w:tc>
        <w:tc>
          <w:tcPr>
            <w:tcW w:w="0" w:type="auto"/>
            <w:vAlign w:val="center"/>
            <w:hideMark/>
          </w:tcPr>
          <w:p w:rsidR="00C51368" w:rsidRDefault="00E43BD9">
            <w:pPr>
              <w:rPr>
                <w:rFonts w:eastAsia="Times New Roman"/>
              </w:rPr>
            </w:pPr>
            <w:r>
              <w:rPr>
                <w:rFonts w:eastAsia="Times New Roman"/>
              </w:rPr>
              <w:t>TLS (</w:t>
            </w:r>
            <w:proofErr w:type="gramStart"/>
            <w:r>
              <w:rPr>
                <w:rFonts w:eastAsia="Times New Roman"/>
              </w:rPr>
              <w:t>https:</w:t>
            </w:r>
            <w:proofErr w:type="gramEnd"/>
            <w:r>
              <w:rPr>
                <w:rFonts w:eastAsia="Times New Roman"/>
              </w:rPr>
              <w:t>) should be used for all production exchange of data. All conformant FHIR RESTful implementations SHALL be able to use https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IN.1.7</w:t>
            </w:r>
          </w:p>
        </w:tc>
        <w:tc>
          <w:tcPr>
            <w:tcW w:w="0" w:type="auto"/>
            <w:vAlign w:val="center"/>
            <w:hideMark/>
          </w:tcPr>
          <w:p w:rsidR="00C51368" w:rsidRDefault="00E43BD9">
            <w:pPr>
              <w:rPr>
                <w:rFonts w:eastAsia="Times New Roman"/>
              </w:rPr>
            </w:pPr>
            <w:r>
              <w:rPr>
                <w:rFonts w:eastAsia="Times New Roman"/>
              </w:rPr>
              <w:t>Secure Data Routing</w:t>
            </w:r>
          </w:p>
        </w:tc>
        <w:tc>
          <w:tcPr>
            <w:tcW w:w="0" w:type="auto"/>
            <w:vAlign w:val="center"/>
            <w:hideMark/>
          </w:tcPr>
          <w:p w:rsidR="00C51368" w:rsidRDefault="00E43BD9">
            <w:pPr>
              <w:rPr>
                <w:rFonts w:eastAsia="Times New Roman"/>
              </w:rPr>
            </w:pPr>
            <w:r>
              <w:rPr>
                <w:rFonts w:eastAsia="Times New Roman"/>
              </w:rPr>
              <w:t xml:space="preserve">FHIR allows for brokers and various forms of messaging that </w:t>
            </w:r>
            <w:r>
              <w:rPr>
                <w:rFonts w:eastAsia="Times New Roman"/>
              </w:rPr>
              <w:lastRenderedPageBreak/>
              <w:t>support assured destinations and delivery (also see IN.2.2 below)</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IN.1.8</w:t>
            </w:r>
          </w:p>
        </w:tc>
        <w:tc>
          <w:tcPr>
            <w:tcW w:w="0" w:type="auto"/>
            <w:vAlign w:val="center"/>
            <w:hideMark/>
          </w:tcPr>
          <w:p w:rsidR="00C51368" w:rsidRDefault="00E43BD9">
            <w:pPr>
              <w:rPr>
                <w:rFonts w:eastAsia="Times New Roman"/>
              </w:rPr>
            </w:pPr>
            <w:r>
              <w:rPr>
                <w:rFonts w:eastAsia="Times New Roman"/>
              </w:rPr>
              <w:t>Information Attestation</w:t>
            </w:r>
          </w:p>
        </w:tc>
        <w:tc>
          <w:tcPr>
            <w:tcW w:w="0" w:type="auto"/>
            <w:vAlign w:val="center"/>
            <w:hideMark/>
          </w:tcPr>
          <w:p w:rsidR="00C51368" w:rsidRDefault="00E43BD9">
            <w:pPr>
              <w:rPr>
                <w:rFonts w:eastAsia="Times New Roman"/>
              </w:rPr>
            </w:pPr>
            <w:r>
              <w:rPr>
                <w:rFonts w:eastAsia="Times New Roman"/>
              </w:rPr>
              <w:t xml:space="preserve">See the </w:t>
            </w:r>
            <w:hyperlink r:id="rId764" w:history="1">
              <w:r>
                <w:rPr>
                  <w:rStyle w:val="Hyperlink"/>
                  <w:rFonts w:eastAsia="Times New Roman"/>
                </w:rPr>
                <w:t>provenance resource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IN.1.9</w:t>
            </w:r>
          </w:p>
        </w:tc>
        <w:tc>
          <w:tcPr>
            <w:tcW w:w="0" w:type="auto"/>
            <w:vAlign w:val="center"/>
            <w:hideMark/>
          </w:tcPr>
          <w:p w:rsidR="00C51368" w:rsidRDefault="00E43BD9">
            <w:pPr>
              <w:rPr>
                <w:rFonts w:eastAsia="Times New Roman"/>
              </w:rPr>
            </w:pPr>
            <w:r>
              <w:rPr>
                <w:rFonts w:eastAsia="Times New Roman"/>
              </w:rPr>
              <w:t>Patient Privacy and Confidentiality</w:t>
            </w:r>
          </w:p>
        </w:tc>
        <w:tc>
          <w:tcPr>
            <w:tcW w:w="0" w:type="auto"/>
            <w:vAlign w:val="center"/>
            <w:hideMark/>
          </w:tcPr>
          <w:p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w:t>
            </w:r>
          </w:p>
        </w:tc>
        <w:tc>
          <w:tcPr>
            <w:tcW w:w="0" w:type="auto"/>
            <w:vAlign w:val="center"/>
            <w:hideMark/>
          </w:tcPr>
          <w:p w:rsidR="00C51368" w:rsidRDefault="00E43BD9">
            <w:pPr>
              <w:rPr>
                <w:rFonts w:eastAsia="Times New Roman"/>
              </w:rPr>
            </w:pPr>
            <w:r>
              <w:rPr>
                <w:rFonts w:eastAsia="Times New Roman"/>
              </w:rPr>
              <w:t>Health Record Information and Management</w:t>
            </w:r>
          </w:p>
        </w:tc>
        <w:tc>
          <w:tcPr>
            <w:tcW w:w="0" w:type="auto"/>
            <w:vAlign w:val="center"/>
            <w:hideMark/>
          </w:tcPr>
          <w:p w:rsidR="00C51368" w:rsidRDefault="00E43BD9">
            <w:pPr>
              <w:rPr>
                <w:rFonts w:eastAsia="Times New Roman"/>
              </w:rPr>
            </w:pPr>
            <w:r>
              <w:rPr>
                <w:rFonts w:eastAsia="Times New Roman"/>
              </w:rPr>
              <w:t>This is a core application of the FHIR capabilities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IN.2.1</w:t>
            </w:r>
          </w:p>
        </w:tc>
        <w:tc>
          <w:tcPr>
            <w:tcW w:w="0" w:type="auto"/>
            <w:vAlign w:val="center"/>
            <w:hideMark/>
          </w:tcPr>
          <w:p w:rsidR="00C51368" w:rsidRDefault="00E43BD9">
            <w:pPr>
              <w:rPr>
                <w:rFonts w:eastAsia="Times New Roman"/>
              </w:rPr>
            </w:pPr>
            <w:r>
              <w:rPr>
                <w:rFonts w:eastAsia="Times New Roman"/>
              </w:rPr>
              <w:t>Data Retention, Availability and Destruction</w:t>
            </w:r>
          </w:p>
        </w:tc>
        <w:tc>
          <w:tcPr>
            <w:tcW w:w="0" w:type="auto"/>
            <w:vAlign w:val="center"/>
            <w:hideMark/>
          </w:tcPr>
          <w:p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IN.2.2</w:t>
            </w:r>
          </w:p>
        </w:tc>
        <w:tc>
          <w:tcPr>
            <w:tcW w:w="0" w:type="auto"/>
            <w:vAlign w:val="center"/>
            <w:hideMark/>
          </w:tcPr>
          <w:p w:rsidR="00C51368" w:rsidRDefault="00E43BD9">
            <w:pPr>
              <w:rPr>
                <w:rFonts w:eastAsia="Times New Roman"/>
              </w:rPr>
            </w:pPr>
            <w:r>
              <w:rPr>
                <w:rFonts w:eastAsia="Times New Roman"/>
              </w:rPr>
              <w:t>Auditable Records</w:t>
            </w:r>
          </w:p>
        </w:tc>
        <w:tc>
          <w:tcPr>
            <w:tcW w:w="0" w:type="auto"/>
            <w:vAlign w:val="center"/>
            <w:hideMark/>
          </w:tcPr>
          <w:p w:rsidR="00C51368" w:rsidRDefault="00E43BD9">
            <w:pPr>
              <w:rPr>
                <w:rFonts w:eastAsia="Times New Roman"/>
              </w:rPr>
            </w:pPr>
            <w:r>
              <w:rPr>
                <w:rFonts w:eastAsia="Times New Roman"/>
              </w:rPr>
              <w:t xml:space="preserve">FHIR provides the </w:t>
            </w:r>
            <w:hyperlink r:id="rId765" w:history="1">
              <w:r>
                <w:rPr>
                  <w:rStyle w:val="Hyperlink"/>
                  <w:rFonts w:eastAsia="Times New Roman"/>
                </w:rPr>
                <w:t>AuditEvent</w:t>
              </w:r>
            </w:hyperlink>
            <w:r>
              <w:rPr>
                <w:rFonts w:eastAsia="Times New Roman"/>
              </w:rPr>
              <w:t xml:space="preserve"> resource for auditable records.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IN.2.3</w:t>
            </w:r>
          </w:p>
        </w:tc>
        <w:tc>
          <w:tcPr>
            <w:tcW w:w="0" w:type="auto"/>
            <w:vAlign w:val="center"/>
            <w:hideMark/>
          </w:tcPr>
          <w:p w:rsidR="00C51368" w:rsidRDefault="00E43BD9">
            <w:pPr>
              <w:rPr>
                <w:rFonts w:eastAsia="Times New Roman"/>
              </w:rPr>
            </w:pPr>
            <w:r>
              <w:rPr>
                <w:rFonts w:eastAsia="Times New Roman"/>
              </w:rPr>
              <w:t>Synchronization</w:t>
            </w:r>
          </w:p>
        </w:tc>
        <w:tc>
          <w:tcPr>
            <w:tcW w:w="0" w:type="auto"/>
            <w:vAlign w:val="center"/>
            <w:hideMark/>
          </w:tcPr>
          <w:p w:rsidR="00C51368" w:rsidRDefault="00E43BD9">
            <w:pPr>
              <w:rPr>
                <w:rFonts w:eastAsia="Times New Roman"/>
              </w:rPr>
            </w:pPr>
            <w:r>
              <w:rPr>
                <w:rFonts w:eastAsia="Times New Roman"/>
              </w:rPr>
              <w:t xml:space="preserve">FHIR supports synchronization using standard web publication/subscription methods via </w:t>
            </w:r>
            <w:hyperlink r:id="rId766"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IN.2.4</w:t>
            </w:r>
          </w:p>
        </w:tc>
        <w:tc>
          <w:tcPr>
            <w:tcW w:w="0" w:type="auto"/>
            <w:vAlign w:val="center"/>
            <w:hideMark/>
          </w:tcPr>
          <w:p w:rsidR="00C51368" w:rsidRDefault="00E43BD9">
            <w:pPr>
              <w:rPr>
                <w:rFonts w:eastAsia="Times New Roman"/>
              </w:rPr>
            </w:pPr>
            <w:r>
              <w:rPr>
                <w:rFonts w:eastAsia="Times New Roman"/>
              </w:rPr>
              <w:t>Extraction of Health Record Information</w:t>
            </w:r>
          </w:p>
        </w:tc>
        <w:tc>
          <w:tcPr>
            <w:tcW w:w="0" w:type="auto"/>
            <w:vAlign w:val="center"/>
            <w:hideMark/>
          </w:tcPr>
          <w:p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w:t>
            </w:r>
          </w:p>
        </w:tc>
        <w:tc>
          <w:tcPr>
            <w:tcW w:w="0" w:type="auto"/>
            <w:vAlign w:val="center"/>
            <w:hideMark/>
          </w:tcPr>
          <w:p w:rsidR="00C51368" w:rsidRDefault="00E43BD9">
            <w:pPr>
              <w:rPr>
                <w:rFonts w:eastAsia="Times New Roman"/>
              </w:rPr>
            </w:pPr>
            <w:r>
              <w:rPr>
                <w:rFonts w:eastAsia="Times New Roman"/>
              </w:rPr>
              <w:t>Store and Manage Health Record Information</w:t>
            </w:r>
          </w:p>
        </w:tc>
        <w:tc>
          <w:tcPr>
            <w:tcW w:w="0" w:type="auto"/>
            <w:vAlign w:val="center"/>
            <w:hideMark/>
          </w:tcPr>
          <w:p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IN.2.5.1/2</w:t>
            </w:r>
          </w:p>
        </w:tc>
        <w:tc>
          <w:tcPr>
            <w:tcW w:w="0" w:type="auto"/>
            <w:vAlign w:val="center"/>
            <w:hideMark/>
          </w:tcPr>
          <w:p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IN.3</w:t>
            </w:r>
          </w:p>
        </w:tc>
        <w:tc>
          <w:tcPr>
            <w:tcW w:w="0" w:type="auto"/>
            <w:vAlign w:val="center"/>
            <w:hideMark/>
          </w:tcPr>
          <w:p w:rsidR="00C51368" w:rsidRDefault="00E43BD9">
            <w:pPr>
              <w:rPr>
                <w:rFonts w:eastAsia="Times New Roman"/>
              </w:rPr>
            </w:pPr>
            <w:r>
              <w:rPr>
                <w:rFonts w:eastAsia="Times New Roman"/>
              </w:rPr>
              <w:t>Registry and Directory Services</w:t>
            </w:r>
          </w:p>
        </w:tc>
        <w:tc>
          <w:tcPr>
            <w:tcW w:w="0" w:type="auto"/>
            <w:vAlign w:val="center"/>
            <w:hideMark/>
          </w:tcPr>
          <w:p w:rsidR="00C51368" w:rsidRDefault="00E43BD9">
            <w:pPr>
              <w:rPr>
                <w:rFonts w:eastAsia="Times New Roman"/>
              </w:rPr>
            </w:pPr>
            <w:r>
              <w:rPr>
                <w:rFonts w:eastAsia="Times New Roman"/>
              </w:rPr>
              <w:t xml:space="preserve">The FHIR </w:t>
            </w:r>
            <w:hyperlink r:id="rId767"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IN.4</w:t>
            </w:r>
          </w:p>
        </w:tc>
        <w:tc>
          <w:tcPr>
            <w:tcW w:w="0" w:type="auto"/>
            <w:vAlign w:val="center"/>
            <w:hideMark/>
          </w:tcPr>
          <w:p w:rsidR="00C51368" w:rsidRDefault="00E43BD9">
            <w:pPr>
              <w:rPr>
                <w:rFonts w:eastAsia="Times New Roman"/>
              </w:rPr>
            </w:pPr>
            <w:r>
              <w:rPr>
                <w:rFonts w:eastAsia="Times New Roman"/>
              </w:rPr>
              <w:t>Standard Terminologies and Terminology Services</w:t>
            </w:r>
          </w:p>
        </w:tc>
        <w:tc>
          <w:tcPr>
            <w:tcW w:w="0" w:type="auto"/>
            <w:vAlign w:val="center"/>
            <w:hideMark/>
          </w:tcPr>
          <w:p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68" w:history="1">
              <w:r>
                <w:rPr>
                  <w:rStyle w:val="Hyperlink"/>
                  <w:rFonts w:eastAsia="Times New Roman"/>
                </w:rPr>
                <w:t>data types</w:t>
              </w:r>
            </w:hyperlink>
            <w:r>
              <w:rPr>
                <w:rFonts w:eastAsia="Times New Roman"/>
              </w:rPr>
              <w:t xml:space="preserve">. FHIR defines </w:t>
            </w:r>
            <w:hyperlink r:id="rId769" w:history="1">
              <w:r>
                <w:rPr>
                  <w:rStyle w:val="Hyperlink"/>
                  <w:rFonts w:eastAsia="Times New Roman"/>
                </w:rPr>
                <w:t>a terminology service infrastructure</w:t>
              </w:r>
            </w:hyperlink>
            <w:r>
              <w:rPr>
                <w:rFonts w:eastAsia="Times New Roman"/>
              </w:rPr>
              <w:t xml:space="preserve">. Also, see </w:t>
            </w:r>
            <w:hyperlink r:id="rId770" w:history="1">
              <w:r>
                <w:rPr>
                  <w:rStyle w:val="Hyperlink"/>
                  <w:rFonts w:eastAsia="Times New Roman"/>
                </w:rPr>
                <w:t>profiling</w:t>
              </w:r>
            </w:hyperlink>
            <w:r>
              <w:rPr>
                <w:rFonts w:eastAsia="Times New Roman"/>
              </w:rPr>
              <w:t>, which discusses how terminology is used in a FHIR context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w:t>
            </w:r>
          </w:p>
        </w:tc>
        <w:tc>
          <w:tcPr>
            <w:tcW w:w="0" w:type="auto"/>
            <w:vAlign w:val="center"/>
            <w:hideMark/>
          </w:tcPr>
          <w:p w:rsidR="00C51368" w:rsidRDefault="00E43BD9">
            <w:pPr>
              <w:rPr>
                <w:rFonts w:eastAsia="Times New Roman"/>
              </w:rPr>
            </w:pPr>
            <w:r>
              <w:rPr>
                <w:rFonts w:eastAsia="Times New Roman"/>
              </w:rPr>
              <w:t>Standards-based Interoperability</w:t>
            </w:r>
          </w:p>
        </w:tc>
        <w:tc>
          <w:tcPr>
            <w:tcW w:w="0" w:type="auto"/>
            <w:vAlign w:val="center"/>
            <w:hideMark/>
          </w:tcPr>
          <w:p w:rsidR="00C51368" w:rsidRDefault="00E43BD9">
            <w:pPr>
              <w:rPr>
                <w:rFonts w:eastAsia="Times New Roman"/>
              </w:rPr>
            </w:pPr>
            <w:r>
              <w:rPr>
                <w:rFonts w:eastAsia="Times New Roman"/>
              </w:rPr>
              <w:t>FHIR is a definition of a standard on which to base interoperability</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IN.5.1</w:t>
            </w:r>
          </w:p>
        </w:tc>
        <w:tc>
          <w:tcPr>
            <w:tcW w:w="0" w:type="auto"/>
            <w:vAlign w:val="center"/>
            <w:hideMark/>
          </w:tcPr>
          <w:p w:rsidR="00C51368" w:rsidRDefault="00E43BD9">
            <w:pPr>
              <w:rPr>
                <w:rFonts w:eastAsia="Times New Roman"/>
              </w:rPr>
            </w:pPr>
            <w:r>
              <w:rPr>
                <w:rFonts w:eastAsia="Times New Roman"/>
              </w:rPr>
              <w:t>Interchange Standards</w:t>
            </w:r>
          </w:p>
        </w:tc>
        <w:tc>
          <w:tcPr>
            <w:tcW w:w="0" w:type="auto"/>
            <w:vAlign w:val="center"/>
            <w:hideMark/>
          </w:tcPr>
          <w:p w:rsidR="00C51368" w:rsidRDefault="00E43BD9">
            <w:pPr>
              <w:rPr>
                <w:rFonts w:eastAsia="Times New Roman"/>
              </w:rPr>
            </w:pPr>
            <w:r>
              <w:rPr>
                <w:rFonts w:eastAsia="Times New Roman"/>
              </w:rPr>
              <w:t>This is the core focus of FHIR. See below for discussion of interaction modes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IN.5.2</w:t>
            </w:r>
          </w:p>
        </w:tc>
        <w:tc>
          <w:tcPr>
            <w:tcW w:w="0" w:type="auto"/>
            <w:vAlign w:val="center"/>
            <w:hideMark/>
          </w:tcPr>
          <w:p w:rsidR="00C51368" w:rsidRDefault="00E43BD9">
            <w:pPr>
              <w:rPr>
                <w:rFonts w:eastAsia="Times New Roman"/>
              </w:rPr>
            </w:pPr>
            <w:r>
              <w:rPr>
                <w:rFonts w:eastAsia="Times New Roman"/>
              </w:rPr>
              <w:t xml:space="preserve">Interchange Standards Versioning and </w:t>
            </w:r>
            <w:r>
              <w:rPr>
                <w:rFonts w:eastAsia="Times New Roman"/>
              </w:rPr>
              <w:lastRenderedPageBreak/>
              <w:t xml:space="preserve">Maintenance </w:t>
            </w:r>
          </w:p>
        </w:tc>
        <w:tc>
          <w:tcPr>
            <w:tcW w:w="0" w:type="auto"/>
            <w:vAlign w:val="center"/>
            <w:hideMark/>
          </w:tcPr>
          <w:p w:rsidR="00C51368" w:rsidRDefault="00E43BD9">
            <w:pPr>
              <w:rPr>
                <w:rFonts w:eastAsia="Times New Roman"/>
              </w:rPr>
            </w:pPr>
            <w:r>
              <w:rPr>
                <w:rFonts w:eastAsia="Times New Roman"/>
              </w:rPr>
              <w:lastRenderedPageBreak/>
              <w:t xml:space="preserve">FHIR version maintenance is </w:t>
            </w:r>
            <w:hyperlink r:id="rId771" w:anchor="version" w:history="1">
              <w:r>
                <w:rPr>
                  <w:rStyle w:val="Hyperlink"/>
                  <w:rFonts w:eastAsia="Times New Roman"/>
                </w:rPr>
                <w:t>described here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IN.5.3</w:t>
            </w:r>
          </w:p>
        </w:tc>
        <w:tc>
          <w:tcPr>
            <w:tcW w:w="0" w:type="auto"/>
            <w:vAlign w:val="center"/>
            <w:hideMark/>
          </w:tcPr>
          <w:p w:rsidR="00C51368" w:rsidRDefault="00E43BD9">
            <w:pPr>
              <w:rPr>
                <w:rFonts w:eastAsia="Times New Roman"/>
              </w:rPr>
            </w:pPr>
            <w:r>
              <w:rPr>
                <w:rFonts w:eastAsia="Times New Roman"/>
              </w:rPr>
              <w:t>Standards-based Application Integration</w:t>
            </w:r>
          </w:p>
        </w:tc>
        <w:tc>
          <w:tcPr>
            <w:tcW w:w="0" w:type="auto"/>
            <w:vAlign w:val="center"/>
            <w:hideMark/>
          </w:tcPr>
          <w:p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IN.5.4</w:t>
            </w:r>
          </w:p>
        </w:tc>
        <w:tc>
          <w:tcPr>
            <w:tcW w:w="0" w:type="auto"/>
            <w:vAlign w:val="center"/>
            <w:hideMark/>
          </w:tcPr>
          <w:p w:rsidR="00C51368" w:rsidRDefault="00E43BD9">
            <w:pPr>
              <w:rPr>
                <w:rFonts w:eastAsia="Times New Roman"/>
              </w:rPr>
            </w:pPr>
            <w:r>
              <w:rPr>
                <w:rFonts w:eastAsia="Times New Roman"/>
              </w:rPr>
              <w:t>Interchange Agreements</w:t>
            </w:r>
          </w:p>
        </w:tc>
        <w:tc>
          <w:tcPr>
            <w:tcW w:w="0" w:type="auto"/>
            <w:vAlign w:val="center"/>
            <w:hideMark/>
          </w:tcPr>
          <w:p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IN.6</w:t>
            </w:r>
          </w:p>
        </w:tc>
        <w:tc>
          <w:tcPr>
            <w:tcW w:w="0" w:type="auto"/>
            <w:vAlign w:val="center"/>
            <w:hideMark/>
          </w:tcPr>
          <w:p w:rsidR="00C51368" w:rsidRDefault="00E43BD9">
            <w:pPr>
              <w:rPr>
                <w:rFonts w:eastAsia="Times New Roman"/>
              </w:rPr>
            </w:pPr>
            <w:r>
              <w:rPr>
                <w:rFonts w:eastAsia="Times New Roman"/>
              </w:rPr>
              <w:t>Business Rules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IN.7</w:t>
            </w:r>
          </w:p>
        </w:tc>
        <w:tc>
          <w:tcPr>
            <w:tcW w:w="0" w:type="auto"/>
            <w:vAlign w:val="center"/>
            <w:hideMark/>
          </w:tcPr>
          <w:p w:rsidR="00C51368" w:rsidRDefault="00E43BD9">
            <w:pPr>
              <w:rPr>
                <w:rFonts w:eastAsia="Times New Roman"/>
              </w:rPr>
            </w:pPr>
            <w:r>
              <w:rPr>
                <w:rFonts w:eastAsia="Times New Roman"/>
              </w:rPr>
              <w:t>Workflow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5190"/>
      </w:tblGrid>
      <w:tr w:rsidR="00C51368">
        <w:trPr>
          <w:divId w:val="1775856679"/>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 Modes</w:t>
            </w:r>
          </w:p>
        </w:tc>
        <w:tc>
          <w:tcPr>
            <w:tcW w:w="0" w:type="auto"/>
            <w:vAlign w:val="center"/>
            <w:hideMark/>
          </w:tcPr>
          <w:p w:rsidR="00C51368" w:rsidRDefault="00E43BD9">
            <w:pPr>
              <w:jc w:val="center"/>
              <w:rPr>
                <w:rFonts w:eastAsia="Times New Roman"/>
                <w:b/>
                <w:bCs/>
              </w:rPr>
            </w:pPr>
            <w:r>
              <w:rPr>
                <w:rFonts w:eastAsia="Times New Roman"/>
                <w:b/>
                <w:bCs/>
              </w:rPr>
              <w:t>FHIR Options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72" w:history="1">
              <w:r>
                <w:rPr>
                  <w:rStyle w:val="Hyperlink"/>
                  <w:rFonts w:eastAsia="Times New Roman"/>
                </w:rPr>
                <w:t>Message</w:t>
              </w:r>
            </w:hyperlink>
            <w:r>
              <w:rPr>
                <w:rFonts w:eastAsia="Times New Roman"/>
              </w:rPr>
              <w:t xml:space="preserve"> (if appropriate event is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rsidR="00C51368" w:rsidRDefault="00E43BD9">
            <w:pPr>
              <w:rPr>
                <w:rFonts w:eastAsia="Times New Roman"/>
              </w:rPr>
            </w:pPr>
            <w:r>
              <w:rPr>
                <w:rFonts w:eastAsia="Times New Roman"/>
              </w:rPr>
              <w:t>Could be supported either through Messaging or SOA solutions. Request/Response support is not yet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rsidR="00C51368" w:rsidRDefault="00E43BD9">
            <w:pPr>
              <w:numPr>
                <w:ilvl w:val="0"/>
                <w:numId w:val="66"/>
              </w:numPr>
              <w:spacing w:before="100" w:beforeAutospacing="1" w:after="100" w:afterAutospacing="1"/>
              <w:rPr>
                <w:rFonts w:eastAsia="Times New Roman"/>
              </w:rPr>
            </w:pPr>
            <w:r>
              <w:rPr>
                <w:rFonts w:eastAsia="Times New Roman"/>
              </w:rPr>
              <w:t>RESTful interface</w:t>
            </w:r>
          </w:p>
          <w:p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rsidR="00C51368" w:rsidRDefault="00E43BD9">
            <w:pPr>
              <w:rPr>
                <w:rFonts w:eastAsia="Times New Roman"/>
              </w:rPr>
            </w:pPr>
            <w:r>
              <w:rPr>
                <w:rFonts w:eastAsia="Times New Roman"/>
              </w:rPr>
              <w:t xml:space="preserve">See the </w:t>
            </w:r>
            <w:hyperlink r:id="rId773" w:history="1">
              <w:r>
                <w:rPr>
                  <w:rStyle w:val="Hyperlink"/>
                  <w:rFonts w:eastAsia="Times New Roman"/>
                </w:rPr>
                <w:t>Documents</w:t>
              </w:r>
            </w:hyperlink>
          </w:p>
        </w:tc>
      </w:tr>
    </w:tbl>
    <w:p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74" w:history="1">
        <w:r>
          <w:rPr>
            <w:rStyle w:val="Hyperlink"/>
            <w:lang w:val="en-US"/>
          </w:rPr>
          <w:t>AuditEvent</w:t>
        </w:r>
      </w:hyperlink>
      <w:r>
        <w:rPr>
          <w:lang w:val="en-US"/>
        </w:rPr>
        <w:t xml:space="preserve"> and </w:t>
      </w:r>
      <w:hyperlink r:id="rId775" w:history="1">
        <w:r>
          <w:rPr>
            <w:rStyle w:val="Hyperlink"/>
            <w:lang w:val="en-US"/>
          </w:rPr>
          <w:t>Provenance</w:t>
        </w:r>
      </w:hyperlink>
      <w:r>
        <w:rPr>
          <w:lang w:val="en-US"/>
        </w:rPr>
        <w:t xml:space="preserve"> resources ensures that the core record management functions defined in the EHR-FM </w:t>
      </w:r>
      <w:proofErr w:type="gramStart"/>
      <w:r>
        <w:rPr>
          <w:lang w:val="en-US"/>
        </w:rPr>
        <w:t>are</w:t>
      </w:r>
      <w:proofErr w:type="gramEnd"/>
      <w:r>
        <w:rPr>
          <w:lang w:val="en-US"/>
        </w:rPr>
        <w:t xml:space="preserve"> met: </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lastRenderedPageBreak/>
        <w:t>Attestation for accuracy and completeness, along with digital signature</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rsidR="00C51368" w:rsidRDefault="00E43BD9">
      <w:pPr>
        <w:pStyle w:val="Heading1"/>
        <w:rPr>
          <w:rFonts w:eastAsia="Times New Roman"/>
          <w:noProof/>
          <w:lang w:val="en-US"/>
        </w:rPr>
      </w:pPr>
      <w:r>
        <w:rPr>
          <w:rFonts w:eastAsia="Times New Roman"/>
          <w:noProof/>
          <w:lang w:val="en-US"/>
        </w:rPr>
        <w:t>element-definitions.html</w:t>
      </w:r>
    </w:p>
    <w:p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4196111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77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777" w:anchor="status" w:history="1">
              <w:r w:rsidR="00E43BD9">
                <w:rPr>
                  <w:rStyle w:val="Hyperlink"/>
                  <w:rFonts w:eastAsia="Times New Roman"/>
                </w:rPr>
                <w:t>Ballot Status</w:t>
              </w:r>
            </w:hyperlink>
            <w:r w:rsidR="00E43BD9">
              <w:rPr>
                <w:rFonts w:eastAsia="Times New Roman"/>
              </w:rPr>
              <w:t xml:space="preserve">: </w:t>
            </w:r>
            <w:hyperlink r:id="rId778" w:anchor="pubs" w:history="1">
              <w:r w:rsidR="00E43BD9">
                <w:rPr>
                  <w:rStyle w:val="Hyperlink"/>
                  <w:rFonts w:eastAsia="Times New Roman"/>
                </w:rPr>
                <w:t>DSTU 2</w:t>
              </w:r>
            </w:hyperlink>
          </w:p>
        </w:tc>
      </w:tr>
    </w:tbl>
    <w:p w:rsidR="00C51368" w:rsidRDefault="00E43BD9">
      <w:pPr>
        <w:pStyle w:val="Heading3"/>
        <w:spacing w:after="15" w:afterAutospacing="0"/>
        <w:divId w:val="941961115"/>
        <w:rPr>
          <w:rFonts w:eastAsia="Times New Roman"/>
          <w:lang w:val="en-US"/>
        </w:rPr>
      </w:pPr>
      <w:r>
        <w:rPr>
          <w:rFonts w:eastAsia="Times New Roman"/>
          <w:lang w:val="en-US"/>
        </w:rPr>
        <w:t>Element</w:t>
      </w:r>
    </w:p>
    <w:p w:rsidR="00C51368" w:rsidRDefault="00E43BD9">
      <w:pPr>
        <w:pStyle w:val="Heading1"/>
        <w:rPr>
          <w:rFonts w:eastAsia="Times New Roman"/>
          <w:noProof/>
          <w:lang w:val="en-US"/>
        </w:rPr>
      </w:pPr>
      <w:r>
        <w:rPr>
          <w:rFonts w:eastAsia="Times New Roman"/>
          <w:noProof/>
          <w:lang w:val="en-US"/>
        </w:rPr>
        <w:t>element.html</w:t>
      </w:r>
    </w:p>
    <w:p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6016385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77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780" w:anchor="status" w:history="1">
              <w:r w:rsidR="00E43BD9">
                <w:rPr>
                  <w:rStyle w:val="Hyperlink"/>
                  <w:rFonts w:eastAsia="Times New Roman"/>
                </w:rPr>
                <w:t>Ballot Status</w:t>
              </w:r>
            </w:hyperlink>
            <w:r w:rsidR="00E43BD9">
              <w:rPr>
                <w:rFonts w:eastAsia="Times New Roman"/>
              </w:rPr>
              <w:t xml:space="preserve">: </w:t>
            </w:r>
            <w:hyperlink r:id="rId781" w:anchor="pubs" w:history="1">
              <w:r w:rsidR="00E43BD9">
                <w:rPr>
                  <w:rStyle w:val="Hyperlink"/>
                  <w:rFonts w:eastAsia="Times New Roman"/>
                </w:rPr>
                <w:t>DSTU 2</w:t>
              </w:r>
            </w:hyperlink>
          </w:p>
        </w:tc>
      </w:tr>
    </w:tbl>
    <w:p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82" w:history="1">
        <w:r>
          <w:rPr>
            <w:rStyle w:val="Hyperlink"/>
            <w:lang w:val="en-US"/>
          </w:rPr>
          <w:t>Data Type</w:t>
        </w:r>
      </w:hyperlink>
      <w:r>
        <w:rPr>
          <w:lang w:val="en-US"/>
        </w:rPr>
        <w:t xml:space="preserve"> (including primitives) or as part of a resource structure, have this base content: </w:t>
      </w:r>
    </w:p>
    <w:p w:rsidR="00C51368" w:rsidRDefault="00C166DE">
      <w:pPr>
        <w:numPr>
          <w:ilvl w:val="0"/>
          <w:numId w:val="68"/>
        </w:numPr>
        <w:spacing w:before="100" w:beforeAutospacing="1" w:after="100" w:afterAutospacing="1"/>
        <w:divId w:val="1560163854"/>
        <w:rPr>
          <w:rFonts w:eastAsia="Times New Roman"/>
          <w:lang w:val="en-US"/>
        </w:rPr>
      </w:pPr>
      <w:hyperlink r:id="rId783" w:history="1">
        <w:r w:rsidR="00E43BD9">
          <w:rPr>
            <w:rStyle w:val="Hyperlink"/>
            <w:rFonts w:eastAsia="Times New Roman"/>
            <w:lang w:val="en-US"/>
          </w:rPr>
          <w:t>Extensions</w:t>
        </w:r>
      </w:hyperlink>
    </w:p>
    <w:p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rsidR="00C51368" w:rsidRDefault="00E43BD9">
      <w:pPr>
        <w:pStyle w:val="NormalWeb"/>
        <w:divId w:val="1560163854"/>
        <w:rPr>
          <w:lang w:val="en-US"/>
        </w:rPr>
      </w:pPr>
      <w:r>
        <w:rPr>
          <w:lang w:val="en-US"/>
        </w:rPr>
        <w:t xml:space="preserve">There are 3 kinds of descendent types that </w:t>
      </w:r>
      <w:proofErr w:type="gramStart"/>
      <w:r>
        <w:rPr>
          <w:lang w:val="en-US"/>
        </w:rPr>
        <w:t>specialize</w:t>
      </w:r>
      <w:proofErr w:type="gramEnd"/>
      <w:r>
        <w:rPr>
          <w:lang w:val="en-US"/>
        </w:rPr>
        <w:t xml:space="preserve"> </w:t>
      </w:r>
      <w:r>
        <w:rPr>
          <w:rStyle w:val="HTMLCode"/>
          <w:lang w:val="en-US"/>
        </w:rPr>
        <w:t>Element</w:t>
      </w:r>
      <w:r>
        <w:rPr>
          <w:lang w:val="en-US"/>
        </w:rPr>
        <w:t xml:space="preserve">: </w:t>
      </w:r>
    </w:p>
    <w:p w:rsidR="00C51368" w:rsidRDefault="00C166DE">
      <w:pPr>
        <w:numPr>
          <w:ilvl w:val="0"/>
          <w:numId w:val="69"/>
        </w:numPr>
        <w:spacing w:before="100" w:beforeAutospacing="1" w:after="100" w:afterAutospacing="1"/>
        <w:divId w:val="1560163854"/>
        <w:rPr>
          <w:rFonts w:eastAsia="Times New Roman"/>
          <w:lang w:val="en-US"/>
        </w:rPr>
      </w:pPr>
      <w:hyperlink r:id="rId784"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rsidR="00C51368" w:rsidRDefault="00C166DE">
      <w:pPr>
        <w:numPr>
          <w:ilvl w:val="0"/>
          <w:numId w:val="69"/>
        </w:numPr>
        <w:spacing w:before="100" w:beforeAutospacing="1" w:after="100" w:afterAutospacing="1"/>
        <w:divId w:val="1560163854"/>
        <w:rPr>
          <w:rFonts w:eastAsia="Times New Roman"/>
          <w:lang w:val="en-US"/>
        </w:rPr>
      </w:pPr>
      <w:hyperlink r:id="rId785"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rsidR="00C51368" w:rsidRDefault="00C166DE">
      <w:pPr>
        <w:numPr>
          <w:ilvl w:val="0"/>
          <w:numId w:val="69"/>
        </w:numPr>
        <w:spacing w:before="100" w:beforeAutospacing="1" w:after="100" w:afterAutospacing="1"/>
        <w:divId w:val="1560163854"/>
        <w:rPr>
          <w:rFonts w:eastAsia="Times New Roman"/>
          <w:lang w:val="en-US"/>
        </w:rPr>
      </w:pPr>
      <w:hyperlink r:id="rId786"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87" w:anchor="resource" w:history="1">
        <w:r w:rsidR="00E43BD9">
          <w:rPr>
            <w:rStyle w:val="Hyperlink"/>
            <w:rFonts w:eastAsia="Times New Roman"/>
            <w:lang w:val="en-US"/>
          </w:rPr>
          <w:t>Patient.contact</w:t>
        </w:r>
      </w:hyperlink>
    </w:p>
    <w:p w:rsidR="00C51368" w:rsidRDefault="00E43BD9">
      <w:pPr>
        <w:pStyle w:val="NormalWeb"/>
        <w:divId w:val="1560163854"/>
        <w:rPr>
          <w:lang w:val="en-US"/>
        </w:rPr>
      </w:pPr>
      <w:r>
        <w:rPr>
          <w:lang w:val="en-US"/>
        </w:rPr>
        <w:t xml:space="preserve">Note that resources themselves all specialise the base type </w:t>
      </w:r>
      <w:hyperlink r:id="rId788" w:history="1">
        <w:r>
          <w:rPr>
            <w:rStyle w:val="Hyperlink"/>
            <w:lang w:val="en-US"/>
          </w:rPr>
          <w:t>Resource</w:t>
        </w:r>
      </w:hyperlink>
      <w:r>
        <w:rPr>
          <w:lang w:val="en-US"/>
        </w:rPr>
        <w:t xml:space="preserve">. </w:t>
      </w:r>
    </w:p>
    <w:p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rsidR="00C51368" w:rsidRDefault="00C166DE">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rsidR="00C51368" w:rsidRDefault="00C166DE">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rsidR="00C51368" w:rsidRDefault="00C166DE">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rsidR="00C51368" w:rsidRDefault="00C166DE">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rsidR="00C51368" w:rsidRDefault="00C166DE">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656569780"/>
          <w:tblCellSpacing w:w="0" w:type="dxa"/>
        </w:trPr>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b/>
                <w:bCs/>
                <w:sz w:val="17"/>
                <w:szCs w:val="17"/>
              </w:rPr>
            </w:pPr>
            <w:hyperlink r:id="rId789"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b/>
                <w:bCs/>
                <w:sz w:val="17"/>
                <w:szCs w:val="17"/>
              </w:rPr>
            </w:pPr>
            <w:hyperlink r:id="rId790"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b/>
                <w:bCs/>
                <w:sz w:val="17"/>
                <w:szCs w:val="17"/>
              </w:rPr>
            </w:pPr>
            <w:hyperlink r:id="rId791"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C166DE">
            <w:pPr>
              <w:jc w:val="center"/>
              <w:rPr>
                <w:rFonts w:ascii="Verdana" w:eastAsia="Times New Roman" w:hAnsi="Verdana"/>
                <w:b/>
                <w:bCs/>
                <w:sz w:val="17"/>
                <w:szCs w:val="17"/>
              </w:rPr>
            </w:pPr>
            <w:hyperlink r:id="rId792"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b/>
                <w:bCs/>
                <w:sz w:val="17"/>
                <w:szCs w:val="17"/>
              </w:rPr>
            </w:pPr>
            <w:hyperlink r:id="rId793"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extent cx="304800" cy="304800"/>
                  <wp:effectExtent l="19050" t="0" r="0" b="0"/>
                  <wp:docPr id="27" name="Picture 27" descr="doco">
                    <a:hlinkClick xmlns:a="http://schemas.openxmlformats.org/drawingml/2006/main" r:id="rId21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218" tooltip="&quot;Legend for this format&quot;"/>
                          </pic:cNvP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5" w:anchor="Element" w:tooltip="Element : Base definition for all elements in a resource." w:history="1">
              <w:r>
                <w:rPr>
                  <w:rStyle w:val="Hyperlink"/>
                  <w:rFonts w:ascii="Verdana" w:eastAsia="Times New Roman" w:hAnsi="Verdana"/>
                  <w:sz w:val="17"/>
                  <w:szCs w:val="17"/>
                </w:rPr>
                <w:t>Element</w:t>
              </w:r>
            </w:hyperlink>
            <w:bookmarkStart w:id="100"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sz w:val="17"/>
                <w:szCs w:val="17"/>
              </w:rPr>
            </w:pPr>
            <w:hyperlink r:id="rId796"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7" w:anchor="Element.id" w:tooltip="Element.id : unique id for the element within a resource (for internal references)." w:history="1">
              <w:r>
                <w:rPr>
                  <w:rStyle w:val="Hyperlink"/>
                  <w:rFonts w:ascii="Verdana" w:eastAsia="Times New Roman" w:hAnsi="Verdana"/>
                  <w:sz w:val="17"/>
                  <w:szCs w:val="17"/>
                </w:rPr>
                <w:t>id</w:t>
              </w:r>
            </w:hyperlink>
            <w:bookmarkStart w:id="101"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sz w:val="17"/>
                <w:szCs w:val="17"/>
              </w:rPr>
            </w:pPr>
            <w:hyperlink r:id="rId798"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8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1"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102"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sz w:val="17"/>
                <w:szCs w:val="17"/>
              </w:rPr>
            </w:pPr>
            <w:hyperlink r:id="rId802"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trPr>
          <w:divId w:val="165656978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03" w:anchor="table" w:tooltip="Legend for this format" w:history="1">
              <w:r>
                <w:rPr>
                  <w:rFonts w:ascii="Verdana" w:eastAsia="Times New Roman" w:hAnsi="Verdana"/>
                  <w:noProof/>
                  <w:color w:val="0000FF"/>
                  <w:sz w:val="17"/>
                  <w:szCs w:val="17"/>
                  <w:lang w:val="en-US" w:eastAsia="en-US"/>
                </w:rPr>
                <w:drawing>
                  <wp:inline distT="0" distB="0" distL="0" distR="0">
                    <wp:extent cx="304800" cy="304800"/>
                    <wp:effectExtent l="19050" t="0" r="0" b="0"/>
                    <wp:docPr id="36" name="Picture 36" descr="doco">
                      <a:hlinkClick xmlns:a="http://schemas.openxmlformats.org/drawingml/2006/main" r:id="rId21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218" tooltip="&quot;Legend for this format&quot;"/>
                            </pic:cNvP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1101100619"/>
        <w:rPr>
          <w:lang w:val="en-US"/>
        </w:rPr>
      </w:pPr>
      <w:r>
        <w:rPr>
          <w:b/>
          <w:bCs/>
          <w:lang w:val="en-US"/>
        </w:rPr>
        <w:t>UML Diagram</w:t>
      </w:r>
    </w:p>
    <w:p w:rsidR="00C51368" w:rsidRDefault="00E43BD9">
      <w:pPr>
        <w:divId w:val="219950959"/>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2111731815"/>
        <w:rPr>
          <w:lang w:val="en-US"/>
        </w:rPr>
      </w:pPr>
      <w:r>
        <w:rPr>
          <w:b/>
          <w:bCs/>
          <w:lang w:val="en-US"/>
        </w:rPr>
        <w:t>XML Template</w:t>
      </w:r>
    </w:p>
    <w:p w:rsidR="00C51368" w:rsidRDefault="00C51368">
      <w:pPr>
        <w:pStyle w:val="HTMLPreformatted"/>
        <w:divId w:val="1508520570"/>
        <w:rPr>
          <w:lang w:val="en-US"/>
        </w:rPr>
      </w:pPr>
    </w:p>
    <w:p w:rsidR="00C51368" w:rsidRDefault="00E43BD9">
      <w:pPr>
        <w:pStyle w:val="HTMLPreformatted"/>
        <w:divId w:val="1508520570"/>
        <w:rPr>
          <w:lang w:val="en-US"/>
        </w:rPr>
      </w:pPr>
      <w:r>
        <w:rPr>
          <w:lang w:val="en-US"/>
        </w:rPr>
        <w:t>&lt;</w:t>
      </w:r>
      <w:hyperlink r:id="rId804"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05" w:anchor="id" w:history="1">
        <w:r>
          <w:rPr>
            <w:rStyle w:val="Hyperlink"/>
            <w:lang w:val="en-US"/>
          </w:rPr>
          <w:t>id</w:t>
        </w:r>
      </w:hyperlink>
      <w:r>
        <w:rPr>
          <w:lang w:val="en-US"/>
        </w:rPr>
        <w:t xml:space="preserve">)"&gt; </w:t>
      </w:r>
      <w:r>
        <w:rPr>
          <w:color w:val="0000FF"/>
          <w:lang w:val="en-US" w:eastAsia="en-US"/>
        </w:rPr>
        <w:drawing>
          <wp:inline distT="0" distB="0" distL="0" distR="0">
            <wp:extent cx="304800" cy="304800"/>
            <wp:effectExtent l="19050" t="0" r="0" b="0"/>
            <wp:docPr id="37" name="Picture 37"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806"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08520570"/>
        <w:rPr>
          <w:lang w:val="en-US"/>
        </w:rPr>
      </w:pPr>
      <w:r>
        <w:rPr>
          <w:lang w:val="en-US"/>
        </w:rPr>
        <w:t xml:space="preserve"> &lt;</w:t>
      </w:r>
      <w:hyperlink r:id="rId80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09" w:anchor="Extension" w:history="1">
        <w:r>
          <w:rPr>
            <w:rStyle w:val="Hyperlink"/>
            <w:lang w:val="en-US"/>
          </w:rPr>
          <w:t>Extension</w:t>
        </w:r>
      </w:hyperlink>
      <w:r>
        <w:rPr>
          <w:lang w:val="en-US"/>
        </w:rPr>
        <w:t xml:space="preserve"> </w:t>
      </w:r>
      <w:hyperlink r:id="rId810"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508520570"/>
        <w:rPr>
          <w:lang w:val="en-US"/>
        </w:rPr>
      </w:pPr>
      <w:r>
        <w:rPr>
          <w:lang w:val="en-US"/>
        </w:rPr>
        <w:t>&lt;/[name]&gt;</w:t>
      </w:r>
    </w:p>
    <w:p w:rsidR="00C51368" w:rsidRDefault="00E43BD9">
      <w:pPr>
        <w:pStyle w:val="NormalWeb"/>
        <w:divId w:val="1197540705"/>
        <w:rPr>
          <w:lang w:val="en-US"/>
        </w:rPr>
      </w:pPr>
      <w:r>
        <w:rPr>
          <w:b/>
          <w:bCs/>
          <w:lang w:val="en-US"/>
        </w:rPr>
        <w:t>JSON Template</w:t>
      </w:r>
    </w:p>
    <w:p w:rsidR="00C51368" w:rsidRDefault="00C51368">
      <w:pPr>
        <w:pStyle w:val="HTMLPreformatted"/>
        <w:divId w:val="2091389154"/>
        <w:rPr>
          <w:lang w:val="en-US"/>
        </w:rPr>
      </w:pPr>
    </w:p>
    <w:p w:rsidR="00C51368" w:rsidRDefault="00E43BD9">
      <w:pPr>
        <w:pStyle w:val="HTMLPreformatted"/>
        <w:divId w:val="2091389154"/>
        <w:rPr>
          <w:lang w:val="en-US"/>
        </w:rPr>
      </w:pPr>
      <w:r>
        <w:rPr>
          <w:lang w:val="en-US"/>
        </w:rPr>
        <w:t>// complex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extent cx="304800" cy="304800"/>
            <wp:effectExtent l="19050" t="0" r="0" b="0"/>
            <wp:docPr id="38" name="Picture 38" descr="doco">
              <a:hlinkClick xmlns:a="http://schemas.openxmlformats.org/drawingml/2006/main" r:id="rId526"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811"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w:t>
      </w:r>
      <w:hyperlink r:id="rId812" w:anchor="Element.id" w:tooltip="Internal ID" w:history="1">
        <w:r>
          <w:rPr>
            <w:rStyle w:val="Hyperlink"/>
            <w:lang w:val="en-US"/>
          </w:rPr>
          <w:t>id</w:t>
        </w:r>
      </w:hyperlink>
      <w:r>
        <w:rPr>
          <w:lang w:val="en-US"/>
        </w:rPr>
        <w:t>" : "&lt;</w:t>
      </w:r>
      <w:hyperlink r:id="rId813"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14"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15"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16"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17" w:anchor="Extension.url" w:tooltip="Source of the definition for the extension code - a logical name or a URL." w:history="1">
        <w:r>
          <w:rPr>
            <w:rStyle w:val="Hyperlink"/>
            <w:lang w:val="en-US"/>
          </w:rPr>
          <w:t>url</w:t>
        </w:r>
      </w:hyperlink>
      <w:r>
        <w:rPr>
          <w:lang w:val="en-US"/>
        </w:rPr>
        <w:t>" : "&lt;</w:t>
      </w:r>
      <w:hyperlink r:id="rId818"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19"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0"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w:t>
      </w:r>
    </w:p>
    <w:p w:rsidR="00C51368" w:rsidRDefault="00E43BD9">
      <w:pPr>
        <w:pStyle w:val="HTMLPreformatted"/>
        <w:divId w:val="2091389154"/>
        <w:rPr>
          <w:lang w:val="en-US"/>
        </w:rPr>
      </w:pPr>
      <w:r>
        <w:rPr>
          <w:lang w:val="en-US"/>
        </w:rPr>
        <w:t>// primitive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extent cx="304800" cy="304800"/>
            <wp:effectExtent l="19050" t="0" r="0" b="0"/>
            <wp:docPr id="39" name="Picture 39" descr="doco">
              <a:hlinkClick xmlns:a="http://schemas.openxmlformats.org/drawingml/2006/main" r:id="rId526"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811"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2091389154"/>
        <w:rPr>
          <w:lang w:val="en-US"/>
        </w:rPr>
      </w:pPr>
      <w:r>
        <w:rPr>
          <w:lang w:val="en-US"/>
        </w:rPr>
        <w:lastRenderedPageBreak/>
        <w:t xml:space="preserve">    "</w:t>
      </w:r>
      <w:hyperlink r:id="rId821" w:anchor="Element.id" w:tooltip="Internal ID" w:history="1">
        <w:r>
          <w:rPr>
            <w:rStyle w:val="Hyperlink"/>
            <w:lang w:val="en-US"/>
          </w:rPr>
          <w:t>id</w:t>
        </w:r>
      </w:hyperlink>
      <w:r>
        <w:rPr>
          <w:lang w:val="en-US"/>
        </w:rPr>
        <w:t>" : "&lt;</w:t>
      </w:r>
      <w:hyperlink r:id="rId822"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2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4"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25"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26" w:anchor="Extension.url" w:tooltip="Source of the definition for the extension code - a logical name or a URL." w:history="1">
        <w:r>
          <w:rPr>
            <w:rStyle w:val="Hyperlink"/>
            <w:lang w:val="en-US"/>
          </w:rPr>
          <w:t>url</w:t>
        </w:r>
      </w:hyperlink>
      <w:r>
        <w:rPr>
          <w:lang w:val="en-US"/>
        </w:rPr>
        <w:t>" : "&lt;</w:t>
      </w:r>
      <w:hyperlink r:id="rId827"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28"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9"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p>
    <w:p w:rsidR="00C51368" w:rsidRDefault="00E43BD9">
      <w:pPr>
        <w:pStyle w:val="NormalWeb"/>
        <w:divId w:val="1283606979"/>
        <w:rPr>
          <w:lang w:val="en-US"/>
        </w:rPr>
      </w:pPr>
      <w:bookmarkStart w:id="103" w:name="tbl"/>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195385900"/>
          <w:tblCellSpacing w:w="0" w:type="dxa"/>
        </w:trPr>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b/>
                <w:bCs/>
                <w:sz w:val="17"/>
                <w:szCs w:val="17"/>
              </w:rPr>
            </w:pPr>
            <w:hyperlink r:id="rId830"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b/>
                <w:bCs/>
                <w:sz w:val="17"/>
                <w:szCs w:val="17"/>
              </w:rPr>
            </w:pPr>
            <w:hyperlink r:id="rId831"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b/>
                <w:bCs/>
                <w:sz w:val="17"/>
                <w:szCs w:val="17"/>
              </w:rPr>
            </w:pPr>
            <w:hyperlink r:id="rId832"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C166DE">
            <w:pPr>
              <w:jc w:val="center"/>
              <w:rPr>
                <w:rFonts w:ascii="Verdana" w:eastAsia="Times New Roman" w:hAnsi="Verdana"/>
                <w:b/>
                <w:bCs/>
                <w:sz w:val="17"/>
                <w:szCs w:val="17"/>
              </w:rPr>
            </w:pPr>
            <w:hyperlink r:id="rId833"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b/>
                <w:bCs/>
                <w:sz w:val="17"/>
                <w:szCs w:val="17"/>
              </w:rPr>
            </w:pPr>
            <w:hyperlink r:id="rId834"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extent cx="304800" cy="304800"/>
                  <wp:effectExtent l="19050" t="0" r="0" b="0"/>
                  <wp:docPr id="40" name="Picture 40" descr="doco">
                    <a:hlinkClick xmlns:a="http://schemas.openxmlformats.org/drawingml/2006/main" r:id="rId21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218" tooltip="&quot;Legend for this format&quot;"/>
                          </pic:cNvP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5"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sz w:val="17"/>
                <w:szCs w:val="17"/>
              </w:rPr>
            </w:pPr>
            <w:hyperlink r:id="rId836"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100"/>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7"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sz w:val="17"/>
                <w:szCs w:val="17"/>
              </w:rPr>
            </w:pPr>
            <w:hyperlink r:id="rId838"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101"/>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8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9"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sz w:val="17"/>
                <w:szCs w:val="17"/>
              </w:rPr>
            </w:pPr>
            <w:hyperlink r:id="rId840"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102"/>
      <w:tr w:rsidR="00C51368">
        <w:trPr>
          <w:divId w:val="119538590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41" w:anchor="table" w:tooltip="Legend for this format" w:history="1">
              <w:r>
                <w:rPr>
                  <w:rFonts w:ascii="Verdana" w:eastAsia="Times New Roman" w:hAnsi="Verdana"/>
                  <w:noProof/>
                  <w:color w:val="0000FF"/>
                  <w:sz w:val="17"/>
                  <w:szCs w:val="17"/>
                  <w:lang w:val="en-US" w:eastAsia="en-US"/>
                </w:rPr>
                <w:drawing>
                  <wp:inline distT="0" distB="0" distL="0" distR="0">
                    <wp:extent cx="304800" cy="304800"/>
                    <wp:effectExtent l="19050" t="0" r="0" b="0"/>
                    <wp:docPr id="49" name="Picture 49" descr="doco">
                      <a:hlinkClick xmlns:a="http://schemas.openxmlformats.org/drawingml/2006/main" r:id="rId21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218" tooltip="&quot;Legend for this format&quot;"/>
                            </pic:cNvP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966667534"/>
        <w:rPr>
          <w:lang w:val="en-US"/>
        </w:rPr>
      </w:pPr>
      <w:r>
        <w:rPr>
          <w:b/>
          <w:bCs/>
          <w:lang w:val="en-US"/>
        </w:rPr>
        <w:t>UML Diagram</w:t>
      </w:r>
    </w:p>
    <w:p w:rsidR="00C51368" w:rsidRDefault="00E43BD9">
      <w:pPr>
        <w:divId w:val="1611545035"/>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335158410"/>
        <w:rPr>
          <w:lang w:val="en-US"/>
        </w:rPr>
      </w:pPr>
      <w:bookmarkStart w:id="104" w:name="xml"/>
      <w:r>
        <w:rPr>
          <w:b/>
          <w:bCs/>
          <w:lang w:val="en-US"/>
        </w:rPr>
        <w:t>XML Template</w:t>
      </w:r>
    </w:p>
    <w:p w:rsidR="00C51368" w:rsidRDefault="00C51368">
      <w:pPr>
        <w:pStyle w:val="HTMLPreformatted"/>
        <w:divId w:val="108739302"/>
        <w:rPr>
          <w:lang w:val="en-US"/>
        </w:rPr>
      </w:pPr>
    </w:p>
    <w:p w:rsidR="00C51368" w:rsidRDefault="00E43BD9">
      <w:pPr>
        <w:pStyle w:val="HTMLPreformatted"/>
        <w:divId w:val="108739302"/>
        <w:rPr>
          <w:lang w:val="en-US"/>
        </w:rPr>
      </w:pPr>
      <w:r>
        <w:rPr>
          <w:lang w:val="en-US"/>
        </w:rPr>
        <w:t>&lt;</w:t>
      </w:r>
      <w:hyperlink r:id="rId842"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43" w:anchor="id" w:history="1">
        <w:r>
          <w:rPr>
            <w:rStyle w:val="Hyperlink"/>
            <w:lang w:val="en-US"/>
          </w:rPr>
          <w:t>id</w:t>
        </w:r>
      </w:hyperlink>
      <w:r>
        <w:rPr>
          <w:lang w:val="en-US"/>
        </w:rPr>
        <w:t xml:space="preserve">)"&gt; </w:t>
      </w:r>
      <w:r>
        <w:rPr>
          <w:color w:val="0000FF"/>
          <w:lang w:val="en-US" w:eastAsia="en-US"/>
        </w:rPr>
        <w:drawing>
          <wp:inline distT="0" distB="0" distL="0" distR="0">
            <wp:extent cx="304800" cy="304800"/>
            <wp:effectExtent l="19050" t="0" r="0" b="0"/>
            <wp:docPr id="50" name="Picture 50"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806"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08739302"/>
        <w:rPr>
          <w:lang w:val="en-US"/>
        </w:rPr>
      </w:pPr>
      <w:r>
        <w:rPr>
          <w:lang w:val="en-US"/>
        </w:rPr>
        <w:t xml:space="preserve"> &lt;</w:t>
      </w:r>
      <w:hyperlink r:id="rId844"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45" w:anchor="Extension" w:history="1">
        <w:r>
          <w:rPr>
            <w:rStyle w:val="Hyperlink"/>
            <w:lang w:val="en-US"/>
          </w:rPr>
          <w:t>Extension</w:t>
        </w:r>
      </w:hyperlink>
      <w:r>
        <w:rPr>
          <w:lang w:val="en-US"/>
        </w:rPr>
        <w:t xml:space="preserve"> </w:t>
      </w:r>
      <w:hyperlink r:id="rId846"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08739302"/>
        <w:rPr>
          <w:lang w:val="en-US"/>
        </w:rPr>
      </w:pPr>
      <w:r>
        <w:rPr>
          <w:lang w:val="en-US"/>
        </w:rPr>
        <w:t>&lt;/[name]&gt;</w:t>
      </w:r>
    </w:p>
    <w:p w:rsidR="00C51368" w:rsidRDefault="00E43BD9">
      <w:pPr>
        <w:pStyle w:val="NormalWeb"/>
        <w:divId w:val="1830058534"/>
        <w:rPr>
          <w:lang w:val="en-US"/>
        </w:rPr>
      </w:pPr>
      <w:bookmarkStart w:id="105" w:name="json"/>
      <w:r>
        <w:rPr>
          <w:b/>
          <w:bCs/>
          <w:lang w:val="en-US"/>
        </w:rPr>
        <w:t>JSON Template</w:t>
      </w:r>
    </w:p>
    <w:p w:rsidR="00C51368" w:rsidRDefault="00C51368">
      <w:pPr>
        <w:pStyle w:val="HTMLPreformatted"/>
        <w:divId w:val="1528520697"/>
        <w:rPr>
          <w:lang w:val="en-US"/>
        </w:rPr>
      </w:pPr>
    </w:p>
    <w:p w:rsidR="00C51368" w:rsidRDefault="00E43BD9">
      <w:pPr>
        <w:pStyle w:val="HTMLPreformatted"/>
        <w:divId w:val="1528520697"/>
        <w:rPr>
          <w:lang w:val="en-US"/>
        </w:rPr>
      </w:pPr>
      <w:r>
        <w:rPr>
          <w:lang w:val="en-US"/>
        </w:rPr>
        <w:t>// complex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extent cx="304800" cy="304800"/>
            <wp:effectExtent l="19050" t="0" r="0" b="0"/>
            <wp:docPr id="51" name="Picture 51" descr="doco">
              <a:hlinkClick xmlns:a="http://schemas.openxmlformats.org/drawingml/2006/main" r:id="rId526"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811"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w:t>
      </w:r>
      <w:hyperlink r:id="rId847" w:anchor="Element.id" w:tooltip="Internal ID" w:history="1">
        <w:r>
          <w:rPr>
            <w:rStyle w:val="Hyperlink"/>
            <w:lang w:val="en-US"/>
          </w:rPr>
          <w:t>id</w:t>
        </w:r>
      </w:hyperlink>
      <w:r>
        <w:rPr>
          <w:lang w:val="en-US"/>
        </w:rPr>
        <w:t>" : "&lt;</w:t>
      </w:r>
      <w:hyperlink r:id="rId848"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49"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50"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51"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52" w:anchor="Extension.url" w:tooltip="Source of the definition for the extension code - a logical name or a URL." w:history="1">
        <w:r>
          <w:rPr>
            <w:rStyle w:val="Hyperlink"/>
            <w:lang w:val="en-US"/>
          </w:rPr>
          <w:t>url</w:t>
        </w:r>
      </w:hyperlink>
      <w:r>
        <w:rPr>
          <w:lang w:val="en-US"/>
        </w:rPr>
        <w:t>" : "&lt;</w:t>
      </w:r>
      <w:hyperlink r:id="rId853"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54"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55"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w:t>
      </w:r>
    </w:p>
    <w:p w:rsidR="00C51368" w:rsidRDefault="00E43BD9">
      <w:pPr>
        <w:pStyle w:val="HTMLPreformatted"/>
        <w:divId w:val="1528520697"/>
        <w:rPr>
          <w:lang w:val="en-US"/>
        </w:rPr>
      </w:pPr>
      <w:r>
        <w:rPr>
          <w:lang w:val="en-US"/>
        </w:rPr>
        <w:lastRenderedPageBreak/>
        <w:t>// primitive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extent cx="304800" cy="304800"/>
            <wp:effectExtent l="19050" t="0" r="0" b="0"/>
            <wp:docPr id="52" name="Picture 52" descr="doco">
              <a:hlinkClick xmlns:a="http://schemas.openxmlformats.org/drawingml/2006/main" r:id="rId526"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811"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1528520697"/>
        <w:rPr>
          <w:lang w:val="en-US"/>
        </w:rPr>
      </w:pPr>
      <w:r>
        <w:rPr>
          <w:lang w:val="en-US"/>
        </w:rPr>
        <w:t xml:space="preserve">    "</w:t>
      </w:r>
      <w:hyperlink r:id="rId856" w:anchor="Element.id" w:tooltip="Internal ID" w:history="1">
        <w:r>
          <w:rPr>
            <w:rStyle w:val="Hyperlink"/>
            <w:lang w:val="en-US"/>
          </w:rPr>
          <w:t>id</w:t>
        </w:r>
      </w:hyperlink>
      <w:r>
        <w:rPr>
          <w:lang w:val="en-US"/>
        </w:rPr>
        <w:t>" : "&lt;</w:t>
      </w:r>
      <w:hyperlink r:id="rId857"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5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59"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60"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61" w:anchor="Extension.url" w:tooltip="Source of the definition for the extension code - a logical name or a URL." w:history="1">
        <w:r>
          <w:rPr>
            <w:rStyle w:val="Hyperlink"/>
            <w:lang w:val="en-US"/>
          </w:rPr>
          <w:t>url</w:t>
        </w:r>
      </w:hyperlink>
      <w:r>
        <w:rPr>
          <w:lang w:val="en-US"/>
        </w:rPr>
        <w:t>" : "&lt;</w:t>
      </w:r>
      <w:hyperlink r:id="rId862"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63"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64"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p>
    <w:p w:rsidR="00C51368" w:rsidRDefault="00E43BD9">
      <w:pPr>
        <w:pStyle w:val="NormalWeb"/>
        <w:divId w:val="1560163854"/>
        <w:rPr>
          <w:lang w:val="en-US"/>
        </w:rPr>
      </w:pPr>
      <w:r>
        <w:rPr>
          <w:lang w:val="en-US"/>
        </w:rPr>
        <w:t> </w:t>
      </w:r>
    </w:p>
    <w:p w:rsidR="00C51368" w:rsidRDefault="00E43BD9">
      <w:pPr>
        <w:pStyle w:val="NormalWeb"/>
        <w:divId w:val="1560163854"/>
        <w:rPr>
          <w:lang w:val="en-US"/>
        </w:rPr>
      </w:pPr>
      <w:r>
        <w:rPr>
          <w:b/>
          <w:bCs/>
          <w:lang w:val="en-US"/>
        </w:rPr>
        <w:t>Constraints</w:t>
      </w:r>
    </w:p>
    <w:p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rsidR="00C51368" w:rsidRDefault="00E43BD9">
      <w:pPr>
        <w:pStyle w:val="Heading2"/>
        <w:divId w:val="1560163854"/>
        <w:rPr>
          <w:rFonts w:eastAsia="Times New Roman"/>
          <w:lang w:val="en-US"/>
        </w:rPr>
      </w:pPr>
      <w:bookmarkStart w:id="106" w:name="its"/>
      <w:bookmarkEnd w:id="106"/>
      <w:r>
        <w:rPr>
          <w:rFonts w:eastAsia="Times New Roman"/>
          <w:lang w:val="en-US"/>
        </w:rPr>
        <w:t>Representation of Element</w:t>
      </w:r>
    </w:p>
    <w:p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rsidR="00C51368" w:rsidRDefault="00E43BD9">
      <w:pPr>
        <w:pStyle w:val="Heading2"/>
        <w:divId w:val="1560163854"/>
        <w:rPr>
          <w:rFonts w:eastAsia="Times New Roman"/>
          <w:lang w:val="en-US"/>
        </w:rPr>
      </w:pPr>
      <w:r>
        <w:rPr>
          <w:rFonts w:eastAsia="Times New Roman"/>
          <w:lang w:val="en-US"/>
        </w:rPr>
        <w:t>XML Representation</w:t>
      </w:r>
    </w:p>
    <w:p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w:t>
      </w:r>
      <w:proofErr w:type="gramStart"/>
      <w:r>
        <w:rPr>
          <w:lang w:val="en-US"/>
        </w:rPr>
        <w:t>:id</w:t>
      </w:r>
      <w:proofErr w:type="gramEnd"/>
      <w:r>
        <w:rPr>
          <w:lang w:val="en-US"/>
        </w:rPr>
        <w:t xml:space="preserve">, but see below about scope). Extensions are represented as XML elements. Here is the representation for an element 'code' of type </w:t>
      </w:r>
      <w:hyperlink r:id="rId865"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 elements of Coding type...</w:t>
      </w:r>
    </w:p>
    <w:p w:rsidR="00C51368" w:rsidRDefault="00E43BD9">
      <w:pPr>
        <w:pStyle w:val="HTMLPreformatted"/>
        <w:divId w:val="1560163854"/>
        <w:rPr>
          <w:lang w:val="en-US"/>
        </w:rPr>
      </w:pPr>
      <w:r>
        <w:rPr>
          <w:lang w:val="en-US"/>
        </w:rPr>
        <w:t xml:space="preserve">  &lt;/code&gt;</w:t>
      </w:r>
    </w:p>
    <w:p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lastRenderedPageBreak/>
        <w:t xml:space="preserve">  &lt;code id="[internal id] value="[value of string]""&gt;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&lt;/code&gt;</w:t>
      </w:r>
    </w:p>
    <w:p w:rsidR="00C51368" w:rsidRDefault="00E43BD9">
      <w:pPr>
        <w:pStyle w:val="Heading2"/>
        <w:divId w:val="1560163854"/>
        <w:rPr>
          <w:rFonts w:eastAsia="Times New Roman"/>
          <w:lang w:val="en-US"/>
        </w:rPr>
      </w:pPr>
      <w:r>
        <w:rPr>
          <w:rFonts w:eastAsia="Times New Roman"/>
          <w:lang w:val="en-US"/>
        </w:rPr>
        <w:t>JSON Representation</w:t>
      </w:r>
    </w:p>
    <w:p w:rsidR="00C51368" w:rsidRDefault="00E43BD9">
      <w:pPr>
        <w:pStyle w:val="NormalWeb"/>
        <w:divId w:val="1560163854"/>
        <w:rPr>
          <w:lang w:val="en-US"/>
        </w:rPr>
      </w:pPr>
      <w:r>
        <w:rPr>
          <w:lang w:val="en-US"/>
        </w:rPr>
        <w:t xml:space="preserve">Elements (except for primitive types, see below) are represented by </w:t>
      </w:r>
      <w:proofErr w:type="gramStart"/>
      <w:r>
        <w:rPr>
          <w:lang w:val="en-US"/>
        </w:rPr>
        <w:t>an</w:t>
      </w:r>
      <w:proofErr w:type="gramEnd"/>
      <w:r>
        <w:rPr>
          <w:lang w:val="en-US"/>
        </w:rPr>
        <w:t xml:space="preserve">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66"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"code"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  </w:t>
      </w:r>
    </w:p>
    <w:p w:rsidR="00C51368" w:rsidRDefault="00E43BD9">
      <w:pPr>
        <w:pStyle w:val="HTMLPreformatted"/>
        <w:divId w:val="1560163854"/>
        <w:rPr>
          <w:lang w:val="en-US"/>
        </w:rPr>
      </w:pPr>
      <w:r>
        <w:rPr>
          <w:lang w:val="en-US"/>
        </w:rPr>
        <w:t xml:space="preserve">      .. properties of Coding type...</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"name" : "[value of string]",</w:t>
      </w:r>
    </w:p>
    <w:p w:rsidR="00C51368" w:rsidRDefault="00E43BD9">
      <w:pPr>
        <w:pStyle w:val="HTMLPreformatted"/>
        <w:divId w:val="1560163854"/>
        <w:rPr>
          <w:lang w:val="en-US"/>
        </w:rPr>
      </w:pPr>
      <w:r>
        <w:rPr>
          <w:lang w:val="en-US"/>
        </w:rPr>
        <w:t xml:space="preserve">    "name_"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The exact use of this pattern is </w:t>
      </w:r>
      <w:hyperlink r:id="rId867" w:anchor="primitive" w:history="1">
        <w:r>
          <w:rPr>
            <w:rStyle w:val="Hyperlink"/>
            <w:lang w:val="en-US"/>
          </w:rPr>
          <w:t>described here</w:t>
        </w:r>
      </w:hyperlink>
      <w:r>
        <w:rPr>
          <w:lang w:val="en-US"/>
        </w:rPr>
        <w:t xml:space="preserve">. </w:t>
      </w:r>
    </w:p>
    <w:p w:rsidR="00C51368" w:rsidRDefault="00E43BD9">
      <w:pPr>
        <w:pStyle w:val="Heading2"/>
        <w:divId w:val="1560163854"/>
        <w:rPr>
          <w:rFonts w:eastAsia="Times New Roman"/>
          <w:lang w:val="en-US"/>
        </w:rPr>
      </w:pPr>
      <w:r>
        <w:rPr>
          <w:rFonts w:eastAsia="Times New Roman"/>
          <w:lang w:val="en-US"/>
        </w:rPr>
        <w:t>Internal Id Scope</w:t>
      </w:r>
    </w:p>
    <w:p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rsidR="00C51368" w:rsidRDefault="00E43BD9">
      <w:pPr>
        <w:pStyle w:val="NormalWeb"/>
        <w:divId w:val="1560163854"/>
        <w:rPr>
          <w:lang w:val="en-US"/>
        </w:rPr>
      </w:pPr>
      <w:r>
        <w:rPr>
          <w:lang w:val="en-US"/>
        </w:rPr>
        <w:lastRenderedPageBreak/>
        <w:t xml:space="preserve">The internal id is unique within the scope of the resource that contains it. Specifically, this means: </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rsidR="00C51368" w:rsidRDefault="00E43BD9">
      <w:pPr>
        <w:numPr>
          <w:ilvl w:val="0"/>
          <w:numId w:val="71"/>
        </w:numPr>
        <w:spacing w:before="100" w:beforeAutospacing="1" w:after="100" w:afterAutospacing="1"/>
        <w:divId w:val="1560163854"/>
        <w:rPr>
          <w:rFonts w:eastAsia="Times New Roman"/>
          <w:lang w:val="en-US"/>
        </w:rPr>
      </w:pPr>
      <w:proofErr w:type="gramStart"/>
      <w:r>
        <w:rPr>
          <w:rFonts w:eastAsia="Times New Roman"/>
          <w:lang w:val="en-US"/>
        </w:rPr>
        <w:t>the</w:t>
      </w:r>
      <w:proofErr w:type="gramEnd"/>
      <w:r>
        <w:rPr>
          <w:rFonts w:eastAsia="Times New Roman"/>
          <w:lang w:val="en-US"/>
        </w:rPr>
        <w:t xml:space="preserve"> uniqueness boundary extends into contained resources. i.e. a contained resource cannot have the same id as any element in the resource that contains it or any other contained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rsidR="00C51368" w:rsidRDefault="00E43BD9">
      <w:pPr>
        <w:pStyle w:val="NormalWeb"/>
        <w:divId w:val="1560163854"/>
        <w:rPr>
          <w:lang w:val="en-US"/>
        </w:rPr>
      </w:pPr>
      <w:r>
        <w:rPr>
          <w:lang w:val="en-US"/>
        </w:rPr>
        <w:t xml:space="preserve">These rules ensure that there is no need to change internal identifiers while exchanging resources. </w:t>
      </w:r>
    </w:p>
    <w:p w:rsidR="00C51368" w:rsidRDefault="00E43BD9">
      <w:pPr>
        <w:pStyle w:val="Heading1"/>
        <w:rPr>
          <w:rFonts w:eastAsia="Times New Roman"/>
          <w:noProof/>
          <w:lang w:val="en-US"/>
        </w:rPr>
      </w:pPr>
      <w:r>
        <w:rPr>
          <w:rFonts w:eastAsia="Times New Roman"/>
          <w:noProof/>
          <w:lang w:val="en-US"/>
        </w:rPr>
        <w:t>elementdefinition-definitions.html</w:t>
      </w:r>
    </w:p>
    <w:p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154957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86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869" w:anchor="status" w:history="1">
              <w:r w:rsidR="00E43BD9">
                <w:rPr>
                  <w:rStyle w:val="Hyperlink"/>
                  <w:rFonts w:eastAsia="Times New Roman"/>
                </w:rPr>
                <w:t>Ballot Status</w:t>
              </w:r>
            </w:hyperlink>
            <w:r w:rsidR="00E43BD9">
              <w:rPr>
                <w:rFonts w:eastAsia="Times New Roman"/>
              </w:rPr>
              <w:t xml:space="preserve">: </w:t>
            </w:r>
            <w:hyperlink r:id="rId870" w:anchor="pubs" w:history="1">
              <w:r w:rsidR="00E43BD9">
                <w:rPr>
                  <w:rStyle w:val="Hyperlink"/>
                  <w:rFonts w:eastAsia="Times New Roman"/>
                </w:rPr>
                <w:t>DSTU 2</w:t>
              </w:r>
            </w:hyperlink>
          </w:p>
        </w:tc>
      </w:tr>
    </w:tbl>
    <w:p w:rsidR="00C51368" w:rsidRDefault="00E43BD9">
      <w:pPr>
        <w:pStyle w:val="Heading3"/>
        <w:spacing w:after="15" w:afterAutospacing="0"/>
        <w:divId w:val="1015495725"/>
        <w:rPr>
          <w:rFonts w:eastAsia="Times New Roman"/>
          <w:lang w:val="en-US"/>
        </w:rPr>
      </w:pPr>
      <w:r>
        <w:rPr>
          <w:rFonts w:eastAsia="Times New Roman"/>
          <w:lang w:val="en-US"/>
        </w:rPr>
        <w:t>ElementDefinition</w:t>
      </w:r>
    </w:p>
    <w:p w:rsidR="00C51368" w:rsidRDefault="00E43BD9">
      <w:pPr>
        <w:pStyle w:val="Heading1"/>
        <w:rPr>
          <w:rFonts w:eastAsia="Times New Roman"/>
          <w:noProof/>
          <w:lang w:val="en-US"/>
        </w:rPr>
      </w:pPr>
      <w:r>
        <w:rPr>
          <w:rFonts w:eastAsia="Times New Roman"/>
          <w:noProof/>
          <w:lang w:val="en-US"/>
        </w:rPr>
        <w:t>elementdefinition-examples.html</w:t>
      </w:r>
    </w:p>
    <w:p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4797349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8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872" w:anchor="status" w:history="1">
              <w:r w:rsidR="00E43BD9">
                <w:rPr>
                  <w:rStyle w:val="Hyperlink"/>
                  <w:rFonts w:eastAsia="Times New Roman"/>
                </w:rPr>
                <w:t>Ballot Status</w:t>
              </w:r>
            </w:hyperlink>
            <w:r w:rsidR="00E43BD9">
              <w:rPr>
                <w:rFonts w:eastAsia="Times New Roman"/>
              </w:rPr>
              <w:t xml:space="preserve">: </w:t>
            </w:r>
            <w:hyperlink r:id="rId873" w:anchor="pubs" w:history="1">
              <w:r w:rsidR="00E43BD9">
                <w:rPr>
                  <w:rStyle w:val="Hyperlink"/>
                  <w:rFonts w:eastAsia="Times New Roman"/>
                </w:rPr>
                <w:t>DSTU 2</w:t>
              </w:r>
            </w:hyperlink>
          </w:p>
        </w:tc>
      </w:tr>
    </w:tbl>
    <w:p w:rsidR="00C51368" w:rsidRDefault="00E43BD9">
      <w:pPr>
        <w:pStyle w:val="NormalWeb"/>
        <w:divId w:val="479734914"/>
        <w:rPr>
          <w:lang w:val="en-US"/>
        </w:rPr>
      </w:pPr>
      <w:r>
        <w:rPr>
          <w:lang w:val="en-US"/>
        </w:rPr>
        <w:t xml:space="preserve">For ElementDefinition examples, see the extensive </w:t>
      </w:r>
      <w:hyperlink r:id="rId874" w:history="1">
        <w:r>
          <w:rPr>
            <w:rStyle w:val="Hyperlink"/>
            <w:lang w:val="en-US"/>
          </w:rPr>
          <w:t>StructureDefinition example list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elementdefinition-mappings.html</w:t>
      </w:r>
    </w:p>
    <w:p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4573290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8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876" w:anchor="status" w:history="1">
              <w:r w:rsidR="00E43BD9">
                <w:rPr>
                  <w:rStyle w:val="Hyperlink"/>
                  <w:rFonts w:eastAsia="Times New Roman"/>
                </w:rPr>
                <w:t>Ballot Status</w:t>
              </w:r>
            </w:hyperlink>
            <w:r w:rsidR="00E43BD9">
              <w:rPr>
                <w:rFonts w:eastAsia="Times New Roman"/>
              </w:rPr>
              <w:t xml:space="preserve">: </w:t>
            </w:r>
            <w:hyperlink r:id="rId877" w:anchor="pubs" w:history="1">
              <w:r w:rsidR="00E43BD9">
                <w:rPr>
                  <w:rStyle w:val="Hyperlink"/>
                  <w:rFonts w:eastAsia="Times New Roman"/>
                </w:rPr>
                <w:t>DSTU 2</w:t>
              </w:r>
            </w:hyperlink>
          </w:p>
        </w:tc>
      </w:tr>
    </w:tbl>
    <w:p w:rsidR="00C51368" w:rsidRDefault="00E43BD9">
      <w:pPr>
        <w:pStyle w:val="NormalWeb"/>
        <w:divId w:val="2145732907"/>
        <w:rPr>
          <w:lang w:val="en-US"/>
        </w:rPr>
      </w:pPr>
      <w:r>
        <w:rPr>
          <w:lang w:val="en-US"/>
        </w:rPr>
        <w:t>This page provides mappings for Element Definition.</w:t>
      </w:r>
    </w:p>
    <w:p w:rsidR="00C51368" w:rsidRDefault="00E43BD9">
      <w:pPr>
        <w:pStyle w:val="Heading1"/>
        <w:rPr>
          <w:rFonts w:eastAsia="Times New Roman"/>
          <w:noProof/>
          <w:lang w:val="en-US"/>
        </w:rPr>
      </w:pPr>
      <w:r>
        <w:rPr>
          <w:rFonts w:eastAsia="Times New Roman"/>
          <w:noProof/>
          <w:lang w:val="en-US"/>
        </w:rPr>
        <w:t>elementdefinition.html</w:t>
      </w:r>
    </w:p>
    <w:p w:rsidR="00C51368" w:rsidRDefault="00E43BD9">
      <w:pPr>
        <w:pStyle w:val="Heading1"/>
        <w:divId w:val="1625235600"/>
        <w:rPr>
          <w:rFonts w:eastAsia="Times New Roman"/>
          <w:lang w:val="en-US"/>
        </w:rPr>
      </w:pPr>
      <w:r>
        <w:rPr>
          <w:rFonts w:eastAsia="Times New Roman"/>
          <w:lang w:val="en-US"/>
        </w:rPr>
        <w:lastRenderedPageBreak/>
        <w:t>Element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8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879" w:anchor="status" w:history="1">
              <w:r w:rsidR="00E43BD9">
                <w:rPr>
                  <w:rStyle w:val="Hyperlink"/>
                  <w:rFonts w:eastAsia="Times New Roman"/>
                </w:rPr>
                <w:t>Ballot Status</w:t>
              </w:r>
            </w:hyperlink>
            <w:r w:rsidR="00E43BD9">
              <w:rPr>
                <w:rFonts w:eastAsia="Times New Roman"/>
              </w:rPr>
              <w:t xml:space="preserve">: </w:t>
            </w:r>
            <w:hyperlink r:id="rId880" w:anchor="pubs" w:history="1">
              <w:r w:rsidR="00E43BD9">
                <w:rPr>
                  <w:rStyle w:val="Hyperlink"/>
                  <w:rFonts w:eastAsia="Times New Roman"/>
                </w:rPr>
                <w:t>DSTU 2</w:t>
              </w:r>
            </w:hyperlink>
          </w:p>
        </w:tc>
      </w:tr>
    </w:tbl>
    <w:p w:rsidR="00C51368" w:rsidRDefault="00E43BD9">
      <w:pPr>
        <w:pStyle w:val="NormalWeb"/>
        <w:divId w:val="1625235600"/>
        <w:rPr>
          <w:lang w:val="en-US"/>
        </w:rPr>
      </w:pPr>
      <w:proofErr w:type="gramStart"/>
      <w:r>
        <w:rPr>
          <w:lang w:val="en-US"/>
        </w:rPr>
        <w:t>The definition of an element in a resource or extension.</w:t>
      </w:r>
      <w:proofErr w:type="gramEnd"/>
      <w:r>
        <w:rPr>
          <w:lang w:val="en-US"/>
        </w:rPr>
        <w:t xml:space="preserve"> The definition includes: </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81" w:anchor="slicing" w:history="1">
        <w:r>
          <w:rPr>
            <w:rStyle w:val="Hyperlink"/>
            <w:rFonts w:eastAsia="Times New Roman"/>
            <w:lang w:val="en-US"/>
          </w:rPr>
          <w:t>Slicing</w:t>
        </w:r>
      </w:hyperlink>
    </w:p>
    <w:p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82" w:anchor="iso11179" w:history="1">
        <w:r>
          <w:rPr>
            <w:rStyle w:val="Hyperlink"/>
            <w:lang w:val="en-US"/>
          </w:rPr>
          <w:t>ISO 11179</w:t>
        </w:r>
      </w:hyperlink>
      <w:r>
        <w:rPr>
          <w:lang w:val="en-US"/>
        </w:rPr>
        <w:t xml:space="preserve">. The </w:t>
      </w:r>
      <w:hyperlink r:id="rId883"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84" w:history="1">
        <w:r>
          <w:rPr>
            <w:rStyle w:val="Hyperlink"/>
            <w:lang w:val="en-US"/>
          </w:rPr>
          <w:t>XML</w:t>
        </w:r>
      </w:hyperlink>
      <w:r>
        <w:rPr>
          <w:lang w:val="en-US"/>
        </w:rPr>
        <w:t xml:space="preserve"> or </w:t>
      </w:r>
      <w:hyperlink r:id="rId885" w:history="1">
        <w:r>
          <w:rPr>
            <w:rStyle w:val="Hyperlink"/>
            <w:lang w:val="en-US"/>
          </w:rPr>
          <w:t>JSON</w:t>
        </w:r>
      </w:hyperlink>
      <w:r>
        <w:rPr>
          <w:lang w:val="en-US"/>
        </w:rPr>
        <w:t xml:space="preserve">). </w:t>
      </w:r>
    </w:p>
    <w:p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rsidR="00C51368" w:rsidRDefault="00E43BD9">
      <w:pPr>
        <w:pStyle w:val="NormalWeb"/>
        <w:divId w:val="1411198626"/>
        <w:rPr>
          <w:lang w:val="en-US"/>
        </w:rPr>
      </w:pPr>
      <w:r>
        <w:rPr>
          <w:b/>
          <w:bCs/>
          <w:lang w:val="en-US"/>
        </w:rPr>
        <w:t>Constraints</w:t>
      </w:r>
    </w:p>
    <w:p w:rsidR="00C51368" w:rsidRDefault="00E43BD9">
      <w:pPr>
        <w:pStyle w:val="Heading2"/>
        <w:divId w:val="1625235600"/>
        <w:rPr>
          <w:rFonts w:eastAsia="Times New Roman"/>
          <w:lang w:val="en-US"/>
        </w:rPr>
      </w:pPr>
      <w:bookmarkStart w:id="107" w:name="interpretation"/>
      <w:bookmarkEnd w:id="107"/>
      <w:r>
        <w:rPr>
          <w:rFonts w:eastAsia="Times New Roman"/>
          <w:lang w:val="en-US"/>
        </w:rPr>
        <w:t>Interpretation of ElementDefinition in different contexts</w:t>
      </w:r>
    </w:p>
    <w:p w:rsidR="00C51368" w:rsidRDefault="00E43BD9">
      <w:pPr>
        <w:pStyle w:val="NormalWeb"/>
        <w:divId w:val="1625235600"/>
        <w:rPr>
          <w:lang w:val="en-US"/>
        </w:rPr>
      </w:pPr>
      <w:r>
        <w:rPr>
          <w:lang w:val="en-US"/>
        </w:rPr>
        <w:t xml:space="preserve">The data </w:t>
      </w:r>
      <w:proofErr w:type="gramStart"/>
      <w:r>
        <w:rPr>
          <w:lang w:val="en-US"/>
        </w:rPr>
        <w:t>type</w:t>
      </w:r>
      <w:proofErr w:type="gramEnd"/>
      <w:r>
        <w:rPr>
          <w:lang w:val="en-US"/>
        </w:rPr>
        <w:t xml:space="preserve"> </w:t>
      </w:r>
      <w:r>
        <w:rPr>
          <w:rStyle w:val="HTMLCode"/>
          <w:lang w:val="en-US"/>
        </w:rPr>
        <w:t>ElementDefinition</w:t>
      </w:r>
      <w:r>
        <w:rPr>
          <w:lang w:val="en-US"/>
        </w:rPr>
        <w:t xml:space="preserve"> is used both in </w:t>
      </w:r>
      <w:hyperlink r:id="rId886" w:history="1">
        <w:r>
          <w:rPr>
            <w:rStyle w:val="Hyperlink"/>
            <w:lang w:val="en-US"/>
          </w:rPr>
          <w:t>StructureDefinition</w:t>
        </w:r>
      </w:hyperlink>
      <w:r>
        <w:rPr>
          <w:lang w:val="en-US"/>
        </w:rPr>
        <w:t xml:space="preserve"> and </w:t>
      </w:r>
      <w:hyperlink r:id="rId887"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407"/>
        <w:gridCol w:w="1178"/>
        <w:gridCol w:w="1201"/>
        <w:gridCol w:w="1261"/>
        <w:gridCol w:w="1284"/>
        <w:gridCol w:w="862"/>
      </w:tblGrid>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b/>
                <w:bCs/>
              </w:rPr>
              <w:t>ElementDefinition field</w:t>
            </w:r>
          </w:p>
        </w:tc>
        <w:tc>
          <w:tcPr>
            <w:tcW w:w="0" w:type="auto"/>
            <w:vAlign w:val="center"/>
            <w:hideMark/>
          </w:tcPr>
          <w:p w:rsidR="00C51368" w:rsidRDefault="00E43BD9">
            <w:pPr>
              <w:rPr>
                <w:rFonts w:eastAsia="Times New Roman"/>
              </w:rPr>
            </w:pPr>
            <w:r>
              <w:rPr>
                <w:rFonts w:eastAsia="Times New Roman"/>
                <w:b/>
                <w:bCs/>
              </w:rPr>
              <w:t>DataElement</w:t>
            </w:r>
          </w:p>
        </w:tc>
        <w:tc>
          <w:tcPr>
            <w:tcW w:w="0" w:type="auto"/>
            <w:vAlign w:val="center"/>
            <w:hideMark/>
          </w:tcPr>
          <w:p w:rsidR="00C51368" w:rsidRDefault="00E43BD9">
            <w:pPr>
              <w:rPr>
                <w:rFonts w:eastAsia="Times New Roman"/>
              </w:rPr>
            </w:pPr>
            <w:r>
              <w:rPr>
                <w:rFonts w:eastAsia="Times New Roman"/>
                <w:b/>
                <w:bCs/>
              </w:rPr>
              <w:t>Base definition, first element</w:t>
            </w:r>
          </w:p>
        </w:tc>
        <w:tc>
          <w:tcPr>
            <w:tcW w:w="0" w:type="auto"/>
            <w:vAlign w:val="center"/>
            <w:hideMark/>
          </w:tcPr>
          <w:p w:rsidR="00C51368" w:rsidRDefault="00E43BD9">
            <w:pPr>
              <w:rPr>
                <w:rFonts w:eastAsia="Times New Roman"/>
              </w:rPr>
            </w:pPr>
            <w:r>
              <w:rPr>
                <w:rFonts w:eastAsia="Times New Roman"/>
                <w:b/>
                <w:bCs/>
              </w:rPr>
              <w:t>Base definition, following elements</w:t>
            </w:r>
          </w:p>
        </w:tc>
        <w:tc>
          <w:tcPr>
            <w:tcW w:w="0" w:type="auto"/>
            <w:vAlign w:val="center"/>
            <w:hideMark/>
          </w:tcPr>
          <w:p w:rsidR="00C51368" w:rsidRDefault="00E43BD9">
            <w:pPr>
              <w:rPr>
                <w:rFonts w:eastAsia="Times New Roman"/>
              </w:rPr>
            </w:pPr>
            <w:r>
              <w:rPr>
                <w:rFonts w:eastAsia="Times New Roman"/>
                <w:b/>
                <w:bCs/>
              </w:rPr>
              <w:t>Constraint Definition, first element</w:t>
            </w:r>
          </w:p>
        </w:tc>
        <w:tc>
          <w:tcPr>
            <w:tcW w:w="0" w:type="auto"/>
            <w:vAlign w:val="center"/>
            <w:hideMark/>
          </w:tcPr>
          <w:p w:rsidR="00C51368" w:rsidRDefault="00E43BD9">
            <w:pPr>
              <w:rPr>
                <w:rFonts w:eastAsia="Times New Roman"/>
              </w:rPr>
            </w:pPr>
            <w:r>
              <w:rPr>
                <w:rFonts w:eastAsia="Times New Roman"/>
                <w:b/>
                <w:bCs/>
              </w:rPr>
              <w:t>Constraint Definition, following elements</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 for profile re-use</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short/definition</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base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nameReference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defaultValue[x]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meaningWhenMissing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fixed[x]</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pattern[x]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example[x]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minValue[x]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maxLength</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mustSupport</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isModifier</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isSummary</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constraint/mapping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625235600"/>
        <w:rPr>
          <w:lang w:val="en-US"/>
        </w:rPr>
      </w:pPr>
      <w:r>
        <w:rPr>
          <w:lang w:val="en-US"/>
        </w:rPr>
        <w:t xml:space="preserve">Notes: </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505"/>
        <w:gridCol w:w="3667"/>
        <w:gridCol w:w="2391"/>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path (1st element)</w:t>
            </w:r>
          </w:p>
        </w:tc>
        <w:tc>
          <w:tcPr>
            <w:tcW w:w="0" w:type="auto"/>
            <w:vAlign w:val="center"/>
            <w:hideMark/>
          </w:tcPr>
          <w:p w:rsidR="00C51368" w:rsidRDefault="00E43BD9">
            <w:pPr>
              <w:rPr>
                <w:rFonts w:eastAsia="Times New Roman"/>
              </w:rPr>
            </w:pPr>
            <w:r>
              <w:rPr>
                <w:rFonts w:eastAsia="Times New Roman"/>
                <w:b/>
                <w:bCs/>
              </w:rPr>
              <w:t>path (following elements)</w:t>
            </w:r>
          </w:p>
        </w:tc>
        <w:tc>
          <w:tcPr>
            <w:tcW w:w="0" w:type="auto"/>
            <w:vAlign w:val="center"/>
            <w:hideMark/>
          </w:tcPr>
          <w:p w:rsidR="00C51368" w:rsidRDefault="00E43BD9">
            <w:pPr>
              <w:rPr>
                <w:rFonts w:eastAsia="Times New Roman"/>
              </w:rPr>
            </w:pPr>
            <w:r>
              <w:rPr>
                <w:rFonts w:eastAsia="Times New Roman"/>
                <w:b/>
                <w:bCs/>
              </w:rPr>
              <w:t>type (1st 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Data Element</w:t>
            </w:r>
          </w:p>
        </w:tc>
        <w:tc>
          <w:tcPr>
            <w:tcW w:w="0" w:type="auto"/>
            <w:vAlign w:val="center"/>
            <w:hideMark/>
          </w:tcPr>
          <w:p w:rsidR="00C51368" w:rsidRDefault="00E43BD9">
            <w:pPr>
              <w:rPr>
                <w:rFonts w:eastAsia="Times New Roman"/>
              </w:rPr>
            </w:pPr>
            <w:r>
              <w:rPr>
                <w:rFonts w:eastAsia="Times New Roman"/>
              </w:rPr>
              <w:t>Any token</w:t>
            </w:r>
          </w:p>
        </w:tc>
        <w:tc>
          <w:tcPr>
            <w:tcW w:w="0" w:type="auto"/>
            <w:vAlign w:val="center"/>
            <w:hideMark/>
          </w:tcPr>
          <w:p w:rsidR="00C51368" w:rsidRDefault="00E43BD9">
            <w:pPr>
              <w:rPr>
                <w:rFonts w:eastAsia="Times New Roman"/>
              </w:rPr>
            </w:pPr>
            <w:r>
              <w:rPr>
                <w:rFonts w:eastAsia="Times New Roman"/>
              </w:rPr>
              <w:t>Any token (distinct in the DataElement)</w:t>
            </w:r>
          </w:p>
        </w:tc>
        <w:tc>
          <w:tcPr>
            <w:tcW w:w="0" w:type="auto"/>
            <w:vAlign w:val="center"/>
            <w:hideMark/>
          </w:tcPr>
          <w:p w:rsidR="00C51368" w:rsidRDefault="00E43BD9">
            <w:pPr>
              <w:rPr>
                <w:rFonts w:eastAsia="Times New Roman"/>
              </w:rPr>
            </w:pPr>
            <w:r>
              <w:rPr>
                <w:rFonts w:eastAsia="Times New Roman"/>
              </w:rPr>
              <w:t>Any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88" w:anchor="Quantity" w:history="1">
              <w:r>
                <w:rPr>
                  <w:rStyle w:val="Hyperlink"/>
                  <w:rFonts w:eastAsia="Times New Roman"/>
                </w:rPr>
                <w:t>Quantity</w:t>
              </w:r>
            </w:hyperlink>
            <w:r>
              <w:rPr>
                <w:rFonts w:eastAsia="Times New Roman"/>
              </w:rPr>
              <w:t xml:space="preserve"> - </w:t>
            </w:r>
            <w:hyperlink r:id="rId889" w:history="1">
              <w:r>
                <w:rPr>
                  <w:rStyle w:val="Hyperlink"/>
                  <w:rFonts w:eastAsia="Times New Roman"/>
                </w:rPr>
                <w:t>XML</w:t>
              </w:r>
            </w:hyperlink>
            <w:r>
              <w:rPr>
                <w:rFonts w:eastAsia="Times New Roman"/>
              </w:rPr>
              <w:t xml:space="preserve">, </w:t>
            </w:r>
            <w:hyperlink r:id="rId890"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Style w:val="HTMLCode"/>
              </w:rPr>
              <w:t>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91" w:anchor="Money" w:history="1">
              <w:r>
                <w:rPr>
                  <w:rStyle w:val="Hyperlink"/>
                  <w:rFonts w:eastAsia="Times New Roman"/>
                </w:rPr>
                <w:t>Money</w:t>
              </w:r>
            </w:hyperlink>
            <w:r>
              <w:rPr>
                <w:rFonts w:eastAsia="Times New Roman"/>
              </w:rPr>
              <w:t xml:space="preserve"> - </w:t>
            </w:r>
            <w:hyperlink r:id="rId892" w:history="1">
              <w:r>
                <w:rPr>
                  <w:rStyle w:val="Hyperlink"/>
                  <w:rFonts w:eastAsia="Times New Roman"/>
                </w:rPr>
                <w:t>XML</w:t>
              </w:r>
            </w:hyperlink>
            <w:r>
              <w:rPr>
                <w:rFonts w:eastAsia="Times New Roman"/>
              </w:rPr>
              <w:t xml:space="preserve">, </w:t>
            </w:r>
            <w:hyperlink r:id="rId893"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base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Fonts w:eastAsia="Times New Roman"/>
              </w:rPr>
              <w:t>Name of the base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Base definition of a resource </w:t>
            </w:r>
            <w:r>
              <w:rPr>
                <w:rFonts w:eastAsia="Times New Roman"/>
              </w:rPr>
              <w:br/>
              <w:t xml:space="preserve">(example: </w:t>
            </w:r>
            <w:hyperlink r:id="rId894" w:history="1">
              <w:r>
                <w:rPr>
                  <w:rStyle w:val="Hyperlink"/>
                  <w:rFonts w:eastAsia="Times New Roman"/>
                </w:rPr>
                <w:t>Patient</w:t>
              </w:r>
            </w:hyperlink>
            <w:r>
              <w:rPr>
                <w:rFonts w:eastAsia="Times New Roman"/>
              </w:rPr>
              <w:t xml:space="preserve"> - </w:t>
            </w:r>
            <w:hyperlink r:id="rId895" w:history="1">
              <w:r>
                <w:rPr>
                  <w:rStyle w:val="Hyperlink"/>
                  <w:rFonts w:eastAsia="Times New Roman"/>
                </w:rPr>
                <w:t>XML</w:t>
              </w:r>
            </w:hyperlink>
            <w:r>
              <w:rPr>
                <w:rFonts w:eastAsia="Times New Roman"/>
              </w:rPr>
              <w:t xml:space="preserve">, </w:t>
            </w:r>
            <w:hyperlink r:id="rId896"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Path inside the resource</w:t>
            </w:r>
          </w:p>
        </w:tc>
        <w:tc>
          <w:tcPr>
            <w:tcW w:w="0" w:type="auto"/>
            <w:vAlign w:val="center"/>
            <w:hideMark/>
          </w:tcPr>
          <w:p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97" w:history="1">
              <w:r>
                <w:rPr>
                  <w:rStyle w:val="Hyperlink"/>
                  <w:rFonts w:eastAsia="Times New Roman"/>
                </w:rPr>
                <w:t>DAF Patient</w:t>
              </w:r>
            </w:hyperlink>
            <w:r>
              <w:rPr>
                <w:rFonts w:eastAsia="Times New Roman"/>
              </w:rPr>
              <w:t xml:space="preserve"> - </w:t>
            </w:r>
            <w:hyperlink r:id="rId898" w:history="1">
              <w:r>
                <w:rPr>
                  <w:rStyle w:val="Hyperlink"/>
                  <w:rFonts w:eastAsia="Times New Roman"/>
                </w:rPr>
                <w:t>XML</w:t>
              </w:r>
            </w:hyperlink>
            <w:r>
              <w:rPr>
                <w:rFonts w:eastAsia="Times New Roman"/>
              </w:rPr>
              <w:t xml:space="preserve">, </w:t>
            </w:r>
            <w:hyperlink r:id="rId899"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rsidR="00C51368" w:rsidRDefault="00E43BD9">
            <w:pPr>
              <w:rPr>
                <w:rFonts w:eastAsia="Times New Roman"/>
              </w:rPr>
            </w:pPr>
            <w:r>
              <w:rPr>
                <w:rFonts w:eastAsia="Times New Roman"/>
              </w:rPr>
              <w:t>The name of the 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900" w:anchor="Extension" w:history="1">
              <w:r>
                <w:rPr>
                  <w:rStyle w:val="Hyperlink"/>
                  <w:rFonts w:eastAsia="Times New Roman"/>
                </w:rPr>
                <w:t>Extension</w:t>
              </w:r>
            </w:hyperlink>
            <w:r>
              <w:rPr>
                <w:rFonts w:eastAsia="Times New Roman"/>
              </w:rPr>
              <w:t xml:space="preserve"> - </w:t>
            </w:r>
            <w:hyperlink r:id="rId901" w:history="1">
              <w:r>
                <w:rPr>
                  <w:rStyle w:val="Hyperlink"/>
                  <w:rFonts w:eastAsia="Times New Roman"/>
                </w:rPr>
                <w:t>XML</w:t>
              </w:r>
            </w:hyperlink>
            <w:r>
              <w:rPr>
                <w:rFonts w:eastAsia="Times New Roman"/>
              </w:rPr>
              <w:t xml:space="preserve">, </w:t>
            </w:r>
            <w:hyperlink r:id="rId902"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rsidR="00C51368" w:rsidRDefault="00E43BD9">
            <w:pPr>
              <w:rPr>
                <w:rFonts w:eastAsia="Times New Roman"/>
              </w:rPr>
            </w:pPr>
            <w:r>
              <w:rPr>
                <w:rStyle w:val="HTMLCode"/>
              </w:rPr>
              <w:t>Extension</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903" w:history="1">
              <w:r>
                <w:rPr>
                  <w:rStyle w:val="Hyperlink"/>
                  <w:rFonts w:eastAsia="Times New Roman"/>
                </w:rPr>
                <w:t>Extension</w:t>
              </w:r>
            </w:hyperlink>
            <w:r>
              <w:rPr>
                <w:rFonts w:eastAsia="Times New Roman"/>
              </w:rPr>
              <w:t xml:space="preserve"> - </w:t>
            </w:r>
            <w:hyperlink r:id="rId904" w:history="1">
              <w:r>
                <w:rPr>
                  <w:rStyle w:val="Hyperlink"/>
                  <w:rFonts w:eastAsia="Times New Roman"/>
                </w:rPr>
                <w:t>XML</w:t>
              </w:r>
            </w:hyperlink>
            <w:r>
              <w:rPr>
                <w:rFonts w:eastAsia="Times New Roman"/>
              </w:rPr>
              <w:t xml:space="preserve">, </w:t>
            </w:r>
            <w:hyperlink r:id="rId905"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rsidR="00C51368" w:rsidRDefault="00E43BD9">
            <w:pPr>
              <w:rPr>
                <w:rFonts w:eastAsia="Times New Roman"/>
              </w:rPr>
            </w:pPr>
            <w:r>
              <w:rPr>
                <w:rStyle w:val="HTMLCode"/>
              </w:rPr>
              <w:t>Extension</w:t>
            </w:r>
          </w:p>
        </w:tc>
      </w:tr>
    </w:tbl>
    <w:p w:rsidR="00C51368" w:rsidRDefault="00E43BD9">
      <w:pPr>
        <w:pStyle w:val="Heading3"/>
        <w:divId w:val="1625235600"/>
        <w:rPr>
          <w:rFonts w:eastAsia="Times New Roman"/>
          <w:lang w:val="en-US"/>
        </w:rPr>
      </w:pPr>
      <w:bookmarkStart w:id="108" w:name="slicing"/>
      <w:r>
        <w:rPr>
          <w:rFonts w:eastAsia="Times New Roman"/>
          <w:lang w:val="en-US"/>
        </w:rPr>
        <w:t>Rules about Slicing</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w:t>
      </w:r>
      <w:proofErr w:type="gramStart"/>
      <w:r>
        <w:rPr>
          <w:rFonts w:eastAsia="Times New Roman"/>
          <w:lang w:val="en-US"/>
        </w:rPr>
        <w:t>i.e</w:t>
      </w:r>
      <w:proofErr w:type="gramEnd"/>
      <w:r>
        <w:rPr>
          <w:rFonts w:eastAsia="Times New Roman"/>
          <w:lang w:val="en-US"/>
        </w:rPr>
        <w:t xml:space="preserve">. when the slice is open, this definition is used as a constraint on elements in the instance that are not part of a slice and belong to the open portion of the slice. Its use follows the "normal case", except: </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w:t>
      </w:r>
      <w:proofErr w:type="gramStart"/>
      <w:r>
        <w:rPr>
          <w:rFonts w:eastAsia="Times New Roman"/>
          <w:lang w:val="en-US"/>
        </w:rPr>
        <w:t>..1</w:t>
      </w:r>
      <w:proofErr w:type="gramEnd"/>
      <w:r>
        <w:rPr>
          <w:rFonts w:eastAsia="Times New Roman"/>
          <w:lang w:val="en-US"/>
        </w:rPr>
        <w:t xml:space="preserve"> and a choice of multiple types can be sliced by type. This is in order to specify different constraints for different types. In this case, the discriminator SHALL be "@type"</w:t>
      </w:r>
    </w:p>
    <w:p w:rsidR="00C51368" w:rsidRDefault="00C51368">
      <w:pPr>
        <w:numPr>
          <w:ilvl w:val="0"/>
          <w:numId w:val="74"/>
        </w:numPr>
        <w:spacing w:before="100" w:beforeAutospacing="1" w:after="100" w:afterAutospacing="1"/>
        <w:divId w:val="1625235600"/>
        <w:rPr>
          <w:rFonts w:eastAsia="Times New Roman"/>
          <w:lang w:val="en-US"/>
        </w:rPr>
      </w:pPr>
    </w:p>
    <w:p w:rsidR="00C51368" w:rsidRDefault="00E43BD9">
      <w:pPr>
        <w:pStyle w:val="Heading3"/>
        <w:divId w:val="1625235600"/>
        <w:rPr>
          <w:rFonts w:eastAsia="Times New Roman"/>
          <w:lang w:val="en-US"/>
        </w:rPr>
      </w:pPr>
      <w:bookmarkStart w:id="109" w:name="min-max"/>
      <w:bookmarkEnd w:id="109"/>
      <w:r>
        <w:rPr>
          <w:rFonts w:eastAsia="Times New Roman"/>
          <w:lang w:val="en-US"/>
        </w:rPr>
        <w:t>Rules about min and max</w:t>
      </w:r>
    </w:p>
    <w:p w:rsidR="00C51368" w:rsidRDefault="00E43BD9">
      <w:pPr>
        <w:pStyle w:val="NormalWeb"/>
        <w:divId w:val="1625235600"/>
        <w:rPr>
          <w:lang w:val="en-US"/>
        </w:rPr>
      </w:pPr>
      <w:r>
        <w:rPr>
          <w:lang w:val="en-US"/>
        </w:rPr>
        <w:t xml:space="preserve">In a </w:t>
      </w:r>
      <w:hyperlink r:id="rId906"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rsidR="00C51368" w:rsidRDefault="00E43BD9">
      <w:pPr>
        <w:pStyle w:val="NormalWeb"/>
        <w:divId w:val="1625235600"/>
        <w:rPr>
          <w:lang w:val="en-US"/>
        </w:rPr>
      </w:pPr>
      <w:r>
        <w:rPr>
          <w:lang w:val="en-US"/>
        </w:rPr>
        <w:t xml:space="preserve">In a </w:t>
      </w:r>
      <w:hyperlink r:id="rId907" w:history="1">
        <w:r>
          <w:rPr>
            <w:rStyle w:val="Hyperlink"/>
            <w:lang w:val="en-US"/>
          </w:rPr>
          <w:t>StructureDefinition</w:t>
        </w:r>
      </w:hyperlink>
      <w:r>
        <w:rPr>
          <w:lang w:val="en-US"/>
        </w:rPr>
        <w:t xml:space="preserve">: </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lastRenderedPageBreak/>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rsidR="00C51368" w:rsidRDefault="00E43BD9">
      <w:pPr>
        <w:pStyle w:val="Heading3"/>
        <w:divId w:val="1625235600"/>
        <w:rPr>
          <w:rFonts w:eastAsia="Times New Roman"/>
          <w:lang w:val="en-US"/>
        </w:rPr>
      </w:pPr>
      <w:bookmarkStart w:id="110" w:name="missing"/>
      <w:bookmarkEnd w:id="110"/>
      <w:r>
        <w:rPr>
          <w:rFonts w:eastAsia="Times New Roman"/>
          <w:lang w:val="en-US"/>
        </w:rPr>
        <w:t>Missing Elements</w:t>
      </w:r>
    </w:p>
    <w:p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1495"/>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Default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ElementDefinition.mustSupport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SampledData.factor</w:t>
            </w:r>
          </w:p>
        </w:tc>
        <w:tc>
          <w:tcPr>
            <w:tcW w:w="0" w:type="auto"/>
            <w:vAlign w:val="center"/>
            <w:hideMark/>
          </w:tcPr>
          <w:p w:rsidR="00C51368" w:rsidRDefault="00E43BD9">
            <w:pPr>
              <w:rPr>
                <w:rFonts w:eastAsia="Times New Roman"/>
              </w:rPr>
            </w:pPr>
            <w:r>
              <w:rPr>
                <w:rFonts w:eastAsia="Times New Roman"/>
              </w:rPr>
              <w:t>1</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ValueSet.codeSystem.concept.abstract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List.entry.deleted</w:t>
            </w:r>
          </w:p>
        </w:tc>
        <w:tc>
          <w:tcPr>
            <w:tcW w:w="0" w:type="auto"/>
            <w:vAlign w:val="center"/>
            <w:hideMark/>
          </w:tcPr>
          <w:p w:rsidR="00C51368" w:rsidRDefault="00E43BD9">
            <w:pPr>
              <w:rPr>
                <w:rFonts w:eastAsia="Times New Roman"/>
              </w:rPr>
            </w:pPr>
            <w:r>
              <w:rPr>
                <w:rFonts w:eastAsia="Times New Roman"/>
              </w:rPr>
              <w:t>false</w:t>
            </w:r>
          </w:p>
        </w:tc>
      </w:tr>
    </w:tbl>
    <w:p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gridCol w:w="5448"/>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Meaning when missing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Period.end</w:t>
            </w:r>
          </w:p>
        </w:tc>
        <w:tc>
          <w:tcPr>
            <w:tcW w:w="0" w:type="auto"/>
            <w:vAlign w:val="center"/>
            <w:hideMark/>
          </w:tcPr>
          <w:p w:rsidR="00C51368" w:rsidRDefault="00E43BD9">
            <w:pPr>
              <w:rPr>
                <w:rFonts w:eastAsia="Times New Roman"/>
              </w:rPr>
            </w:pPr>
            <w:r>
              <w:rPr>
                <w:rFonts w:eastAsia="Times New Roman"/>
              </w:rPr>
              <w:t>If the end of the period is missing, it means that the period is ongoing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Quantity.comparator</w:t>
            </w:r>
          </w:p>
        </w:tc>
        <w:tc>
          <w:tcPr>
            <w:tcW w:w="0" w:type="auto"/>
            <w:vAlign w:val="center"/>
            <w:hideMark/>
          </w:tcPr>
          <w:p w:rsidR="00C51368" w:rsidRDefault="00E43BD9">
            <w:pPr>
              <w:rPr>
                <w:rFonts w:eastAsia="Times New Roman"/>
              </w:rPr>
            </w:pPr>
            <w:r>
              <w:rPr>
                <w:rFonts w:eastAsia="Times New Roman"/>
              </w:rPr>
              <w:t>If there is no comparator, then there is no modification of the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MedicationAdministration.wasNotGiven</w:t>
            </w:r>
          </w:p>
        </w:tc>
        <w:tc>
          <w:tcPr>
            <w:tcW w:w="0" w:type="auto"/>
            <w:vAlign w:val="center"/>
            <w:hideMark/>
          </w:tcPr>
          <w:p w:rsidR="00C51368" w:rsidRDefault="00E43BD9">
            <w:pPr>
              <w:rPr>
                <w:rFonts w:eastAsia="Times New Roman"/>
              </w:rPr>
            </w:pPr>
            <w:r>
              <w:rPr>
                <w:rFonts w:eastAsia="Times New Roman"/>
              </w:rPr>
              <w:t>If this is missing, then the medication was administered</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Substance.instance</w:t>
            </w:r>
          </w:p>
        </w:tc>
        <w:tc>
          <w:tcPr>
            <w:tcW w:w="0" w:type="auto"/>
            <w:vAlign w:val="center"/>
            <w:hideMark/>
          </w:tcPr>
          <w:p w:rsidR="00C51368" w:rsidRDefault="00E43BD9">
            <w:pPr>
              <w:rPr>
                <w:rFonts w:eastAsia="Times New Roman"/>
              </w:rPr>
            </w:pPr>
            <w:r>
              <w:rPr>
                <w:rFonts w:eastAsia="Times New Roman"/>
              </w:rPr>
              <w:t>If this element is not present, then the substance resource describes a kind of substance</w:t>
            </w:r>
          </w:p>
        </w:tc>
      </w:tr>
    </w:tbl>
    <w:p w:rsidR="00C51368" w:rsidRDefault="00E43BD9">
      <w:pPr>
        <w:pStyle w:val="NormalWeb"/>
        <w:divId w:val="1625235600"/>
        <w:rPr>
          <w:lang w:val="en-US"/>
        </w:rPr>
      </w:pPr>
      <w:r>
        <w:rPr>
          <w:lang w:val="en-US"/>
        </w:rPr>
        <w:lastRenderedPageBreak/>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rsidR="00C51368" w:rsidRDefault="00E43BD9">
      <w:pPr>
        <w:pStyle w:val="Heading1"/>
        <w:rPr>
          <w:rFonts w:eastAsia="Times New Roman"/>
          <w:noProof/>
          <w:lang w:val="en-US"/>
        </w:rPr>
      </w:pPr>
      <w:r>
        <w:rPr>
          <w:rFonts w:eastAsia="Times New Roman"/>
          <w:noProof/>
          <w:lang w:val="en-US"/>
        </w:rPr>
        <w:t>extensibility-definitions.html</w:t>
      </w:r>
    </w:p>
    <w:p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784292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90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909" w:anchor="status" w:history="1">
              <w:r w:rsidR="00E43BD9">
                <w:rPr>
                  <w:rStyle w:val="Hyperlink"/>
                  <w:rFonts w:eastAsia="Times New Roman"/>
                </w:rPr>
                <w:t>Ballot Status</w:t>
              </w:r>
            </w:hyperlink>
            <w:r w:rsidR="00E43BD9">
              <w:rPr>
                <w:rFonts w:eastAsia="Times New Roman"/>
              </w:rPr>
              <w:t xml:space="preserve">: </w:t>
            </w:r>
            <w:hyperlink r:id="rId910"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extensibility-examples.html</w:t>
      </w:r>
    </w:p>
    <w:p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91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912" w:anchor="status" w:history="1">
              <w:r w:rsidR="00E43BD9">
                <w:rPr>
                  <w:rStyle w:val="Hyperlink"/>
                  <w:rFonts w:eastAsia="Times New Roman"/>
                </w:rPr>
                <w:t>Ballot Status</w:t>
              </w:r>
            </w:hyperlink>
            <w:r w:rsidR="00E43BD9">
              <w:rPr>
                <w:rFonts w:eastAsia="Times New Roman"/>
              </w:rPr>
              <w:t xml:space="preserve">: </w:t>
            </w:r>
            <w:hyperlink r:id="rId913" w:anchor="pubs" w:history="1">
              <w:r w:rsidR="00E43BD9">
                <w:rPr>
                  <w:rStyle w:val="Hyperlink"/>
                  <w:rFonts w:eastAsia="Times New Roman"/>
                </w:rPr>
                <w:t>DSTU 2</w:t>
              </w:r>
            </w:hyperlink>
          </w:p>
        </w:tc>
      </w:tr>
    </w:tbl>
    <w:p w:rsidR="00C51368" w:rsidRDefault="00E43BD9">
      <w:pPr>
        <w:pStyle w:val="NormalWeb"/>
        <w:divId w:val="1230461341"/>
        <w:rPr>
          <w:lang w:val="en-US"/>
        </w:rPr>
      </w:pPr>
      <w:r>
        <w:rPr>
          <w:lang w:val="en-US"/>
        </w:rPr>
        <w:t xml:space="preserve">In order to use an extension, there is a three step process: </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This page contains examples of how this process executes. </w:t>
      </w:r>
    </w:p>
    <w:p w:rsidR="00C51368" w:rsidRDefault="00E43BD9">
      <w:pPr>
        <w:pStyle w:val="Heading3"/>
        <w:divId w:val="1230461341"/>
        <w:rPr>
          <w:rFonts w:eastAsia="Times New Roman"/>
          <w:lang w:val="en-US"/>
        </w:rPr>
      </w:pPr>
      <w:bookmarkStart w:id="111" w:name="consent"/>
      <w:bookmarkEnd w:id="111"/>
      <w:r>
        <w:rPr>
          <w:rFonts w:eastAsia="Times New Roman"/>
          <w:lang w:val="en-US"/>
        </w:rPr>
        <w:t>Patient Consent for Record Sharing</w:t>
      </w:r>
    </w:p>
    <w:p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lastRenderedPageBreak/>
        <w:t xml:space="preserve">For each extension, the first thing to do is to fill out the </w:t>
      </w:r>
      <w:hyperlink r:id="rId914"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"participation-agreement"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is used in the patient resource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Agreed agreement/policy</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URI that identifies a participation agreement/policy to which the patient has agreed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URI is a literal reference to agreement text (html)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1..* (patient cannot participate without at least one 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uri</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no Invariants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(No binding - not a coded value)</w:t>
            </w:r>
          </w:p>
        </w:tc>
      </w:tr>
    </w:tbl>
    <w:p w:rsidR="00C51368" w:rsidRDefault="00E43BD9">
      <w:pPr>
        <w:pStyle w:val="Heading4"/>
        <w:divId w:val="1230461341"/>
        <w:rPr>
          <w:rFonts w:eastAsia="Times New Roman"/>
          <w:lang w:val="en-US"/>
        </w:rPr>
      </w:pPr>
      <w:r>
        <w:rPr>
          <w:rFonts w:eastAsia="Times New Roman"/>
          <w:lang w:val="en-US"/>
        </w:rPr>
        <w:t>Write the Definition of the Extension</w:t>
      </w:r>
    </w:p>
    <w:p w:rsidR="00C51368" w:rsidRDefault="00E43BD9">
      <w:pPr>
        <w:pStyle w:val="NormalWeb"/>
        <w:divId w:val="1230461341"/>
        <w:rPr>
          <w:lang w:val="en-US"/>
        </w:rPr>
      </w:pPr>
      <w:r>
        <w:rPr>
          <w:lang w:val="en-US"/>
        </w:rPr>
        <w:t xml:space="preserve">From this table, we can build a formal extension definition. In this case, it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value="http://example.org/fhir/StructureDefinition/participation-agreement" /&gt;</w:t>
      </w:r>
    </w:p>
    <w:p w:rsidR="00C51368" w:rsidRDefault="00E43BD9">
      <w:pPr>
        <w:pStyle w:val="HTMLPreformatted"/>
        <w:divId w:val="1230461341"/>
        <w:rPr>
          <w:lang w:val="en-US"/>
        </w:rPr>
      </w:pPr>
      <w:r>
        <w:rPr>
          <w:lang w:val="en-US"/>
        </w:rPr>
        <w:t xml:space="preserve">  &lt;name value="Example Extension Definition" /&gt;</w:t>
      </w:r>
    </w:p>
    <w:p w:rsidR="00C51368" w:rsidRDefault="00E43BD9">
      <w:pPr>
        <w:pStyle w:val="HTMLPreformatted"/>
        <w:divId w:val="1230461341"/>
        <w:rPr>
          <w:lang w:val="en-US"/>
        </w:rPr>
      </w:pPr>
      <w:r>
        <w:rPr>
          <w:lang w:val="en-US"/>
        </w:rPr>
        <w:t xml:space="preserve">  &lt;!-- snip other metadata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value="resource" /&gt;</w:t>
      </w:r>
    </w:p>
    <w:p w:rsidR="00C51368" w:rsidRDefault="00E43BD9">
      <w:pPr>
        <w:pStyle w:val="HTMLPreformatted"/>
        <w:divId w:val="1230461341"/>
        <w:rPr>
          <w:lang w:val="en-US"/>
        </w:rPr>
      </w:pPr>
      <w:r>
        <w:rPr>
          <w:lang w:val="en-US"/>
        </w:rPr>
        <w:t xml:space="preserve">  &lt;context value="Patient"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value="Agreed agreement/policy" /&gt;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 /&gt;</w:t>
      </w:r>
    </w:p>
    <w:p w:rsidR="00C51368" w:rsidRDefault="00E43BD9">
      <w:pPr>
        <w:pStyle w:val="HTMLPreformatted"/>
        <w:divId w:val="1230461341"/>
        <w:rPr>
          <w:lang w:val="en-US"/>
        </w:rPr>
      </w:pPr>
      <w:r>
        <w:rPr>
          <w:lang w:val="en-US"/>
        </w:rPr>
        <w:t xml:space="preserve">      &lt;comments value="URI is a literal reference to agreement text (html). </w:t>
      </w:r>
    </w:p>
    <w:p w:rsidR="00C51368" w:rsidRDefault="00E43BD9">
      <w:pPr>
        <w:pStyle w:val="HTMLPreformatted"/>
        <w:divId w:val="1230461341"/>
        <w:rPr>
          <w:lang w:val="en-US"/>
        </w:rPr>
      </w:pPr>
      <w:r>
        <w:rPr>
          <w:lang w:val="en-US"/>
        </w:rPr>
        <w:t xml:space="preserve">        Systems SHALL conform to the policies as indicated. </w:t>
      </w:r>
    </w:p>
    <w:p w:rsidR="00C51368" w:rsidRDefault="00E43BD9">
      <w:pPr>
        <w:pStyle w:val="HTMLPreformatted"/>
        <w:divId w:val="1230461341"/>
        <w:rPr>
          <w:lang w:val="en-US"/>
        </w:rPr>
      </w:pPr>
      <w:r>
        <w:rPr>
          <w:lang w:val="en-US"/>
        </w:rPr>
        <w:t xml:space="preserve">        For further information, see the partnership agreement..." /&gt;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value="Extension.valueUri"/&gt;</w:t>
      </w:r>
    </w:p>
    <w:p w:rsidR="00C51368" w:rsidRDefault="00E43BD9">
      <w:pPr>
        <w:pStyle w:val="HTMLPreformatted"/>
        <w:divId w:val="1230461341"/>
        <w:rPr>
          <w:lang w:val="en-US"/>
        </w:rPr>
      </w:pPr>
      <w:r>
        <w:rPr>
          <w:lang w:val="en-US"/>
        </w:rPr>
        <w:t xml:space="preserve">      &lt;short value="The URI value" /&gt;</w:t>
      </w:r>
    </w:p>
    <w:p w:rsidR="00C51368" w:rsidRDefault="00E43BD9">
      <w:pPr>
        <w:pStyle w:val="HTMLPreformatted"/>
        <w:divId w:val="1230461341"/>
        <w:rPr>
          <w:lang w:val="en-US"/>
        </w:rPr>
      </w:pPr>
      <w:r>
        <w:rPr>
          <w:lang w:val="en-US"/>
        </w:rPr>
        <w:t xml:space="preserve">      &lt;min value="1"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lastRenderedPageBreak/>
        <w:t xml:space="preserve">         &lt;code value="uri"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placed in the root of the resource.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&lt;Patient xmlns="http://hl7.org/fhir"&gt;</w:t>
      </w:r>
    </w:p>
    <w:p w:rsidR="00C51368" w:rsidRDefault="00E43BD9">
      <w:pPr>
        <w:pStyle w:val="HTMLPreformatted"/>
        <w:divId w:val="1230461341"/>
        <w:rPr>
          <w:lang w:val="en-US"/>
        </w:rPr>
      </w:pPr>
      <w:r>
        <w:rPr>
          <w:lang w:val="en-US"/>
        </w:rPr>
        <w:t xml:space="preserve">  &lt;extension url="http://example.org/phr/documents/fhir/extensions/participation-agreement" &gt;</w:t>
      </w:r>
    </w:p>
    <w:p w:rsidR="00C51368" w:rsidRDefault="00E43BD9">
      <w:pPr>
        <w:pStyle w:val="HTMLPreformatted"/>
        <w:divId w:val="1230461341"/>
        <w:rPr>
          <w:lang w:val="en-US"/>
        </w:rPr>
      </w:pPr>
      <w:r>
        <w:rPr>
          <w:lang w:val="en-US"/>
        </w:rPr>
        <w:t xml:space="preserve">    &lt;valueUri value="http://example.org/phr/documents/patient/general/v1"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&lt;/Patient&gt;</w:t>
      </w:r>
    </w:p>
    <w:p w:rsidR="00C51368" w:rsidRDefault="00C51368">
      <w:pPr>
        <w:pStyle w:val="HTMLPreformatted"/>
        <w:divId w:val="1230461341"/>
        <w:rPr>
          <w:lang w:val="en-US"/>
        </w:rPr>
      </w:pPr>
    </w:p>
    <w:p w:rsidR="00C51368" w:rsidRDefault="00E43BD9">
      <w:pPr>
        <w:pStyle w:val="Heading4"/>
        <w:divId w:val="1230461341"/>
        <w:rPr>
          <w:rFonts w:eastAsia="Times New Roman"/>
          <w:lang w:val="en-US"/>
        </w:rPr>
      </w:pPr>
      <w:bookmarkStart w:id="112" w:name="sliceextensions"/>
      <w:bookmarkEnd w:id="112"/>
      <w:r>
        <w:rPr>
          <w:rFonts w:eastAsia="Times New Roman"/>
          <w:lang w:val="en-US"/>
        </w:rPr>
        <w:t>Adding it to Patient StructureDefinition</w:t>
      </w:r>
    </w:p>
    <w:p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w:t>
      </w:r>
      <w:proofErr w:type="gramStart"/>
      <w:r>
        <w:rPr>
          <w:lang w:val="en-US"/>
        </w:rPr>
        <w:t>patients</w:t>
      </w:r>
      <w:proofErr w:type="gramEnd"/>
      <w:r>
        <w:rPr>
          <w:lang w:val="en-US"/>
        </w:rPr>
        <w:t xml:space="preserve"> resources will use this resource, a StructureDefinition on the patient resource is used: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&lt;id value="patient-profile" /&gt;</w:t>
      </w:r>
    </w:p>
    <w:p w:rsidR="00C51368" w:rsidRDefault="00E43BD9">
      <w:pPr>
        <w:pStyle w:val="HTMLPreformatted"/>
        <w:divId w:val="1230461341"/>
        <w:rPr>
          <w:lang w:val="en-US"/>
        </w:rPr>
      </w:pPr>
      <w:r>
        <w:rPr>
          <w:lang w:val="en-US"/>
        </w:rPr>
        <w:t xml:space="preserve">  &lt;!-- snip other metadata, narrative --&gt;</w:t>
      </w:r>
    </w:p>
    <w:p w:rsidR="00C51368" w:rsidRDefault="00E43BD9">
      <w:pPr>
        <w:pStyle w:val="HTMLPreformatted"/>
        <w:divId w:val="1230461341"/>
        <w:rPr>
          <w:lang w:val="en-US"/>
        </w:rPr>
      </w:pPr>
      <w:r>
        <w:rPr>
          <w:lang w:val="en-US"/>
        </w:rPr>
        <w:t xml:space="preserve">  &lt;differential&gt;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the patient root element </w:t>
      </w:r>
    </w:p>
    <w:p w:rsidR="00C51368" w:rsidRDefault="00E43BD9">
      <w:pPr>
        <w:pStyle w:val="HTMLPreformatted"/>
        <w:divId w:val="1230461341"/>
        <w:rPr>
          <w:lang w:val="en-US"/>
        </w:rPr>
      </w:pPr>
      <w:r>
        <w:rPr>
          <w:lang w:val="en-US"/>
        </w:rPr>
        <w:t xml:space="preserve">      - can be copy/paste from the base patient profile --&gt;    </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&lt;path value="Patient"/&gt;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general definition for extensions</w:t>
      </w:r>
    </w:p>
    <w:p w:rsidR="00C51368" w:rsidRDefault="00E43BD9">
      <w:pPr>
        <w:pStyle w:val="HTMLPreformatted"/>
        <w:divId w:val="1230461341"/>
        <w:rPr>
          <w:lang w:val="en-US"/>
        </w:rPr>
      </w:pPr>
      <w:r>
        <w:rPr>
          <w:lang w:val="en-US"/>
        </w:rPr>
        <w:t xml:space="preserve">      - can be copy/paste from the base patient profile,</w:t>
      </w:r>
    </w:p>
    <w:p w:rsidR="00C51368" w:rsidRDefault="00E43BD9">
      <w:pPr>
        <w:pStyle w:val="HTMLPreformatted"/>
        <w:divId w:val="1230461341"/>
        <w:rPr>
          <w:lang w:val="en-US"/>
        </w:rPr>
      </w:pPr>
      <w:r>
        <w:rPr>
          <w:lang w:val="en-US"/>
        </w:rPr>
        <w:t xml:space="preserve">      with changes for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&lt;name value="base extension"/&gt;</w:t>
      </w:r>
    </w:p>
    <w:p w:rsidR="00C51368" w:rsidRDefault="00E43BD9">
      <w:pPr>
        <w:pStyle w:val="HTMLPreformatted"/>
        <w:divId w:val="1230461341"/>
        <w:rPr>
          <w:lang w:val="en-US"/>
        </w:rPr>
      </w:pPr>
      <w:r>
        <w:rPr>
          <w:lang w:val="en-US"/>
        </w:rPr>
        <w:t xml:space="preserve">      &lt;!-- we're going to slice the extension element, and </w:t>
      </w:r>
    </w:p>
    <w:p w:rsidR="00C51368" w:rsidRDefault="00E43BD9">
      <w:pPr>
        <w:pStyle w:val="HTMLPreformatted"/>
        <w:divId w:val="1230461341"/>
        <w:rPr>
          <w:lang w:val="en-US"/>
        </w:rPr>
      </w:pPr>
      <w:r>
        <w:rPr>
          <w:lang w:val="en-US"/>
        </w:rPr>
        <w:t xml:space="preserve">        one of the extensions is one we have defined --&gt;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extension is always sliced on url --&gt;</w:t>
      </w:r>
    </w:p>
    <w:p w:rsidR="00C51368" w:rsidRDefault="00E43BD9">
      <w:pPr>
        <w:pStyle w:val="HTMLPreformatted"/>
        <w:divId w:val="1230461341"/>
        <w:rPr>
          <w:lang w:val="en-US"/>
        </w:rPr>
      </w:pPr>
      <w:r>
        <w:rPr>
          <w:lang w:val="en-US"/>
        </w:rPr>
        <w:t xml:space="preserve">        &lt;discriminator value="url"/&gt; </w:t>
      </w:r>
    </w:p>
    <w:p w:rsidR="00C51368" w:rsidRDefault="00E43BD9">
      <w:pPr>
        <w:pStyle w:val="HTMLPreformatted"/>
        <w:divId w:val="1230461341"/>
        <w:rPr>
          <w:lang w:val="en-US"/>
        </w:rPr>
      </w:pPr>
      <w:r>
        <w:rPr>
          <w:lang w:val="en-US"/>
        </w:rPr>
        <w:t xml:space="preserve">        &lt;!-- we don't care what the order of any extensions is --&gt;</w:t>
      </w:r>
    </w:p>
    <w:p w:rsidR="00C51368" w:rsidRDefault="00E43BD9">
      <w:pPr>
        <w:pStyle w:val="HTMLPreformatted"/>
        <w:divId w:val="1230461341"/>
        <w:rPr>
          <w:lang w:val="en-US"/>
        </w:rPr>
      </w:pPr>
      <w:r>
        <w:rPr>
          <w:lang w:val="en-US"/>
        </w:rPr>
        <w:t xml:space="preserve">        &lt;ordered value="false"/&gt;</w:t>
      </w:r>
    </w:p>
    <w:p w:rsidR="00C51368" w:rsidRDefault="00E43BD9">
      <w:pPr>
        <w:pStyle w:val="HTMLPreformatted"/>
        <w:divId w:val="1230461341"/>
        <w:rPr>
          <w:lang w:val="en-US"/>
        </w:rPr>
      </w:pPr>
      <w:r>
        <w:rPr>
          <w:lang w:val="en-US"/>
        </w:rPr>
        <w:t xml:space="preserve">        &lt;!-- Other extensions are allowed in addition to this one --&gt;</w:t>
      </w:r>
    </w:p>
    <w:p w:rsidR="00C51368" w:rsidRDefault="00E43BD9">
      <w:pPr>
        <w:pStyle w:val="HTMLPreformatted"/>
        <w:divId w:val="1230461341"/>
        <w:rPr>
          <w:lang w:val="en-US"/>
        </w:rPr>
      </w:pPr>
      <w:r>
        <w:rPr>
          <w:lang w:val="en-US"/>
        </w:rPr>
        <w:t xml:space="preserve">        &lt;rules value="open"/&gt;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slice that contains our extension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 clone information from the extension definition. </w:t>
      </w:r>
    </w:p>
    <w:p w:rsidR="00C51368" w:rsidRDefault="00E43BD9">
      <w:pPr>
        <w:pStyle w:val="HTMLPreformatted"/>
        <w:divId w:val="1230461341"/>
        <w:rPr>
          <w:lang w:val="en-US"/>
        </w:rPr>
      </w:pPr>
      <w:r>
        <w:rPr>
          <w:lang w:val="en-US"/>
        </w:rPr>
        <w:t xml:space="preserve">        duplicative, but this duplication makes it over all simpler --&gt;</w:t>
      </w:r>
    </w:p>
    <w:p w:rsidR="00C51368" w:rsidRDefault="00E43BD9">
      <w:pPr>
        <w:pStyle w:val="HTMLPreformatted"/>
        <w:divId w:val="1230461341"/>
        <w:rPr>
          <w:lang w:val="en-US"/>
        </w:rPr>
      </w:pPr>
      <w:r>
        <w:rPr>
          <w:lang w:val="en-US"/>
        </w:rPr>
        <w:t xml:space="preserve">      &lt;short value="Agreed agreement/policy"/&gt;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agreed"/&gt;</w:t>
      </w:r>
    </w:p>
    <w:p w:rsidR="00C51368" w:rsidRDefault="00E43BD9">
      <w:pPr>
        <w:pStyle w:val="HTMLPreformatted"/>
        <w:divId w:val="1230461341"/>
        <w:rPr>
          <w:lang w:val="en-US"/>
        </w:rPr>
      </w:pPr>
      <w:r>
        <w:rPr>
          <w:lang w:val="en-US"/>
        </w:rPr>
        <w:t xml:space="preserve">      &lt;!--  min has to be 1, since the extension itself has min = 1 --&gt;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 obviously it has to be an extension --&gt;</w:t>
      </w:r>
    </w:p>
    <w:p w:rsidR="00C51368" w:rsidRDefault="00E43BD9">
      <w:pPr>
        <w:pStyle w:val="HTMLPreformatted"/>
        <w:divId w:val="1230461341"/>
        <w:rPr>
          <w:lang w:val="en-US"/>
        </w:rPr>
      </w:pPr>
      <w:r>
        <w:rPr>
          <w:lang w:val="en-US"/>
        </w:rPr>
        <w:t xml:space="preserve">        &lt;code value="Extension"/&gt;</w:t>
      </w:r>
    </w:p>
    <w:p w:rsidR="00C51368" w:rsidRDefault="00E43BD9">
      <w:pPr>
        <w:pStyle w:val="HTMLPreformatted"/>
        <w:divId w:val="1230461341"/>
        <w:rPr>
          <w:lang w:val="en-US"/>
        </w:rPr>
      </w:pPr>
      <w:r>
        <w:rPr>
          <w:lang w:val="en-US"/>
        </w:rPr>
        <w:t xml:space="preserve">        &lt;!-- and here is the link to the extension definition:</w:t>
      </w:r>
    </w:p>
    <w:p w:rsidR="00C51368" w:rsidRDefault="00E43BD9">
      <w:pPr>
        <w:pStyle w:val="HTMLPreformatted"/>
        <w:divId w:val="1230461341"/>
        <w:rPr>
          <w:lang w:val="en-US"/>
        </w:rPr>
      </w:pPr>
      <w:r>
        <w:rPr>
          <w:lang w:val="en-US"/>
        </w:rPr>
        <w:t xml:space="preserve">          this extension has to conform to the rules laid down in its definition --&gt;</w:t>
      </w:r>
    </w:p>
    <w:p w:rsidR="00C51368" w:rsidRDefault="00E43BD9">
      <w:pPr>
        <w:pStyle w:val="HTMLPreformatted"/>
        <w:divId w:val="1230461341"/>
        <w:rPr>
          <w:lang w:val="en-US"/>
        </w:rPr>
      </w:pPr>
      <w:r>
        <w:rPr>
          <w:lang w:val="en-US"/>
        </w:rPr>
        <w:t xml:space="preserve">        &lt;profile value="http://example.org/phr/documents/fhir/extensions#participation-agreement"/&gt;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&lt;isModifier value="false"/&gt;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snip the rest of the profile --&gt;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 this step is optional. </w:t>
      </w:r>
    </w:p>
    <w:p w:rsidR="00C51368" w:rsidRDefault="00E43BD9">
      <w:pPr>
        <w:pStyle w:val="Heading3"/>
        <w:divId w:val="1230461341"/>
        <w:rPr>
          <w:rFonts w:eastAsia="Times New Roman"/>
          <w:lang w:val="en-US"/>
        </w:rPr>
      </w:pPr>
      <w:bookmarkStart w:id="113" w:name="name-parts"/>
      <w:bookmarkEnd w:id="113"/>
      <w:r>
        <w:rPr>
          <w:rFonts w:eastAsia="Times New Roman"/>
          <w:lang w:val="en-US"/>
        </w:rPr>
        <w:lastRenderedPageBreak/>
        <w:t>Patient Name Parts</w:t>
      </w:r>
    </w:p>
    <w:p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915" w:history="1">
        <w:r>
          <w:rPr>
            <w:rStyle w:val="Hyperlink"/>
            <w:lang w:val="en-US"/>
          </w:rPr>
          <w:t>FHIR design policy</w:t>
        </w:r>
      </w:hyperlink>
      <w:r>
        <w:rPr>
          <w:lang w:val="en-US"/>
        </w:rPr>
        <w:t xml:space="preserve">, such a field is not included in the overall definition of the core name data type, instead is it added as an extension. </w:t>
      </w:r>
    </w:p>
    <w:p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916"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810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"name-qualifier"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can be used anywhere a HumanName.part appears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(one of the codes) LS | AC | NB | PR | HON | BR | AD | SP | MID | CL | IN</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Used to indicate additional information about the name part and how it should be used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0..* (this is always optional, but more than one can be used if required)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code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(Qualifiers do not change the fact that the part is a given or family name)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RIM Mapping</w:t>
            </w:r>
          </w:p>
        </w:tc>
        <w:tc>
          <w:tcPr>
            <w:tcW w:w="0" w:type="auto"/>
            <w:vAlign w:val="center"/>
            <w:hideMark/>
          </w:tcPr>
          <w:p w:rsidR="00C51368" w:rsidRDefault="00E43BD9">
            <w:pPr>
              <w:rPr>
                <w:rFonts w:eastAsia="Times New Roman"/>
              </w:rPr>
            </w:pPr>
            <w:r>
              <w:rPr>
                <w:rFonts w:eastAsia="Times New Roman"/>
              </w:rPr>
              <w:t>ENXP.qualifier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v2 Mapping</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 xml:space="preserve">Bound to a subset of the codes specified for </w:t>
            </w:r>
            <w:hyperlink r:id="rId917" w:history="1">
              <w:r>
                <w:rPr>
                  <w:rStyle w:val="Hyperlink"/>
                  <w:rFonts w:eastAsia="Times New Roman"/>
                </w:rPr>
                <w:t>EntityNamePartQualifierR2 in ISO 21090</w:t>
              </w:r>
            </w:hyperlink>
            <w:r>
              <w:rPr>
                <w:rFonts w:eastAsia="Times New Roman"/>
              </w:rPr>
              <w:t xml:space="preserve"> </w:t>
            </w:r>
          </w:p>
        </w:tc>
      </w:tr>
    </w:tbl>
    <w:p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918"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1387"/>
        <w:gridCol w:w="3714"/>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LS</w:t>
            </w:r>
          </w:p>
        </w:tc>
        <w:tc>
          <w:tcPr>
            <w:tcW w:w="0" w:type="auto"/>
            <w:vAlign w:val="center"/>
            <w:hideMark/>
          </w:tcPr>
          <w:p w:rsidR="00C51368" w:rsidRDefault="00E43BD9">
            <w:pPr>
              <w:rPr>
                <w:rFonts w:eastAsia="Times New Roman"/>
              </w:rPr>
            </w:pPr>
            <w:r>
              <w:rPr>
                <w:rFonts w:eastAsia="Times New Roman"/>
              </w:rPr>
              <w:t xml:space="preserve">Legal status </w:t>
            </w:r>
          </w:p>
        </w:tc>
        <w:tc>
          <w:tcPr>
            <w:tcW w:w="0" w:type="auto"/>
            <w:vAlign w:val="center"/>
            <w:hideMark/>
          </w:tcPr>
          <w:p w:rsidR="00C51368" w:rsidRDefault="00E43BD9">
            <w:pPr>
              <w:rPr>
                <w:rFonts w:eastAsia="Times New Roman"/>
              </w:rPr>
            </w:pPr>
            <w:r>
              <w:rPr>
                <w:rFonts w:eastAsia="Times New Roman"/>
              </w:rPr>
              <w:t>For organizations a suffix...</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E43BD9">
            <w:pPr>
              <w:rPr>
                <w:rFonts w:eastAsia="Times New Roman"/>
              </w:rPr>
            </w:pPr>
            <w:r>
              <w:rPr>
                <w:rFonts w:eastAsia="Times New Roman"/>
              </w:rPr>
              <w:t>Academic</w:t>
            </w:r>
          </w:p>
        </w:tc>
        <w:tc>
          <w:tcPr>
            <w:tcW w:w="0" w:type="auto"/>
            <w:vAlign w:val="center"/>
            <w:hideMark/>
          </w:tcPr>
          <w:p w:rsidR="00C51368" w:rsidRDefault="00E43BD9">
            <w:pPr>
              <w:rPr>
                <w:rFonts w:eastAsia="Times New Roman"/>
              </w:rPr>
            </w:pPr>
            <w:r>
              <w:rPr>
                <w:rFonts w:eastAsia="Times New Roman"/>
              </w:rPr>
              <w:t>Indicates that a prefix like "D...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NB</w:t>
            </w:r>
          </w:p>
        </w:tc>
        <w:tc>
          <w:tcPr>
            <w:tcW w:w="0" w:type="auto"/>
            <w:vAlign w:val="center"/>
            <w:hideMark/>
          </w:tcPr>
          <w:p w:rsidR="00C51368" w:rsidRDefault="00E43BD9">
            <w:pPr>
              <w:rPr>
                <w:rFonts w:eastAsia="Times New Roman"/>
              </w:rPr>
            </w:pPr>
            <w:r>
              <w:rPr>
                <w:rFonts w:eastAsia="Times New Roman"/>
              </w:rPr>
              <w:t>Nobility</w:t>
            </w:r>
          </w:p>
        </w:tc>
        <w:tc>
          <w:tcPr>
            <w:tcW w:w="0" w:type="auto"/>
            <w:vAlign w:val="center"/>
            <w:hideMark/>
          </w:tcPr>
          <w:p w:rsidR="00C51368" w:rsidRDefault="00E43BD9">
            <w:pPr>
              <w:rPr>
                <w:rFonts w:eastAsia="Times New Roman"/>
              </w:rPr>
            </w:pPr>
            <w:r>
              <w:rPr>
                <w:rFonts w:eastAsia="Times New Roman"/>
              </w:rPr>
              <w:t xml:space="preserve">In Europe and Asia, there </w:t>
            </w:r>
            <w:proofErr w:type="gramStart"/>
            <w:r>
              <w:rPr>
                <w:rFonts w:eastAsia="Times New Roman"/>
              </w:rPr>
              <w:t>are</w:t>
            </w:r>
            <w:proofErr w:type="gramEnd"/>
            <w:r>
              <w:rPr>
                <w:rFonts w:eastAsia="Times New Roman"/>
              </w:rPr>
              <w:t xml:space="preserve"> 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Professional</w:t>
            </w:r>
          </w:p>
        </w:tc>
        <w:tc>
          <w:tcPr>
            <w:tcW w:w="0" w:type="auto"/>
            <w:vAlign w:val="center"/>
            <w:hideMark/>
          </w:tcPr>
          <w:p w:rsidR="00C51368" w:rsidRDefault="00E43BD9">
            <w:pPr>
              <w:rPr>
                <w:rFonts w:eastAsia="Times New Roman"/>
              </w:rPr>
            </w:pPr>
            <w:r>
              <w:rPr>
                <w:rFonts w:eastAsia="Times New Roman"/>
              </w:rPr>
              <w:t>Primarily in the British Im...</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HON</w:t>
            </w:r>
          </w:p>
        </w:tc>
        <w:tc>
          <w:tcPr>
            <w:tcW w:w="0" w:type="auto"/>
            <w:vAlign w:val="center"/>
            <w:hideMark/>
          </w:tcPr>
          <w:p w:rsidR="00C51368" w:rsidRDefault="00E43BD9">
            <w:pPr>
              <w:rPr>
                <w:rFonts w:eastAsia="Times New Roman"/>
              </w:rPr>
            </w:pPr>
            <w:r>
              <w:rPr>
                <w:rFonts w:eastAsia="Times New Roman"/>
              </w:rPr>
              <w:t>Honorific</w:t>
            </w:r>
          </w:p>
        </w:tc>
        <w:tc>
          <w:tcPr>
            <w:tcW w:w="0" w:type="auto"/>
            <w:vAlign w:val="center"/>
            <w:hideMark/>
          </w:tcPr>
          <w:p w:rsidR="00C51368" w:rsidRDefault="00E43BD9">
            <w:pPr>
              <w:rPr>
                <w:rFonts w:eastAsia="Times New Roman"/>
              </w:rPr>
            </w:pPr>
            <w:r>
              <w:rPr>
                <w:rFonts w:eastAsia="Times New Roman"/>
              </w:rPr>
              <w:t>An honorific such as 'The Rig...</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BR</w:t>
            </w:r>
          </w:p>
        </w:tc>
        <w:tc>
          <w:tcPr>
            <w:tcW w:w="0" w:type="auto"/>
            <w:vAlign w:val="center"/>
            <w:hideMark/>
          </w:tcPr>
          <w:p w:rsidR="00C51368" w:rsidRDefault="00E43BD9">
            <w:pPr>
              <w:rPr>
                <w:rFonts w:eastAsia="Times New Roman"/>
              </w:rPr>
            </w:pPr>
            <w:r>
              <w:rPr>
                <w:rFonts w:eastAsia="Times New Roman"/>
              </w:rPr>
              <w:t>Birth</w:t>
            </w:r>
          </w:p>
        </w:tc>
        <w:tc>
          <w:tcPr>
            <w:tcW w:w="0" w:type="auto"/>
            <w:vAlign w:val="center"/>
            <w:hideMark/>
          </w:tcPr>
          <w:p w:rsidR="00C51368" w:rsidRDefault="00E43BD9">
            <w:pPr>
              <w:rPr>
                <w:rFonts w:eastAsia="Times New Roman"/>
              </w:rPr>
            </w:pPr>
            <w:r>
              <w:rPr>
                <w:rFonts w:eastAsia="Times New Roman"/>
              </w:rPr>
              <w:t>A name that a person was given at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AD</w:t>
            </w:r>
          </w:p>
        </w:tc>
        <w:tc>
          <w:tcPr>
            <w:tcW w:w="0" w:type="auto"/>
            <w:vAlign w:val="center"/>
            <w:hideMark/>
          </w:tcPr>
          <w:p w:rsidR="00C51368" w:rsidRDefault="00E43BD9">
            <w:pPr>
              <w:rPr>
                <w:rFonts w:eastAsia="Times New Roman"/>
              </w:rPr>
            </w:pPr>
            <w:r>
              <w:rPr>
                <w:rFonts w:eastAsia="Times New Roman"/>
              </w:rPr>
              <w:t>Acquired</w:t>
            </w:r>
          </w:p>
        </w:tc>
        <w:tc>
          <w:tcPr>
            <w:tcW w:w="0" w:type="auto"/>
            <w:vAlign w:val="center"/>
            <w:hideMark/>
          </w:tcPr>
          <w:p w:rsidR="00C51368" w:rsidRDefault="00E43BD9">
            <w:pPr>
              <w:rPr>
                <w:rFonts w:eastAsia="Times New Roman"/>
              </w:rPr>
            </w:pPr>
            <w:r>
              <w:rPr>
                <w:rFonts w:eastAsia="Times New Roman"/>
              </w:rPr>
              <w:t>A name part a person acquired.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SP</w:t>
            </w:r>
          </w:p>
        </w:tc>
        <w:tc>
          <w:tcPr>
            <w:tcW w:w="0" w:type="auto"/>
            <w:vAlign w:val="center"/>
            <w:hideMark/>
          </w:tcPr>
          <w:p w:rsidR="00C51368" w:rsidRDefault="00E43BD9">
            <w:pPr>
              <w:rPr>
                <w:rFonts w:eastAsia="Times New Roman"/>
              </w:rPr>
            </w:pPr>
            <w:r>
              <w:rPr>
                <w:rFonts w:eastAsia="Times New Roman"/>
              </w:rPr>
              <w:t>Spouse</w:t>
            </w:r>
          </w:p>
        </w:tc>
        <w:tc>
          <w:tcPr>
            <w:tcW w:w="0" w:type="auto"/>
            <w:vAlign w:val="center"/>
            <w:hideMark/>
          </w:tcPr>
          <w:p w:rsidR="00C51368" w:rsidRDefault="00E43BD9">
            <w:pPr>
              <w:rPr>
                <w:rFonts w:eastAsia="Times New Roman"/>
              </w:rPr>
            </w:pPr>
            <w:r>
              <w:rPr>
                <w:rFonts w:eastAsia="Times New Roman"/>
              </w:rPr>
              <w:t>The name assumed from the partner...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MID</w:t>
            </w:r>
          </w:p>
        </w:tc>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Indicates that the name par...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CL</w:t>
            </w:r>
          </w:p>
        </w:tc>
        <w:tc>
          <w:tcPr>
            <w:tcW w:w="0" w:type="auto"/>
            <w:vAlign w:val="center"/>
            <w:hideMark/>
          </w:tcPr>
          <w:p w:rsidR="00C51368" w:rsidRDefault="00E43BD9">
            <w:pPr>
              <w:rPr>
                <w:rFonts w:eastAsia="Times New Roman"/>
              </w:rPr>
            </w:pPr>
            <w:r>
              <w:rPr>
                <w:rFonts w:eastAsia="Times New Roman"/>
              </w:rPr>
              <w:t>Call me</w:t>
            </w:r>
          </w:p>
        </w:tc>
        <w:tc>
          <w:tcPr>
            <w:tcW w:w="0" w:type="auto"/>
            <w:vAlign w:val="center"/>
            <w:hideMark/>
          </w:tcPr>
          <w:p w:rsidR="00C51368" w:rsidRDefault="00E43BD9">
            <w:pPr>
              <w:rPr>
                <w:rFonts w:eastAsia="Times New Roman"/>
              </w:rPr>
            </w:pPr>
            <w:r>
              <w:rPr>
                <w:rFonts w:eastAsia="Times New Roman"/>
              </w:rPr>
              <w:t>Callme is used to indicate which...</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Initial</w:t>
            </w:r>
          </w:p>
        </w:tc>
        <w:tc>
          <w:tcPr>
            <w:tcW w:w="0" w:type="auto"/>
            <w:vAlign w:val="center"/>
            <w:hideMark/>
          </w:tcPr>
          <w:p w:rsidR="00C51368" w:rsidRDefault="00E43BD9">
            <w:pPr>
              <w:rPr>
                <w:rFonts w:eastAsia="Times New Roman"/>
              </w:rPr>
            </w:pPr>
            <w:r>
              <w:rPr>
                <w:rFonts w:eastAsia="Times New Roman"/>
              </w:rPr>
              <w:t>Indicates that a name part is ju...</w:t>
            </w:r>
          </w:p>
        </w:tc>
      </w:tr>
    </w:tbl>
    <w:p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value="http://hl7.org/fhir/StructureDefinition/iso21090-EN-qualifier" /&gt;</w:t>
      </w:r>
    </w:p>
    <w:p w:rsidR="00C51368" w:rsidRDefault="00E43BD9">
      <w:pPr>
        <w:pStyle w:val="HTMLPreformatted"/>
        <w:divId w:val="1230461341"/>
        <w:rPr>
          <w:lang w:val="en-US"/>
        </w:rPr>
      </w:pPr>
      <w:r>
        <w:rPr>
          <w:lang w:val="en-US"/>
        </w:rPr>
        <w:t xml:space="preserve">  &lt;name value="iso-21090 Name Qualifier" /&gt;</w:t>
      </w:r>
    </w:p>
    <w:p w:rsidR="00C51368" w:rsidRDefault="00E43BD9">
      <w:pPr>
        <w:pStyle w:val="HTMLPreformatted"/>
        <w:divId w:val="1230461341"/>
        <w:rPr>
          <w:lang w:val="en-US"/>
        </w:rPr>
      </w:pPr>
      <w:r>
        <w:rPr>
          <w:lang w:val="en-US"/>
        </w:rPr>
        <w:t xml:space="preserve">  &lt;!-- snip other metadata, including definition of RIM Mapping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value="datatype" /&gt;</w:t>
      </w:r>
    </w:p>
    <w:p w:rsidR="00C51368" w:rsidRDefault="00E43BD9">
      <w:pPr>
        <w:pStyle w:val="HTMLPreformatted"/>
        <w:divId w:val="1230461341"/>
        <w:rPr>
          <w:lang w:val="en-US"/>
        </w:rPr>
      </w:pPr>
      <w:r>
        <w:rPr>
          <w:lang w:val="en-US"/>
        </w:rPr>
        <w:t xml:space="preserve">  &lt;context value="HumanName.given" /&gt;</w:t>
      </w:r>
    </w:p>
    <w:p w:rsidR="00C51368" w:rsidRDefault="00E43BD9">
      <w:pPr>
        <w:pStyle w:val="HTMLPreformatted"/>
        <w:divId w:val="1230461341"/>
        <w:rPr>
          <w:lang w:val="en-US"/>
        </w:rPr>
      </w:pPr>
      <w:r>
        <w:rPr>
          <w:lang w:val="en-US"/>
        </w:rPr>
        <w:t xml:space="preserve">  &lt;context value="HumanName.prefix" /&gt;</w:t>
      </w:r>
    </w:p>
    <w:p w:rsidR="00C51368" w:rsidRDefault="00E43BD9">
      <w:pPr>
        <w:pStyle w:val="HTMLPreformatted"/>
        <w:divId w:val="1230461341"/>
        <w:rPr>
          <w:lang w:val="en-US"/>
        </w:rPr>
      </w:pPr>
      <w:r>
        <w:rPr>
          <w:lang w:val="en-US"/>
        </w:rPr>
        <w:t xml:space="preserve">  &lt;context value="HumanName.family" /&gt;</w:t>
      </w:r>
    </w:p>
    <w:p w:rsidR="00C51368" w:rsidRDefault="00E43BD9">
      <w:pPr>
        <w:pStyle w:val="HTMLPreformatted"/>
        <w:divId w:val="1230461341"/>
        <w:rPr>
          <w:lang w:val="en-US"/>
        </w:rPr>
      </w:pPr>
      <w:r>
        <w:rPr>
          <w:lang w:val="en-US"/>
        </w:rPr>
        <w:t xml:space="preserve">  &lt;context value="HumanName.suffix"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&lt;definition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&lt;comments value="Used to indicate additional information about the</w:t>
      </w:r>
    </w:p>
    <w:p w:rsidR="00C51368" w:rsidRDefault="00E43BD9">
      <w:pPr>
        <w:pStyle w:val="HTMLPreformatted"/>
        <w:divId w:val="1230461341"/>
        <w:rPr>
          <w:lang w:val="en-US"/>
        </w:rPr>
      </w:pPr>
      <w:r>
        <w:rPr>
          <w:lang w:val="en-US"/>
        </w:rPr>
        <w:t xml:space="preserve">             name part and how it should be used" /&gt;</w:t>
      </w:r>
    </w:p>
    <w:p w:rsidR="00C51368" w:rsidRDefault="00E43BD9">
      <w:pPr>
        <w:pStyle w:val="HTMLPreformatted"/>
        <w:divId w:val="1230461341"/>
        <w:rPr>
          <w:lang w:val="en-US"/>
        </w:rPr>
      </w:pPr>
      <w:r>
        <w:rPr>
          <w:lang w:val="en-US"/>
        </w:rPr>
        <w:t xml:space="preserve">      &lt;mustSupport value="false"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&lt;min value="0"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&lt;strength value="required" /&gt;</w:t>
      </w:r>
    </w:p>
    <w:p w:rsidR="00C51368" w:rsidRDefault="00E43BD9">
      <w:pPr>
        <w:pStyle w:val="HTMLPreformatted"/>
        <w:divId w:val="1230461341"/>
        <w:rPr>
          <w:lang w:val="en-US"/>
        </w:rPr>
      </w:pPr>
      <w:r>
        <w:rPr>
          <w:lang w:val="en-US"/>
        </w:rPr>
        <w:t xml:space="preserve">        &lt;description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lastRenderedPageBreak/>
        <w:t xml:space="preserve">        &lt;valueSetReference&gt;</w:t>
      </w:r>
    </w:p>
    <w:p w:rsidR="00C51368" w:rsidRDefault="00E43BD9">
      <w:pPr>
        <w:pStyle w:val="HTMLPreformatted"/>
        <w:divId w:val="1230461341"/>
        <w:rPr>
          <w:lang w:val="en-US"/>
        </w:rPr>
      </w:pPr>
      <w:r>
        <w:rPr>
          <w:lang w:val="en-US"/>
        </w:rPr>
        <w:t xml:space="preserve">          &lt;reference value="ValueSet/name-part-qualifier"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&lt;identity value="RIM" /&gt;</w:t>
      </w:r>
    </w:p>
    <w:p w:rsidR="00C51368" w:rsidRDefault="00E43BD9">
      <w:pPr>
        <w:pStyle w:val="HTMLPreformatted"/>
        <w:divId w:val="1230461341"/>
        <w:rPr>
          <w:lang w:val="en-US"/>
        </w:rPr>
      </w:pPr>
      <w:r>
        <w:rPr>
          <w:lang w:val="en-US"/>
        </w:rPr>
        <w:t xml:space="preserve">         &lt;map value="ENXP.qualifier" /&gt;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For this example, it is registered at </w:t>
      </w:r>
      <w:hyperlink r:id="rId919" w:history="1">
        <w:r>
          <w:rPr>
            <w:rStyle w:val="Hyperlink"/>
            <w:lang w:val="en-US"/>
          </w:rPr>
          <w:t>http://hl7.org/fhir/StructureDefinition/iso21090-EN-qualifier</w:t>
        </w:r>
      </w:hyperlink>
      <w:r>
        <w:rPr>
          <w:lang w:val="en-US"/>
        </w:rPr>
        <w:t xml:space="preserve">. This is the </w:t>
      </w:r>
      <w:proofErr w:type="gramStart"/>
      <w:r>
        <w:rPr>
          <w:lang w:val="en-US"/>
        </w:rPr>
        <w:t>url</w:t>
      </w:r>
      <w:proofErr w:type="gramEnd"/>
      <w:r>
        <w:rPr>
          <w:lang w:val="en-US"/>
        </w:rPr>
        <w:t xml:space="preserve"> that will appear in the definition element when the extension is used.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nested within the attribute that is extended.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&lt;name&gt;</w:t>
      </w:r>
    </w:p>
    <w:p w:rsidR="00C51368" w:rsidRDefault="00E43BD9">
      <w:pPr>
        <w:pStyle w:val="HTMLPreformatted"/>
        <w:divId w:val="1230461341"/>
        <w:rPr>
          <w:lang w:val="en-US"/>
        </w:rPr>
      </w:pPr>
      <w:r>
        <w:rPr>
          <w:lang w:val="en-US"/>
        </w:rPr>
        <w:t xml:space="preserve">  &lt;use value="official" /&gt;</w:t>
      </w:r>
    </w:p>
    <w:p w:rsidR="00C51368" w:rsidRDefault="00E43BD9">
      <w:pPr>
        <w:pStyle w:val="HTMLPreformatted"/>
        <w:divId w:val="1230461341"/>
        <w:rPr>
          <w:lang w:val="en-US"/>
        </w:rPr>
      </w:pPr>
      <w:r>
        <w:rPr>
          <w:lang w:val="en-US"/>
        </w:rPr>
        <w:t xml:space="preserve">  &lt;given value="Ã–stlund"&gt;</w:t>
      </w:r>
    </w:p>
    <w:p w:rsidR="00C51368" w:rsidRDefault="00E43BD9">
      <w:pPr>
        <w:pStyle w:val="HTMLPreformatted"/>
        <w:divId w:val="1230461341"/>
        <w:rPr>
          <w:lang w:val="en-US"/>
        </w:rPr>
      </w:pPr>
      <w:r>
        <w:rPr>
          <w:lang w:val="en-US"/>
        </w:rPr>
        <w:t xml:space="preserve">     &lt;extension url="http://hl7.org/fhir/StructureDefinition/iso21090-EN-qualifier" &gt;</w:t>
      </w:r>
    </w:p>
    <w:p w:rsidR="00C51368" w:rsidRDefault="00E43BD9">
      <w:pPr>
        <w:pStyle w:val="HTMLPreformatted"/>
        <w:divId w:val="1230461341"/>
        <w:rPr>
          <w:lang w:val="en-US"/>
        </w:rPr>
      </w:pPr>
      <w:r>
        <w:rPr>
          <w:lang w:val="en-US"/>
        </w:rPr>
        <w:t xml:space="preserve">        &lt;valueCode value="MID"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&lt;/given&gt;</w:t>
      </w:r>
    </w:p>
    <w:p w:rsidR="00C51368" w:rsidRDefault="00E43BD9">
      <w:pPr>
        <w:pStyle w:val="HTMLPreformatted"/>
        <w:divId w:val="1230461341"/>
        <w:rPr>
          <w:lang w:val="en-US"/>
        </w:rPr>
      </w:pPr>
      <w:r>
        <w:rPr>
          <w:lang w:val="en-US"/>
        </w:rPr>
        <w:t>&lt;/name&gt;</w:t>
      </w:r>
    </w:p>
    <w:p w:rsidR="00C51368" w:rsidRDefault="00E43BD9">
      <w:pPr>
        <w:pStyle w:val="NormalWeb"/>
        <w:divId w:val="1230461341"/>
        <w:rPr>
          <w:lang w:val="en-US"/>
        </w:rPr>
      </w:pPr>
      <w:r>
        <w:rPr>
          <w:lang w:val="en-US"/>
        </w:rPr>
        <w:t xml:space="preserve">This particular example is a Scandinavian mellannamn. See </w:t>
      </w:r>
      <w:hyperlink r:id="rId920" w:history="1">
        <w:r>
          <w:rPr>
            <w:rStyle w:val="Hyperlink"/>
            <w:lang w:val="en-US"/>
          </w:rPr>
          <w:t>Datatypes examples for additional examples</w:t>
        </w:r>
      </w:hyperlink>
      <w:r>
        <w:rPr>
          <w:lang w:val="en-US"/>
        </w:rPr>
        <w:t xml:space="preserve">. </w:t>
      </w:r>
    </w:p>
    <w:p w:rsidR="00C51368" w:rsidRDefault="00E43BD9">
      <w:pPr>
        <w:pStyle w:val="Heading3"/>
        <w:divId w:val="1230461341"/>
        <w:rPr>
          <w:rFonts w:eastAsia="Times New Roman"/>
          <w:lang w:val="en-US"/>
        </w:rPr>
      </w:pPr>
      <w:r>
        <w:rPr>
          <w:rFonts w:eastAsia="Times New Roman"/>
          <w:lang w:val="en-US"/>
        </w:rPr>
        <w:t>Complex Extension: Patient Clinical Trial</w:t>
      </w:r>
    </w:p>
    <w:p w:rsidR="00C51368" w:rsidRDefault="00E43BD9">
      <w:pPr>
        <w:pStyle w:val="NormalWeb"/>
        <w:divId w:val="1230461341"/>
        <w:rPr>
          <w:lang w:val="en-US"/>
        </w:rPr>
      </w:pPr>
      <w:r>
        <w:rPr>
          <w:lang w:val="en-US"/>
        </w:rPr>
        <w:t xml:space="preserve">Defining complex extensions is a little different. They have the same </w:t>
      </w:r>
      <w:proofErr w:type="gramStart"/>
      <w:r>
        <w:rPr>
          <w:lang w:val="en-US"/>
        </w:rPr>
        <w:t>meta</w:t>
      </w:r>
      <w:proofErr w:type="gramEnd"/>
      <w:r>
        <w:rPr>
          <w:lang w:val="en-US"/>
        </w:rPr>
        <w:t xml:space="preserve">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349"/>
        <w:gridCol w:w="1247"/>
        <w:gridCol w:w="1660"/>
        <w:gridCol w:w="449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Cardinality</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NCT</w:t>
            </w:r>
          </w:p>
        </w:tc>
        <w:tc>
          <w:tcPr>
            <w:tcW w:w="0" w:type="auto"/>
            <w:vAlign w:val="center"/>
            <w:hideMark/>
          </w:tcPr>
          <w:p w:rsidR="00C51368" w:rsidRDefault="00E43BD9">
            <w:pPr>
              <w:rPr>
                <w:rFonts w:eastAsia="Times New Roman"/>
              </w:rPr>
            </w:pPr>
            <w:r>
              <w:rPr>
                <w:rFonts w:eastAsia="Times New Roman"/>
              </w:rPr>
              <w:t>Clinical Trial number</w:t>
            </w:r>
          </w:p>
        </w:tc>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The format for the US ClinicalTrials.gov registry number is â€œNCTâ€ followed by </w:t>
            </w:r>
            <w:r>
              <w:rPr>
                <w:rFonts w:eastAsia="Times New Roman"/>
              </w:rPr>
              <w:lastRenderedPageBreak/>
              <w:t>an 8-digit number, e.g.: NCT00000419</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period</w:t>
            </w:r>
          </w:p>
        </w:tc>
        <w:tc>
          <w:tcPr>
            <w:tcW w:w="0" w:type="auto"/>
            <w:vAlign w:val="center"/>
            <w:hideMark/>
          </w:tcPr>
          <w:p w:rsidR="00C51368" w:rsidRDefault="00E43BD9">
            <w:pPr>
              <w:rPr>
                <w:rFonts w:eastAsia="Times New Roman"/>
              </w:rPr>
            </w:pPr>
            <w:r>
              <w:rPr>
                <w:rFonts w:eastAsia="Times New Roman"/>
              </w:rPr>
              <w:t>trialPeriod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The start and end times of the participation of this patient in the clinical trial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reason</w:t>
            </w:r>
          </w:p>
        </w:tc>
        <w:tc>
          <w:tcPr>
            <w:tcW w:w="0" w:type="auto"/>
            <w:vAlign w:val="center"/>
            <w:hideMark/>
          </w:tcPr>
          <w:p w:rsidR="00C51368" w:rsidRDefault="00E43BD9">
            <w:pPr>
              <w:rPr>
                <w:rFonts w:eastAsia="Times New Roman"/>
              </w:rPr>
            </w:pPr>
            <w:r>
              <w:rPr>
                <w:rFonts w:eastAsia="Times New Roman"/>
              </w:rPr>
              <w:t>reason enrolled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CodableConcept</w:t>
            </w:r>
          </w:p>
        </w:tc>
        <w:tc>
          <w:tcPr>
            <w:tcW w:w="0" w:type="auto"/>
            <w:vAlign w:val="center"/>
            <w:hideMark/>
          </w:tcPr>
          <w:p w:rsidR="00C51368" w:rsidRDefault="00E43BD9">
            <w:pPr>
              <w:rPr>
                <w:rFonts w:eastAsia="Times New Roman"/>
              </w:rPr>
            </w:pPr>
            <w:r>
              <w:rPr>
                <w:rFonts w:eastAsia="Times New Roman"/>
              </w:rPr>
              <w:t>indication or reason the patient is part of this trial</w:t>
            </w:r>
          </w:p>
        </w:tc>
      </w:tr>
    </w:tbl>
    <w:p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w:t>
      </w:r>
      <w:proofErr w:type="gramStart"/>
      <w:r>
        <w:rPr>
          <w:lang w:val="en-US"/>
        </w:rPr>
        <w:t>url</w:t>
      </w:r>
      <w:proofErr w:type="gramEnd"/>
      <w:r>
        <w:rPr>
          <w:lang w:val="en-US"/>
        </w:rPr>
        <w:t xml:space="preserve">, and 3 slices are defined, each with a fixed relative URI which is the code from the table above. </w:t>
      </w:r>
      <w:proofErr w:type="gramStart"/>
      <w:r>
        <w:rPr>
          <w:lang w:val="en-US"/>
        </w:rPr>
        <w:t>Here's the relevant parts</w:t>
      </w:r>
      <w:proofErr w:type="gramEnd"/>
      <w:r>
        <w:rPr>
          <w:lang w:val="en-US"/>
        </w:rPr>
        <w:t xml:space="preserve"> of the definition of this extension: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 metadata - setting up the base definition --&gt;</w:t>
      </w:r>
    </w:p>
    <w:p w:rsidR="00C51368" w:rsidRDefault="00E43BD9">
      <w:pPr>
        <w:pStyle w:val="HTMLPreformatted"/>
        <w:divId w:val="1230461341"/>
        <w:rPr>
          <w:lang w:val="en-US"/>
        </w:rPr>
      </w:pPr>
      <w:r>
        <w:rPr>
          <w:lang w:val="en-US"/>
        </w:rPr>
        <w:t xml:space="preserve">  &lt;url value="http://hl7.org/fhir/StructureDefinition/patient-clinicalTrial"/&gt;</w:t>
      </w:r>
    </w:p>
    <w:p w:rsidR="00C51368" w:rsidRDefault="00E43BD9">
      <w:pPr>
        <w:pStyle w:val="HTMLPreformatted"/>
        <w:divId w:val="1230461341"/>
        <w:rPr>
          <w:lang w:val="en-US"/>
        </w:rPr>
      </w:pPr>
      <w:r>
        <w:rPr>
          <w:lang w:val="en-US"/>
        </w:rPr>
        <w:t xml:space="preserve">  &lt;name value="The patient's participation in clinical trials"/&gt;</w:t>
      </w:r>
    </w:p>
    <w:p w:rsidR="00C51368" w:rsidRDefault="00E43BD9">
      <w:pPr>
        <w:pStyle w:val="HTMLPreformatted"/>
        <w:divId w:val="1230461341"/>
        <w:rPr>
          <w:lang w:val="en-US"/>
        </w:rPr>
      </w:pPr>
      <w:r>
        <w:rPr>
          <w:lang w:val="en-US"/>
        </w:rPr>
        <w:t xml:space="preserve">  &lt;constrainedType value="Extension"/&gt;</w:t>
      </w:r>
    </w:p>
    <w:p w:rsidR="00C51368" w:rsidRDefault="00E43BD9">
      <w:pPr>
        <w:pStyle w:val="HTMLPreformatted"/>
        <w:divId w:val="1230461341"/>
        <w:rPr>
          <w:lang w:val="en-US"/>
        </w:rPr>
      </w:pPr>
      <w:r>
        <w:rPr>
          <w:lang w:val="en-US"/>
        </w:rPr>
        <w:t xml:space="preserve">  &lt;contextType value="resource"/&gt;</w:t>
      </w:r>
    </w:p>
    <w:p w:rsidR="00C51368" w:rsidRDefault="00E43BD9">
      <w:pPr>
        <w:pStyle w:val="HTMLPreformatted"/>
        <w:divId w:val="1230461341"/>
        <w:rPr>
          <w:lang w:val="en-US"/>
        </w:rPr>
      </w:pPr>
      <w:r>
        <w:rPr>
          <w:lang w:val="en-US"/>
        </w:rPr>
        <w:t xml:space="preserve">  &lt;context value="Patient"/&gt;</w:t>
      </w:r>
    </w:p>
    <w:p w:rsidR="00C51368" w:rsidRDefault="00E43BD9">
      <w:pPr>
        <w:pStyle w:val="HTMLPreformatted"/>
        <w:divId w:val="1230461341"/>
        <w:rPr>
          <w:lang w:val="en-US"/>
        </w:rPr>
      </w:pPr>
      <w:r>
        <w:rPr>
          <w:lang w:val="en-US"/>
        </w:rPr>
        <w:t xml:space="preserve">  &lt;base value="http://hl7.org/fhir/StructureDefinition/Extension"/&gt;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 etc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set up the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&lt;discriminator value="url"/&gt;</w:t>
      </w:r>
    </w:p>
    <w:p w:rsidR="00C51368" w:rsidRDefault="00E43BD9">
      <w:pPr>
        <w:pStyle w:val="HTMLPreformatted"/>
        <w:divId w:val="1230461341"/>
        <w:rPr>
          <w:lang w:val="en-US"/>
        </w:rPr>
      </w:pPr>
      <w:r>
        <w:rPr>
          <w:lang w:val="en-US"/>
        </w:rPr>
        <w:t xml:space="preserve">        &lt;ordered value="true"/&gt;</w:t>
      </w:r>
    </w:p>
    <w:p w:rsidR="00C51368" w:rsidRDefault="00E43BD9">
      <w:pPr>
        <w:pStyle w:val="HTMLPreformatted"/>
        <w:divId w:val="1230461341"/>
        <w:rPr>
          <w:lang w:val="en-US"/>
        </w:rPr>
      </w:pPr>
      <w:r>
        <w:rPr>
          <w:lang w:val="en-US"/>
        </w:rPr>
        <w:t xml:space="preserve">        &lt;rules value="openAtEnd"/&gt;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slice, NCT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value="NCT"/&gt;</w:t>
      </w:r>
    </w:p>
    <w:p w:rsidR="00C51368" w:rsidRDefault="00E43BD9">
      <w:pPr>
        <w:pStyle w:val="HTMLPreformatted"/>
        <w:divId w:val="1230461341"/>
        <w:rPr>
          <w:lang w:val="en-US"/>
        </w:rPr>
      </w:pPr>
      <w:r>
        <w:rPr>
          <w:lang w:val="en-US"/>
        </w:rPr>
        <w:t xml:space="preserve">      &lt;short value="National Clinical Trial number"/&gt;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 &lt;!-- not allowed to be used --&gt;</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&lt;fixedUri value="NCT"/&gt;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value="Extension.extension.valueString"/&gt;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value="string"/&gt;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second slice, period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value="period"/&gt;</w:t>
      </w:r>
    </w:p>
    <w:p w:rsidR="00C51368" w:rsidRDefault="00E43BD9">
      <w:pPr>
        <w:pStyle w:val="HTMLPreformatted"/>
        <w:divId w:val="1230461341"/>
        <w:rPr>
          <w:lang w:val="en-US"/>
        </w:rPr>
      </w:pPr>
      <w:r>
        <w:rPr>
          <w:lang w:val="en-US"/>
        </w:rPr>
        <w:t xml:space="preserve">      &lt;short value="The period of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value="period"/&gt;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third slice, reason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value="reason"/&gt;</w:t>
      </w:r>
    </w:p>
    <w:p w:rsidR="00C51368" w:rsidRDefault="00E43BD9">
      <w:pPr>
        <w:pStyle w:val="HTMLPreformatted"/>
        <w:divId w:val="1230461341"/>
        <w:rPr>
          <w:lang w:val="en-US"/>
        </w:rPr>
      </w:pPr>
      <w:r>
        <w:rPr>
          <w:lang w:val="en-US"/>
        </w:rPr>
        <w:t xml:space="preserve">      &lt;short value="The reason for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lastRenderedPageBreak/>
        <w:t xml:space="preserve">      &lt;min value="1"/&gt;</w:t>
      </w:r>
    </w:p>
    <w:p w:rsidR="00C51368" w:rsidRDefault="00E43BD9">
      <w:pPr>
        <w:pStyle w:val="HTMLPreformatted"/>
        <w:divId w:val="1230461341"/>
        <w:rPr>
          <w:lang w:val="en-US"/>
        </w:rPr>
      </w:pPr>
      <w:r>
        <w:rPr>
          <w:lang w:val="en-US"/>
        </w:rPr>
        <w:t xml:space="preserve">      &lt;fixedUri value="reason"/&gt;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last (for order reasons): the fixed URI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value="Extension.url"/&gt;</w:t>
      </w:r>
    </w:p>
    <w:p w:rsidR="00C51368" w:rsidRDefault="00E43BD9">
      <w:pPr>
        <w:pStyle w:val="HTMLPreformatted"/>
        <w:divId w:val="1230461341"/>
        <w:rPr>
          <w:lang w:val="en-US"/>
        </w:rPr>
      </w:pPr>
      <w:r>
        <w:rPr>
          <w:lang w:val="en-US"/>
        </w:rPr>
        <w:t xml:space="preserve">      &lt;fixedUri value="http://hl7.org/fhir/StructureDefinition/patient-clinicalTrial"/&gt;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 and no value in the root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value="Extension.value[x]"/&gt;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&lt;/StructureDefinition&gt;</w:t>
      </w:r>
    </w:p>
    <w:p w:rsidR="00C51368" w:rsidRDefault="00E43BD9">
      <w:pPr>
        <w:pStyle w:val="Heading1"/>
        <w:rPr>
          <w:rFonts w:eastAsia="Times New Roman"/>
          <w:noProof/>
          <w:lang w:val="en-US"/>
        </w:rPr>
      </w:pPr>
      <w:r>
        <w:rPr>
          <w:rFonts w:eastAsia="Times New Roman"/>
          <w:noProof/>
          <w:lang w:val="en-US"/>
        </w:rPr>
        <w:t>extensibility-registry.html</w:t>
      </w:r>
    </w:p>
    <w:p w:rsidR="00C51368" w:rsidRDefault="00E43BD9">
      <w:pPr>
        <w:pStyle w:val="Heading2"/>
        <w:divId w:val="1887840055"/>
        <w:rPr>
          <w:rFonts w:eastAsia="Times New Roman"/>
          <w:lang w:val="en-US"/>
        </w:rPr>
      </w:pPr>
      <w:r>
        <w:rPr>
          <w:rFonts w:eastAsia="Times New Roman"/>
          <w:lang w:val="en-US"/>
        </w:rPr>
        <w:t>Extension Registry</w:t>
      </w:r>
    </w:p>
    <w:p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921" w:history="1">
        <w:r>
          <w:rPr>
            <w:rStyle w:val="Hyperlink"/>
            <w:lang w:val="en-US"/>
          </w:rPr>
          <w:t>http://fhir.org/registry</w:t>
        </w:r>
      </w:hyperlink>
      <w:r>
        <w:rPr>
          <w:lang w:val="en-US"/>
        </w:rPr>
        <w:t xml:space="preserve">. </w:t>
      </w:r>
    </w:p>
    <w:p w:rsidR="00C51368" w:rsidRDefault="00E43BD9">
      <w:pPr>
        <w:pStyle w:val="NormalWeb"/>
        <w:divId w:val="1887840055"/>
        <w:rPr>
          <w:lang w:val="en-US"/>
        </w:rPr>
      </w:pPr>
      <w:r>
        <w:rPr>
          <w:lang w:val="en-US"/>
        </w:rPr>
        <w:t>Implementation Guides that define extensions</w:t>
      </w:r>
      <w:proofErr w:type="gramStart"/>
      <w:r>
        <w:rPr>
          <w:lang w:val="en-US"/>
        </w:rPr>
        <w:t>: .</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extensibility.html</w:t>
      </w:r>
    </w:p>
    <w:p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42376766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922"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166DE">
            <w:pPr>
              <w:rPr>
                <w:rFonts w:eastAsia="Times New Roman"/>
              </w:rPr>
            </w:pPr>
            <w:hyperlink r:id="rId923" w:anchor="status" w:history="1">
              <w:r w:rsidR="00E43BD9">
                <w:rPr>
                  <w:rStyle w:val="Hyperlink"/>
                  <w:rFonts w:eastAsia="Times New Roman"/>
                </w:rPr>
                <w:t>Ballot Status</w:t>
              </w:r>
            </w:hyperlink>
            <w:r w:rsidR="00E43BD9">
              <w:rPr>
                <w:rFonts w:eastAsia="Times New Roman"/>
              </w:rPr>
              <w:t xml:space="preserve">: </w:t>
            </w:r>
            <w:hyperlink r:id="rId924" w:anchor="pubs" w:history="1">
              <w:r w:rsidR="00E43BD9">
                <w:rPr>
                  <w:rStyle w:val="Hyperlink"/>
                  <w:rFonts w:eastAsia="Times New Roman"/>
                </w:rPr>
                <w:t>DSTU 2</w:t>
              </w:r>
            </w:hyperlink>
          </w:p>
        </w:tc>
      </w:tr>
    </w:tbl>
    <w:p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rsidR="00C51368" w:rsidRDefault="00E43BD9">
      <w:pPr>
        <w:pStyle w:val="NormalWeb"/>
        <w:divId w:val="423767666"/>
        <w:rPr>
          <w:lang w:val="en-US"/>
        </w:rPr>
      </w:pPr>
      <w:r>
        <w:rPr>
          <w:lang w:val="en-US"/>
        </w:rPr>
        <w:lastRenderedPageBreak/>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w:t>
      </w:r>
      <w:proofErr w:type="gramStart"/>
      <w:r>
        <w:rPr>
          <w:lang w:val="en-US"/>
        </w:rPr>
        <w:t>a core</w:t>
      </w:r>
      <w:proofErr w:type="gramEnd"/>
      <w:r>
        <w:rPr>
          <w:lang w:val="en-US"/>
        </w:rPr>
        <w:t xml:space="preserve"> simplicity for everyone. </w:t>
      </w:r>
    </w:p>
    <w:p w:rsidR="00C51368" w:rsidRDefault="00E43BD9">
      <w:pPr>
        <w:pStyle w:val="NormalWeb"/>
        <w:divId w:val="423767666"/>
        <w:rPr>
          <w:lang w:val="en-US"/>
        </w:rPr>
      </w:pPr>
      <w:r>
        <w:rPr>
          <w:lang w:val="en-US"/>
        </w:rPr>
        <w:t xml:space="preserve">In order to make the use of extensions safe and manageable, there is </w:t>
      </w:r>
      <w:proofErr w:type="gramStart"/>
      <w:r>
        <w:rPr>
          <w:lang w:val="en-US"/>
        </w:rPr>
        <w:t>a strict</w:t>
      </w:r>
      <w:proofErr w:type="gramEnd"/>
      <w:r>
        <w:rPr>
          <w:lang w:val="en-US"/>
        </w:rPr>
        <w:t xml:space="preserve"> governance applied to the definition and use of extensions. Though any implementer is allowed to define and use extensions, there is a set of requirements that must be met as part of their use and definition. </w:t>
      </w:r>
    </w:p>
    <w:p w:rsidR="00C51368" w:rsidRDefault="00E43BD9">
      <w:pPr>
        <w:pStyle w:val="Heading2"/>
        <w:divId w:val="423767666"/>
        <w:rPr>
          <w:rFonts w:eastAsia="Times New Roman"/>
          <w:lang w:val="en-US"/>
        </w:rPr>
      </w:pPr>
      <w:bookmarkStart w:id="114" w:name="extension"/>
      <w:bookmarkEnd w:id="114"/>
      <w:r>
        <w:rPr>
          <w:rFonts w:eastAsia="Times New Roman"/>
          <w:lang w:val="en-US"/>
        </w:rPr>
        <w:t>Extension Element</w:t>
      </w:r>
    </w:p>
    <w:p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rsidR="00C51368" w:rsidRDefault="00E43BD9">
      <w:pPr>
        <w:pStyle w:val="NormalWeb"/>
        <w:divId w:val="423767666"/>
        <w:rPr>
          <w:lang w:val="en-US"/>
        </w:rPr>
      </w:pPr>
      <w:r>
        <w:rPr>
          <w:lang w:val="en-US"/>
        </w:rPr>
        <w:t xml:space="preserve">Notes: </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proofErr w:type="gramStart"/>
      <w:r>
        <w:rPr>
          <w:rFonts w:eastAsia="Times New Roman"/>
          <w:i/>
          <w:iCs/>
          <w:lang w:val="en-US"/>
        </w:rPr>
        <w:t>url</w:t>
      </w:r>
      <w:proofErr w:type="gramEnd"/>
      <w:r>
        <w:rPr>
          <w:rFonts w:eastAsia="Times New Roman"/>
          <w:lang w:val="en-US"/>
        </w:rPr>
        <w:t xml:space="preserve"> is a mandatory attribute / property and identifies a retrievable </w:t>
      </w:r>
      <w:hyperlink r:id="rId925"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rsidR="00C51368" w:rsidRDefault="00C166DE">
      <w:pPr>
        <w:numPr>
          <w:ilvl w:val="1"/>
          <w:numId w:val="78"/>
        </w:numPr>
        <w:spacing w:before="100" w:beforeAutospacing="1" w:after="100" w:afterAutospacing="1"/>
        <w:divId w:val="423767666"/>
        <w:rPr>
          <w:rFonts w:eastAsia="Times New Roman"/>
          <w:lang w:val="en-US"/>
        </w:rPr>
      </w:pPr>
      <w:hyperlink r:id="rId926" w:anchor="integer" w:history="1">
        <w:r w:rsidR="00E43BD9">
          <w:rPr>
            <w:rStyle w:val="Hyperlink"/>
            <w:rFonts w:eastAsia="Times New Roman"/>
            <w:lang w:val="en-US"/>
          </w:rPr>
          <w:t>Integer</w:t>
        </w:r>
      </w:hyperlink>
    </w:p>
    <w:p w:rsidR="00C51368" w:rsidRDefault="00C166DE">
      <w:pPr>
        <w:numPr>
          <w:ilvl w:val="1"/>
          <w:numId w:val="78"/>
        </w:numPr>
        <w:spacing w:before="100" w:beforeAutospacing="1" w:after="100" w:afterAutospacing="1"/>
        <w:divId w:val="423767666"/>
        <w:rPr>
          <w:rFonts w:eastAsia="Times New Roman"/>
          <w:lang w:val="en-US"/>
        </w:rPr>
      </w:pPr>
      <w:hyperlink r:id="rId927" w:anchor="decimal" w:history="1">
        <w:r w:rsidR="00E43BD9">
          <w:rPr>
            <w:rStyle w:val="Hyperlink"/>
            <w:rFonts w:eastAsia="Times New Roman"/>
            <w:lang w:val="en-US"/>
          </w:rPr>
          <w:t>Decimal</w:t>
        </w:r>
      </w:hyperlink>
    </w:p>
    <w:p w:rsidR="00C51368" w:rsidRDefault="00C166DE">
      <w:pPr>
        <w:numPr>
          <w:ilvl w:val="1"/>
          <w:numId w:val="78"/>
        </w:numPr>
        <w:spacing w:before="100" w:beforeAutospacing="1" w:after="100" w:afterAutospacing="1"/>
        <w:divId w:val="423767666"/>
        <w:rPr>
          <w:rFonts w:eastAsia="Times New Roman"/>
          <w:lang w:val="en-US"/>
        </w:rPr>
      </w:pPr>
      <w:hyperlink r:id="rId928" w:anchor="dateTime" w:history="1">
        <w:r w:rsidR="00E43BD9">
          <w:rPr>
            <w:rStyle w:val="Hyperlink"/>
            <w:rFonts w:eastAsia="Times New Roman"/>
            <w:lang w:val="en-US"/>
          </w:rPr>
          <w:t>DateTime</w:t>
        </w:r>
      </w:hyperlink>
    </w:p>
    <w:p w:rsidR="00C51368" w:rsidRDefault="00C166DE">
      <w:pPr>
        <w:numPr>
          <w:ilvl w:val="1"/>
          <w:numId w:val="78"/>
        </w:numPr>
        <w:spacing w:before="100" w:beforeAutospacing="1" w:after="100" w:afterAutospacing="1"/>
        <w:divId w:val="423767666"/>
        <w:rPr>
          <w:rFonts w:eastAsia="Times New Roman"/>
          <w:lang w:val="en-US"/>
        </w:rPr>
      </w:pPr>
      <w:hyperlink r:id="rId929" w:anchor="date" w:history="1">
        <w:r w:rsidR="00E43BD9">
          <w:rPr>
            <w:rStyle w:val="Hyperlink"/>
            <w:rFonts w:eastAsia="Times New Roman"/>
            <w:lang w:val="en-US"/>
          </w:rPr>
          <w:t>Date</w:t>
        </w:r>
      </w:hyperlink>
    </w:p>
    <w:p w:rsidR="00C51368" w:rsidRDefault="00C166DE">
      <w:pPr>
        <w:numPr>
          <w:ilvl w:val="1"/>
          <w:numId w:val="78"/>
        </w:numPr>
        <w:spacing w:before="100" w:beforeAutospacing="1" w:after="100" w:afterAutospacing="1"/>
        <w:divId w:val="423767666"/>
        <w:rPr>
          <w:rFonts w:eastAsia="Times New Roman"/>
          <w:lang w:val="en-US"/>
        </w:rPr>
      </w:pPr>
      <w:hyperlink r:id="rId930" w:anchor="instant" w:history="1">
        <w:r w:rsidR="00E43BD9">
          <w:rPr>
            <w:rStyle w:val="Hyperlink"/>
            <w:rFonts w:eastAsia="Times New Roman"/>
            <w:lang w:val="en-US"/>
          </w:rPr>
          <w:t>Instant</w:t>
        </w:r>
      </w:hyperlink>
    </w:p>
    <w:p w:rsidR="00C51368" w:rsidRDefault="00C166DE">
      <w:pPr>
        <w:numPr>
          <w:ilvl w:val="1"/>
          <w:numId w:val="78"/>
        </w:numPr>
        <w:spacing w:before="100" w:beforeAutospacing="1" w:after="100" w:afterAutospacing="1"/>
        <w:divId w:val="423767666"/>
        <w:rPr>
          <w:rFonts w:eastAsia="Times New Roman"/>
          <w:lang w:val="en-US"/>
        </w:rPr>
      </w:pPr>
      <w:hyperlink r:id="rId931" w:anchor="string" w:history="1">
        <w:r w:rsidR="00E43BD9">
          <w:rPr>
            <w:rStyle w:val="Hyperlink"/>
            <w:rFonts w:eastAsia="Times New Roman"/>
            <w:lang w:val="en-US"/>
          </w:rPr>
          <w:t>String</w:t>
        </w:r>
      </w:hyperlink>
    </w:p>
    <w:p w:rsidR="00C51368" w:rsidRDefault="00C166DE">
      <w:pPr>
        <w:numPr>
          <w:ilvl w:val="1"/>
          <w:numId w:val="78"/>
        </w:numPr>
        <w:spacing w:before="100" w:beforeAutospacing="1" w:after="100" w:afterAutospacing="1"/>
        <w:divId w:val="423767666"/>
        <w:rPr>
          <w:rFonts w:eastAsia="Times New Roman"/>
          <w:lang w:val="en-US"/>
        </w:rPr>
      </w:pPr>
      <w:hyperlink r:id="rId932" w:anchor="uri" w:history="1">
        <w:r w:rsidR="00E43BD9">
          <w:rPr>
            <w:rStyle w:val="Hyperlink"/>
            <w:rFonts w:eastAsia="Times New Roman"/>
            <w:lang w:val="en-US"/>
          </w:rPr>
          <w:t>Uri</w:t>
        </w:r>
      </w:hyperlink>
    </w:p>
    <w:p w:rsidR="00C51368" w:rsidRDefault="00C166DE">
      <w:pPr>
        <w:numPr>
          <w:ilvl w:val="1"/>
          <w:numId w:val="78"/>
        </w:numPr>
        <w:spacing w:before="100" w:beforeAutospacing="1" w:after="100" w:afterAutospacing="1"/>
        <w:divId w:val="423767666"/>
        <w:rPr>
          <w:rFonts w:eastAsia="Times New Roman"/>
          <w:lang w:val="en-US"/>
        </w:rPr>
      </w:pPr>
      <w:hyperlink r:id="rId933" w:anchor="boolean" w:history="1">
        <w:r w:rsidR="00E43BD9">
          <w:rPr>
            <w:rStyle w:val="Hyperlink"/>
            <w:rFonts w:eastAsia="Times New Roman"/>
            <w:lang w:val="en-US"/>
          </w:rPr>
          <w:t>Boolean</w:t>
        </w:r>
      </w:hyperlink>
    </w:p>
    <w:p w:rsidR="00C51368" w:rsidRDefault="00C166DE">
      <w:pPr>
        <w:numPr>
          <w:ilvl w:val="1"/>
          <w:numId w:val="78"/>
        </w:numPr>
        <w:spacing w:before="100" w:beforeAutospacing="1" w:after="100" w:afterAutospacing="1"/>
        <w:divId w:val="423767666"/>
        <w:rPr>
          <w:rFonts w:eastAsia="Times New Roman"/>
          <w:lang w:val="en-US"/>
        </w:rPr>
      </w:pPr>
      <w:hyperlink r:id="rId934"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35"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rsidR="00C51368" w:rsidRDefault="00C166DE">
      <w:pPr>
        <w:numPr>
          <w:ilvl w:val="1"/>
          <w:numId w:val="78"/>
        </w:numPr>
        <w:spacing w:before="100" w:beforeAutospacing="1" w:after="100" w:afterAutospacing="1"/>
        <w:divId w:val="423767666"/>
        <w:rPr>
          <w:rFonts w:eastAsia="Times New Roman"/>
          <w:lang w:val="en-US"/>
        </w:rPr>
      </w:pPr>
      <w:hyperlink r:id="rId936" w:anchor="markdown" w:history="1">
        <w:r w:rsidR="00E43BD9">
          <w:rPr>
            <w:rStyle w:val="Hyperlink"/>
            <w:rFonts w:eastAsia="Times New Roman"/>
            <w:lang w:val="en-US"/>
          </w:rPr>
          <w:t>markdown</w:t>
        </w:r>
      </w:hyperlink>
    </w:p>
    <w:p w:rsidR="00C51368" w:rsidRDefault="00C166DE">
      <w:pPr>
        <w:numPr>
          <w:ilvl w:val="1"/>
          <w:numId w:val="78"/>
        </w:numPr>
        <w:spacing w:before="100" w:beforeAutospacing="1" w:after="100" w:afterAutospacing="1"/>
        <w:divId w:val="423767666"/>
        <w:rPr>
          <w:rFonts w:eastAsia="Times New Roman"/>
          <w:lang w:val="en-US"/>
        </w:rPr>
      </w:pPr>
      <w:hyperlink r:id="rId937" w:anchor="base64Binary" w:history="1">
        <w:r w:rsidR="00E43BD9">
          <w:rPr>
            <w:rStyle w:val="Hyperlink"/>
            <w:rFonts w:eastAsia="Times New Roman"/>
            <w:lang w:val="en-US"/>
          </w:rPr>
          <w:t>Base64Binary</w:t>
        </w:r>
      </w:hyperlink>
    </w:p>
    <w:p w:rsidR="00C51368" w:rsidRDefault="00C166DE">
      <w:pPr>
        <w:numPr>
          <w:ilvl w:val="1"/>
          <w:numId w:val="78"/>
        </w:numPr>
        <w:spacing w:before="100" w:beforeAutospacing="1" w:after="100" w:afterAutospacing="1"/>
        <w:divId w:val="423767666"/>
        <w:rPr>
          <w:rFonts w:eastAsia="Times New Roman"/>
          <w:lang w:val="en-US"/>
        </w:rPr>
      </w:pPr>
      <w:hyperlink r:id="rId938" w:anchor="Coding" w:history="1">
        <w:r w:rsidR="00E43BD9">
          <w:rPr>
            <w:rStyle w:val="Hyperlink"/>
            <w:rFonts w:eastAsia="Times New Roman"/>
            <w:lang w:val="en-US"/>
          </w:rPr>
          <w:t>Coding</w:t>
        </w:r>
      </w:hyperlink>
    </w:p>
    <w:p w:rsidR="00C51368" w:rsidRDefault="00C166DE">
      <w:pPr>
        <w:numPr>
          <w:ilvl w:val="1"/>
          <w:numId w:val="78"/>
        </w:numPr>
        <w:spacing w:before="100" w:beforeAutospacing="1" w:after="100" w:afterAutospacing="1"/>
        <w:divId w:val="423767666"/>
        <w:rPr>
          <w:rFonts w:eastAsia="Times New Roman"/>
          <w:lang w:val="en-US"/>
        </w:rPr>
      </w:pPr>
      <w:hyperlink r:id="rId939" w:anchor="CodeableConcept" w:history="1">
        <w:r w:rsidR="00E43BD9">
          <w:rPr>
            <w:rStyle w:val="Hyperlink"/>
            <w:rFonts w:eastAsia="Times New Roman"/>
            <w:lang w:val="en-US"/>
          </w:rPr>
          <w:t>CodeableConcept</w:t>
        </w:r>
      </w:hyperlink>
    </w:p>
    <w:p w:rsidR="00C51368" w:rsidRDefault="00C166DE">
      <w:pPr>
        <w:numPr>
          <w:ilvl w:val="1"/>
          <w:numId w:val="78"/>
        </w:numPr>
        <w:spacing w:before="100" w:beforeAutospacing="1" w:after="100" w:afterAutospacing="1"/>
        <w:divId w:val="423767666"/>
        <w:rPr>
          <w:rFonts w:eastAsia="Times New Roman"/>
          <w:lang w:val="en-US"/>
        </w:rPr>
      </w:pPr>
      <w:hyperlink r:id="rId940" w:anchor="Attachment" w:history="1">
        <w:r w:rsidR="00E43BD9">
          <w:rPr>
            <w:rStyle w:val="Hyperlink"/>
            <w:rFonts w:eastAsia="Times New Roman"/>
            <w:lang w:val="en-US"/>
          </w:rPr>
          <w:t>Attachment</w:t>
        </w:r>
      </w:hyperlink>
    </w:p>
    <w:p w:rsidR="00C51368" w:rsidRDefault="00C166DE">
      <w:pPr>
        <w:numPr>
          <w:ilvl w:val="1"/>
          <w:numId w:val="78"/>
        </w:numPr>
        <w:spacing w:before="100" w:beforeAutospacing="1" w:after="100" w:afterAutospacing="1"/>
        <w:divId w:val="423767666"/>
        <w:rPr>
          <w:rFonts w:eastAsia="Times New Roman"/>
          <w:lang w:val="en-US"/>
        </w:rPr>
      </w:pPr>
      <w:hyperlink r:id="rId941" w:anchor="Identifier" w:history="1">
        <w:r w:rsidR="00E43BD9">
          <w:rPr>
            <w:rStyle w:val="Hyperlink"/>
            <w:rFonts w:eastAsia="Times New Roman"/>
            <w:lang w:val="en-US"/>
          </w:rPr>
          <w:t>Identifier</w:t>
        </w:r>
      </w:hyperlink>
    </w:p>
    <w:p w:rsidR="00C51368" w:rsidRDefault="00C166DE">
      <w:pPr>
        <w:numPr>
          <w:ilvl w:val="1"/>
          <w:numId w:val="78"/>
        </w:numPr>
        <w:spacing w:before="100" w:beforeAutospacing="1" w:after="100" w:afterAutospacing="1"/>
        <w:divId w:val="423767666"/>
        <w:rPr>
          <w:rFonts w:eastAsia="Times New Roman"/>
          <w:lang w:val="en-US"/>
        </w:rPr>
      </w:pPr>
      <w:hyperlink r:id="rId942" w:anchor="Quantity" w:history="1">
        <w:r w:rsidR="00E43BD9">
          <w:rPr>
            <w:rStyle w:val="Hyperlink"/>
            <w:rFonts w:eastAsia="Times New Roman"/>
            <w:lang w:val="en-US"/>
          </w:rPr>
          <w:t>Quantity</w:t>
        </w:r>
      </w:hyperlink>
    </w:p>
    <w:p w:rsidR="00C51368" w:rsidRDefault="00C166DE">
      <w:pPr>
        <w:numPr>
          <w:ilvl w:val="1"/>
          <w:numId w:val="78"/>
        </w:numPr>
        <w:spacing w:before="100" w:beforeAutospacing="1" w:after="100" w:afterAutospacing="1"/>
        <w:divId w:val="423767666"/>
        <w:rPr>
          <w:rFonts w:eastAsia="Times New Roman"/>
          <w:lang w:val="en-US"/>
        </w:rPr>
      </w:pPr>
      <w:hyperlink r:id="rId943" w:anchor="Range" w:history="1">
        <w:r w:rsidR="00E43BD9">
          <w:rPr>
            <w:rStyle w:val="Hyperlink"/>
            <w:rFonts w:eastAsia="Times New Roman"/>
            <w:lang w:val="en-US"/>
          </w:rPr>
          <w:t>Range</w:t>
        </w:r>
      </w:hyperlink>
    </w:p>
    <w:p w:rsidR="00C51368" w:rsidRDefault="00C166DE">
      <w:pPr>
        <w:numPr>
          <w:ilvl w:val="1"/>
          <w:numId w:val="78"/>
        </w:numPr>
        <w:spacing w:before="100" w:beforeAutospacing="1" w:after="100" w:afterAutospacing="1"/>
        <w:divId w:val="423767666"/>
        <w:rPr>
          <w:rFonts w:eastAsia="Times New Roman"/>
          <w:lang w:val="en-US"/>
        </w:rPr>
      </w:pPr>
      <w:hyperlink r:id="rId944" w:anchor="Period" w:history="1">
        <w:r w:rsidR="00E43BD9">
          <w:rPr>
            <w:rStyle w:val="Hyperlink"/>
            <w:rFonts w:eastAsia="Times New Roman"/>
            <w:lang w:val="en-US"/>
          </w:rPr>
          <w:t>Period</w:t>
        </w:r>
      </w:hyperlink>
    </w:p>
    <w:p w:rsidR="00C51368" w:rsidRDefault="00C166DE">
      <w:pPr>
        <w:numPr>
          <w:ilvl w:val="1"/>
          <w:numId w:val="78"/>
        </w:numPr>
        <w:spacing w:before="100" w:beforeAutospacing="1" w:after="100" w:afterAutospacing="1"/>
        <w:divId w:val="423767666"/>
        <w:rPr>
          <w:rFonts w:eastAsia="Times New Roman"/>
          <w:lang w:val="en-US"/>
        </w:rPr>
      </w:pPr>
      <w:hyperlink r:id="rId945" w:anchor="Ratio" w:history="1">
        <w:r w:rsidR="00E43BD9">
          <w:rPr>
            <w:rStyle w:val="Hyperlink"/>
            <w:rFonts w:eastAsia="Times New Roman"/>
            <w:lang w:val="en-US"/>
          </w:rPr>
          <w:t>Ratio</w:t>
        </w:r>
      </w:hyperlink>
    </w:p>
    <w:p w:rsidR="00C51368" w:rsidRDefault="00C166DE">
      <w:pPr>
        <w:numPr>
          <w:ilvl w:val="1"/>
          <w:numId w:val="78"/>
        </w:numPr>
        <w:spacing w:before="100" w:beforeAutospacing="1" w:after="100" w:afterAutospacing="1"/>
        <w:divId w:val="423767666"/>
        <w:rPr>
          <w:rFonts w:eastAsia="Times New Roman"/>
          <w:lang w:val="en-US"/>
        </w:rPr>
      </w:pPr>
      <w:hyperlink r:id="rId946" w:anchor="HumanName" w:history="1">
        <w:r w:rsidR="00E43BD9">
          <w:rPr>
            <w:rStyle w:val="Hyperlink"/>
            <w:rFonts w:eastAsia="Times New Roman"/>
            <w:lang w:val="en-US"/>
          </w:rPr>
          <w:t>HumanName</w:t>
        </w:r>
      </w:hyperlink>
    </w:p>
    <w:p w:rsidR="00C51368" w:rsidRDefault="00C166DE">
      <w:pPr>
        <w:numPr>
          <w:ilvl w:val="1"/>
          <w:numId w:val="78"/>
        </w:numPr>
        <w:spacing w:before="100" w:beforeAutospacing="1" w:after="100" w:afterAutospacing="1"/>
        <w:divId w:val="423767666"/>
        <w:rPr>
          <w:rFonts w:eastAsia="Times New Roman"/>
          <w:lang w:val="en-US"/>
        </w:rPr>
      </w:pPr>
      <w:hyperlink r:id="rId947" w:anchor="Address" w:history="1">
        <w:r w:rsidR="00E43BD9">
          <w:rPr>
            <w:rStyle w:val="Hyperlink"/>
            <w:rFonts w:eastAsia="Times New Roman"/>
            <w:lang w:val="en-US"/>
          </w:rPr>
          <w:t>Address</w:t>
        </w:r>
      </w:hyperlink>
    </w:p>
    <w:p w:rsidR="00C51368" w:rsidRDefault="00C166DE">
      <w:pPr>
        <w:numPr>
          <w:ilvl w:val="1"/>
          <w:numId w:val="78"/>
        </w:numPr>
        <w:spacing w:before="100" w:beforeAutospacing="1" w:after="100" w:afterAutospacing="1"/>
        <w:divId w:val="423767666"/>
        <w:rPr>
          <w:rFonts w:eastAsia="Times New Roman"/>
          <w:lang w:val="en-US"/>
        </w:rPr>
      </w:pPr>
      <w:hyperlink r:id="rId948" w:anchor="ContactPoint" w:history="1">
        <w:r w:rsidR="00E43BD9">
          <w:rPr>
            <w:rStyle w:val="Hyperlink"/>
            <w:rFonts w:eastAsia="Times New Roman"/>
            <w:lang w:val="en-US"/>
          </w:rPr>
          <w:t>ContactPoint</w:t>
        </w:r>
      </w:hyperlink>
    </w:p>
    <w:p w:rsidR="00C51368" w:rsidRDefault="00C166DE">
      <w:pPr>
        <w:numPr>
          <w:ilvl w:val="1"/>
          <w:numId w:val="78"/>
        </w:numPr>
        <w:spacing w:before="100" w:beforeAutospacing="1" w:after="100" w:afterAutospacing="1"/>
        <w:divId w:val="423767666"/>
        <w:rPr>
          <w:rFonts w:eastAsia="Times New Roman"/>
          <w:lang w:val="en-US"/>
        </w:rPr>
      </w:pPr>
      <w:hyperlink r:id="rId949" w:anchor="Timing" w:history="1">
        <w:r w:rsidR="00E43BD9">
          <w:rPr>
            <w:rStyle w:val="Hyperlink"/>
            <w:rFonts w:eastAsia="Times New Roman"/>
            <w:lang w:val="en-US"/>
          </w:rPr>
          <w:t>Timing</w:t>
        </w:r>
      </w:hyperlink>
    </w:p>
    <w:p w:rsidR="00C51368" w:rsidRDefault="00C166DE">
      <w:pPr>
        <w:numPr>
          <w:ilvl w:val="1"/>
          <w:numId w:val="78"/>
        </w:numPr>
        <w:spacing w:before="100" w:beforeAutospacing="1" w:after="100" w:afterAutospacing="1"/>
        <w:divId w:val="423767666"/>
        <w:rPr>
          <w:rFonts w:eastAsia="Times New Roman"/>
          <w:lang w:val="en-US"/>
        </w:rPr>
      </w:pPr>
      <w:hyperlink r:id="rId950" w:anchor="Signature" w:history="1">
        <w:r w:rsidR="00E43BD9">
          <w:rPr>
            <w:rStyle w:val="Hyperlink"/>
            <w:rFonts w:eastAsia="Times New Roman"/>
            <w:lang w:val="en-US"/>
          </w:rPr>
          <w:t>Signature</w:t>
        </w:r>
      </w:hyperlink>
    </w:p>
    <w:p w:rsidR="00C51368" w:rsidRDefault="00C166DE">
      <w:pPr>
        <w:numPr>
          <w:ilvl w:val="1"/>
          <w:numId w:val="78"/>
        </w:numPr>
        <w:spacing w:before="100" w:beforeAutospacing="1" w:after="100" w:afterAutospacing="1"/>
        <w:divId w:val="423767666"/>
        <w:rPr>
          <w:rFonts w:eastAsia="Times New Roman"/>
          <w:lang w:val="en-US"/>
        </w:rPr>
      </w:pPr>
      <w:hyperlink r:id="rId951"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E43BD9">
      <w:pPr>
        <w:pStyle w:val="NormalWeb"/>
        <w:divId w:val="1093669635"/>
        <w:rPr>
          <w:lang w:val="en-US"/>
        </w:rPr>
      </w:pPr>
      <w:r>
        <w:rPr>
          <w:lang w:val="en-US"/>
        </w:rPr>
        <w:t xml:space="preserve">Here is an example of an extension in XML: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&lt;name&gt;</w:t>
      </w:r>
    </w:p>
    <w:p w:rsidR="00C51368" w:rsidRDefault="00E43BD9">
      <w:pPr>
        <w:pStyle w:val="HTMLPreformatted"/>
        <w:divId w:val="1093669635"/>
        <w:rPr>
          <w:lang w:val="en-US"/>
        </w:rPr>
      </w:pPr>
      <w:r>
        <w:rPr>
          <w:lang w:val="en-US"/>
        </w:rPr>
        <w:t xml:space="preserve">  &lt;extension url="http://hl7.org/fhir/StructureDefinition/iso-21090-name-use" &gt;</w:t>
      </w:r>
    </w:p>
    <w:p w:rsidR="00C51368" w:rsidRDefault="00E43BD9">
      <w:pPr>
        <w:pStyle w:val="HTMLPreformatted"/>
        <w:divId w:val="1093669635"/>
        <w:rPr>
          <w:lang w:val="en-US"/>
        </w:rPr>
      </w:pPr>
      <w:r>
        <w:rPr>
          <w:lang w:val="en-US"/>
        </w:rPr>
        <w:t xml:space="preserve">    &lt;valueCode value="I" /&gt;</w:t>
      </w:r>
    </w:p>
    <w:p w:rsidR="00C51368" w:rsidRDefault="00E43BD9">
      <w:pPr>
        <w:pStyle w:val="HTMLPreformatted"/>
        <w:divId w:val="1093669635"/>
        <w:rPr>
          <w:lang w:val="en-US"/>
        </w:rPr>
      </w:pPr>
      <w:r>
        <w:rPr>
          <w:lang w:val="en-US"/>
        </w:rPr>
        <w:t xml:space="preserve">  &lt;/extension&gt;</w:t>
      </w:r>
    </w:p>
    <w:p w:rsidR="00C51368" w:rsidRDefault="00E43BD9">
      <w:pPr>
        <w:pStyle w:val="HTMLPreformatted"/>
        <w:divId w:val="1093669635"/>
        <w:rPr>
          <w:lang w:val="en-US"/>
        </w:rPr>
      </w:pPr>
      <w:r>
        <w:rPr>
          <w:lang w:val="en-US"/>
        </w:rPr>
        <w:t xml:space="preserve">  &lt;text value="Chief Red Cloud"/&gt;</w:t>
      </w:r>
    </w:p>
    <w:p w:rsidR="00C51368" w:rsidRDefault="00E43BD9">
      <w:pPr>
        <w:pStyle w:val="HTMLPreformatted"/>
        <w:divId w:val="1093669635"/>
        <w:rPr>
          <w:lang w:val="en-US"/>
        </w:rPr>
      </w:pPr>
      <w:r>
        <w:rPr>
          <w:lang w:val="en-US"/>
        </w:rPr>
        <w:t>&lt;/name&gt;</w:t>
      </w:r>
    </w:p>
    <w:p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rsidR="00C51368" w:rsidRDefault="00E43BD9">
      <w:pPr>
        <w:pStyle w:val="NormalWeb"/>
        <w:divId w:val="1093669635"/>
        <w:rPr>
          <w:lang w:val="en-US"/>
        </w:rPr>
      </w:pPr>
      <w:r>
        <w:rPr>
          <w:lang w:val="en-US"/>
        </w:rPr>
        <w:t xml:space="preserve">In JSON, extensions are represented similarly: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 xml:space="preserve">  "name" : {</w:t>
      </w:r>
    </w:p>
    <w:p w:rsidR="00C51368" w:rsidRDefault="00E43BD9">
      <w:pPr>
        <w:pStyle w:val="HTMLPreformatted"/>
        <w:divId w:val="1093669635"/>
        <w:rPr>
          <w:lang w:val="en-US"/>
        </w:rPr>
      </w:pPr>
      <w:r>
        <w:rPr>
          <w:lang w:val="en-US"/>
        </w:rPr>
        <w:t xml:space="preserve">    "extension" : [{</w:t>
      </w:r>
    </w:p>
    <w:p w:rsidR="00C51368" w:rsidRDefault="00E43BD9">
      <w:pPr>
        <w:pStyle w:val="HTMLPreformatted"/>
        <w:divId w:val="1093669635"/>
        <w:rPr>
          <w:lang w:val="en-US"/>
        </w:rPr>
      </w:pPr>
      <w:r>
        <w:rPr>
          <w:lang w:val="en-US"/>
        </w:rPr>
        <w:t xml:space="preserve">      "url" : "http://hl7.org/fhir/StructureDefinition/iso-21090-name-use",</w:t>
      </w:r>
    </w:p>
    <w:p w:rsidR="00C51368" w:rsidRDefault="00E43BD9">
      <w:pPr>
        <w:pStyle w:val="HTMLPreformatted"/>
        <w:divId w:val="1093669635"/>
        <w:rPr>
          <w:lang w:val="en-US"/>
        </w:rPr>
      </w:pPr>
      <w:r>
        <w:rPr>
          <w:lang w:val="en-US"/>
        </w:rPr>
        <w:t xml:space="preserve">      "valueCode" : "I"</w:t>
      </w:r>
    </w:p>
    <w:p w:rsidR="00C51368" w:rsidRDefault="00E43BD9">
      <w:pPr>
        <w:pStyle w:val="HTMLPreformatted"/>
        <w:divId w:val="1093669635"/>
        <w:rPr>
          <w:lang w:val="en-US"/>
        </w:rPr>
      </w:pPr>
      <w:r>
        <w:rPr>
          <w:lang w:val="en-US"/>
        </w:rPr>
        <w:t xml:space="preserve">    }],</w:t>
      </w:r>
    </w:p>
    <w:p w:rsidR="00C51368" w:rsidRDefault="00E43BD9">
      <w:pPr>
        <w:pStyle w:val="HTMLPreformatted"/>
        <w:divId w:val="1093669635"/>
        <w:rPr>
          <w:lang w:val="en-US"/>
        </w:rPr>
      </w:pPr>
      <w:r>
        <w:rPr>
          <w:lang w:val="en-US"/>
        </w:rPr>
        <w:t xml:space="preserve">   "text" : "Chief Red Cloud"</w:t>
      </w:r>
    </w:p>
    <w:p w:rsidR="00C51368" w:rsidRDefault="00E43BD9">
      <w:pPr>
        <w:pStyle w:val="HTMLPreformatted"/>
        <w:divId w:val="1093669635"/>
        <w:rPr>
          <w:lang w:val="en-US"/>
        </w:rPr>
      </w:pPr>
      <w:r>
        <w:rPr>
          <w:lang w:val="en-US"/>
        </w:rPr>
        <w:t xml:space="preserve">  }</w:t>
      </w:r>
    </w:p>
    <w:p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52" w:anchor="primitive" w:history="1">
        <w:proofErr w:type="gramStart"/>
        <w:r>
          <w:rPr>
            <w:rStyle w:val="Hyperlink"/>
            <w:lang w:val="en-US"/>
          </w:rPr>
          <w:t>Representing</w:t>
        </w:r>
        <w:proofErr w:type="gramEnd"/>
        <w:r>
          <w:rPr>
            <w:rStyle w:val="Hyperlink"/>
            <w:lang w:val="en-US"/>
          </w:rPr>
          <w:t xml:space="preserve"> primtive types in JSON</w:t>
        </w:r>
      </w:hyperlink>
      <w:r>
        <w:rPr>
          <w:lang w:val="en-US"/>
        </w:rPr>
        <w:t xml:space="preserve"> for further information. </w:t>
      </w:r>
    </w:p>
    <w:p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rsidR="00C51368" w:rsidRDefault="00E43BD9">
      <w:pPr>
        <w:pStyle w:val="NormalWeb"/>
        <w:divId w:val="423767666"/>
        <w:rPr>
          <w:lang w:val="en-US"/>
        </w:rPr>
      </w:pPr>
      <w:r>
        <w:rPr>
          <w:lang w:val="en-US"/>
        </w:rPr>
        <w:lastRenderedPageBreak/>
        <w:t xml:space="preserve">In the first case, the </w:t>
      </w:r>
      <w:proofErr w:type="gramStart"/>
      <w:r>
        <w:rPr>
          <w:lang w:val="en-US"/>
        </w:rPr>
        <w:t>identity of the parts of the extension are</w:t>
      </w:r>
      <w:proofErr w:type="gramEnd"/>
      <w:r>
        <w:rPr>
          <w:lang w:val="en-US"/>
        </w:rPr>
        <w:t xml:space="preserve"> local/relative to the reference to the extension definition. </w:t>
      </w:r>
    </w:p>
    <w:p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&lt;Patient&gt;</w:t>
      </w:r>
    </w:p>
    <w:p w:rsidR="00C51368" w:rsidRDefault="00E43BD9">
      <w:pPr>
        <w:pStyle w:val="HTMLPreformatted"/>
        <w:divId w:val="1986664690"/>
        <w:rPr>
          <w:lang w:val="en-US"/>
        </w:rPr>
      </w:pPr>
      <w:r>
        <w:rPr>
          <w:lang w:val="en-US"/>
        </w:rPr>
        <w:t xml:space="preserve">  &lt;extension url="http://hl7.org/fhir/StructureDefinition/patient-clinicalTrial" &gt;</w:t>
      </w:r>
    </w:p>
    <w:p w:rsidR="00C51368" w:rsidRDefault="00E43BD9">
      <w:pPr>
        <w:pStyle w:val="HTMLPreformatted"/>
        <w:divId w:val="1986664690"/>
        <w:rPr>
          <w:lang w:val="en-US"/>
        </w:rPr>
      </w:pPr>
      <w:r>
        <w:rPr>
          <w:lang w:val="en-US"/>
        </w:rPr>
        <w:t xml:space="preserve">    &lt;extension url="NCT" &gt;</w:t>
      </w:r>
    </w:p>
    <w:p w:rsidR="00C51368" w:rsidRDefault="00E43BD9">
      <w:pPr>
        <w:pStyle w:val="HTMLPreformatted"/>
        <w:divId w:val="1986664690"/>
        <w:rPr>
          <w:lang w:val="en-US"/>
        </w:rPr>
      </w:pPr>
      <w:r>
        <w:rPr>
          <w:lang w:val="en-US"/>
        </w:rPr>
        <w:t xml:space="preserve">      &lt;valueString value="123456789" /&gt;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url="period"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&lt;start value="2009-03-14"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url="reason" &gt;</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rsidR="00C51368" w:rsidRDefault="00E43BD9">
      <w:pPr>
        <w:pStyle w:val="HTMLPreformatted"/>
        <w:divId w:val="1986664690"/>
        <w:rPr>
          <w:lang w:val="en-US"/>
        </w:rPr>
      </w:pPr>
      <w:r>
        <w:rPr>
          <w:lang w:val="en-US"/>
        </w:rPr>
        <w:t xml:space="preserve">          &lt;code value="tt14j" /&gt;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 other data for patient --&gt;</w:t>
      </w:r>
    </w:p>
    <w:p w:rsidR="00C51368" w:rsidRDefault="00E43BD9">
      <w:pPr>
        <w:pStyle w:val="HTMLPreformatted"/>
        <w:divId w:val="1986664690"/>
        <w:rPr>
          <w:lang w:val="en-US"/>
        </w:rPr>
      </w:pPr>
      <w:r>
        <w:rPr>
          <w:lang w:val="en-US"/>
        </w:rPr>
        <w:t>&lt;/Patient&gt;</w:t>
      </w:r>
    </w:p>
    <w:p w:rsidR="00C51368" w:rsidRDefault="00E43BD9">
      <w:pPr>
        <w:pStyle w:val="NormalWeb"/>
        <w:divId w:val="1986664690"/>
        <w:rPr>
          <w:lang w:val="en-US"/>
        </w:rPr>
      </w:pPr>
      <w:r>
        <w:rPr>
          <w:lang w:val="en-US"/>
        </w:rPr>
        <w:t xml:space="preserve">Or in JSON: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w:t>
      </w:r>
    </w:p>
    <w:p w:rsidR="00C51368" w:rsidRDefault="00E43BD9">
      <w:pPr>
        <w:pStyle w:val="HTMLPreformatted"/>
        <w:divId w:val="1986664690"/>
        <w:rPr>
          <w:lang w:val="en-US"/>
        </w:rPr>
      </w:pPr>
      <w:r>
        <w:rPr>
          <w:lang w:val="en-US"/>
        </w:rPr>
        <w:t xml:space="preserve">  "resourceType" : "Patient",</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"http://hl7.org/fhir/StructureDefinition/patient-clinicalTrial",</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"NCT",</w:t>
      </w:r>
    </w:p>
    <w:p w:rsidR="00C51368" w:rsidRDefault="00E43BD9">
      <w:pPr>
        <w:pStyle w:val="HTMLPreformatted"/>
        <w:divId w:val="1986664690"/>
        <w:rPr>
          <w:lang w:val="en-US"/>
        </w:rPr>
      </w:pPr>
      <w:r>
        <w:rPr>
          <w:lang w:val="en-US"/>
        </w:rPr>
        <w:t xml:space="preserve">      "valueString" : "123456789"</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"period", </w:t>
      </w:r>
    </w:p>
    <w:p w:rsidR="00C51368" w:rsidRDefault="00E43BD9">
      <w:pPr>
        <w:pStyle w:val="HTMLPreformatted"/>
        <w:divId w:val="1986664690"/>
        <w:rPr>
          <w:lang w:val="en-US"/>
        </w:rPr>
      </w:pPr>
      <w:r>
        <w:rPr>
          <w:lang w:val="en-US"/>
        </w:rPr>
        <w:t xml:space="preserve">      "valuePeriod" : {</w:t>
      </w:r>
    </w:p>
    <w:p w:rsidR="00C51368" w:rsidRDefault="00E43BD9">
      <w:pPr>
        <w:pStyle w:val="HTMLPreformatted"/>
        <w:divId w:val="1986664690"/>
        <w:rPr>
          <w:lang w:val="en-US"/>
        </w:rPr>
      </w:pPr>
      <w:r>
        <w:rPr>
          <w:lang w:val="en-US"/>
        </w:rPr>
        <w:t xml:space="preserve">         "start" : "2009-03-14"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"reason",</w:t>
      </w:r>
    </w:p>
    <w:p w:rsidR="00C51368" w:rsidRDefault="00E43BD9">
      <w:pPr>
        <w:pStyle w:val="HTMLPreformatted"/>
        <w:divId w:val="1986664690"/>
        <w:rPr>
          <w:lang w:val="en-US"/>
        </w:rPr>
      </w:pPr>
      <w:r>
        <w:rPr>
          <w:lang w:val="en-US"/>
        </w:rPr>
        <w:t xml:space="preserve">      "valueCodeableConcept" : {</w:t>
      </w:r>
    </w:p>
    <w:p w:rsidR="00C51368" w:rsidRDefault="00E43BD9">
      <w:pPr>
        <w:pStyle w:val="HTMLPreformatted"/>
        <w:divId w:val="1986664690"/>
        <w:rPr>
          <w:lang w:val="en-US"/>
        </w:rPr>
      </w:pPr>
      <w:r>
        <w:rPr>
          <w:lang w:val="en-US"/>
        </w:rPr>
        <w:t xml:space="preserve">          "coding" : {</w:t>
      </w:r>
    </w:p>
    <w:p w:rsidR="00C51368" w:rsidRDefault="00E43BD9">
      <w:pPr>
        <w:pStyle w:val="HTMLPreformatted"/>
        <w:divId w:val="1986664690"/>
        <w:rPr>
          <w:lang w:val="en-US"/>
        </w:rPr>
      </w:pPr>
      <w:r>
        <w:rPr>
          <w:lang w:val="en-US"/>
        </w:rPr>
        <w:t xml:space="preserve">             "system" : "http://acme.org/codes/general",</w:t>
      </w:r>
    </w:p>
    <w:p w:rsidR="00C51368" w:rsidRDefault="00E43BD9">
      <w:pPr>
        <w:pStyle w:val="HTMLPreformatted"/>
        <w:divId w:val="1986664690"/>
        <w:rPr>
          <w:lang w:val="en-US"/>
        </w:rPr>
      </w:pPr>
      <w:r>
        <w:rPr>
          <w:lang w:val="en-US"/>
        </w:rPr>
        <w:t xml:space="preserve">             "code" : "tt14j",</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lastRenderedPageBreak/>
        <w:t xml:space="preserve">  ... other data for patient ...</w:t>
      </w:r>
    </w:p>
    <w:p w:rsidR="00C51368" w:rsidRDefault="00E43BD9">
      <w:pPr>
        <w:pStyle w:val="HTMLPreformatted"/>
        <w:divId w:val="1986664690"/>
        <w:rPr>
          <w:lang w:val="en-US"/>
        </w:rPr>
      </w:pPr>
      <w:r>
        <w:rPr>
          <w:lang w:val="en-US"/>
        </w:rPr>
        <w:t>}</w:t>
      </w:r>
    </w:p>
    <w:p w:rsidR="00C51368" w:rsidRDefault="00E43BD9">
      <w:pPr>
        <w:pStyle w:val="NormalWeb"/>
        <w:divId w:val="423767666"/>
        <w:rPr>
          <w:lang w:val="en-US"/>
        </w:rPr>
      </w:pPr>
      <w:r>
        <w:rPr>
          <w:lang w:val="en-US"/>
        </w:rPr>
        <w:t xml:space="preserve">As the URL suggests, </w:t>
      </w:r>
      <w:hyperlink r:id="rId953" w:history="1">
        <w:r>
          <w:rPr>
            <w:rStyle w:val="Hyperlink"/>
            <w:lang w:val="en-US"/>
          </w:rPr>
          <w:t>this extension is defined as part of this specification</w:t>
        </w:r>
      </w:hyperlink>
      <w:r>
        <w:rPr>
          <w:lang w:val="en-US"/>
        </w:rPr>
        <w:t xml:space="preserve">. </w:t>
      </w:r>
    </w:p>
    <w:p w:rsidR="00C51368" w:rsidRDefault="00E43BD9">
      <w:pPr>
        <w:pStyle w:val="NormalWeb"/>
        <w:divId w:val="423767666"/>
        <w:rPr>
          <w:lang w:val="en-US"/>
        </w:rPr>
      </w:pPr>
      <w:r>
        <w:rPr>
          <w:lang w:val="en-US"/>
        </w:rPr>
        <w:t xml:space="preserve">This can be extended again, by adding a "registrar" extension: </w:t>
      </w:r>
    </w:p>
    <w:p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w:t>
      </w:r>
      <w:proofErr w:type="gramStart"/>
      <w:r>
        <w:rPr>
          <w:lang w:val="en-US"/>
        </w:rPr>
        <w:t>url</w:t>
      </w:r>
      <w:proofErr w:type="gramEnd"/>
      <w:r>
        <w:rPr>
          <w:lang w:val="en-US"/>
        </w:rPr>
        <w:t xml:space="preserve"> of the extension is different: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&lt;Patient&gt;</w:t>
      </w:r>
    </w:p>
    <w:p w:rsidR="00C51368" w:rsidRDefault="00E43BD9">
      <w:pPr>
        <w:pStyle w:val="HTMLPreformatted"/>
        <w:divId w:val="177157568"/>
        <w:rPr>
          <w:lang w:val="en-US"/>
        </w:rPr>
      </w:pPr>
      <w:r>
        <w:rPr>
          <w:lang w:val="en-US"/>
        </w:rPr>
        <w:t xml:space="preserve">  &lt;extension url="http://hl7.org/fhir/StructureDefinition/patient-clinicalTrial" &gt;</w:t>
      </w:r>
    </w:p>
    <w:p w:rsidR="00C51368" w:rsidRDefault="00E43BD9">
      <w:pPr>
        <w:pStyle w:val="HTMLPreformatted"/>
        <w:divId w:val="177157568"/>
        <w:rPr>
          <w:lang w:val="en-US"/>
        </w:rPr>
      </w:pPr>
      <w:r>
        <w:rPr>
          <w:lang w:val="en-US"/>
        </w:rPr>
        <w:t xml:space="preserve">    &lt;extension url="NCT" &gt;</w:t>
      </w:r>
    </w:p>
    <w:p w:rsidR="00C51368" w:rsidRDefault="00E43BD9">
      <w:pPr>
        <w:pStyle w:val="HTMLPreformatted"/>
        <w:divId w:val="177157568"/>
        <w:rPr>
          <w:lang w:val="en-US"/>
        </w:rPr>
      </w:pPr>
      <w:r>
        <w:rPr>
          <w:lang w:val="en-US"/>
        </w:rPr>
        <w:t xml:space="preserve">      &lt;valueString value="123456789" /&gt;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url="period"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&lt;start value="2009-03-14"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url="reason" &gt;</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rsidR="00C51368" w:rsidRDefault="00E43BD9">
      <w:pPr>
        <w:pStyle w:val="HTMLPreformatted"/>
        <w:divId w:val="177157568"/>
        <w:rPr>
          <w:lang w:val="en-US"/>
        </w:rPr>
      </w:pPr>
      <w:r>
        <w:rPr>
          <w:lang w:val="en-US"/>
        </w:rPr>
        <w:t xml:space="preserve">          &lt;code value="tt14j" /&gt;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 other data for patient --&gt;</w:t>
      </w:r>
    </w:p>
    <w:p w:rsidR="00C51368" w:rsidRDefault="00E43BD9">
      <w:pPr>
        <w:pStyle w:val="HTMLPreformatted"/>
        <w:divId w:val="177157568"/>
        <w:rPr>
          <w:lang w:val="en-US"/>
        </w:rPr>
      </w:pPr>
      <w:r>
        <w:rPr>
          <w:lang w:val="en-US"/>
        </w:rPr>
        <w:t>&lt;/Patient&gt;</w:t>
      </w:r>
    </w:p>
    <w:p w:rsidR="00C51368" w:rsidRDefault="00E43BD9">
      <w:pPr>
        <w:pStyle w:val="NormalWeb"/>
        <w:divId w:val="177157568"/>
        <w:rPr>
          <w:lang w:val="en-US"/>
        </w:rPr>
      </w:pPr>
      <w:proofErr w:type="gramStart"/>
      <w:r>
        <w:rPr>
          <w:lang w:val="en-US"/>
        </w:rPr>
        <w:t>or</w:t>
      </w:r>
      <w:proofErr w:type="gramEnd"/>
      <w:r>
        <w:rPr>
          <w:lang w:val="en-US"/>
        </w:rPr>
        <w:t xml:space="preserve"> in JSON: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w:t>
      </w:r>
    </w:p>
    <w:p w:rsidR="00C51368" w:rsidRDefault="00E43BD9">
      <w:pPr>
        <w:pStyle w:val="HTMLPreformatted"/>
        <w:divId w:val="177157568"/>
        <w:rPr>
          <w:lang w:val="en-US"/>
        </w:rPr>
      </w:pPr>
      <w:r>
        <w:rPr>
          <w:lang w:val="en-US"/>
        </w:rPr>
        <w:t xml:space="preserve">  "resourceType" : "Patient",</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"http://hl7.org/fhir/StructureDefinition/patient-clinicalTrial",</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"NCT",</w:t>
      </w:r>
    </w:p>
    <w:p w:rsidR="00C51368" w:rsidRDefault="00E43BD9">
      <w:pPr>
        <w:pStyle w:val="HTMLPreformatted"/>
        <w:divId w:val="177157568"/>
        <w:rPr>
          <w:lang w:val="en-US"/>
        </w:rPr>
      </w:pPr>
      <w:r>
        <w:rPr>
          <w:lang w:val="en-US"/>
        </w:rPr>
        <w:t xml:space="preserve">      "valueString" : "123456789"</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"period", </w:t>
      </w:r>
    </w:p>
    <w:p w:rsidR="00C51368" w:rsidRDefault="00E43BD9">
      <w:pPr>
        <w:pStyle w:val="HTMLPreformatted"/>
        <w:divId w:val="177157568"/>
        <w:rPr>
          <w:lang w:val="en-US"/>
        </w:rPr>
      </w:pPr>
      <w:r>
        <w:rPr>
          <w:lang w:val="en-US"/>
        </w:rPr>
        <w:t xml:space="preserve">      "valuePeriod" : {</w:t>
      </w:r>
    </w:p>
    <w:p w:rsidR="00C51368" w:rsidRDefault="00E43BD9">
      <w:pPr>
        <w:pStyle w:val="HTMLPreformatted"/>
        <w:divId w:val="177157568"/>
        <w:rPr>
          <w:lang w:val="en-US"/>
        </w:rPr>
      </w:pPr>
      <w:r>
        <w:rPr>
          <w:lang w:val="en-US"/>
        </w:rPr>
        <w:t xml:space="preserve">         "start" : "2009-03-14"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lastRenderedPageBreak/>
        <w:t xml:space="preserve">    },  {</w:t>
      </w:r>
    </w:p>
    <w:p w:rsidR="00C51368" w:rsidRDefault="00E43BD9">
      <w:pPr>
        <w:pStyle w:val="HTMLPreformatted"/>
        <w:divId w:val="177157568"/>
        <w:rPr>
          <w:lang w:val="en-US"/>
        </w:rPr>
      </w:pPr>
      <w:r>
        <w:rPr>
          <w:lang w:val="en-US"/>
        </w:rPr>
        <w:t xml:space="preserve">      "url" : "reason",</w:t>
      </w:r>
    </w:p>
    <w:p w:rsidR="00C51368" w:rsidRDefault="00E43BD9">
      <w:pPr>
        <w:pStyle w:val="HTMLPreformatted"/>
        <w:divId w:val="177157568"/>
        <w:rPr>
          <w:lang w:val="en-US"/>
        </w:rPr>
      </w:pPr>
      <w:r>
        <w:rPr>
          <w:lang w:val="en-US"/>
        </w:rPr>
        <w:t xml:space="preserve">      "valueCodeableConcept" : {</w:t>
      </w:r>
    </w:p>
    <w:p w:rsidR="00C51368" w:rsidRDefault="00E43BD9">
      <w:pPr>
        <w:pStyle w:val="HTMLPreformatted"/>
        <w:divId w:val="177157568"/>
        <w:rPr>
          <w:lang w:val="en-US"/>
        </w:rPr>
      </w:pPr>
      <w:r>
        <w:rPr>
          <w:lang w:val="en-US"/>
        </w:rPr>
        <w:t xml:space="preserve">          "coding" : {</w:t>
      </w:r>
    </w:p>
    <w:p w:rsidR="00C51368" w:rsidRDefault="00E43BD9">
      <w:pPr>
        <w:pStyle w:val="HTMLPreformatted"/>
        <w:divId w:val="177157568"/>
        <w:rPr>
          <w:lang w:val="en-US"/>
        </w:rPr>
      </w:pPr>
      <w:r>
        <w:rPr>
          <w:lang w:val="en-US"/>
        </w:rPr>
        <w:t xml:space="preserve">             "system" : "http://acme.org/codes/general",</w:t>
      </w:r>
    </w:p>
    <w:p w:rsidR="00C51368" w:rsidRDefault="00E43BD9">
      <w:pPr>
        <w:pStyle w:val="HTMLPreformatted"/>
        <w:divId w:val="177157568"/>
        <w:rPr>
          <w:lang w:val="en-US"/>
        </w:rPr>
      </w:pPr>
      <w:r>
        <w:rPr>
          <w:lang w:val="en-US"/>
        </w:rPr>
        <w:t xml:space="preserve">             "code" : "tt14j",</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"url" : "http://acme.org/fhir/StructureDefinition/registrar", </w:t>
      </w:r>
    </w:p>
    <w:p w:rsidR="00C51368" w:rsidRDefault="00E43BD9">
      <w:pPr>
        <w:pStyle w:val="HTMLPreformatted"/>
        <w:divId w:val="177157568"/>
        <w:rPr>
          <w:lang w:val="en-US"/>
        </w:rPr>
      </w:pPr>
      <w:r>
        <w:rPr>
          <w:lang w:val="en-US"/>
        </w:rPr>
        <w:t xml:space="preserve">      "valueReference" : {</w:t>
      </w:r>
    </w:p>
    <w:p w:rsidR="00C51368" w:rsidRDefault="00E43BD9">
      <w:pPr>
        <w:pStyle w:val="HTMLPreformatted"/>
        <w:divId w:val="177157568"/>
        <w:rPr>
          <w:lang w:val="en-US"/>
        </w:rPr>
      </w:pPr>
      <w:r>
        <w:rPr>
          <w:lang w:val="en-US"/>
        </w:rPr>
        <w:t xml:space="preserve">         "reference" : "Practitioner/example"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 other data for patient ...</w:t>
      </w:r>
    </w:p>
    <w:p w:rsidR="00C51368" w:rsidRDefault="00E43BD9">
      <w:pPr>
        <w:pStyle w:val="HTMLPreformatted"/>
        <w:divId w:val="177157568"/>
        <w:rPr>
          <w:lang w:val="en-US"/>
        </w:rPr>
      </w:pPr>
      <w:r>
        <w:rPr>
          <w:lang w:val="en-US"/>
        </w:rPr>
        <w:t>}</w:t>
      </w:r>
    </w:p>
    <w:p w:rsidR="00C51368" w:rsidRDefault="00E43BD9">
      <w:pPr>
        <w:pStyle w:val="Heading2"/>
        <w:divId w:val="423767666"/>
        <w:rPr>
          <w:rFonts w:eastAsia="Times New Roman"/>
          <w:lang w:val="en-US"/>
        </w:rPr>
      </w:pPr>
      <w:bookmarkStart w:id="115" w:name="modifierExtension"/>
      <w:bookmarkEnd w:id="24"/>
      <w:bookmarkEnd w:id="25"/>
      <w:bookmarkEnd w:id="115"/>
      <w:r>
        <w:rPr>
          <w:rFonts w:eastAsia="Times New Roman"/>
          <w:lang w:val="en-US"/>
        </w:rPr>
        <w:t>Modifier Extensions</w:t>
      </w:r>
    </w:p>
    <w:p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54"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55" w:history="1">
        <w:r>
          <w:rPr>
            <w:rStyle w:val="Hyperlink"/>
            <w:rFonts w:eastAsia="Times New Roman"/>
            <w:lang w:val="en-US"/>
          </w:rPr>
          <w:t>Procedure</w:t>
        </w:r>
      </w:hyperlink>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56" w:history="1">
        <w:r>
          <w:rPr>
            <w:rStyle w:val="Hyperlink"/>
            <w:rFonts w:eastAsia="Times New Roman"/>
            <w:lang w:val="en-US"/>
          </w:rPr>
          <w:t>value set</w:t>
        </w:r>
      </w:hyperlink>
    </w:p>
    <w:p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rsidR="00C51368" w:rsidRDefault="00E43BD9">
      <w:pPr>
        <w:pStyle w:val="NormalWeb"/>
        <w:divId w:val="43412555"/>
        <w:rPr>
          <w:lang w:val="en-US"/>
        </w:rPr>
      </w:pPr>
      <w:r>
        <w:rPr>
          <w:lang w:val="en-US"/>
        </w:rPr>
        <w:t xml:space="preserve">Example: There's no element on </w:t>
      </w:r>
      <w:hyperlink r:id="rId957"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w:t>
      </w:r>
      <w:r>
        <w:rPr>
          <w:lang w:val="en-US"/>
        </w:rPr>
        <w:lastRenderedPageBreak/>
        <w:t xml:space="preserve">to be shared within the institution where this happens, as they are an important part of the workflow. Hence, applications are allowed to extend a resource with data like this: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&lt;MedicationOrder&gt;</w:t>
      </w:r>
    </w:p>
    <w:p w:rsidR="00C51368" w:rsidRDefault="00E43BD9">
      <w:pPr>
        <w:pStyle w:val="HTMLPreformatted"/>
        <w:divId w:val="43412555"/>
        <w:rPr>
          <w:lang w:val="en-US"/>
        </w:rPr>
      </w:pPr>
      <w:r>
        <w:rPr>
          <w:lang w:val="en-US"/>
        </w:rPr>
        <w:t xml:space="preserve">  &lt;modifierExtension url="http://example.org/fhir/StructureDefinition/anti-prescription"&gt;</w:t>
      </w:r>
    </w:p>
    <w:p w:rsidR="00C51368" w:rsidRDefault="00E43BD9">
      <w:pPr>
        <w:pStyle w:val="HTMLPreformatted"/>
        <w:divId w:val="43412555"/>
        <w:rPr>
          <w:lang w:val="en-US"/>
        </w:rPr>
      </w:pPr>
      <w:r>
        <w:rPr>
          <w:lang w:val="en-US"/>
        </w:rPr>
        <w:t xml:space="preserve">    &lt;valueBoolean value="true"/&gt;</w:t>
      </w:r>
    </w:p>
    <w:p w:rsidR="00C51368" w:rsidRDefault="00E43BD9">
      <w:pPr>
        <w:pStyle w:val="HTMLPreformatted"/>
        <w:divId w:val="43412555"/>
        <w:rPr>
          <w:lang w:val="en-US"/>
        </w:rPr>
      </w:pPr>
      <w:r>
        <w:rPr>
          <w:lang w:val="en-US"/>
        </w:rPr>
        <w:t xml:space="preserve">  &lt;/modifierExtension&gt;</w:t>
      </w:r>
    </w:p>
    <w:p w:rsidR="00C51368" w:rsidRDefault="00E43BD9">
      <w:pPr>
        <w:pStyle w:val="HTMLPreformatted"/>
        <w:divId w:val="43412555"/>
        <w:rPr>
          <w:lang w:val="en-US"/>
        </w:rPr>
      </w:pPr>
      <w:r>
        <w:rPr>
          <w:lang w:val="en-US"/>
        </w:rPr>
        <w:t xml:space="preserve">  &lt;!-- ... other content ... --&gt;</w:t>
      </w:r>
    </w:p>
    <w:p w:rsidR="00C51368" w:rsidRDefault="00E43BD9">
      <w:pPr>
        <w:pStyle w:val="HTMLPreformatted"/>
        <w:divId w:val="43412555"/>
        <w:rPr>
          <w:lang w:val="en-US"/>
        </w:rPr>
      </w:pPr>
      <w:r>
        <w:rPr>
          <w:lang w:val="en-US"/>
        </w:rPr>
        <w:t>&lt;/MedicationOrder&gt;</w:t>
      </w:r>
    </w:p>
    <w:p w:rsidR="00C51368" w:rsidRDefault="00E43BD9">
      <w:pPr>
        <w:pStyle w:val="NormalWeb"/>
        <w:divId w:val="43412555"/>
        <w:rPr>
          <w:lang w:val="en-US"/>
        </w:rPr>
      </w:pPr>
      <w:r>
        <w:rPr>
          <w:lang w:val="en-US"/>
        </w:rPr>
        <w:t xml:space="preserve">Or in JSON: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w:t>
      </w:r>
    </w:p>
    <w:p w:rsidR="00C51368" w:rsidRDefault="00E43BD9">
      <w:pPr>
        <w:pStyle w:val="HTMLPreformatted"/>
        <w:divId w:val="43412555"/>
        <w:rPr>
          <w:lang w:val="en-US"/>
        </w:rPr>
      </w:pPr>
      <w:r>
        <w:rPr>
          <w:lang w:val="en-US"/>
        </w:rPr>
        <w:t xml:space="preserve">  "resourceType" : "MedicationOrder",</w:t>
      </w:r>
    </w:p>
    <w:p w:rsidR="00C51368" w:rsidRDefault="00E43BD9">
      <w:pPr>
        <w:pStyle w:val="HTMLPreformatted"/>
        <w:divId w:val="43412555"/>
        <w:rPr>
          <w:lang w:val="en-US"/>
        </w:rPr>
      </w:pPr>
      <w:r>
        <w:rPr>
          <w:lang w:val="en-US"/>
        </w:rPr>
        <w:t xml:space="preserve">  "modifierExtension" : [{</w:t>
      </w:r>
    </w:p>
    <w:p w:rsidR="00C51368" w:rsidRDefault="00E43BD9">
      <w:pPr>
        <w:pStyle w:val="HTMLPreformatted"/>
        <w:divId w:val="43412555"/>
        <w:rPr>
          <w:lang w:val="en-US"/>
        </w:rPr>
      </w:pPr>
      <w:r>
        <w:rPr>
          <w:lang w:val="en-US"/>
        </w:rPr>
        <w:t xml:space="preserve">    "url" : "http://example.org/fhir/StructureDefinition/anti-prescription",</w:t>
      </w:r>
    </w:p>
    <w:p w:rsidR="00C51368" w:rsidRDefault="00E43BD9">
      <w:pPr>
        <w:pStyle w:val="HTMLPreformatted"/>
        <w:divId w:val="43412555"/>
        <w:rPr>
          <w:lang w:val="en-US"/>
        </w:rPr>
      </w:pPr>
      <w:r>
        <w:rPr>
          <w:lang w:val="en-US"/>
        </w:rPr>
        <w:t xml:space="preserve">    "valueBoolean" : "true"</w:t>
      </w:r>
    </w:p>
    <w:p w:rsidR="00C51368" w:rsidRDefault="00E43BD9">
      <w:pPr>
        <w:pStyle w:val="HTMLPreformatted"/>
        <w:divId w:val="43412555"/>
        <w:rPr>
          <w:lang w:val="en-US"/>
        </w:rPr>
      </w:pPr>
      <w:r>
        <w:rPr>
          <w:lang w:val="en-US"/>
        </w:rPr>
        <w:t xml:space="preserve">  }],</w:t>
      </w:r>
    </w:p>
    <w:p w:rsidR="00C51368" w:rsidRDefault="00E43BD9">
      <w:pPr>
        <w:pStyle w:val="HTMLPreformatted"/>
        <w:divId w:val="43412555"/>
        <w:rPr>
          <w:lang w:val="en-US"/>
        </w:rPr>
      </w:pPr>
      <w:r>
        <w:rPr>
          <w:lang w:val="en-US"/>
        </w:rPr>
        <w:t xml:space="preserve">  .. other content ...</w:t>
      </w:r>
    </w:p>
    <w:p w:rsidR="00C51368" w:rsidRDefault="00E43BD9">
      <w:pPr>
        <w:pStyle w:val="HTMLPreformatted"/>
        <w:divId w:val="43412555"/>
        <w:rPr>
          <w:lang w:val="en-US"/>
        </w:rPr>
      </w:pPr>
      <w:r>
        <w:rPr>
          <w:lang w:val="en-US"/>
        </w:rPr>
        <w:t>}</w:t>
      </w:r>
    </w:p>
    <w:p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58"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rsidR="00C51368" w:rsidRDefault="00E43BD9">
      <w:pPr>
        <w:pStyle w:val="NormalWeb"/>
        <w:divId w:val="423767666"/>
        <w:rPr>
          <w:lang w:val="en-US"/>
        </w:rPr>
      </w:pPr>
      <w:r>
        <w:rPr>
          <w:lang w:val="en-US"/>
        </w:rPr>
        <w:lastRenderedPageBreak/>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rsidR="00C51368" w:rsidRDefault="00E43BD9">
      <w:pPr>
        <w:divId w:val="423767666"/>
        <w:rPr>
          <w:rFonts w:eastAsia="Times New Roman"/>
          <w:lang w:val="en-US"/>
        </w:rPr>
      </w:pPr>
      <w:r>
        <w:rPr>
          <w:rFonts w:eastAsia="Times New Roman"/>
          <w:noProof/>
          <w:lang w:val="en-US" w:eastAsia="en-US"/>
        </w:rPr>
        <w:drawing>
          <wp:inline distT="0" distB="0" distL="0" distR="0">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5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rsidR="00C51368" w:rsidRDefault="00E43BD9">
      <w:pPr>
        <w:pStyle w:val="NormalWeb"/>
        <w:divId w:val="669531165"/>
        <w:rPr>
          <w:lang w:val="en-US"/>
        </w:rPr>
      </w:pPr>
      <w:r>
        <w:rPr>
          <w:lang w:val="en-US"/>
        </w:rPr>
        <w:t xml:space="preserve">Here is the prescription example from above with narrative: </w:t>
      </w:r>
    </w:p>
    <w:p w:rsidR="00C51368" w:rsidRDefault="00C51368">
      <w:pPr>
        <w:pStyle w:val="HTMLPreformatted"/>
        <w:divId w:val="669531165"/>
        <w:rPr>
          <w:lang w:val="en-US"/>
        </w:rPr>
      </w:pPr>
    </w:p>
    <w:p w:rsidR="00C51368" w:rsidRDefault="00E43BD9">
      <w:pPr>
        <w:pStyle w:val="HTMLPreformatted"/>
        <w:divId w:val="669531165"/>
        <w:rPr>
          <w:lang w:val="en-US"/>
        </w:rPr>
      </w:pPr>
      <w:r>
        <w:rPr>
          <w:lang w:val="en-US"/>
        </w:rPr>
        <w:t>&lt;MedicationOrder xmlns="http://hl7.org/fhir"&gt;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&lt;status value="generated"/&gt;</w:t>
      </w:r>
    </w:p>
    <w:p w:rsidR="00C51368" w:rsidRDefault="00E43BD9">
      <w:pPr>
        <w:pStyle w:val="HTMLPreformatted"/>
        <w:divId w:val="669531165"/>
        <w:rPr>
          <w:lang w:val="en-US"/>
        </w:rPr>
      </w:pPr>
      <w:r>
        <w:rPr>
          <w:lang w:val="en-US"/>
        </w:rPr>
        <w:t xml:space="preserve">    &lt;div xmlns="http://www.w3.org/1999/xhtml"&gt;</w:t>
      </w:r>
    </w:p>
    <w:p w:rsidR="00C51368" w:rsidRDefault="00E43BD9">
      <w:pPr>
        <w:pStyle w:val="HTMLPreformatted"/>
        <w:divId w:val="669531165"/>
        <w:rPr>
          <w:lang w:val="en-US"/>
        </w:rPr>
      </w:pPr>
      <w:r>
        <w:rPr>
          <w:lang w:val="en-US"/>
        </w:rPr>
        <w:t xml:space="preserve">      &lt;p&gt;&lt;b&gt;Note: This prescription is an instruction NOT to take a medication&lt;/b&gt;&lt;/p&gt;</w:t>
      </w:r>
    </w:p>
    <w:p w:rsidR="00C51368" w:rsidRDefault="00E43BD9">
      <w:pPr>
        <w:pStyle w:val="HTMLPreformatted"/>
        <w:divId w:val="669531165"/>
        <w:rPr>
          <w:lang w:val="en-US"/>
        </w:rPr>
      </w:pPr>
      <w:r>
        <w:rPr>
          <w:lang w:val="en-US"/>
        </w:rPr>
        <w:t xml:space="preserve">      &lt;!-- snip actual narrative --&gt;</w:t>
      </w:r>
    </w:p>
    <w:p w:rsidR="00C51368" w:rsidRDefault="00E43BD9">
      <w:pPr>
        <w:pStyle w:val="HTMLPreformatted"/>
        <w:divId w:val="669531165"/>
        <w:rPr>
          <w:lang w:val="en-US"/>
        </w:rPr>
      </w:pPr>
      <w:r>
        <w:rPr>
          <w:lang w:val="en-US"/>
        </w:rPr>
        <w:t xml:space="preserve">    &lt;/div&gt;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 xml:space="preserve">  &lt;modifierExtension url="http://example.org/fhir/StructureDefinition/anti-prescription"&gt;</w:t>
      </w:r>
    </w:p>
    <w:p w:rsidR="00C51368" w:rsidRDefault="00E43BD9">
      <w:pPr>
        <w:pStyle w:val="HTMLPreformatted"/>
        <w:divId w:val="669531165"/>
        <w:rPr>
          <w:lang w:val="en-US"/>
        </w:rPr>
      </w:pPr>
      <w:r>
        <w:rPr>
          <w:lang w:val="en-US"/>
        </w:rPr>
        <w:t xml:space="preserve">    &lt;valueBoolean value="true"/&gt;</w:t>
      </w:r>
    </w:p>
    <w:p w:rsidR="00C51368" w:rsidRDefault="00E43BD9">
      <w:pPr>
        <w:pStyle w:val="HTMLPreformatted"/>
        <w:divId w:val="669531165"/>
        <w:rPr>
          <w:lang w:val="en-US"/>
        </w:rPr>
      </w:pPr>
      <w:r>
        <w:rPr>
          <w:lang w:val="en-US"/>
        </w:rPr>
        <w:t xml:space="preserve">  &lt;/modifierExtension&gt;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&lt;/MedicationOrder&gt;</w:t>
      </w:r>
    </w:p>
    <w:p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rsidR="00C51368" w:rsidRDefault="00E43BD9">
      <w:pPr>
        <w:pStyle w:val="Heading3"/>
        <w:divId w:val="423767666"/>
        <w:rPr>
          <w:rFonts w:eastAsia="Times New Roman"/>
          <w:lang w:val="en-US"/>
        </w:rPr>
      </w:pPr>
      <w:r>
        <w:rPr>
          <w:rFonts w:eastAsia="Times New Roman"/>
          <w:lang w:val="en-US"/>
        </w:rPr>
        <w:t>Summary: Conformance Rules for Modifier Extensions</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lastRenderedPageBreak/>
        <w:t>It SHALL always be safe to show the narrative to humans; any modifier extension SHALL be represented in the narrative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rsidR="00C51368" w:rsidRDefault="00E43BD9">
      <w:pPr>
        <w:pStyle w:val="Heading3"/>
        <w:divId w:val="423767666"/>
        <w:rPr>
          <w:rFonts w:eastAsia="Times New Roman"/>
          <w:lang w:val="en-US"/>
        </w:rPr>
      </w:pPr>
      <w:r>
        <w:rPr>
          <w:rFonts w:eastAsia="Times New Roman"/>
          <w:lang w:val="en-US"/>
        </w:rPr>
        <w:t>Special Case: Missing data</w:t>
      </w:r>
    </w:p>
    <w:p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rsidR="00C51368" w:rsidRDefault="00C51368">
      <w:pPr>
        <w:pStyle w:val="HTMLPreformatted"/>
        <w:divId w:val="423767666"/>
        <w:rPr>
          <w:lang w:val="en-US"/>
        </w:rPr>
      </w:pPr>
    </w:p>
    <w:p w:rsidR="00C51368" w:rsidRDefault="00E43BD9">
      <w:pPr>
        <w:pStyle w:val="HTMLPreformatted"/>
        <w:divId w:val="423767666"/>
        <w:rPr>
          <w:lang w:val="en-US"/>
        </w:rPr>
      </w:pPr>
      <w:r>
        <w:rPr>
          <w:lang w:val="en-US"/>
        </w:rPr>
        <w:t>&lt;uri&gt;</w:t>
      </w:r>
    </w:p>
    <w:p w:rsidR="00C51368" w:rsidRDefault="00E43BD9">
      <w:pPr>
        <w:pStyle w:val="HTMLPreformatted"/>
        <w:divId w:val="423767666"/>
        <w:rPr>
          <w:lang w:val="en-US"/>
        </w:rPr>
      </w:pPr>
      <w:r>
        <w:rPr>
          <w:lang w:val="en-US"/>
        </w:rPr>
        <w:t xml:space="preserve">  &lt;extension url="http://hl7.org/fhir/StructureDefinition/data-absent-reason"&gt;</w:t>
      </w:r>
    </w:p>
    <w:p w:rsidR="00C51368" w:rsidRDefault="00E43BD9">
      <w:pPr>
        <w:pStyle w:val="HTMLPreformatted"/>
        <w:divId w:val="423767666"/>
        <w:rPr>
          <w:lang w:val="en-US"/>
        </w:rPr>
      </w:pPr>
      <w:r>
        <w:rPr>
          <w:lang w:val="en-US"/>
        </w:rPr>
        <w:t xml:space="preserve">    &lt;valueCode="unknown"/&gt;</w:t>
      </w:r>
    </w:p>
    <w:p w:rsidR="00C51368" w:rsidRDefault="00E43BD9">
      <w:pPr>
        <w:pStyle w:val="HTMLPreformatted"/>
        <w:divId w:val="423767666"/>
        <w:rPr>
          <w:lang w:val="en-US"/>
        </w:rPr>
      </w:pPr>
      <w:r>
        <w:rPr>
          <w:lang w:val="en-US"/>
        </w:rPr>
        <w:t xml:space="preserve">  &lt;/extension&gt;</w:t>
      </w:r>
    </w:p>
    <w:p w:rsidR="00C51368" w:rsidRDefault="00E43BD9">
      <w:pPr>
        <w:pStyle w:val="HTMLPreformatted"/>
        <w:divId w:val="423767666"/>
        <w:rPr>
          <w:lang w:val="en-US"/>
        </w:rPr>
      </w:pPr>
      <w:r>
        <w:rPr>
          <w:lang w:val="en-US"/>
        </w:rPr>
        <w:t>&lt;/uri&gt;</w:t>
      </w:r>
    </w:p>
    <w:p w:rsidR="00C51368" w:rsidRDefault="00E43BD9">
      <w:pPr>
        <w:pStyle w:val="NormalWeb"/>
        <w:divId w:val="423767666"/>
        <w:rPr>
          <w:lang w:val="en-US"/>
        </w:rPr>
      </w:pPr>
      <w:r>
        <w:rPr>
          <w:lang w:val="en-US"/>
        </w:rPr>
        <w:t xml:space="preserve">In this example, instead of a value, a </w:t>
      </w:r>
      <w:hyperlink r:id="rId960" w:history="1">
        <w:r>
          <w:rPr>
            <w:rStyle w:val="Hyperlink"/>
            <w:lang w:val="en-US"/>
          </w:rPr>
          <w:t>data missing code</w:t>
        </w:r>
      </w:hyperlink>
      <w:r>
        <w:rPr>
          <w:lang w:val="en-US"/>
        </w:rPr>
        <w:t xml:space="preserve"> is provided. Note that it is not required that this particular extension </w:t>
      </w:r>
      <w:proofErr w:type="gramStart"/>
      <w:r>
        <w:rPr>
          <w:lang w:val="en-US"/>
        </w:rPr>
        <w:t>be</w:t>
      </w:r>
      <w:proofErr w:type="gramEnd"/>
      <w:r>
        <w:rPr>
          <w:lang w:val="en-US"/>
        </w:rPr>
        <w:t xml:space="preserve"> used. This extension is </w:t>
      </w:r>
      <w:r>
        <w:rPr>
          <w:b/>
          <w:bCs/>
          <w:lang w:val="en-US"/>
        </w:rPr>
        <w:t>not</w:t>
      </w:r>
      <w:r>
        <w:rPr>
          <w:lang w:val="en-US"/>
        </w:rPr>
        <w:t xml:space="preserve"> a modifier extension, because the primitive data type has no value. </w:t>
      </w:r>
    </w:p>
    <w:p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rsidR="00C51368" w:rsidRDefault="00E43BD9">
      <w:pPr>
        <w:pStyle w:val="Heading2"/>
        <w:divId w:val="423767666"/>
        <w:rPr>
          <w:rFonts w:eastAsia="Times New Roman"/>
          <w:lang w:val="en-US"/>
        </w:rPr>
      </w:pPr>
      <w:bookmarkStart w:id="116" w:name="exchange"/>
      <w:bookmarkEnd w:id="116"/>
      <w:r>
        <w:rPr>
          <w:rFonts w:eastAsia="Times New Roman"/>
          <w:lang w:val="en-US"/>
        </w:rPr>
        <w:t>Exchanging Extensions</w:t>
      </w:r>
    </w:p>
    <w:p w:rsidR="00C51368" w:rsidRDefault="00E43BD9">
      <w:pPr>
        <w:pStyle w:val="NormalWeb"/>
        <w:divId w:val="423767666"/>
        <w:rPr>
          <w:lang w:val="en-US"/>
        </w:rPr>
      </w:pPr>
      <w:r>
        <w:rPr>
          <w:lang w:val="en-US"/>
        </w:rPr>
        <w:t xml:space="preserve">Extensions are a way of allowing local requirements to be reflected in a resource using </w:t>
      </w:r>
      <w:proofErr w:type="gramStart"/>
      <w:r>
        <w:rPr>
          <w:lang w:val="en-US"/>
        </w:rPr>
        <w:t>a common</w:t>
      </w:r>
      <w:proofErr w:type="gramEnd"/>
      <w:r>
        <w:rPr>
          <w:lang w:val="en-US"/>
        </w:rPr>
        <w:t xml:space="preserve">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w:t>
      </w:r>
      <w:r>
        <w:rPr>
          <w:lang w:val="en-US"/>
        </w:rPr>
        <w:lastRenderedPageBreak/>
        <w:t xml:space="preserve">The consistent representation, definition and registration of extensions that this specification defines cannot resolve that problem - it only provides a framework within which such local variations can be handled more easily. </w:t>
      </w:r>
    </w:p>
    <w:p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rsidR="00C51368" w:rsidRDefault="00E43BD9">
      <w:pPr>
        <w:pStyle w:val="Heading3"/>
        <w:divId w:val="423767666"/>
        <w:rPr>
          <w:rFonts w:eastAsia="Times New Roman"/>
          <w:lang w:val="en-US"/>
        </w:rPr>
      </w:pPr>
      <w:r>
        <w:rPr>
          <w:rFonts w:eastAsia="Times New Roman"/>
          <w:lang w:val="en-US"/>
        </w:rPr>
        <w:t>Summary: Handling extensions</w:t>
      </w:r>
    </w:p>
    <w:p w:rsidR="00C51368" w:rsidRDefault="00E43BD9">
      <w:pPr>
        <w:pStyle w:val="NormalWeb"/>
        <w:divId w:val="423767666"/>
        <w:rPr>
          <w:lang w:val="en-US"/>
        </w:rPr>
      </w:pPr>
      <w:r>
        <w:rPr>
          <w:lang w:val="en-US"/>
        </w:rPr>
        <w:t xml:space="preserve">Use the following rules as a guideline for handling resources: </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rsidR="00C51368" w:rsidRDefault="00E43BD9">
      <w:pPr>
        <w:pStyle w:val="Heading1"/>
        <w:rPr>
          <w:rFonts w:eastAsia="Times New Roman"/>
          <w:noProof/>
          <w:lang w:val="en-US"/>
        </w:rPr>
      </w:pPr>
      <w:r>
        <w:rPr>
          <w:rFonts w:eastAsia="Times New Roman"/>
          <w:noProof/>
          <w:lang w:val="en-US"/>
        </w:rPr>
        <w:t>financial.html</w:t>
      </w:r>
    </w:p>
    <w:p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C166DE">
            <w:pPr>
              <w:rPr>
                <w:rFonts w:eastAsia="Times New Roman"/>
              </w:rPr>
            </w:pPr>
            <w:hyperlink r:id="rId96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962" w:anchor="status" w:history="1">
              <w:r w:rsidR="00E43BD9">
                <w:rPr>
                  <w:rStyle w:val="Hyperlink"/>
                  <w:rFonts w:eastAsia="Times New Roman"/>
                </w:rPr>
                <w:t>Ballot Status</w:t>
              </w:r>
            </w:hyperlink>
            <w:r w:rsidR="00E43BD9">
              <w:rPr>
                <w:rFonts w:eastAsia="Times New Roman"/>
              </w:rPr>
              <w:t xml:space="preserve">: </w:t>
            </w:r>
            <w:hyperlink r:id="rId963" w:anchor="pubs" w:history="1">
              <w:r w:rsidR="00E43BD9">
                <w:rPr>
                  <w:rStyle w:val="Hyperlink"/>
                  <w:rFonts w:eastAsia="Times New Roman"/>
                </w:rPr>
                <w:t>DSTU 2</w:t>
              </w:r>
            </w:hyperlink>
          </w:p>
        </w:tc>
      </w:tr>
    </w:tbl>
    <w:p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4405"/>
        <w:gridCol w:w="2669"/>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Business Activity</w:t>
            </w:r>
          </w:p>
        </w:tc>
        <w:tc>
          <w:tcPr>
            <w:tcW w:w="0" w:type="auto"/>
            <w:vAlign w:val="center"/>
            <w:hideMark/>
          </w:tcPr>
          <w:p w:rsidR="00C51368" w:rsidRDefault="00E43BD9">
            <w:pPr>
              <w:rPr>
                <w:rFonts w:eastAsia="Times New Roman"/>
              </w:rPr>
            </w:pPr>
            <w:r>
              <w:rPr>
                <w:rFonts w:eastAsia="Times New Roman"/>
                <w:b/>
                <w:bCs/>
              </w:rPr>
              <w:t>Request Resource</w:t>
            </w:r>
          </w:p>
        </w:tc>
        <w:tc>
          <w:tcPr>
            <w:tcW w:w="0" w:type="auto"/>
            <w:vAlign w:val="center"/>
            <w:hideMark/>
          </w:tcPr>
          <w:p w:rsidR="00C51368" w:rsidRDefault="00E43BD9">
            <w:pPr>
              <w:rPr>
                <w:rFonts w:eastAsia="Times New Roman"/>
              </w:rPr>
            </w:pPr>
            <w:r>
              <w:rPr>
                <w:rFonts w:eastAsia="Times New Roman"/>
                <w:b/>
                <w:bCs/>
              </w:rPr>
              <w:t>Response Resource</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Eligibility Check</w:t>
            </w:r>
          </w:p>
        </w:tc>
        <w:tc>
          <w:tcPr>
            <w:tcW w:w="0" w:type="auto"/>
            <w:vAlign w:val="center"/>
            <w:hideMark/>
          </w:tcPr>
          <w:p w:rsidR="00C51368" w:rsidRDefault="00C166DE">
            <w:pPr>
              <w:rPr>
                <w:rFonts w:eastAsia="Times New Roman"/>
              </w:rPr>
            </w:pPr>
            <w:hyperlink r:id="rId964" w:history="1">
              <w:r w:rsidR="00E43BD9">
                <w:rPr>
                  <w:rStyle w:val="Hyperlink"/>
                  <w:rFonts w:eastAsia="Times New Roman"/>
                </w:rPr>
                <w:t>EligibilityRequest</w:t>
              </w:r>
            </w:hyperlink>
          </w:p>
        </w:tc>
        <w:tc>
          <w:tcPr>
            <w:tcW w:w="0" w:type="auto"/>
            <w:vAlign w:val="center"/>
            <w:hideMark/>
          </w:tcPr>
          <w:p w:rsidR="00C51368" w:rsidRDefault="00C166DE">
            <w:pPr>
              <w:rPr>
                <w:rFonts w:eastAsia="Times New Roman"/>
              </w:rPr>
            </w:pPr>
            <w:hyperlink r:id="rId965" w:history="1">
              <w:r w:rsidR="00E43BD9">
                <w:rPr>
                  <w:rStyle w:val="Hyperlink"/>
                  <w:rFonts w:eastAsia="Times New Roman"/>
                </w:rPr>
                <w:t>EligibilityResponse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Enrollment Update</w:t>
            </w:r>
          </w:p>
        </w:tc>
        <w:tc>
          <w:tcPr>
            <w:tcW w:w="0" w:type="auto"/>
            <w:vAlign w:val="center"/>
            <w:hideMark/>
          </w:tcPr>
          <w:p w:rsidR="00C51368" w:rsidRDefault="00C166DE">
            <w:pPr>
              <w:rPr>
                <w:rFonts w:eastAsia="Times New Roman"/>
              </w:rPr>
            </w:pPr>
            <w:hyperlink r:id="rId966" w:history="1">
              <w:r w:rsidR="00E43BD9">
                <w:rPr>
                  <w:rStyle w:val="Hyperlink"/>
                  <w:rFonts w:eastAsia="Times New Roman"/>
                </w:rPr>
                <w:t>EnrollmentRequest</w:t>
              </w:r>
            </w:hyperlink>
          </w:p>
        </w:tc>
        <w:tc>
          <w:tcPr>
            <w:tcW w:w="0" w:type="auto"/>
            <w:vAlign w:val="center"/>
            <w:hideMark/>
          </w:tcPr>
          <w:p w:rsidR="00C51368" w:rsidRDefault="00C166DE">
            <w:pPr>
              <w:rPr>
                <w:rFonts w:eastAsia="Times New Roman"/>
              </w:rPr>
            </w:pPr>
            <w:hyperlink r:id="rId967" w:history="1">
              <w:r w:rsidR="00E43BD9">
                <w:rPr>
                  <w:rStyle w:val="Hyperlink"/>
                  <w:rFonts w:eastAsia="Times New Roman"/>
                </w:rPr>
                <w:t>EnrollmentResponse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Claim</w:t>
            </w:r>
          </w:p>
        </w:tc>
        <w:tc>
          <w:tcPr>
            <w:tcW w:w="0" w:type="auto"/>
            <w:vAlign w:val="center"/>
            <w:hideMark/>
          </w:tcPr>
          <w:p w:rsidR="00C51368" w:rsidRDefault="00C166DE">
            <w:pPr>
              <w:rPr>
                <w:rFonts w:eastAsia="Times New Roman"/>
              </w:rPr>
            </w:pPr>
            <w:hyperlink r:id="rId968"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rsidR="00C51368" w:rsidRDefault="00C166DE">
            <w:pPr>
              <w:rPr>
                <w:rFonts w:eastAsia="Times New Roman"/>
              </w:rPr>
            </w:pPr>
            <w:hyperlink r:id="rId96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Pre-determination</w:t>
            </w:r>
          </w:p>
        </w:tc>
        <w:tc>
          <w:tcPr>
            <w:tcW w:w="0" w:type="auto"/>
            <w:vAlign w:val="center"/>
            <w:hideMark/>
          </w:tcPr>
          <w:p w:rsidR="00C51368" w:rsidRDefault="00C166DE">
            <w:pPr>
              <w:rPr>
                <w:rFonts w:eastAsia="Times New Roman"/>
              </w:rPr>
            </w:pPr>
            <w:hyperlink r:id="rId970"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rsidR="00C51368" w:rsidRDefault="00C166DE">
            <w:pPr>
              <w:rPr>
                <w:rFonts w:eastAsia="Times New Roman"/>
              </w:rPr>
            </w:pPr>
            <w:hyperlink r:id="rId971"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Pre-Authorization</w:t>
            </w:r>
          </w:p>
        </w:tc>
        <w:tc>
          <w:tcPr>
            <w:tcW w:w="0" w:type="auto"/>
            <w:vAlign w:val="center"/>
            <w:hideMark/>
          </w:tcPr>
          <w:p w:rsidR="00C51368" w:rsidRDefault="00C166DE">
            <w:pPr>
              <w:rPr>
                <w:rFonts w:eastAsia="Times New Roman"/>
              </w:rPr>
            </w:pPr>
            <w:hyperlink r:id="rId972"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rsidR="00C51368" w:rsidRDefault="00C166DE">
            <w:pPr>
              <w:rPr>
                <w:rFonts w:eastAsia="Times New Roman"/>
              </w:rPr>
            </w:pPr>
            <w:hyperlink r:id="rId973"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Reversal</w:t>
            </w:r>
          </w:p>
        </w:tc>
        <w:tc>
          <w:tcPr>
            <w:tcW w:w="0" w:type="auto"/>
            <w:vAlign w:val="center"/>
            <w:hideMark/>
          </w:tcPr>
          <w:p w:rsidR="00C51368" w:rsidRDefault="00C166DE">
            <w:pPr>
              <w:rPr>
                <w:rFonts w:eastAsia="Times New Roman"/>
              </w:rPr>
            </w:pPr>
            <w:hyperlink r:id="rId974"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rsidR="00C51368" w:rsidRDefault="00C166DE">
            <w:pPr>
              <w:rPr>
                <w:rFonts w:eastAsia="Times New Roman"/>
              </w:rPr>
            </w:pPr>
            <w:hyperlink r:id="rId975"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Nullify</w:t>
            </w:r>
          </w:p>
        </w:tc>
        <w:tc>
          <w:tcPr>
            <w:tcW w:w="0" w:type="auto"/>
            <w:vAlign w:val="center"/>
            <w:hideMark/>
          </w:tcPr>
          <w:p w:rsidR="00C51368" w:rsidRDefault="00C166DE">
            <w:pPr>
              <w:rPr>
                <w:rFonts w:eastAsia="Times New Roman"/>
              </w:rPr>
            </w:pPr>
            <w:hyperlink r:id="rId976"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rsidR="00C51368" w:rsidRDefault="00C166DE">
            <w:pPr>
              <w:rPr>
                <w:rFonts w:eastAsia="Times New Roman"/>
              </w:rPr>
            </w:pPr>
            <w:hyperlink r:id="rId977"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Re-adjudication</w:t>
            </w:r>
          </w:p>
        </w:tc>
        <w:tc>
          <w:tcPr>
            <w:tcW w:w="0" w:type="auto"/>
            <w:vAlign w:val="center"/>
            <w:hideMark/>
          </w:tcPr>
          <w:p w:rsidR="00C51368" w:rsidRDefault="00C166DE">
            <w:pPr>
              <w:rPr>
                <w:rFonts w:eastAsia="Times New Roman"/>
              </w:rPr>
            </w:pPr>
            <w:hyperlink r:id="rId978"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rsidR="00C51368" w:rsidRDefault="00C166DE">
            <w:pPr>
              <w:rPr>
                <w:rFonts w:eastAsia="Times New Roman"/>
              </w:rPr>
            </w:pPr>
            <w:hyperlink r:id="rId97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Status Check</w:t>
            </w:r>
          </w:p>
        </w:tc>
        <w:tc>
          <w:tcPr>
            <w:tcW w:w="0" w:type="auto"/>
            <w:vAlign w:val="center"/>
            <w:hideMark/>
          </w:tcPr>
          <w:p w:rsidR="00C51368" w:rsidRDefault="00C166DE">
            <w:pPr>
              <w:rPr>
                <w:rFonts w:eastAsia="Times New Roman"/>
              </w:rPr>
            </w:pPr>
            <w:hyperlink r:id="rId980"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rsidR="00C51368" w:rsidRDefault="00C166DE">
            <w:pPr>
              <w:rPr>
                <w:rFonts w:eastAsia="Times New Roman"/>
              </w:rPr>
            </w:pPr>
            <w:hyperlink r:id="rId981"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Pended Check (Polling)</w:t>
            </w:r>
          </w:p>
        </w:tc>
        <w:tc>
          <w:tcPr>
            <w:tcW w:w="0" w:type="auto"/>
            <w:vAlign w:val="center"/>
            <w:hideMark/>
          </w:tcPr>
          <w:p w:rsidR="00C51368" w:rsidRDefault="00C166DE">
            <w:pPr>
              <w:rPr>
                <w:rFonts w:eastAsia="Times New Roman"/>
              </w:rPr>
            </w:pPr>
            <w:hyperlink r:id="rId982"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rsidR="00C51368" w:rsidRDefault="00C166DE">
            <w:pPr>
              <w:rPr>
                <w:rFonts w:eastAsia="Times New Roman"/>
              </w:rPr>
            </w:pPr>
            <w:hyperlink r:id="rId983" w:history="1">
              <w:r w:rsidR="00E43BD9">
                <w:rPr>
                  <w:rStyle w:val="Hyperlink"/>
                  <w:rFonts w:eastAsia="Times New Roman"/>
                </w:rPr>
                <w:t>{Resource</w:t>
              </w:r>
            </w:hyperlink>
            <w:r w:rsidR="00E43BD9">
              <w:rPr>
                <w:rFonts w:eastAsia="Times New Roman"/>
              </w:rPr>
              <w:t xml:space="preserve">} or </w:t>
            </w:r>
            <w:hyperlink r:id="rId984"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Notice</w:t>
            </w:r>
          </w:p>
        </w:tc>
        <w:tc>
          <w:tcPr>
            <w:tcW w:w="0" w:type="auto"/>
            <w:vAlign w:val="center"/>
            <w:hideMark/>
          </w:tcPr>
          <w:p w:rsidR="00C51368" w:rsidRDefault="00C166DE">
            <w:pPr>
              <w:rPr>
                <w:rFonts w:eastAsia="Times New Roman"/>
              </w:rPr>
            </w:pPr>
            <w:hyperlink r:id="rId985" w:history="1">
              <w:r w:rsidR="00E43BD9">
                <w:rPr>
                  <w:rStyle w:val="Hyperlink"/>
                  <w:rFonts w:eastAsia="Times New Roman"/>
                </w:rPr>
                <w:t>PaymentNotice</w:t>
              </w:r>
            </w:hyperlink>
          </w:p>
        </w:tc>
        <w:tc>
          <w:tcPr>
            <w:tcW w:w="0" w:type="auto"/>
            <w:vAlign w:val="center"/>
            <w:hideMark/>
          </w:tcPr>
          <w:p w:rsidR="00C51368" w:rsidRDefault="00C166DE">
            <w:pPr>
              <w:rPr>
                <w:rFonts w:eastAsia="Times New Roman"/>
              </w:rPr>
            </w:pPr>
            <w:hyperlink r:id="rId986"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Reconciliation</w:t>
            </w:r>
          </w:p>
        </w:tc>
        <w:tc>
          <w:tcPr>
            <w:tcW w:w="0" w:type="auto"/>
            <w:vAlign w:val="center"/>
            <w:hideMark/>
          </w:tcPr>
          <w:p w:rsidR="00C51368" w:rsidRDefault="00C166DE">
            <w:pPr>
              <w:rPr>
                <w:rFonts w:eastAsia="Times New Roman"/>
              </w:rPr>
            </w:pPr>
            <w:hyperlink r:id="rId987" w:history="1">
              <w:r w:rsidR="00E43BD9">
                <w:rPr>
                  <w:rStyle w:val="Hyperlink"/>
                  <w:rFonts w:eastAsia="Times New Roman"/>
                </w:rPr>
                <w:t>ProcessRequest</w:t>
              </w:r>
            </w:hyperlink>
            <w:r w:rsidR="00E43BD9">
              <w:rPr>
                <w:rFonts w:eastAsia="Times New Roman"/>
              </w:rPr>
              <w:t xml:space="preserve"> (action=poll, include=</w:t>
            </w:r>
            <w:hyperlink r:id="rId988" w:history="1">
              <w:r w:rsidR="00E43BD9">
                <w:rPr>
                  <w:rStyle w:val="Hyperlink"/>
                  <w:rFonts w:eastAsia="Times New Roman"/>
                </w:rPr>
                <w:t>PaymentReconciliation</w:t>
              </w:r>
            </w:hyperlink>
            <w:r w:rsidR="00E43BD9">
              <w:rPr>
                <w:rFonts w:eastAsia="Times New Roman"/>
              </w:rPr>
              <w:t>)</w:t>
            </w:r>
          </w:p>
        </w:tc>
        <w:tc>
          <w:tcPr>
            <w:tcW w:w="0" w:type="auto"/>
            <w:vAlign w:val="center"/>
            <w:hideMark/>
          </w:tcPr>
          <w:p w:rsidR="00C51368" w:rsidRDefault="00C166DE">
            <w:pPr>
              <w:rPr>
                <w:rFonts w:eastAsia="Times New Roman"/>
              </w:rPr>
            </w:pPr>
            <w:hyperlink r:id="rId989" w:history="1">
              <w:r w:rsidR="00E43BD9">
                <w:rPr>
                  <w:rStyle w:val="Hyperlink"/>
                  <w:rFonts w:eastAsia="Times New Roman"/>
                </w:rPr>
                <w:t>PaymentReconciliation</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Send Attachments</w:t>
            </w:r>
          </w:p>
        </w:tc>
        <w:tc>
          <w:tcPr>
            <w:tcW w:w="0" w:type="auto"/>
            <w:vAlign w:val="center"/>
            <w:hideMark/>
          </w:tcPr>
          <w:p w:rsidR="00C51368" w:rsidRDefault="00C166DE">
            <w:pPr>
              <w:rPr>
                <w:rFonts w:eastAsia="Times New Roman"/>
              </w:rPr>
            </w:pPr>
            <w:hyperlink r:id="rId990" w:history="1">
              <w:r w:rsidR="00E43BD9">
                <w:rPr>
                  <w:rStyle w:val="Hyperlink"/>
                  <w:rFonts w:eastAsia="Times New Roman"/>
                </w:rPr>
                <w:t>DocumentManifest</w:t>
              </w:r>
            </w:hyperlink>
          </w:p>
        </w:tc>
        <w:tc>
          <w:tcPr>
            <w:tcW w:w="0" w:type="auto"/>
            <w:vAlign w:val="center"/>
            <w:hideMark/>
          </w:tcPr>
          <w:p w:rsidR="00C51368" w:rsidRDefault="00C166DE">
            <w:pPr>
              <w:rPr>
                <w:rFonts w:eastAsia="Times New Roman"/>
              </w:rPr>
            </w:pPr>
            <w:hyperlink r:id="rId991"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Request an Explanation of Benefits   </w:t>
            </w:r>
          </w:p>
        </w:tc>
        <w:tc>
          <w:tcPr>
            <w:tcW w:w="0" w:type="auto"/>
            <w:vAlign w:val="center"/>
            <w:hideMark/>
          </w:tcPr>
          <w:p w:rsidR="00C51368" w:rsidRDefault="00C166DE">
            <w:pPr>
              <w:rPr>
                <w:rFonts w:eastAsia="Times New Roman"/>
              </w:rPr>
            </w:pPr>
            <w:hyperlink r:id="rId992" w:history="1">
              <w:r w:rsidR="00E43BD9">
                <w:rPr>
                  <w:rStyle w:val="Hyperlink"/>
                  <w:rFonts w:eastAsia="Times New Roman"/>
                </w:rPr>
                <w:t>ProcessRequest</w:t>
              </w:r>
            </w:hyperlink>
            <w:r w:rsidR="00E43BD9">
              <w:rPr>
                <w:rFonts w:eastAsia="Times New Roman"/>
              </w:rPr>
              <w:t xml:space="preserve"> (action=poll, include=</w:t>
            </w:r>
            <w:hyperlink r:id="rId993" w:history="1">
              <w:r w:rsidR="00E43BD9">
                <w:rPr>
                  <w:rStyle w:val="Hyperlink"/>
                  <w:rFonts w:eastAsia="Times New Roman"/>
                </w:rPr>
                <w:t>ExplanationOfBenefit</w:t>
              </w:r>
            </w:hyperlink>
            <w:r w:rsidR="00E43BD9">
              <w:rPr>
                <w:rFonts w:eastAsia="Times New Roman"/>
              </w:rPr>
              <w:t>)</w:t>
            </w:r>
          </w:p>
        </w:tc>
        <w:tc>
          <w:tcPr>
            <w:tcW w:w="0" w:type="auto"/>
            <w:vAlign w:val="center"/>
            <w:hideMark/>
          </w:tcPr>
          <w:p w:rsidR="00C51368" w:rsidRDefault="00C166DE">
            <w:pPr>
              <w:rPr>
                <w:rFonts w:eastAsia="Times New Roman"/>
              </w:rPr>
            </w:pPr>
            <w:hyperlink r:id="rId994" w:history="1">
              <w:r w:rsidR="00E43BD9">
                <w:rPr>
                  <w:rStyle w:val="Hyperlink"/>
                  <w:rFonts w:eastAsia="Times New Roman"/>
                </w:rPr>
                <w:t>ExplanationOfBenefit</w:t>
              </w:r>
            </w:hyperlink>
          </w:p>
        </w:tc>
      </w:tr>
    </w:tbl>
    <w:p w:rsidR="00C51368" w:rsidRDefault="00E43BD9">
      <w:pPr>
        <w:pStyle w:val="NormalWeb"/>
        <w:divId w:val="1940989482"/>
        <w:rPr>
          <w:lang w:val="en-US"/>
        </w:rPr>
      </w:pPr>
      <w:r>
        <w:rPr>
          <w:b/>
          <w:bCs/>
          <w:lang w:val="en-US"/>
        </w:rPr>
        <w:t>{</w:t>
      </w:r>
      <w:proofErr w:type="gramStart"/>
      <w:r>
        <w:rPr>
          <w:b/>
          <w:bCs/>
          <w:lang w:val="en-US"/>
        </w:rPr>
        <w:t>disipline</w:t>
      </w:r>
      <w:proofErr w:type="gramEnd"/>
      <w:r>
        <w:rPr>
          <w:b/>
          <w:bCs/>
          <w:lang w:val="en-US"/>
        </w:rPr>
        <w:t>}</w:t>
      </w:r>
      <w:r>
        <w:rPr>
          <w:lang w:val="en-US"/>
        </w:rPr>
        <w:t xml:space="preserve"> means the type of claim: OralHealth, Vision, Pharmacy, Professional or Institutional. </w:t>
      </w:r>
    </w:p>
    <w:p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lastRenderedPageBreak/>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95" w:history="1">
        <w:r>
          <w:rPr>
            <w:rStyle w:val="Hyperlink"/>
            <w:lang w:val="en-US"/>
          </w:rPr>
          <w:t>HL7 wiki</w:t>
        </w:r>
      </w:hyperlink>
      <w:r>
        <w:rPr>
          <w:lang w:val="en-US"/>
        </w:rPr>
        <w:t xml:space="preserve">. Feel free to add any you think are missing or engage with one of the </w:t>
      </w:r>
      <w:hyperlink r:id="rId996" w:history="1">
        <w:r>
          <w:rPr>
            <w:rStyle w:val="Hyperlink"/>
            <w:lang w:val="en-US"/>
          </w:rPr>
          <w:t>HL7 Work Groups</w:t>
        </w:r>
      </w:hyperlink>
      <w:r>
        <w:rPr>
          <w:lang w:val="en-US"/>
        </w:rPr>
        <w:t xml:space="preserve"> to submit a </w:t>
      </w:r>
      <w:hyperlink r:id="rId997"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footer.html</w:t>
      </w:r>
    </w:p>
    <w:p w:rsidR="00C51368" w:rsidRDefault="00C166DE">
      <w:pPr>
        <w:rPr>
          <w:rFonts w:eastAsia="Times New Roman"/>
          <w:lang w:val="en-US"/>
        </w:rPr>
      </w:pPr>
      <w:r>
        <w:rPr>
          <w:rFonts w:eastAsia="Times New Roman"/>
          <w:lang w:val="en-US"/>
        </w:rPr>
        <w:pict>
          <v:rect id="_x0000_i1032"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8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98"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footer1.html</w:t>
      </w:r>
    </w:p>
    <w:p w:rsidR="00C51368" w:rsidRDefault="00C166DE">
      <w:pPr>
        <w:rPr>
          <w:rFonts w:eastAsia="Times New Roman"/>
          <w:lang w:val="en-US"/>
        </w:rPr>
      </w:pPr>
      <w:r>
        <w:rPr>
          <w:rFonts w:eastAsia="Times New Roman"/>
          <w:lang w:val="en-US"/>
        </w:rPr>
        <w:pict>
          <v:rect id="_x0000_i1033"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1000"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footer2.html</w:t>
      </w:r>
    </w:p>
    <w:p w:rsidR="00C51368" w:rsidRDefault="00C166DE">
      <w:pPr>
        <w:rPr>
          <w:rFonts w:eastAsia="Times New Roman"/>
          <w:lang w:val="en-US"/>
        </w:rPr>
      </w:pPr>
      <w:r>
        <w:rPr>
          <w:rFonts w:eastAsia="Times New Roman"/>
          <w:lang w:val="en-US"/>
        </w:rPr>
        <w:pict>
          <v:rect id="_x0000_i1034"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100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1002"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footer3.html</w:t>
      </w:r>
    </w:p>
    <w:p w:rsidR="00C51368" w:rsidRDefault="00C166DE">
      <w:pPr>
        <w:rPr>
          <w:rFonts w:eastAsia="Times New Roman"/>
          <w:lang w:val="en-US"/>
        </w:rPr>
      </w:pPr>
      <w:r>
        <w:rPr>
          <w:rFonts w:eastAsia="Times New Roman"/>
          <w:lang w:val="en-US"/>
        </w:rPr>
        <w:lastRenderedPageBreak/>
        <w:pict>
          <v:rect id="_x0000_i1035"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100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1004"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formats-definitions.html</w:t>
      </w:r>
    </w:p>
    <w:p w:rsidR="00C51368" w:rsidRDefault="00E43BD9">
      <w:pPr>
        <w:pStyle w:val="Heading2"/>
        <w:divId w:val="708147992"/>
        <w:rPr>
          <w:rFonts w:eastAsia="Times New Roman"/>
          <w:lang w:val="en-US"/>
        </w:rPr>
      </w:pPr>
      <w:r>
        <w:rPr>
          <w:rFonts w:eastAsia="Times New Roman"/>
          <w:lang w:val="en-US"/>
        </w:rPr>
        <w:t>Resource Format - Detailed Descriptions</w:t>
      </w:r>
    </w:p>
    <w:p w:rsidR="00C51368" w:rsidRDefault="00E43BD9">
      <w:pPr>
        <w:pStyle w:val="Heading1"/>
        <w:rPr>
          <w:rFonts w:eastAsia="Times New Roman"/>
          <w:noProof/>
          <w:lang w:val="en-US"/>
        </w:rPr>
      </w:pPr>
      <w:r>
        <w:rPr>
          <w:rFonts w:eastAsia="Times New Roman"/>
          <w:noProof/>
          <w:lang w:val="en-US"/>
        </w:rPr>
        <w:t>formats-examples.html</w:t>
      </w:r>
    </w:p>
    <w:p w:rsidR="00C51368" w:rsidRDefault="00E43BD9">
      <w:pPr>
        <w:pStyle w:val="Heading2"/>
        <w:divId w:val="6176848"/>
        <w:rPr>
          <w:rFonts w:eastAsia="Times New Roman"/>
          <w:lang w:val="en-US"/>
        </w:rPr>
      </w:pPr>
      <w:r>
        <w:rPr>
          <w:rFonts w:eastAsia="Times New Roman"/>
          <w:lang w:val="en-US"/>
        </w:rPr>
        <w:t>Resource Format Examples</w:t>
      </w:r>
    </w:p>
    <w:p w:rsidR="00C51368" w:rsidRDefault="00E43BD9">
      <w:pPr>
        <w:pStyle w:val="NormalWeb"/>
        <w:divId w:val="6176848"/>
        <w:rPr>
          <w:lang w:val="en-US"/>
        </w:rPr>
      </w:pPr>
      <w:r>
        <w:rPr>
          <w:lang w:val="en-US"/>
        </w:rPr>
        <w:t>This page includes additional examples of the resource format, based on common usages and questions</w:t>
      </w:r>
    </w:p>
    <w:p w:rsidR="00C51368" w:rsidRDefault="00E43BD9">
      <w:pPr>
        <w:pStyle w:val="NormalWeb"/>
        <w:divId w:val="6176848"/>
        <w:rPr>
          <w:lang w:val="en-US"/>
        </w:rPr>
      </w:pPr>
      <w:r>
        <w:rPr>
          <w:lang w:val="en-US"/>
        </w:rPr>
        <w:t>Todo</w:t>
      </w:r>
    </w:p>
    <w:p w:rsidR="00C51368" w:rsidRDefault="00E43BD9">
      <w:pPr>
        <w:pStyle w:val="Heading1"/>
        <w:rPr>
          <w:rFonts w:eastAsia="Times New Roman"/>
          <w:noProof/>
          <w:lang w:val="en-US"/>
        </w:rPr>
      </w:pPr>
      <w:r>
        <w:rPr>
          <w:rFonts w:eastAsia="Times New Roman"/>
          <w:noProof/>
          <w:lang w:val="en-US"/>
        </w:rPr>
        <w:t>formats.html</w:t>
      </w:r>
    </w:p>
    <w:p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005"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166DE">
            <w:pPr>
              <w:rPr>
                <w:rFonts w:eastAsia="Times New Roman"/>
              </w:rPr>
            </w:pPr>
            <w:hyperlink r:id="rId1006" w:anchor="status" w:history="1">
              <w:r w:rsidR="00E43BD9">
                <w:rPr>
                  <w:rStyle w:val="Hyperlink"/>
                  <w:rFonts w:eastAsia="Times New Roman"/>
                </w:rPr>
                <w:t>Ballot Status</w:t>
              </w:r>
            </w:hyperlink>
            <w:r w:rsidR="00E43BD9">
              <w:rPr>
                <w:rFonts w:eastAsia="Times New Roman"/>
              </w:rPr>
              <w:t xml:space="preserve">: </w:t>
            </w:r>
            <w:hyperlink r:id="rId1007" w:anchor="pubs" w:history="1">
              <w:r w:rsidR="00E43BD9">
                <w:rPr>
                  <w:rStyle w:val="Hyperlink"/>
                  <w:rFonts w:eastAsia="Times New Roman"/>
                </w:rPr>
                <w:t>DSTU 2</w:t>
              </w:r>
            </w:hyperlink>
          </w:p>
        </w:tc>
      </w:tr>
    </w:tbl>
    <w:p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1008" w:history="1">
        <w:r>
          <w:rPr>
            <w:rStyle w:val="Hyperlink"/>
            <w:lang w:val="en-US"/>
          </w:rPr>
          <w:t>XML</w:t>
        </w:r>
      </w:hyperlink>
      <w:r>
        <w:rPr>
          <w:lang w:val="en-US"/>
        </w:rPr>
        <w:t xml:space="preserve"> and </w:t>
      </w:r>
      <w:hyperlink r:id="rId1009" w:history="1">
        <w:r>
          <w:rPr>
            <w:rStyle w:val="Hyperlink"/>
            <w:lang w:val="en-US"/>
          </w:rPr>
          <w:t>JSON</w:t>
        </w:r>
      </w:hyperlink>
      <w:r>
        <w:rPr>
          <w:lang w:val="en-US"/>
        </w:rPr>
        <w:t xml:space="preserve">. Other representations are allowed, but are not described by this specification. </w:t>
      </w:r>
    </w:p>
    <w:p w:rsidR="00C51368" w:rsidRDefault="00E43BD9">
      <w:pPr>
        <w:pStyle w:val="Heading2"/>
        <w:divId w:val="261954901"/>
        <w:rPr>
          <w:rFonts w:eastAsia="Times New Roman"/>
          <w:lang w:val="en-US"/>
        </w:rPr>
      </w:pPr>
      <w:bookmarkStart w:id="117" w:name="defn"/>
      <w:bookmarkEnd w:id="117"/>
      <w:r>
        <w:rPr>
          <w:rFonts w:eastAsia="Times New Roman"/>
          <w:lang w:val="en-US"/>
        </w:rPr>
        <w:t>Resource Definition</w:t>
      </w:r>
    </w:p>
    <w:p w:rsidR="00C51368" w:rsidRDefault="00E43BD9">
      <w:pPr>
        <w:pStyle w:val="NormalWeb"/>
        <w:divId w:val="261954901"/>
        <w:rPr>
          <w:lang w:val="en-US"/>
        </w:rPr>
      </w:pPr>
      <w:r>
        <w:rPr>
          <w:lang w:val="en-US"/>
        </w:rPr>
        <w:t xml:space="preserve">The resources are described in several different ways: </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lastRenderedPageBreak/>
        <w:t>a pseudo-JSON syntax that provides a visual sense of what the end resource instances will look like in JSON</w:t>
      </w:r>
    </w:p>
    <w:p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1010" w:history="1">
        <w:r>
          <w:rPr>
            <w:rStyle w:val="Hyperlink"/>
            <w:lang w:val="en-US"/>
          </w:rPr>
          <w:t>StructureDefinition</w:t>
        </w:r>
      </w:hyperlink>
      <w:r>
        <w:rPr>
          <w:lang w:val="en-US"/>
        </w:rPr>
        <w:t xml:space="preserve"> syntax defined internally. </w:t>
      </w:r>
    </w:p>
    <w:p w:rsidR="00C51368" w:rsidRDefault="00E43BD9">
      <w:pPr>
        <w:pStyle w:val="Heading3"/>
        <w:divId w:val="261954901"/>
        <w:rPr>
          <w:rFonts w:eastAsia="Times New Roman"/>
          <w:lang w:val="en-US"/>
        </w:rPr>
      </w:pPr>
      <w:bookmarkStart w:id="118" w:name="table"/>
      <w:r>
        <w:rPr>
          <w:rFonts w:eastAsia="Times New Roman"/>
          <w:lang w:val="en-US"/>
        </w:rPr>
        <w:t>Logical table</w:t>
      </w:r>
    </w:p>
    <w:p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7913"/>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b/>
                <w:bCs/>
              </w:rPr>
              <w:t>Column</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Card.</w:t>
            </w:r>
          </w:p>
        </w:tc>
        <w:tc>
          <w:tcPr>
            <w:tcW w:w="0" w:type="auto"/>
            <w:vAlign w:val="center"/>
            <w:hideMark/>
          </w:tcPr>
          <w:p w:rsidR="00C51368" w:rsidRDefault="00E43BD9">
            <w:pPr>
              <w:rPr>
                <w:rFonts w:eastAsia="Times New Roman"/>
              </w:rPr>
            </w:pPr>
            <w:r>
              <w:rPr>
                <w:rFonts w:eastAsia="Times New Roman"/>
              </w:rPr>
              <w:t>The lower and upper bounds on how many times this element is allowed to appear in the resource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The type of the element (hyperlinked to the definition of the type)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Description &amp; Constraints</w:t>
            </w:r>
          </w:p>
        </w:tc>
        <w:tc>
          <w:tcPr>
            <w:tcW w:w="0" w:type="auto"/>
            <w:vAlign w:val="center"/>
            <w:hideMark/>
          </w:tcPr>
          <w:p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firstRow="1" w:lastRow="0" w:firstColumn="1" w:lastColumn="0" w:noHBand="0" w:noVBand="1"/>
      </w:tblPr>
      <w:tblGrid>
        <w:gridCol w:w="3274"/>
        <w:gridCol w:w="622"/>
        <w:gridCol w:w="622"/>
        <w:gridCol w:w="1500"/>
        <w:gridCol w:w="2568"/>
      </w:tblGrid>
      <w:tr w:rsidR="00C51368">
        <w:trPr>
          <w:divId w:val="261954901"/>
          <w:tblCellSpacing w:w="0" w:type="dxa"/>
        </w:trPr>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2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sz w:val="17"/>
                <w:szCs w:val="17"/>
              </w:rPr>
            </w:pPr>
            <w:hyperlink r:id="rId1011"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10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10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10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C166DE">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rsidR="00C51368" w:rsidRDefault="00E43BD9">
      <w:pPr>
        <w:pStyle w:val="NormalWeb"/>
        <w:divId w:val="261954901"/>
        <w:rPr>
          <w:lang w:val="en-US"/>
        </w:rPr>
      </w:pPr>
      <w:bookmarkStart w:id="119" w:name="legend"/>
      <w:bookmarkEnd w:id="119"/>
      <w:r>
        <w:rPr>
          <w:lang w:val="en-US"/>
        </w:rPr>
        <w:t>Key to Type Icons and Flags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2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1016" w:history="1">
        <w:r>
          <w:rPr>
            <w:rStyle w:val="Hyperlink"/>
            <w:rFonts w:eastAsia="Times New Roman"/>
            <w:lang w:val="en-US"/>
          </w:rPr>
          <w:t>Resources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lastRenderedPageBreak/>
        <w:drawing>
          <wp:inline distT="0" distB="0" distL="0" distR="0">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22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1017" w:history="1">
        <w:r>
          <w:rPr>
            <w:rStyle w:val="Hyperlink"/>
            <w:rFonts w:eastAsia="Times New Roman"/>
            <w:lang w:val="en-US"/>
          </w:rPr>
          <w:t>references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10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10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1020" w:anchor="slicing" w:history="1">
        <w:r>
          <w:rPr>
            <w:rStyle w:val="Hyperlink"/>
            <w:rFonts w:eastAsia="Times New Roman"/>
            <w:lang w:val="en-US"/>
          </w:rPr>
          <w:t>Slicing</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10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1022"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10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1024" w:anchor="complex"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8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1025"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10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1027" w:anchor="isModifier" w:history="1">
        <w:r>
          <w:rPr>
            <w:rStyle w:val="Hyperlink"/>
            <w:rFonts w:eastAsia="Times New Roman"/>
            <w:lang w:val="en-US"/>
          </w:rPr>
          <w:t>Modifier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1028" w:anchor="mustSupport" w:history="1">
        <w:r>
          <w:rPr>
            <w:rStyle w:val="Hyperlink"/>
            <w:rFonts w:eastAsia="Times New Roman"/>
            <w:lang w:val="en-US"/>
          </w:rPr>
          <w:t>Must-Support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1029" w:anchor="summary" w:history="1">
        <w:r>
          <w:rPr>
            <w:rStyle w:val="Hyperlink"/>
            <w:rFonts w:eastAsia="Times New Roman"/>
            <w:lang w:val="en-US"/>
          </w:rPr>
          <w:t>Summary Searches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1030" w:anchor="constraints" w:history="1">
        <w:r>
          <w:rPr>
            <w:rStyle w:val="Hyperlink"/>
            <w:rFonts w:eastAsia="Times New Roman"/>
            <w:lang w:val="en-US"/>
          </w:rPr>
          <w:t>Constraints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rsidR="00C51368" w:rsidRDefault="00E43BD9">
      <w:pPr>
        <w:pStyle w:val="NormalWeb"/>
        <w:divId w:val="261954901"/>
        <w:rPr>
          <w:lang w:val="en-US"/>
        </w:rPr>
      </w:pPr>
      <w:r>
        <w:rPr>
          <w:lang w:val="en-US"/>
        </w:rPr>
        <w:t xml:space="preserve">Notes: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1031"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1032" w:history="1">
        <w:r>
          <w:rPr>
            <w:rStyle w:val="Hyperlink"/>
            <w:rFonts w:eastAsia="Times New Roman"/>
            <w:lang w:val="en-US"/>
          </w:rPr>
          <w:t>the data types</w:t>
        </w:r>
      </w:hyperlink>
      <w:r>
        <w:rPr>
          <w:rFonts w:eastAsia="Times New Roman"/>
          <w:lang w:val="en-US"/>
        </w:rPr>
        <w:t>. All the type names are hyperlinked to the source definition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lastRenderedPageBreak/>
        <w:t xml:space="preserve">Each element name is also a hyperlink to the formal definition of the element in the data dictionary that underlies the exchange formats.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33"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rsidR="00C51368" w:rsidRDefault="00E43BD9">
      <w:pPr>
        <w:numPr>
          <w:ilvl w:val="0"/>
          <w:numId w:val="86"/>
        </w:numPr>
        <w:spacing w:before="100" w:beforeAutospacing="1" w:after="100" w:afterAutospacing="1"/>
        <w:divId w:val="261954901"/>
        <w:rPr>
          <w:rFonts w:eastAsia="Times New Roman"/>
          <w:lang w:val="en-US"/>
        </w:rPr>
      </w:pPr>
      <w:bookmarkStart w:id="120" w:name="element-rules"/>
      <w:bookmarkEnd w:id="120"/>
      <w:r>
        <w:rPr>
          <w:rFonts w:eastAsia="Times New Roman"/>
          <w:lang w:val="en-US"/>
        </w:rPr>
        <w:t xml:space="preserve">FHIR elements can never be empty. If an element is present in the resource, it SHALL have either a value, child elements as defined for its type, or 1 or more </w:t>
      </w:r>
      <w:hyperlink r:id="rId1034" w:history="1">
        <w:r>
          <w:rPr>
            <w:rStyle w:val="Hyperlink"/>
            <w:rFonts w:eastAsia="Times New Roman"/>
            <w:lang w:val="en-US"/>
          </w:rPr>
          <w:t>extensions</w:t>
        </w:r>
      </w:hyperlink>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35" w:history="1">
        <w:r>
          <w:rPr>
            <w:rStyle w:val="Hyperlink"/>
            <w:rFonts w:eastAsia="Times New Roman"/>
            <w:lang w:val="en-US"/>
          </w:rPr>
          <w:t>Resource</w:t>
        </w:r>
      </w:hyperlink>
      <w:r>
        <w:rPr>
          <w:rFonts w:eastAsia="Times New Roman"/>
          <w:lang w:val="en-US"/>
        </w:rPr>
        <w:t xml:space="preserve">, and </w:t>
      </w:r>
      <w:hyperlink r:id="rId1036" w:history="1">
        <w:r>
          <w:rPr>
            <w:rStyle w:val="Hyperlink"/>
            <w:rFonts w:eastAsia="Times New Roman"/>
            <w:lang w:val="en-US"/>
          </w:rPr>
          <w:t>DomainResource</w:t>
        </w:r>
      </w:hyperlink>
    </w:p>
    <w:p w:rsidR="00C51368" w:rsidRDefault="00E43BD9">
      <w:pPr>
        <w:pStyle w:val="Heading3"/>
        <w:divId w:val="261954901"/>
        <w:rPr>
          <w:rFonts w:eastAsia="Times New Roman"/>
          <w:lang w:val="en-US"/>
        </w:rPr>
      </w:pPr>
      <w:bookmarkStart w:id="121" w:name="choice"/>
      <w:bookmarkEnd w:id="121"/>
      <w:r>
        <w:rPr>
          <w:rFonts w:eastAsia="Times New Roman"/>
          <w:lang w:val="en-US"/>
        </w:rPr>
        <w:t>Choice of Data Types</w:t>
      </w:r>
    </w:p>
    <w:p w:rsidR="00C51368" w:rsidRDefault="00E43BD9">
      <w:pPr>
        <w:pStyle w:val="NormalWeb"/>
        <w:divId w:val="261954901"/>
        <w:rPr>
          <w:lang w:val="en-US"/>
        </w:rPr>
      </w:pPr>
      <w:r>
        <w:rPr>
          <w:lang w:val="en-US"/>
        </w:rPr>
        <w:t xml:space="preserve">A few elements have a choice of more than one type for their content. All such elements have a name that takes the form nnn[x]. The "nnn" part of the name is constant, and the [x] is replaced with the title-cased name of the type that is actually used. The table view shows each of these names explicitly. </w:t>
      </w:r>
    </w:p>
    <w:p w:rsidR="00C51368" w:rsidRDefault="00E43BD9">
      <w:pPr>
        <w:pStyle w:val="NormalWeb"/>
        <w:divId w:val="261954901"/>
        <w:rPr>
          <w:lang w:val="en-US"/>
        </w:rPr>
      </w:pPr>
      <w:r>
        <w:rPr>
          <w:lang w:val="en-US"/>
        </w:rPr>
        <w:t xml:space="preserve">All elements that have a choice of data type have a maximum cardinality of 1. There can only be one element for type, of one of the allowed data types. </w:t>
      </w:r>
    </w:p>
    <w:p w:rsidR="00C51368" w:rsidRDefault="00E43BD9">
      <w:pPr>
        <w:pStyle w:val="NormalWeb"/>
        <w:divId w:val="261954901"/>
        <w:rPr>
          <w:lang w:val="en-US"/>
        </w:rPr>
      </w:pPr>
      <w:r>
        <w:rPr>
          <w:lang w:val="en-US"/>
        </w:rPr>
        <w:t xml:space="preserve">Note: In object-orientated based implementations, this is naturally represented as a polymorphic property. However this is not </w:t>
      </w:r>
      <w:proofErr w:type="gramStart"/>
      <w:r>
        <w:rPr>
          <w:lang w:val="en-US"/>
        </w:rPr>
        <w:t>necessary,</w:t>
      </w:r>
      <w:proofErr w:type="gramEnd"/>
      <w:r>
        <w:rPr>
          <w:lang w:val="en-US"/>
        </w:rPr>
        <w:t xml:space="preserve"> and the correct implementation varies according to the particular features of the language. In XML schema, these become an xs</w:t>
      </w:r>
      <w:proofErr w:type="gramStart"/>
      <w:r>
        <w:rPr>
          <w:lang w:val="en-US"/>
        </w:rPr>
        <w:t>:choice</w:t>
      </w:r>
      <w:proofErr w:type="gramEnd"/>
      <w:r>
        <w:rPr>
          <w:lang w:val="en-US"/>
        </w:rPr>
        <w:t xml:space="preserve"> of element. </w:t>
      </w:r>
    </w:p>
    <w:p w:rsidR="00C51368" w:rsidRDefault="00E43BD9">
      <w:pPr>
        <w:pStyle w:val="Heading3"/>
        <w:divId w:val="261954901"/>
        <w:rPr>
          <w:rFonts w:eastAsia="Times New Roman"/>
          <w:lang w:val="en-US"/>
        </w:rPr>
      </w:pPr>
      <w:r>
        <w:rPr>
          <w:rFonts w:eastAsia="Times New Roman"/>
          <w:lang w:val="en-US"/>
        </w:rPr>
        <w:t>UML</w:t>
      </w:r>
    </w:p>
    <w:p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rsidR="00C51368" w:rsidRDefault="00E43BD9">
      <w:pPr>
        <w:divId w:val="261954901"/>
        <w:rPr>
          <w:rFonts w:eastAsia="Times New Roman"/>
          <w:lang w:val="en-US"/>
        </w:rPr>
      </w:pPr>
      <w:r>
        <w:rPr>
          <w:rFonts w:eastAsia="Times New Roman"/>
          <w:lang w:val="en-US"/>
        </w:rPr>
        <w:t xml:space="preserve">NameA </w:t>
      </w:r>
      <w:proofErr w:type="gramStart"/>
      <w:r>
        <w:rPr>
          <w:rFonts w:eastAsia="Times New Roman"/>
          <w:lang w:val="en-US"/>
        </w:rPr>
        <w:t>element :</w:t>
      </w:r>
      <w:proofErr w:type="gramEnd"/>
      <w:r>
        <w:rPr>
          <w:rFonts w:eastAsia="Times New Roman"/>
          <w:lang w:val="en-US"/>
        </w:rPr>
        <w:t xml:space="preserve"> [type] [0..*] nameB : CodeableConcept [0..1] Â« Value Set Name? Â» NameC value[x</w:t>
      </w:r>
      <w:proofErr w:type="gramStart"/>
      <w:r>
        <w:rPr>
          <w:rFonts w:eastAsia="Times New Roman"/>
          <w:lang w:val="en-US"/>
        </w:rPr>
        <w:t>] :</w:t>
      </w:r>
      <w:proofErr w:type="gramEnd"/>
      <w:r>
        <w:rPr>
          <w:rFonts w:eastAsia="Times New Roman"/>
          <w:lang w:val="en-US"/>
        </w:rPr>
        <w:t xml:space="preserve"> Type [0..1] Â« Type1|Type2|Type3 Â» reference : Reference [0..1] Â« Resource1|Resource2 Â» nameC [0..1] </w:t>
      </w:r>
    </w:p>
    <w:p w:rsidR="00C51368" w:rsidRDefault="00E43BD9">
      <w:pPr>
        <w:pStyle w:val="NormalWeb"/>
        <w:divId w:val="261954901"/>
        <w:rPr>
          <w:lang w:val="en-US"/>
        </w:rPr>
      </w:pPr>
      <w:r>
        <w:rPr>
          <w:lang w:val="en-US"/>
        </w:rPr>
        <w:t xml:space="preserve">The elements and types are links to the formal definitions of the parts. The UML diagrams also show the bindings, and these are hyperlinks to the value set details. </w:t>
      </w:r>
    </w:p>
    <w:p w:rsidR="00C51368" w:rsidRDefault="00E43BD9">
      <w:pPr>
        <w:pStyle w:val="NormalWeb"/>
        <w:divId w:val="261954901"/>
        <w:rPr>
          <w:lang w:val="en-US"/>
        </w:rPr>
      </w:pPr>
      <w:bookmarkStart w:id="122" w:name="umlchoice"/>
      <w:bookmarkEnd w:id="122"/>
      <w:r>
        <w:rPr>
          <w:lang w:val="en-US"/>
        </w:rPr>
        <w:t xml:space="preserve">Where an element can have a choice of data types, or is a </w:t>
      </w:r>
      <w:hyperlink r:id="rId1037" w:history="1">
        <w:r>
          <w:rPr>
            <w:rStyle w:val="Hyperlink"/>
            <w:lang w:val="en-US"/>
          </w:rPr>
          <w:t>Reference</w:t>
        </w:r>
      </w:hyperlink>
      <w:r>
        <w:rPr>
          <w:lang w:val="en-US"/>
        </w:rPr>
        <w:t xml:space="preserve"> these are represented by showing the common type ("Reference" or "Type"), and then showing the applicable type names or resource types in a stereotype, separated by the "|" character. "Type" is not formally otherwise defined by this specification, but is a super type of all the data types. </w:t>
      </w:r>
    </w:p>
    <w:p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rsidR="00C51368" w:rsidRDefault="00E43BD9">
      <w:pPr>
        <w:pStyle w:val="Heading3"/>
        <w:divId w:val="261954901"/>
        <w:rPr>
          <w:rFonts w:eastAsia="Times New Roman"/>
          <w:lang w:val="en-US"/>
        </w:rPr>
      </w:pPr>
      <w:bookmarkStart w:id="123" w:name="wire"/>
      <w:bookmarkEnd w:id="123"/>
      <w:r>
        <w:rPr>
          <w:rFonts w:eastAsia="Times New Roman"/>
          <w:lang w:val="en-US"/>
        </w:rPr>
        <w:t>Wire Format Representations</w:t>
      </w:r>
    </w:p>
    <w:p w:rsidR="00C51368" w:rsidRDefault="00E43BD9">
      <w:pPr>
        <w:pStyle w:val="NormalWeb"/>
        <w:divId w:val="261954901"/>
        <w:rPr>
          <w:lang w:val="en-US"/>
        </w:rPr>
      </w:pPr>
      <w:r>
        <w:rPr>
          <w:lang w:val="en-US"/>
        </w:rPr>
        <w:lastRenderedPageBreak/>
        <w:t xml:space="preserve">This specification defines these ways to represent resources when they are exchanged: </w:t>
      </w:r>
    </w:p>
    <w:p w:rsidR="00C51368" w:rsidRDefault="00C166DE">
      <w:pPr>
        <w:numPr>
          <w:ilvl w:val="0"/>
          <w:numId w:val="87"/>
        </w:numPr>
        <w:spacing w:before="100" w:beforeAutospacing="1" w:after="100" w:afterAutospacing="1"/>
        <w:divId w:val="261954901"/>
        <w:rPr>
          <w:rFonts w:eastAsia="Times New Roman"/>
          <w:lang w:val="en-US"/>
        </w:rPr>
      </w:pPr>
      <w:hyperlink r:id="rId1038" w:history="1">
        <w:r w:rsidR="00E43BD9">
          <w:rPr>
            <w:rStyle w:val="Hyperlink"/>
            <w:rFonts w:eastAsia="Times New Roman"/>
            <w:lang w:val="en-US"/>
          </w:rPr>
          <w:t>XML</w:t>
        </w:r>
      </w:hyperlink>
    </w:p>
    <w:p w:rsidR="00C51368" w:rsidRDefault="00C166DE">
      <w:pPr>
        <w:numPr>
          <w:ilvl w:val="0"/>
          <w:numId w:val="87"/>
        </w:numPr>
        <w:spacing w:before="100" w:beforeAutospacing="1" w:after="100" w:afterAutospacing="1"/>
        <w:divId w:val="261954901"/>
        <w:rPr>
          <w:rFonts w:eastAsia="Times New Roman"/>
          <w:lang w:val="en-US"/>
        </w:rPr>
      </w:pPr>
      <w:hyperlink r:id="rId1039" w:history="1">
        <w:r w:rsidR="00E43BD9">
          <w:rPr>
            <w:rStyle w:val="Hyperlink"/>
            <w:rFonts w:eastAsia="Times New Roman"/>
            <w:lang w:val="en-US"/>
          </w:rPr>
          <w:t>JSON</w:t>
        </w:r>
      </w:hyperlink>
    </w:p>
    <w:p w:rsidR="00C51368" w:rsidRDefault="00C166DE">
      <w:pPr>
        <w:numPr>
          <w:ilvl w:val="0"/>
          <w:numId w:val="87"/>
        </w:numPr>
        <w:spacing w:before="100" w:beforeAutospacing="1" w:after="100" w:afterAutospacing="1"/>
        <w:divId w:val="261954901"/>
        <w:rPr>
          <w:rFonts w:eastAsia="Times New Roman"/>
          <w:lang w:val="en-US"/>
        </w:rPr>
      </w:pPr>
      <w:hyperlink r:id="rId1040"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rsidR="00C51368" w:rsidRDefault="00E43BD9">
      <w:pPr>
        <w:pStyle w:val="NormalWeb"/>
        <w:divId w:val="261954901"/>
        <w:rPr>
          <w:lang w:val="en-US"/>
        </w:rPr>
      </w:pPr>
      <w:r>
        <w:rPr>
          <w:lang w:val="en-US"/>
        </w:rPr>
        <w:t xml:space="preserve">Clients and servers can choose whether to implement in XML or JSON. In the interests of interoperability, Servers SHOULD </w:t>
      </w:r>
      <w:proofErr w:type="gramStart"/>
      <w:r>
        <w:rPr>
          <w:lang w:val="en-US"/>
        </w:rPr>
        <w:t>support</w:t>
      </w:r>
      <w:proofErr w:type="gramEnd"/>
      <w:r>
        <w:rPr>
          <w:lang w:val="en-US"/>
        </w:rPr>
        <w:t xml:space="preserve"> both formats. Systems SHALL declare which format(s) they support in their </w:t>
      </w:r>
      <w:hyperlink r:id="rId1041"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rsidR="00C51368" w:rsidRDefault="00E43BD9">
      <w:pPr>
        <w:pStyle w:val="Heading1"/>
        <w:rPr>
          <w:rFonts w:eastAsia="Times New Roman"/>
          <w:noProof/>
          <w:lang w:val="en-US"/>
        </w:rPr>
      </w:pPr>
      <w:r>
        <w:rPr>
          <w:rFonts w:eastAsia="Times New Roman"/>
          <w:noProof/>
          <w:lang w:val="en-US"/>
        </w:rPr>
        <w:t>header.html</w:t>
      </w:r>
    </w:p>
    <w:p w:rsidR="00C51368" w:rsidRDefault="00E43BD9">
      <w:pPr>
        <w:pStyle w:val="Heading1"/>
        <w:rPr>
          <w:rFonts w:eastAsia="Times New Roman"/>
          <w:noProof/>
          <w:lang w:val="en-US"/>
        </w:rPr>
      </w:pPr>
      <w:r>
        <w:rPr>
          <w:rFonts w:eastAsia="Times New Roman"/>
          <w:noProof/>
          <w:lang w:val="en-US"/>
        </w:rPr>
        <w:t>help.html</w:t>
      </w:r>
    </w:p>
    <w:p w:rsidR="00C51368" w:rsidRDefault="00E43BD9">
      <w:pPr>
        <w:pStyle w:val="Heading2"/>
        <w:divId w:val="554270020"/>
        <w:rPr>
          <w:rFonts w:eastAsia="Times New Roman"/>
          <w:lang w:val="en-US"/>
        </w:rPr>
      </w:pPr>
      <w:bookmarkStart w:id="124" w:name="history"/>
      <w:r>
        <w:rPr>
          <w:rFonts w:eastAsia="Times New Roman"/>
          <w:lang w:val="en-US"/>
        </w:rPr>
        <w:t xml:space="preserve">Documentation Assistance </w:t>
      </w:r>
      <w:proofErr w:type="gramStart"/>
      <w:r>
        <w:rPr>
          <w:rFonts w:eastAsia="Times New Roman"/>
          <w:lang w:val="en-US"/>
        </w:rPr>
        <w:t>And</w:t>
      </w:r>
      <w:proofErr w:type="gramEnd"/>
      <w:r>
        <w:rPr>
          <w:rFonts w:eastAsia="Times New Roman"/>
          <w:lang w:val="en-US"/>
        </w:rPr>
        <w:t xml:space="preserve"> 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42700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04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043" w:anchor="status" w:history="1">
              <w:r w:rsidR="00E43BD9">
                <w:rPr>
                  <w:rStyle w:val="Hyperlink"/>
                  <w:rFonts w:eastAsia="Times New Roman"/>
                </w:rPr>
                <w:t>Ballot Status</w:t>
              </w:r>
            </w:hyperlink>
            <w:r w:rsidR="00E43BD9">
              <w:rPr>
                <w:rFonts w:eastAsia="Times New Roman"/>
              </w:rPr>
              <w:t xml:space="preserve">: </w:t>
            </w:r>
            <w:hyperlink r:id="rId1044" w:anchor="pubs" w:history="1">
              <w:r w:rsidR="00E43BD9">
                <w:rPr>
                  <w:rStyle w:val="Hyperlink"/>
                  <w:rFonts w:eastAsia="Times New Roman"/>
                </w:rPr>
                <w:t>DSTU 2</w:t>
              </w:r>
            </w:hyperlink>
          </w:p>
        </w:tc>
      </w:tr>
    </w:tbl>
    <w:p w:rsidR="00C51368" w:rsidRDefault="00E43BD9">
      <w:pPr>
        <w:pStyle w:val="NormalWeb"/>
        <w:divId w:val="554270020"/>
        <w:rPr>
          <w:lang w:val="en-US"/>
        </w:rPr>
      </w:pPr>
      <w:r>
        <w:rPr>
          <w:lang w:val="en-US"/>
        </w:rPr>
        <w:t xml:space="preserve">On this page: </w:t>
      </w:r>
    </w:p>
    <w:p w:rsidR="00C51368" w:rsidRDefault="00E43BD9">
      <w:pPr>
        <w:numPr>
          <w:ilvl w:val="0"/>
          <w:numId w:val="88"/>
        </w:numPr>
        <w:spacing w:before="100" w:beforeAutospacing="1" w:after="100" w:afterAutospacing="1"/>
        <w:divId w:val="554270020"/>
        <w:rPr>
          <w:rFonts w:eastAsia="Times New Roman"/>
          <w:lang w:val="en-US"/>
        </w:rPr>
      </w:pPr>
      <w:bookmarkStart w:id="125" w:name="status"/>
      <w:r>
        <w:rPr>
          <w:rFonts w:eastAsia="Times New Roman"/>
          <w:lang w:val="en-US"/>
        </w:rPr>
        <w:t>Ballot Status Help</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rsidR="00C51368" w:rsidRDefault="00E43BD9">
      <w:pPr>
        <w:pStyle w:val="Heading1"/>
        <w:rPr>
          <w:rFonts w:eastAsia="Times New Roman"/>
          <w:noProof/>
          <w:lang w:val="en-US"/>
        </w:rPr>
      </w:pPr>
      <w:r>
        <w:rPr>
          <w:rFonts w:eastAsia="Times New Roman"/>
          <w:noProof/>
          <w:lang w:val="en-US"/>
        </w:rPr>
        <w:t>history.html</w:t>
      </w:r>
    </w:p>
    <w:p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rsidR="00C51368" w:rsidRDefault="00E43BD9">
      <w:pPr>
        <w:pStyle w:val="Heading2"/>
        <w:divId w:val="1303341099"/>
        <w:rPr>
          <w:rFonts w:eastAsia="Times New Roman"/>
          <w:lang w:val="en-US"/>
        </w:rPr>
      </w:pPr>
      <w:r>
        <w:rPr>
          <w:rFonts w:eastAsia="Times New Roman"/>
          <w:lang w:val="en-US"/>
        </w:rPr>
        <w:t>Version History</w:t>
      </w:r>
    </w:p>
    <w:p w:rsidR="00C51368" w:rsidRDefault="00E43BD9">
      <w:pPr>
        <w:pStyle w:val="NormalWeb"/>
        <w:divId w:val="1303341099"/>
        <w:rPr>
          <w:lang w:val="en-US"/>
        </w:rPr>
      </w:pPr>
      <w:r>
        <w:rPr>
          <w:lang w:val="en-US"/>
        </w:rPr>
        <w:t xml:space="preserve">This is the developmental version of FHIR. The only changes tracked here are changes from after the publication of the DSTU. For changes from before this, see the </w:t>
      </w:r>
      <w:hyperlink r:id="rId1045" w:history="1">
        <w:r>
          <w:rPr>
            <w:rStyle w:val="Hyperlink"/>
            <w:lang w:val="en-US"/>
          </w:rPr>
          <w:t>DSTU #1 Version History</w:t>
        </w:r>
      </w:hyperlink>
      <w:r>
        <w:rPr>
          <w:lang w:val="en-US"/>
        </w:rPr>
        <w:t xml:space="preserve">. Note that a full archive history of everything is available </w:t>
      </w:r>
      <w:hyperlink r:id="rId1046" w:history="1">
        <w:r>
          <w:rPr>
            <w:rStyle w:val="Hyperlink"/>
            <w:lang w:val="en-US"/>
          </w:rPr>
          <w:t>through the HL7 gForge SVN archives</w:t>
        </w:r>
      </w:hyperlink>
      <w:r>
        <w:rPr>
          <w:lang w:val="en-US"/>
        </w:rPr>
        <w:t xml:space="preserve">. </w:t>
      </w:r>
    </w:p>
    <w:p w:rsidR="00C51368" w:rsidRDefault="00E43BD9">
      <w:pPr>
        <w:pStyle w:val="Heading3"/>
        <w:divId w:val="1303341099"/>
        <w:rPr>
          <w:rFonts w:eastAsia="Times New Roman"/>
          <w:lang w:val="en-US"/>
        </w:rPr>
      </w:pPr>
      <w:bookmarkStart w:id="126" w:name="rules"/>
      <w:bookmarkEnd w:id="126"/>
      <w:r>
        <w:rPr>
          <w:rFonts w:eastAsia="Times New Roman"/>
          <w:lang w:val="en-US"/>
        </w:rPr>
        <w:t>How FHIR Versioning works</w:t>
      </w:r>
    </w:p>
    <w:p w:rsidR="00C51368" w:rsidRDefault="00E43BD9">
      <w:pPr>
        <w:pStyle w:val="NormalWeb"/>
        <w:divId w:val="1303341099"/>
        <w:rPr>
          <w:lang w:val="en-US"/>
        </w:rPr>
      </w:pPr>
      <w:r>
        <w:rPr>
          <w:lang w:val="en-US"/>
        </w:rPr>
        <w:t xml:space="preserve">The FHIR version policy is based on </w:t>
      </w:r>
      <w:hyperlink r:id="rId1047" w:history="1">
        <w:r>
          <w:rPr>
            <w:rStyle w:val="Hyperlink"/>
            <w:lang w:val="en-US"/>
          </w:rPr>
          <w:t>Semantic versioning</w:t>
        </w:r>
      </w:hyperlink>
      <w:r>
        <w:rPr>
          <w:lang w:val="en-US"/>
        </w:rPr>
        <w:t xml:space="preserve">, but with some differences due to fact that FHIR is a specification, not a software API. </w:t>
      </w:r>
    </w:p>
    <w:p w:rsidR="00C51368" w:rsidRDefault="00E43BD9">
      <w:pPr>
        <w:pStyle w:val="NormalWeb"/>
        <w:divId w:val="1303341099"/>
        <w:rPr>
          <w:lang w:val="en-US"/>
        </w:rPr>
      </w:pPr>
      <w:r>
        <w:rPr>
          <w:lang w:val="en-US"/>
        </w:rPr>
        <w:lastRenderedPageBreak/>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rsidR="00C51368" w:rsidRDefault="00E43BD9">
      <w:pPr>
        <w:pStyle w:val="NormalWeb"/>
        <w:divId w:val="1303341099"/>
        <w:rPr>
          <w:lang w:val="en-US"/>
        </w:rPr>
      </w:pPr>
      <w:r>
        <w:rPr>
          <w:lang w:val="en-US"/>
        </w:rPr>
        <w:t xml:space="preserve">The following kinds of changes may be made to the specification: </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 - changes to the specification that create new capabilities, but would not render existing applications non-conformant if they do not change</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not longer conformant</w:t>
      </w:r>
    </w:p>
    <w:p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rsidR="00C51368" w:rsidRDefault="00E43BD9">
      <w:pPr>
        <w:pStyle w:val="NormalWeb"/>
        <w:divId w:val="1303341099"/>
        <w:rPr>
          <w:lang w:val="en-US"/>
        </w:rPr>
      </w:pPr>
      <w:r>
        <w:rPr>
          <w:lang w:val="en-US"/>
        </w:rPr>
        <w:t xml:space="preserve">Also, the examples are never substantiative - every effort is made to ensure that they are correct, but changes to the examples in the specification are not considered substantiative. </w:t>
      </w:r>
    </w:p>
    <w:p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303341099"/>
          <w:tblCellSpacing w:w="15" w:type="dxa"/>
        </w:trPr>
        <w:tc>
          <w:tcPr>
            <w:tcW w:w="0" w:type="auto"/>
            <w:hideMark/>
          </w:tcPr>
          <w:p w:rsidR="00C51368" w:rsidRDefault="00E43BD9">
            <w:pPr>
              <w:rPr>
                <w:rFonts w:eastAsia="Times New Roman"/>
              </w:rPr>
            </w:pPr>
            <w:r>
              <w:rPr>
                <w:rFonts w:eastAsia="Times New Roman"/>
              </w:rPr>
              <w:t>publication</w:t>
            </w:r>
          </w:p>
        </w:tc>
        <w:tc>
          <w:tcPr>
            <w:tcW w:w="0" w:type="auto"/>
            <w:vAlign w:val="center"/>
            <w:hideMark/>
          </w:tcPr>
          <w:p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major</w:t>
            </w:r>
          </w:p>
        </w:tc>
        <w:tc>
          <w:tcPr>
            <w:tcW w:w="0" w:type="auto"/>
            <w:vAlign w:val="center"/>
            <w:hideMark/>
          </w:tcPr>
          <w:p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rsidR="00C51368" w:rsidRDefault="00E43BD9">
            <w:pPr>
              <w:numPr>
                <w:ilvl w:val="0"/>
                <w:numId w:val="92"/>
              </w:numPr>
              <w:spacing w:before="100" w:beforeAutospacing="1" w:after="100" w:afterAutospacing="1"/>
              <w:rPr>
                <w:rFonts w:eastAsia="Times New Roman"/>
              </w:rPr>
            </w:pPr>
            <w:r>
              <w:rPr>
                <w:rFonts w:eastAsia="Times New Roman"/>
              </w:rPr>
              <w:t>Since HL7 does not make breaking changes as technical corrections to a published specification, these versions of FHIR always have a version number X.0.n.r</w:t>
            </w:r>
          </w:p>
          <w:p w:rsidR="00C51368" w:rsidRDefault="00E43BD9">
            <w:pPr>
              <w:numPr>
                <w:ilvl w:val="0"/>
                <w:numId w:val="92"/>
              </w:numPr>
              <w:spacing w:before="100" w:beforeAutospacing="1" w:after="100" w:afterAutospacing="1"/>
              <w:rPr>
                <w:rFonts w:eastAsia="Times New Roman"/>
              </w:rPr>
            </w:pPr>
            <w:r>
              <w:rPr>
                <w:rFonts w:eastAsia="Times New Roman"/>
              </w:rPr>
              <w:t xml:space="preserve">Because the development version is the subject of ongoing analysis, debate, </w:t>
            </w:r>
            <w:r>
              <w:rPr>
                <w:rFonts w:eastAsia="Times New Roman"/>
              </w:rPr>
              <w:lastRenderedPageBreak/>
              <w:t>ballot and repeated alterations, breaking changes are to be expected</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lastRenderedPageBreak/>
              <w:t>minor</w:t>
            </w:r>
          </w:p>
        </w:tc>
        <w:tc>
          <w:tcPr>
            <w:tcW w:w="0" w:type="auto"/>
            <w:vAlign w:val="center"/>
            <w:hideMark/>
          </w:tcPr>
          <w:p w:rsidR="00C51368" w:rsidRDefault="00E43BD9">
            <w:pPr>
              <w:numPr>
                <w:ilvl w:val="0"/>
                <w:numId w:val="93"/>
              </w:numPr>
              <w:spacing w:before="100" w:beforeAutospacing="1" w:after="100" w:afterAutospacing="1"/>
              <w:rPr>
                <w:rFonts w:eastAsia="Times New Roman"/>
              </w:rPr>
            </w:pPr>
            <w:r>
              <w:rPr>
                <w:rFonts w:eastAsia="Times New Roman"/>
              </w:rPr>
              <w:t>Increments every time a substantive change is made</w:t>
            </w:r>
          </w:p>
          <w:p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revision</w:t>
            </w:r>
          </w:p>
        </w:tc>
        <w:tc>
          <w:tcPr>
            <w:tcW w:w="0" w:type="auto"/>
            <w:vAlign w:val="center"/>
            <w:hideMark/>
          </w:tcPr>
          <w:p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rsidR="00C51368" w:rsidRDefault="00E43BD9">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 from)</w:t>
            </w:r>
          </w:p>
        </w:tc>
      </w:tr>
    </w:tbl>
    <w:p w:rsidR="00C51368" w:rsidRDefault="00E43BD9">
      <w:pPr>
        <w:pStyle w:val="NormalWeb"/>
        <w:divId w:val="1303341099"/>
        <w:rPr>
          <w:lang w:val="en-US"/>
        </w:rPr>
      </w:pPr>
      <w:r>
        <w:rPr>
          <w:lang w:val="en-US"/>
        </w:rPr>
        <w:t xml:space="preserve">Additional notes: </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48"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49" w:history="1">
        <w:r>
          <w:rPr>
            <w:rStyle w:val="Hyperlink"/>
            <w:rFonts w:eastAsia="Times New Roman"/>
            <w:lang w:val="en-US"/>
          </w:rPr>
          <w:t>Directory of published versions</w:t>
        </w:r>
      </w:hyperlink>
      <w:r>
        <w:rPr>
          <w:rFonts w:eastAsia="Times New Roman"/>
          <w:lang w:val="en-US"/>
        </w:rPr>
        <w:t>)</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rsidR="00C51368" w:rsidRDefault="00E43BD9">
      <w:pPr>
        <w:pStyle w:val="Heading3"/>
        <w:divId w:val="1303341099"/>
        <w:rPr>
          <w:rFonts w:eastAsia="Times New Roman"/>
          <w:lang w:val="en-US"/>
        </w:rPr>
      </w:pPr>
      <w:r>
        <w:rPr>
          <w:rFonts w:eastAsia="Times New Roman"/>
          <w:lang w:val="en-US"/>
        </w:rPr>
        <w:t>Version History since DSTU #1</w:t>
      </w:r>
    </w:p>
    <w:p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8575"/>
      </w:tblGrid>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Changes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QA Preview, Aug 31, 2015</w:t>
            </w:r>
          </w:p>
          <w:p w:rsidR="00C51368" w:rsidRDefault="00E43BD9">
            <w:pPr>
              <w:pStyle w:val="NormalWeb"/>
            </w:pPr>
            <w:r>
              <w:t xml:space="preserve">This version had extensive change as a result of the May DSTU ballot, ongoing testing, and the open change proposals (over 800 gForge tasks). Howe extensive the changes were is best illustrated by the size of the </w:t>
            </w:r>
            <w:hyperlink r:id="rId1050" w:history="1">
              <w:r>
                <w:rPr>
                  <w:rStyle w:val="Hyperlink"/>
                </w:rPr>
                <w:t>list of changes labelled 'breaking change'</w:t>
              </w:r>
            </w:hyperlink>
            <w:r>
              <w:t xml:space="preserve"> - 158 changes of 1317 total tasks. This is a list of the most important changes:</w:t>
            </w:r>
          </w:p>
          <w:p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51" w:anchor="maturity" w:history="1">
              <w:r>
                <w:rPr>
                  <w:rStyle w:val="Hyperlink"/>
                  <w:rFonts w:eastAsia="Times New Roman"/>
                </w:rPr>
                <w:t>maturity framework</w:t>
              </w:r>
            </w:hyperlink>
          </w:p>
          <w:p w:rsidR="00C51368" w:rsidRDefault="00C166DE">
            <w:pPr>
              <w:numPr>
                <w:ilvl w:val="0"/>
                <w:numId w:val="96"/>
              </w:numPr>
              <w:spacing w:before="100" w:beforeAutospacing="1" w:after="100" w:afterAutospacing="1"/>
              <w:rPr>
                <w:rFonts w:eastAsia="Times New Roman"/>
              </w:rPr>
            </w:pPr>
            <w:hyperlink r:id="rId1052"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rsidR="00C51368" w:rsidRDefault="00C166DE">
            <w:pPr>
              <w:numPr>
                <w:ilvl w:val="0"/>
                <w:numId w:val="96"/>
              </w:numPr>
              <w:spacing w:before="100" w:beforeAutospacing="1" w:after="100" w:afterAutospacing="1"/>
              <w:rPr>
                <w:rFonts w:eastAsia="Times New Roman"/>
              </w:rPr>
            </w:pPr>
            <w:hyperlink r:id="rId1053"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54" w:history="1">
              <w:r>
                <w:rPr>
                  <w:rStyle w:val="Hyperlink"/>
                  <w:rFonts w:eastAsia="Times New Roman"/>
                </w:rPr>
                <w:t>note about whitespace in XML</w:t>
              </w:r>
            </w:hyperlink>
            <w:r>
              <w:rPr>
                <w:rFonts w:eastAsia="Times New Roman"/>
              </w:rPr>
              <w:t xml:space="preserve">, added </w:t>
            </w:r>
            <w:hyperlink r:id="rId1055" w:anchor="schema-gen" w:history="1">
              <w:r>
                <w:rPr>
                  <w:rStyle w:val="Hyperlink"/>
                  <w:rFonts w:eastAsia="Times New Roman"/>
                </w:rPr>
                <w:t>code generation schemas</w:t>
              </w:r>
            </w:hyperlink>
          </w:p>
          <w:p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data types: </w:t>
            </w:r>
            <w:hyperlink r:id="rId1056" w:anchor="markdown" w:history="1">
              <w:r>
                <w:rPr>
                  <w:rStyle w:val="Hyperlink"/>
                  <w:rFonts w:eastAsia="Times New Roman"/>
                </w:rPr>
                <w:t>markdown</w:t>
              </w:r>
            </w:hyperlink>
            <w:r>
              <w:rPr>
                <w:rFonts w:eastAsia="Times New Roman"/>
              </w:rPr>
              <w:t xml:space="preserve">, </w:t>
            </w:r>
            <w:hyperlink r:id="rId1057" w:anchor="Annotation" w:history="1">
              <w:r>
                <w:rPr>
                  <w:rStyle w:val="Hyperlink"/>
                  <w:rFonts w:eastAsia="Times New Roman"/>
                </w:rPr>
                <w:t>Annotation</w:t>
              </w:r>
            </w:hyperlink>
            <w:r>
              <w:rPr>
                <w:rFonts w:eastAsia="Times New Roman"/>
              </w:rPr>
              <w:t xml:space="preserve">, </w:t>
            </w:r>
          </w:p>
          <w:p w:rsidR="00C51368" w:rsidRDefault="00E43BD9">
            <w:pPr>
              <w:numPr>
                <w:ilvl w:val="1"/>
                <w:numId w:val="96"/>
              </w:numPr>
              <w:spacing w:before="100" w:beforeAutospacing="1" w:after="100" w:afterAutospacing="1"/>
              <w:rPr>
                <w:rFonts w:eastAsia="Times New Roman"/>
              </w:rPr>
            </w:pPr>
            <w:r>
              <w:rPr>
                <w:rFonts w:eastAsia="Times New Roman"/>
              </w:rPr>
              <w:lastRenderedPageBreak/>
              <w:t xml:space="preserve">changed data types: </w:t>
            </w:r>
            <w:hyperlink r:id="rId1058" w:anchor="Coding" w:history="1">
              <w:r>
                <w:rPr>
                  <w:rStyle w:val="Hyperlink"/>
                  <w:rFonts w:eastAsia="Times New Roman"/>
                </w:rPr>
                <w:t>Coding</w:t>
              </w:r>
            </w:hyperlink>
            <w:r>
              <w:rPr>
                <w:rFonts w:eastAsia="Times New Roman"/>
              </w:rPr>
              <w:t xml:space="preserve">, </w:t>
            </w:r>
            <w:hyperlink r:id="rId1059" w:anchor="Quantity" w:history="1">
              <w:r>
                <w:rPr>
                  <w:rStyle w:val="Hyperlink"/>
                  <w:rFonts w:eastAsia="Times New Roman"/>
                </w:rPr>
                <w:t>Quantity</w:t>
              </w:r>
            </w:hyperlink>
            <w:r>
              <w:rPr>
                <w:rFonts w:eastAsia="Times New Roman"/>
              </w:rPr>
              <w:t xml:space="preserve">, </w:t>
            </w:r>
            <w:hyperlink r:id="rId1060" w:anchor="Signature" w:history="1">
              <w:r>
                <w:rPr>
                  <w:rStyle w:val="Hyperlink"/>
                  <w:rFonts w:eastAsia="Times New Roman"/>
                </w:rPr>
                <w:t>Signature</w:t>
              </w:r>
            </w:hyperlink>
            <w:r>
              <w:rPr>
                <w:rFonts w:eastAsia="Times New Roman"/>
              </w:rPr>
              <w:t xml:space="preserve">, </w:t>
            </w:r>
            <w:hyperlink r:id="rId1061" w:anchor="Timing" w:history="1">
              <w:r>
                <w:rPr>
                  <w:rStyle w:val="Hyperlink"/>
                  <w:rFonts w:eastAsia="Times New Roman"/>
                </w:rPr>
                <w:t>Timing</w:t>
              </w:r>
            </w:hyperlink>
            <w:r>
              <w:rPr>
                <w:rFonts w:eastAsia="Times New Roman"/>
              </w:rPr>
              <w:t xml:space="preserve">, </w:t>
            </w:r>
            <w:hyperlink r:id="rId1062" w:anchor="Address" w:history="1">
              <w:r>
                <w:rPr>
                  <w:rStyle w:val="Hyperlink"/>
                  <w:rFonts w:eastAsia="Times New Roman"/>
                </w:rPr>
                <w:t>Address</w:t>
              </w:r>
            </w:hyperlink>
            <w:r>
              <w:rPr>
                <w:rFonts w:eastAsia="Times New Roman"/>
              </w:rPr>
              <w:t xml:space="preserve">, </w:t>
            </w:r>
            <w:hyperlink r:id="rId1063" w:anchor="ContactPoint" w:history="1">
              <w:r>
                <w:rPr>
                  <w:rStyle w:val="Hyperlink"/>
                  <w:rFonts w:eastAsia="Times New Roman"/>
                </w:rPr>
                <w:t>ContactPoint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64"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65" w:history="1">
              <w:r>
                <w:rPr>
                  <w:rStyle w:val="Hyperlink"/>
                  <w:rFonts w:eastAsia="Times New Roman"/>
                </w:rPr>
                <w:t>Account</w:t>
              </w:r>
            </w:hyperlink>
            <w:r>
              <w:rPr>
                <w:rFonts w:eastAsia="Times New Roman"/>
              </w:rPr>
              <w:t xml:space="preserve">, </w:t>
            </w:r>
            <w:hyperlink r:id="rId1066" w:history="1">
              <w:r>
                <w:rPr>
                  <w:rStyle w:val="Hyperlink"/>
                  <w:rFonts w:eastAsia="Times New Roman"/>
                </w:rPr>
                <w:t>ImplementationGuide</w:t>
              </w:r>
            </w:hyperlink>
            <w:r>
              <w:rPr>
                <w:rFonts w:eastAsia="Times New Roman"/>
              </w:rPr>
              <w:t xml:space="preserve">, </w:t>
            </w:r>
            <w:hyperlink r:id="rId1067" w:history="1">
              <w:r>
                <w:rPr>
                  <w:rStyle w:val="Hyperlink"/>
                  <w:rFonts w:eastAsia="Times New Roman"/>
                </w:rPr>
                <w:t>TestScript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68" w:history="1">
              <w:r>
                <w:rPr>
                  <w:rStyle w:val="Hyperlink"/>
                  <w:rFonts w:eastAsia="Times New Roman"/>
                </w:rPr>
                <w:t>DetectedIssue</w:t>
              </w:r>
            </w:hyperlink>
            <w:r>
              <w:rPr>
                <w:rFonts w:eastAsia="Times New Roman"/>
              </w:rPr>
              <w:t xml:space="preserve">, MedicationPrescription -&gt; </w:t>
            </w:r>
            <w:hyperlink r:id="rId1069" w:history="1">
              <w:r>
                <w:rPr>
                  <w:rStyle w:val="Hyperlink"/>
                  <w:rFonts w:eastAsia="Times New Roman"/>
                </w:rPr>
                <w:t>MedicationOrder</w:t>
              </w:r>
            </w:hyperlink>
            <w:r>
              <w:rPr>
                <w:rFonts w:eastAsia="Times New Roman"/>
              </w:rPr>
              <w:t xml:space="preserve">, QuestinnaireAnswers -&gt; </w:t>
            </w:r>
            <w:hyperlink r:id="rId1070" w:history="1">
              <w:r>
                <w:rPr>
                  <w:rStyle w:val="Hyperlink"/>
                  <w:rFonts w:eastAsia="Times New Roman"/>
                </w:rPr>
                <w:t>QuestionnaireResponse</w:t>
              </w:r>
            </w:hyperlink>
          </w:p>
          <w:p w:rsidR="00C51368" w:rsidRDefault="00E43BD9">
            <w:pPr>
              <w:numPr>
                <w:ilvl w:val="1"/>
                <w:numId w:val="96"/>
              </w:numPr>
              <w:spacing w:before="100" w:beforeAutospacing="1" w:after="100" w:afterAutospacing="1"/>
              <w:rPr>
                <w:rFonts w:eastAsia="Times New Roman"/>
              </w:rPr>
            </w:pPr>
            <w:r>
              <w:rPr>
                <w:rFonts w:eastAsia="Times New Roman"/>
              </w:rPr>
              <w:t>removed: Supply</w:t>
            </w:r>
          </w:p>
          <w:p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71" w:history="1">
              <w:r>
                <w:rPr>
                  <w:rStyle w:val="Hyperlink"/>
                  <w:rFonts w:eastAsia="Times New Roman"/>
                </w:rPr>
                <w:t>Clinical Quality Improvement Framework (CQIF)</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72" w:history="1">
              <w:r>
                <w:rPr>
                  <w:rStyle w:val="Hyperlink"/>
                  <w:rFonts w:eastAsia="Times New Roman"/>
                </w:rPr>
                <w:t>Argonaut content</w:t>
              </w:r>
            </w:hyperlink>
            <w:r>
              <w:rPr>
                <w:rFonts w:eastAsia="Times New Roman"/>
              </w:rPr>
              <w:t xml:space="preserve"> out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pStyle w:val="NormalWeb"/>
            </w:pPr>
            <w:r>
              <w:rPr>
                <w:b/>
                <w:bCs/>
              </w:rPr>
              <w:t>DSTU Ballot, May 2015</w:t>
            </w:r>
          </w:p>
          <w:p w:rsidR="00C51368" w:rsidRDefault="00E43BD9">
            <w:pPr>
              <w:pStyle w:val="NormalWeb"/>
            </w:pPr>
            <w:r>
              <w:t>This version had extensive change as a result of the January Draft ballot, ongoing testing, and the open change proposals (over 800 gForge tasks). List here is a summary of the major changes to resource content, but this is only a small amount of the overall changes.</w:t>
            </w:r>
          </w:p>
          <w:p w:rsidR="00C51368" w:rsidRDefault="00E43BD9">
            <w:pPr>
              <w:pStyle w:val="NormalWeb"/>
            </w:pPr>
            <w:r>
              <w:rPr>
                <w:b/>
                <w:bCs/>
              </w:rPr>
              <w:t>Enumerations</w:t>
            </w:r>
          </w:p>
          <w:p w:rsidR="00C51368" w:rsidRDefault="00E43BD9">
            <w:pPr>
              <w:numPr>
                <w:ilvl w:val="0"/>
                <w:numId w:val="97"/>
              </w:numPr>
              <w:spacing w:before="100" w:beforeAutospacing="1" w:after="100" w:afterAutospacing="1"/>
              <w:rPr>
                <w:rFonts w:eastAsia="Times New Roman"/>
              </w:rPr>
            </w:pPr>
            <w:r>
              <w:rPr>
                <w:rFonts w:eastAsia="Times New Roman"/>
              </w:rPr>
              <w:t>All spaces removed</w:t>
            </w:r>
          </w:p>
          <w:p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rsidR="00C51368" w:rsidRDefault="00E43BD9">
            <w:pPr>
              <w:pStyle w:val="NormalWeb"/>
            </w:pPr>
            <w:r>
              <w:rPr>
                <w:b/>
                <w:bCs/>
              </w:rPr>
              <w:t>New Data Types</w:t>
            </w:r>
          </w:p>
          <w:p w:rsidR="00C51368" w:rsidRDefault="00C166DE">
            <w:pPr>
              <w:numPr>
                <w:ilvl w:val="0"/>
                <w:numId w:val="98"/>
              </w:numPr>
              <w:spacing w:before="100" w:beforeAutospacing="1" w:after="100" w:afterAutospacing="1"/>
              <w:rPr>
                <w:rFonts w:eastAsia="Times New Roman"/>
              </w:rPr>
            </w:pPr>
            <w:hyperlink r:id="rId1073" w:anchor="unsignedInt" w:history="1">
              <w:r w:rsidR="00E43BD9">
                <w:rPr>
                  <w:rStyle w:val="Hyperlink"/>
                  <w:rFonts w:eastAsia="Times New Roman"/>
                </w:rPr>
                <w:t>unsignedInt</w:t>
              </w:r>
            </w:hyperlink>
          </w:p>
          <w:p w:rsidR="00C51368" w:rsidRDefault="00C166DE">
            <w:pPr>
              <w:numPr>
                <w:ilvl w:val="0"/>
                <w:numId w:val="98"/>
              </w:numPr>
              <w:spacing w:before="100" w:beforeAutospacing="1" w:after="100" w:afterAutospacing="1"/>
              <w:rPr>
                <w:rFonts w:eastAsia="Times New Roman"/>
              </w:rPr>
            </w:pPr>
            <w:hyperlink r:id="rId1074" w:anchor="positiveInt" w:history="1">
              <w:r w:rsidR="00E43BD9">
                <w:rPr>
                  <w:rStyle w:val="Hyperlink"/>
                  <w:rFonts w:eastAsia="Times New Roman"/>
                </w:rPr>
                <w:t>positiveInt</w:t>
              </w:r>
            </w:hyperlink>
          </w:p>
          <w:p w:rsidR="00C51368" w:rsidRDefault="00C166DE">
            <w:pPr>
              <w:numPr>
                <w:ilvl w:val="0"/>
                <w:numId w:val="98"/>
              </w:numPr>
              <w:spacing w:before="100" w:beforeAutospacing="1" w:after="100" w:afterAutospacing="1"/>
              <w:rPr>
                <w:rFonts w:eastAsia="Times New Roman"/>
              </w:rPr>
            </w:pPr>
            <w:hyperlink r:id="rId1075" w:anchor="Signature" w:history="1">
              <w:r w:rsidR="00E43BD9">
                <w:rPr>
                  <w:rStyle w:val="Hyperlink"/>
                  <w:rFonts w:eastAsia="Times New Roman"/>
                </w:rPr>
                <w:t>Signature</w:t>
              </w:r>
            </w:hyperlink>
          </w:p>
          <w:p w:rsidR="00C51368" w:rsidRDefault="00C166DE">
            <w:pPr>
              <w:numPr>
                <w:ilvl w:val="0"/>
                <w:numId w:val="98"/>
              </w:numPr>
              <w:spacing w:before="100" w:beforeAutospacing="1" w:after="100" w:afterAutospacing="1"/>
              <w:rPr>
                <w:rFonts w:eastAsia="Times New Roman"/>
              </w:rPr>
            </w:pPr>
            <w:hyperlink r:id="rId1076" w:anchor="Meta" w:history="1">
              <w:r w:rsidR="00E43BD9">
                <w:rPr>
                  <w:rStyle w:val="Hyperlink"/>
                  <w:rFonts w:eastAsia="Times New Roman"/>
                </w:rPr>
                <w:t>Meta</w:t>
              </w:r>
            </w:hyperlink>
          </w:p>
          <w:p w:rsidR="00C51368" w:rsidRDefault="00E43BD9">
            <w:pPr>
              <w:pStyle w:val="NormalWeb"/>
            </w:pPr>
            <w:r>
              <w:rPr>
                <w:b/>
                <w:bCs/>
              </w:rPr>
              <w:t>Changed Data Types</w:t>
            </w:r>
          </w:p>
          <w:p w:rsidR="00C51368" w:rsidRDefault="00C166DE">
            <w:pPr>
              <w:numPr>
                <w:ilvl w:val="0"/>
                <w:numId w:val="99"/>
              </w:numPr>
              <w:spacing w:before="100" w:beforeAutospacing="1" w:after="100" w:afterAutospacing="1"/>
              <w:rPr>
                <w:rFonts w:eastAsia="Times New Roman"/>
              </w:rPr>
            </w:pPr>
            <w:hyperlink r:id="rId1077" w:anchor="Coding" w:history="1">
              <w:r w:rsidR="00E43BD9">
                <w:rPr>
                  <w:rStyle w:val="Hyperlink"/>
                  <w:rFonts w:eastAsia="Times New Roman"/>
                </w:rPr>
                <w:t>Coding</w:t>
              </w:r>
            </w:hyperlink>
            <w:r w:rsidR="00E43BD9">
              <w:rPr>
                <w:rFonts w:eastAsia="Times New Roman"/>
              </w:rPr>
              <w:t xml:space="preserve"> - remove valueSet </w:t>
            </w:r>
          </w:p>
          <w:p w:rsidR="00C51368" w:rsidRDefault="00C166DE">
            <w:pPr>
              <w:numPr>
                <w:ilvl w:val="0"/>
                <w:numId w:val="99"/>
              </w:numPr>
              <w:spacing w:before="100" w:beforeAutospacing="1" w:after="100" w:afterAutospacing="1"/>
              <w:rPr>
                <w:rFonts w:eastAsia="Times New Roman"/>
              </w:rPr>
            </w:pPr>
            <w:hyperlink r:id="rId1078" w:anchor="Attachment" w:history="1">
              <w:r w:rsidR="00E43BD9">
                <w:rPr>
                  <w:rStyle w:val="Hyperlink"/>
                  <w:rFonts w:eastAsia="Times New Roman"/>
                </w:rPr>
                <w:t>Attachment</w:t>
              </w:r>
            </w:hyperlink>
            <w:r w:rsidR="00E43BD9">
              <w:rPr>
                <w:rFonts w:eastAsia="Times New Roman"/>
              </w:rPr>
              <w:t xml:space="preserve"> - add creation</w:t>
            </w:r>
          </w:p>
          <w:p w:rsidR="00C51368" w:rsidRDefault="00C166DE">
            <w:pPr>
              <w:numPr>
                <w:ilvl w:val="0"/>
                <w:numId w:val="99"/>
              </w:numPr>
              <w:spacing w:before="100" w:beforeAutospacing="1" w:after="100" w:afterAutospacing="1"/>
              <w:rPr>
                <w:rFonts w:eastAsia="Times New Roman"/>
              </w:rPr>
            </w:pPr>
            <w:hyperlink r:id="rId1079" w:anchor="Identifier" w:history="1">
              <w:r w:rsidR="00E43BD9">
                <w:rPr>
                  <w:rStyle w:val="Hyperlink"/>
                  <w:rFonts w:eastAsia="Times New Roman"/>
                </w:rPr>
                <w:t>Identifier</w:t>
              </w:r>
            </w:hyperlink>
            <w:r w:rsidR="00E43BD9">
              <w:rPr>
                <w:rFonts w:eastAsia="Times New Roman"/>
              </w:rPr>
              <w:t xml:space="preserve"> - replace label with type</w:t>
            </w:r>
          </w:p>
          <w:p w:rsidR="00C51368" w:rsidRDefault="00C166DE">
            <w:pPr>
              <w:numPr>
                <w:ilvl w:val="0"/>
                <w:numId w:val="99"/>
              </w:numPr>
              <w:spacing w:before="100" w:beforeAutospacing="1" w:after="100" w:afterAutospacing="1"/>
              <w:rPr>
                <w:rFonts w:eastAsia="Times New Roman"/>
              </w:rPr>
            </w:pPr>
            <w:hyperlink r:id="rId1080" w:anchor="Timing" w:history="1">
              <w:r w:rsidR="00E43BD9">
                <w:rPr>
                  <w:rStyle w:val="Hyperlink"/>
                  <w:rFonts w:eastAsia="Times New Roman"/>
                </w:rPr>
                <w:t>Timing</w:t>
              </w:r>
            </w:hyperlink>
            <w:r w:rsidR="00E43BD9">
              <w:rPr>
                <w:rFonts w:eastAsia="Times New Roman"/>
              </w:rPr>
              <w:t xml:space="preserve"> - major rework of content</w:t>
            </w:r>
          </w:p>
          <w:p w:rsidR="00C51368" w:rsidRDefault="00C166DE">
            <w:pPr>
              <w:numPr>
                <w:ilvl w:val="0"/>
                <w:numId w:val="99"/>
              </w:numPr>
              <w:spacing w:before="100" w:beforeAutospacing="1" w:after="100" w:afterAutospacing="1"/>
              <w:rPr>
                <w:rFonts w:eastAsia="Times New Roman"/>
              </w:rPr>
            </w:pPr>
            <w:hyperlink r:id="rId1081"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w:t>
            </w:r>
            <w:r w:rsidR="00E43BD9">
              <w:rPr>
                <w:rFonts w:eastAsia="Times New Roman"/>
              </w:rPr>
              <w:lastRenderedPageBreak/>
              <w:t>isExtensible and replace with strength</w:t>
            </w:r>
          </w:p>
          <w:p w:rsidR="00C51368" w:rsidRDefault="00E43BD9">
            <w:pPr>
              <w:pStyle w:val="NormalWeb"/>
            </w:pPr>
            <w:r>
              <w:rPr>
                <w:b/>
                <w:bCs/>
              </w:rPr>
              <w:t>New Resources</w:t>
            </w:r>
          </w:p>
          <w:p w:rsidR="00C51368" w:rsidRDefault="00C166DE">
            <w:pPr>
              <w:numPr>
                <w:ilvl w:val="0"/>
                <w:numId w:val="100"/>
              </w:numPr>
              <w:spacing w:before="100" w:beforeAutospacing="1" w:after="100" w:afterAutospacing="1"/>
              <w:rPr>
                <w:rFonts w:eastAsia="Times New Roman"/>
              </w:rPr>
            </w:pPr>
            <w:hyperlink r:id="rId1082" w:history="1">
              <w:r w:rsidR="00E43BD9">
                <w:rPr>
                  <w:rStyle w:val="Hyperlink"/>
                  <w:rFonts w:eastAsia="Times New Roman"/>
                </w:rPr>
                <w:t>BodySite</w:t>
              </w:r>
            </w:hyperlink>
          </w:p>
          <w:p w:rsidR="00C51368" w:rsidRDefault="00C166DE">
            <w:pPr>
              <w:numPr>
                <w:ilvl w:val="0"/>
                <w:numId w:val="100"/>
              </w:numPr>
              <w:spacing w:before="100" w:beforeAutospacing="1" w:after="100" w:afterAutospacing="1"/>
              <w:rPr>
                <w:rFonts w:eastAsia="Times New Roman"/>
              </w:rPr>
            </w:pPr>
            <w:hyperlink r:id="rId1083" w:history="1">
              <w:r w:rsidR="00E43BD9">
                <w:rPr>
                  <w:rStyle w:val="Hyperlink"/>
                  <w:rFonts w:eastAsia="Times New Roman"/>
                </w:rPr>
                <w:t>Claim</w:t>
              </w:r>
            </w:hyperlink>
          </w:p>
          <w:p w:rsidR="00C51368" w:rsidRDefault="00C166DE">
            <w:pPr>
              <w:numPr>
                <w:ilvl w:val="0"/>
                <w:numId w:val="100"/>
              </w:numPr>
              <w:spacing w:before="100" w:beforeAutospacing="1" w:after="100" w:afterAutospacing="1"/>
              <w:rPr>
                <w:rFonts w:eastAsia="Times New Roman"/>
              </w:rPr>
            </w:pPr>
            <w:hyperlink r:id="rId1084" w:history="1">
              <w:r w:rsidR="00E43BD9">
                <w:rPr>
                  <w:rStyle w:val="Hyperlink"/>
                  <w:rFonts w:eastAsia="Times New Roman"/>
                </w:rPr>
                <w:t>ProcessRequest</w:t>
              </w:r>
            </w:hyperlink>
          </w:p>
          <w:p w:rsidR="00C51368" w:rsidRDefault="00C166DE">
            <w:pPr>
              <w:numPr>
                <w:ilvl w:val="0"/>
                <w:numId w:val="100"/>
              </w:numPr>
              <w:spacing w:before="100" w:beforeAutospacing="1" w:after="100" w:afterAutospacing="1"/>
              <w:rPr>
                <w:rFonts w:eastAsia="Times New Roman"/>
              </w:rPr>
            </w:pPr>
            <w:hyperlink r:id="rId1085" w:history="1">
              <w:r w:rsidR="00E43BD9">
                <w:rPr>
                  <w:rStyle w:val="Hyperlink"/>
                  <w:rFonts w:eastAsia="Times New Roman"/>
                </w:rPr>
                <w:t>ProcessResponse</w:t>
              </w:r>
            </w:hyperlink>
          </w:p>
          <w:p w:rsidR="00C51368" w:rsidRDefault="00E43BD9">
            <w:pPr>
              <w:pStyle w:val="NormalWeb"/>
            </w:pPr>
            <w:r>
              <w:rPr>
                <w:b/>
                <w:bCs/>
              </w:rPr>
              <w:t>Removed Resources</w:t>
            </w:r>
          </w:p>
          <w:p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rsidR="00C51368" w:rsidRDefault="00E43BD9">
            <w:pPr>
              <w:pStyle w:val="NormalWeb"/>
            </w:pPr>
            <w:r>
              <w:rPr>
                <w:b/>
                <w:bCs/>
              </w:rPr>
              <w:t>Renamed Resources</w:t>
            </w:r>
          </w:p>
          <w:p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rsidR="00C51368" w:rsidRDefault="00E43BD9">
            <w:pPr>
              <w:pStyle w:val="NormalWeb"/>
            </w:pPr>
            <w:r>
              <w:rPr>
                <w:b/>
                <w:bCs/>
              </w:rPr>
              <w:t>Changes Inside Resources</w:t>
            </w:r>
          </w:p>
          <w:p w:rsidR="00C51368" w:rsidRDefault="00C166DE">
            <w:pPr>
              <w:numPr>
                <w:ilvl w:val="0"/>
                <w:numId w:val="103"/>
              </w:numPr>
              <w:spacing w:before="100" w:beforeAutospacing="1" w:after="100" w:afterAutospacing="1"/>
              <w:rPr>
                <w:rFonts w:eastAsia="Times New Roman"/>
              </w:rPr>
            </w:pPr>
            <w:hyperlink r:id="rId1086" w:history="1">
              <w:r w:rsidR="00E43BD9">
                <w:rPr>
                  <w:rStyle w:val="Hyperlink"/>
                  <w:rFonts w:eastAsia="Times New Roman"/>
                </w:rPr>
                <w:t>Parameters</w:t>
              </w:r>
            </w:hyperlink>
            <w:r w:rsidR="00E43BD9">
              <w:rPr>
                <w:rFonts w:eastAsia="Times New Roman"/>
              </w:rPr>
              <w:t xml:space="preserve"> - allow parameter.part to contain a resource</w:t>
            </w:r>
          </w:p>
          <w:p w:rsidR="00C51368" w:rsidRDefault="00C166DE">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AllergyIntolerance</w:t>
              </w:r>
            </w:hyperlink>
            <w:r w:rsidR="00E43BD9">
              <w:rPr>
                <w:rFonts w:eastAsia="Times New Roman"/>
              </w:rPr>
              <w:t xml:space="preserve"> - rename subject to patient</w:t>
            </w:r>
          </w:p>
          <w:p w:rsidR="00C51368" w:rsidRDefault="00C166DE">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Appointment</w:t>
              </w:r>
            </w:hyperlink>
            <w:r w:rsidR="00E43BD9">
              <w:rPr>
                <w:rFonts w:eastAsia="Times New Roman"/>
              </w:rPr>
              <w:t xml:space="preserve"> - remove lastModifiedBy/lastModified, add location</w:t>
            </w:r>
          </w:p>
          <w:p w:rsidR="00C51368" w:rsidRDefault="00C166DE">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rsidR="00C51368" w:rsidRDefault="00C166DE">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rsidR="00C51368" w:rsidRDefault="00C166DE">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Bundle</w:t>
              </w:r>
            </w:hyperlink>
            <w:r w:rsidR="00E43BD9">
              <w:rPr>
                <w:rFonts w:eastAsia="Times New Roman"/>
              </w:rPr>
              <w:t xml:space="preserve"> - major reorganization</w:t>
            </w:r>
          </w:p>
          <w:p w:rsidR="00C51368" w:rsidRDefault="00C166DE">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CarePlan</w:t>
              </w:r>
            </w:hyperlink>
            <w:r w:rsidR="00E43BD9">
              <w:rPr>
                <w:rFonts w:eastAsia="Times New Roman"/>
              </w:rPr>
              <w:t xml:space="preserve"> - pull goal out + other reorganization</w:t>
            </w:r>
          </w:p>
          <w:p w:rsidR="00C51368" w:rsidRDefault="00C166DE">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w:t>
            </w:r>
            <w:proofErr w:type="gramStart"/>
            <w:r w:rsidR="00E43BD9">
              <w:rPr>
                <w:rFonts w:eastAsia="Times New Roman"/>
              </w:rPr>
              <w:t>..*</w:t>
            </w:r>
            <w:proofErr w:type="gramEnd"/>
            <w:r w:rsidR="00E43BD9">
              <w:rPr>
                <w:rFonts w:eastAsia="Times New Roman"/>
              </w:rPr>
              <w:t xml:space="preserve">, </w:t>
            </w:r>
          </w:p>
          <w:p w:rsidR="00C51368" w:rsidRDefault="00C166DE">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Composition</w:t>
              </w:r>
            </w:hyperlink>
            <w:r w:rsidR="00E43BD9">
              <w:rPr>
                <w:rFonts w:eastAsia="Times New Roman"/>
              </w:rPr>
              <w:t xml:space="preserve"> - change .section.content to refer to List only, not any </w:t>
            </w:r>
          </w:p>
          <w:p w:rsidR="00C51368" w:rsidRDefault="00C166DE">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rsidR="00C51368" w:rsidRDefault="00C166DE">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rsidR="00C51368" w:rsidRDefault="00C166DE">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rsidR="00C51368" w:rsidRDefault="00C166DE">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Contract</w:t>
              </w:r>
            </w:hyperlink>
            <w:r w:rsidR="00E43BD9">
              <w:rPr>
                <w:rFonts w:eastAsia="Times New Roman"/>
              </w:rPr>
              <w:t xml:space="preserve"> - extensive rewrite</w:t>
            </w:r>
          </w:p>
          <w:p w:rsidR="00C51368" w:rsidRDefault="00C166DE">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Coverage</w:t>
              </w:r>
            </w:hyperlink>
            <w:r w:rsidR="00E43BD9">
              <w:rPr>
                <w:rFonts w:eastAsia="Times New Roman"/>
              </w:rPr>
              <w:t xml:space="preserve"> - add bin, subscriberId</w:t>
            </w:r>
          </w:p>
          <w:p w:rsidR="00C51368" w:rsidRDefault="00C166DE">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DataElement</w:t>
              </w:r>
            </w:hyperlink>
            <w:r w:rsidR="00E43BD9">
              <w:rPr>
                <w:rFonts w:eastAsia="Times New Roman"/>
              </w:rPr>
              <w:t xml:space="preserve"> - total rewrite to use ElementDefinition</w:t>
            </w:r>
          </w:p>
          <w:p w:rsidR="00C51368" w:rsidRDefault="00C166DE">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Device</w:t>
              </w:r>
            </w:hyperlink>
            <w:r w:rsidR="00E43BD9">
              <w:rPr>
                <w:rFonts w:eastAsia="Times New Roman"/>
              </w:rPr>
              <w:t xml:space="preserve"> - add status, manufactureDate</w:t>
            </w:r>
          </w:p>
          <w:p w:rsidR="00C51368" w:rsidRDefault="00C166DE">
            <w:pPr>
              <w:numPr>
                <w:ilvl w:val="0"/>
                <w:numId w:val="103"/>
              </w:numPr>
              <w:spacing w:before="100" w:beforeAutospacing="1" w:after="100" w:afterAutospacing="1"/>
              <w:rPr>
                <w:rFonts w:eastAsia="Times New Roman"/>
              </w:rPr>
            </w:pPr>
            <w:hyperlink r:id="rId1102"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rsidR="00C51368" w:rsidRDefault="00C166DE">
            <w:pPr>
              <w:numPr>
                <w:ilvl w:val="0"/>
                <w:numId w:val="103"/>
              </w:numPr>
              <w:spacing w:before="100" w:beforeAutospacing="1" w:after="100" w:afterAutospacing="1"/>
              <w:rPr>
                <w:rFonts w:eastAsia="Times New Roman"/>
              </w:rPr>
            </w:pPr>
            <w:hyperlink r:id="rId1103" w:history="1">
              <w:r w:rsidR="00E43BD9">
                <w:rPr>
                  <w:rStyle w:val="Hyperlink"/>
                  <w:rFonts w:eastAsia="Times New Roman"/>
                </w:rPr>
                <w:t>DeviceUseRequest</w:t>
              </w:r>
            </w:hyperlink>
            <w:r w:rsidR="00E43BD9">
              <w:rPr>
                <w:rFonts w:eastAsia="Times New Roman"/>
              </w:rPr>
              <w:t>/</w:t>
            </w:r>
            <w:hyperlink r:id="rId1104" w:history="1">
              <w:r w:rsidR="00E43BD9">
                <w:rPr>
                  <w:rStyle w:val="Hyperlink"/>
                  <w:rFonts w:eastAsia="Times New Roman"/>
                </w:rPr>
                <w:t>DeviceUseStatement</w:t>
              </w:r>
            </w:hyperlink>
            <w:r w:rsidR="00E43BD9">
              <w:rPr>
                <w:rFonts w:eastAsia="Times New Roman"/>
              </w:rPr>
              <w:t xml:space="preserve"> - change to bodySite = code or Reference(BodySite)</w:t>
            </w:r>
          </w:p>
          <w:p w:rsidR="00C51368" w:rsidRDefault="00C166DE">
            <w:pPr>
              <w:numPr>
                <w:ilvl w:val="0"/>
                <w:numId w:val="103"/>
              </w:numPr>
              <w:spacing w:before="100" w:beforeAutospacing="1" w:after="100" w:afterAutospacing="1"/>
              <w:rPr>
                <w:rFonts w:eastAsia="Times New Roman"/>
              </w:rPr>
            </w:pPr>
            <w:hyperlink r:id="rId1105" w:history="1">
              <w:r w:rsidR="00E43BD9">
                <w:rPr>
                  <w:rStyle w:val="Hyperlink"/>
                  <w:rFonts w:eastAsia="Times New Roman"/>
                </w:rPr>
                <w:t>DiagnosticOrder</w:t>
              </w:r>
            </w:hyperlink>
            <w:r w:rsidR="00E43BD9">
              <w:rPr>
                <w:rFonts w:eastAsia="Times New Roman"/>
              </w:rPr>
              <w:t xml:space="preserve"> - change to bodySite = code or Reference(BodySite)</w:t>
            </w:r>
          </w:p>
          <w:p w:rsidR="00C51368" w:rsidRDefault="00C166DE">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DiagnosticReport</w:t>
              </w:r>
            </w:hyperlink>
            <w:r w:rsidR="00E43BD9">
              <w:rPr>
                <w:rFonts w:eastAsia="Times New Roman"/>
              </w:rPr>
              <w:t xml:space="preserve"> - add encounter</w:t>
            </w:r>
          </w:p>
          <w:p w:rsidR="00C51368" w:rsidRDefault="00C166DE">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DocumentManifest</w:t>
              </w:r>
            </w:hyperlink>
            <w:r w:rsidR="00E43BD9">
              <w:rPr>
                <w:rFonts w:eastAsia="Times New Roman"/>
              </w:rPr>
              <w:t xml:space="preserve"> - add options for how content is referred to </w:t>
            </w:r>
          </w:p>
          <w:p w:rsidR="00C51368" w:rsidRDefault="00C166DE">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rsidR="00C51368" w:rsidRDefault="00C166DE">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rsidR="00C51368" w:rsidRDefault="00C166DE">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rsidR="00C51368" w:rsidRDefault="00C166DE">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Flag</w:t>
              </w:r>
            </w:hyperlink>
            <w:r w:rsidR="00E43BD9">
              <w:rPr>
                <w:rFonts w:eastAsia="Times New Roman"/>
              </w:rPr>
              <w:t xml:space="preserve"> - rename subject to patient, change from note to code</w:t>
            </w:r>
          </w:p>
          <w:p w:rsidR="00C51368" w:rsidRDefault="00C166DE">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Goal</w:t>
              </w:r>
            </w:hyperlink>
            <w:r w:rsidR="00E43BD9">
              <w:rPr>
                <w:rFonts w:eastAsia="Times New Roman"/>
              </w:rPr>
              <w:t xml:space="preserve"> - add targetDate, statusDate, author, priority</w:t>
            </w:r>
          </w:p>
          <w:p w:rsidR="00C51368" w:rsidRDefault="00C166DE">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HealthcareService</w:t>
              </w:r>
            </w:hyperlink>
            <w:r w:rsidR="00E43BD9">
              <w:rPr>
                <w:rFonts w:eastAsia="Times New Roman"/>
              </w:rPr>
              <w:t xml:space="preserve"> - extensive rewrite</w:t>
            </w:r>
          </w:p>
          <w:p w:rsidR="00C51368" w:rsidRDefault="00C166DE">
            <w:pPr>
              <w:numPr>
                <w:ilvl w:val="0"/>
                <w:numId w:val="103"/>
              </w:numPr>
              <w:spacing w:before="100" w:beforeAutospacing="1" w:after="100" w:afterAutospacing="1"/>
              <w:rPr>
                <w:rFonts w:eastAsia="Times New Roman"/>
              </w:rPr>
            </w:pPr>
            <w:hyperlink r:id="rId1114"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rsidR="00C51368" w:rsidRDefault="00C166DE">
            <w:pPr>
              <w:numPr>
                <w:ilvl w:val="0"/>
                <w:numId w:val="103"/>
              </w:numPr>
              <w:spacing w:before="100" w:beforeAutospacing="1" w:after="100" w:afterAutospacing="1"/>
              <w:rPr>
                <w:rFonts w:eastAsia="Times New Roman"/>
              </w:rPr>
            </w:pPr>
            <w:hyperlink r:id="rId1115" w:history="1">
              <w:r w:rsidR="00E43BD9">
                <w:rPr>
                  <w:rStyle w:val="Hyperlink"/>
                  <w:rFonts w:eastAsia="Times New Roman"/>
                </w:rPr>
                <w:t>ImagingStudy</w:t>
              </w:r>
            </w:hyperlink>
            <w:r w:rsidR="00E43BD9">
              <w:rPr>
                <w:rFonts w:eastAsia="Times New Roman"/>
              </w:rPr>
              <w:t xml:space="preserve"> - add laterality, change url to attachment</w:t>
            </w:r>
          </w:p>
          <w:p w:rsidR="00C51368" w:rsidRDefault="00C166DE">
            <w:pPr>
              <w:numPr>
                <w:ilvl w:val="0"/>
                <w:numId w:val="103"/>
              </w:numPr>
              <w:spacing w:before="100" w:beforeAutospacing="1" w:after="100" w:afterAutospacing="1"/>
              <w:rPr>
                <w:rFonts w:eastAsia="Times New Roman"/>
              </w:rPr>
            </w:pPr>
            <w:hyperlink r:id="rId1116"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rsidR="00C51368" w:rsidRDefault="00C166DE">
            <w:pPr>
              <w:numPr>
                <w:ilvl w:val="0"/>
                <w:numId w:val="103"/>
              </w:numPr>
              <w:spacing w:before="100" w:beforeAutospacing="1" w:after="100" w:afterAutospacing="1"/>
              <w:rPr>
                <w:rFonts w:eastAsia="Times New Roman"/>
              </w:rPr>
            </w:pPr>
            <w:hyperlink r:id="rId1117" w:history="1">
              <w:r w:rsidR="00E43BD9">
                <w:rPr>
                  <w:rStyle w:val="Hyperlink"/>
                  <w:rFonts w:eastAsia="Times New Roman"/>
                </w:rPr>
                <w:t>ImmunizationRecommendation</w:t>
              </w:r>
            </w:hyperlink>
            <w:r w:rsidR="00E43BD9">
              <w:rPr>
                <w:rFonts w:eastAsia="Times New Roman"/>
              </w:rPr>
              <w:t xml:space="preserve"> - rename subject to patient</w:t>
            </w:r>
          </w:p>
          <w:p w:rsidR="00C51368" w:rsidRDefault="00C166DE">
            <w:pPr>
              <w:numPr>
                <w:ilvl w:val="0"/>
                <w:numId w:val="103"/>
              </w:numPr>
              <w:spacing w:before="100" w:beforeAutospacing="1" w:after="100" w:afterAutospacing="1"/>
              <w:rPr>
                <w:rFonts w:eastAsia="Times New Roman"/>
              </w:rPr>
            </w:pPr>
            <w:hyperlink r:id="rId1118" w:history="1">
              <w:r w:rsidR="00E43BD9">
                <w:rPr>
                  <w:rStyle w:val="Hyperlink"/>
                  <w:rFonts w:eastAsia="Times New Roman"/>
                </w:rPr>
                <w:t>List</w:t>
              </w:r>
            </w:hyperlink>
            <w:r w:rsidR="00E43BD9">
              <w:rPr>
                <w:rFonts w:eastAsia="Times New Roman"/>
              </w:rPr>
              <w:t xml:space="preserve"> - add title, status, change ordered to orderedBy, add note</w:t>
            </w:r>
          </w:p>
          <w:p w:rsidR="00C51368" w:rsidRDefault="00C166DE">
            <w:pPr>
              <w:numPr>
                <w:ilvl w:val="0"/>
                <w:numId w:val="103"/>
              </w:numPr>
              <w:spacing w:before="100" w:beforeAutospacing="1" w:after="100" w:afterAutospacing="1"/>
              <w:rPr>
                <w:rFonts w:eastAsia="Times New Roman"/>
              </w:rPr>
            </w:pPr>
            <w:hyperlink r:id="rId1119" w:history="1">
              <w:r w:rsidR="00E43BD9">
                <w:rPr>
                  <w:rStyle w:val="Hyperlink"/>
                  <w:rFonts w:eastAsia="Times New Roman"/>
                </w:rPr>
                <w:t>Location</w:t>
              </w:r>
            </w:hyperlink>
            <w:r w:rsidR="00E43BD9">
              <w:rPr>
                <w:rFonts w:eastAsia="Times New Roman"/>
              </w:rPr>
              <w:t xml:space="preserve"> - remove status</w:t>
            </w:r>
          </w:p>
          <w:p w:rsidR="00C51368" w:rsidRDefault="00C166DE">
            <w:pPr>
              <w:numPr>
                <w:ilvl w:val="0"/>
                <w:numId w:val="103"/>
              </w:numPr>
              <w:spacing w:before="100" w:beforeAutospacing="1" w:after="100" w:afterAutospacing="1"/>
              <w:rPr>
                <w:rFonts w:eastAsia="Times New Roman"/>
              </w:rPr>
            </w:pPr>
            <w:hyperlink r:id="rId1120" w:history="1">
              <w:r w:rsidR="00E43BD9">
                <w:rPr>
                  <w:rStyle w:val="Hyperlink"/>
                  <w:rFonts w:eastAsia="Times New Roman"/>
                </w:rPr>
                <w:t>Media</w:t>
              </w:r>
            </w:hyperlink>
            <w:r w:rsidR="00E43BD9">
              <w:rPr>
                <w:rFonts w:eastAsia="Times New Roman"/>
              </w:rPr>
              <w:t xml:space="preserve"> - remove created (-&gt; Attachment)</w:t>
            </w:r>
          </w:p>
          <w:p w:rsidR="00C51368" w:rsidRDefault="00C166DE">
            <w:pPr>
              <w:numPr>
                <w:ilvl w:val="0"/>
                <w:numId w:val="103"/>
              </w:numPr>
              <w:spacing w:before="100" w:beforeAutospacing="1" w:after="100" w:afterAutospacing="1"/>
              <w:rPr>
                <w:rFonts w:eastAsia="Times New Roman"/>
              </w:rPr>
            </w:pPr>
            <w:hyperlink r:id="rId1121" w:history="1">
              <w:r w:rsidR="00E43BD9">
                <w:rPr>
                  <w:rStyle w:val="Hyperlink"/>
                  <w:rFonts w:eastAsia="Times New Roman"/>
                </w:rPr>
                <w:t>Medication</w:t>
              </w:r>
            </w:hyperlink>
            <w:r w:rsidR="00E43BD9">
              <w:rPr>
                <w:rFonts w:eastAsia="Times New Roman"/>
              </w:rPr>
              <w:t xml:space="preserve"> - add batch</w:t>
            </w:r>
          </w:p>
          <w:p w:rsidR="00C51368" w:rsidRDefault="00C166DE">
            <w:pPr>
              <w:numPr>
                <w:ilvl w:val="0"/>
                <w:numId w:val="103"/>
              </w:numPr>
              <w:spacing w:before="100" w:beforeAutospacing="1" w:after="100" w:afterAutospacing="1"/>
              <w:rPr>
                <w:rFonts w:eastAsia="Times New Roman"/>
              </w:rPr>
            </w:pPr>
            <w:hyperlink r:id="rId1122" w:history="1">
              <w:r w:rsidR="00E43BD9">
                <w:rPr>
                  <w:rStyle w:val="Hyperlink"/>
                  <w:rFonts w:eastAsia="Times New Roman"/>
                </w:rPr>
                <w:t>MedicationAdministration</w:t>
              </w:r>
            </w:hyperlink>
            <w:r w:rsidR="00E43BD9">
              <w:rPr>
                <w:rFonts w:eastAsia="Times New Roman"/>
              </w:rPr>
              <w:t xml:space="preserve"> - add reasonGiven, note, </w:t>
            </w:r>
            <w:proofErr w:type="gramStart"/>
            <w:r w:rsidR="00E43BD9">
              <w:rPr>
                <w:rFonts w:eastAsia="Times New Roman"/>
              </w:rPr>
              <w:t>text</w:t>
            </w:r>
            <w:proofErr w:type="gramEnd"/>
            <w:r w:rsidR="00E43BD9">
              <w:rPr>
                <w:rFonts w:eastAsia="Times New Roman"/>
              </w:rPr>
              <w:t>. remove timing &amp; maxDosePerPeriod</w:t>
            </w:r>
          </w:p>
          <w:p w:rsidR="00C51368" w:rsidRDefault="00C166DE">
            <w:pPr>
              <w:numPr>
                <w:ilvl w:val="0"/>
                <w:numId w:val="103"/>
              </w:numPr>
              <w:spacing w:before="100" w:beforeAutospacing="1" w:after="100" w:afterAutospacing="1"/>
              <w:rPr>
                <w:rFonts w:eastAsia="Times New Roman"/>
              </w:rPr>
            </w:pPr>
            <w:hyperlink r:id="rId1123"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rsidR="00C51368" w:rsidRDefault="00C166DE">
            <w:pPr>
              <w:numPr>
                <w:ilvl w:val="0"/>
                <w:numId w:val="103"/>
              </w:numPr>
              <w:spacing w:before="100" w:beforeAutospacing="1" w:after="100" w:afterAutospacing="1"/>
              <w:rPr>
                <w:rFonts w:eastAsia="Times New Roman"/>
              </w:rPr>
            </w:pPr>
            <w:hyperlink r:id="rId1124" w:history="1">
              <w:r w:rsidR="00E43BD9">
                <w:rPr>
                  <w:rStyle w:val="Hyperlink"/>
                  <w:rFonts w:eastAsia="Times New Roman"/>
                </w:rPr>
                <w:t>MedicationOrder</w:t>
              </w:r>
            </w:hyperlink>
            <w:r w:rsidR="00E43BD9">
              <w:rPr>
                <w:rFonts w:eastAsia="Times New Roman"/>
              </w:rPr>
              <w:t xml:space="preserve"> - add note, change quantity to allow range, </w:t>
            </w:r>
          </w:p>
          <w:p w:rsidR="00C51368" w:rsidRDefault="00C166DE">
            <w:pPr>
              <w:numPr>
                <w:ilvl w:val="0"/>
                <w:numId w:val="103"/>
              </w:numPr>
              <w:spacing w:before="100" w:beforeAutospacing="1" w:after="100" w:afterAutospacing="1"/>
              <w:rPr>
                <w:rFonts w:eastAsia="Times New Roman"/>
              </w:rPr>
            </w:pPr>
            <w:hyperlink r:id="rId1125"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rsidR="00C51368" w:rsidRDefault="00C166DE">
            <w:pPr>
              <w:numPr>
                <w:ilvl w:val="0"/>
                <w:numId w:val="103"/>
              </w:numPr>
              <w:spacing w:before="100" w:beforeAutospacing="1" w:after="100" w:afterAutospacing="1"/>
              <w:rPr>
                <w:rFonts w:eastAsia="Times New Roman"/>
              </w:rPr>
            </w:pPr>
            <w:hyperlink r:id="rId1126" w:history="1">
              <w:r w:rsidR="00E43BD9">
                <w:rPr>
                  <w:rStyle w:val="Hyperlink"/>
                  <w:rFonts w:eastAsia="Times New Roman"/>
                </w:rPr>
                <w:t>NamingSystem</w:t>
              </w:r>
            </w:hyperlink>
            <w:r w:rsidR="00E43BD9">
              <w:rPr>
                <w:rFonts w:eastAsia="Times New Roman"/>
              </w:rPr>
              <w:t xml:space="preserve"> - add date, publisher, </w:t>
            </w:r>
          </w:p>
          <w:p w:rsidR="00C51368" w:rsidRDefault="00C166DE">
            <w:pPr>
              <w:numPr>
                <w:ilvl w:val="0"/>
                <w:numId w:val="103"/>
              </w:numPr>
              <w:spacing w:before="100" w:beforeAutospacing="1" w:after="100" w:afterAutospacing="1"/>
              <w:rPr>
                <w:rFonts w:eastAsia="Times New Roman"/>
              </w:rPr>
            </w:pPr>
            <w:hyperlink r:id="rId1127" w:history="1">
              <w:r w:rsidR="00E43BD9">
                <w:rPr>
                  <w:rStyle w:val="Hyperlink"/>
                  <w:rFonts w:eastAsia="Times New Roman"/>
                </w:rPr>
                <w:t>NutritionOrder</w:t>
              </w:r>
            </w:hyperlink>
            <w:r w:rsidR="00E43BD9">
              <w:rPr>
                <w:rFonts w:eastAsia="Times New Roman"/>
              </w:rPr>
              <w:t xml:space="preserve"> - extensive rewrite</w:t>
            </w:r>
          </w:p>
          <w:p w:rsidR="00C51368" w:rsidRDefault="00C166DE">
            <w:pPr>
              <w:numPr>
                <w:ilvl w:val="0"/>
                <w:numId w:val="103"/>
              </w:numPr>
              <w:spacing w:before="100" w:beforeAutospacing="1" w:after="100" w:afterAutospacing="1"/>
              <w:rPr>
                <w:rFonts w:eastAsia="Times New Roman"/>
              </w:rPr>
            </w:pPr>
            <w:hyperlink r:id="rId1128"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identifier to repeat, add device, </w:t>
            </w:r>
          </w:p>
          <w:p w:rsidR="00C51368" w:rsidRDefault="00C166DE">
            <w:pPr>
              <w:numPr>
                <w:ilvl w:val="0"/>
                <w:numId w:val="103"/>
              </w:numPr>
              <w:spacing w:before="100" w:beforeAutospacing="1" w:after="100" w:afterAutospacing="1"/>
              <w:rPr>
                <w:rFonts w:eastAsia="Times New Roman"/>
              </w:rPr>
            </w:pPr>
            <w:hyperlink r:id="rId1129" w:history="1">
              <w:r w:rsidR="00E43BD9">
                <w:rPr>
                  <w:rStyle w:val="Hyperlink"/>
                  <w:rFonts w:eastAsia="Times New Roman"/>
                </w:rPr>
                <w:t>OperationDefinition</w:t>
              </w:r>
            </w:hyperlink>
            <w:r w:rsidR="00E43BD9">
              <w:rPr>
                <w:rFonts w:eastAsia="Times New Roman"/>
              </w:rPr>
              <w:t xml:space="preserve"> - change identifier to url, add useContext, change telecom </w:t>
            </w:r>
            <w:r w:rsidR="00E43BD9">
              <w:rPr>
                <w:rFonts w:eastAsia="Times New Roman"/>
              </w:rPr>
              <w:lastRenderedPageBreak/>
              <w:t xml:space="preserve">to contact, change name to title, add reuqirements, idempotent, </w:t>
            </w:r>
          </w:p>
          <w:p w:rsidR="00C51368" w:rsidRDefault="00C166DE">
            <w:pPr>
              <w:numPr>
                <w:ilvl w:val="0"/>
                <w:numId w:val="103"/>
              </w:numPr>
              <w:spacing w:before="100" w:beforeAutospacing="1" w:after="100" w:afterAutospacing="1"/>
              <w:rPr>
                <w:rFonts w:eastAsia="Times New Roman"/>
              </w:rPr>
            </w:pPr>
            <w:hyperlink r:id="rId1130" w:history="1">
              <w:r w:rsidR="00E43BD9">
                <w:rPr>
                  <w:rStyle w:val="Hyperlink"/>
                  <w:rFonts w:eastAsia="Times New Roman"/>
                </w:rPr>
                <w:t>OperationOutcome</w:t>
              </w:r>
            </w:hyperlink>
            <w:r w:rsidR="00E43BD9">
              <w:rPr>
                <w:rFonts w:eastAsia="Times New Roman"/>
              </w:rPr>
              <w:t xml:space="preserve"> - change type of .issue.type</w:t>
            </w:r>
          </w:p>
          <w:p w:rsidR="00C51368" w:rsidRDefault="00C166DE">
            <w:pPr>
              <w:numPr>
                <w:ilvl w:val="0"/>
                <w:numId w:val="103"/>
              </w:numPr>
              <w:spacing w:before="100" w:beforeAutospacing="1" w:after="100" w:afterAutospacing="1"/>
              <w:rPr>
                <w:rFonts w:eastAsia="Times New Roman"/>
              </w:rPr>
            </w:pPr>
            <w:hyperlink r:id="rId1131" w:history="1">
              <w:r w:rsidR="00E43BD9">
                <w:rPr>
                  <w:rStyle w:val="Hyperlink"/>
                  <w:rFonts w:eastAsia="Times New Roman"/>
                </w:rPr>
                <w:t>OrderResponse</w:t>
              </w:r>
            </w:hyperlink>
            <w:r w:rsidR="00E43BD9">
              <w:rPr>
                <w:rFonts w:eastAsia="Times New Roman"/>
              </w:rPr>
              <w:t xml:space="preserve"> - rename code to orderStatus</w:t>
            </w:r>
          </w:p>
          <w:p w:rsidR="00C51368" w:rsidRDefault="00C166DE">
            <w:pPr>
              <w:numPr>
                <w:ilvl w:val="0"/>
                <w:numId w:val="103"/>
              </w:numPr>
              <w:spacing w:before="100" w:beforeAutospacing="1" w:after="100" w:afterAutospacing="1"/>
              <w:rPr>
                <w:rFonts w:eastAsia="Times New Roman"/>
              </w:rPr>
            </w:pPr>
            <w:hyperlink r:id="rId1132" w:history="1">
              <w:r w:rsidR="00E43BD9">
                <w:rPr>
                  <w:rStyle w:val="Hyperlink"/>
                  <w:rFonts w:eastAsia="Times New Roman"/>
                </w:rPr>
                <w:t>Organization</w:t>
              </w:r>
            </w:hyperlink>
            <w:r w:rsidR="00E43BD9">
              <w:rPr>
                <w:rFonts w:eastAsia="Times New Roman"/>
              </w:rPr>
              <w:t xml:space="preserve"> - remove location and contact.gender</w:t>
            </w:r>
          </w:p>
          <w:p w:rsidR="00C51368" w:rsidRDefault="00C166DE">
            <w:pPr>
              <w:numPr>
                <w:ilvl w:val="0"/>
                <w:numId w:val="103"/>
              </w:numPr>
              <w:spacing w:before="100" w:beforeAutospacing="1" w:after="100" w:afterAutospacing="1"/>
              <w:rPr>
                <w:rFonts w:eastAsia="Times New Roman"/>
              </w:rPr>
            </w:pPr>
            <w:hyperlink r:id="rId1133" w:history="1">
              <w:r w:rsidR="00E43BD9">
                <w:rPr>
                  <w:rStyle w:val="Hyperlink"/>
                  <w:rFonts w:eastAsia="Times New Roman"/>
                </w:rPr>
                <w:t>Patient</w:t>
              </w:r>
            </w:hyperlink>
            <w:r w:rsidR="00E43BD9">
              <w:rPr>
                <w:rFonts w:eastAsia="Times New Roman"/>
              </w:rPr>
              <w:t xml:space="preserve"> - communication to allow 'preferred'</w:t>
            </w:r>
          </w:p>
          <w:p w:rsidR="00C51368" w:rsidRDefault="00C166DE">
            <w:pPr>
              <w:numPr>
                <w:ilvl w:val="0"/>
                <w:numId w:val="103"/>
              </w:numPr>
              <w:spacing w:before="100" w:beforeAutospacing="1" w:after="100" w:afterAutospacing="1"/>
              <w:rPr>
                <w:rFonts w:eastAsia="Times New Roman"/>
              </w:rPr>
            </w:pPr>
            <w:hyperlink r:id="rId1134" w:history="1">
              <w:r w:rsidR="00E43BD9">
                <w:rPr>
                  <w:rStyle w:val="Hyperlink"/>
                  <w:rFonts w:eastAsia="Times New Roman"/>
                </w:rPr>
                <w:t>Person</w:t>
              </w:r>
            </w:hyperlink>
            <w:r w:rsidR="00E43BD9">
              <w:rPr>
                <w:rFonts w:eastAsia="Times New Roman"/>
              </w:rPr>
              <w:t xml:space="preserve"> - rename other to target</w:t>
            </w:r>
          </w:p>
          <w:p w:rsidR="00C51368" w:rsidRDefault="00C166DE">
            <w:pPr>
              <w:numPr>
                <w:ilvl w:val="0"/>
                <w:numId w:val="103"/>
              </w:numPr>
              <w:spacing w:before="100" w:beforeAutospacing="1" w:after="100" w:afterAutospacing="1"/>
              <w:rPr>
                <w:rFonts w:eastAsia="Times New Roman"/>
              </w:rPr>
            </w:pPr>
            <w:hyperlink r:id="rId1135"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rsidR="00C51368" w:rsidRDefault="00C166DE">
            <w:pPr>
              <w:numPr>
                <w:ilvl w:val="0"/>
                <w:numId w:val="103"/>
              </w:numPr>
              <w:spacing w:before="100" w:beforeAutospacing="1" w:after="100" w:afterAutospacing="1"/>
              <w:rPr>
                <w:rFonts w:eastAsia="Times New Roman"/>
              </w:rPr>
            </w:pPr>
            <w:hyperlink r:id="rId1136"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rsidR="00C51368" w:rsidRDefault="00C166DE">
            <w:pPr>
              <w:numPr>
                <w:ilvl w:val="0"/>
                <w:numId w:val="103"/>
              </w:numPr>
              <w:spacing w:before="100" w:beforeAutospacing="1" w:after="100" w:afterAutospacing="1"/>
              <w:rPr>
                <w:rFonts w:eastAsia="Times New Roman"/>
              </w:rPr>
            </w:pPr>
            <w:hyperlink r:id="rId1137" w:history="1">
              <w:r w:rsidR="00E43BD9">
                <w:rPr>
                  <w:rStyle w:val="Hyperlink"/>
                  <w:rFonts w:eastAsia="Times New Roman"/>
                </w:rPr>
                <w:t>ProcedureRequest</w:t>
              </w:r>
            </w:hyperlink>
            <w:r w:rsidR="00E43BD9">
              <w:rPr>
                <w:rFonts w:eastAsia="Times New Roman"/>
              </w:rPr>
              <w:t xml:space="preserve"> - change to bodySite = code or Reference(BodySite)</w:t>
            </w:r>
          </w:p>
          <w:p w:rsidR="00C51368" w:rsidRDefault="00C166DE">
            <w:pPr>
              <w:numPr>
                <w:ilvl w:val="0"/>
                <w:numId w:val="103"/>
              </w:numPr>
              <w:spacing w:before="100" w:beforeAutospacing="1" w:after="100" w:afterAutospacing="1"/>
              <w:rPr>
                <w:rFonts w:eastAsia="Times New Roman"/>
              </w:rPr>
            </w:pPr>
            <w:hyperlink r:id="rId1138"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rsidR="00C51368" w:rsidRDefault="00C166DE">
            <w:pPr>
              <w:numPr>
                <w:ilvl w:val="0"/>
                <w:numId w:val="103"/>
              </w:numPr>
              <w:spacing w:before="100" w:beforeAutospacing="1" w:after="100" w:afterAutospacing="1"/>
              <w:rPr>
                <w:rFonts w:eastAsia="Times New Roman"/>
              </w:rPr>
            </w:pPr>
            <w:hyperlink r:id="rId1139" w:history="1">
              <w:r w:rsidR="00E43BD9">
                <w:rPr>
                  <w:rStyle w:val="Hyperlink"/>
                  <w:rFonts w:eastAsia="Times New Roman"/>
                </w:rPr>
                <w:t>Questionnaire</w:t>
              </w:r>
            </w:hyperlink>
            <w:r w:rsidR="00E43BD9">
              <w:rPr>
                <w:rFonts w:eastAsia="Times New Roman"/>
              </w:rPr>
              <w:t xml:space="preserve"> - add telecom</w:t>
            </w:r>
          </w:p>
          <w:p w:rsidR="00C51368" w:rsidRDefault="00C166DE">
            <w:pPr>
              <w:numPr>
                <w:ilvl w:val="0"/>
                <w:numId w:val="103"/>
              </w:numPr>
              <w:spacing w:before="100" w:beforeAutospacing="1" w:after="100" w:afterAutospacing="1"/>
              <w:rPr>
                <w:rFonts w:eastAsia="Times New Roman"/>
              </w:rPr>
            </w:pPr>
            <w:hyperlink r:id="rId1140" w:history="1">
              <w:r w:rsidR="00E43BD9">
                <w:rPr>
                  <w:rStyle w:val="Hyperlink"/>
                  <w:rFonts w:eastAsia="Times New Roman"/>
                </w:rPr>
                <w:t>Schedule</w:t>
              </w:r>
            </w:hyperlink>
            <w:r w:rsidR="00E43BD9">
              <w:rPr>
                <w:rFonts w:eastAsia="Times New Roman"/>
              </w:rPr>
              <w:t xml:space="preserve"> - move lastModified</w:t>
            </w:r>
          </w:p>
          <w:p w:rsidR="00C51368" w:rsidRDefault="00C166DE">
            <w:pPr>
              <w:numPr>
                <w:ilvl w:val="0"/>
                <w:numId w:val="103"/>
              </w:numPr>
              <w:spacing w:before="100" w:beforeAutospacing="1" w:after="100" w:afterAutospacing="1"/>
              <w:rPr>
                <w:rFonts w:eastAsia="Times New Roman"/>
              </w:rPr>
            </w:pPr>
            <w:hyperlink r:id="rId1141" w:history="1">
              <w:r w:rsidR="00E43BD9">
                <w:rPr>
                  <w:rStyle w:val="Hyperlink"/>
                  <w:rFonts w:eastAsia="Times New Roman"/>
                </w:rPr>
                <w:t>SearchParameter</w:t>
              </w:r>
            </w:hyperlink>
            <w:r w:rsidR="00E43BD9">
              <w:rPr>
                <w:rFonts w:eastAsia="Times New Roman"/>
              </w:rPr>
              <w:t xml:space="preserve"> - change telecom to contact, add status, experimental, date, </w:t>
            </w:r>
          </w:p>
          <w:p w:rsidR="00C51368" w:rsidRDefault="00C166DE">
            <w:pPr>
              <w:numPr>
                <w:ilvl w:val="0"/>
                <w:numId w:val="103"/>
              </w:numPr>
              <w:spacing w:before="100" w:beforeAutospacing="1" w:after="100" w:afterAutospacing="1"/>
              <w:rPr>
                <w:rFonts w:eastAsia="Times New Roman"/>
              </w:rPr>
            </w:pPr>
            <w:hyperlink r:id="rId1142" w:history="1">
              <w:r w:rsidR="00E43BD9">
                <w:rPr>
                  <w:rStyle w:val="Hyperlink"/>
                  <w:rFonts w:eastAsia="Times New Roman"/>
                </w:rPr>
                <w:t>Slot</w:t>
              </w:r>
            </w:hyperlink>
            <w:r w:rsidR="00E43BD9">
              <w:rPr>
                <w:rFonts w:eastAsia="Times New Roman"/>
              </w:rPr>
              <w:t xml:space="preserve"> - move lastModified</w:t>
            </w:r>
          </w:p>
          <w:p w:rsidR="00C51368" w:rsidRDefault="00C166DE">
            <w:pPr>
              <w:numPr>
                <w:ilvl w:val="0"/>
                <w:numId w:val="103"/>
              </w:numPr>
              <w:spacing w:before="100" w:beforeAutospacing="1" w:after="100" w:afterAutospacing="1"/>
              <w:rPr>
                <w:rFonts w:eastAsia="Times New Roman"/>
              </w:rPr>
            </w:pPr>
            <w:hyperlink r:id="rId1143"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rsidR="00C51368" w:rsidRDefault="00C166DE">
            <w:pPr>
              <w:numPr>
                <w:ilvl w:val="0"/>
                <w:numId w:val="103"/>
              </w:numPr>
              <w:spacing w:before="100" w:beforeAutospacing="1" w:after="100" w:afterAutospacing="1"/>
              <w:rPr>
                <w:rFonts w:eastAsia="Times New Roman"/>
              </w:rPr>
            </w:pPr>
            <w:hyperlink r:id="rId1144" w:history="1">
              <w:r w:rsidR="00E43BD9">
                <w:rPr>
                  <w:rStyle w:val="Hyperlink"/>
                  <w:rFonts w:eastAsia="Times New Roman"/>
                </w:rPr>
                <w:t>StructureDefinition</w:t>
              </w:r>
            </w:hyperlink>
            <w:r w:rsidR="00E43BD9">
              <w:rPr>
                <w:rFonts w:eastAsia="Times New Roman"/>
              </w:rPr>
              <w:t xml:space="preserve"> - complete rewrite</w:t>
            </w:r>
          </w:p>
          <w:p w:rsidR="00C51368" w:rsidRDefault="00C166DE">
            <w:pPr>
              <w:numPr>
                <w:ilvl w:val="0"/>
                <w:numId w:val="103"/>
              </w:numPr>
              <w:spacing w:before="100" w:beforeAutospacing="1" w:after="100" w:afterAutospacing="1"/>
              <w:rPr>
                <w:rFonts w:eastAsia="Times New Roman"/>
              </w:rPr>
            </w:pPr>
            <w:hyperlink r:id="rId1145" w:history="1">
              <w:r w:rsidR="00E43BD9">
                <w:rPr>
                  <w:rStyle w:val="Hyperlink"/>
                  <w:rFonts w:eastAsia="Times New Roman"/>
                </w:rPr>
                <w:t>Subscription</w:t>
              </w:r>
            </w:hyperlink>
            <w:r w:rsidR="00E43BD9">
              <w:rPr>
                <w:rFonts w:eastAsia="Times New Roman"/>
              </w:rPr>
              <w:t xml:space="preserve"> - change type of tag, reanme url to endPoint, </w:t>
            </w:r>
          </w:p>
          <w:p w:rsidR="00C51368" w:rsidRDefault="00C166DE">
            <w:pPr>
              <w:numPr>
                <w:ilvl w:val="0"/>
                <w:numId w:val="103"/>
              </w:numPr>
              <w:spacing w:before="100" w:beforeAutospacing="1" w:after="100" w:afterAutospacing="1"/>
              <w:rPr>
                <w:rFonts w:eastAsia="Times New Roman"/>
              </w:rPr>
            </w:pPr>
            <w:hyperlink r:id="rId1146"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0.4.0</w:t>
            </w:r>
          </w:p>
        </w:tc>
        <w:tc>
          <w:tcPr>
            <w:tcW w:w="0" w:type="auto"/>
            <w:vAlign w:val="center"/>
            <w:hideMark/>
          </w:tcPr>
          <w:p w:rsidR="00C51368" w:rsidRDefault="00E43BD9">
            <w:pPr>
              <w:pStyle w:val="NormalWeb"/>
            </w:pPr>
            <w:r>
              <w:rPr>
                <w:b/>
                <w:bCs/>
              </w:rPr>
              <w:t>Draft For Comment, January 2015 Ballot</w:t>
            </w:r>
          </w:p>
          <w:p w:rsidR="00C51368" w:rsidRDefault="00E43BD9">
            <w:pPr>
              <w:pStyle w:val="NormalWeb"/>
            </w:pPr>
            <w:r>
              <w:t>Breaking Changes (full list):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47" w:history="1">
              <w:r>
                <w:rPr>
                  <w:rStyle w:val="Hyperlink"/>
                  <w:rFonts w:eastAsia="Times New Roman"/>
                </w:rPr>
                <w:t>Bundle</w:t>
              </w:r>
            </w:hyperlink>
            <w:r>
              <w:rPr>
                <w:rFonts w:eastAsia="Times New Roman"/>
              </w:rPr>
              <w:t xml:space="preserve"> format (</w:t>
            </w:r>
            <w:hyperlink r:id="rId1148" w:history="1">
              <w:r>
                <w:rPr>
                  <w:rStyle w:val="Hyperlink"/>
                  <w:rFonts w:eastAsia="Times New Roman"/>
                </w:rPr>
                <w:t>3728</w:t>
              </w:r>
            </w:hyperlink>
            <w:r>
              <w:rPr>
                <w:rFonts w:eastAsia="Times New Roman"/>
              </w:rPr>
              <w:t xml:space="preserve">, </w:t>
            </w:r>
            <w:hyperlink r:id="rId1149" w:history="1">
              <w:r>
                <w:rPr>
                  <w:rStyle w:val="Hyperlink"/>
                  <w:rFonts w:eastAsia="Times New Roman"/>
                </w:rPr>
                <w:t>3558</w:t>
              </w:r>
            </w:hyperlink>
            <w:r>
              <w:rPr>
                <w:rFonts w:eastAsia="Times New Roman"/>
              </w:rPr>
              <w:t xml:space="preserve">, </w:t>
            </w:r>
            <w:hyperlink r:id="rId1150" w:history="1">
              <w:r>
                <w:rPr>
                  <w:rStyle w:val="Hyperlink"/>
                  <w:rFonts w:eastAsia="Times New Roman"/>
                </w:rPr>
                <w:t>2889</w:t>
              </w:r>
            </w:hyperlink>
            <w:r>
              <w:rPr>
                <w:rFonts w:eastAsia="Times New Roman"/>
              </w:rPr>
              <w:t xml:space="preserve">) (and also </w:t>
            </w:r>
            <w:hyperlink r:id="rId1151" w:history="1">
              <w:r>
                <w:rPr>
                  <w:rStyle w:val="Hyperlink"/>
                  <w:rFonts w:eastAsia="Times New Roman"/>
                </w:rPr>
                <w:t>Binary</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52" w:history="1">
              <w:r>
                <w:rPr>
                  <w:rStyle w:val="Hyperlink"/>
                  <w:rFonts w:eastAsia="Times New Roman"/>
                </w:rPr>
                <w:t>3471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53" w:history="1">
              <w:r>
                <w:rPr>
                  <w:rStyle w:val="Hyperlink"/>
                  <w:rFonts w:eastAsia="Times New Roman"/>
                </w:rPr>
                <w:t>3451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54" w:anchor="Timing" w:history="1">
              <w:r>
                <w:rPr>
                  <w:rStyle w:val="Hyperlink"/>
                  <w:rFonts w:eastAsia="Times New Roman"/>
                </w:rPr>
                <w:t>Timing</w:t>
              </w:r>
            </w:hyperlink>
            <w:r>
              <w:rPr>
                <w:rFonts w:eastAsia="Times New Roman"/>
              </w:rPr>
              <w:t xml:space="preserve"> (</w:t>
            </w:r>
            <w:hyperlink r:id="rId1155" w:history="1">
              <w:r>
                <w:rPr>
                  <w:rStyle w:val="Hyperlink"/>
                  <w:rFonts w:eastAsia="Times New Roman"/>
                </w:rPr>
                <w:t>3536</w:t>
              </w:r>
            </w:hyperlink>
            <w:r>
              <w:rPr>
                <w:rFonts w:eastAsia="Times New Roman"/>
              </w:rPr>
              <w:t xml:space="preserve">, </w:t>
            </w:r>
            <w:hyperlink r:id="rId1156" w:history="1">
              <w:r>
                <w:rPr>
                  <w:rStyle w:val="Hyperlink"/>
                  <w:rFonts w:eastAsia="Times New Roman"/>
                </w:rPr>
                <w:t>3236</w:t>
              </w:r>
            </w:hyperlink>
            <w:r>
              <w:rPr>
                <w:rFonts w:eastAsia="Times New Roman"/>
              </w:rPr>
              <w:t xml:space="preserve">)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57" w:anchor="ContactPoint" w:history="1">
              <w:r>
                <w:rPr>
                  <w:rStyle w:val="Hyperlink"/>
                  <w:rFonts w:eastAsia="Times New Roman"/>
                </w:rPr>
                <w:t>ContactPoint</w:t>
              </w:r>
            </w:hyperlink>
            <w:r>
              <w:rPr>
                <w:rFonts w:eastAsia="Times New Roman"/>
              </w:rPr>
              <w:t xml:space="preserve"> (</w:t>
            </w:r>
            <w:hyperlink r:id="rId1158" w:history="1">
              <w:r>
                <w:rPr>
                  <w:rStyle w:val="Hyperlink"/>
                  <w:rFonts w:eastAsia="Times New Roman"/>
                </w:rPr>
                <w:t>3533</w:t>
              </w:r>
            </w:hyperlink>
            <w:r>
              <w:rPr>
                <w:rFonts w:eastAsia="Times New Roman"/>
              </w:rPr>
              <w:t>) and swap order of elements (</w:t>
            </w:r>
            <w:hyperlink r:id="rId1159" w:history="1">
              <w:r>
                <w:rPr>
                  <w:rStyle w:val="Hyperlink"/>
                  <w:rFonts w:eastAsia="Times New Roman"/>
                </w:rPr>
                <w:t>3108</w:t>
              </w:r>
            </w:hyperlink>
            <w:r>
              <w:rPr>
                <w:rFonts w:eastAsia="Times New Roman"/>
              </w:rPr>
              <w:t>))</w:t>
            </w:r>
          </w:p>
          <w:p w:rsidR="00C51368" w:rsidRDefault="00C166DE">
            <w:pPr>
              <w:numPr>
                <w:ilvl w:val="0"/>
                <w:numId w:val="104"/>
              </w:numPr>
              <w:spacing w:before="100" w:beforeAutospacing="1" w:after="100" w:afterAutospacing="1"/>
              <w:rPr>
                <w:rFonts w:eastAsia="Times New Roman"/>
              </w:rPr>
            </w:pPr>
            <w:hyperlink r:id="rId1160" w:anchor="Address" w:history="1">
              <w:r w:rsidR="00E43BD9">
                <w:rPr>
                  <w:rStyle w:val="Hyperlink"/>
                  <w:rFonts w:eastAsia="Times New Roman"/>
                </w:rPr>
                <w:t>Address</w:t>
              </w:r>
            </w:hyperlink>
            <w:r w:rsidR="00E43BD9">
              <w:rPr>
                <w:rFonts w:eastAsia="Times New Roman"/>
              </w:rPr>
              <w:t xml:space="preserve"> - change zip to postCode (</w:t>
            </w:r>
            <w:hyperlink r:id="rId1161" w:history="1">
              <w:r w:rsidR="00E43BD9">
                <w:rPr>
                  <w:rStyle w:val="Hyperlink"/>
                  <w:rFonts w:eastAsia="Times New Roman"/>
                </w:rPr>
                <w:t>2888</w:t>
              </w:r>
            </w:hyperlink>
            <w:r w:rsidR="00E43BD9">
              <w:rPr>
                <w:rFonts w:eastAsia="Times New Roman"/>
              </w:rPr>
              <w:t>)</w:t>
            </w:r>
          </w:p>
          <w:p w:rsidR="00C51368" w:rsidRDefault="00C166DE">
            <w:pPr>
              <w:numPr>
                <w:ilvl w:val="0"/>
                <w:numId w:val="104"/>
              </w:numPr>
              <w:spacing w:before="100" w:beforeAutospacing="1" w:after="100" w:afterAutospacing="1"/>
              <w:rPr>
                <w:rFonts w:eastAsia="Times New Roman"/>
              </w:rPr>
            </w:pPr>
            <w:hyperlink r:id="rId1162" w:anchor="Quantity" w:history="1">
              <w:r w:rsidR="00E43BD9">
                <w:rPr>
                  <w:rStyle w:val="Hyperlink"/>
                  <w:rFonts w:eastAsia="Times New Roman"/>
                </w:rPr>
                <w:t>Quantity</w:t>
              </w:r>
            </w:hyperlink>
            <w:r w:rsidR="00E43BD9">
              <w:rPr>
                <w:rFonts w:eastAsia="Times New Roman"/>
              </w:rPr>
              <w:t>: Correct schema spelling for "QuantityCompararator" (</w:t>
            </w:r>
            <w:hyperlink r:id="rId1163" w:history="1">
              <w:r w:rsidR="00E43BD9">
                <w:rPr>
                  <w:rStyle w:val="Hyperlink"/>
                  <w:rFonts w:eastAsia="Times New Roman"/>
                </w:rPr>
                <w:t>3531</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64" w:anchor="id" w:history="1">
              <w:r>
                <w:rPr>
                  <w:rStyle w:val="Hyperlink"/>
                  <w:rFonts w:eastAsia="Times New Roman"/>
                </w:rPr>
                <w:t>id</w:t>
              </w:r>
            </w:hyperlink>
            <w:r>
              <w:rPr>
                <w:rFonts w:eastAsia="Times New Roman"/>
              </w:rPr>
              <w:t xml:space="preserve"> type to include capital letters, and allow up to 64 chars (</w:t>
            </w:r>
            <w:hyperlink r:id="rId1165" w:history="1">
              <w:r>
                <w:rPr>
                  <w:rStyle w:val="Hyperlink"/>
                  <w:rFonts w:eastAsia="Times New Roman"/>
                </w:rPr>
                <w:t>3750</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66" w:history="1">
              <w:r>
                <w:rPr>
                  <w:rStyle w:val="Hyperlink"/>
                  <w:rFonts w:eastAsia="Times New Roman"/>
                </w:rPr>
                <w:t>Profile</w:t>
              </w:r>
            </w:hyperlink>
            <w:r>
              <w:rPr>
                <w:rFonts w:eastAsia="Times New Roman"/>
              </w:rPr>
              <w:t xml:space="preserve"> - only one structure, and pull </w:t>
            </w:r>
            <w:hyperlink r:id="rId1167" w:history="1">
              <w:r>
                <w:rPr>
                  <w:rStyle w:val="Hyperlink"/>
                  <w:rFonts w:eastAsia="Times New Roman"/>
                </w:rPr>
                <w:t>ExtensionDefinition</w:t>
              </w:r>
            </w:hyperlink>
            <w:r>
              <w:rPr>
                <w:rFonts w:eastAsia="Times New Roman"/>
              </w:rPr>
              <w:t xml:space="preserve"> out of Profile (3647, 3498), and pull </w:t>
            </w:r>
            <w:hyperlink r:id="rId1168" w:history="1">
              <w:r>
                <w:rPr>
                  <w:rStyle w:val="Hyperlink"/>
                  <w:rFonts w:eastAsia="Times New Roman"/>
                </w:rPr>
                <w:t>SearchParameter</w:t>
              </w:r>
            </w:hyperlink>
            <w:r>
              <w:rPr>
                <w:rFonts w:eastAsia="Times New Roman"/>
              </w:rPr>
              <w:t xml:space="preserve"> out (</w:t>
            </w:r>
            <w:hyperlink r:id="rId1169" w:history="1">
              <w:r>
                <w:rPr>
                  <w:rStyle w:val="Hyperlink"/>
                  <w:rFonts w:eastAsia="Times New Roman"/>
                </w:rPr>
                <w:t>3626</w:t>
              </w:r>
            </w:hyperlink>
            <w:r>
              <w:rPr>
                <w:rFonts w:eastAsia="Times New Roman"/>
              </w:rPr>
              <w:t>)</w:t>
            </w:r>
          </w:p>
          <w:p w:rsidR="00C51368" w:rsidRDefault="00C166DE">
            <w:pPr>
              <w:numPr>
                <w:ilvl w:val="0"/>
                <w:numId w:val="104"/>
              </w:numPr>
              <w:spacing w:before="100" w:beforeAutospacing="1" w:after="100" w:afterAutospacing="1"/>
              <w:rPr>
                <w:rFonts w:eastAsia="Times New Roman"/>
              </w:rPr>
            </w:pPr>
            <w:hyperlink r:id="rId1170" w:history="1">
              <w:r w:rsidR="00E43BD9">
                <w:rPr>
                  <w:rStyle w:val="Hyperlink"/>
                  <w:rFonts w:eastAsia="Times New Roman"/>
                </w:rPr>
                <w:t>Profile</w:t>
              </w:r>
            </w:hyperlink>
            <w:r w:rsidR="00E43BD9">
              <w:rPr>
                <w:rFonts w:eastAsia="Times New Roman"/>
              </w:rPr>
              <w:t>: allow 0..* discriminator (</w:t>
            </w:r>
            <w:hyperlink r:id="rId1171" w:history="1">
              <w:r w:rsidR="00E43BD9">
                <w:rPr>
                  <w:rStyle w:val="Hyperlink"/>
                  <w:rFonts w:eastAsia="Times New Roman"/>
                </w:rPr>
                <w:t>3131</w:t>
              </w:r>
            </w:hyperlink>
            <w:r w:rsidR="00E43BD9">
              <w:rPr>
                <w:rFonts w:eastAsia="Times New Roman"/>
              </w:rPr>
              <w:t>), and change the way discriminators work across resource boundaries (</w:t>
            </w:r>
            <w:hyperlink r:id="rId1172" w:history="1">
              <w:r w:rsidR="00E43BD9">
                <w:rPr>
                  <w:rStyle w:val="Hyperlink"/>
                  <w:rFonts w:eastAsia="Times New Roman"/>
                </w:rPr>
                <w:t>3124</w:t>
              </w:r>
            </w:hyperlink>
            <w:r w:rsidR="00E43BD9">
              <w:rPr>
                <w:rFonts w:eastAsia="Times New Roman"/>
              </w:rPr>
              <w:t>) + generate multiple types properly (</w:t>
            </w:r>
            <w:hyperlink r:id="rId1173" w:history="1">
              <w:r w:rsidR="00E43BD9">
                <w:rPr>
                  <w:rStyle w:val="Hyperlink"/>
                  <w:rFonts w:eastAsia="Times New Roman"/>
                </w:rPr>
                <w:t>2856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74" w:history="1">
              <w:r>
                <w:rPr>
                  <w:rStyle w:val="Hyperlink"/>
                  <w:rFonts w:eastAsia="Times New Roman"/>
                </w:rPr>
                <w:t>3686</w:t>
              </w:r>
            </w:hyperlink>
            <w:r>
              <w:rPr>
                <w:rFonts w:eastAsia="Times New Roman"/>
              </w:rPr>
              <w:t>)</w:t>
            </w:r>
          </w:p>
          <w:p w:rsidR="00C51368" w:rsidRDefault="00C166DE">
            <w:pPr>
              <w:numPr>
                <w:ilvl w:val="0"/>
                <w:numId w:val="104"/>
              </w:numPr>
              <w:spacing w:before="100" w:beforeAutospacing="1" w:after="100" w:afterAutospacing="1"/>
              <w:rPr>
                <w:rFonts w:eastAsia="Times New Roman"/>
              </w:rPr>
            </w:pPr>
            <w:hyperlink r:id="rId1175" w:history="1">
              <w:r w:rsidR="00E43BD9">
                <w:rPr>
                  <w:rStyle w:val="Hyperlink"/>
                  <w:rFonts w:eastAsia="Times New Roman"/>
                </w:rPr>
                <w:t>Patient</w:t>
              </w:r>
            </w:hyperlink>
            <w:r w:rsidR="00E43BD9">
              <w:rPr>
                <w:rFonts w:eastAsia="Times New Roman"/>
              </w:rPr>
              <w:t>: separate birth time from birthDate (</w:t>
            </w:r>
            <w:hyperlink r:id="rId1176" w:history="1">
              <w:r w:rsidR="00E43BD9">
                <w:rPr>
                  <w:rStyle w:val="Hyperlink"/>
                  <w:rFonts w:eastAsia="Times New Roman"/>
                </w:rPr>
                <w:t>3731</w:t>
              </w:r>
            </w:hyperlink>
            <w:r w:rsidR="00E43BD9">
              <w:rPr>
                <w:rFonts w:eastAsia="Times New Roman"/>
              </w:rPr>
              <w:t xml:space="preserve">), Change Administrative </w:t>
            </w:r>
            <w:r w:rsidR="00E43BD9">
              <w:rPr>
                <w:rFonts w:eastAsia="Times New Roman"/>
              </w:rPr>
              <w:lastRenderedPageBreak/>
              <w:t>Gender from a CodableConcept to a Code. Also fixed the values as male|female|other|unknown with mappings to v2 and v3 (</w:t>
            </w:r>
            <w:hyperlink r:id="rId1177" w:history="1">
              <w:r w:rsidR="00E43BD9">
                <w:rPr>
                  <w:rStyle w:val="Hyperlink"/>
                  <w:rFonts w:eastAsia="Times New Roman"/>
                </w:rPr>
                <w:t>3070</w:t>
              </w:r>
            </w:hyperlink>
            <w:r w:rsidR="00E43BD9">
              <w:rPr>
                <w:rFonts w:eastAsia="Times New Roman"/>
              </w:rPr>
              <w:t>)</w:t>
            </w:r>
          </w:p>
          <w:p w:rsidR="00C51368" w:rsidRDefault="00C166DE">
            <w:pPr>
              <w:numPr>
                <w:ilvl w:val="0"/>
                <w:numId w:val="104"/>
              </w:numPr>
              <w:spacing w:before="100" w:beforeAutospacing="1" w:after="100" w:afterAutospacing="1"/>
              <w:rPr>
                <w:rFonts w:eastAsia="Times New Roman"/>
              </w:rPr>
            </w:pPr>
            <w:hyperlink r:id="rId1178" w:history="1">
              <w:r w:rsidR="00E43BD9">
                <w:rPr>
                  <w:rStyle w:val="Hyperlink"/>
                  <w:rFonts w:eastAsia="Times New Roman"/>
                </w:rPr>
                <w:t>DocumentReference</w:t>
              </w:r>
            </w:hyperlink>
            <w:r w:rsidR="00E43BD9">
              <w:rPr>
                <w:rFonts w:eastAsia="Times New Roman"/>
              </w:rPr>
              <w:t>: change encoding of Hash to Base64 (</w:t>
            </w:r>
            <w:hyperlink r:id="rId1179" w:history="1">
              <w:r w:rsidR="00E43BD9">
                <w:rPr>
                  <w:rStyle w:val="Hyperlink"/>
                  <w:rFonts w:eastAsia="Times New Roman"/>
                </w:rPr>
                <w:t>3291</w:t>
              </w:r>
            </w:hyperlink>
            <w:r w:rsidR="00E43BD9">
              <w:rPr>
                <w:rFonts w:eastAsia="Times New Roman"/>
              </w:rPr>
              <w:t>)</w:t>
            </w:r>
          </w:p>
          <w:p w:rsidR="00C51368" w:rsidRDefault="00C166DE">
            <w:pPr>
              <w:numPr>
                <w:ilvl w:val="0"/>
                <w:numId w:val="104"/>
              </w:numPr>
              <w:spacing w:before="100" w:beforeAutospacing="1" w:after="100" w:afterAutospacing="1"/>
              <w:rPr>
                <w:rFonts w:eastAsia="Times New Roman"/>
              </w:rPr>
            </w:pPr>
            <w:hyperlink r:id="rId1180" w:history="1">
              <w:r w:rsidR="00E43BD9">
                <w:rPr>
                  <w:rStyle w:val="Hyperlink"/>
                  <w:rFonts w:eastAsia="Times New Roman"/>
                </w:rPr>
                <w:t>Group</w:t>
              </w:r>
            </w:hyperlink>
            <w:r w:rsidR="00E43BD9">
              <w:rPr>
                <w:rFonts w:eastAsia="Times New Roman"/>
              </w:rPr>
              <w:t>: rename header to title (</w:t>
            </w:r>
            <w:hyperlink r:id="rId1181" w:history="1">
              <w:r w:rsidR="00E43BD9">
                <w:rPr>
                  <w:rStyle w:val="Hyperlink"/>
                  <w:rFonts w:eastAsia="Times New Roman"/>
                </w:rPr>
                <w:t>3126</w:t>
              </w:r>
            </w:hyperlink>
            <w:r w:rsidR="00E43BD9">
              <w:rPr>
                <w:rFonts w:eastAsia="Times New Roman"/>
              </w:rPr>
              <w:t>)</w:t>
            </w:r>
          </w:p>
          <w:p w:rsidR="00C51368" w:rsidRDefault="00C166DE">
            <w:pPr>
              <w:numPr>
                <w:ilvl w:val="0"/>
                <w:numId w:val="104"/>
              </w:numPr>
              <w:spacing w:before="100" w:beforeAutospacing="1" w:after="100" w:afterAutospacing="1"/>
              <w:rPr>
                <w:rFonts w:eastAsia="Times New Roman"/>
              </w:rPr>
            </w:pPr>
            <w:hyperlink r:id="rId1182" w:history="1">
              <w:r w:rsidR="00E43BD9">
                <w:rPr>
                  <w:rStyle w:val="Hyperlink"/>
                  <w:rFonts w:eastAsia="Times New Roman"/>
                </w:rPr>
                <w:t>Condition</w:t>
              </w:r>
            </w:hyperlink>
            <w:r w:rsidR="00E43BD9">
              <w:rPr>
                <w:rFonts w:eastAsia="Times New Roman"/>
              </w:rPr>
              <w:t>: split relatedItem into two (</w:t>
            </w:r>
            <w:hyperlink r:id="rId1183" w:history="1">
              <w:r w:rsidR="00E43BD9">
                <w:rPr>
                  <w:rStyle w:val="Hyperlink"/>
                  <w:rFonts w:eastAsia="Times New Roman"/>
                </w:rPr>
                <w:t>3111</w:t>
              </w:r>
            </w:hyperlink>
            <w:r w:rsidR="00E43BD9">
              <w:rPr>
                <w:rFonts w:eastAsia="Times New Roman"/>
              </w:rPr>
              <w:t>)</w:t>
            </w:r>
          </w:p>
          <w:p w:rsidR="00C51368" w:rsidRDefault="00C166DE">
            <w:pPr>
              <w:numPr>
                <w:ilvl w:val="0"/>
                <w:numId w:val="104"/>
              </w:numPr>
              <w:spacing w:before="100" w:beforeAutospacing="1" w:after="100" w:afterAutospacing="1"/>
              <w:rPr>
                <w:rFonts w:eastAsia="Times New Roman"/>
              </w:rPr>
            </w:pPr>
            <w:hyperlink r:id="rId1184" w:history="1">
              <w:r w:rsidR="00E43BD9">
                <w:rPr>
                  <w:rStyle w:val="Hyperlink"/>
                  <w:rFonts w:eastAsia="Times New Roman"/>
                </w:rPr>
                <w:t>Questionnaire</w:t>
              </w:r>
            </w:hyperlink>
            <w:r w:rsidR="00E43BD9">
              <w:rPr>
                <w:rFonts w:eastAsia="Times New Roman"/>
              </w:rPr>
              <w:t>: drop questionnaire.group.question.remarks (</w:t>
            </w:r>
            <w:hyperlink r:id="rId1185" w:history="1">
              <w:r w:rsidR="00E43BD9">
                <w:rPr>
                  <w:rStyle w:val="Hyperlink"/>
                  <w:rFonts w:eastAsia="Times New Roman"/>
                </w:rPr>
                <w:t>3255</w:t>
              </w:r>
            </w:hyperlink>
            <w:r w:rsidR="00E43BD9">
              <w:rPr>
                <w:rFonts w:eastAsia="Times New Roman"/>
              </w:rPr>
              <w:t>) and move omitReason from extension to base resource (</w:t>
            </w:r>
            <w:hyperlink r:id="rId1186" w:history="1">
              <w:r w:rsidR="00E43BD9">
                <w:rPr>
                  <w:rStyle w:val="Hyperlink"/>
                  <w:rFonts w:eastAsia="Times New Roman"/>
                </w:rPr>
                <w:t>3260</w:t>
              </w:r>
            </w:hyperlink>
            <w:r w:rsidR="00E43BD9">
              <w:rPr>
                <w:rFonts w:eastAsia="Times New Roman"/>
              </w:rPr>
              <w:t>)</w:t>
            </w:r>
          </w:p>
          <w:p w:rsidR="00C51368" w:rsidRDefault="00C166DE">
            <w:pPr>
              <w:numPr>
                <w:ilvl w:val="0"/>
                <w:numId w:val="104"/>
              </w:numPr>
              <w:spacing w:before="100" w:beforeAutospacing="1" w:after="100" w:afterAutospacing="1"/>
              <w:rPr>
                <w:rFonts w:eastAsia="Times New Roman"/>
              </w:rPr>
            </w:pPr>
            <w:hyperlink r:id="rId1187" w:history="1">
              <w:r w:rsidR="00E43BD9">
                <w:rPr>
                  <w:rStyle w:val="Hyperlink"/>
                  <w:rFonts w:eastAsia="Times New Roman"/>
                </w:rPr>
                <w:t>QuestionnaireResponse</w:t>
              </w:r>
            </w:hyperlink>
            <w:r w:rsidR="00E43BD9">
              <w:rPr>
                <w:rFonts w:eastAsia="Times New Roman"/>
              </w:rPr>
              <w:t>: allow multiple answers (</w:t>
            </w:r>
            <w:hyperlink r:id="rId1188" w:history="1">
              <w:r w:rsidR="00E43BD9">
                <w:rPr>
                  <w:rStyle w:val="Hyperlink"/>
                  <w:rFonts w:eastAsia="Times New Roman"/>
                </w:rPr>
                <w:t>3146</w:t>
              </w:r>
            </w:hyperlink>
            <w:r w:rsidR="00E43BD9">
              <w:rPr>
                <w:rFonts w:eastAsia="Times New Roman"/>
              </w:rPr>
              <w:t xml:space="preserve">) </w:t>
            </w:r>
          </w:p>
          <w:p w:rsidR="00C51368" w:rsidRDefault="00C166DE">
            <w:pPr>
              <w:numPr>
                <w:ilvl w:val="0"/>
                <w:numId w:val="104"/>
              </w:numPr>
              <w:spacing w:before="100" w:beforeAutospacing="1" w:after="100" w:afterAutospacing="1"/>
              <w:rPr>
                <w:rFonts w:eastAsia="Times New Roman"/>
              </w:rPr>
            </w:pPr>
            <w:hyperlink r:id="rId1189"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90" w:history="1">
              <w:r w:rsidR="00E43BD9">
                <w:rPr>
                  <w:rStyle w:val="Hyperlink"/>
                  <w:rFonts w:eastAsia="Times New Roman"/>
                </w:rPr>
                <w:t>3258</w:t>
              </w:r>
            </w:hyperlink>
            <w:r w:rsidR="00E43BD9">
              <w:rPr>
                <w:rFonts w:eastAsia="Times New Roman"/>
              </w:rPr>
              <w:t>), added new rules about expansion content (</w:t>
            </w:r>
            <w:hyperlink r:id="rId1191" w:history="1">
              <w:r w:rsidR="00E43BD9">
                <w:rPr>
                  <w:rStyle w:val="Hyperlink"/>
                  <w:rFonts w:eastAsia="Times New Roman"/>
                </w:rPr>
                <w:t>3138</w:t>
              </w:r>
            </w:hyperlink>
            <w:r w:rsidR="00E43BD9">
              <w:rPr>
                <w:rFonts w:eastAsia="Times New Roman"/>
              </w:rPr>
              <w:t>)</w:t>
            </w:r>
          </w:p>
          <w:p w:rsidR="00C51368" w:rsidRDefault="00C166DE">
            <w:pPr>
              <w:numPr>
                <w:ilvl w:val="0"/>
                <w:numId w:val="104"/>
              </w:numPr>
              <w:spacing w:before="100" w:beforeAutospacing="1" w:after="100" w:afterAutospacing="1"/>
              <w:rPr>
                <w:rFonts w:eastAsia="Times New Roman"/>
              </w:rPr>
            </w:pPr>
            <w:hyperlink r:id="rId1192" w:history="1">
              <w:r w:rsidR="00E43BD9">
                <w:rPr>
                  <w:rStyle w:val="Hyperlink"/>
                  <w:rFonts w:eastAsia="Times New Roman"/>
                </w:rPr>
                <w:t>Media</w:t>
              </w:r>
            </w:hyperlink>
            <w:r w:rsidR="00E43BD9">
              <w:rPr>
                <w:rFonts w:eastAsia="Times New Roman"/>
              </w:rPr>
              <w:t>: Rename element 'dateTime' to 'created' (</w:t>
            </w:r>
            <w:hyperlink r:id="rId1193" w:history="1">
              <w:r w:rsidR="00E43BD9">
                <w:rPr>
                  <w:rStyle w:val="Hyperlink"/>
                  <w:rFonts w:eastAsia="Times New Roman"/>
                </w:rPr>
                <w:t>3174</w:t>
              </w:r>
            </w:hyperlink>
            <w:r w:rsidR="00E43BD9">
              <w:rPr>
                <w:rFonts w:eastAsia="Times New Roman"/>
              </w:rPr>
              <w:t>) and length to duration (</w:t>
            </w:r>
            <w:hyperlink r:id="rId1194" w:history="1">
              <w:r w:rsidR="00E43BD9">
                <w:rPr>
                  <w:rStyle w:val="Hyperlink"/>
                  <w:rFonts w:eastAsia="Times New Roman"/>
                </w:rPr>
                <w:t>2866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95" w:history="1">
              <w:r>
                <w:rPr>
                  <w:rStyle w:val="Hyperlink"/>
                  <w:rFonts w:eastAsia="Times New Roman"/>
                </w:rPr>
                <w:t>AllergyIntolerance</w:t>
              </w:r>
            </w:hyperlink>
          </w:p>
          <w:p w:rsidR="00C51368" w:rsidRDefault="00C166DE">
            <w:pPr>
              <w:numPr>
                <w:ilvl w:val="0"/>
                <w:numId w:val="104"/>
              </w:numPr>
              <w:spacing w:before="100" w:beforeAutospacing="1" w:after="100" w:afterAutospacing="1"/>
              <w:rPr>
                <w:rFonts w:eastAsia="Times New Roman"/>
              </w:rPr>
            </w:pPr>
            <w:hyperlink r:id="rId1196"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rsidR="00C51368" w:rsidRDefault="00C166DE">
            <w:pPr>
              <w:numPr>
                <w:ilvl w:val="0"/>
                <w:numId w:val="104"/>
              </w:numPr>
              <w:spacing w:before="100" w:beforeAutospacing="1" w:after="100" w:afterAutospacing="1"/>
              <w:rPr>
                <w:rFonts w:eastAsia="Times New Roman"/>
              </w:rPr>
            </w:pPr>
            <w:hyperlink r:id="rId1197" w:history="1">
              <w:r w:rsidR="00E43BD9">
                <w:rPr>
                  <w:rStyle w:val="Hyperlink"/>
                  <w:rFonts w:eastAsia="Times New Roman"/>
                </w:rPr>
                <w:t>FamilyMemberHistory</w:t>
              </w:r>
            </w:hyperlink>
            <w:r w:rsidR="00E43BD9">
              <w:rPr>
                <w:rFonts w:eastAsia="Times New Roman"/>
              </w:rPr>
              <w:t xml:space="preserve"> combined with </w:t>
            </w:r>
            <w:hyperlink r:id="rId1198"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rsidR="00C51368" w:rsidRDefault="00C166DE">
            <w:pPr>
              <w:numPr>
                <w:ilvl w:val="0"/>
                <w:numId w:val="104"/>
              </w:numPr>
              <w:spacing w:before="100" w:beforeAutospacing="1" w:after="100" w:afterAutospacing="1"/>
              <w:rPr>
                <w:rFonts w:eastAsia="Times New Roman"/>
              </w:rPr>
            </w:pPr>
            <w:hyperlink r:id="rId1199"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rsidR="00C51368" w:rsidRDefault="00C166DE">
            <w:pPr>
              <w:numPr>
                <w:ilvl w:val="0"/>
                <w:numId w:val="104"/>
              </w:numPr>
              <w:spacing w:before="100" w:beforeAutospacing="1" w:after="100" w:afterAutospacing="1"/>
              <w:rPr>
                <w:rFonts w:eastAsia="Times New Roman"/>
              </w:rPr>
            </w:pPr>
            <w:hyperlink r:id="rId1200"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rsidR="00C51368" w:rsidRDefault="00C51368">
            <w:pPr>
              <w:numPr>
                <w:ilvl w:val="0"/>
                <w:numId w:val="104"/>
              </w:numPr>
              <w:spacing w:before="100" w:beforeAutospacing="1" w:after="100" w:afterAutospacing="1"/>
              <w:rPr>
                <w:rFonts w:eastAsia="Times New Roman"/>
              </w:rPr>
            </w:pPr>
          </w:p>
          <w:p w:rsidR="00C51368" w:rsidRDefault="00E43BD9">
            <w:pPr>
              <w:pStyle w:val="NormalWeb"/>
            </w:pPr>
            <w:r>
              <w:t>New Resources:</w:t>
            </w:r>
          </w:p>
          <w:p w:rsidR="00C51368" w:rsidRDefault="00C166DE">
            <w:pPr>
              <w:numPr>
                <w:ilvl w:val="0"/>
                <w:numId w:val="105"/>
              </w:numPr>
              <w:spacing w:before="100" w:beforeAutospacing="1" w:after="100" w:afterAutospacing="1"/>
              <w:rPr>
                <w:rFonts w:eastAsia="Times New Roman"/>
              </w:rPr>
            </w:pPr>
            <w:hyperlink r:id="rId1201" w:history="1">
              <w:r w:rsidR="00E43BD9">
                <w:rPr>
                  <w:rStyle w:val="Hyperlink"/>
                  <w:rFonts w:eastAsia="Times New Roman"/>
                </w:rPr>
                <w:t>Appointment</w:t>
              </w:r>
            </w:hyperlink>
          </w:p>
          <w:p w:rsidR="00C51368" w:rsidRDefault="00C166DE">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AppointmentResponse</w:t>
              </w:r>
            </w:hyperlink>
          </w:p>
          <w:p w:rsidR="00C51368" w:rsidRDefault="00C166DE">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Basic</w:t>
              </w:r>
            </w:hyperlink>
          </w:p>
          <w:p w:rsidR="00C51368" w:rsidRDefault="00C166DE">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ClaimResponse</w:t>
              </w:r>
            </w:hyperlink>
          </w:p>
          <w:p w:rsidR="00C51368" w:rsidRDefault="00C166DE">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ClinicalImpression</w:t>
              </w:r>
            </w:hyperlink>
          </w:p>
          <w:p w:rsidR="00C51368" w:rsidRDefault="00C166DE">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Communication</w:t>
              </w:r>
            </w:hyperlink>
          </w:p>
          <w:p w:rsidR="00C51368" w:rsidRDefault="00C166DE">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CommunicationRequest</w:t>
              </w:r>
            </w:hyperlink>
          </w:p>
          <w:p w:rsidR="00C51368" w:rsidRDefault="00C166DE">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Contract</w:t>
              </w:r>
            </w:hyperlink>
          </w:p>
          <w:p w:rsidR="00C51368" w:rsidRDefault="00C166DE">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Contraindication</w:t>
              </w:r>
            </w:hyperlink>
          </w:p>
          <w:p w:rsidR="00C51368" w:rsidRDefault="00C166DE">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Coverage</w:t>
              </w:r>
            </w:hyperlink>
          </w:p>
          <w:p w:rsidR="00C51368" w:rsidRDefault="00C166DE">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DataElement</w:t>
              </w:r>
            </w:hyperlink>
          </w:p>
          <w:p w:rsidR="00C51368" w:rsidRDefault="00C166DE">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DeviceComponent</w:t>
              </w:r>
            </w:hyperlink>
          </w:p>
          <w:p w:rsidR="00C51368" w:rsidRDefault="00C166DE">
            <w:pPr>
              <w:numPr>
                <w:ilvl w:val="0"/>
                <w:numId w:val="105"/>
              </w:numPr>
              <w:spacing w:before="100" w:beforeAutospacing="1" w:after="100" w:afterAutospacing="1"/>
              <w:rPr>
                <w:rFonts w:eastAsia="Times New Roman"/>
              </w:rPr>
            </w:pPr>
            <w:hyperlink r:id="rId1213" w:history="1">
              <w:r w:rsidR="00E43BD9">
                <w:rPr>
                  <w:rStyle w:val="Hyperlink"/>
                  <w:rFonts w:eastAsia="Times New Roman"/>
                </w:rPr>
                <w:t>DeviceMetric</w:t>
              </w:r>
            </w:hyperlink>
          </w:p>
          <w:p w:rsidR="00C51368" w:rsidRDefault="00C166DE">
            <w:pPr>
              <w:numPr>
                <w:ilvl w:val="0"/>
                <w:numId w:val="105"/>
              </w:numPr>
              <w:spacing w:before="100" w:beforeAutospacing="1" w:after="100" w:afterAutospacing="1"/>
              <w:rPr>
                <w:rFonts w:eastAsia="Times New Roman"/>
              </w:rPr>
            </w:pPr>
            <w:hyperlink r:id="rId1214" w:history="1">
              <w:r w:rsidR="00E43BD9">
                <w:rPr>
                  <w:rStyle w:val="Hyperlink"/>
                  <w:rFonts w:eastAsia="Times New Roman"/>
                </w:rPr>
                <w:t>DeviceUseRequest</w:t>
              </w:r>
            </w:hyperlink>
            <w:r w:rsidR="00E43BD9">
              <w:rPr>
                <w:rFonts w:eastAsia="Times New Roman"/>
              </w:rPr>
              <w:t xml:space="preserve"> </w:t>
            </w:r>
          </w:p>
          <w:p w:rsidR="00C51368" w:rsidRDefault="00C166DE">
            <w:pPr>
              <w:numPr>
                <w:ilvl w:val="0"/>
                <w:numId w:val="105"/>
              </w:numPr>
              <w:spacing w:before="100" w:beforeAutospacing="1" w:after="100" w:afterAutospacing="1"/>
              <w:rPr>
                <w:rFonts w:eastAsia="Times New Roman"/>
              </w:rPr>
            </w:pPr>
            <w:hyperlink r:id="rId1215" w:history="1">
              <w:r w:rsidR="00E43BD9">
                <w:rPr>
                  <w:rStyle w:val="Hyperlink"/>
                  <w:rFonts w:eastAsia="Times New Roman"/>
                </w:rPr>
                <w:t>DeviceUseStatement</w:t>
              </w:r>
            </w:hyperlink>
          </w:p>
          <w:p w:rsidR="00C51368" w:rsidRDefault="00C166DE">
            <w:pPr>
              <w:numPr>
                <w:ilvl w:val="0"/>
                <w:numId w:val="105"/>
              </w:numPr>
              <w:spacing w:before="100" w:beforeAutospacing="1" w:after="100" w:afterAutospacing="1"/>
              <w:rPr>
                <w:rFonts w:eastAsia="Times New Roman"/>
              </w:rPr>
            </w:pPr>
            <w:hyperlink r:id="rId1216" w:history="1">
              <w:r w:rsidR="00E43BD9">
                <w:rPr>
                  <w:rStyle w:val="Hyperlink"/>
                  <w:rFonts w:eastAsia="Times New Roman"/>
                </w:rPr>
                <w:t>EligibilityRequest</w:t>
              </w:r>
            </w:hyperlink>
          </w:p>
          <w:p w:rsidR="00C51368" w:rsidRDefault="00C166DE">
            <w:pPr>
              <w:numPr>
                <w:ilvl w:val="0"/>
                <w:numId w:val="105"/>
              </w:numPr>
              <w:spacing w:before="100" w:beforeAutospacing="1" w:after="100" w:afterAutospacing="1"/>
              <w:rPr>
                <w:rFonts w:eastAsia="Times New Roman"/>
              </w:rPr>
            </w:pPr>
            <w:hyperlink r:id="rId1217" w:history="1">
              <w:r w:rsidR="00E43BD9">
                <w:rPr>
                  <w:rStyle w:val="Hyperlink"/>
                  <w:rFonts w:eastAsia="Times New Roman"/>
                </w:rPr>
                <w:t>EligibilityResponse</w:t>
              </w:r>
            </w:hyperlink>
          </w:p>
          <w:p w:rsidR="00C51368" w:rsidRDefault="00C166DE">
            <w:pPr>
              <w:numPr>
                <w:ilvl w:val="0"/>
                <w:numId w:val="105"/>
              </w:numPr>
              <w:spacing w:before="100" w:beforeAutospacing="1" w:after="100" w:afterAutospacing="1"/>
              <w:rPr>
                <w:rFonts w:eastAsia="Times New Roman"/>
              </w:rPr>
            </w:pPr>
            <w:hyperlink r:id="rId1218" w:history="1">
              <w:r w:rsidR="00E43BD9">
                <w:rPr>
                  <w:rStyle w:val="Hyperlink"/>
                  <w:rFonts w:eastAsia="Times New Roman"/>
                </w:rPr>
                <w:t>EnrollmentRequest</w:t>
              </w:r>
            </w:hyperlink>
          </w:p>
          <w:p w:rsidR="00C51368" w:rsidRDefault="00C166DE">
            <w:pPr>
              <w:numPr>
                <w:ilvl w:val="0"/>
                <w:numId w:val="105"/>
              </w:numPr>
              <w:spacing w:before="100" w:beforeAutospacing="1" w:after="100" w:afterAutospacing="1"/>
              <w:rPr>
                <w:rFonts w:eastAsia="Times New Roman"/>
              </w:rPr>
            </w:pPr>
            <w:hyperlink r:id="rId1219" w:history="1">
              <w:r w:rsidR="00E43BD9">
                <w:rPr>
                  <w:rStyle w:val="Hyperlink"/>
                  <w:rFonts w:eastAsia="Times New Roman"/>
                </w:rPr>
                <w:t>EnrollmentResponse</w:t>
              </w:r>
            </w:hyperlink>
          </w:p>
          <w:p w:rsidR="00C51368" w:rsidRDefault="00C166DE">
            <w:pPr>
              <w:numPr>
                <w:ilvl w:val="0"/>
                <w:numId w:val="105"/>
              </w:numPr>
              <w:spacing w:before="100" w:beforeAutospacing="1" w:after="100" w:afterAutospacing="1"/>
              <w:rPr>
                <w:rFonts w:eastAsia="Times New Roman"/>
              </w:rPr>
            </w:pPr>
            <w:hyperlink r:id="rId1220" w:history="1">
              <w:r w:rsidR="00E43BD9">
                <w:rPr>
                  <w:rStyle w:val="Hyperlink"/>
                  <w:rFonts w:eastAsia="Times New Roman"/>
                </w:rPr>
                <w:t>EpisodeOfCare</w:t>
              </w:r>
            </w:hyperlink>
          </w:p>
          <w:p w:rsidR="00C51368" w:rsidRDefault="00C166DE">
            <w:pPr>
              <w:numPr>
                <w:ilvl w:val="0"/>
                <w:numId w:val="105"/>
              </w:numPr>
              <w:spacing w:before="100" w:beforeAutospacing="1" w:after="100" w:afterAutospacing="1"/>
              <w:rPr>
                <w:rFonts w:eastAsia="Times New Roman"/>
              </w:rPr>
            </w:pPr>
            <w:hyperlink r:id="rId1221" w:history="1">
              <w:r w:rsidR="00E43BD9">
                <w:rPr>
                  <w:rStyle w:val="Hyperlink"/>
                  <w:rFonts w:eastAsia="Times New Roman"/>
                </w:rPr>
                <w:t>ExplanationOfBenefit</w:t>
              </w:r>
            </w:hyperlink>
          </w:p>
          <w:p w:rsidR="00C51368" w:rsidRDefault="00C166DE">
            <w:pPr>
              <w:numPr>
                <w:ilvl w:val="0"/>
                <w:numId w:val="105"/>
              </w:numPr>
              <w:spacing w:before="100" w:beforeAutospacing="1" w:after="100" w:afterAutospacing="1"/>
              <w:rPr>
                <w:rFonts w:eastAsia="Times New Roman"/>
              </w:rPr>
            </w:pPr>
            <w:hyperlink r:id="rId1222" w:history="1">
              <w:r w:rsidR="00E43BD9">
                <w:rPr>
                  <w:rStyle w:val="Hyperlink"/>
                  <w:rFonts w:eastAsia="Times New Roman"/>
                </w:rPr>
                <w:t>StructureDefinition</w:t>
              </w:r>
            </w:hyperlink>
          </w:p>
          <w:p w:rsidR="00C51368" w:rsidRDefault="00C166DE">
            <w:pPr>
              <w:numPr>
                <w:ilvl w:val="0"/>
                <w:numId w:val="105"/>
              </w:numPr>
              <w:spacing w:before="100" w:beforeAutospacing="1" w:after="100" w:afterAutospacing="1"/>
              <w:rPr>
                <w:rFonts w:eastAsia="Times New Roman"/>
              </w:rPr>
            </w:pPr>
            <w:hyperlink r:id="rId1223" w:history="1">
              <w:r w:rsidR="00E43BD9">
                <w:rPr>
                  <w:rStyle w:val="Hyperlink"/>
                  <w:rFonts w:eastAsia="Times New Roman"/>
                </w:rPr>
                <w:t>Goal</w:t>
              </w:r>
            </w:hyperlink>
            <w:r w:rsidR="00E43BD9">
              <w:rPr>
                <w:rFonts w:eastAsia="Times New Roman"/>
              </w:rPr>
              <w:t xml:space="preserve"> </w:t>
            </w:r>
          </w:p>
          <w:p w:rsidR="00C51368" w:rsidRDefault="00C166DE">
            <w:pPr>
              <w:numPr>
                <w:ilvl w:val="0"/>
                <w:numId w:val="105"/>
              </w:numPr>
              <w:spacing w:before="100" w:beforeAutospacing="1" w:after="100" w:afterAutospacing="1"/>
              <w:rPr>
                <w:rFonts w:eastAsia="Times New Roman"/>
              </w:rPr>
            </w:pPr>
            <w:hyperlink r:id="rId1224" w:history="1">
              <w:r w:rsidR="00E43BD9">
                <w:rPr>
                  <w:rStyle w:val="Hyperlink"/>
                  <w:rFonts w:eastAsia="Times New Roman"/>
                </w:rPr>
                <w:t>HealthcareService</w:t>
              </w:r>
            </w:hyperlink>
          </w:p>
          <w:p w:rsidR="00C51368" w:rsidRDefault="00C166DE">
            <w:pPr>
              <w:numPr>
                <w:ilvl w:val="0"/>
                <w:numId w:val="105"/>
              </w:numPr>
              <w:spacing w:before="100" w:beforeAutospacing="1" w:after="100" w:afterAutospacing="1"/>
              <w:rPr>
                <w:rFonts w:eastAsia="Times New Roman"/>
              </w:rPr>
            </w:pPr>
            <w:hyperlink r:id="rId1225" w:history="1">
              <w:r w:rsidR="00E43BD9">
                <w:rPr>
                  <w:rStyle w:val="Hyperlink"/>
                  <w:rFonts w:eastAsia="Times New Roman"/>
                </w:rPr>
                <w:t>ImagingObjectSelection</w:t>
              </w:r>
            </w:hyperlink>
          </w:p>
          <w:p w:rsidR="00C51368" w:rsidRDefault="00C166DE">
            <w:pPr>
              <w:numPr>
                <w:ilvl w:val="0"/>
                <w:numId w:val="105"/>
              </w:numPr>
              <w:spacing w:before="100" w:beforeAutospacing="1" w:after="100" w:afterAutospacing="1"/>
              <w:rPr>
                <w:rFonts w:eastAsia="Times New Roman"/>
              </w:rPr>
            </w:pPr>
            <w:hyperlink r:id="rId1226" w:history="1">
              <w:r w:rsidR="00E43BD9">
                <w:rPr>
                  <w:rStyle w:val="Hyperlink"/>
                  <w:rFonts w:eastAsia="Times New Roman"/>
                </w:rPr>
                <w:t>InstitutionalClaim</w:t>
              </w:r>
            </w:hyperlink>
          </w:p>
          <w:p w:rsidR="00C51368" w:rsidRDefault="00C166DE">
            <w:pPr>
              <w:numPr>
                <w:ilvl w:val="0"/>
                <w:numId w:val="105"/>
              </w:numPr>
              <w:spacing w:before="100" w:beforeAutospacing="1" w:after="100" w:afterAutospacing="1"/>
              <w:rPr>
                <w:rFonts w:eastAsia="Times New Roman"/>
              </w:rPr>
            </w:pPr>
            <w:hyperlink r:id="rId1227" w:history="1">
              <w:r w:rsidR="00E43BD9">
                <w:rPr>
                  <w:rStyle w:val="Hyperlink"/>
                  <w:rFonts w:eastAsia="Times New Roman"/>
                </w:rPr>
                <w:t>NamingSystem</w:t>
              </w:r>
            </w:hyperlink>
          </w:p>
          <w:p w:rsidR="00C51368" w:rsidRDefault="00C166DE">
            <w:pPr>
              <w:numPr>
                <w:ilvl w:val="0"/>
                <w:numId w:val="105"/>
              </w:numPr>
              <w:spacing w:before="100" w:beforeAutospacing="1" w:after="100" w:afterAutospacing="1"/>
              <w:rPr>
                <w:rFonts w:eastAsia="Times New Roman"/>
              </w:rPr>
            </w:pPr>
            <w:hyperlink r:id="rId1228" w:history="1">
              <w:r w:rsidR="00E43BD9">
                <w:rPr>
                  <w:rStyle w:val="Hyperlink"/>
                  <w:rFonts w:eastAsia="Times New Roman"/>
                </w:rPr>
                <w:t>NutritionOrder</w:t>
              </w:r>
            </w:hyperlink>
          </w:p>
          <w:p w:rsidR="00C51368" w:rsidRDefault="00C166DE">
            <w:pPr>
              <w:numPr>
                <w:ilvl w:val="0"/>
                <w:numId w:val="105"/>
              </w:numPr>
              <w:spacing w:before="100" w:beforeAutospacing="1" w:after="100" w:afterAutospacing="1"/>
              <w:rPr>
                <w:rFonts w:eastAsia="Times New Roman"/>
              </w:rPr>
            </w:pPr>
            <w:hyperlink r:id="rId1229" w:history="1">
              <w:r w:rsidR="00E43BD9">
                <w:rPr>
                  <w:rStyle w:val="Hyperlink"/>
                  <w:rFonts w:eastAsia="Times New Roman"/>
                </w:rPr>
                <w:t>OperationDefinition</w:t>
              </w:r>
            </w:hyperlink>
          </w:p>
          <w:p w:rsidR="00C51368" w:rsidRDefault="00C166DE">
            <w:pPr>
              <w:numPr>
                <w:ilvl w:val="0"/>
                <w:numId w:val="105"/>
              </w:numPr>
              <w:spacing w:before="100" w:beforeAutospacing="1" w:after="100" w:afterAutospacing="1"/>
              <w:rPr>
                <w:rFonts w:eastAsia="Times New Roman"/>
              </w:rPr>
            </w:pPr>
            <w:hyperlink r:id="rId1230" w:history="1">
              <w:r w:rsidR="00E43BD9">
                <w:rPr>
                  <w:rStyle w:val="Hyperlink"/>
                  <w:rFonts w:eastAsia="Times New Roman"/>
                </w:rPr>
                <w:t>OralHealthClaim</w:t>
              </w:r>
            </w:hyperlink>
          </w:p>
          <w:p w:rsidR="00C51368" w:rsidRDefault="00C166DE">
            <w:pPr>
              <w:numPr>
                <w:ilvl w:val="0"/>
                <w:numId w:val="105"/>
              </w:numPr>
              <w:spacing w:before="100" w:beforeAutospacing="1" w:after="100" w:afterAutospacing="1"/>
              <w:rPr>
                <w:rFonts w:eastAsia="Times New Roman"/>
              </w:rPr>
            </w:pPr>
            <w:hyperlink r:id="rId1231" w:history="1">
              <w:r w:rsidR="00E43BD9">
                <w:rPr>
                  <w:rStyle w:val="Hyperlink"/>
                  <w:rFonts w:eastAsia="Times New Roman"/>
                </w:rPr>
                <w:t>PaymentNotice</w:t>
              </w:r>
            </w:hyperlink>
          </w:p>
          <w:p w:rsidR="00C51368" w:rsidRDefault="00C166DE">
            <w:pPr>
              <w:numPr>
                <w:ilvl w:val="0"/>
                <w:numId w:val="105"/>
              </w:numPr>
              <w:spacing w:before="100" w:beforeAutospacing="1" w:after="100" w:afterAutospacing="1"/>
              <w:rPr>
                <w:rFonts w:eastAsia="Times New Roman"/>
              </w:rPr>
            </w:pPr>
            <w:hyperlink r:id="rId1232" w:history="1">
              <w:r w:rsidR="00E43BD9">
                <w:rPr>
                  <w:rStyle w:val="Hyperlink"/>
                  <w:rFonts w:eastAsia="Times New Roman"/>
                </w:rPr>
                <w:t>PaymentReconciliation</w:t>
              </w:r>
            </w:hyperlink>
          </w:p>
          <w:p w:rsidR="00C51368" w:rsidRDefault="00C166DE">
            <w:pPr>
              <w:numPr>
                <w:ilvl w:val="0"/>
                <w:numId w:val="105"/>
              </w:numPr>
              <w:spacing w:before="100" w:beforeAutospacing="1" w:after="100" w:afterAutospacing="1"/>
              <w:rPr>
                <w:rFonts w:eastAsia="Times New Roman"/>
              </w:rPr>
            </w:pPr>
            <w:hyperlink r:id="rId1233" w:history="1">
              <w:r w:rsidR="00E43BD9">
                <w:rPr>
                  <w:rStyle w:val="Hyperlink"/>
                  <w:rFonts w:eastAsia="Times New Roman"/>
                </w:rPr>
                <w:t>Person</w:t>
              </w:r>
            </w:hyperlink>
          </w:p>
          <w:p w:rsidR="00C51368" w:rsidRDefault="00C166DE">
            <w:pPr>
              <w:numPr>
                <w:ilvl w:val="0"/>
                <w:numId w:val="105"/>
              </w:numPr>
              <w:spacing w:before="100" w:beforeAutospacing="1" w:after="100" w:afterAutospacing="1"/>
              <w:rPr>
                <w:rFonts w:eastAsia="Times New Roman"/>
              </w:rPr>
            </w:pPr>
            <w:hyperlink r:id="rId1234" w:history="1">
              <w:r w:rsidR="00E43BD9">
                <w:rPr>
                  <w:rStyle w:val="Hyperlink"/>
                  <w:rFonts w:eastAsia="Times New Roman"/>
                </w:rPr>
                <w:t>PharmacyClaim</w:t>
              </w:r>
            </w:hyperlink>
          </w:p>
          <w:p w:rsidR="00C51368" w:rsidRDefault="00C166DE">
            <w:pPr>
              <w:numPr>
                <w:ilvl w:val="0"/>
                <w:numId w:val="105"/>
              </w:numPr>
              <w:spacing w:before="100" w:beforeAutospacing="1" w:after="100" w:afterAutospacing="1"/>
              <w:rPr>
                <w:rFonts w:eastAsia="Times New Roman"/>
              </w:rPr>
            </w:pPr>
            <w:hyperlink r:id="rId1235" w:history="1">
              <w:r w:rsidR="00E43BD9">
                <w:rPr>
                  <w:rStyle w:val="Hyperlink"/>
                  <w:rFonts w:eastAsia="Times New Roman"/>
                </w:rPr>
                <w:t>ProcedureRequest</w:t>
              </w:r>
            </w:hyperlink>
            <w:r w:rsidR="00E43BD9">
              <w:rPr>
                <w:rFonts w:eastAsia="Times New Roman"/>
              </w:rPr>
              <w:t xml:space="preserve"> </w:t>
            </w:r>
          </w:p>
          <w:p w:rsidR="00C51368" w:rsidRDefault="00C166DE">
            <w:pPr>
              <w:numPr>
                <w:ilvl w:val="0"/>
                <w:numId w:val="105"/>
              </w:numPr>
              <w:spacing w:before="100" w:beforeAutospacing="1" w:after="100" w:afterAutospacing="1"/>
              <w:rPr>
                <w:rFonts w:eastAsia="Times New Roman"/>
              </w:rPr>
            </w:pPr>
            <w:hyperlink r:id="rId1236" w:history="1">
              <w:r w:rsidR="00E43BD9">
                <w:rPr>
                  <w:rStyle w:val="Hyperlink"/>
                  <w:rFonts w:eastAsia="Times New Roman"/>
                </w:rPr>
                <w:t>ProfessionalClaim</w:t>
              </w:r>
            </w:hyperlink>
          </w:p>
          <w:p w:rsidR="00C51368" w:rsidRDefault="00C166DE">
            <w:pPr>
              <w:numPr>
                <w:ilvl w:val="0"/>
                <w:numId w:val="105"/>
              </w:numPr>
              <w:spacing w:before="100" w:beforeAutospacing="1" w:after="100" w:afterAutospacing="1"/>
              <w:rPr>
                <w:rFonts w:eastAsia="Times New Roman"/>
              </w:rPr>
            </w:pPr>
            <w:hyperlink r:id="rId1237" w:history="1">
              <w:r w:rsidR="00E43BD9">
                <w:rPr>
                  <w:rStyle w:val="Hyperlink"/>
                  <w:rFonts w:eastAsia="Times New Roman"/>
                </w:rPr>
                <w:t>QuestionnaireResponse</w:t>
              </w:r>
            </w:hyperlink>
          </w:p>
          <w:p w:rsidR="00C51368" w:rsidRDefault="00C166DE">
            <w:pPr>
              <w:numPr>
                <w:ilvl w:val="0"/>
                <w:numId w:val="105"/>
              </w:numPr>
              <w:spacing w:before="100" w:beforeAutospacing="1" w:after="100" w:afterAutospacing="1"/>
              <w:rPr>
                <w:rFonts w:eastAsia="Times New Roman"/>
              </w:rPr>
            </w:pPr>
            <w:hyperlink r:id="rId1238" w:history="1">
              <w:r w:rsidR="00E43BD9">
                <w:rPr>
                  <w:rStyle w:val="Hyperlink"/>
                  <w:rFonts w:eastAsia="Times New Roman"/>
                </w:rPr>
                <w:t>ReferralRequest</w:t>
              </w:r>
            </w:hyperlink>
          </w:p>
          <w:p w:rsidR="00C51368" w:rsidRDefault="00C166DE">
            <w:pPr>
              <w:numPr>
                <w:ilvl w:val="0"/>
                <w:numId w:val="105"/>
              </w:numPr>
              <w:spacing w:before="100" w:beforeAutospacing="1" w:after="100" w:afterAutospacing="1"/>
              <w:rPr>
                <w:rFonts w:eastAsia="Times New Roman"/>
              </w:rPr>
            </w:pPr>
            <w:hyperlink r:id="rId1239" w:history="1">
              <w:r w:rsidR="00E43BD9">
                <w:rPr>
                  <w:rStyle w:val="Hyperlink"/>
                  <w:rFonts w:eastAsia="Times New Roman"/>
                </w:rPr>
                <w:t>RiskAssessment</w:t>
              </w:r>
            </w:hyperlink>
          </w:p>
          <w:p w:rsidR="00C51368" w:rsidRDefault="00C166DE">
            <w:pPr>
              <w:numPr>
                <w:ilvl w:val="0"/>
                <w:numId w:val="105"/>
              </w:numPr>
              <w:spacing w:before="100" w:beforeAutospacing="1" w:after="100" w:afterAutospacing="1"/>
              <w:rPr>
                <w:rFonts w:eastAsia="Times New Roman"/>
              </w:rPr>
            </w:pPr>
            <w:hyperlink r:id="rId1240" w:history="1">
              <w:r w:rsidR="00E43BD9">
                <w:rPr>
                  <w:rStyle w:val="Hyperlink"/>
                  <w:rFonts w:eastAsia="Times New Roman"/>
                </w:rPr>
                <w:t>SearchParameter</w:t>
              </w:r>
            </w:hyperlink>
          </w:p>
          <w:p w:rsidR="00C51368" w:rsidRDefault="00C166DE">
            <w:pPr>
              <w:numPr>
                <w:ilvl w:val="0"/>
                <w:numId w:val="105"/>
              </w:numPr>
              <w:spacing w:before="100" w:beforeAutospacing="1" w:after="100" w:afterAutospacing="1"/>
              <w:rPr>
                <w:rFonts w:eastAsia="Times New Roman"/>
              </w:rPr>
            </w:pPr>
            <w:hyperlink r:id="rId1241" w:history="1">
              <w:r w:rsidR="00E43BD9">
                <w:rPr>
                  <w:rStyle w:val="Hyperlink"/>
                  <w:rFonts w:eastAsia="Times New Roman"/>
                </w:rPr>
                <w:t>Schedule</w:t>
              </w:r>
            </w:hyperlink>
          </w:p>
          <w:p w:rsidR="00C51368" w:rsidRDefault="00C166DE">
            <w:pPr>
              <w:numPr>
                <w:ilvl w:val="0"/>
                <w:numId w:val="105"/>
              </w:numPr>
              <w:spacing w:before="100" w:beforeAutospacing="1" w:after="100" w:afterAutospacing="1"/>
              <w:rPr>
                <w:rFonts w:eastAsia="Times New Roman"/>
              </w:rPr>
            </w:pPr>
            <w:hyperlink r:id="rId1242" w:history="1">
              <w:r w:rsidR="00E43BD9">
                <w:rPr>
                  <w:rStyle w:val="Hyperlink"/>
                  <w:rFonts w:eastAsia="Times New Roman"/>
                </w:rPr>
                <w:t>Slot</w:t>
              </w:r>
            </w:hyperlink>
          </w:p>
          <w:p w:rsidR="00C51368" w:rsidRDefault="00C166DE">
            <w:pPr>
              <w:numPr>
                <w:ilvl w:val="0"/>
                <w:numId w:val="105"/>
              </w:numPr>
              <w:spacing w:before="100" w:beforeAutospacing="1" w:after="100" w:afterAutospacing="1"/>
              <w:rPr>
                <w:rFonts w:eastAsia="Times New Roman"/>
              </w:rPr>
            </w:pPr>
            <w:hyperlink r:id="rId1243" w:history="1">
              <w:r w:rsidR="00E43BD9">
                <w:rPr>
                  <w:rStyle w:val="Hyperlink"/>
                  <w:rFonts w:eastAsia="Times New Roman"/>
                </w:rPr>
                <w:t>Subscription</w:t>
              </w:r>
            </w:hyperlink>
          </w:p>
          <w:p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rsidR="00C51368" w:rsidRDefault="00C166DE">
            <w:pPr>
              <w:numPr>
                <w:ilvl w:val="0"/>
                <w:numId w:val="105"/>
              </w:numPr>
              <w:spacing w:before="100" w:beforeAutospacing="1" w:after="100" w:afterAutospacing="1"/>
              <w:rPr>
                <w:rFonts w:eastAsia="Times New Roman"/>
              </w:rPr>
            </w:pPr>
            <w:hyperlink r:id="rId1244" w:history="1">
              <w:r w:rsidR="00E43BD9">
                <w:rPr>
                  <w:rStyle w:val="Hyperlink"/>
                  <w:rFonts w:eastAsia="Times New Roman"/>
                </w:rPr>
                <w:t>VisionClaim</w:t>
              </w:r>
            </w:hyperlink>
          </w:p>
          <w:p w:rsidR="00C51368" w:rsidRDefault="00C166DE">
            <w:pPr>
              <w:numPr>
                <w:ilvl w:val="0"/>
                <w:numId w:val="105"/>
              </w:numPr>
              <w:spacing w:before="100" w:beforeAutospacing="1" w:after="100" w:afterAutospacing="1"/>
              <w:rPr>
                <w:rFonts w:eastAsia="Times New Roman"/>
              </w:rPr>
            </w:pPr>
            <w:hyperlink r:id="rId1245" w:history="1">
              <w:r w:rsidR="00E43BD9">
                <w:rPr>
                  <w:rStyle w:val="Hyperlink"/>
                  <w:rFonts w:eastAsia="Times New Roman"/>
                </w:rPr>
                <w:t>VisionPrescription</w:t>
              </w:r>
            </w:hyperlink>
          </w:p>
          <w:p w:rsidR="00C51368" w:rsidRDefault="00E43BD9">
            <w:pPr>
              <w:pStyle w:val="NormalWeb"/>
            </w:pPr>
            <w:r>
              <w:t xml:space="preserve">New Implementation Guides (see </w:t>
            </w:r>
            <w:hyperlink r:id="rId1246" w:history="1">
              <w:r>
                <w:rPr>
                  <w:rStyle w:val="Hyperlink"/>
                </w:rPr>
                <w:t>discussion of status</w:t>
              </w:r>
            </w:hyperlink>
            <w:r>
              <w:t>)</w:t>
            </w:r>
          </w:p>
          <w:p w:rsidR="00C51368" w:rsidRDefault="00C166DE">
            <w:pPr>
              <w:numPr>
                <w:ilvl w:val="0"/>
                <w:numId w:val="106"/>
              </w:numPr>
              <w:spacing w:before="100" w:beforeAutospacing="1" w:after="100" w:afterAutospacing="1"/>
              <w:rPr>
                <w:rFonts w:eastAsia="Times New Roman"/>
              </w:rPr>
            </w:pPr>
            <w:hyperlink r:id="rId1247" w:history="1">
              <w:r w:rsidR="00E43BD9">
                <w:rPr>
                  <w:rStyle w:val="Hyperlink"/>
                  <w:rFonts w:eastAsia="Times New Roman"/>
                </w:rPr>
                <w:t>Argonaut Project</w:t>
              </w:r>
            </w:hyperlink>
          </w:p>
          <w:p w:rsidR="00C51368" w:rsidRDefault="00C166DE">
            <w:pPr>
              <w:numPr>
                <w:ilvl w:val="0"/>
                <w:numId w:val="106"/>
              </w:numPr>
              <w:spacing w:before="100" w:beforeAutospacing="1" w:after="100" w:afterAutospacing="1"/>
              <w:rPr>
                <w:rFonts w:eastAsia="Times New Roman"/>
              </w:rPr>
            </w:pPr>
            <w:hyperlink r:id="rId1248" w:history="1">
              <w:r w:rsidR="00E43BD9">
                <w:rPr>
                  <w:rStyle w:val="Hyperlink"/>
                  <w:rFonts w:eastAsia="Times New Roman"/>
                </w:rPr>
                <w:t>Data Access Framework</w:t>
              </w:r>
            </w:hyperlink>
          </w:p>
          <w:p w:rsidR="00C51368" w:rsidRDefault="00C166DE">
            <w:pPr>
              <w:numPr>
                <w:ilvl w:val="0"/>
                <w:numId w:val="106"/>
              </w:numPr>
              <w:spacing w:before="100" w:beforeAutospacing="1" w:after="100" w:afterAutospacing="1"/>
              <w:rPr>
                <w:rFonts w:eastAsia="Times New Roman"/>
              </w:rPr>
            </w:pPr>
            <w:hyperlink r:id="rId1249" w:history="1">
              <w:r w:rsidR="00E43BD9">
                <w:rPr>
                  <w:rStyle w:val="Hyperlink"/>
                  <w:rFonts w:eastAsia="Times New Roman"/>
                </w:rPr>
                <w:t>Structured Data Capture</w:t>
              </w:r>
            </w:hyperlink>
            <w:r w:rsidR="00E43BD9">
              <w:rPr>
                <w:rFonts w:eastAsia="Times New Roman"/>
              </w:rPr>
              <w:t xml:space="preserve"> &amp; </w:t>
            </w:r>
            <w:hyperlink r:id="rId1250" w:history="1">
              <w:r w:rsidR="00E43BD9">
                <w:rPr>
                  <w:rStyle w:val="Hyperlink"/>
                  <w:rFonts w:eastAsia="Times New Roman"/>
                </w:rPr>
                <w:t>Structured Data Capture - Data Element Exchange</w:t>
              </w:r>
            </w:hyperlink>
          </w:p>
          <w:p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51" w:history="1">
              <w:r>
                <w:rPr>
                  <w:rStyle w:val="Hyperlink"/>
                  <w:rFonts w:eastAsia="Times New Roman"/>
                </w:rPr>
                <w:t>Order</w:t>
              </w:r>
            </w:hyperlink>
            <w:r>
              <w:rPr>
                <w:rFonts w:eastAsia="Times New Roman"/>
              </w:rPr>
              <w:t xml:space="preserve">, </w:t>
            </w:r>
            <w:hyperlink r:id="rId1252" w:history="1">
              <w:r>
                <w:rPr>
                  <w:rStyle w:val="Hyperlink"/>
                  <w:rFonts w:eastAsia="Times New Roman"/>
                </w:rPr>
                <w:t>Report</w:t>
              </w:r>
            </w:hyperlink>
            <w:r>
              <w:rPr>
                <w:rFonts w:eastAsia="Times New Roman"/>
              </w:rPr>
              <w:t xml:space="preserve"> &amp; </w:t>
            </w:r>
            <w:hyperlink r:id="rId1253" w:history="1">
              <w:r>
                <w:rPr>
                  <w:rStyle w:val="Hyperlink"/>
                  <w:rFonts w:eastAsia="Times New Roman"/>
                </w:rPr>
                <w:t>Report to Public Health</w:t>
              </w:r>
            </w:hyperlink>
          </w:p>
          <w:p w:rsidR="00C51368" w:rsidRDefault="00C166DE">
            <w:pPr>
              <w:numPr>
                <w:ilvl w:val="0"/>
                <w:numId w:val="106"/>
              </w:numPr>
              <w:spacing w:before="100" w:beforeAutospacing="1" w:after="100" w:afterAutospacing="1"/>
              <w:rPr>
                <w:rFonts w:eastAsia="Times New Roman"/>
              </w:rPr>
            </w:pPr>
            <w:hyperlink r:id="rId1254" w:history="1">
              <w:r w:rsidR="00E43BD9">
                <w:rPr>
                  <w:rStyle w:val="Hyperlink"/>
                  <w:rFonts w:eastAsia="Times New Roman"/>
                </w:rPr>
                <w:t>EHRS Functional model - Record Lifecycle Events</w:t>
              </w:r>
            </w:hyperlink>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0.3.0</w:t>
            </w:r>
          </w:p>
        </w:tc>
        <w:tc>
          <w:tcPr>
            <w:tcW w:w="0" w:type="auto"/>
            <w:vAlign w:val="center"/>
            <w:hideMark/>
          </w:tcPr>
          <w:p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55" w:history="1">
              <w:r>
                <w:rPr>
                  <w:rStyle w:val="Hyperlink"/>
                  <w:rFonts w:eastAsia="Times New Roman"/>
                </w:rPr>
                <w:t>QuestionnaireResponse</w:t>
              </w:r>
            </w:hyperlink>
            <w:r>
              <w:rPr>
                <w:rFonts w:eastAsia="Times New Roman"/>
              </w:rPr>
              <w:t xml:space="preserve"> from </w:t>
            </w:r>
            <w:hyperlink r:id="rId1256" w:history="1">
              <w:r>
                <w:rPr>
                  <w:rStyle w:val="Hyperlink"/>
                  <w:rFonts w:eastAsia="Times New Roman"/>
                </w:rPr>
                <w:t>Questionnaire</w:t>
              </w:r>
            </w:hyperlink>
            <w:r>
              <w:rPr>
                <w:rFonts w:eastAsia="Times New Roman"/>
              </w:rPr>
              <w:t xml:space="preserve"> and significantly revamped the </w:t>
            </w:r>
            <w:hyperlink r:id="rId1257" w:history="1">
              <w:r>
                <w:rPr>
                  <w:rStyle w:val="Hyperlink"/>
                  <w:rFonts w:eastAsia="Times New Roman"/>
                </w:rPr>
                <w:t>Questionnaire</w:t>
              </w:r>
            </w:hyperlink>
            <w:r>
              <w:rPr>
                <w:rFonts w:eastAsia="Times New Roman"/>
              </w:rPr>
              <w:t xml:space="preserve"> in response to feedback from the Connectathon.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58" w:history="1">
              <w:r>
                <w:rPr>
                  <w:rStyle w:val="Hyperlink"/>
                  <w:rFonts w:eastAsia="Times New Roman"/>
                </w:rPr>
                <w:t>DataElement</w:t>
              </w:r>
            </w:hyperlink>
            <w:r>
              <w:rPr>
                <w:rFonts w:eastAsia="Times New Roman"/>
              </w:rPr>
              <w:t xml:space="preserve"> resource (has been previously discussed as ObservationDefinition)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w:t>
            </w:r>
            <w:hyperlink r:id="rId1259" w:history="1">
              <w:r>
                <w:rPr>
                  <w:rStyle w:val="Hyperlink"/>
                  <w:rFonts w:eastAsia="Times New Roman"/>
                </w:rPr>
                <w:t>Subscription</w:t>
              </w:r>
            </w:hyperlink>
            <w:r>
              <w:rPr>
                <w:rFonts w:eastAsia="Times New Roman"/>
              </w:rPr>
              <w:t xml:space="preserve"> resource for evaluation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60" w:anchor="time" w:history="1">
              <w:r>
                <w:rPr>
                  <w:rStyle w:val="Hyperlink"/>
                  <w:rFonts w:eastAsia="Times New Roman"/>
                </w:rPr>
                <w:t>time</w:t>
              </w:r>
            </w:hyperlink>
            <w:r>
              <w:rPr>
                <w:rFonts w:eastAsia="Times New Roman"/>
              </w:rPr>
              <w:t xml:space="preserve"> data type</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 RPC-type </w:t>
            </w:r>
            <w:hyperlink r:id="rId1261" w:history="1">
              <w:r>
                <w:rPr>
                  <w:rStyle w:val="Hyperlink"/>
                  <w:rFonts w:eastAsia="Times New Roman"/>
                </w:rPr>
                <w:t>operations</w:t>
              </w:r>
            </w:hyperlink>
            <w:r>
              <w:rPr>
                <w:rFonts w:eastAsia="Times New Roman"/>
              </w:rPr>
              <w:t xml:space="preserve"> on the RESTful interface, and add </w:t>
            </w:r>
            <w:hyperlink r:id="rId1262" w:history="1">
              <w:r>
                <w:rPr>
                  <w:rStyle w:val="Hyperlink"/>
                  <w:rFonts w:eastAsia="Times New Roman"/>
                </w:rPr>
                <w:t>Operation Definition</w:t>
              </w:r>
            </w:hyperlink>
          </w:p>
          <w:p w:rsidR="00C51368" w:rsidRDefault="00E43BD9">
            <w:pPr>
              <w:numPr>
                <w:ilvl w:val="0"/>
                <w:numId w:val="107"/>
              </w:numPr>
              <w:spacing w:before="100" w:beforeAutospacing="1" w:after="100" w:afterAutospacing="1"/>
              <w:rPr>
                <w:rFonts w:eastAsia="Times New Roman"/>
              </w:rPr>
            </w:pPr>
            <w:r>
              <w:rPr>
                <w:rFonts w:eastAsia="Times New Roman"/>
              </w:rPr>
              <w:lastRenderedPageBreak/>
              <w:t xml:space="preserve">Defined operations on several resources including </w:t>
            </w:r>
            <w:hyperlink r:id="rId1263" w:history="1">
              <w:r>
                <w:rPr>
                  <w:rStyle w:val="Hyperlink"/>
                  <w:rFonts w:eastAsia="Times New Roman"/>
                </w:rPr>
                <w:t>ConceptMap</w:t>
              </w:r>
            </w:hyperlink>
            <w:r>
              <w:rPr>
                <w:rFonts w:eastAsia="Times New Roman"/>
              </w:rPr>
              <w:t xml:space="preserve">, </w:t>
            </w:r>
            <w:hyperlink r:id="rId1264" w:history="1">
              <w:r>
                <w:rPr>
                  <w:rStyle w:val="Hyperlink"/>
                  <w:rFonts w:eastAsia="Times New Roman"/>
                </w:rPr>
                <w:t>Questionnaire</w:t>
              </w:r>
            </w:hyperlink>
            <w:r>
              <w:rPr>
                <w:rFonts w:eastAsia="Times New Roman"/>
              </w:rPr>
              <w:t xml:space="preserve"> and </w:t>
            </w:r>
            <w:hyperlink r:id="rId1265" w:history="1">
              <w:r>
                <w:rPr>
                  <w:rStyle w:val="Hyperlink"/>
                  <w:rFonts w:eastAsia="Times New Roman"/>
                </w:rPr>
                <w:t>ValueSet</w:t>
              </w:r>
            </w:hyperlink>
          </w:p>
          <w:p w:rsidR="00C51368" w:rsidRDefault="00C166DE">
            <w:pPr>
              <w:numPr>
                <w:ilvl w:val="0"/>
                <w:numId w:val="107"/>
              </w:numPr>
              <w:spacing w:before="100" w:beforeAutospacing="1" w:after="100" w:afterAutospacing="1"/>
              <w:rPr>
                <w:rFonts w:eastAsia="Times New Roman"/>
              </w:rPr>
            </w:pPr>
            <w:hyperlink r:id="rId1266"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67" w:history="1">
              <w:r w:rsidR="00E43BD9">
                <w:rPr>
                  <w:rStyle w:val="Hyperlink"/>
                  <w:rFonts w:eastAsia="Times New Roman"/>
                </w:rPr>
                <w:t>Operation Definition</w:t>
              </w:r>
            </w:hyperlink>
          </w:p>
          <w:p w:rsidR="00C51368" w:rsidRDefault="00C166DE">
            <w:pPr>
              <w:numPr>
                <w:ilvl w:val="0"/>
                <w:numId w:val="107"/>
              </w:numPr>
              <w:spacing w:before="100" w:beforeAutospacing="1" w:after="100" w:afterAutospacing="1"/>
              <w:rPr>
                <w:rFonts w:eastAsia="Times New Roman"/>
              </w:rPr>
            </w:pPr>
            <w:hyperlink r:id="rId1268"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69" w:history="1">
              <w:r>
                <w:rPr>
                  <w:rStyle w:val="Hyperlink"/>
                  <w:rFonts w:eastAsia="Times New Roman"/>
                </w:rPr>
                <w:t>LOINC</w:t>
              </w:r>
            </w:hyperlink>
            <w:r>
              <w:rPr>
                <w:rFonts w:eastAsia="Times New Roman"/>
              </w:rPr>
              <w:t xml:space="preserve">, </w:t>
            </w:r>
            <w:hyperlink r:id="rId1270" w:history="1">
              <w:r>
                <w:rPr>
                  <w:rStyle w:val="Hyperlink"/>
                  <w:rFonts w:eastAsia="Times New Roman"/>
                </w:rPr>
                <w:t>RxNorm</w:t>
              </w:r>
            </w:hyperlink>
            <w:r>
              <w:rPr>
                <w:rFonts w:eastAsia="Times New Roman"/>
              </w:rPr>
              <w:t xml:space="preserve">, and </w:t>
            </w:r>
            <w:hyperlink r:id="rId1271" w:history="1">
              <w:r>
                <w:rPr>
                  <w:rStyle w:val="Hyperlink"/>
                  <w:rFonts w:eastAsia="Times New Roman"/>
                </w:rPr>
                <w:t>SNOMED CT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72" w:history="1">
              <w:r>
                <w:rPr>
                  <w:rStyle w:val="Hyperlink"/>
                  <w:rFonts w:eastAsia="Times New Roman"/>
                </w:rPr>
                <w:t>ConceptMap</w:t>
              </w:r>
            </w:hyperlink>
            <w:r>
              <w:rPr>
                <w:rFonts w:eastAsia="Times New Roman"/>
              </w:rPr>
              <w:t xml:space="preserve"> so it can be used to map between structures as well as value sets</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3" w:history="1">
              <w:r>
                <w:rPr>
                  <w:rStyle w:val="Hyperlink"/>
                  <w:rFonts w:eastAsia="Times New Roman"/>
                </w:rPr>
                <w:t>Contraindication</w:t>
              </w:r>
            </w:hyperlink>
            <w:r>
              <w:rPr>
                <w:rFonts w:eastAsia="Times New Roman"/>
              </w:rPr>
              <w:t xml:space="preserve"> and </w:t>
            </w:r>
            <w:hyperlink r:id="rId1274" w:history="1">
              <w:r>
                <w:rPr>
                  <w:rStyle w:val="Hyperlink"/>
                  <w:rFonts w:eastAsia="Times New Roman"/>
                </w:rPr>
                <w:t>Risk Assessment</w:t>
              </w:r>
            </w:hyperlink>
            <w:r>
              <w:rPr>
                <w:rFonts w:eastAsia="Times New Roman"/>
              </w:rPr>
              <w:t xml:space="preserve"> and added examples to other resources in support of these</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5" w:history="1">
              <w:r>
                <w:rPr>
                  <w:rStyle w:val="Hyperlink"/>
                  <w:rFonts w:eastAsia="Times New Roman"/>
                </w:rPr>
                <w:t>Referral Request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76" w:history="1">
              <w:r>
                <w:rPr>
                  <w:rStyle w:val="Hyperlink"/>
                  <w:rFonts w:eastAsia="Times New Roman"/>
                </w:rPr>
                <w:t>DiagnosticOrder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77" w:history="1">
              <w:r>
                <w:rPr>
                  <w:rStyle w:val="Hyperlink"/>
                  <w:rFonts w:eastAsia="Times New Roman"/>
                </w:rPr>
                <w:t>Encounter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78" w:history="1">
              <w:r>
                <w:rPr>
                  <w:rStyle w:val="Hyperlink"/>
                  <w:rFonts w:eastAsia="Times New Roman"/>
                </w:rPr>
                <w:t>FamilyHistory</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9" w:history="1">
              <w:r>
                <w:rPr>
                  <w:rStyle w:val="Hyperlink"/>
                  <w:rFonts w:eastAsia="Times New Roman"/>
                </w:rPr>
                <w:t>Location</w:t>
              </w:r>
            </w:hyperlink>
            <w:r>
              <w:rPr>
                <w:rFonts w:eastAsia="Times New Roman"/>
              </w:rPr>
              <w:t>.identifier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80" w:history="1">
              <w:r>
                <w:rPr>
                  <w:rStyle w:val="Hyperlink"/>
                  <w:rFonts w:eastAsia="Times New Roman"/>
                </w:rPr>
                <w:t>Practitioner</w:t>
              </w:r>
            </w:hyperlink>
            <w:r>
              <w:rPr>
                <w:rFonts w:eastAsia="Times New Roman"/>
              </w:rPr>
              <w:t>.address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81" w:history="1">
              <w:r>
                <w:rPr>
                  <w:rStyle w:val="Hyperlink"/>
                  <w:rFonts w:eastAsia="Times New Roman"/>
                </w:rPr>
                <w:t>Observation</w:t>
              </w:r>
            </w:hyperlink>
            <w:r>
              <w:rPr>
                <w:rFonts w:eastAsia="Times New Roman"/>
              </w:rPr>
              <w:t>.encounter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82"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0.2.1</w:t>
            </w:r>
          </w:p>
        </w:tc>
        <w:tc>
          <w:tcPr>
            <w:tcW w:w="0" w:type="auto"/>
            <w:vAlign w:val="center"/>
            <w:hideMark/>
          </w:tcPr>
          <w:p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0.2.0</w:t>
            </w:r>
          </w:p>
        </w:tc>
        <w:tc>
          <w:tcPr>
            <w:tcW w:w="0" w:type="auto"/>
            <w:vAlign w:val="center"/>
            <w:hideMark/>
          </w:tcPr>
          <w:p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0.1.0</w:t>
            </w:r>
          </w:p>
        </w:tc>
        <w:tc>
          <w:tcPr>
            <w:tcW w:w="0" w:type="auto"/>
            <w:vAlign w:val="center"/>
            <w:hideMark/>
          </w:tcPr>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83" w:history="1">
              <w:r>
                <w:rPr>
                  <w:rStyle w:val="Hyperlink"/>
                  <w:rFonts w:eastAsia="Times New Roman"/>
                </w:rPr>
                <w:t>Appointment</w:t>
              </w:r>
            </w:hyperlink>
            <w:r>
              <w:rPr>
                <w:rFonts w:eastAsia="Times New Roman"/>
              </w:rPr>
              <w:t xml:space="preserve">, </w:t>
            </w:r>
            <w:hyperlink r:id="rId1284" w:history="1">
              <w:r>
                <w:rPr>
                  <w:rStyle w:val="Hyperlink"/>
                  <w:rFonts w:eastAsia="Times New Roman"/>
                </w:rPr>
                <w:t>Appointment Response</w:t>
              </w:r>
            </w:hyperlink>
            <w:r>
              <w:rPr>
                <w:rFonts w:eastAsia="Times New Roman"/>
              </w:rPr>
              <w:t xml:space="preserve">, </w:t>
            </w:r>
            <w:hyperlink r:id="rId1285" w:history="1">
              <w:r>
                <w:rPr>
                  <w:rStyle w:val="Hyperlink"/>
                  <w:rFonts w:eastAsia="Times New Roman"/>
                </w:rPr>
                <w:t>Schedule</w:t>
              </w:r>
            </w:hyperlink>
            <w:r>
              <w:rPr>
                <w:rFonts w:eastAsia="Times New Roman"/>
              </w:rPr>
              <w:t xml:space="preserve"> and </w:t>
            </w:r>
            <w:hyperlink r:id="rId1286" w:history="1">
              <w:r>
                <w:rPr>
                  <w:rStyle w:val="Hyperlink"/>
                  <w:rFonts w:eastAsia="Times New Roman"/>
                </w:rPr>
                <w:t>Slot</w:t>
              </w:r>
            </w:hyperlink>
          </w:p>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rsidR="00C51368" w:rsidRDefault="00E43BD9">
      <w:pPr>
        <w:pStyle w:val="NormalWeb"/>
        <w:divId w:val="1303341099"/>
        <w:rPr>
          <w:lang w:val="en-US"/>
        </w:rPr>
      </w:pPr>
      <w:r>
        <w:rPr>
          <w:lang w:val="en-US"/>
        </w:rPr>
        <w:t xml:space="preserve">Note: a useful tool for displaying the differences between pages is the </w:t>
      </w:r>
      <w:hyperlink r:id="rId1287" w:history="1">
        <w:r>
          <w:rPr>
            <w:rStyle w:val="Hyperlink"/>
            <w:lang w:val="en-US"/>
          </w:rPr>
          <w:t>W3C HTML Diff engine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http.html</w:t>
      </w:r>
    </w:p>
    <w:p w:rsidR="00C51368" w:rsidRDefault="00E43BD9">
      <w:pPr>
        <w:pStyle w:val="Heading2"/>
        <w:divId w:val="1167402462"/>
        <w:rPr>
          <w:rFonts w:eastAsia="Times New Roman"/>
          <w:lang w:val="en-US"/>
        </w:rPr>
      </w:pPr>
      <w:r>
        <w:rPr>
          <w:rFonts w:eastAsia="Times New Roman"/>
          <w:lang w:val="en-US"/>
        </w:rPr>
        <w:t>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28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289" w:anchor="status" w:history="1">
              <w:r w:rsidR="00E43BD9">
                <w:rPr>
                  <w:rStyle w:val="Hyperlink"/>
                  <w:rFonts w:eastAsia="Times New Roman"/>
                </w:rPr>
                <w:t>Ballot Status</w:t>
              </w:r>
            </w:hyperlink>
            <w:r w:rsidR="00E43BD9">
              <w:rPr>
                <w:rFonts w:eastAsia="Times New Roman"/>
              </w:rPr>
              <w:t xml:space="preserve">: </w:t>
            </w:r>
            <w:hyperlink r:id="rId1290" w:anchor="pubs" w:history="1">
              <w:r w:rsidR="00E43BD9">
                <w:rPr>
                  <w:rStyle w:val="Hyperlink"/>
                  <w:rFonts w:eastAsia="Times New Roman"/>
                </w:rPr>
                <w:t>DSTU 2</w:t>
              </w:r>
            </w:hyperlink>
          </w:p>
        </w:tc>
      </w:tr>
    </w:tbl>
    <w:p w:rsidR="00C51368" w:rsidRDefault="00E43BD9">
      <w:pPr>
        <w:pStyle w:val="NormalWeb"/>
        <w:divId w:val="1167402462"/>
        <w:rPr>
          <w:lang w:val="en-US"/>
        </w:rPr>
      </w:pPr>
      <w:r>
        <w:rPr>
          <w:lang w:val="en-US"/>
        </w:rPr>
        <w:lastRenderedPageBreak/>
        <w:t xml:space="preserve">Each resource type has the same set of interactions defined that can be used to manage the resources in a highly granular fashion. Applications claiming conformance to this framework claim to be conformant to "RESTful FHIR" (see </w:t>
      </w:r>
      <w:hyperlink r:id="rId1291" w:history="1">
        <w:r>
          <w:rPr>
            <w:rStyle w:val="Hyperlink"/>
            <w:lang w:val="en-US"/>
          </w:rPr>
          <w:t>Conformance</w:t>
        </w:r>
      </w:hyperlink>
      <w:r>
        <w:rPr>
          <w:lang w:val="en-US"/>
        </w:rPr>
        <w:t xml:space="preserve">). </w:t>
      </w:r>
    </w:p>
    <w:p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92" w:history="1">
        <w:r>
          <w:rPr>
            <w:rStyle w:val="Hyperlink"/>
            <w:lang w:val="en-US"/>
          </w:rPr>
          <w:t>Security Page</w:t>
        </w:r>
      </w:hyperlink>
      <w:r>
        <w:rPr>
          <w:lang w:val="en-US"/>
        </w:rPr>
        <w:t xml:space="preserve">. </w:t>
      </w:r>
    </w:p>
    <w:p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93" w:history="1">
        <w:r>
          <w:rPr>
            <w:rStyle w:val="Hyperlink"/>
            <w:lang w:val="en-US"/>
          </w:rPr>
          <w:t>conformance statement</w:t>
        </w:r>
      </w:hyperlink>
      <w:r>
        <w:rPr>
          <w:lang w:val="en-US"/>
        </w:rPr>
        <w:t xml:space="preserve"> that specifies which interactions and resources are supported. </w:t>
      </w:r>
    </w:p>
    <w:p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6206"/>
      </w:tblGrid>
      <w:tr w:rsidR="00C51368">
        <w:trPr>
          <w:divId w:val="1167402462"/>
          <w:tblCellSpacing w:w="15" w:type="dxa"/>
        </w:trPr>
        <w:tc>
          <w:tcPr>
            <w:tcW w:w="0" w:type="auto"/>
            <w:vAlign w:val="center"/>
            <w:hideMark/>
          </w:tcPr>
          <w:p w:rsidR="00C51368" w:rsidRDefault="00E43BD9">
            <w:pPr>
              <w:rPr>
                <w:rFonts w:eastAsia="Times New Roman"/>
              </w:rPr>
            </w:pPr>
            <w:bookmarkStart w:id="127" w:name="interactions"/>
            <w:bookmarkStart w:id="128" w:name="operations"/>
            <w:bookmarkEnd w:id="127"/>
            <w:r>
              <w:rPr>
                <w:rFonts w:eastAsia="Times New Roman"/>
                <w:b/>
                <w:bCs/>
              </w:rPr>
              <w:t>Instance Level Interactions</w:t>
            </w:r>
          </w:p>
        </w:tc>
        <w:tc>
          <w:tcPr>
            <w:tcW w:w="0" w:type="auto"/>
            <w:vAlign w:val="center"/>
            <w:hideMark/>
          </w:tcPr>
          <w:p w:rsidR="00C51368" w:rsidRDefault="00C51368">
            <w:pPr>
              <w:rPr>
                <w:rFonts w:eastAsia="Times New Roman"/>
              </w:rPr>
            </w:pPr>
          </w:p>
        </w:tc>
      </w:tr>
      <w:tr w:rsidR="00C51368">
        <w:trPr>
          <w:divId w:val="1167402462"/>
          <w:tblCellSpacing w:w="15" w:type="dxa"/>
        </w:trPr>
        <w:tc>
          <w:tcPr>
            <w:tcW w:w="0" w:type="auto"/>
            <w:vAlign w:val="center"/>
            <w:hideMark/>
          </w:tcPr>
          <w:p w:rsidR="00C51368" w:rsidRDefault="00C166DE">
            <w:pPr>
              <w:rPr>
                <w:rFonts w:eastAsia="Times New Roman"/>
              </w:rPr>
            </w:pPr>
            <w:hyperlink w:anchor="read" w:history="1">
              <w:r w:rsidR="00E43BD9">
                <w:rPr>
                  <w:rStyle w:val="Hyperlink"/>
                  <w:rFonts w:eastAsia="Times New Roman"/>
                </w:rPr>
                <w:t>read</w:t>
              </w:r>
            </w:hyperlink>
          </w:p>
        </w:tc>
        <w:tc>
          <w:tcPr>
            <w:tcW w:w="0" w:type="auto"/>
            <w:vAlign w:val="center"/>
            <w:hideMark/>
          </w:tcPr>
          <w:p w:rsidR="00C51368" w:rsidRDefault="00E43BD9">
            <w:pPr>
              <w:rPr>
                <w:rFonts w:eastAsia="Times New Roman"/>
              </w:rPr>
            </w:pPr>
            <w:r>
              <w:rPr>
                <w:rFonts w:eastAsia="Times New Roman"/>
              </w:rPr>
              <w:t>Read the current state of the resource</w:t>
            </w:r>
          </w:p>
        </w:tc>
      </w:tr>
      <w:tr w:rsidR="00C51368">
        <w:trPr>
          <w:divId w:val="1167402462"/>
          <w:tblCellSpacing w:w="15" w:type="dxa"/>
        </w:trPr>
        <w:tc>
          <w:tcPr>
            <w:tcW w:w="0" w:type="auto"/>
            <w:vAlign w:val="center"/>
            <w:hideMark/>
          </w:tcPr>
          <w:p w:rsidR="00C51368" w:rsidRDefault="00C166DE">
            <w:pPr>
              <w:rPr>
                <w:rFonts w:eastAsia="Times New Roman"/>
              </w:rPr>
            </w:pPr>
            <w:hyperlink w:anchor="vread" w:history="1">
              <w:r w:rsidR="00E43BD9">
                <w:rPr>
                  <w:rStyle w:val="Hyperlink"/>
                  <w:rFonts w:eastAsia="Times New Roman"/>
                </w:rPr>
                <w:t>vread</w:t>
              </w:r>
            </w:hyperlink>
          </w:p>
        </w:tc>
        <w:tc>
          <w:tcPr>
            <w:tcW w:w="0" w:type="auto"/>
            <w:vAlign w:val="center"/>
            <w:hideMark/>
          </w:tcPr>
          <w:p w:rsidR="00C51368" w:rsidRDefault="00E43BD9">
            <w:pPr>
              <w:rPr>
                <w:rFonts w:eastAsia="Times New Roman"/>
              </w:rPr>
            </w:pPr>
            <w:r>
              <w:rPr>
                <w:rFonts w:eastAsia="Times New Roman"/>
              </w:rPr>
              <w:t>Read the state of a specific version of the resource</w:t>
            </w:r>
          </w:p>
        </w:tc>
      </w:tr>
      <w:tr w:rsidR="00C51368">
        <w:trPr>
          <w:divId w:val="1167402462"/>
          <w:tblCellSpacing w:w="15" w:type="dxa"/>
        </w:trPr>
        <w:tc>
          <w:tcPr>
            <w:tcW w:w="0" w:type="auto"/>
            <w:vAlign w:val="center"/>
            <w:hideMark/>
          </w:tcPr>
          <w:p w:rsidR="00C51368" w:rsidRDefault="00C166DE">
            <w:pPr>
              <w:rPr>
                <w:rFonts w:eastAsia="Times New Roman"/>
              </w:rPr>
            </w:pPr>
            <w:hyperlink w:anchor="update" w:history="1">
              <w:r w:rsidR="00E43BD9">
                <w:rPr>
                  <w:rStyle w:val="Hyperlink"/>
                  <w:rFonts w:eastAsia="Times New Roman"/>
                </w:rPr>
                <w:t>update</w:t>
              </w:r>
            </w:hyperlink>
          </w:p>
        </w:tc>
        <w:tc>
          <w:tcPr>
            <w:tcW w:w="0" w:type="auto"/>
            <w:vAlign w:val="center"/>
            <w:hideMark/>
          </w:tcPr>
          <w:p w:rsidR="00C51368" w:rsidRDefault="00E43BD9">
            <w:pPr>
              <w:rPr>
                <w:rFonts w:eastAsia="Times New Roman"/>
              </w:rPr>
            </w:pPr>
            <w:r>
              <w:rPr>
                <w:rFonts w:eastAsia="Times New Roman"/>
              </w:rPr>
              <w:t>Update an existing resource by its id (or create it if it is new)</w:t>
            </w:r>
          </w:p>
        </w:tc>
      </w:tr>
      <w:tr w:rsidR="00C51368">
        <w:trPr>
          <w:divId w:val="1167402462"/>
          <w:tblCellSpacing w:w="15" w:type="dxa"/>
        </w:trPr>
        <w:tc>
          <w:tcPr>
            <w:tcW w:w="0" w:type="auto"/>
            <w:vAlign w:val="center"/>
            <w:hideMark/>
          </w:tcPr>
          <w:p w:rsidR="00C51368" w:rsidRDefault="00C166DE">
            <w:pPr>
              <w:rPr>
                <w:rFonts w:eastAsia="Times New Roman"/>
              </w:rPr>
            </w:pPr>
            <w:hyperlink w:anchor="delete" w:history="1">
              <w:r w:rsidR="00E43BD9">
                <w:rPr>
                  <w:rStyle w:val="Hyperlink"/>
                  <w:rFonts w:eastAsia="Times New Roman"/>
                </w:rPr>
                <w:t>delete</w:t>
              </w:r>
            </w:hyperlink>
          </w:p>
        </w:tc>
        <w:tc>
          <w:tcPr>
            <w:tcW w:w="0" w:type="auto"/>
            <w:vAlign w:val="center"/>
            <w:hideMark/>
          </w:tcPr>
          <w:p w:rsidR="00C51368" w:rsidRDefault="00E43BD9">
            <w:pPr>
              <w:rPr>
                <w:rFonts w:eastAsia="Times New Roman"/>
              </w:rPr>
            </w:pPr>
            <w:r>
              <w:rPr>
                <w:rFonts w:eastAsia="Times New Roman"/>
              </w:rPr>
              <w:t>Delete a resource</w:t>
            </w:r>
          </w:p>
        </w:tc>
      </w:tr>
      <w:tr w:rsidR="00C51368">
        <w:trPr>
          <w:divId w:val="1167402462"/>
          <w:tblCellSpacing w:w="15" w:type="dxa"/>
        </w:trPr>
        <w:tc>
          <w:tcPr>
            <w:tcW w:w="0" w:type="auto"/>
            <w:vAlign w:val="center"/>
            <w:hideMark/>
          </w:tcPr>
          <w:p w:rsidR="00C51368" w:rsidRDefault="00C166DE">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Type Level Interactions</w:t>
            </w:r>
          </w:p>
        </w:tc>
      </w:tr>
      <w:tr w:rsidR="00C51368">
        <w:trPr>
          <w:divId w:val="1167402462"/>
          <w:tblCellSpacing w:w="15" w:type="dxa"/>
        </w:trPr>
        <w:tc>
          <w:tcPr>
            <w:tcW w:w="0" w:type="auto"/>
            <w:vAlign w:val="center"/>
            <w:hideMark/>
          </w:tcPr>
          <w:p w:rsidR="00C51368" w:rsidRDefault="00C166DE">
            <w:pPr>
              <w:rPr>
                <w:rFonts w:eastAsia="Times New Roman"/>
              </w:rPr>
            </w:pPr>
            <w:hyperlink w:anchor="create" w:history="1">
              <w:r w:rsidR="00E43BD9">
                <w:rPr>
                  <w:rStyle w:val="Hyperlink"/>
                  <w:rFonts w:eastAsia="Times New Roman"/>
                </w:rPr>
                <w:t>create</w:t>
              </w:r>
            </w:hyperlink>
          </w:p>
        </w:tc>
        <w:tc>
          <w:tcPr>
            <w:tcW w:w="0" w:type="auto"/>
            <w:vAlign w:val="center"/>
            <w:hideMark/>
          </w:tcPr>
          <w:p w:rsidR="00C51368" w:rsidRDefault="00E43BD9">
            <w:pPr>
              <w:rPr>
                <w:rFonts w:eastAsia="Times New Roman"/>
              </w:rPr>
            </w:pPr>
            <w:r>
              <w:rPr>
                <w:rFonts w:eastAsia="Times New Roman"/>
              </w:rPr>
              <w:t>Create a new resource with a server assigned id</w:t>
            </w:r>
          </w:p>
        </w:tc>
      </w:tr>
      <w:tr w:rsidR="00C51368">
        <w:trPr>
          <w:divId w:val="1167402462"/>
          <w:tblCellSpacing w:w="15" w:type="dxa"/>
        </w:trPr>
        <w:tc>
          <w:tcPr>
            <w:tcW w:w="0" w:type="auto"/>
            <w:vAlign w:val="center"/>
            <w:hideMark/>
          </w:tcPr>
          <w:p w:rsidR="00C51368" w:rsidRDefault="00C166DE">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the resource type based on some filter criteria</w:t>
            </w:r>
          </w:p>
        </w:tc>
      </w:tr>
      <w:tr w:rsidR="00C51368">
        <w:trPr>
          <w:divId w:val="1167402462"/>
          <w:tblCellSpacing w:w="15" w:type="dxa"/>
        </w:trPr>
        <w:tc>
          <w:tcPr>
            <w:tcW w:w="0" w:type="auto"/>
            <w:vAlign w:val="center"/>
            <w:hideMark/>
          </w:tcPr>
          <w:p w:rsidR="00C51368" w:rsidRDefault="00C166DE">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 type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Whole System Interactions</w:t>
            </w:r>
          </w:p>
        </w:tc>
      </w:tr>
      <w:tr w:rsidR="00C51368">
        <w:trPr>
          <w:divId w:val="1167402462"/>
          <w:tblCellSpacing w:w="15" w:type="dxa"/>
        </w:trPr>
        <w:tc>
          <w:tcPr>
            <w:tcW w:w="0" w:type="auto"/>
            <w:vAlign w:val="center"/>
            <w:hideMark/>
          </w:tcPr>
          <w:p w:rsidR="00C51368" w:rsidRDefault="00C166DE">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Get a conformance statement for the system</w:t>
            </w:r>
          </w:p>
        </w:tc>
      </w:tr>
      <w:tr w:rsidR="00C51368">
        <w:trPr>
          <w:divId w:val="1167402462"/>
          <w:tblCellSpacing w:w="15" w:type="dxa"/>
        </w:trPr>
        <w:tc>
          <w:tcPr>
            <w:tcW w:w="0" w:type="auto"/>
            <w:vAlign w:val="center"/>
            <w:hideMark/>
          </w:tcPr>
          <w:p w:rsidR="00C51368" w:rsidRDefault="00C166DE">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rsidR="00C51368" w:rsidRDefault="00E43BD9">
            <w:pPr>
              <w:rPr>
                <w:rFonts w:eastAsia="Times New Roman"/>
              </w:rPr>
            </w:pPr>
            <w:r>
              <w:rPr>
                <w:rFonts w:eastAsia="Times New Roman"/>
              </w:rPr>
              <w:t>Update, create or delete a set of resources in a single interaction</w:t>
            </w:r>
          </w:p>
        </w:tc>
      </w:tr>
      <w:tr w:rsidR="00C51368">
        <w:trPr>
          <w:divId w:val="1167402462"/>
          <w:tblCellSpacing w:w="15" w:type="dxa"/>
        </w:trPr>
        <w:tc>
          <w:tcPr>
            <w:tcW w:w="0" w:type="auto"/>
            <w:vAlign w:val="center"/>
            <w:hideMark/>
          </w:tcPr>
          <w:p w:rsidR="00C51368" w:rsidRDefault="00C166DE">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all resources</w:t>
            </w:r>
          </w:p>
        </w:tc>
      </w:tr>
      <w:tr w:rsidR="00C51368">
        <w:trPr>
          <w:divId w:val="1167402462"/>
          <w:tblCellSpacing w:w="15" w:type="dxa"/>
        </w:trPr>
        <w:tc>
          <w:tcPr>
            <w:tcW w:w="0" w:type="auto"/>
            <w:vAlign w:val="center"/>
            <w:hideMark/>
          </w:tcPr>
          <w:p w:rsidR="00C51368" w:rsidRDefault="00C166DE">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across all resource types based on some filter criteria</w:t>
            </w:r>
          </w:p>
        </w:tc>
      </w:tr>
    </w:tbl>
    <w:p w:rsidR="00C51368" w:rsidRDefault="00E43BD9">
      <w:pPr>
        <w:pStyle w:val="NormalWeb"/>
        <w:divId w:val="1167402462"/>
        <w:rPr>
          <w:lang w:val="en-US"/>
        </w:rPr>
      </w:pPr>
      <w:r>
        <w:rPr>
          <w:lang w:val="en-US"/>
        </w:rPr>
        <w:t xml:space="preserve">In addition to these interactions, there is an </w:t>
      </w:r>
      <w:hyperlink r:id="rId1294" w:history="1">
        <w:r>
          <w:rPr>
            <w:rStyle w:val="Hyperlink"/>
            <w:lang w:val="en-US"/>
          </w:rPr>
          <w:t>operations framework</w:t>
        </w:r>
      </w:hyperlink>
      <w:r>
        <w:rPr>
          <w:lang w:val="en-US"/>
        </w:rPr>
        <w:t xml:space="preserve">, which includes endpoints for </w:t>
      </w:r>
      <w:hyperlink r:id="rId1295" w:history="1">
        <w:r>
          <w:rPr>
            <w:rStyle w:val="Hyperlink"/>
            <w:lang w:val="en-US"/>
          </w:rPr>
          <w:t>validation</w:t>
        </w:r>
      </w:hyperlink>
      <w:r>
        <w:rPr>
          <w:lang w:val="en-US"/>
        </w:rPr>
        <w:t xml:space="preserve">, </w:t>
      </w:r>
      <w:hyperlink r:id="rId1296" w:anchor="mailbox" w:history="1">
        <w:r>
          <w:rPr>
            <w:rStyle w:val="Hyperlink"/>
            <w:lang w:val="en-US"/>
          </w:rPr>
          <w:t>messaging</w:t>
        </w:r>
      </w:hyperlink>
      <w:r>
        <w:rPr>
          <w:lang w:val="en-US"/>
        </w:rPr>
        <w:t xml:space="preserve"> and </w:t>
      </w:r>
      <w:hyperlink r:id="rId1297" w:anchor="bundle" w:history="1">
        <w:r>
          <w:rPr>
            <w:rStyle w:val="Hyperlink"/>
            <w:lang w:val="en-US"/>
          </w:rPr>
          <w:t>Documents</w:t>
        </w:r>
      </w:hyperlink>
      <w:r>
        <w:rPr>
          <w:lang w:val="en-US"/>
        </w:rPr>
        <w:t>.</w:t>
      </w:r>
    </w:p>
    <w:p w:rsidR="00C51368" w:rsidRDefault="00E43BD9">
      <w:pPr>
        <w:pStyle w:val="NormalWeb"/>
        <w:divId w:val="1167402462"/>
        <w:rPr>
          <w:lang w:val="en-US"/>
        </w:rPr>
      </w:pPr>
      <w:r>
        <w:rPr>
          <w:b/>
          <w:bCs/>
          <w:lang w:val="en-US"/>
        </w:rPr>
        <w:t>Style Guide</w:t>
      </w:r>
    </w:p>
    <w:p w:rsidR="00C51368" w:rsidRDefault="00E43BD9">
      <w:pPr>
        <w:pStyle w:val="NormalWeb"/>
        <w:divId w:val="1167402462"/>
        <w:rPr>
          <w:lang w:val="en-US"/>
        </w:rPr>
      </w:pPr>
      <w:r>
        <w:rPr>
          <w:lang w:val="en-US"/>
        </w:rPr>
        <w:t xml:space="preserve">The interactions on this page are defined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VERB [base]/[type]/[id] {?_format=[mime-type]}</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The first word is the HTTP verb used for the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lastRenderedPageBreak/>
        <w:t xml:space="preserve">Content surrounded by [] is mandatory, and will be replaced the string literal identified. Possible insertion values: </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98" w:anchor="id" w:history="1">
        <w:r>
          <w:rPr>
            <w:rStyle w:val="Hyperlink"/>
            <w:rFonts w:eastAsia="Times New Roman"/>
            <w:lang w:val="en-US"/>
          </w:rPr>
          <w:t>Logical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299" w:anchor="metadata" w:history="1">
        <w:r>
          <w:rPr>
            <w:rStyle w:val="Hyperlink"/>
            <w:rFonts w:eastAsia="Times New Roman"/>
            <w:lang w:val="en-US"/>
          </w:rPr>
          <w:t>Version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300" w:anchor="compartment" w:history="1">
        <w:r>
          <w:rPr>
            <w:rStyle w:val="Hyperlink"/>
            <w:rFonts w:eastAsia="Times New Roman"/>
            <w:lang w:val="en-US"/>
          </w:rPr>
          <w:t>compartment</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rsidR="00C51368" w:rsidRDefault="00E43BD9">
      <w:pPr>
        <w:pStyle w:val="NormalWeb"/>
        <w:divId w:val="1167402462"/>
        <w:rPr>
          <w:lang w:val="en-US"/>
        </w:rPr>
      </w:pPr>
      <w:r>
        <w:rPr>
          <w:lang w:val="en-US"/>
        </w:rPr>
        <w:t xml:space="preserve">Implementations constructing URLs using these patterns SHOULD conform to </w:t>
      </w:r>
      <w:hyperlink r:id="rId1301"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history etc interactions from instances of a resource type</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6"/>
    <w:p w:rsidR="00C51368" w:rsidRDefault="00E43BD9">
      <w:pPr>
        <w:pStyle w:val="Heading3"/>
        <w:divId w:val="1167402462"/>
        <w:rPr>
          <w:rFonts w:eastAsia="Times New Roman"/>
          <w:lang w:val="en-US"/>
        </w:rPr>
      </w:pPr>
      <w:r>
        <w:rPr>
          <w:rFonts w:eastAsia="Times New Roman"/>
          <w:lang w:val="en-US"/>
        </w:rPr>
        <w:t>Service Root URL</w:t>
      </w:r>
    </w:p>
    <w:p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w:t>
      </w:r>
    </w:p>
    <w:p w:rsidR="00C51368" w:rsidRDefault="00E43BD9">
      <w:pPr>
        <w:pStyle w:val="NormalWeb"/>
        <w:divId w:val="1167402462"/>
        <w:rPr>
          <w:lang w:val="en-US"/>
        </w:rPr>
      </w:pPr>
      <w:r>
        <w:rPr>
          <w:lang w:val="en-US"/>
        </w:rPr>
        <w:t>The path portion is optional, and does not include a trailing slash. Each resource type defined in this specification has a manager (or "entity set") that lives at the address "</w:t>
      </w:r>
      <w:proofErr w:type="gramStart"/>
      <w:r>
        <w:rPr>
          <w:lang w:val="en-US"/>
        </w:rPr>
        <w:t>/[</w:t>
      </w:r>
      <w:proofErr w:type="gramEnd"/>
      <w:r>
        <w:rPr>
          <w:lang w:val="en-US"/>
        </w:rPr>
        <w:t xml:space="preserve">type]" where the "type" is the name of the resource type. For instance, the resource manager for the type "Patient" will live at: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https://server/path/Patient</w:t>
      </w:r>
    </w:p>
    <w:p w:rsidR="00C51368" w:rsidRDefault="00E43BD9">
      <w:pPr>
        <w:pStyle w:val="NormalWeb"/>
        <w:divId w:val="1167402462"/>
        <w:rPr>
          <w:lang w:val="en-US"/>
        </w:rPr>
      </w:pPr>
      <w:r>
        <w:rPr>
          <w:lang w:val="en-US"/>
        </w:rPr>
        <w:t xml:space="preserve">All the logical interactions are defined relative to the service root URL. This means that if the address of any one FHIR resource on a system is known, the address of other resources may be determined. </w:t>
      </w:r>
    </w:p>
    <w:p w:rsidR="00C51368" w:rsidRDefault="00E43BD9">
      <w:pPr>
        <w:pStyle w:val="NormalWeb"/>
        <w:divId w:val="1167402462"/>
        <w:rPr>
          <w:lang w:val="en-US"/>
        </w:rPr>
      </w:pPr>
      <w:r>
        <w:rPr>
          <w:lang w:val="en-US"/>
        </w:rPr>
        <w:lastRenderedPageBreak/>
        <w:t>Note: All URLs (and ids that form part of the URL) defined by this specification are case sensitive.</w:t>
      </w:r>
    </w:p>
    <w:p w:rsidR="00C51368" w:rsidRDefault="00E43BD9">
      <w:pPr>
        <w:pStyle w:val="NormalWeb"/>
        <w:divId w:val="1167402462"/>
        <w:rPr>
          <w:lang w:val="en-US"/>
        </w:rPr>
      </w:pPr>
      <w:r>
        <w:rPr>
          <w:lang w:val="en-US"/>
        </w:rPr>
        <w:t>Note that a server may use a path of the form "http://server/</w:t>
      </w:r>
      <w:proofErr w:type="gramStart"/>
      <w:r>
        <w:rPr>
          <w:lang w:val="en-US"/>
        </w:rPr>
        <w:t>...[</w:t>
      </w:r>
      <w:proofErr w:type="gramEnd"/>
      <w:r>
        <w:rPr>
          <w:lang w:val="en-US"/>
        </w:rPr>
        <w:t xml:space="preserve">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302" w:anchor="compartments" w:history="1">
        <w:r>
          <w:rPr>
            <w:rStyle w:val="Hyperlink"/>
            <w:lang w:val="en-US"/>
          </w:rPr>
          <w:t>Compartments</w:t>
        </w:r>
      </w:hyperlink>
      <w:r>
        <w:rPr>
          <w:lang w:val="en-US"/>
        </w:rPr>
        <w:t xml:space="preserve"> for the logical underpinning. </w:t>
      </w:r>
    </w:p>
    <w:p w:rsidR="00C51368" w:rsidRDefault="00E43BD9">
      <w:pPr>
        <w:pStyle w:val="NormalWeb"/>
        <w:divId w:val="1167402462"/>
        <w:rPr>
          <w:lang w:val="en-US"/>
        </w:rPr>
      </w:pPr>
      <w:r>
        <w:rPr>
          <w:b/>
          <w:bCs/>
          <w:lang w:val="en-US"/>
        </w:rPr>
        <w:t>Identity</w:t>
      </w:r>
    </w:p>
    <w:p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rsidR="00C51368" w:rsidRDefault="00E43BD9">
      <w:pPr>
        <w:pStyle w:val="Heading3"/>
        <w:divId w:val="1167402462"/>
        <w:rPr>
          <w:rFonts w:eastAsia="Times New Roman"/>
          <w:lang w:val="en-US"/>
        </w:rPr>
      </w:pPr>
      <w:r>
        <w:rPr>
          <w:rFonts w:eastAsia="Times New Roman"/>
          <w:lang w:val="en-US"/>
        </w:rPr>
        <w:t>Resource Metadata and Versioning</w:t>
      </w:r>
    </w:p>
    <w:p w:rsidR="00C51368" w:rsidRDefault="00E43BD9">
      <w:pPr>
        <w:pStyle w:val="NormalWeb"/>
        <w:divId w:val="1167402462"/>
        <w:rPr>
          <w:lang w:val="en-US"/>
        </w:rPr>
      </w:pPr>
      <w:r>
        <w:rPr>
          <w:lang w:val="en-US"/>
        </w:rPr>
        <w:t xml:space="preserve">Each resource has an associated set of </w:t>
      </w:r>
      <w:hyperlink r:id="rId1303" w:anchor="metadata" w:history="1">
        <w:r>
          <w:rPr>
            <w:rStyle w:val="Hyperlink"/>
            <w:lang w:val="en-US"/>
          </w:rPr>
          <w:t>resource metadata elements</w:t>
        </w:r>
      </w:hyperlink>
      <w:r>
        <w:rPr>
          <w:lang w:val="en-US"/>
        </w:rPr>
        <w:t xml:space="preserve">. </w:t>
      </w:r>
      <w:proofErr w:type="gramStart"/>
      <w:r>
        <w:rPr>
          <w:lang w:val="en-US"/>
        </w:rPr>
        <w:t>These map</w:t>
      </w:r>
      <w:proofErr w:type="gramEnd"/>
      <w:r>
        <w:rPr>
          <w:lang w:val="en-US"/>
        </w:rPr>
        <w:t xml:space="preserve"> to the http request and response using the following fields: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4754"/>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Metadata Item</w:t>
            </w:r>
          </w:p>
        </w:tc>
        <w:tc>
          <w:tcPr>
            <w:tcW w:w="0" w:type="auto"/>
            <w:vAlign w:val="center"/>
            <w:hideMark/>
          </w:tcPr>
          <w:p w:rsidR="00C51368" w:rsidRDefault="00E43BD9">
            <w:pPr>
              <w:jc w:val="center"/>
              <w:rPr>
                <w:rFonts w:eastAsia="Times New Roman"/>
                <w:b/>
                <w:bCs/>
              </w:rPr>
            </w:pPr>
            <w:r>
              <w:rPr>
                <w:rFonts w:eastAsia="Times New Roman"/>
                <w:b/>
                <w:bCs/>
              </w:rPr>
              <w:t>Where found in HTTP</w:t>
            </w:r>
          </w:p>
        </w:tc>
      </w:tr>
      <w:tr w:rsidR="00C51368">
        <w:trPr>
          <w:divId w:val="1167402462"/>
          <w:tblCellSpacing w:w="15" w:type="dxa"/>
        </w:trPr>
        <w:tc>
          <w:tcPr>
            <w:tcW w:w="0" w:type="auto"/>
            <w:vAlign w:val="center"/>
            <w:hideMark/>
          </w:tcPr>
          <w:p w:rsidR="00C51368" w:rsidRDefault="00C166DE">
            <w:pPr>
              <w:rPr>
                <w:rFonts w:eastAsia="Times New Roman"/>
              </w:rPr>
            </w:pPr>
            <w:hyperlink r:id="rId1304" w:anchor="id" w:history="1">
              <w:r w:rsidR="00E43BD9">
                <w:rPr>
                  <w:rStyle w:val="Hyperlink"/>
                  <w:rFonts w:eastAsia="Times New Roman"/>
                </w:rPr>
                <w:t>Logical Id (.id)</w:t>
              </w:r>
            </w:hyperlink>
          </w:p>
        </w:tc>
        <w:tc>
          <w:tcPr>
            <w:tcW w:w="0" w:type="auto"/>
            <w:vAlign w:val="center"/>
            <w:hideMark/>
          </w:tcPr>
          <w:p w:rsidR="00C51368" w:rsidRDefault="00E43BD9">
            <w:pPr>
              <w:rPr>
                <w:rFonts w:eastAsia="Times New Roman"/>
              </w:rPr>
            </w:pPr>
            <w:r>
              <w:rPr>
                <w:rFonts w:eastAsia="Times New Roman"/>
              </w:rPr>
              <w:t>The Id is represented explicitly in the URL</w:t>
            </w:r>
          </w:p>
        </w:tc>
      </w:tr>
      <w:tr w:rsidR="00C51368">
        <w:trPr>
          <w:divId w:val="1167402462"/>
          <w:tblCellSpacing w:w="15" w:type="dxa"/>
        </w:trPr>
        <w:tc>
          <w:tcPr>
            <w:tcW w:w="0" w:type="auto"/>
            <w:vAlign w:val="center"/>
            <w:hideMark/>
          </w:tcPr>
          <w:p w:rsidR="00C51368" w:rsidRDefault="00C166DE">
            <w:pPr>
              <w:rPr>
                <w:rFonts w:eastAsia="Times New Roman"/>
              </w:rPr>
            </w:pPr>
            <w:hyperlink r:id="rId1305" w:anchor="metadata" w:history="1">
              <w:r w:rsidR="00E43BD9">
                <w:rPr>
                  <w:rStyle w:val="Hyperlink"/>
                  <w:rFonts w:eastAsia="Times New Roman"/>
                </w:rPr>
                <w:t>Version Id (.meta.versionId)</w:t>
              </w:r>
            </w:hyperlink>
          </w:p>
        </w:tc>
        <w:tc>
          <w:tcPr>
            <w:tcW w:w="0" w:type="auto"/>
            <w:vAlign w:val="center"/>
            <w:hideMark/>
          </w:tcPr>
          <w:p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Last modified (.meta.lastUpdated)</w:t>
            </w:r>
          </w:p>
        </w:tc>
        <w:tc>
          <w:tcPr>
            <w:tcW w:w="0" w:type="auto"/>
            <w:vAlign w:val="center"/>
            <w:hideMark/>
          </w:tcPr>
          <w:p w:rsidR="00C51368" w:rsidRDefault="00E43BD9">
            <w:pPr>
              <w:rPr>
                <w:rFonts w:eastAsia="Times New Roman"/>
              </w:rPr>
            </w:pPr>
            <w:r>
              <w:rPr>
                <w:rFonts w:eastAsia="Times New Roman"/>
              </w:rPr>
              <w:t>HTTP Last-Modified header</w:t>
            </w:r>
          </w:p>
        </w:tc>
      </w:tr>
    </w:tbl>
    <w:p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ETag: W/"3141"</w:t>
      </w:r>
    </w:p>
    <w:p w:rsidR="00C51368" w:rsidRDefault="00E43BD9">
      <w:pPr>
        <w:pStyle w:val="Heading3"/>
        <w:divId w:val="1167402462"/>
        <w:rPr>
          <w:rFonts w:eastAsia="Times New Roman"/>
          <w:lang w:val="en-US"/>
        </w:rPr>
      </w:pPr>
      <w:r>
        <w:rPr>
          <w:rFonts w:eastAsia="Times New Roman"/>
          <w:lang w:val="en-US"/>
        </w:rPr>
        <w:t>Security</w:t>
      </w:r>
    </w:p>
    <w:p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306"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307" w:history="1">
        <w:r>
          <w:rPr>
            <w:rStyle w:val="Hyperlink"/>
            <w:lang w:val="en-US"/>
          </w:rPr>
          <w:t>RBAC</w:t>
        </w:r>
      </w:hyperlink>
      <w:r>
        <w:rPr>
          <w:lang w:val="en-US"/>
        </w:rPr>
        <w:t xml:space="preserve"> and/or </w:t>
      </w:r>
      <w:hyperlink r:id="rId1308" w:history="1">
        <w:r>
          <w:rPr>
            <w:rStyle w:val="Hyperlink"/>
            <w:lang w:val="en-US"/>
          </w:rPr>
          <w:t>ABAC</w:t>
        </w:r>
      </w:hyperlink>
      <w:r>
        <w:rPr>
          <w:lang w:val="en-US"/>
        </w:rPr>
        <w:t xml:space="preserve">, and some operations may depend on appropriate consent being granted. </w:t>
      </w:r>
    </w:p>
    <w:p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rsidR="00C51368" w:rsidRDefault="00E43BD9">
      <w:pPr>
        <w:pStyle w:val="NormalWeb"/>
        <w:divId w:val="1167402462"/>
        <w:rPr>
          <w:lang w:val="en-US"/>
        </w:rPr>
      </w:pPr>
      <w:r>
        <w:rPr>
          <w:lang w:val="en-US"/>
        </w:rPr>
        <w:t xml:space="preserve">Note: to support browser-based client applications, recommend that servers SHOULD implement </w:t>
      </w:r>
      <w:hyperlink r:id="rId1309"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rsidR="00C51368" w:rsidRDefault="00E43BD9">
      <w:pPr>
        <w:pStyle w:val="Heading3"/>
        <w:divId w:val="1167402462"/>
        <w:rPr>
          <w:rFonts w:eastAsia="Times New Roman"/>
          <w:lang w:val="en-US"/>
        </w:rPr>
      </w:pPr>
      <w:r>
        <w:rPr>
          <w:rFonts w:eastAsia="Times New Roman"/>
          <w:lang w:val="en-US"/>
        </w:rPr>
        <w:t>HTTP Status Codes</w:t>
      </w:r>
    </w:p>
    <w:p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rsidR="00C51368" w:rsidRDefault="00E43BD9">
      <w:pPr>
        <w:pStyle w:val="NormalWeb"/>
        <w:divId w:val="1167402462"/>
        <w:rPr>
          <w:lang w:val="en-US"/>
        </w:rPr>
      </w:pPr>
      <w:r>
        <w:rPr>
          <w:lang w:val="en-US"/>
        </w:rPr>
        <w:t xml:space="preserve">FHIR defines an </w:t>
      </w:r>
      <w:hyperlink r:id="rId1310"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rsidR="00C51368" w:rsidRDefault="00E43BD9">
      <w:pPr>
        <w:pStyle w:val="Heading3"/>
        <w:divId w:val="1167402462"/>
        <w:rPr>
          <w:rFonts w:eastAsia="Times New Roman"/>
          <w:lang w:val="en-US"/>
        </w:rPr>
      </w:pPr>
      <w:bookmarkStart w:id="129" w:name="return"/>
      <w:r>
        <w:rPr>
          <w:rFonts w:eastAsia="Times New Roman"/>
          <w:lang w:val="en-US"/>
        </w:rPr>
        <w:t>Managing Return Content</w:t>
      </w:r>
    </w:p>
    <w:p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rsidR="00C51368" w:rsidRDefault="00E43BD9">
      <w:pPr>
        <w:pStyle w:val="Heading4"/>
        <w:divId w:val="1167402462"/>
        <w:rPr>
          <w:rFonts w:eastAsia="Times New Roman"/>
          <w:lang w:val="en-US"/>
        </w:rPr>
      </w:pPr>
      <w:bookmarkStart w:id="130" w:name="cread"/>
      <w:bookmarkEnd w:id="130"/>
      <w:proofErr w:type="gramStart"/>
      <w:r>
        <w:rPr>
          <w:rFonts w:eastAsia="Times New Roman"/>
          <w:lang w:val="en-US"/>
        </w:rPr>
        <w:t>conditional</w:t>
      </w:r>
      <w:proofErr w:type="gramEnd"/>
      <w:r>
        <w:rPr>
          <w:rFonts w:eastAsia="Times New Roman"/>
          <w:lang w:val="en-US"/>
        </w:rPr>
        <w:t xml:space="preserve"> read</w:t>
      </w:r>
    </w:p>
    <w:p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w:t>
      </w:r>
      <w:r>
        <w:rPr>
          <w:lang w:val="en-US"/>
        </w:rPr>
        <w:lastRenderedPageBreak/>
        <w:t xml:space="preserve">means that the content is unchanged since that date) or full content (either the content has not changed, or the server does not support conditional request). </w:t>
      </w:r>
    </w:p>
    <w:p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rsidR="00C51368" w:rsidRDefault="00E43BD9">
      <w:pPr>
        <w:pStyle w:val="Heading4"/>
        <w:divId w:val="1167402462"/>
        <w:rPr>
          <w:rFonts w:eastAsia="Times New Roman"/>
          <w:lang w:val="en-US"/>
        </w:rPr>
      </w:pPr>
      <w:proofErr w:type="gramStart"/>
      <w:r>
        <w:rPr>
          <w:rFonts w:eastAsia="Times New Roman"/>
          <w:lang w:val="en-US"/>
        </w:rPr>
        <w:t>create/update/transaction</w:t>
      </w:r>
      <w:proofErr w:type="gramEnd"/>
    </w:p>
    <w:p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rsidR="00C51368" w:rsidRDefault="00E43BD9">
      <w:pPr>
        <w:pStyle w:val="NormalWeb"/>
        <w:divId w:val="1167402462"/>
        <w:rPr>
          <w:lang w:val="en-US"/>
        </w:rPr>
      </w:pPr>
      <w:bookmarkStart w:id="131" w:name="prefer"/>
      <w:bookmarkEnd w:id="131"/>
      <w:r>
        <w:rPr>
          <w:lang w:val="en-US"/>
        </w:rPr>
        <w:t xml:space="preserve">The client can indicate whether the entire resource is returned using the </w:t>
      </w:r>
      <w:hyperlink r:id="rId1311" w:anchor="section-4.2" w:history="1">
        <w:r>
          <w:rPr>
            <w:rStyle w:val="Hyperlink"/>
            <w:lang w:val="en-US"/>
          </w:rPr>
          <w:t>HTTP return preference</w:t>
        </w:r>
      </w:hyperlink>
      <w:r>
        <w:rPr>
          <w:lang w:val="en-US"/>
        </w:rPr>
        <w:t xml:space="preserv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Prefer: return=minimal</w:t>
      </w:r>
    </w:p>
    <w:p w:rsidR="00C51368" w:rsidRDefault="00E43BD9">
      <w:pPr>
        <w:pStyle w:val="HTMLPreformatted"/>
        <w:divId w:val="1167402462"/>
        <w:rPr>
          <w:lang w:val="en-US"/>
        </w:rPr>
      </w:pPr>
      <w:r>
        <w:rPr>
          <w:lang w:val="en-US"/>
        </w:rPr>
        <w:t>Prefer: return=representation</w:t>
      </w:r>
    </w:p>
    <w:p w:rsidR="00C51368" w:rsidRDefault="00E43BD9">
      <w:pPr>
        <w:pStyle w:val="NormalWeb"/>
        <w:divId w:val="1167402462"/>
        <w:rPr>
          <w:lang w:val="en-US"/>
        </w:rPr>
      </w:pPr>
      <w:r>
        <w:rPr>
          <w:lang w:val="en-US"/>
        </w:rPr>
        <w:t xml:space="preserve">The first of these two asks to return no body. The second asks to return the full resource. Servers SHOULD honour this header. In the absence of the header, servers may </w:t>
      </w:r>
      <w:proofErr w:type="gramStart"/>
      <w:r>
        <w:rPr>
          <w:lang w:val="en-US"/>
        </w:rPr>
        <w:t>chose</w:t>
      </w:r>
      <w:proofErr w:type="gramEnd"/>
      <w:r>
        <w:rPr>
          <w:lang w:val="en-US"/>
        </w:rPr>
        <w:t xml:space="preserve"> whether to return the full resource or not. Note that this setting only applies to succesful interactions. In case of failure, servers SHOULD always return a body that contains an </w:t>
      </w:r>
      <w:hyperlink r:id="rId1312" w:history="1">
        <w:r>
          <w:rPr>
            <w:rStyle w:val="Hyperlink"/>
            <w:lang w:val="en-US"/>
          </w:rPr>
          <w:t>OperationOutcome</w:t>
        </w:r>
      </w:hyperlink>
      <w:r>
        <w:rPr>
          <w:lang w:val="en-US"/>
        </w:rPr>
        <w:t xml:space="preserve"> resource. </w:t>
      </w:r>
    </w:p>
    <w:p w:rsidR="00C51368" w:rsidRDefault="00E43BD9">
      <w:pPr>
        <w:pStyle w:val="Heading3"/>
        <w:divId w:val="1167402462"/>
        <w:rPr>
          <w:rFonts w:eastAsia="Times New Roman"/>
          <w:lang w:val="en-US"/>
        </w:rPr>
      </w:pPr>
      <w:bookmarkStart w:id="132" w:name="mime-type"/>
      <w:bookmarkEnd w:id="132"/>
      <w:r>
        <w:rPr>
          <w:rFonts w:eastAsia="Times New Roman"/>
          <w:lang w:val="en-US"/>
        </w:rPr>
        <w:t>Content Types and encodings</w:t>
      </w:r>
    </w:p>
    <w:p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rsidR="00C51368" w:rsidRDefault="00E43BD9">
      <w:pPr>
        <w:pStyle w:val="NormalWeb"/>
        <w:divId w:val="1167402462"/>
        <w:rPr>
          <w:lang w:val="en-US"/>
        </w:rPr>
      </w:pPr>
      <w:r>
        <w:rPr>
          <w:lang w:val="en-US"/>
        </w:rPr>
        <w:t xml:space="preserve">Servers SHALL support server-driven content negotiation as described in </w:t>
      </w:r>
      <w:hyperlink r:id="rId1313" w:anchor="sec12" w:history="1">
        <w:r>
          <w:rPr>
            <w:rStyle w:val="Hyperlink"/>
            <w:lang w:val="en-US"/>
          </w:rPr>
          <w:t>section 12</w:t>
        </w:r>
      </w:hyperlink>
      <w:r>
        <w:rPr>
          <w:lang w:val="en-US"/>
        </w:rPr>
        <w:t xml:space="preserve"> of the HTTP specification. </w:t>
      </w:r>
    </w:p>
    <w:p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w:t>
      </w:r>
      <w:r>
        <w:rPr>
          <w:lang w:val="en-US"/>
        </w:rPr>
        <w:lastRenderedPageBreak/>
        <w:t xml:space="preserve">"application/json+fhir" SHALL be interpreted to mean the informative JSON format. In addition, the values "html" and "text/html" are allowed. </w:t>
      </w:r>
    </w:p>
    <w:p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rsidR="00C51368" w:rsidRDefault="00E43BD9">
      <w:pPr>
        <w:pStyle w:val="NormalWeb"/>
        <w:divId w:val="1167402462"/>
        <w:rPr>
          <w:lang w:val="en-US"/>
        </w:rPr>
      </w:pPr>
      <w:r>
        <w:rPr>
          <w:lang w:val="en-US"/>
        </w:rPr>
        <w:t xml:space="preserve">The content </w:t>
      </w:r>
      <w:proofErr w:type="gramStart"/>
      <w:r>
        <w:rPr>
          <w:lang w:val="en-US"/>
        </w:rPr>
        <w:t>types</w:t>
      </w:r>
      <w:proofErr w:type="gramEnd"/>
      <w:r>
        <w:rPr>
          <w:lang w:val="en-US"/>
        </w:rPr>
        <w:t xml:space="preserve"> application/x-www-form-urlencoded is also accepted for posting SEARCH requests. </w:t>
      </w:r>
    </w:p>
    <w:p w:rsidR="00C51368" w:rsidRDefault="00E43BD9">
      <w:pPr>
        <w:pStyle w:val="Heading3"/>
        <w:divId w:val="1167402462"/>
        <w:rPr>
          <w:rFonts w:eastAsia="Times New Roman"/>
          <w:lang w:val="en-US"/>
        </w:rPr>
      </w:pPr>
      <w:bookmarkStart w:id="133" w:name="versioning"/>
      <w:bookmarkEnd w:id="133"/>
      <w:r>
        <w:rPr>
          <w:rFonts w:eastAsia="Times New Roman"/>
          <w:lang w:val="en-US"/>
        </w:rPr>
        <w:t>Support for Versions</w:t>
      </w:r>
    </w:p>
    <w:p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rsidR="00C51368" w:rsidRDefault="00E43BD9">
      <w:pPr>
        <w:pStyle w:val="NormalWeb"/>
        <w:divId w:val="1167402462"/>
        <w:rPr>
          <w:lang w:val="en-US"/>
        </w:rPr>
      </w:pPr>
      <w:r>
        <w:rPr>
          <w:lang w:val="en-US"/>
        </w:rPr>
        <w:t xml:space="preserve">For this reason, Servers are allowed to not provide versioning support: this API does not enforce that they are supported. Clients may elect to only interact with servers that do provide full versioning support. Systems declare their support for versioning in their </w:t>
      </w:r>
      <w:hyperlink r:id="rId1314" w:anchor="Conformance.rest.resource.noVersion" w:history="1">
        <w:r>
          <w:rPr>
            <w:rStyle w:val="Hyperlink"/>
            <w:lang w:val="en-US"/>
          </w:rPr>
          <w:t>conformance statement</w:t>
        </w:r>
      </w:hyperlink>
      <w:r>
        <w:rPr>
          <w:lang w:val="en-US"/>
        </w:rPr>
        <w:t xml:space="preserve">. </w:t>
      </w:r>
    </w:p>
    <w:p w:rsidR="00C51368" w:rsidRDefault="00E43BD9">
      <w:pPr>
        <w:pStyle w:val="NormalWeb"/>
        <w:divId w:val="1167402462"/>
        <w:rPr>
          <w:lang w:val="en-US"/>
        </w:rPr>
      </w:pPr>
      <w:r>
        <w:rPr>
          <w:lang w:val="en-US"/>
        </w:rPr>
        <w:t xml:space="preserve">Server should always return the default timezone for </w:t>
      </w:r>
      <w:hyperlink r:id="rId1315" w:anchor="date" w:history="1">
        <w:r>
          <w:rPr>
            <w:rStyle w:val="Hyperlink"/>
            <w:lang w:val="en-US"/>
          </w:rPr>
          <w:t>date searches</w:t>
        </w:r>
      </w:hyperlink>
      <w:r>
        <w:rPr>
          <w:lang w:val="en-US"/>
        </w:rPr>
        <w:t xml:space="preserve"> in the HTTP Response headers using the Date header. Note: Servers are not required to have a default timezone. </w:t>
      </w:r>
    </w:p>
    <w:p w:rsidR="00C51368" w:rsidRDefault="00E43BD9">
      <w:pPr>
        <w:pStyle w:val="Heading3"/>
        <w:divId w:val="1167402462"/>
        <w:rPr>
          <w:rFonts w:eastAsia="Times New Roman"/>
          <w:lang w:val="en-US"/>
        </w:rPr>
      </w:pPr>
      <w:bookmarkStart w:id="134" w:name="read"/>
      <w:bookmarkEnd w:id="134"/>
      <w:proofErr w:type="gramStart"/>
      <w:r>
        <w:rPr>
          <w:rFonts w:eastAsia="Times New Roman"/>
          <w:lang w:val="en-US"/>
        </w:rPr>
        <w:t>read</w:t>
      </w:r>
      <w:proofErr w:type="gramEnd"/>
    </w:p>
    <w:p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{?_format=[mime-type]}</w:t>
      </w:r>
    </w:p>
    <w:p w:rsidR="00C51368" w:rsidRDefault="00E43BD9">
      <w:pPr>
        <w:pStyle w:val="NormalWeb"/>
        <w:divId w:val="1167402462"/>
        <w:rPr>
          <w:lang w:val="en-US"/>
        </w:rPr>
      </w:pPr>
      <w:r>
        <w:rPr>
          <w:lang w:val="en-US"/>
        </w:rPr>
        <w:t xml:space="preserve">This returns a single instance with the content specified for the resource type. This </w:t>
      </w:r>
      <w:proofErr w:type="gramStart"/>
      <w:r>
        <w:rPr>
          <w:lang w:val="en-US"/>
        </w:rPr>
        <w:t>url</w:t>
      </w:r>
      <w:proofErr w:type="gramEnd"/>
      <w:r>
        <w:rPr>
          <w:lang w:val="en-US"/>
        </w:rPr>
        <w:t xml:space="preserve"> may be accessed by a browser. The possible values for the </w:t>
      </w:r>
      <w:hyperlink r:id="rId1316" w:anchor="id" w:history="1">
        <w:r>
          <w:rPr>
            <w:rStyle w:val="Hyperlink"/>
            <w:lang w:val="en-US"/>
          </w:rPr>
          <w:t>Logical Id</w:t>
        </w:r>
      </w:hyperlink>
      <w:r>
        <w:rPr>
          <w:lang w:val="en-US"/>
        </w:rPr>
        <w:t xml:space="preserve"> (id) itself are described in the </w:t>
      </w:r>
      <w:hyperlink r:id="rId1317"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w:t>
      </w:r>
      <w:r>
        <w:rPr>
          <w:lang w:val="en-US"/>
        </w:rPr>
        <w:lastRenderedPageBreak/>
        <w:t xml:space="preserve">Since deleted resources may be brought back to life, servers MAY include an ETag on the error response when reading a deleted record to allow version contention management when a resource is brought back to life. </w:t>
      </w:r>
    </w:p>
    <w:p w:rsidR="00C51368" w:rsidRDefault="00E43BD9">
      <w:pPr>
        <w:pStyle w:val="NormalWeb"/>
        <w:divId w:val="1167402462"/>
        <w:rPr>
          <w:lang w:val="en-US"/>
        </w:rPr>
      </w:pPr>
      <w:r>
        <w:rPr>
          <w:lang w:val="en-US"/>
        </w:rPr>
        <w:t xml:space="preserve">In addition, the search parameter _summary can be used when reading a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{?_summary=text}</w:t>
      </w:r>
    </w:p>
    <w:p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318"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319" w:anchor="SUBSETTED" w:history="1">
        <w:r>
          <w:rPr>
            <w:rStyle w:val="Hyperlink"/>
            <w:lang w:val="en-US"/>
          </w:rPr>
          <w:t>SUBSETTED</w:t>
        </w:r>
      </w:hyperlink>
      <w:r>
        <w:rPr>
          <w:lang w:val="en-US"/>
        </w:rPr>
        <w:t xml:space="preserve"> </w:t>
      </w:r>
      <w:hyperlink r:id="rId1320" w:history="1">
        <w:r>
          <w:rPr>
            <w:rStyle w:val="Hyperlink"/>
            <w:lang w:val="en-US"/>
          </w:rPr>
          <w:t>Security Label</w:t>
        </w:r>
      </w:hyperlink>
      <w:r>
        <w:rPr>
          <w:lang w:val="en-US"/>
        </w:rPr>
        <w:t xml:space="preserve"> to explicitly mark such resources. </w:t>
      </w:r>
    </w:p>
    <w:p w:rsidR="00C51368" w:rsidRDefault="00E43BD9">
      <w:pPr>
        <w:pStyle w:val="Heading3"/>
        <w:divId w:val="1167402462"/>
        <w:rPr>
          <w:rFonts w:eastAsia="Times New Roman"/>
          <w:lang w:val="en-US"/>
        </w:rPr>
      </w:pPr>
      <w:bookmarkStart w:id="135" w:name="vread"/>
      <w:bookmarkEnd w:id="135"/>
      <w:proofErr w:type="gramStart"/>
      <w:r>
        <w:rPr>
          <w:rFonts w:eastAsia="Times New Roman"/>
          <w:lang w:val="en-US"/>
        </w:rPr>
        <w:t>vread</w:t>
      </w:r>
      <w:proofErr w:type="gramEnd"/>
    </w:p>
    <w:p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[base]/[type]/[id]/_history/[vid] {?_format=[mime-type]}</w:t>
      </w:r>
    </w:p>
    <w:p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The </w:t>
      </w:r>
      <w:hyperlink r:id="rId1321" w:anchor="metadata" w:history="1">
        <w:r>
          <w:rPr>
            <w:rStyle w:val="Hyperlink"/>
            <w:lang w:val="en-US"/>
          </w:rPr>
          <w:t>Version Id</w:t>
        </w:r>
      </w:hyperlink>
      <w:r>
        <w:rPr>
          <w:lang w:val="en-US"/>
        </w:rPr>
        <w:t xml:space="preserve"> (vid) is an opaque identifier that conforms to the same </w:t>
      </w:r>
      <w:hyperlink r:id="rId1322" w:anchor="id" w:history="1">
        <w:r>
          <w:rPr>
            <w:rStyle w:val="Hyperlink"/>
            <w:lang w:val="en-US"/>
          </w:rPr>
          <w:t>format requirements</w:t>
        </w:r>
      </w:hyperlink>
      <w:r>
        <w:rPr>
          <w:lang w:val="en-US"/>
        </w:rPr>
        <w:t xml:space="preserve"> as a </w:t>
      </w:r>
      <w:hyperlink r:id="rId1323"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rsidR="00C51368" w:rsidRDefault="00E43BD9">
      <w:pPr>
        <w:pStyle w:val="Heading3"/>
        <w:divId w:val="1167402462"/>
        <w:rPr>
          <w:rFonts w:eastAsia="Times New Roman"/>
          <w:lang w:val="en-US"/>
        </w:rPr>
      </w:pPr>
      <w:bookmarkStart w:id="136" w:name="update"/>
      <w:bookmarkEnd w:id="136"/>
      <w:proofErr w:type="gramStart"/>
      <w:r>
        <w:rPr>
          <w:rFonts w:eastAsia="Times New Roman"/>
          <w:lang w:val="en-US"/>
        </w:rPr>
        <w:t>update</w:t>
      </w:r>
      <w:proofErr w:type="gramEnd"/>
    </w:p>
    <w:p w:rsidR="00C51368" w:rsidRDefault="00E43BD9">
      <w:pPr>
        <w:pStyle w:val="NormalWeb"/>
        <w:divId w:val="1167402462"/>
        <w:rPr>
          <w:lang w:val="en-US"/>
        </w:rPr>
      </w:pPr>
      <w:r>
        <w:rPr>
          <w:lang w:val="en-US"/>
        </w:rPr>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lastRenderedPageBreak/>
        <w:t xml:space="preserve">  PUT [base]/[type]/[id] {?_format=[mime-type]}</w:t>
      </w:r>
    </w:p>
    <w:p w:rsidR="00C51368" w:rsidRDefault="00E43BD9">
      <w:pPr>
        <w:pStyle w:val="NormalWeb"/>
        <w:divId w:val="1167402462"/>
        <w:rPr>
          <w:lang w:val="en-US"/>
        </w:rPr>
      </w:pPr>
      <w:r>
        <w:rPr>
          <w:lang w:val="en-US"/>
        </w:rPr>
        <w:t xml:space="preserve">The request body SHALL be a </w:t>
      </w:r>
      <w:hyperlink r:id="rId1324"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325"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26"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327" w:history="1">
        <w:r>
          <w:rPr>
            <w:rStyle w:val="Hyperlink"/>
            <w:lang w:val="en-US"/>
          </w:rPr>
          <w:t>Variations between Submitted data and Retrieved data</w:t>
        </w:r>
      </w:hyperlink>
      <w:r>
        <w:rPr>
          <w:lang w:val="en-US"/>
        </w:rPr>
        <w:t xml:space="preserve"> for additional discussion around update behavior. </w:t>
      </w:r>
    </w:p>
    <w:p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rsidR="00C51368" w:rsidRDefault="00E43BD9">
      <w:pPr>
        <w:pStyle w:val="NormalWeb"/>
        <w:divId w:val="294217401"/>
        <w:rPr>
          <w:lang w:val="en-US"/>
        </w:rPr>
      </w:pPr>
      <w:proofErr w:type="gramStart"/>
      <w:r>
        <w:rPr>
          <w:lang w:val="en-US"/>
        </w:rPr>
        <w:t xml:space="preserve">Feedback </w:t>
      </w:r>
      <w:hyperlink r:id="rId1328"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If the interaction is successful, the server SHALL return either a 200 OK HTTP status code if the resource was </w:t>
      </w:r>
      <w:proofErr w:type="gramStart"/>
      <w:r>
        <w:rPr>
          <w:lang w:val="en-US"/>
        </w:rPr>
        <w:t>updated,</w:t>
      </w:r>
      <w:proofErr w:type="gramEnd"/>
      <w:r>
        <w:rPr>
          <w:lang w:val="en-US"/>
        </w:rPr>
        <w:t xml:space="preserve">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a server doing push based pub/sub (this is a special case of the first reason)</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rsidR="00C51368" w:rsidRDefault="00E43BD9">
      <w:pPr>
        <w:pStyle w:val="NormalWeb"/>
        <w:divId w:val="1167402462"/>
        <w:rPr>
          <w:lang w:val="en-US"/>
        </w:rPr>
      </w:pPr>
      <w:r>
        <w:rPr>
          <w:lang w:val="en-US"/>
        </w:rPr>
        <w:lastRenderedPageBreak/>
        <w:t xml:space="preserve">Alternatively, clients may be sharing an agreed identification model (e.g. key server, scoped identifiers, or UUIDs) where clashes do not arise. </w:t>
      </w:r>
    </w:p>
    <w:p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329" w:anchor="Conformance.rest.resource.updateCreate" w:history="1">
        <w:r>
          <w:rPr>
            <w:rStyle w:val="Hyperlink"/>
            <w:lang w:val="en-US"/>
          </w:rPr>
          <w:t>Conformance.rest.resource.updateCreate</w:t>
        </w:r>
      </w:hyperlink>
      <w:r>
        <w:rPr>
          <w:lang w:val="en-US"/>
        </w:rPr>
        <w:t xml:space="preserve">. </w:t>
      </w:r>
    </w:p>
    <w:p w:rsidR="00C51368" w:rsidRDefault="00E43BD9">
      <w:pPr>
        <w:pStyle w:val="Heading4"/>
        <w:divId w:val="1167402462"/>
        <w:rPr>
          <w:rFonts w:eastAsia="Times New Roman"/>
          <w:lang w:val="en-US"/>
        </w:rPr>
      </w:pPr>
      <w:r>
        <w:rPr>
          <w:rFonts w:eastAsia="Times New Roman"/>
          <w:lang w:val="en-US"/>
        </w:rPr>
        <w:t>Rejecting Updates</w:t>
      </w:r>
    </w:p>
    <w:p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Authorised</w:t>
      </w:r>
      <w:r>
        <w:rPr>
          <w:rFonts w:eastAsia="Times New Roman"/>
          <w:lang w:val="en-US"/>
        </w:rPr>
        <w:t xml:space="preserve"> - authorization is required for the interaction that was attempted</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rsidR="00C51368" w:rsidRDefault="00E43BD9">
      <w:pPr>
        <w:pStyle w:val="NormalWeb"/>
        <w:divId w:val="1167402462"/>
        <w:rPr>
          <w:lang w:val="en-US"/>
        </w:rPr>
      </w:pPr>
      <w:r>
        <w:rPr>
          <w:lang w:val="en-US"/>
        </w:rPr>
        <w:t xml:space="preserve">Any of these errors should be SHOULD be accompanied by an </w:t>
      </w:r>
      <w:hyperlink r:id="rId1330" w:history="1">
        <w:r>
          <w:rPr>
            <w:rStyle w:val="Hyperlink"/>
            <w:lang w:val="en-US"/>
          </w:rPr>
          <w:t>OperationOutcome</w:t>
        </w:r>
      </w:hyperlink>
      <w:r>
        <w:rPr>
          <w:lang w:val="en-US"/>
        </w:rPr>
        <w:t xml:space="preserve"> resource providing additional detail concerning the issue.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31"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r>
        <w:rPr>
          <w:rFonts w:eastAsia="Times New Roman"/>
          <w:lang w:val="en-US"/>
        </w:rPr>
        <w:t>Conditional update</w:t>
      </w:r>
    </w:p>
    <w:p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332"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[base]/[type]/?[search parameters]</w:t>
      </w:r>
    </w:p>
    <w:p w:rsidR="00C51368" w:rsidRDefault="00E43BD9">
      <w:pPr>
        <w:pStyle w:val="NormalWeb"/>
        <w:divId w:val="1167402462"/>
        <w:rPr>
          <w:lang w:val="en-US"/>
        </w:rPr>
      </w:pPr>
      <w:r>
        <w:rPr>
          <w:lang w:val="en-US"/>
        </w:rPr>
        <w:t xml:space="preserve">When the server processes this update, it performs a search using its standard </w:t>
      </w:r>
      <w:hyperlink r:id="rId1333"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lastRenderedPageBreak/>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rsidR="00C51368" w:rsidRDefault="00E43BD9">
      <w:pPr>
        <w:pStyle w:val="Heading3"/>
        <w:divId w:val="1167402462"/>
        <w:rPr>
          <w:rFonts w:eastAsia="Times New Roman"/>
          <w:lang w:val="en-US"/>
        </w:rPr>
      </w:pPr>
      <w:bookmarkStart w:id="137" w:name="versionaware"/>
      <w:bookmarkStart w:id="138" w:name="concurrency"/>
      <w:bookmarkEnd w:id="137"/>
      <w:bookmarkEnd w:id="138"/>
      <w:r>
        <w:rPr>
          <w:rFonts w:eastAsia="Times New Roman"/>
          <w:lang w:val="en-US"/>
        </w:rPr>
        <w:t>Managing Resource Contention</w:t>
      </w:r>
    </w:p>
    <w:p w:rsidR="00C51368" w:rsidRDefault="00C166DE">
      <w:pPr>
        <w:pStyle w:val="NormalWeb"/>
        <w:divId w:val="1167402462"/>
        <w:rPr>
          <w:lang w:val="en-US"/>
        </w:rPr>
      </w:pPr>
      <w:hyperlink r:id="rId1334"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35" w:anchor="sec14.19" w:history="1">
        <w:r w:rsidR="00E43BD9">
          <w:rPr>
            <w:rStyle w:val="Hyperlink"/>
            <w:lang w:val="en-US"/>
          </w:rPr>
          <w:t>ETag</w:t>
        </w:r>
      </w:hyperlink>
      <w:r w:rsidR="00E43BD9">
        <w:rPr>
          <w:lang w:val="en-US"/>
        </w:rPr>
        <w:t xml:space="preserve"> and </w:t>
      </w:r>
      <w:hyperlink r:id="rId1336" w:anchor="sec14.24" w:history="1">
        <w:r w:rsidR="00E43BD9">
          <w:rPr>
            <w:rStyle w:val="Hyperlink"/>
            <w:lang w:val="en-US"/>
          </w:rPr>
          <w:t>If-Match</w:t>
        </w:r>
      </w:hyperlink>
      <w:r w:rsidR="00E43BD9">
        <w:rPr>
          <w:lang w:val="en-US"/>
        </w:rPr>
        <w:t xml:space="preserve"> header. </w:t>
      </w:r>
    </w:p>
    <w:p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 200 OK</w:t>
      </w:r>
    </w:p>
    <w:p w:rsidR="00C51368" w:rsidRDefault="00E43BD9">
      <w:pPr>
        <w:pStyle w:val="HTMLPreformatted"/>
        <w:divId w:val="1167402462"/>
        <w:rPr>
          <w:lang w:val="en-US"/>
        </w:rPr>
      </w:pPr>
      <w:r>
        <w:rPr>
          <w:lang w:val="en-US"/>
        </w:rPr>
        <w:t>Date: Sat, 09 Feb 2013 16:09:50 GMT</w:t>
      </w:r>
    </w:p>
    <w:p w:rsidR="00C51368" w:rsidRDefault="00E43BD9">
      <w:pPr>
        <w:pStyle w:val="HTMLPreformatted"/>
        <w:divId w:val="1167402462"/>
        <w:rPr>
          <w:lang w:val="en-US"/>
        </w:rPr>
      </w:pPr>
      <w:r>
        <w:rPr>
          <w:lang w:val="en-US"/>
        </w:rPr>
        <w:t>Last-Modified: Sat, 02 Feb 2013 12:02:47 GMT</w:t>
      </w:r>
    </w:p>
    <w:p w:rsidR="00C51368" w:rsidRDefault="00E43BD9">
      <w:pPr>
        <w:pStyle w:val="HTMLPreformatted"/>
        <w:divId w:val="1167402462"/>
        <w:rPr>
          <w:lang w:val="en-US"/>
        </w:rPr>
      </w:pPr>
      <w:r>
        <w:rPr>
          <w:lang w:val="en-US"/>
        </w:rPr>
        <w:t>ETag: W/"23"</w:t>
      </w:r>
    </w:p>
    <w:p w:rsidR="00C51368" w:rsidRDefault="00E43BD9">
      <w:pPr>
        <w:pStyle w:val="HTMLPreformatted"/>
        <w:divId w:val="1167402462"/>
        <w:rPr>
          <w:lang w:val="en-US"/>
        </w:rPr>
      </w:pPr>
      <w:r>
        <w:rPr>
          <w:lang w:val="en-US"/>
        </w:rPr>
        <w:t>Content-Type: application/json+fhir</w:t>
      </w:r>
    </w:p>
    <w:p w:rsidR="00C51368" w:rsidRDefault="00E43BD9">
      <w:pPr>
        <w:pStyle w:val="NormalWeb"/>
        <w:divId w:val="1167402462"/>
        <w:rPr>
          <w:lang w:val="en-US"/>
        </w:rPr>
      </w:pPr>
      <w:proofErr w:type="gramStart"/>
      <w:r>
        <w:rPr>
          <w:lang w:val="en-US"/>
        </w:rPr>
        <w:t>if</w:t>
      </w:r>
      <w:proofErr w:type="gramEnd"/>
      <w:r>
        <w:rPr>
          <w:lang w:val="en-US"/>
        </w:rPr>
        <w:t xml:space="preserve"> provided, the value of the ETag SHALL match the value of the version id for the resource. Servers are allowed to generate the version id in whatever fashion that they wish, so long as they are valid according to the </w:t>
      </w:r>
      <w:hyperlink r:id="rId1337" w:anchor="id" w:history="1">
        <w:r>
          <w:rPr>
            <w:rStyle w:val="Hyperlink"/>
            <w:lang w:val="en-US"/>
          </w:rPr>
          <w:t>id</w:t>
        </w:r>
      </w:hyperlink>
      <w:r>
        <w:rPr>
          <w:lang w:val="en-US"/>
        </w:rPr>
        <w:t xml:space="preserve"> data type, and are unique within the address space of all versions of the same resource. When resources are returned as part of a bundle, there is no ETag, and the versionId of the resource is used directly. </w:t>
      </w:r>
    </w:p>
    <w:p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PUT /Patient/347 HTTP/1.1</w:t>
      </w:r>
    </w:p>
    <w:p w:rsidR="00C51368" w:rsidRDefault="00E43BD9">
      <w:pPr>
        <w:pStyle w:val="HTMLPreformatted"/>
        <w:divId w:val="1167402462"/>
        <w:rPr>
          <w:lang w:val="en-US"/>
        </w:rPr>
      </w:pPr>
      <w:r>
        <w:rPr>
          <w:lang w:val="en-US"/>
        </w:rPr>
        <w:t>If-Match: W/"23"</w:t>
      </w:r>
    </w:p>
    <w:p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rsidR="00C51368" w:rsidRDefault="00E43BD9">
      <w:pPr>
        <w:pStyle w:val="Heading3"/>
        <w:divId w:val="1167402462"/>
        <w:rPr>
          <w:rFonts w:eastAsia="Times New Roman"/>
          <w:lang w:val="en-US"/>
        </w:rPr>
      </w:pPr>
      <w:bookmarkStart w:id="139" w:name="delete"/>
      <w:bookmarkEnd w:id="139"/>
      <w:proofErr w:type="gramStart"/>
      <w:r>
        <w:rPr>
          <w:rFonts w:eastAsia="Times New Roman"/>
          <w:lang w:val="en-US"/>
        </w:rPr>
        <w:t>delete</w:t>
      </w:r>
      <w:proofErr w:type="gramEnd"/>
    </w:p>
    <w:p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[base]/[type]/[id]</w:t>
      </w:r>
    </w:p>
    <w:p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rsidR="00C51368" w:rsidRDefault="00E43BD9">
      <w:pPr>
        <w:pStyle w:val="Heading4"/>
        <w:divId w:val="1167402462"/>
        <w:rPr>
          <w:rFonts w:eastAsia="Times New Roman"/>
          <w:lang w:val="en-US"/>
        </w:rPr>
      </w:pPr>
      <w:r>
        <w:rPr>
          <w:rFonts w:eastAsia="Times New Roman"/>
          <w:lang w:val="en-US"/>
        </w:rPr>
        <w:t>Conditional delete</w:t>
      </w:r>
    </w:p>
    <w:p w:rsidR="00C51368" w:rsidRDefault="00E43BD9">
      <w:pPr>
        <w:pStyle w:val="NormalWeb"/>
        <w:divId w:val="1167402462"/>
        <w:rPr>
          <w:lang w:val="en-US"/>
        </w:rPr>
      </w:pPr>
      <w:r>
        <w:rPr>
          <w:lang w:val="en-US"/>
        </w:rPr>
        <w:t xml:space="preserve">The conditional delete interaction allows a client to update an existing resource based on some selection criteria, rather than by a specific </w:t>
      </w:r>
      <w:hyperlink r:id="rId1338" w:anchor="meta" w:history="1">
        <w:r>
          <w:rPr>
            <w:rStyle w:val="Hyperlink"/>
            <w:lang w:val="en-US"/>
          </w:rPr>
          <w:t>logical id</w:t>
        </w:r>
      </w:hyperlink>
      <w:r>
        <w:rPr>
          <w:lang w:val="en-US"/>
        </w:rPr>
        <w:t xml:space="preserve">. To accomplish this, the client issues an HTTP DELETE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[base]/[type]/?[search parameters]</w:t>
      </w:r>
    </w:p>
    <w:p w:rsidR="00C51368" w:rsidRDefault="00E43BD9">
      <w:pPr>
        <w:pStyle w:val="NormalWeb"/>
        <w:divId w:val="1167402462"/>
        <w:rPr>
          <w:lang w:val="en-US"/>
        </w:rPr>
      </w:pPr>
      <w:r>
        <w:rPr>
          <w:lang w:val="en-US"/>
        </w:rPr>
        <w:t xml:space="preserve">When the server processes this update, it performs a search as specified using the standard </w:t>
      </w:r>
      <w:hyperlink r:id="rId1339"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returns 404 (Not found)</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40"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rsidR="00C51368" w:rsidRDefault="00E43BD9">
      <w:pPr>
        <w:pStyle w:val="Heading3"/>
        <w:divId w:val="1167402462"/>
        <w:rPr>
          <w:rFonts w:eastAsia="Times New Roman"/>
          <w:lang w:val="en-US"/>
        </w:rPr>
      </w:pPr>
      <w:bookmarkStart w:id="140" w:name="create"/>
      <w:bookmarkEnd w:id="140"/>
      <w:proofErr w:type="gramStart"/>
      <w:r>
        <w:rPr>
          <w:rFonts w:eastAsia="Times New Roman"/>
          <w:lang w:val="en-US"/>
        </w:rPr>
        <w:t>create</w:t>
      </w:r>
      <w:proofErr w:type="gramEnd"/>
    </w:p>
    <w:p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[base]/[type] {?_format=[mime-type]}</w:t>
      </w:r>
    </w:p>
    <w:p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41"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42"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it accepts </w:t>
      </w:r>
      <w:proofErr w:type="gramStart"/>
      <w:r>
        <w:rPr>
          <w:lang w:val="en-US"/>
        </w:rPr>
        <w:t>the create</w:t>
      </w:r>
      <w:proofErr w:type="gramEnd"/>
      <w:r>
        <w:rPr>
          <w:lang w:val="en-US"/>
        </w:rPr>
        <w:t xml:space="preserv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43" w:anchor="metadata" w:history="1">
        <w:r>
          <w:rPr>
            <w:rStyle w:val="Hyperlink"/>
            <w:lang w:val="en-US"/>
          </w:rPr>
          <w:t>Logical Id</w:t>
        </w:r>
      </w:hyperlink>
      <w:r>
        <w:rPr>
          <w:lang w:val="en-US"/>
        </w:rPr>
        <w:t xml:space="preserve"> and </w:t>
      </w:r>
      <w:hyperlink r:id="rId1344" w:anchor="metadata" w:history="1">
        <w:r>
          <w:rPr>
            <w:rStyle w:val="Hyperlink"/>
            <w:lang w:val="en-US"/>
          </w:rPr>
          <w:t>Version Id</w:t>
        </w:r>
      </w:hyperlink>
      <w:r>
        <w:rPr>
          <w:lang w:val="en-US"/>
        </w:rPr>
        <w:t xml:space="preserve"> of the created resource version: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Location: [base]/[type]/[id]/_history/[vid]</w:t>
      </w:r>
    </w:p>
    <w:p w:rsidR="00C51368" w:rsidRDefault="00E43BD9">
      <w:pPr>
        <w:pStyle w:val="NormalWeb"/>
        <w:divId w:val="1167402462"/>
        <w:rPr>
          <w:lang w:val="en-US"/>
        </w:rPr>
      </w:pPr>
      <w:proofErr w:type="gramStart"/>
      <w:r>
        <w:rPr>
          <w:lang w:val="en-US"/>
        </w:rPr>
        <w:t>where</w:t>
      </w:r>
      <w:proofErr w:type="gramEnd"/>
      <w:r>
        <w:rPr>
          <w:lang w:val="en-US"/>
        </w:rPr>
        <w:t xml:space="preserv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w:t>
      </w:r>
      <w:r>
        <w:rPr>
          <w:lang w:val="en-US"/>
        </w:rPr>
        <w:lastRenderedPageBreak/>
        <w:t xml:space="preserve">error HTTP status code. In either case, the server SHOULD include a response body containing an </w:t>
      </w:r>
      <w:hyperlink r:id="rId1345" w:history="1">
        <w:r>
          <w:rPr>
            <w:rStyle w:val="Hyperlink"/>
            <w:lang w:val="en-US"/>
          </w:rPr>
          <w:t>OperationOutcome</w:t>
        </w:r>
      </w:hyperlink>
      <w:r>
        <w:rPr>
          <w:lang w:val="en-US"/>
        </w:rPr>
        <w:t xml:space="preserve"> with detailed error messages describing the reason for the error.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46" w:history="1">
        <w:r>
          <w:rPr>
            <w:rStyle w:val="Hyperlink"/>
            <w:rFonts w:eastAsia="Times New Roman"/>
            <w:lang w:val="en-US"/>
          </w:rPr>
          <w:t>OperationOutcome</w:t>
        </w:r>
      </w:hyperlink>
      <w:r>
        <w:rPr>
          <w:rFonts w:eastAsia="Times New Roman"/>
          <w:lang w:val="en-US"/>
        </w:rPr>
        <w:t xml:space="preserve"> resource providing additional detail</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47"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bookmarkStart w:id="141" w:name="ccreate"/>
      <w:bookmarkEnd w:id="141"/>
      <w:r>
        <w:rPr>
          <w:rFonts w:eastAsia="Times New Roman"/>
          <w:lang w:val="en-US"/>
        </w:rPr>
        <w:t>Conditional create</w:t>
      </w:r>
    </w:p>
    <w:p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If-None-Exist: [search parameters]</w:t>
      </w:r>
    </w:p>
    <w:p w:rsidR="00C51368" w:rsidRDefault="00E43BD9">
      <w:pPr>
        <w:pStyle w:val="NormalWeb"/>
        <w:divId w:val="1167402462"/>
        <w:rPr>
          <w:lang w:val="en-US"/>
        </w:rPr>
      </w:pPr>
      <w:r>
        <w:rPr>
          <w:lang w:val="en-US"/>
        </w:rPr>
        <w:t xml:space="preserve">The parameter just contains the search parameters (what would be in the URL following the "?"). </w:t>
      </w:r>
    </w:p>
    <w:p w:rsidR="00C51368" w:rsidRDefault="00E43BD9">
      <w:pPr>
        <w:pStyle w:val="NormalWeb"/>
        <w:divId w:val="1167402462"/>
        <w:rPr>
          <w:lang w:val="en-US"/>
        </w:rPr>
      </w:pPr>
      <w:r>
        <w:rPr>
          <w:lang w:val="en-US"/>
        </w:rPr>
        <w:t xml:space="preserve">When the server processes this update, it performs a search as specified using its standard </w:t>
      </w:r>
      <w:hyperlink r:id="rId1348"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rsidR="00C51368" w:rsidRDefault="00E43BD9">
      <w:pPr>
        <w:pStyle w:val="Heading3"/>
        <w:divId w:val="1167402462"/>
        <w:rPr>
          <w:rFonts w:eastAsia="Times New Roman"/>
          <w:lang w:val="en-US"/>
        </w:rPr>
      </w:pPr>
      <w:bookmarkStart w:id="142" w:name="search"/>
      <w:proofErr w:type="gramStart"/>
      <w:r>
        <w:rPr>
          <w:rFonts w:eastAsia="Times New Roman"/>
          <w:lang w:val="en-US"/>
        </w:rPr>
        <w:lastRenderedPageBreak/>
        <w:t>search</w:t>
      </w:r>
      <w:proofErr w:type="gramEnd"/>
    </w:p>
    <w:p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[base]/[type]{?[parameters]{&amp;_format=[mime-type]}}</w:t>
      </w:r>
    </w:p>
    <w:p w:rsidR="00C51368" w:rsidRDefault="00E43BD9">
      <w:pPr>
        <w:pStyle w:val="NormalWeb"/>
        <w:divId w:val="1167402462"/>
        <w:rPr>
          <w:lang w:val="en-US"/>
        </w:rPr>
      </w:pPr>
      <w:r>
        <w:rPr>
          <w:lang w:val="en-US"/>
        </w:rPr>
        <w:t xml:space="preserve">This searches all resources of a particular type using the criteria represented in the parameters. </w:t>
      </w:r>
    </w:p>
    <w:p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POST  [base]/[type]/_search{?[parameters]{&amp;_format=[mime-type]}}</w:t>
      </w:r>
    </w:p>
    <w:p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49" w:anchor="form-content-type" w:history="1">
        <w:r>
          <w:rPr>
            <w:rStyle w:val="Hyperlink"/>
            <w:lang w:val="en-US"/>
          </w:rPr>
          <w:t>W3C HTML forms</w:t>
        </w:r>
      </w:hyperlink>
      <w:r>
        <w:rPr>
          <w:lang w:val="en-US"/>
        </w:rPr>
        <w:t xml:space="preserve">). </w:t>
      </w:r>
    </w:p>
    <w:p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rsidR="00C51368" w:rsidRDefault="00E43BD9">
      <w:pPr>
        <w:pStyle w:val="NormalWeb"/>
        <w:divId w:val="1167402462"/>
        <w:rPr>
          <w:lang w:val="en-US"/>
        </w:rPr>
      </w:pPr>
      <w:r>
        <w:rPr>
          <w:lang w:val="en-US"/>
        </w:rPr>
        <w:t xml:space="preserve">Searches are processed as specified for the </w:t>
      </w:r>
      <w:hyperlink r:id="rId1350" w:history="1">
        <w:r>
          <w:rPr>
            <w:rStyle w:val="Hyperlink"/>
            <w:lang w:val="en-US"/>
          </w:rPr>
          <w:t>Search handling mechanism</w:t>
        </w:r>
      </w:hyperlink>
      <w:r>
        <w:rPr>
          <w:lang w:val="en-US"/>
        </w:rPr>
        <w:t xml:space="preserve">. </w:t>
      </w:r>
    </w:p>
    <w:p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51" w:history="1">
        <w:r>
          <w:rPr>
            <w:rStyle w:val="Hyperlink"/>
            <w:lang w:val="en-US"/>
          </w:rPr>
          <w:t>OperationOutcome</w:t>
        </w:r>
      </w:hyperlink>
      <w:r>
        <w:rPr>
          <w:lang w:val="en-US"/>
        </w:rPr>
        <w:t xml:space="preserve">. If the search succeeds, the return content is a </w:t>
      </w:r>
      <w:hyperlink r:id="rId1352" w:anchor="bundle" w:history="1">
        <w:r>
          <w:rPr>
            <w:rStyle w:val="Hyperlink"/>
            <w:lang w:val="en-US"/>
          </w:rPr>
          <w:t>Bundle</w:t>
        </w:r>
      </w:hyperlink>
      <w:r>
        <w:rPr>
          <w:lang w:val="en-US"/>
        </w:rPr>
        <w:t xml:space="preserve"> with </w:t>
      </w:r>
      <w:hyperlink r:id="rId1353"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54"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55" w:history="1">
        <w:r>
          <w:rPr>
            <w:rStyle w:val="Hyperlink"/>
            <w:lang w:val="en-US"/>
          </w:rPr>
          <w:t>entry mode</w:t>
        </w:r>
      </w:hyperlink>
      <w:r>
        <w:rPr>
          <w:lang w:val="en-US"/>
        </w:rPr>
        <w:t xml:space="preserve"> of </w:t>
      </w:r>
      <w:r>
        <w:rPr>
          <w:rStyle w:val="HTMLCode"/>
          <w:lang w:val="en-US"/>
        </w:rPr>
        <w:t>include</w:t>
      </w:r>
      <w:r>
        <w:rPr>
          <w:lang w:val="en-US"/>
        </w:rPr>
        <w:t xml:space="preserve">. </w:t>
      </w:r>
    </w:p>
    <w:p w:rsidR="00C51368" w:rsidRDefault="00E43BD9">
      <w:pPr>
        <w:pStyle w:val="Heading4"/>
        <w:divId w:val="1167402462"/>
        <w:rPr>
          <w:rFonts w:eastAsia="Times New Roman"/>
          <w:lang w:val="en-US"/>
        </w:rPr>
      </w:pPr>
      <w:bookmarkStart w:id="143" w:name="vsearch"/>
      <w:bookmarkEnd w:id="143"/>
      <w:r>
        <w:rPr>
          <w:rFonts w:eastAsia="Times New Roman"/>
          <w:lang w:val="en-US"/>
        </w:rPr>
        <w:t>Variant Searches</w:t>
      </w:r>
    </w:p>
    <w:p w:rsidR="00C51368" w:rsidRDefault="00E43BD9">
      <w:pPr>
        <w:pStyle w:val="NormalWeb"/>
        <w:divId w:val="1167402462"/>
        <w:rPr>
          <w:lang w:val="en-US"/>
        </w:rPr>
      </w:pPr>
      <w:r>
        <w:rPr>
          <w:lang w:val="en-US"/>
        </w:rPr>
        <w:t xml:space="preserve">To search a </w:t>
      </w:r>
      <w:hyperlink r:id="rId1356" w:anchor="compartments" w:history="1">
        <w:r>
          <w:rPr>
            <w:rStyle w:val="Hyperlink"/>
            <w:lang w:val="en-US"/>
          </w:rPr>
          <w:t>compartment</w:t>
        </w:r>
      </w:hyperlink>
      <w:r>
        <w:rPr>
          <w:lang w:val="en-US"/>
        </w:rPr>
        <w:t xml:space="preserve">, either all possible resources, or for a particular resource type, respectively: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[base]/[Compartment]/[id]/{*?[parameters]{&amp;_format=[mime-type]}}</w:t>
      </w:r>
    </w:p>
    <w:p w:rsidR="00C51368" w:rsidRDefault="00E43BD9">
      <w:pPr>
        <w:pStyle w:val="HTMLPreformatted"/>
        <w:divId w:val="1167402462"/>
        <w:rPr>
          <w:lang w:val="en-US"/>
        </w:rPr>
      </w:pPr>
      <w:r>
        <w:rPr>
          <w:lang w:val="en-US"/>
        </w:rPr>
        <w:t xml:space="preserve">  GET [base]/[Compartment]/[id]/[type]{?[parameters]{&amp;_format=[mime-type]}}</w:t>
      </w:r>
    </w:p>
    <w:p w:rsidR="00C51368" w:rsidRDefault="00E43BD9">
      <w:pPr>
        <w:pStyle w:val="NormalWeb"/>
        <w:divId w:val="1167402462"/>
        <w:rPr>
          <w:lang w:val="en-US"/>
        </w:rPr>
      </w:pPr>
      <w:r>
        <w:rPr>
          <w:lang w:val="en-US"/>
        </w:rPr>
        <w:lastRenderedPageBreak/>
        <w:t xml:space="preserve">For example, to retrieve all the observation resources for a particular LOINC code associated with a particular encounter: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[base]/Encounter/23423445/Observation?code=2951-2  {&amp;_format=[mime-type]}</w:t>
      </w:r>
    </w:p>
    <w:p w:rsidR="00C51368" w:rsidRDefault="00E43BD9">
      <w:pPr>
        <w:pStyle w:val="NormalWeb"/>
        <w:divId w:val="1167402462"/>
        <w:rPr>
          <w:lang w:val="en-US"/>
        </w:rPr>
      </w:pPr>
      <w:r>
        <w:rPr>
          <w:lang w:val="en-US"/>
        </w:rPr>
        <w:t xml:space="preserve">Note that there are </w:t>
      </w:r>
      <w:proofErr w:type="gramStart"/>
      <w:r>
        <w:rPr>
          <w:lang w:val="en-US"/>
        </w:rPr>
        <w:t>a specific operations</w:t>
      </w:r>
      <w:proofErr w:type="gramEnd"/>
      <w:r>
        <w:rPr>
          <w:lang w:val="en-US"/>
        </w:rPr>
        <w:t xml:space="preserve"> defined to support fetching </w:t>
      </w:r>
      <w:hyperlink r:id="rId1357" w:anchor="everything" w:history="1">
        <w:r>
          <w:rPr>
            <w:rStyle w:val="Hyperlink"/>
            <w:lang w:val="en-US"/>
          </w:rPr>
          <w:t>an entire patient record</w:t>
        </w:r>
      </w:hyperlink>
      <w:r>
        <w:rPr>
          <w:lang w:val="en-US"/>
        </w:rPr>
        <w:t xml:space="preserve"> or </w:t>
      </w:r>
      <w:hyperlink r:id="rId1358" w:anchor="everything" w:history="1">
        <w:r>
          <w:rPr>
            <w:rStyle w:val="Hyperlink"/>
            <w:lang w:val="en-US"/>
          </w:rPr>
          <w:t>all record for an encounter</w:t>
        </w:r>
      </w:hyperlink>
      <w:r>
        <w:rPr>
          <w:lang w:val="en-US"/>
        </w:rPr>
        <w:t xml:space="preserve">. </w:t>
      </w:r>
    </w:p>
    <w:p w:rsidR="00C51368" w:rsidRDefault="00E43BD9">
      <w:pPr>
        <w:pStyle w:val="NormalWeb"/>
        <w:divId w:val="1167402462"/>
        <w:rPr>
          <w:lang w:val="en-US"/>
        </w:rPr>
      </w:pPr>
      <w:r>
        <w:rPr>
          <w:lang w:val="en-US"/>
        </w:rPr>
        <w:t xml:space="preserve">Finally, it's possible to search all resources at once: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[base]?[parameters]{&amp;_format=[mime-type]}</w:t>
      </w:r>
    </w:p>
    <w:p w:rsidR="00C51368" w:rsidRDefault="00E43BD9">
      <w:pPr>
        <w:pStyle w:val="NormalWeb"/>
        <w:divId w:val="1167402462"/>
        <w:rPr>
          <w:lang w:val="en-US"/>
        </w:rPr>
      </w:pPr>
      <w:r>
        <w:rPr>
          <w:lang w:val="en-US"/>
        </w:rPr>
        <w:t xml:space="preserve">When searching all resources at once, only the </w:t>
      </w:r>
      <w:hyperlink r:id="rId1359" w:anchor="search" w:history="1">
        <w:r>
          <w:rPr>
            <w:rStyle w:val="Hyperlink"/>
            <w:lang w:val="en-US"/>
          </w:rPr>
          <w:t>parameters defined for all resources</w:t>
        </w:r>
      </w:hyperlink>
      <w:r>
        <w:rPr>
          <w:lang w:val="en-US"/>
        </w:rPr>
        <w:t xml:space="preserve"> can be used. </w:t>
      </w:r>
    </w:p>
    <w:p w:rsidR="00C51368" w:rsidRDefault="00E43BD9">
      <w:pPr>
        <w:pStyle w:val="Heading3"/>
        <w:divId w:val="1167402462"/>
        <w:rPr>
          <w:rFonts w:eastAsia="Times New Roman"/>
          <w:lang w:val="en-US"/>
        </w:rPr>
      </w:pPr>
      <w:proofErr w:type="gramStart"/>
      <w:r>
        <w:rPr>
          <w:rFonts w:eastAsia="Times New Roman"/>
          <w:lang w:val="en-US"/>
        </w:rPr>
        <w:t>conformance</w:t>
      </w:r>
      <w:proofErr w:type="gramEnd"/>
    </w:p>
    <w:p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[base]/metadata {?_format=[mime-type]}</w:t>
      </w:r>
    </w:p>
    <w:p w:rsidR="00C51368" w:rsidRDefault="00E43BD9">
      <w:pPr>
        <w:pStyle w:val="HTMLPreformatted"/>
        <w:divId w:val="1167402462"/>
        <w:rPr>
          <w:lang w:val="en-US"/>
        </w:rPr>
      </w:pPr>
      <w:r>
        <w:rPr>
          <w:lang w:val="en-US"/>
        </w:rPr>
        <w:t xml:space="preserve">  OPTIONS [base] {?_format=[mime-type]}</w:t>
      </w:r>
    </w:p>
    <w:p w:rsidR="00C51368" w:rsidRDefault="00E43BD9">
      <w:pPr>
        <w:pStyle w:val="NormalWeb"/>
        <w:divId w:val="1167402462"/>
        <w:rPr>
          <w:lang w:val="en-US"/>
        </w:rPr>
      </w:pPr>
      <w:r>
        <w:rPr>
          <w:lang w:val="en-US"/>
        </w:rPr>
        <w:t xml:space="preserve">Applications SHALL return a </w:t>
      </w:r>
      <w:hyperlink r:id="rId1360"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w:t>
      </w:r>
      <w:proofErr w:type="gramStart"/>
      <w:r>
        <w:rPr>
          <w:lang w:val="en-US"/>
        </w:rPr>
        <w:t>url</w:t>
      </w:r>
      <w:proofErr w:type="gramEnd"/>
      <w:r>
        <w:rPr>
          <w:lang w:val="en-US"/>
        </w:rPr>
        <w:t xml:space="preserve">.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rsidR="00C51368" w:rsidRDefault="00E43BD9">
      <w:pPr>
        <w:pStyle w:val="NormalWeb"/>
        <w:divId w:val="1167402462"/>
        <w:rPr>
          <w:lang w:val="en-US"/>
        </w:rPr>
      </w:pPr>
      <w:r>
        <w:rPr>
          <w:lang w:val="en-US"/>
        </w:rPr>
        <w:t xml:space="preserve">The Conformance statement returned typically has an arbitrary id, and no </w:t>
      </w:r>
      <w:proofErr w:type="gramStart"/>
      <w:r>
        <w:rPr>
          <w:lang w:val="en-US"/>
        </w:rPr>
        <w:t>meta</w:t>
      </w:r>
      <w:proofErr w:type="gramEnd"/>
      <w:r>
        <w:rPr>
          <w:lang w:val="en-US"/>
        </w:rPr>
        <w:t xml:space="preserve"> element, though it is not prohibited. </w:t>
      </w:r>
    </w:p>
    <w:p w:rsidR="00C51368" w:rsidRDefault="00E43BD9">
      <w:pPr>
        <w:pStyle w:val="NormalWeb"/>
        <w:divId w:val="1167402462"/>
        <w:rPr>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61" w:history="1">
        <w:r>
          <w:rPr>
            <w:rStyle w:val="Hyperlink"/>
            <w:lang w:val="en-US"/>
          </w:rPr>
          <w:t>Conformance Resource</w:t>
        </w:r>
      </w:hyperlink>
      <w:r>
        <w:rPr>
          <w:lang w:val="en-US"/>
        </w:rPr>
        <w:t xml:space="preserve"> end point. This is different to the conformance interaction: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729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interaction</w:t>
            </w:r>
          </w:p>
        </w:tc>
        <w:tc>
          <w:tcPr>
            <w:tcW w:w="0" w:type="auto"/>
            <w:vAlign w:val="center"/>
            <w:hideMark/>
          </w:tcPr>
          <w:p w:rsidR="00C51368" w:rsidRDefault="00E43BD9">
            <w:pPr>
              <w:rPr>
                <w:rFonts w:eastAsia="Times New Roman"/>
              </w:rPr>
            </w:pPr>
            <w:r>
              <w:rPr>
                <w:rFonts w:eastAsia="Times New Roman"/>
              </w:rPr>
              <w:t>returns a conformance statement describing the server's current operational functionality</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end point</w:t>
            </w:r>
          </w:p>
        </w:tc>
        <w:tc>
          <w:tcPr>
            <w:tcW w:w="0" w:type="auto"/>
            <w:vAlign w:val="center"/>
            <w:hideMark/>
          </w:tcPr>
          <w:p w:rsidR="00C51368" w:rsidRDefault="00E43BD9">
            <w:pPr>
              <w:rPr>
                <w:rFonts w:eastAsia="Times New Roman"/>
              </w:rPr>
            </w:pPr>
            <w:r>
              <w:rPr>
                <w:rFonts w:eastAsia="Times New Roman"/>
              </w:rPr>
              <w:t>manages a repository of conformance statements (e.g. the HL7 conformance statement registry)</w:t>
            </w:r>
          </w:p>
        </w:tc>
      </w:tr>
    </w:tbl>
    <w:p w:rsidR="00C51368" w:rsidRDefault="00E43BD9">
      <w:pPr>
        <w:pStyle w:val="NormalWeb"/>
        <w:divId w:val="1167402462"/>
        <w:rPr>
          <w:lang w:val="en-US"/>
        </w:rPr>
      </w:pPr>
      <w:r>
        <w:rPr>
          <w:lang w:val="en-US"/>
        </w:rPr>
        <w:lastRenderedPageBreak/>
        <w:t xml:space="preserve">All servers are required to support the conformance interaction, but servers may choose whether they wish to support the conformance end-point, just like any other end point. </w:t>
      </w:r>
    </w:p>
    <w:p w:rsidR="00C51368" w:rsidRDefault="00E43BD9">
      <w:pPr>
        <w:pStyle w:val="Heading3"/>
        <w:divId w:val="1167402462"/>
        <w:rPr>
          <w:rFonts w:eastAsia="Times New Roman"/>
          <w:lang w:val="en-US"/>
        </w:rPr>
      </w:pPr>
      <w:bookmarkStart w:id="144" w:name="transaction"/>
      <w:bookmarkEnd w:id="144"/>
      <w:proofErr w:type="gramStart"/>
      <w:r>
        <w:rPr>
          <w:rFonts w:eastAsia="Times New Roman"/>
          <w:lang w:val="en-US"/>
        </w:rPr>
        <w:t>batch/transaction</w:t>
      </w:r>
      <w:proofErr w:type="gramEnd"/>
    </w:p>
    <w:p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62" w:history="1">
        <w:r>
          <w:rPr>
            <w:rStyle w:val="Hyperlink"/>
            <w:lang w:val="en-US"/>
          </w:rPr>
          <w:t>operations</w:t>
        </w:r>
      </w:hyperlink>
      <w:r>
        <w:rPr>
          <w:lang w:val="en-US"/>
        </w:rPr>
        <w:t xml:space="preserve"> framework. </w:t>
      </w:r>
    </w:p>
    <w:p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 {?_format=[mime-type]}</w:t>
      </w:r>
    </w:p>
    <w:p w:rsidR="00C51368" w:rsidRDefault="00E43BD9">
      <w:pPr>
        <w:pStyle w:val="NormalWeb"/>
        <w:divId w:val="1167402462"/>
        <w:rPr>
          <w:lang w:val="en-US"/>
        </w:rPr>
      </w:pPr>
      <w:r>
        <w:rPr>
          <w:lang w:val="en-US"/>
        </w:rPr>
        <w:t xml:space="preserve">The content of the post submission is a </w:t>
      </w:r>
      <w:hyperlink r:id="rId1363" w:history="1">
        <w:r>
          <w:rPr>
            <w:rStyle w:val="Hyperlink"/>
            <w:lang w:val="en-US"/>
          </w:rPr>
          <w:t>Bundle</w:t>
        </w:r>
      </w:hyperlink>
      <w:r>
        <w:rPr>
          <w:lang w:val="en-US"/>
        </w:rPr>
        <w:t xml:space="preserve"> with </w:t>
      </w:r>
      <w:hyperlink r:id="rId1364" w:anchor="Bundle.type" w:history="1">
        <w:r>
          <w:rPr>
            <w:rStyle w:val="Hyperlink"/>
            <w:lang w:val="en-US"/>
          </w:rPr>
          <w:t>Bundle.type</w:t>
        </w:r>
      </w:hyperlink>
      <w:r>
        <w:rPr>
          <w:lang w:val="en-US"/>
        </w:rPr>
        <w:t xml:space="preserve"> = </w:t>
      </w:r>
      <w:hyperlink r:id="rId1365" w:anchor="batch" w:history="1">
        <w:r>
          <w:rPr>
            <w:rStyle w:val="Hyperlink"/>
            <w:rFonts w:ascii="Courier New" w:hAnsi="Courier New" w:cs="Courier New"/>
            <w:noProof/>
            <w:sz w:val="20"/>
            <w:szCs w:val="20"/>
            <w:lang w:val="en-US"/>
          </w:rPr>
          <w:t>batch</w:t>
        </w:r>
      </w:hyperlink>
      <w:r>
        <w:rPr>
          <w:lang w:val="en-US"/>
        </w:rPr>
        <w:t xml:space="preserve"> or </w:t>
      </w:r>
      <w:hyperlink r:id="rId1366"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67"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68" w:history="1">
        <w:r>
          <w:rPr>
            <w:rStyle w:val="Hyperlink"/>
            <w:lang w:val="en-US"/>
          </w:rPr>
          <w:t>Operations framework</w:t>
        </w:r>
      </w:hyperlink>
      <w:r>
        <w:rPr>
          <w:lang w:val="en-US"/>
        </w:rPr>
        <w:t xml:space="preserve">. The actions are subject to the the normal processing for each, including the </w:t>
      </w:r>
      <w:hyperlink r:id="rId1369" w:anchor="meta" w:history="1">
        <w:proofErr w:type="gramStart"/>
        <w:r>
          <w:rPr>
            <w:rStyle w:val="Hyperlink"/>
            <w:lang w:val="en-US"/>
          </w:rPr>
          <w:t>meta</w:t>
        </w:r>
        <w:proofErr w:type="gramEnd"/>
        <w:r>
          <w:rPr>
            <w:rStyle w:val="Hyperlink"/>
            <w:lang w:val="en-US"/>
          </w:rPr>
          <w:t xml:space="preserve">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rsidR="00C51368" w:rsidRDefault="00E43BD9">
      <w:pPr>
        <w:pStyle w:val="NormalWeb"/>
        <w:divId w:val="1167402462"/>
        <w:rPr>
          <w:lang w:val="en-US"/>
        </w:rPr>
      </w:pPr>
      <w:r>
        <w:rPr>
          <w:lang w:val="en-US"/>
        </w:rPr>
        <w:t xml:space="preserve">Examples: </w:t>
      </w:r>
    </w:p>
    <w:p w:rsidR="00C51368" w:rsidRDefault="00C166DE">
      <w:pPr>
        <w:numPr>
          <w:ilvl w:val="0"/>
          <w:numId w:val="121"/>
        </w:numPr>
        <w:spacing w:before="100" w:beforeAutospacing="1" w:after="100" w:afterAutospacing="1"/>
        <w:divId w:val="1167402462"/>
        <w:rPr>
          <w:rFonts w:eastAsia="Times New Roman"/>
          <w:lang w:val="en-US"/>
        </w:rPr>
      </w:pPr>
      <w:hyperlink r:id="rId1370" w:history="1">
        <w:r w:rsidR="00E43BD9">
          <w:rPr>
            <w:rStyle w:val="Hyperlink"/>
            <w:rFonts w:eastAsia="Times New Roman"/>
            <w:lang w:val="en-US"/>
          </w:rPr>
          <w:t>Transaction</w:t>
        </w:r>
      </w:hyperlink>
    </w:p>
    <w:p w:rsidR="00C51368" w:rsidRDefault="00C166DE">
      <w:pPr>
        <w:numPr>
          <w:ilvl w:val="0"/>
          <w:numId w:val="121"/>
        </w:numPr>
        <w:spacing w:before="100" w:beforeAutospacing="1" w:after="100" w:afterAutospacing="1"/>
        <w:divId w:val="1167402462"/>
        <w:rPr>
          <w:rFonts w:eastAsia="Times New Roman"/>
          <w:lang w:val="en-US"/>
        </w:rPr>
      </w:pPr>
      <w:hyperlink r:id="rId1371" w:history="1">
        <w:r w:rsidR="00E43BD9">
          <w:rPr>
            <w:rStyle w:val="Hyperlink"/>
            <w:rFonts w:eastAsia="Times New Roman"/>
            <w:lang w:val="en-US"/>
          </w:rPr>
          <w:t>Matching Response</w:t>
        </w:r>
      </w:hyperlink>
    </w:p>
    <w:p w:rsidR="00C51368" w:rsidRDefault="00E43BD9">
      <w:pPr>
        <w:pStyle w:val="Heading4"/>
        <w:divId w:val="1167402462"/>
        <w:rPr>
          <w:rFonts w:eastAsia="Times New Roman"/>
          <w:lang w:val="en-US"/>
        </w:rPr>
      </w:pPr>
      <w:r>
        <w:rPr>
          <w:rFonts w:eastAsia="Times New Roman"/>
          <w:lang w:val="en-US"/>
        </w:rPr>
        <w:t>Batch Processing Rules</w:t>
      </w:r>
    </w:p>
    <w:p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rsidR="00C51368" w:rsidRDefault="00E43BD9">
      <w:pPr>
        <w:pStyle w:val="Heading4"/>
        <w:divId w:val="1167402462"/>
        <w:rPr>
          <w:rFonts w:eastAsia="Times New Roman"/>
          <w:lang w:val="en-US"/>
        </w:rPr>
      </w:pPr>
      <w:r>
        <w:rPr>
          <w:rFonts w:eastAsia="Times New Roman"/>
          <w:lang w:val="en-US"/>
        </w:rPr>
        <w:lastRenderedPageBreak/>
        <w:t>Transction Processing Rules</w:t>
      </w:r>
    </w:p>
    <w:p w:rsidR="00C51368" w:rsidRDefault="00E43BD9">
      <w:pPr>
        <w:pStyle w:val="NormalWeb"/>
        <w:divId w:val="1167402462"/>
        <w:rPr>
          <w:lang w:val="en-US"/>
        </w:rPr>
      </w:pPr>
      <w:r>
        <w:rPr>
          <w:lang w:val="en-US"/>
        </w:rPr>
        <w:t xml:space="preserve">For a transction, Servers SHALL either accept all actions and return a 200 OK, along with a response bundle (see below), or reject all resources and return an HTTP 400 or 500 type response. It is not an error if the submitted bundle has no resources in it. The outcome of the processing the transaction SHALL NOT depend on the order of the resources in the transaction. A resource can only appear in a transaction once (by identity). </w:t>
      </w:r>
    </w:p>
    <w:p w:rsidR="00C51368" w:rsidRDefault="00E43BD9">
      <w:pPr>
        <w:pStyle w:val="NormalWeb"/>
        <w:divId w:val="1167402462"/>
        <w:rPr>
          <w:lang w:val="en-US"/>
        </w:rPr>
      </w:pPr>
      <w:r>
        <w:rPr>
          <w:lang w:val="en-US"/>
        </w:rPr>
        <w:t xml:space="preserve">Because of the rules that a transaction is atomic, that all actions pass or fail together, and that order of the entries doesn't matter, there is a particular order in which to process the actions: </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rsidR="00C51368" w:rsidRDefault="00E43BD9">
      <w:pPr>
        <w:pStyle w:val="NormalWeb"/>
        <w:divId w:val="1241133082"/>
        <w:rPr>
          <w:lang w:val="en-US"/>
        </w:rPr>
      </w:pPr>
      <w:proofErr w:type="gramStart"/>
      <w:r>
        <w:rPr>
          <w:lang w:val="en-US"/>
        </w:rPr>
        <w:t xml:space="preserve">Feedback </w:t>
      </w:r>
      <w:hyperlink r:id="rId1372"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w:t>
      </w:r>
      <w:proofErr w:type="gramStart"/>
      <w:r>
        <w:rPr>
          <w:lang w:val="en-US"/>
        </w:rPr>
        <w:t>url</w:t>
      </w:r>
      <w:proofErr w:type="gramEnd"/>
      <w:r>
        <w:rPr>
          <w:lang w:val="en-US"/>
        </w:rPr>
        <w:t xml:space="preserve"> elements, or &lt;a href="" &amp; &lt;img src="" in the narrative. </w:t>
      </w:r>
    </w:p>
    <w:p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rsidR="00C51368" w:rsidRDefault="00E43BD9">
      <w:pPr>
        <w:pStyle w:val="Heading4"/>
        <w:divId w:val="1167402462"/>
        <w:rPr>
          <w:rFonts w:eastAsia="Times New Roman"/>
          <w:lang w:val="en-US"/>
        </w:rPr>
      </w:pPr>
      <w:bookmarkStart w:id="145" w:name="transaction-response"/>
      <w:bookmarkEnd w:id="145"/>
      <w:r>
        <w:rPr>
          <w:rFonts w:eastAsia="Times New Roman"/>
          <w:lang w:val="en-US"/>
        </w:rPr>
        <w:t>Batch/Transaction Response</w:t>
      </w:r>
    </w:p>
    <w:p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73" w:anchor="bundle" w:history="1">
        <w:r>
          <w:rPr>
            <w:rStyle w:val="Hyperlink"/>
            <w:lang w:val="en-US"/>
          </w:rPr>
          <w:t>Bundle</w:t>
        </w:r>
      </w:hyperlink>
      <w:r>
        <w:rPr>
          <w:lang w:val="en-US"/>
        </w:rPr>
        <w:t xml:space="preserve"> with </w:t>
      </w:r>
      <w:hyperlink r:id="rId1374" w:anchor="Bundle.type" w:history="1">
        <w:r>
          <w:rPr>
            <w:rStyle w:val="Hyperlink"/>
            <w:lang w:val="en-US"/>
          </w:rPr>
          <w:t>type</w:t>
        </w:r>
      </w:hyperlink>
      <w:r>
        <w:rPr>
          <w:lang w:val="en-US"/>
        </w:rPr>
        <w:t xml:space="preserve"> set to </w:t>
      </w:r>
      <w:r>
        <w:rPr>
          <w:rStyle w:val="HTMLCode"/>
          <w:lang w:val="en-US"/>
        </w:rPr>
        <w:lastRenderedPageBreak/>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rsidR="00C51368" w:rsidRDefault="00E43BD9">
      <w:pPr>
        <w:pStyle w:val="Heading4"/>
        <w:divId w:val="1167402462"/>
        <w:rPr>
          <w:rFonts w:eastAsia="Times New Roman"/>
          <w:lang w:val="en-US"/>
        </w:rPr>
      </w:pPr>
      <w:bookmarkStart w:id="146" w:name="other-bundles"/>
      <w:bookmarkEnd w:id="146"/>
      <w:r>
        <w:rPr>
          <w:rFonts w:eastAsia="Times New Roman"/>
          <w:lang w:val="en-US"/>
        </w:rPr>
        <w:t xml:space="preserve">Accepting </w:t>
      </w:r>
      <w:proofErr w:type="gramStart"/>
      <w:r>
        <w:rPr>
          <w:rFonts w:eastAsia="Times New Roman"/>
          <w:lang w:val="en-US"/>
        </w:rPr>
        <w:t>Other</w:t>
      </w:r>
      <w:proofErr w:type="gramEnd"/>
      <w:r>
        <w:rPr>
          <w:rFonts w:eastAsia="Times New Roman"/>
          <w:lang w:val="en-US"/>
        </w:rPr>
        <w:t xml:space="preserve"> bundle types</w:t>
      </w:r>
    </w:p>
    <w:p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124"/>
    <w:p w:rsidR="00C51368" w:rsidRDefault="00E43BD9">
      <w:pPr>
        <w:pStyle w:val="Heading3"/>
        <w:divId w:val="1167402462"/>
        <w:rPr>
          <w:rFonts w:eastAsia="Times New Roman"/>
          <w:lang w:val="en-US"/>
        </w:rPr>
      </w:pPr>
      <w:proofErr w:type="gramStart"/>
      <w:r>
        <w:rPr>
          <w:rFonts w:eastAsia="Times New Roman"/>
          <w:lang w:val="en-US"/>
        </w:rPr>
        <w:t>history</w:t>
      </w:r>
      <w:proofErr w:type="gramEnd"/>
    </w:p>
    <w:p w:rsidR="00C51368" w:rsidRDefault="00E43BD9">
      <w:pPr>
        <w:pStyle w:val="NormalWeb"/>
        <w:divId w:val="1167402462"/>
        <w:rPr>
          <w:lang w:val="en-US"/>
        </w:rPr>
      </w:pPr>
      <w:r>
        <w:rPr>
          <w:lang w:val="en-US"/>
        </w:rPr>
        <w:t xml:space="preserve">The history interaction retrieves the history of </w:t>
      </w:r>
      <w:proofErr w:type="gramStart"/>
      <w:r>
        <w:rPr>
          <w:lang w:val="en-US"/>
        </w:rPr>
        <w:t>either a</w:t>
      </w:r>
      <w:proofErr w:type="gramEnd"/>
      <w:r>
        <w:rPr>
          <w:lang w:val="en-US"/>
        </w:rPr>
        <w:t xml:space="preserve">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[base]/[type]/[id]/_history{?[parameters]&amp;_format=[mime-type]}</w:t>
      </w:r>
    </w:p>
    <w:p w:rsidR="00C51368" w:rsidRDefault="00E43BD9">
      <w:pPr>
        <w:pStyle w:val="HTMLPreformatted"/>
        <w:divId w:val="1167402462"/>
        <w:rPr>
          <w:lang w:val="en-US"/>
        </w:rPr>
      </w:pPr>
      <w:r>
        <w:rPr>
          <w:lang w:val="en-US"/>
        </w:rPr>
        <w:t xml:space="preserve">  GET [base]/[type]/_history{?[parameters]&amp;_format=[mime-type]}</w:t>
      </w:r>
    </w:p>
    <w:p w:rsidR="00C51368" w:rsidRDefault="00E43BD9">
      <w:pPr>
        <w:pStyle w:val="HTMLPreformatted"/>
        <w:divId w:val="1167402462"/>
        <w:rPr>
          <w:lang w:val="en-US"/>
        </w:rPr>
      </w:pPr>
      <w:r>
        <w:rPr>
          <w:lang w:val="en-US"/>
        </w:rPr>
        <w:t xml:space="preserve">  GET [base]/_history{?[parameters]&amp;_format=[mime-type]}</w:t>
      </w:r>
    </w:p>
    <w:p w:rsidR="00C51368" w:rsidRDefault="00E43BD9">
      <w:pPr>
        <w:pStyle w:val="NormalWeb"/>
        <w:divId w:val="1167402462"/>
        <w:rPr>
          <w:lang w:val="en-US"/>
        </w:rPr>
      </w:pPr>
      <w:r>
        <w:rPr>
          <w:lang w:val="en-US"/>
        </w:rPr>
        <w:t xml:space="preserve">The return content is a </w:t>
      </w:r>
      <w:hyperlink r:id="rId1375" w:anchor="bundle" w:history="1">
        <w:r>
          <w:rPr>
            <w:rStyle w:val="Hyperlink"/>
            <w:lang w:val="en-US"/>
          </w:rPr>
          <w:t>Bundle</w:t>
        </w:r>
      </w:hyperlink>
      <w:r>
        <w:rPr>
          <w:lang w:val="en-US"/>
        </w:rPr>
        <w:t xml:space="preserve"> with </w:t>
      </w:r>
      <w:hyperlink r:id="rId1376"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contain </w:t>
      </w:r>
      <w:proofErr w:type="gramStart"/>
      <w:r>
        <w:rPr>
          <w:lang w:val="en-US"/>
        </w:rPr>
        <w:t>a</w:t>
      </w:r>
      <w:proofErr w:type="gramEnd"/>
      <w:r>
        <w:rPr>
          <w:lang w:val="en-US"/>
        </w:rPr>
        <w:t xml:space="preserve"> 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rsidR="00C51368" w:rsidRDefault="00E43BD9">
      <w:pPr>
        <w:pStyle w:val="NormalWeb"/>
        <w:divId w:val="1167402462"/>
        <w:rPr>
          <w:lang w:val="en-US"/>
        </w:rPr>
      </w:pPr>
      <w:r>
        <w:rPr>
          <w:lang w:val="en-US"/>
        </w:rPr>
        <w:lastRenderedPageBreak/>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rsidR="00C51368" w:rsidRDefault="00E43BD9">
      <w:pPr>
        <w:pStyle w:val="NormalWeb"/>
        <w:divId w:val="1167402462"/>
        <w:rPr>
          <w:lang w:val="en-US"/>
        </w:rPr>
      </w:pPr>
      <w:r>
        <w:rPr>
          <w:lang w:val="en-US"/>
        </w:rPr>
        <w:t xml:space="preserve">A </w:t>
      </w:r>
      <w:proofErr w:type="gramStart"/>
      <w:r>
        <w:rPr>
          <w:lang w:val="en-US"/>
        </w:rPr>
        <w:t>create</w:t>
      </w:r>
      <w:proofErr w:type="gramEnd"/>
      <w:r>
        <w:rPr>
          <w:lang w:val="en-US"/>
        </w:rPr>
        <w:t xml:space="preserve"> interaction is represented in a history interaction in the following way: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&lt;entry&gt;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 the id of the created resource --&gt;</w:t>
      </w:r>
    </w:p>
    <w:p w:rsidR="00C51368" w:rsidRDefault="00E43BD9">
      <w:pPr>
        <w:pStyle w:val="HTMLPreformatted"/>
        <w:divId w:val="1167402462"/>
        <w:rPr>
          <w:lang w:val="en-US"/>
        </w:rPr>
      </w:pPr>
      <w:r>
        <w:rPr>
          <w:lang w:val="en-US"/>
        </w:rPr>
        <w:t xml:space="preserve">        &lt;id value="23424"/&gt;</w:t>
      </w:r>
    </w:p>
    <w:p w:rsidR="00C51368" w:rsidRDefault="00E43BD9">
      <w:pPr>
        <w:pStyle w:val="HTMLPreformatted"/>
        <w:divId w:val="1167402462"/>
        <w:rPr>
          <w:lang w:val="en-US"/>
        </w:rPr>
      </w:pPr>
      <w:r>
        <w:rPr>
          <w:lang w:val="en-US"/>
        </w:rPr>
        <w:t xml:space="preserve">        &lt;!-- snip --&gt;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 POST: this was a create --&gt;</w:t>
      </w:r>
    </w:p>
    <w:p w:rsidR="00C51368" w:rsidRDefault="00E43BD9">
      <w:pPr>
        <w:pStyle w:val="HTMLPreformatted"/>
        <w:divId w:val="1167402462"/>
        <w:rPr>
          <w:lang w:val="en-US"/>
        </w:rPr>
      </w:pPr>
      <w:r>
        <w:rPr>
          <w:lang w:val="en-US"/>
        </w:rPr>
        <w:t xml:space="preserve">      &lt;method value="POST"/&gt;</w:t>
      </w:r>
    </w:p>
    <w:p w:rsidR="00C51368" w:rsidRDefault="00E43BD9">
      <w:pPr>
        <w:pStyle w:val="HTMLPreformatted"/>
        <w:divId w:val="1167402462"/>
        <w:rPr>
          <w:lang w:val="en-US"/>
        </w:rPr>
      </w:pPr>
      <w:r>
        <w:rPr>
          <w:lang w:val="en-US"/>
        </w:rPr>
        <w:t xml:space="preserve">      &lt;url value="Patient"/&gt;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&lt;/entry&gt;</w:t>
      </w:r>
    </w:p>
    <w:p w:rsidR="00C51368" w:rsidRDefault="00E43BD9">
      <w:pPr>
        <w:pStyle w:val="NormalWeb"/>
        <w:divId w:val="1167402462"/>
        <w:rPr>
          <w:lang w:val="en-US"/>
        </w:rPr>
      </w:pPr>
      <w:r>
        <w:rPr>
          <w:lang w:val="en-US"/>
        </w:rPr>
        <w:t xml:space="preserve">Note that conditional </w:t>
      </w:r>
      <w:proofErr w:type="gramStart"/>
      <w:r>
        <w:rPr>
          <w:lang w:val="en-US"/>
        </w:rPr>
        <w:t>creates,</w:t>
      </w:r>
      <w:proofErr w:type="gramEnd"/>
      <w:r>
        <w:rPr>
          <w:lang w:val="en-US"/>
        </w:rPr>
        <w:t xml:space="preserve"> updates and deletes are converted to direct updates and deletes in a history list. </w:t>
      </w:r>
    </w:p>
    <w:p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634"/>
        <w:gridCol w:w="7538"/>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_count : </w:t>
            </w:r>
            <w:hyperlink r:id="rId1377" w:anchor="integer" w:history="1">
              <w:r>
                <w:rPr>
                  <w:rStyle w:val="Hyperlink"/>
                  <w:rFonts w:eastAsia="Times New Roman"/>
                </w:rPr>
                <w:t>integer</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_since : </w:t>
            </w:r>
            <w:hyperlink r:id="rId1378" w:anchor="integer" w:history="1">
              <w:r>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Only include resource versions that were created at or after the given instant in time</w:t>
            </w:r>
          </w:p>
        </w:tc>
      </w:tr>
    </w:tbl>
    <w:p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rsidR="00C51368" w:rsidRDefault="00E43BD9">
      <w:pPr>
        <w:pStyle w:val="NormalWeb"/>
        <w:divId w:val="1167402462"/>
        <w:rPr>
          <w:lang w:val="en-US"/>
        </w:rPr>
      </w:pPr>
      <w:r>
        <w:rPr>
          <w:lang w:val="en-US"/>
        </w:rPr>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79" w:history="1">
        <w:r>
          <w:rPr>
            <w:rStyle w:val="Hyperlink"/>
            <w:lang w:val="en-US"/>
          </w:rPr>
          <w:t>Subscription resource</w:t>
        </w:r>
      </w:hyperlink>
      <w:r>
        <w:rPr>
          <w:lang w:val="en-US"/>
        </w:rPr>
        <w:t xml:space="preserve"> for an alternate means of system synchronization. </w:t>
      </w:r>
    </w:p>
    <w:p w:rsidR="00C51368" w:rsidRDefault="00E43BD9">
      <w:pPr>
        <w:pStyle w:val="Heading3"/>
        <w:divId w:val="1167402462"/>
        <w:rPr>
          <w:rFonts w:eastAsia="Times New Roman"/>
          <w:lang w:val="en-US"/>
        </w:rPr>
      </w:pPr>
      <w:bookmarkStart w:id="147" w:name="transactional-integrity"/>
      <w:bookmarkEnd w:id="147"/>
      <w:r>
        <w:rPr>
          <w:rFonts w:eastAsia="Times New Roman"/>
          <w:lang w:val="en-US"/>
        </w:rPr>
        <w:lastRenderedPageBreak/>
        <w:t>Transactional Integrity</w:t>
      </w:r>
    </w:p>
    <w:p w:rsidR="00C51368" w:rsidRDefault="00E43BD9">
      <w:pPr>
        <w:pStyle w:val="NormalWeb"/>
        <w:divId w:val="1167402462"/>
        <w:rPr>
          <w:lang w:val="en-US"/>
        </w:rPr>
      </w:pPr>
      <w:r>
        <w:rPr>
          <w:lang w:val="en-US"/>
        </w:rPr>
        <w:t xml:space="preserve">When processing </w:t>
      </w:r>
      <w:hyperlink w:anchor="create" w:history="1">
        <w:proofErr w:type="gramStart"/>
        <w:r>
          <w:rPr>
            <w:rStyle w:val="Hyperlink"/>
            <w:lang w:val="en-US"/>
          </w:rPr>
          <w:t>create</w:t>
        </w:r>
        <w:proofErr w:type="gramEnd"/>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rsidR="00C51368" w:rsidRDefault="00E43BD9">
      <w:pPr>
        <w:pStyle w:val="NormalWeb"/>
        <w:divId w:val="1167402462"/>
        <w:rPr>
          <w:lang w:val="en-US"/>
        </w:rPr>
      </w:pPr>
      <w:r>
        <w:rPr>
          <w:lang w:val="en-US"/>
        </w:rPr>
        <w:t xml:space="preserve">Note that there is no general purpose method to make merging with existing content or altering the content by business rules safe or predictable - what is possible, safe and/or required is highly context dependent. These </w:t>
      </w:r>
      <w:proofErr w:type="gramStart"/>
      <w:r>
        <w:rPr>
          <w:lang w:val="en-US"/>
        </w:rPr>
        <w:t>kind</w:t>
      </w:r>
      <w:proofErr w:type="gramEnd"/>
      <w:r>
        <w:rPr>
          <w:lang w:val="en-US"/>
        </w:rPr>
        <w:t xml:space="preserve"> of behaviors may be driven by security considerations. With regard to incomplete support, Clients can consult the server's base conformance statement profile references to determine which features or values the server does not support. </w:t>
      </w:r>
    </w:p>
    <w:p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80" w:anchor="exchange" w:history="1">
        <w:r>
          <w:rPr>
            <w:rStyle w:val="Hyperlink"/>
            <w:rFonts w:eastAsia="Times New Roman"/>
            <w:lang w:val="en-US"/>
          </w:rPr>
          <w:t>extension related rules</w:t>
        </w:r>
      </w:hyperlink>
      <w:r>
        <w:rPr>
          <w:rFonts w:eastAsia="Times New Roman"/>
          <w:lang w:val="en-US"/>
        </w:rPr>
        <w:t xml:space="preserve"> around this)</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rsidR="00C51368" w:rsidRDefault="00E43BD9">
      <w:pPr>
        <w:pStyle w:val="NormalWeb"/>
        <w:divId w:val="1167402462"/>
        <w:rPr>
          <w:lang w:val="en-US"/>
        </w:rPr>
      </w:pPr>
      <w:r>
        <w:rPr>
          <w:lang w:val="en-US"/>
        </w:rPr>
        <w:lastRenderedPageBreak/>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rsidR="00C51368" w:rsidRDefault="00E43BD9">
      <w:pPr>
        <w:pStyle w:val="Heading4"/>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Both client and server systems SHOULD clearly document how transaction integrity is handled. </w:t>
      </w:r>
    </w:p>
    <w:p w:rsidR="00C51368" w:rsidRDefault="00E43BD9">
      <w:pPr>
        <w:pStyle w:val="NormalWeb"/>
        <w:divId w:val="65340739"/>
        <w:rPr>
          <w:lang w:val="en-US"/>
        </w:rPr>
      </w:pPr>
      <w:bookmarkStart w:id="148" w:name="dstu-3"/>
      <w:bookmarkEnd w:id="148"/>
      <w:r>
        <w:rPr>
          <w:b/>
          <w:bCs/>
          <w:lang w:val="en-US"/>
        </w:rPr>
        <w:t>DSTU Note:</w:t>
      </w:r>
      <w:r>
        <w:rPr>
          <w:lang w:val="en-US"/>
        </w:rPr>
        <w:t xml:space="preserve"> For now, the only way to document how transaction integrity is handled is as text in the narrative portions of the </w:t>
      </w:r>
      <w:hyperlink r:id="rId1381" w:history="1">
        <w:r>
          <w:rPr>
            <w:rStyle w:val="Hyperlink"/>
            <w:lang w:val="en-US"/>
          </w:rPr>
          <w:t>Conformance</w:t>
        </w:r>
      </w:hyperlink>
      <w:r>
        <w:rPr>
          <w:lang w:val="en-US"/>
        </w:rPr>
        <w:t xml:space="preserve"> resource. Feedback during the Trial use period on what - if any - of this information should be computable is welcome. </w:t>
      </w:r>
    </w:p>
    <w:p w:rsidR="00C51368" w:rsidRDefault="00E43BD9">
      <w:pPr>
        <w:pStyle w:val="NormalWeb"/>
        <w:divId w:val="65340739"/>
        <w:rPr>
          <w:lang w:val="en-US"/>
        </w:rPr>
      </w:pPr>
      <w:proofErr w:type="gramStart"/>
      <w:r>
        <w:rPr>
          <w:lang w:val="en-US"/>
        </w:rPr>
        <w:t xml:space="preserve">Feedback </w:t>
      </w:r>
      <w:hyperlink r:id="rId1382" w:history="1">
        <w:r>
          <w:rPr>
            <w:rStyle w:val="Hyperlink"/>
            <w:lang w:val="en-US"/>
          </w:rPr>
          <w:t>here</w:t>
        </w:r>
      </w:hyperlink>
      <w:r>
        <w:rPr>
          <w:lang w:val="en-US"/>
        </w:rPr>
        <w:t>.</w:t>
      </w:r>
      <w:proofErr w:type="gramEnd"/>
      <w:r>
        <w:rPr>
          <w:lang w:val="en-US"/>
        </w:rPr>
        <w:t xml:space="preserve"> </w:t>
      </w:r>
    </w:p>
    <w:p w:rsidR="00C51368" w:rsidRDefault="00E43BD9">
      <w:pPr>
        <w:pStyle w:val="Heading3"/>
        <w:divId w:val="1167402462"/>
        <w:rPr>
          <w:rFonts w:eastAsia="Times New Roman"/>
          <w:lang w:val="en-US"/>
        </w:rPr>
      </w:pPr>
      <w:bookmarkStart w:id="149" w:name="paging"/>
      <w:bookmarkEnd w:id="149"/>
      <w:r>
        <w:rPr>
          <w:rFonts w:eastAsia="Times New Roman"/>
          <w:lang w:val="en-US"/>
        </w:rPr>
        <w:t>Paging</w:t>
      </w:r>
    </w:p>
    <w:p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83" w:history="1">
        <w:r>
          <w:rPr>
            <w:rStyle w:val="Hyperlink"/>
            <w:lang w:val="en-US"/>
          </w:rPr>
          <w:t>RFC 5005 (Feed Paging and Archiving)</w:t>
        </w:r>
      </w:hyperlink>
      <w:r>
        <w:rPr>
          <w:lang w:val="en-US"/>
        </w:rPr>
        <w:t xml:space="preserve"> for sending continuation links to the client when returning a </w:t>
      </w:r>
      <w:hyperlink r:id="rId1384" w:history="1">
        <w:r>
          <w:rPr>
            <w:rStyle w:val="Hyperlink"/>
            <w:lang w:val="en-US"/>
          </w:rPr>
          <w:t>Bundle</w:t>
        </w:r>
      </w:hyperlink>
      <w:r>
        <w:rPr>
          <w:lang w:val="en-US"/>
        </w:rPr>
        <w:t xml:space="preserve"> (e.g. with history and search). If the server does not do this, there is no way to continue paging. </w:t>
      </w:r>
    </w:p>
    <w:p w:rsidR="00C51368" w:rsidRDefault="00E43BD9">
      <w:pPr>
        <w:pStyle w:val="NormalWeb"/>
        <w:divId w:val="1167402462"/>
        <w:rPr>
          <w:lang w:val="en-US"/>
        </w:rPr>
      </w:pPr>
      <w:r>
        <w:rPr>
          <w:lang w:val="en-US"/>
        </w:rPr>
        <w:t xml:space="preserve">This example shows the third page of a search result: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&lt;Bundle xmlns="http://hl7.org/fhir"&gt;</w:t>
      </w:r>
    </w:p>
    <w:p w:rsidR="00C51368" w:rsidRDefault="00E43BD9">
      <w:pPr>
        <w:pStyle w:val="HTMLPreformatted"/>
        <w:divId w:val="1167402462"/>
        <w:rPr>
          <w:lang w:val="en-US"/>
        </w:rPr>
      </w:pPr>
      <w:r>
        <w:rPr>
          <w:lang w:val="en-US"/>
        </w:rPr>
        <w:t xml:space="preserve">  &lt;!-- snip metadata --&gt;</w:t>
      </w:r>
    </w:p>
    <w:p w:rsidR="00C51368" w:rsidRDefault="00E43BD9">
      <w:pPr>
        <w:pStyle w:val="HTMLPreformatted"/>
        <w:divId w:val="1167402462"/>
        <w:rPr>
          <w:lang w:val="en-US"/>
        </w:rPr>
      </w:pPr>
      <w:r>
        <w:rPr>
          <w:lang w:val="en-US"/>
        </w:rPr>
        <w:t xml:space="preserve">  &lt;!-- This Search. url starts with base search, and adds the effective</w:t>
      </w:r>
    </w:p>
    <w:p w:rsidR="00C51368" w:rsidRDefault="00E43BD9">
      <w:pPr>
        <w:pStyle w:val="HTMLPreformatted"/>
        <w:divId w:val="1167402462"/>
        <w:rPr>
          <w:lang w:val="en-US"/>
        </w:rPr>
      </w:pPr>
      <w:r>
        <w:rPr>
          <w:lang w:val="en-US"/>
        </w:rPr>
        <w:t xml:space="preserve">    parameters, and additional parameters for search state. All searches</w:t>
      </w:r>
    </w:p>
    <w:p w:rsidR="00C51368" w:rsidRDefault="00E43BD9">
      <w:pPr>
        <w:pStyle w:val="HTMLPreformatted"/>
        <w:divId w:val="1167402462"/>
        <w:rPr>
          <w:lang w:val="en-US"/>
        </w:rPr>
      </w:pPr>
      <w:r>
        <w:rPr>
          <w:lang w:val="en-US"/>
        </w:rPr>
        <w:t xml:space="preserve">    SHALL return this value.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ab/>
        <w:t xml:space="preserve">  In this case, the search continuation method is that the server</w:t>
      </w:r>
    </w:p>
    <w:p w:rsidR="00C51368" w:rsidRDefault="00E43BD9">
      <w:pPr>
        <w:pStyle w:val="HTMLPreformatted"/>
        <w:divId w:val="1167402462"/>
        <w:rPr>
          <w:lang w:val="en-US"/>
        </w:rPr>
      </w:pPr>
      <w:r>
        <w:rPr>
          <w:lang w:val="en-US"/>
        </w:rPr>
        <w:t xml:space="preserve">    maintains a state, with page references into the stateful list.</w:t>
      </w:r>
    </w:p>
    <w:p w:rsidR="00C51368" w:rsidRDefault="00E43BD9">
      <w:pPr>
        <w:pStyle w:val="HTMLPreformatted"/>
        <w:divId w:val="1167402462"/>
        <w:rPr>
          <w:lang w:val="en-US"/>
        </w:rPr>
      </w:pPr>
      <w:r>
        <w:rPr>
          <w:lang w:val="en-US"/>
        </w:rPr>
        <w:tab/>
        <w:t>--&gt;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value="self"&gt;</w:t>
      </w:r>
    </w:p>
    <w:p w:rsidR="00C51368" w:rsidRDefault="00E43BD9">
      <w:pPr>
        <w:pStyle w:val="HTMLPreformatted"/>
        <w:divId w:val="1167402462"/>
        <w:rPr>
          <w:lang w:val="en-US"/>
        </w:rPr>
      </w:pPr>
      <w:r>
        <w:rPr>
          <w:lang w:val="en-US"/>
        </w:rPr>
        <w:t xml:space="preserve">    &lt;url value="http://example.org/Patient?name=peter&amp;stateid=23&amp;page=3"/&gt;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&lt;!-- 4 links for navigation in the search. All of these are optional, but recommended --&gt;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value="first"/&gt;</w:t>
      </w:r>
    </w:p>
    <w:p w:rsidR="00C51368" w:rsidRDefault="00E43BD9">
      <w:pPr>
        <w:pStyle w:val="HTMLPreformatted"/>
        <w:divId w:val="1167402462"/>
        <w:rPr>
          <w:lang w:val="en-US"/>
        </w:rPr>
      </w:pPr>
      <w:r>
        <w:rPr>
          <w:lang w:val="en-US"/>
        </w:rPr>
        <w:t xml:space="preserve">    &lt;url value="http://example.org/Patient?name=peter&amp;stateid=23&amp;page=1"/&gt;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value="previous"/&gt;</w:t>
      </w:r>
    </w:p>
    <w:p w:rsidR="00C51368" w:rsidRDefault="00E43BD9">
      <w:pPr>
        <w:pStyle w:val="HTMLPreformatted"/>
        <w:divId w:val="1167402462"/>
        <w:rPr>
          <w:lang w:val="en-US"/>
        </w:rPr>
      </w:pPr>
      <w:r>
        <w:rPr>
          <w:lang w:val="en-US"/>
        </w:rPr>
        <w:t xml:space="preserve">    &lt;url value="http://example.org/Patient?name=peter&amp;stateid=23&amp;page=2"/&gt;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value="next"/&gt;</w:t>
      </w:r>
    </w:p>
    <w:p w:rsidR="00C51368" w:rsidRDefault="00E43BD9">
      <w:pPr>
        <w:pStyle w:val="HTMLPreformatted"/>
        <w:divId w:val="1167402462"/>
        <w:rPr>
          <w:lang w:val="en-US"/>
        </w:rPr>
      </w:pPr>
      <w:r>
        <w:rPr>
          <w:lang w:val="en-US"/>
        </w:rPr>
        <w:lastRenderedPageBreak/>
        <w:t xml:space="preserve">    &lt;url value="http://example.org/Patient?name=peter&amp;stateid=23&amp;page=4"/&gt;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value="last"/&gt;</w:t>
      </w:r>
    </w:p>
    <w:p w:rsidR="00C51368" w:rsidRDefault="00E43BD9">
      <w:pPr>
        <w:pStyle w:val="HTMLPreformatted"/>
        <w:divId w:val="1167402462"/>
        <w:rPr>
          <w:lang w:val="en-US"/>
        </w:rPr>
      </w:pPr>
      <w:r>
        <w:rPr>
          <w:lang w:val="en-US"/>
        </w:rPr>
        <w:t xml:space="preserve">    &lt;url value="http://example.org/Patient?name=peter&amp;stateid=23&amp;page=26"/&gt;</w:t>
      </w:r>
    </w:p>
    <w:p w:rsidR="00C51368" w:rsidRDefault="00E43BD9">
      <w:pPr>
        <w:pStyle w:val="HTMLPreformatted"/>
        <w:divId w:val="1167402462"/>
        <w:rPr>
          <w:lang w:val="en-US"/>
        </w:rPr>
      </w:pPr>
      <w:r>
        <w:rPr>
          <w:lang w:val="en-US"/>
        </w:rPr>
        <w:t xml:space="preserve">  &lt;/link&gt;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 then the search results... --&gt;</w:t>
      </w:r>
    </w:p>
    <w:p w:rsidR="00C51368" w:rsidRDefault="00E43BD9">
      <w:pPr>
        <w:pStyle w:val="HTMLPreformatted"/>
        <w:divId w:val="1167402462"/>
        <w:rPr>
          <w:lang w:val="en-US"/>
        </w:rPr>
      </w:pPr>
      <w:r>
        <w:rPr>
          <w:lang w:val="en-US"/>
        </w:rPr>
        <w:t>&lt;/Bundle&gt;</w:t>
      </w:r>
    </w:p>
    <w:p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85" w:anchor="Bundle.total" w:history="1">
        <w:r>
          <w:rPr>
            <w:rStyle w:val="Hyperlink"/>
            <w:lang w:val="en-US"/>
          </w:rPr>
          <w:t>Bundle.total</w:t>
        </w:r>
      </w:hyperlink>
      <w:r>
        <w:rPr>
          <w:lang w:val="en-US"/>
        </w:rPr>
        <w:t xml:space="preserve">. </w:t>
      </w:r>
    </w:p>
    <w:p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rsidR="00C51368" w:rsidRDefault="00E43BD9">
      <w:pPr>
        <w:pStyle w:val="Heading3"/>
        <w:divId w:val="1167402462"/>
        <w:rPr>
          <w:rFonts w:eastAsia="Times New Roman"/>
          <w:lang w:val="en-US"/>
        </w:rPr>
      </w:pPr>
      <w:r>
        <w:rPr>
          <w:rFonts w:eastAsia="Times New Roman"/>
          <w:lang w:val="en-US"/>
        </w:rPr>
        <w:t>Intermediaries</w:t>
      </w:r>
    </w:p>
    <w:p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86" w:anchor="page-74" w:history="1">
        <w:r>
          <w:rPr>
            <w:rStyle w:val="Hyperlink"/>
            <w:lang w:val="en-US"/>
          </w:rPr>
          <w:t>HTTP specification</w:t>
        </w:r>
      </w:hyperlink>
      <w:r>
        <w:rPr>
          <w:lang w:val="en-US"/>
        </w:rPr>
        <w:t xml:space="preserve"> for further detail </w:t>
      </w:r>
    </w:p>
    <w:p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request-modified-[identity]: [purpose]</w:t>
      </w:r>
    </w:p>
    <w:p w:rsidR="00C51368" w:rsidRDefault="00E43BD9">
      <w:pPr>
        <w:pStyle w:val="HTMLPreformatted"/>
        <w:divId w:val="1167402462"/>
        <w:rPr>
          <w:lang w:val="en-US"/>
        </w:rPr>
      </w:pPr>
      <w:r>
        <w:rPr>
          <w:lang w:val="en-US"/>
        </w:rPr>
        <w:t xml:space="preserve">  response-modified-[identity]: [purpose]</w:t>
      </w:r>
    </w:p>
    <w:p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purpose in modifying the content. End point systems SHALL not use this header for any purpose. Its aim is to assist with system troubleshooting. </w:t>
      </w:r>
    </w:p>
    <w:p w:rsidR="00C51368" w:rsidRDefault="00E43BD9">
      <w:pPr>
        <w:pStyle w:val="Heading3"/>
        <w:divId w:val="1167402462"/>
        <w:rPr>
          <w:rFonts w:eastAsia="Times New Roman"/>
          <w:lang w:val="en-US"/>
        </w:rPr>
      </w:pPr>
      <w:bookmarkStart w:id="150" w:name="hdata"/>
      <w:bookmarkEnd w:id="150"/>
      <w:r>
        <w:rPr>
          <w:rFonts w:eastAsia="Times New Roman"/>
          <w:lang w:val="en-US"/>
        </w:rPr>
        <w:t>OMG hData RESTful Transport</w:t>
      </w:r>
    </w:p>
    <w:p w:rsidR="00C51368" w:rsidRDefault="00E43BD9">
      <w:pPr>
        <w:pStyle w:val="NormalWeb"/>
        <w:divId w:val="1167402462"/>
        <w:rPr>
          <w:lang w:val="en-US"/>
        </w:rPr>
      </w:pPr>
      <w:r>
        <w:rPr>
          <w:lang w:val="en-US"/>
        </w:rPr>
        <w:lastRenderedPageBreak/>
        <w:t xml:space="preserve">This RESTful specification described here is based on the </w:t>
      </w:r>
      <w:hyperlink r:id="rId1387"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88" w:anchor="compartments" w:history="1">
        <w:r>
          <w:rPr>
            <w:rStyle w:val="Hyperlink"/>
            <w:rFonts w:eastAsia="Times New Roman"/>
            <w:lang w:val="en-US"/>
          </w:rPr>
          <w:t>compartments</w:t>
        </w:r>
      </w:hyperlink>
      <w:r>
        <w:rPr>
          <w:rFonts w:eastAsia="Times New Roman"/>
          <w:lang w:val="en-US"/>
        </w:rPr>
        <w:t xml:space="preserve"> behave somewhat like sections</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rsidR="00C51368" w:rsidRDefault="00E43BD9">
      <w:pPr>
        <w:pStyle w:val="Heading3"/>
        <w:divId w:val="1167402462"/>
        <w:rPr>
          <w:rFonts w:eastAsia="Times New Roman"/>
          <w:lang w:val="en-US"/>
        </w:rPr>
      </w:pPr>
      <w:r>
        <w:rPr>
          <w:rFonts w:eastAsia="Times New Roman"/>
          <w:lang w:val="en-US"/>
        </w:rPr>
        <w:t>Summary</w:t>
      </w:r>
    </w:p>
    <w:p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2431"/>
        <w:gridCol w:w="967"/>
        <w:gridCol w:w="1355"/>
        <w:gridCol w:w="1097"/>
        <w:gridCol w:w="694"/>
        <w:gridCol w:w="1240"/>
        <w:gridCol w:w="477"/>
      </w:tblGrid>
      <w:tr w:rsidR="00C51368">
        <w:trPr>
          <w:gridAfter w:val="1"/>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vAlign w:val="center"/>
            <w:hideMark/>
          </w:tcPr>
          <w:p w:rsidR="00C51368" w:rsidRDefault="00E43BD9">
            <w:pPr>
              <w:jc w:val="center"/>
              <w:rPr>
                <w:rFonts w:eastAsia="Times New Roman"/>
                <w:b/>
                <w:bCs/>
              </w:rPr>
            </w:pPr>
            <w:r>
              <w:rPr>
                <w:rFonts w:eastAsia="Times New Roman"/>
                <w:b/>
                <w:bCs/>
              </w:rPr>
              <w:t>Path</w:t>
            </w:r>
          </w:p>
        </w:tc>
        <w:tc>
          <w:tcPr>
            <w:tcW w:w="0" w:type="auto"/>
            <w:gridSpan w:val="5"/>
            <w:vAlign w:val="center"/>
            <w:hideMark/>
          </w:tcPr>
          <w:p w:rsidR="00C51368" w:rsidRDefault="00E43BD9">
            <w:pPr>
              <w:jc w:val="center"/>
              <w:rPr>
                <w:rFonts w:eastAsia="Times New Roman"/>
                <w:b/>
                <w:bCs/>
              </w:rPr>
            </w:pPr>
            <w:r>
              <w:rPr>
                <w:rFonts w:eastAsia="Times New Roman"/>
                <w:b/>
                <w:bCs/>
              </w:rPr>
              <w:t>Request</w:t>
            </w:r>
          </w:p>
        </w:tc>
      </w:tr>
      <w:tr w:rsidR="00C51368">
        <w:trPr>
          <w:gridAfter w:val="1"/>
          <w:divId w:val="1167402462"/>
          <w:tblCellSpacing w:w="15" w:type="dxa"/>
        </w:trPr>
        <w:tc>
          <w:tcPr>
            <w:tcW w:w="0" w:type="auto"/>
            <w:gridSpan w:val="2"/>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Verb</w:t>
            </w: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Prefer</w:t>
            </w:r>
          </w:p>
        </w:tc>
        <w:tc>
          <w:tcPr>
            <w:tcW w:w="0" w:type="auto"/>
            <w:vAlign w:val="center"/>
            <w:hideMark/>
          </w:tcPr>
          <w:p w:rsidR="00C51368" w:rsidRDefault="00E43BD9">
            <w:pPr>
              <w:jc w:val="center"/>
              <w:rPr>
                <w:rFonts w:eastAsia="Times New Roman"/>
                <w:b/>
                <w:bCs/>
              </w:rPr>
            </w:pPr>
            <w:r>
              <w:rPr>
                <w:rFonts w:eastAsia="Times New Roman"/>
                <w:b/>
                <w:bCs/>
              </w:rPr>
              <w:t>Conditional</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O: ETag, If-Modified-Since, If-None-Match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/[type]/[id]/_history/[vid]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PUT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If-None-Exist</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type]/_search?</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/_search?</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 xml:space="preserve">/ or </w:t>
            </w:r>
            <w:r>
              <w:rPr>
                <w:rFonts w:eastAsia="Times New Roman"/>
              </w:rPr>
              <w:lastRenderedPageBreak/>
              <w:t>/metadata</w:t>
            </w:r>
          </w:p>
        </w:tc>
        <w:tc>
          <w:tcPr>
            <w:tcW w:w="0" w:type="auto"/>
            <w:vAlign w:val="center"/>
            <w:hideMark/>
          </w:tcPr>
          <w:p w:rsidR="00C51368" w:rsidRDefault="00E43BD9">
            <w:pPr>
              <w:rPr>
                <w:rFonts w:eastAsia="Times New Roman"/>
              </w:rPr>
            </w:pPr>
            <w:r>
              <w:rPr>
                <w:rFonts w:eastAsia="Times New Roman"/>
              </w:rPr>
              <w:lastRenderedPageBreak/>
              <w:t xml:space="preserve">OPTIONS or </w:t>
            </w:r>
            <w:r>
              <w:rPr>
                <w:rFonts w:eastAsia="Times New Roman"/>
              </w:rPr>
              <w:lastRenderedPageBreak/>
              <w:t>GET</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w:t>
            </w:r>
            <w:r>
              <w:rPr>
                <w:rFonts w:eastAsia="Times New Roman"/>
              </w:rPr>
              <w:lastRenderedPageBreak/>
              <w:t>A</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transaction</w:t>
            </w:r>
          </w:p>
        </w:tc>
        <w:tc>
          <w:tcPr>
            <w:tcW w:w="0" w:type="auto"/>
            <w:vAlign w:val="center"/>
            <w:hideMark/>
          </w:tcPr>
          <w:p w:rsidR="00C51368" w:rsidRDefault="00E43BD9">
            <w:pPr>
              <w:rPr>
                <w:rFonts w:eastAsia="Times New Roman"/>
              </w:rPr>
            </w:pPr>
            <w:r>
              <w:rPr>
                <w:rFonts w:eastAsia="Times New Roman"/>
              </w:rPr>
              <w:t>/</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Bundle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/[type]/[id]/_history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/[type]/_history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(operation)</w:t>
            </w:r>
          </w:p>
        </w:tc>
        <w:tc>
          <w:tcPr>
            <w:tcW w:w="0" w:type="auto"/>
            <w:vMerge w:val="restart"/>
            <w:vAlign w:val="center"/>
            <w:hideMark/>
          </w:tcPr>
          <w:p w:rsidR="00C51368" w:rsidRDefault="00E43BD9">
            <w:pPr>
              <w:rPr>
                <w:rFonts w:eastAsia="Times New Roman"/>
              </w:rPr>
            </w:pPr>
            <w:r>
              <w:rPr>
                <w:rFonts w:eastAsia="Times New Roman"/>
              </w:rPr>
              <w:t>/$[name], /[type]/$[name] or /[type]/[id]/$[name]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Parameters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Notes: </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89"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1178"/>
        <w:gridCol w:w="2203"/>
        <w:gridCol w:w="1043"/>
        <w:gridCol w:w="1665"/>
        <w:gridCol w:w="1952"/>
        <w:gridCol w:w="81"/>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gridSpan w:val="6"/>
            <w:vAlign w:val="center"/>
            <w:hideMark/>
          </w:tcPr>
          <w:p w:rsidR="00C51368" w:rsidRDefault="00E43BD9">
            <w:pPr>
              <w:jc w:val="center"/>
              <w:rPr>
                <w:rFonts w:eastAsia="Times New Roman"/>
                <w:b/>
                <w:bCs/>
              </w:rPr>
            </w:pPr>
            <w:r>
              <w:rPr>
                <w:rFonts w:eastAsia="Times New Roman"/>
                <w:b/>
                <w:bCs/>
              </w:rPr>
              <w:t>Response</w:t>
            </w:r>
          </w:p>
        </w:tc>
      </w:tr>
      <w:tr w:rsidR="00C51368">
        <w:trPr>
          <w:divId w:val="1167402462"/>
          <w:tblCellSpacing w:w="15" w:type="dxa"/>
        </w:trPr>
        <w:tc>
          <w:tcPr>
            <w:tcW w:w="0" w:type="auto"/>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Location</w:t>
            </w:r>
          </w:p>
        </w:tc>
        <w:tc>
          <w:tcPr>
            <w:tcW w:w="0" w:type="auto"/>
            <w:vAlign w:val="center"/>
            <w:hideMark/>
          </w:tcPr>
          <w:p w:rsidR="00C51368" w:rsidRDefault="00E43BD9">
            <w:pPr>
              <w:jc w:val="center"/>
              <w:rPr>
                <w:rFonts w:eastAsia="Times New Roman"/>
                <w:b/>
                <w:bCs/>
              </w:rPr>
            </w:pPr>
            <w:r>
              <w:rPr>
                <w:rFonts w:eastAsia="Times New Roman"/>
                <w:b/>
                <w:bCs/>
              </w:rPr>
              <w:t>Versioning</w:t>
            </w:r>
          </w:p>
        </w:tc>
        <w:tc>
          <w:tcPr>
            <w:tcW w:w="0" w:type="auto"/>
            <w:vAlign w:val="center"/>
            <w:hideMark/>
          </w:tcPr>
          <w:p w:rsidR="00C51368" w:rsidRDefault="00E43BD9">
            <w:pPr>
              <w:jc w:val="center"/>
              <w:rPr>
                <w:rFonts w:eastAsia="Times New Roman"/>
                <w:b/>
                <w:bCs/>
              </w:rPr>
            </w:pPr>
            <w:r>
              <w:rPr>
                <w:rFonts w:eastAsia="Times New Roman"/>
                <w:b/>
                <w:bCs/>
              </w:rPr>
              <w:t>Status Codes</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200, 404, 410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Resource (Prefer)</w:t>
            </w:r>
          </w:p>
        </w:tc>
        <w:tc>
          <w:tcPr>
            <w:tcW w:w="0" w:type="auto"/>
            <w:vAlign w:val="center"/>
            <w:hideMark/>
          </w:tcPr>
          <w:p w:rsidR="00C51368" w:rsidRDefault="00E43BD9">
            <w:pPr>
              <w:rPr>
                <w:rFonts w:eastAsia="Times New Roman"/>
              </w:rPr>
            </w:pPr>
            <w:r>
              <w:rPr>
                <w:rFonts w:eastAsia="Times New Roman"/>
              </w:rPr>
              <w:t>R on create</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200, 201, 400, 404, 405, 409, 412, 422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OperationOutcome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200, 204, 404, 405, 409, 412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 Resource (Prefer)</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201, 400, 404, 405, 422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Conformance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(operation)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Parameters/Resource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 this table lists the status codes described here, but other status codes are possible as described by the HTTP specification. Additional codes that are likely </w:t>
      </w:r>
      <w:proofErr w:type="gramStart"/>
      <w:r>
        <w:rPr>
          <w:lang w:val="en-US"/>
        </w:rPr>
        <w:t>a server errors</w:t>
      </w:r>
      <w:proofErr w:type="gramEnd"/>
      <w:r>
        <w:rPr>
          <w:lang w:val="en-US"/>
        </w:rPr>
        <w:t xml:space="preserve"> and various codes associated with authentication protocols. </w:t>
      </w:r>
    </w:p>
    <w:p w:rsidR="00C51368" w:rsidRDefault="00E43BD9">
      <w:pPr>
        <w:pStyle w:val="Heading1"/>
        <w:rPr>
          <w:rFonts w:eastAsia="Times New Roman"/>
          <w:noProof/>
          <w:lang w:val="en-US"/>
        </w:rPr>
      </w:pPr>
      <w:r>
        <w:rPr>
          <w:rFonts w:eastAsia="Times New Roman"/>
          <w:noProof/>
          <w:lang w:val="en-US"/>
        </w:rPr>
        <w:t>identifier-registry.html</w:t>
      </w:r>
    </w:p>
    <w:p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39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391" w:anchor="status" w:history="1">
              <w:r w:rsidR="00E43BD9">
                <w:rPr>
                  <w:rStyle w:val="Hyperlink"/>
                  <w:rFonts w:eastAsia="Times New Roman"/>
                </w:rPr>
                <w:t>Ballot Status</w:t>
              </w:r>
            </w:hyperlink>
            <w:r w:rsidR="00E43BD9">
              <w:rPr>
                <w:rFonts w:eastAsia="Times New Roman"/>
              </w:rPr>
              <w:t xml:space="preserve">: </w:t>
            </w:r>
            <w:hyperlink r:id="rId1392" w:anchor="pubs" w:history="1">
              <w:r w:rsidR="00E43BD9">
                <w:rPr>
                  <w:rStyle w:val="Hyperlink"/>
                  <w:rFonts w:eastAsia="Times New Roman"/>
                </w:rPr>
                <w:t>DSTU 2</w:t>
              </w:r>
            </w:hyperlink>
          </w:p>
        </w:tc>
      </w:tr>
    </w:tbl>
    <w:p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93" w:anchor="Identifier" w:history="1">
        <w:r>
          <w:rPr>
            <w:rStyle w:val="Hyperlink"/>
            <w:lang w:val="en-US"/>
          </w:rPr>
          <w:t>Identifier</w:t>
        </w:r>
      </w:hyperlink>
      <w:r>
        <w:rPr>
          <w:lang w:val="en-US"/>
        </w:rPr>
        <w:t xml:space="preserve"> data type. If a URI is defined here, it SHALL be used in preference to any other identifying mechanisms. If an identifier system is not listed here, the correct URI may be determined by working through the following list, in order: </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rsidR="00C51368" w:rsidRDefault="00E43BD9">
      <w:pPr>
        <w:pStyle w:val="NormalWeb"/>
        <w:divId w:val="2028872726"/>
        <w:rPr>
          <w:lang w:val="en-US"/>
        </w:rPr>
      </w:pPr>
      <w:r>
        <w:rPr>
          <w:lang w:val="en-US"/>
        </w:rPr>
        <w:t xml:space="preserve">See also the </w:t>
      </w:r>
      <w:hyperlink r:id="rId1394"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95" w:anchor="Coding" w:history="1">
        <w:r>
          <w:rPr>
            <w:rStyle w:val="Hyperlink"/>
            <w:lang w:val="en-US"/>
          </w:rPr>
          <w:t>Coding</w:t>
        </w:r>
      </w:hyperlink>
      <w:r>
        <w:rPr>
          <w:lang w:val="en-US"/>
        </w:rPr>
        <w:t xml:space="preserve"> data type. Additional identifier systems may be registered on the HL7 FHIR registry at </w:t>
      </w:r>
      <w:hyperlink r:id="rId1396" w:history="1">
        <w:r>
          <w:rPr>
            <w:rStyle w:val="Hyperlink"/>
            <w:lang w:val="en-US"/>
          </w:rPr>
          <w:t>http://fhir.org/registry</w:t>
        </w:r>
      </w:hyperlink>
      <w:r>
        <w:rPr>
          <w:lang w:val="en-US"/>
        </w:rPr>
        <w:t xml:space="preserve">. </w:t>
      </w:r>
    </w:p>
    <w:p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rsidR="00C51368" w:rsidRDefault="00E43BD9">
      <w:pPr>
        <w:pStyle w:val="NormalWeb"/>
        <w:divId w:val="2028872726"/>
        <w:rPr>
          <w:lang w:val="en-US"/>
        </w:rPr>
      </w:pPr>
      <w:r>
        <w:rPr>
          <w:lang w:val="en-US"/>
        </w:rPr>
        <w:t xml:space="preserve">The URI column indicates the correct value to use in the </w:t>
      </w:r>
      <w:hyperlink r:id="rId1397"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1647"/>
        <w:gridCol w:w="514"/>
        <w:gridCol w:w="581"/>
        <w:gridCol w:w="4848"/>
      </w:tblGrid>
      <w:tr w:rsidR="00C51368">
        <w:trPr>
          <w:divId w:val="2028872726"/>
          <w:tblCellSpacing w:w="15" w:type="dxa"/>
        </w:trPr>
        <w:tc>
          <w:tcPr>
            <w:tcW w:w="0" w:type="auto"/>
            <w:vAlign w:val="center"/>
            <w:hideMark/>
          </w:tcPr>
          <w:p w:rsidR="00C51368" w:rsidRDefault="00E43BD9">
            <w:pPr>
              <w:jc w:val="center"/>
              <w:rPr>
                <w:rFonts w:eastAsia="Times New Roman"/>
                <w:b/>
                <w:bCs/>
              </w:rPr>
            </w:pPr>
            <w:r>
              <w:rPr>
                <w:rFonts w:eastAsia="Times New Roman"/>
                <w:b/>
                <w:bCs/>
              </w:rPr>
              <w:t>identifier</w:t>
            </w:r>
          </w:p>
        </w:tc>
        <w:tc>
          <w:tcPr>
            <w:tcW w:w="0" w:type="auto"/>
            <w:vAlign w:val="center"/>
            <w:hideMark/>
          </w:tcPr>
          <w:p w:rsidR="00C51368" w:rsidRDefault="00E43BD9">
            <w:pPr>
              <w:jc w:val="center"/>
              <w:rPr>
                <w:rFonts w:eastAsia="Times New Roman"/>
                <w:b/>
                <w:bCs/>
              </w:rPr>
            </w:pPr>
            <w:r>
              <w:rPr>
                <w:rFonts w:eastAsia="Times New Roman"/>
                <w:b/>
                <w:bCs/>
              </w:rPr>
              <w:t>URI</w:t>
            </w:r>
          </w:p>
        </w:tc>
        <w:tc>
          <w:tcPr>
            <w:tcW w:w="0" w:type="auto"/>
            <w:vAlign w:val="center"/>
            <w:hideMark/>
          </w:tcPr>
          <w:p w:rsidR="00C51368" w:rsidRDefault="00E43BD9">
            <w:pPr>
              <w:jc w:val="center"/>
              <w:rPr>
                <w:rFonts w:eastAsia="Times New Roman"/>
                <w:b/>
                <w:bCs/>
              </w:rPr>
            </w:pPr>
            <w:r>
              <w:rPr>
                <w:rFonts w:eastAsia="Times New Roman"/>
                <w:b/>
                <w:bCs/>
              </w:rPr>
              <w:t>OID</w:t>
            </w:r>
          </w:p>
        </w:tc>
        <w:tc>
          <w:tcPr>
            <w:tcW w:w="0" w:type="auto"/>
            <w:vAlign w:val="center"/>
            <w:hideMark/>
          </w:tcPr>
          <w:p w:rsidR="00C51368" w:rsidRDefault="00E43BD9">
            <w:pPr>
              <w:jc w:val="center"/>
              <w:rPr>
                <w:rFonts w:eastAsia="Times New Roman"/>
                <w:b/>
                <w:bCs/>
              </w:rPr>
            </w:pPr>
            <w:r>
              <w:rPr>
                <w:rFonts w:eastAsia="Times New Roman"/>
                <w:b/>
                <w:bCs/>
              </w:rPr>
              <w:t>Type</w:t>
            </w:r>
          </w:p>
        </w:tc>
        <w:tc>
          <w:tcPr>
            <w:tcW w:w="0" w:type="auto"/>
            <w:vAlign w:val="center"/>
            <w:hideMark/>
          </w:tcPr>
          <w:p w:rsidR="00C51368" w:rsidRDefault="00E43BD9">
            <w:pPr>
              <w:jc w:val="center"/>
              <w:rPr>
                <w:rFonts w:eastAsia="Times New Roman"/>
                <w:b/>
                <w:bCs/>
              </w:rPr>
            </w:pPr>
            <w:r>
              <w:rPr>
                <w:rFonts w:eastAsia="Times New Roman"/>
                <w:b/>
                <w:bCs/>
              </w:rPr>
              <w:t>Comment</w:t>
            </w:r>
          </w:p>
        </w:tc>
      </w:tr>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URIs (</w:t>
            </w:r>
            <w:hyperlink r:id="rId1398" w:history="1">
              <w:r>
                <w:rPr>
                  <w:rStyle w:val="Hyperlink"/>
                  <w:rFonts w:eastAsia="Times New Roman"/>
                </w:rPr>
                <w:t>W3C</w:t>
              </w:r>
            </w:hyperlink>
            <w:r>
              <w:rPr>
                <w:rFonts w:eastAsia="Times New Roman"/>
              </w:rPr>
              <w:t>): when the identifier is a URI</w:t>
            </w:r>
          </w:p>
        </w:tc>
        <w:tc>
          <w:tcPr>
            <w:tcW w:w="0" w:type="auto"/>
            <w:vAlign w:val="center"/>
            <w:hideMark/>
          </w:tcPr>
          <w:p w:rsidR="00C51368" w:rsidRDefault="00E43BD9">
            <w:pPr>
              <w:rPr>
                <w:rFonts w:eastAsia="Times New Roman"/>
              </w:rPr>
            </w:pPr>
            <w:r>
              <w:rPr>
                <w:rFonts w:eastAsia="Times New Roman"/>
              </w:rPr>
              <w:t xml:space="preserve">urn:ietf:rfc:3986 </w:t>
            </w:r>
            <w:bookmarkStart w:id="151" w:name="rn:ietf:rfc:3986"/>
            <w:bookmarkEnd w:id="151"/>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As defined by </w:t>
            </w:r>
            <w:hyperlink r:id="rId1399" w:history="1">
              <w:r>
                <w:rPr>
                  <w:rStyle w:val="Hyperlink"/>
                  <w:rFonts w:eastAsia="Times New Roman"/>
                </w:rPr>
                <w:t>RFC 3986</w:t>
              </w:r>
            </w:hyperlink>
            <w:r>
              <w:rPr>
                <w:rFonts w:eastAsia="Times New Roman"/>
              </w:rPr>
              <w:t xml:space="preserve"> (with many schemes defined in many RFCs). For OIDs and UUIDs, use the URN form (</w:t>
            </w:r>
            <w:hyperlink r:id="rId1400" w:history="1">
              <w:r>
                <w:rPr>
                  <w:rStyle w:val="Hyperlink"/>
                  <w:rFonts w:eastAsia="Times New Roman"/>
                </w:rPr>
                <w:t>urn:oid:</w:t>
              </w:r>
            </w:hyperlink>
            <w:r>
              <w:rPr>
                <w:rFonts w:eastAsia="Times New Roman"/>
              </w:rPr>
              <w:t xml:space="preserve"> (note: lowercase) and </w:t>
            </w:r>
            <w:hyperlink r:id="rId1401" w:history="1">
              <w:r>
                <w:rPr>
                  <w:rStyle w:val="Hyperlink"/>
                  <w:rFonts w:eastAsia="Times New Roman"/>
                </w:rPr>
                <w:t>urn:uuid:</w:t>
              </w:r>
            </w:hyperlink>
          </w:p>
        </w:tc>
      </w:tr>
    </w:tbl>
    <w:p w:rsidR="00C51368" w:rsidRDefault="00E43BD9">
      <w:pPr>
        <w:pStyle w:val="Heading1"/>
        <w:rPr>
          <w:rFonts w:eastAsia="Times New Roman"/>
          <w:noProof/>
          <w:lang w:val="en-US"/>
        </w:rPr>
      </w:pPr>
      <w:r>
        <w:rPr>
          <w:rFonts w:eastAsia="Times New Roman"/>
          <w:noProof/>
          <w:lang w:val="en-US"/>
        </w:rPr>
        <w:t>ig-profiles.html</w:t>
      </w:r>
    </w:p>
    <w:p w:rsidR="00C51368" w:rsidRDefault="00E43BD9">
      <w:pPr>
        <w:pStyle w:val="Heading2"/>
        <w:divId w:val="78454109"/>
        <w:rPr>
          <w:rFonts w:eastAsia="Times New Roman"/>
          <w:lang w:val="en-US"/>
        </w:rPr>
      </w:pPr>
      <w:r>
        <w:rPr>
          <w:rFonts w:eastAsia="Times New Roman"/>
          <w:lang w:val="en-US"/>
        </w:rPr>
        <w:lastRenderedPageBreak/>
        <w:t>Profiles Defined by this Implementation Guide</w:t>
      </w:r>
    </w:p>
    <w:p w:rsidR="00C51368" w:rsidRDefault="00E43BD9">
      <w:pPr>
        <w:pStyle w:val="NormalWeb"/>
        <w:divId w:val="78454109"/>
        <w:rPr>
          <w:lang w:val="en-US"/>
        </w:rPr>
      </w:pPr>
      <w:r>
        <w:rPr>
          <w:lang w:val="en-US"/>
        </w:rPr>
        <w:t xml:space="preserve">This table contains a list of all the profiles defined as part of the Implementation Guide. </w:t>
      </w:r>
    </w:p>
    <w:p w:rsidR="00C51368" w:rsidRDefault="00E43BD9">
      <w:pPr>
        <w:pStyle w:val="Heading1"/>
        <w:rPr>
          <w:rFonts w:eastAsia="Times New Roman"/>
          <w:noProof/>
          <w:lang w:val="en-US"/>
        </w:rPr>
      </w:pPr>
      <w:r>
        <w:rPr>
          <w:rFonts w:eastAsia="Times New Roman"/>
          <w:noProof/>
          <w:lang w:val="en-US"/>
        </w:rPr>
        <w:t>ig-terminologies-valuesets.html</w:t>
      </w:r>
    </w:p>
    <w:p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573"/>
        <w:gridCol w:w="1376"/>
      </w:tblGrid>
      <w:tr w:rsidR="00C51368">
        <w:trPr>
          <w:divId w:val="450285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402"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rsidR="00C51368" w:rsidRDefault="00C166DE">
            <w:pPr>
              <w:rPr>
                <w:rFonts w:eastAsia="Times New Roman"/>
              </w:rPr>
            </w:pPr>
            <w:hyperlink r:id="rId1403" w:anchor="status" w:history="1">
              <w:r w:rsidR="00E43BD9">
                <w:rPr>
                  <w:rStyle w:val="Hyperlink"/>
                  <w:rFonts w:eastAsia="Times New Roman"/>
                </w:rPr>
                <w:t>Ballot Status</w:t>
              </w:r>
            </w:hyperlink>
            <w:r w:rsidR="00E43BD9">
              <w:rPr>
                <w:rFonts w:eastAsia="Times New Roman"/>
              </w:rPr>
              <w:t xml:space="preserve">: </w:t>
            </w:r>
          </w:p>
        </w:tc>
      </w:tr>
    </w:tbl>
    <w:p w:rsidR="00C51368" w:rsidRDefault="00E43BD9">
      <w:pPr>
        <w:pStyle w:val="NormalWeb"/>
        <w:divId w:val="45028525"/>
        <w:rPr>
          <w:lang w:val="en-US"/>
        </w:rPr>
      </w:pPr>
      <w:r>
        <w:rPr>
          <w:lang w:val="en-US"/>
        </w:rPr>
        <w:t xml:space="preserve">This table contains a list of all the value sets defined as part of </w:t>
      </w:r>
      <w:proofErr w:type="gramStart"/>
      <w:r>
        <w:rPr>
          <w:lang w:val="en-US"/>
        </w:rPr>
        <w:t>the .</w:t>
      </w:r>
      <w:proofErr w:type="gramEnd"/>
      <w:r>
        <w:rPr>
          <w:lang w:val="en-US"/>
        </w:rPr>
        <w:t xml:space="preserve"> See also the list of value sets </w:t>
      </w:r>
      <w:hyperlink r:id="rId1404" w:history="1">
        <w:r>
          <w:rPr>
            <w:rStyle w:val="Hyperlink"/>
            <w:lang w:val="en-US"/>
          </w:rPr>
          <w:t>defined by the FHIR specification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ig-valuesets.html</w:t>
      </w:r>
    </w:p>
    <w:p w:rsidR="00C51368" w:rsidRDefault="00E43BD9">
      <w:pPr>
        <w:pStyle w:val="Heading2"/>
        <w:divId w:val="1071344373"/>
        <w:rPr>
          <w:rFonts w:eastAsia="Times New Roman"/>
          <w:lang w:val="en-US"/>
        </w:rPr>
      </w:pPr>
      <w:r>
        <w:rPr>
          <w:rFonts w:eastAsia="Times New Roman"/>
          <w:lang w:val="en-US"/>
        </w:rPr>
        <w:t>Value Sets Defined by this Implementation Guide</w:t>
      </w:r>
    </w:p>
    <w:p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rsidR="00C51368" w:rsidRDefault="00E43BD9">
      <w:pPr>
        <w:pStyle w:val="Heading1"/>
        <w:rPr>
          <w:rFonts w:eastAsia="Times New Roman"/>
          <w:noProof/>
          <w:lang w:val="en-US"/>
        </w:rPr>
      </w:pPr>
      <w:r>
        <w:rPr>
          <w:rFonts w:eastAsia="Times New Roman"/>
          <w:noProof/>
          <w:lang w:val="en-US"/>
        </w:rPr>
        <w:t>iglist.html</w:t>
      </w:r>
    </w:p>
    <w:p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40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406" w:anchor="status" w:history="1">
              <w:r w:rsidR="00E43BD9">
                <w:rPr>
                  <w:rStyle w:val="Hyperlink"/>
                  <w:rFonts w:eastAsia="Times New Roman"/>
                </w:rPr>
                <w:t>Ballot Status</w:t>
              </w:r>
            </w:hyperlink>
            <w:r w:rsidR="00E43BD9">
              <w:rPr>
                <w:rFonts w:eastAsia="Times New Roman"/>
              </w:rPr>
              <w:t xml:space="preserve">: </w:t>
            </w:r>
            <w:hyperlink r:id="rId1407" w:anchor="pubs" w:history="1">
              <w:r w:rsidR="00E43BD9">
                <w:rPr>
                  <w:rStyle w:val="Hyperlink"/>
                  <w:rFonts w:eastAsia="Times New Roman"/>
                </w:rPr>
                <w:t>DSTU 2</w:t>
              </w:r>
            </w:hyperlink>
          </w:p>
        </w:tc>
      </w:tr>
    </w:tbl>
    <w:p w:rsidR="00C51368" w:rsidRDefault="00E43BD9">
      <w:pPr>
        <w:pStyle w:val="NormalWeb"/>
        <w:divId w:val="1388189387"/>
        <w:rPr>
          <w:lang w:val="en-US"/>
        </w:rPr>
      </w:pPr>
      <w:r>
        <w:rPr>
          <w:lang w:val="en-US"/>
        </w:rPr>
        <w:t xml:space="preserve">An Implementation Guide is a collection of </w:t>
      </w:r>
      <w:hyperlink r:id="rId1408" w:history="1">
        <w:r>
          <w:rPr>
            <w:rStyle w:val="Hyperlink"/>
            <w:lang w:val="en-US"/>
          </w:rPr>
          <w:t>Profiles</w:t>
        </w:r>
      </w:hyperlink>
      <w:r>
        <w:rPr>
          <w:lang w:val="en-US"/>
        </w:rPr>
        <w:t xml:space="preserve">, that make </w:t>
      </w:r>
      <w:hyperlink r:id="rId1409" w:history="1">
        <w:r>
          <w:rPr>
            <w:rStyle w:val="Hyperlink"/>
            <w:lang w:val="en-US"/>
          </w:rPr>
          <w:t>Conformance</w:t>
        </w:r>
      </w:hyperlink>
      <w:r>
        <w:rPr>
          <w:lang w:val="en-US"/>
        </w:rPr>
        <w:t xml:space="preserve"> rules (technially, </w:t>
      </w:r>
      <w:hyperlink r:id="rId1410" w:history="1">
        <w:r>
          <w:rPr>
            <w:rStyle w:val="Hyperlink"/>
            <w:lang w:val="en-US"/>
          </w:rPr>
          <w:t>Conformance</w:t>
        </w:r>
      </w:hyperlink>
      <w:r>
        <w:rPr>
          <w:lang w:val="en-US"/>
        </w:rPr>
        <w:t xml:space="preserve">, </w:t>
      </w:r>
      <w:hyperlink r:id="rId1411" w:history="1">
        <w:r>
          <w:rPr>
            <w:rStyle w:val="Hyperlink"/>
            <w:lang w:val="en-US"/>
          </w:rPr>
          <w:t>StructureDefinition</w:t>
        </w:r>
      </w:hyperlink>
      <w:r>
        <w:rPr>
          <w:lang w:val="en-US"/>
        </w:rPr>
        <w:t xml:space="preserve">, </w:t>
      </w:r>
      <w:hyperlink r:id="rId1412" w:history="1">
        <w:r>
          <w:rPr>
            <w:rStyle w:val="Hyperlink"/>
            <w:lang w:val="en-US"/>
          </w:rPr>
          <w:t>ValueSet</w:t>
        </w:r>
      </w:hyperlink>
      <w:r>
        <w:rPr>
          <w:lang w:val="en-US"/>
        </w:rPr>
        <w:t xml:space="preserve">, etc) that, together with textual guidance, that provides 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rsidR="00C51368" w:rsidRDefault="00E43BD9">
      <w:pPr>
        <w:pStyle w:val="NormalWeb"/>
        <w:divId w:val="1388189387"/>
        <w:rPr>
          <w:lang w:val="en-US"/>
        </w:rPr>
      </w:pPr>
      <w:r>
        <w:rPr>
          <w:lang w:val="en-US"/>
        </w:rPr>
        <w:t xml:space="preserve">The implementation guides include a set of representations generated from the conformance resources. All the forms are equally normative. Many examples are also provided, and considerable care is taken over them. However, unless indicated otherwise, the examples have no formal standing (see </w:t>
      </w:r>
      <w:hyperlink r:id="rId1413" w:anchor="examples" w:history="1">
        <w:r>
          <w:rPr>
            <w:rStyle w:val="Hyperlink"/>
            <w:lang w:val="en-US"/>
          </w:rPr>
          <w:t>General Notes about examples</w:t>
        </w:r>
      </w:hyperlink>
      <w:r>
        <w:rPr>
          <w:lang w:val="en-US"/>
        </w:rPr>
        <w:t xml:space="preserve">). </w:t>
      </w:r>
    </w:p>
    <w:p w:rsidR="00C51368" w:rsidRDefault="00E43BD9">
      <w:pPr>
        <w:pStyle w:val="NormalWeb"/>
        <w:divId w:val="1388189387"/>
        <w:rPr>
          <w:lang w:val="en-US"/>
        </w:rPr>
      </w:pPr>
      <w:r>
        <w:rPr>
          <w:lang w:val="en-US"/>
        </w:rPr>
        <w:t xml:space="preserve">Note: At present, some implementation guides are published in conjunction with the FHIR specification because tooling that supports straightforward independent publication is not yet </w:t>
      </w:r>
      <w:r>
        <w:rPr>
          <w:lang w:val="en-US"/>
        </w:rPr>
        <w:lastRenderedPageBreak/>
        <w:t xml:space="preserve">developed. However, the intention is that in the future implementation guides will be published separately from the core FHIR specification. The various implementation guides are subject to separate ballots than the FHIR specification. There is a registry of </w:t>
      </w:r>
      <w:hyperlink r:id="rId1414" w:history="1">
        <w:r>
          <w:rPr>
            <w:rStyle w:val="Hyperlink"/>
            <w:lang w:val="en-US"/>
          </w:rPr>
          <w:t>additional implementation guides</w:t>
        </w:r>
      </w:hyperlink>
      <w:r>
        <w:rPr>
          <w:lang w:val="en-US"/>
        </w:rPr>
        <w:t xml:space="preserve">. </w:t>
      </w:r>
    </w:p>
    <w:p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4639"/>
        <w:gridCol w:w="3075"/>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Usage</w:t>
            </w:r>
          </w:p>
        </w:tc>
        <w:tc>
          <w:tcPr>
            <w:tcW w:w="0" w:type="auto"/>
            <w:vAlign w:val="center"/>
            <w:hideMark/>
          </w:tcPr>
          <w:p w:rsidR="00C51368" w:rsidRDefault="00E43BD9">
            <w:pPr>
              <w:rPr>
                <w:rFonts w:eastAsia="Times New Roman"/>
              </w:rPr>
            </w:pPr>
            <w:r>
              <w:rPr>
                <w:rFonts w:eastAsia="Times New Roman"/>
                <w:b/>
                <w:bCs/>
              </w:rPr>
              <w:t>Ballot</w:t>
            </w:r>
          </w:p>
        </w:tc>
      </w:tr>
      <w:tr w:rsidR="00C51368">
        <w:trPr>
          <w:divId w:val="1388189387"/>
          <w:tblCellSpacing w:w="15" w:type="dxa"/>
        </w:trPr>
        <w:tc>
          <w:tcPr>
            <w:tcW w:w="0" w:type="auto"/>
            <w:vAlign w:val="center"/>
            <w:hideMark/>
          </w:tcPr>
          <w:p w:rsidR="00C51368" w:rsidRDefault="00C166DE">
            <w:pPr>
              <w:rPr>
                <w:rFonts w:eastAsia="Times New Roman"/>
              </w:rPr>
            </w:pPr>
            <w:hyperlink r:id="rId1415" w:history="1">
              <w:r w:rsidR="00E43BD9">
                <w:rPr>
                  <w:rStyle w:val="Hyperlink"/>
                  <w:rFonts w:eastAsia="Times New Roman"/>
                </w:rPr>
                <w:t>Argonaut Project</w:t>
              </w:r>
            </w:hyperlink>
          </w:p>
        </w:tc>
        <w:tc>
          <w:tcPr>
            <w:tcW w:w="0" w:type="auto"/>
            <w:vAlign w:val="center"/>
            <w:hideMark/>
          </w:tcPr>
          <w:p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416" w:anchor="!forum/argonaut-project" w:history="1">
              <w:r>
                <w:rPr>
                  <w:rStyle w:val="Hyperlink"/>
                  <w:rFonts w:eastAsia="Times New Roman"/>
                </w:rPr>
                <w:t>Project Argonaut Google Group</w:t>
              </w:r>
            </w:hyperlink>
          </w:p>
        </w:tc>
      </w:tr>
      <w:tr w:rsidR="00C51368">
        <w:trPr>
          <w:divId w:val="1388189387"/>
          <w:tblCellSpacing w:w="15" w:type="dxa"/>
        </w:trPr>
        <w:tc>
          <w:tcPr>
            <w:tcW w:w="0" w:type="auto"/>
            <w:vAlign w:val="center"/>
            <w:hideMark/>
          </w:tcPr>
          <w:p w:rsidR="00C51368" w:rsidRDefault="00C166DE">
            <w:pPr>
              <w:rPr>
                <w:rFonts w:eastAsia="Times New Roman"/>
              </w:rPr>
            </w:pPr>
            <w:hyperlink r:id="rId1417" w:history="1">
              <w:r w:rsidR="00E43BD9">
                <w:rPr>
                  <w:rStyle w:val="Hyperlink"/>
                  <w:rFonts w:eastAsia="Times New Roman"/>
                </w:rPr>
                <w:t>Data Access Framework</w:t>
              </w:r>
            </w:hyperlink>
          </w:p>
        </w:tc>
        <w:tc>
          <w:tcPr>
            <w:tcW w:w="0" w:type="auto"/>
            <w:vAlign w:val="center"/>
            <w:hideMark/>
          </w:tcPr>
          <w:p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rsidR="00C51368" w:rsidRDefault="00E43BD9">
            <w:pPr>
              <w:rPr>
                <w:rFonts w:eastAsia="Times New Roman"/>
              </w:rPr>
            </w:pPr>
            <w:r>
              <w:rPr>
                <w:rFonts w:eastAsia="Times New Roman"/>
              </w:rPr>
              <w:t>DAF has its own ballot</w:t>
            </w:r>
          </w:p>
        </w:tc>
      </w:tr>
      <w:tr w:rsidR="00C51368">
        <w:trPr>
          <w:divId w:val="1388189387"/>
          <w:tblCellSpacing w:w="15" w:type="dxa"/>
        </w:trPr>
        <w:tc>
          <w:tcPr>
            <w:tcW w:w="0" w:type="auto"/>
            <w:vAlign w:val="center"/>
            <w:hideMark/>
          </w:tcPr>
          <w:p w:rsidR="00C51368" w:rsidRDefault="00C166DE">
            <w:pPr>
              <w:rPr>
                <w:rFonts w:eastAsia="Times New Roman"/>
              </w:rPr>
            </w:pPr>
            <w:hyperlink r:id="rId1418" w:history="1">
              <w:r w:rsidR="00E43BD9">
                <w:rPr>
                  <w:rStyle w:val="Hyperlink"/>
                  <w:rFonts w:eastAsia="Times New Roman"/>
                </w:rPr>
                <w:t>EHRS Functional model - Record Lifecycle Events</w:t>
              </w:r>
            </w:hyperlink>
          </w:p>
        </w:tc>
        <w:tc>
          <w:tcPr>
            <w:tcW w:w="0" w:type="auto"/>
            <w:vAlign w:val="center"/>
            <w:hideMark/>
          </w:tcPr>
          <w:p w:rsidR="00C51368" w:rsidRDefault="00E43BD9">
            <w:pPr>
              <w:rPr>
                <w:rFonts w:eastAsia="Times New Roman"/>
              </w:rPr>
            </w:pPr>
            <w:r>
              <w:rPr>
                <w:rFonts w:eastAsia="Times New Roman"/>
              </w:rPr>
              <w:t xml:space="preserve">Describes the use of the </w:t>
            </w:r>
            <w:hyperlink r:id="rId1419" w:history="1">
              <w:r>
                <w:rPr>
                  <w:rStyle w:val="Hyperlink"/>
                  <w:rFonts w:eastAsia="Times New Roman"/>
                </w:rPr>
                <w:t>Provenance</w:t>
              </w:r>
            </w:hyperlink>
            <w:r>
              <w:rPr>
                <w:rFonts w:eastAsia="Times New Roman"/>
              </w:rPr>
              <w:t xml:space="preserve"> and </w:t>
            </w:r>
            <w:hyperlink r:id="rId1420"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rsidR="00C51368" w:rsidRDefault="00E43BD9">
            <w:pPr>
              <w:rPr>
                <w:rFonts w:eastAsia="Times New Roman"/>
              </w:rPr>
            </w:pPr>
            <w:r>
              <w:rPr>
                <w:rFonts w:eastAsia="Times New Roman"/>
              </w:rPr>
              <w:t>FHIR DSTU ballot</w:t>
            </w:r>
          </w:p>
        </w:tc>
      </w:tr>
      <w:tr w:rsidR="00C51368">
        <w:trPr>
          <w:divId w:val="1388189387"/>
          <w:tblCellSpacing w:w="15" w:type="dxa"/>
        </w:trPr>
        <w:tc>
          <w:tcPr>
            <w:tcW w:w="0" w:type="auto"/>
            <w:vAlign w:val="center"/>
            <w:hideMark/>
          </w:tcPr>
          <w:p w:rsidR="00C51368" w:rsidRDefault="00C166DE">
            <w:pPr>
              <w:rPr>
                <w:rFonts w:eastAsia="Times New Roman"/>
              </w:rPr>
            </w:pPr>
            <w:hyperlink r:id="rId1421" w:history="1">
              <w:r w:rsidR="00E43BD9">
                <w:rPr>
                  <w:rStyle w:val="Hyperlink"/>
                  <w:rFonts w:eastAsia="Times New Roman"/>
                </w:rPr>
                <w:t>Quality Improvement Core Profiles</w:t>
              </w:r>
            </w:hyperlink>
          </w:p>
        </w:tc>
        <w:tc>
          <w:tcPr>
            <w:tcW w:w="0" w:type="auto"/>
            <w:vAlign w:val="center"/>
            <w:hideMark/>
          </w:tcPr>
          <w:p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rsidR="00C51368" w:rsidRDefault="00E43BD9">
            <w:pPr>
              <w:rPr>
                <w:rFonts w:eastAsia="Times New Roman"/>
              </w:rPr>
            </w:pPr>
            <w:r>
              <w:rPr>
                <w:rFonts w:eastAsia="Times New Roman"/>
              </w:rPr>
              <w:t>QICore has its own ballot</w:t>
            </w:r>
          </w:p>
        </w:tc>
      </w:tr>
      <w:tr w:rsidR="00C51368">
        <w:trPr>
          <w:divId w:val="1388189387"/>
          <w:tblCellSpacing w:w="15" w:type="dxa"/>
        </w:trPr>
        <w:tc>
          <w:tcPr>
            <w:tcW w:w="0" w:type="auto"/>
            <w:vAlign w:val="center"/>
            <w:hideMark/>
          </w:tcPr>
          <w:p w:rsidR="00C51368" w:rsidRDefault="00C166DE">
            <w:pPr>
              <w:rPr>
                <w:rFonts w:eastAsia="Times New Roman"/>
              </w:rPr>
            </w:pPr>
            <w:hyperlink r:id="rId1422" w:history="1">
              <w:r w:rsidR="00E43BD9">
                <w:rPr>
                  <w:rStyle w:val="Hyperlink"/>
                  <w:rFonts w:eastAsia="Times New Roman"/>
                </w:rPr>
                <w:t>Clinical Quality Improvement Framework</w:t>
              </w:r>
            </w:hyperlink>
          </w:p>
        </w:tc>
        <w:tc>
          <w:tcPr>
            <w:tcW w:w="0" w:type="auto"/>
            <w:vAlign w:val="center"/>
            <w:hideMark/>
          </w:tcPr>
          <w:p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rsidR="00C51368" w:rsidRDefault="00E43BD9">
            <w:pPr>
              <w:rPr>
                <w:rFonts w:eastAsia="Times New Roman"/>
              </w:rPr>
            </w:pPr>
            <w:r>
              <w:rPr>
                <w:rFonts w:eastAsia="Times New Roman"/>
              </w:rPr>
              <w:t>CQIF has its own ballot</w:t>
            </w:r>
          </w:p>
        </w:tc>
      </w:tr>
      <w:tr w:rsidR="00C51368">
        <w:trPr>
          <w:divId w:val="1388189387"/>
          <w:tblCellSpacing w:w="15" w:type="dxa"/>
        </w:trPr>
        <w:tc>
          <w:tcPr>
            <w:tcW w:w="0" w:type="auto"/>
            <w:vAlign w:val="center"/>
            <w:hideMark/>
          </w:tcPr>
          <w:p w:rsidR="00C51368" w:rsidRDefault="00C166DE">
            <w:pPr>
              <w:rPr>
                <w:rFonts w:eastAsia="Times New Roman"/>
              </w:rPr>
            </w:pPr>
            <w:hyperlink r:id="rId1423" w:history="1">
              <w:r w:rsidR="00E43BD9">
                <w:rPr>
                  <w:rStyle w:val="Hyperlink"/>
                  <w:rFonts w:eastAsia="Times New Roman"/>
                </w:rPr>
                <w:t>Structured Data Capture</w:t>
              </w:r>
            </w:hyperlink>
          </w:p>
        </w:tc>
        <w:tc>
          <w:tcPr>
            <w:tcW w:w="0" w:type="auto"/>
            <w:vAlign w:val="center"/>
            <w:hideMark/>
          </w:tcPr>
          <w:p w:rsidR="00C51368" w:rsidRDefault="00E43BD9">
            <w:pPr>
              <w:rPr>
                <w:rFonts w:eastAsia="Times New Roman"/>
              </w:rPr>
            </w:pPr>
            <w:r>
              <w:rPr>
                <w:rFonts w:eastAsia="Times New Roman"/>
              </w:rPr>
              <w:t xml:space="preserve">A U.S. Realm guide for making use of </w:t>
            </w:r>
            <w:hyperlink r:id="rId1424" w:history="1">
              <w:r>
                <w:rPr>
                  <w:rStyle w:val="Hyperlink"/>
                  <w:rFonts w:eastAsia="Times New Roman"/>
                </w:rPr>
                <w:t>Data Elements</w:t>
              </w:r>
            </w:hyperlink>
            <w:r>
              <w:rPr>
                <w:rFonts w:eastAsia="Times New Roman"/>
              </w:rPr>
              <w:t xml:space="preserve">, </w:t>
            </w:r>
            <w:hyperlink r:id="rId1425" w:history="1">
              <w:r>
                <w:rPr>
                  <w:rStyle w:val="Hyperlink"/>
                  <w:rFonts w:eastAsia="Times New Roman"/>
                </w:rPr>
                <w:t>Questionnaires</w:t>
              </w:r>
            </w:hyperlink>
            <w:r>
              <w:rPr>
                <w:rFonts w:eastAsia="Times New Roman"/>
              </w:rPr>
              <w:t xml:space="preserve"> and </w:t>
            </w:r>
            <w:hyperlink r:id="rId1426"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C166DE">
            <w:pPr>
              <w:rPr>
                <w:rFonts w:eastAsia="Times New Roman"/>
              </w:rPr>
            </w:pPr>
            <w:hyperlink r:id="rId1427" w:history="1">
              <w:r w:rsidR="00E43BD9">
                <w:rPr>
                  <w:rStyle w:val="Hyperlink"/>
                  <w:rFonts w:eastAsia="Times New Roman"/>
                </w:rPr>
                <w:t>Structured Data Capture - Data Element Exchange</w:t>
              </w:r>
            </w:hyperlink>
          </w:p>
        </w:tc>
        <w:tc>
          <w:tcPr>
            <w:tcW w:w="0" w:type="auto"/>
            <w:vAlign w:val="center"/>
            <w:hideMark/>
          </w:tcPr>
          <w:p w:rsidR="00C51368" w:rsidRDefault="00E43BD9">
            <w:pPr>
              <w:rPr>
                <w:rFonts w:eastAsia="Times New Roman"/>
              </w:rPr>
            </w:pPr>
            <w:r>
              <w:rPr>
                <w:rFonts w:eastAsia="Times New Roman"/>
              </w:rPr>
              <w:t xml:space="preserve">A U.S. Realm guide for supporting the exchange and maintenance of </w:t>
            </w:r>
            <w:hyperlink r:id="rId1428"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C166DE">
            <w:pPr>
              <w:rPr>
                <w:rFonts w:eastAsia="Times New Roman"/>
              </w:rPr>
            </w:pPr>
            <w:hyperlink r:id="rId1429"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rsidR="00C51368" w:rsidRDefault="00E43BD9">
            <w:pPr>
              <w:rPr>
                <w:rFonts w:eastAsia="Times New Roman"/>
              </w:rPr>
            </w:pPr>
            <w:r>
              <w:rPr>
                <w:rFonts w:eastAsia="Times New Roman"/>
              </w:rPr>
              <w:t xml:space="preserve">A US Realm laboratory guides making use of </w:t>
            </w:r>
            <w:hyperlink r:id="rId1430" w:history="1">
              <w:r>
                <w:rPr>
                  <w:rStyle w:val="Hyperlink"/>
                  <w:rFonts w:eastAsia="Times New Roman"/>
                </w:rPr>
                <w:t>Diagnostic Order</w:t>
              </w:r>
            </w:hyperlink>
            <w:r>
              <w:rPr>
                <w:rFonts w:eastAsia="Times New Roman"/>
              </w:rPr>
              <w:t xml:space="preserve">, </w:t>
            </w:r>
            <w:hyperlink r:id="rId1431" w:history="1">
              <w:r>
                <w:rPr>
                  <w:rStyle w:val="Hyperlink"/>
                  <w:rFonts w:eastAsia="Times New Roman"/>
                </w:rPr>
                <w:t>Diagnostic Report</w:t>
              </w:r>
            </w:hyperlink>
            <w:r>
              <w:rPr>
                <w:rFonts w:eastAsia="Times New Roman"/>
              </w:rPr>
              <w:t xml:space="preserve">, and FHIR resources referenced by them to support ordering reporting of laboratory tests in ambulatory care and for reporting of reportable </w:t>
            </w:r>
            <w:r>
              <w:rPr>
                <w:rFonts w:eastAsia="Times New Roman"/>
              </w:rPr>
              <w:lastRenderedPageBreak/>
              <w:t xml:space="preserve">lab tests to Public Health jurisdictions. </w:t>
            </w:r>
          </w:p>
        </w:tc>
        <w:tc>
          <w:tcPr>
            <w:tcW w:w="0" w:type="auto"/>
            <w:vAlign w:val="center"/>
            <w:hideMark/>
          </w:tcPr>
          <w:p w:rsidR="00C51368" w:rsidRDefault="00E43BD9">
            <w:pPr>
              <w:rPr>
                <w:rFonts w:eastAsia="Times New Roman"/>
              </w:rPr>
            </w:pPr>
            <w:r>
              <w:rPr>
                <w:rFonts w:eastAsia="Times New Roman"/>
              </w:rPr>
              <w:lastRenderedPageBreak/>
              <w:t>FHIR DSTU ballot</w:t>
            </w:r>
          </w:p>
        </w:tc>
      </w:tr>
    </w:tbl>
    <w:p w:rsidR="00C51368" w:rsidRDefault="00E43BD9">
      <w:pPr>
        <w:pStyle w:val="Heading1"/>
        <w:rPr>
          <w:rFonts w:eastAsia="Times New Roman"/>
          <w:noProof/>
          <w:lang w:val="en-US"/>
        </w:rPr>
      </w:pPr>
      <w:r>
        <w:rPr>
          <w:rFonts w:eastAsia="Times New Roman"/>
          <w:noProof/>
          <w:lang w:val="en-US"/>
        </w:rPr>
        <w:lastRenderedPageBreak/>
        <w:t>implementation.html</w:t>
      </w:r>
    </w:p>
    <w:p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7171809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4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433" w:anchor="status" w:history="1">
              <w:r w:rsidR="00E43BD9">
                <w:rPr>
                  <w:rStyle w:val="Hyperlink"/>
                  <w:rFonts w:eastAsia="Times New Roman"/>
                </w:rPr>
                <w:t>Ballot Status</w:t>
              </w:r>
            </w:hyperlink>
            <w:r w:rsidR="00E43BD9">
              <w:rPr>
                <w:rFonts w:eastAsia="Times New Roman"/>
              </w:rPr>
              <w:t xml:space="preserve">: </w:t>
            </w:r>
            <w:hyperlink r:id="rId1434" w:anchor="pubs" w:history="1">
              <w:r w:rsidR="00E43BD9">
                <w:rPr>
                  <w:rStyle w:val="Hyperlink"/>
                  <w:rFonts w:eastAsia="Times New Roman"/>
                </w:rPr>
                <w:t>DSTU 2</w:t>
              </w:r>
            </w:hyperlink>
          </w:p>
        </w:tc>
      </w:tr>
    </w:tbl>
    <w:p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8"/>
        <w:gridCol w:w="2668"/>
        <w:gridCol w:w="2854"/>
      </w:tblGrid>
      <w:tr w:rsidR="00C51368">
        <w:trPr>
          <w:divId w:val="1871718095"/>
          <w:tblCellSpacing w:w="15" w:type="dxa"/>
        </w:trPr>
        <w:tc>
          <w:tcPr>
            <w:tcW w:w="0" w:type="auto"/>
            <w:vAlign w:val="center"/>
            <w:hideMark/>
          </w:tcPr>
          <w:p w:rsidR="00C51368" w:rsidRDefault="00E43BD9">
            <w:pPr>
              <w:pStyle w:val="NormalWeb"/>
            </w:pPr>
            <w:r>
              <w:rPr>
                <w:b/>
                <w:bCs/>
              </w:rPr>
              <w:t>Exchange Frameworks</w:t>
            </w:r>
          </w:p>
          <w:p w:rsidR="00C51368" w:rsidRDefault="00E43BD9">
            <w:pPr>
              <w:pStyle w:val="NormalWeb"/>
            </w:pPr>
            <w:r>
              <w:t>Define how Resources are exchanged.</w:t>
            </w:r>
          </w:p>
          <w:p w:rsidR="00C51368" w:rsidRDefault="00C166DE">
            <w:pPr>
              <w:numPr>
                <w:ilvl w:val="0"/>
                <w:numId w:val="128"/>
              </w:numPr>
              <w:spacing w:before="100" w:beforeAutospacing="1" w:after="100" w:afterAutospacing="1"/>
              <w:rPr>
                <w:rFonts w:eastAsia="Times New Roman"/>
              </w:rPr>
            </w:pPr>
            <w:hyperlink r:id="rId1435" w:history="1">
              <w:r w:rsidR="00E43BD9">
                <w:rPr>
                  <w:rStyle w:val="Hyperlink"/>
                  <w:rFonts w:eastAsia="Times New Roman"/>
                  <w:b/>
                  <w:bCs/>
                </w:rPr>
                <w:t>RESTful API (HTTP)</w:t>
              </w:r>
            </w:hyperlink>
          </w:p>
          <w:p w:rsidR="00C51368" w:rsidRDefault="00C166DE">
            <w:pPr>
              <w:numPr>
                <w:ilvl w:val="0"/>
                <w:numId w:val="128"/>
              </w:numPr>
              <w:spacing w:before="100" w:beforeAutospacing="1" w:after="100" w:afterAutospacing="1"/>
              <w:rPr>
                <w:rFonts w:eastAsia="Times New Roman"/>
              </w:rPr>
            </w:pPr>
            <w:hyperlink r:id="rId1436" w:history="1">
              <w:r w:rsidR="00E43BD9">
                <w:rPr>
                  <w:rStyle w:val="Hyperlink"/>
                  <w:rFonts w:eastAsia="Times New Roman"/>
                </w:rPr>
                <w:t>Search</w:t>
              </w:r>
            </w:hyperlink>
          </w:p>
          <w:p w:rsidR="00C51368" w:rsidRDefault="00C166DE">
            <w:pPr>
              <w:numPr>
                <w:ilvl w:val="0"/>
                <w:numId w:val="128"/>
              </w:numPr>
              <w:spacing w:before="100" w:beforeAutospacing="1" w:after="100" w:afterAutospacing="1"/>
              <w:rPr>
                <w:rFonts w:eastAsia="Times New Roman"/>
              </w:rPr>
            </w:pPr>
            <w:hyperlink r:id="rId1437" w:history="1">
              <w:r w:rsidR="00E43BD9">
                <w:rPr>
                  <w:rStyle w:val="Hyperlink"/>
                  <w:rFonts w:eastAsia="Times New Roman"/>
                </w:rPr>
                <w:t>Operations</w:t>
              </w:r>
            </w:hyperlink>
          </w:p>
          <w:p w:rsidR="00C51368" w:rsidRDefault="00C166DE">
            <w:pPr>
              <w:numPr>
                <w:ilvl w:val="0"/>
                <w:numId w:val="128"/>
              </w:numPr>
              <w:spacing w:before="100" w:beforeAutospacing="1" w:after="100" w:afterAutospacing="1"/>
              <w:rPr>
                <w:rFonts w:eastAsia="Times New Roman"/>
              </w:rPr>
            </w:pPr>
            <w:hyperlink r:id="rId1438" w:history="1">
              <w:r w:rsidR="00E43BD9">
                <w:rPr>
                  <w:rStyle w:val="Hyperlink"/>
                  <w:rFonts w:eastAsia="Times New Roman"/>
                </w:rPr>
                <w:t>Documents</w:t>
              </w:r>
            </w:hyperlink>
          </w:p>
          <w:p w:rsidR="00C51368" w:rsidRDefault="00C166DE">
            <w:pPr>
              <w:numPr>
                <w:ilvl w:val="0"/>
                <w:numId w:val="128"/>
              </w:numPr>
              <w:spacing w:before="100" w:beforeAutospacing="1" w:after="100" w:afterAutospacing="1"/>
              <w:rPr>
                <w:rFonts w:eastAsia="Times New Roman"/>
              </w:rPr>
            </w:pPr>
            <w:hyperlink r:id="rId1439" w:history="1">
              <w:r w:rsidR="00E43BD9">
                <w:rPr>
                  <w:rStyle w:val="Hyperlink"/>
                  <w:rFonts w:eastAsia="Times New Roman"/>
                </w:rPr>
                <w:t>Messaging</w:t>
              </w:r>
            </w:hyperlink>
          </w:p>
          <w:p w:rsidR="00C51368" w:rsidRDefault="00C166DE">
            <w:pPr>
              <w:numPr>
                <w:ilvl w:val="0"/>
                <w:numId w:val="128"/>
              </w:numPr>
              <w:spacing w:before="100" w:beforeAutospacing="1" w:after="100" w:afterAutospacing="1"/>
              <w:rPr>
                <w:rFonts w:eastAsia="Times New Roman"/>
              </w:rPr>
            </w:pPr>
            <w:hyperlink r:id="rId1440" w:history="1">
              <w:r w:rsidR="00E43BD9">
                <w:rPr>
                  <w:rStyle w:val="Hyperlink"/>
                  <w:rFonts w:eastAsia="Times New Roman"/>
                </w:rPr>
                <w:t>Services:</w:t>
              </w:r>
            </w:hyperlink>
            <w:r w:rsidR="00E43BD9">
              <w:rPr>
                <w:rFonts w:eastAsia="Times New Roman"/>
              </w:rPr>
              <w:t xml:space="preserve"> </w:t>
            </w:r>
          </w:p>
          <w:p w:rsidR="00C51368" w:rsidRDefault="00C166DE">
            <w:pPr>
              <w:numPr>
                <w:ilvl w:val="1"/>
                <w:numId w:val="128"/>
              </w:numPr>
              <w:spacing w:before="100" w:beforeAutospacing="1" w:after="100" w:afterAutospacing="1"/>
              <w:rPr>
                <w:rFonts w:eastAsia="Times New Roman"/>
              </w:rPr>
            </w:pPr>
            <w:hyperlink r:id="rId1441" w:history="1">
              <w:r w:rsidR="00E43BD9">
                <w:rPr>
                  <w:rStyle w:val="Hyperlink"/>
                  <w:rFonts w:eastAsia="Times New Roman"/>
                </w:rPr>
                <w:t>Terminology Service</w:t>
              </w:r>
            </w:hyperlink>
          </w:p>
          <w:p w:rsidR="00C51368" w:rsidRDefault="00C166DE">
            <w:pPr>
              <w:numPr>
                <w:ilvl w:val="1"/>
                <w:numId w:val="128"/>
              </w:numPr>
              <w:spacing w:before="100" w:beforeAutospacing="1" w:after="100" w:afterAutospacing="1"/>
              <w:rPr>
                <w:rFonts w:eastAsia="Times New Roman"/>
              </w:rPr>
            </w:pPr>
            <w:hyperlink r:id="rId1442" w:history="1">
              <w:r w:rsidR="00E43BD9">
                <w:rPr>
                  <w:rStyle w:val="Hyperlink"/>
                  <w:rFonts w:eastAsia="Times New Roman"/>
                </w:rPr>
                <w:t>SOA Considerations</w:t>
              </w:r>
            </w:hyperlink>
          </w:p>
        </w:tc>
        <w:tc>
          <w:tcPr>
            <w:tcW w:w="0" w:type="auto"/>
            <w:tcBorders>
              <w:left w:val="single" w:sz="6" w:space="0" w:color="EEEEEE"/>
            </w:tcBorders>
            <w:vAlign w:val="center"/>
            <w:hideMark/>
          </w:tcPr>
          <w:p w:rsidR="00C51368" w:rsidRDefault="00E43BD9">
            <w:pPr>
              <w:pStyle w:val="NormalWeb"/>
            </w:pPr>
            <w:r>
              <w:rPr>
                <w:b/>
                <w:bCs/>
              </w:rPr>
              <w:t>Support</w:t>
            </w:r>
          </w:p>
          <w:p w:rsidR="00C51368" w:rsidRDefault="00E43BD9">
            <w:pPr>
              <w:pStyle w:val="NormalWeb"/>
            </w:pPr>
            <w:r>
              <w:t>Implementation Support.</w:t>
            </w:r>
          </w:p>
          <w:p w:rsidR="00C51368" w:rsidRDefault="00C166DE">
            <w:pPr>
              <w:numPr>
                <w:ilvl w:val="0"/>
                <w:numId w:val="129"/>
              </w:numPr>
              <w:spacing w:before="100" w:beforeAutospacing="1" w:after="100" w:afterAutospacing="1"/>
              <w:rPr>
                <w:rFonts w:eastAsia="Times New Roman"/>
              </w:rPr>
            </w:pPr>
            <w:hyperlink r:id="rId1443" w:history="1">
              <w:r w:rsidR="00E43BD9">
                <w:rPr>
                  <w:rStyle w:val="Hyperlink"/>
                  <w:rFonts w:eastAsia="Times New Roman"/>
                </w:rPr>
                <w:t>Downloads - Schemas, Code, Tools</w:t>
              </w:r>
            </w:hyperlink>
          </w:p>
          <w:p w:rsidR="00C51368" w:rsidRDefault="00C166DE">
            <w:pPr>
              <w:numPr>
                <w:ilvl w:val="0"/>
                <w:numId w:val="129"/>
              </w:numPr>
              <w:spacing w:before="100" w:beforeAutospacing="1" w:after="100" w:afterAutospacing="1"/>
              <w:rPr>
                <w:rFonts w:eastAsia="Times New Roman"/>
              </w:rPr>
            </w:pPr>
            <w:hyperlink r:id="rId1444" w:history="1">
              <w:r w:rsidR="00E43BD9">
                <w:rPr>
                  <w:rStyle w:val="Hyperlink"/>
                  <w:rFonts w:eastAsia="Times New Roman"/>
                </w:rPr>
                <w:t>FHIR Wiki</w:t>
              </w:r>
            </w:hyperlink>
          </w:p>
          <w:p w:rsidR="00C51368" w:rsidRDefault="00C166DE">
            <w:pPr>
              <w:numPr>
                <w:ilvl w:val="0"/>
                <w:numId w:val="129"/>
              </w:numPr>
              <w:spacing w:before="100" w:beforeAutospacing="1" w:after="100" w:afterAutospacing="1"/>
              <w:rPr>
                <w:rFonts w:eastAsia="Times New Roman"/>
              </w:rPr>
            </w:pPr>
            <w:hyperlink r:id="rId1445" w:history="1">
              <w:r w:rsidR="00E43BD9">
                <w:rPr>
                  <w:rStyle w:val="Hyperlink"/>
                  <w:rFonts w:eastAsia="Times New Roman"/>
                </w:rPr>
                <w:t>Validating Resources</w:t>
              </w:r>
            </w:hyperlink>
          </w:p>
          <w:p w:rsidR="00C51368" w:rsidRDefault="00C166DE">
            <w:pPr>
              <w:numPr>
                <w:ilvl w:val="0"/>
                <w:numId w:val="129"/>
              </w:numPr>
              <w:spacing w:before="100" w:beforeAutospacing="1" w:after="100" w:afterAutospacing="1"/>
              <w:rPr>
                <w:rFonts w:eastAsia="Times New Roman"/>
              </w:rPr>
            </w:pPr>
            <w:hyperlink r:id="rId1446" w:history="1">
              <w:r w:rsidR="00E43BD9">
                <w:rPr>
                  <w:rStyle w:val="Hyperlink"/>
                  <w:rFonts w:eastAsia="Times New Roman"/>
                </w:rPr>
                <w:t>Security</w:t>
              </w:r>
            </w:hyperlink>
            <w:r w:rsidR="00E43BD9">
              <w:rPr>
                <w:rFonts w:eastAsia="Times New Roman"/>
              </w:rPr>
              <w:t xml:space="preserve"> &amp; </w:t>
            </w:r>
            <w:hyperlink r:id="rId1447" w:history="1">
              <w:r w:rsidR="00E43BD9">
                <w:rPr>
                  <w:rStyle w:val="Hyperlink"/>
                  <w:rFonts w:eastAsia="Times New Roman"/>
                </w:rPr>
                <w:t>Security Labels</w:t>
              </w:r>
            </w:hyperlink>
          </w:p>
          <w:p w:rsidR="00C51368" w:rsidRDefault="00C166DE">
            <w:pPr>
              <w:numPr>
                <w:ilvl w:val="0"/>
                <w:numId w:val="129"/>
              </w:numPr>
              <w:spacing w:before="100" w:beforeAutospacing="1" w:after="100" w:afterAutospacing="1"/>
              <w:rPr>
                <w:rFonts w:eastAsia="Times New Roman"/>
              </w:rPr>
            </w:pPr>
            <w:hyperlink r:id="rId1448" w:history="1">
              <w:r w:rsidR="00E43BD9">
                <w:rPr>
                  <w:rStyle w:val="Hyperlink"/>
                  <w:rFonts w:eastAsia="Times New Roman"/>
                </w:rPr>
                <w:t>Variations between Submitted data and Retrieved data</w:t>
              </w:r>
            </w:hyperlink>
          </w:p>
          <w:p w:rsidR="00C51368" w:rsidRDefault="00C166DE">
            <w:pPr>
              <w:numPr>
                <w:ilvl w:val="0"/>
                <w:numId w:val="129"/>
              </w:numPr>
              <w:spacing w:before="100" w:beforeAutospacing="1" w:after="100" w:afterAutospacing="1"/>
              <w:rPr>
                <w:rFonts w:eastAsia="Times New Roman"/>
              </w:rPr>
            </w:pPr>
            <w:hyperlink r:id="rId1449" w:history="1">
              <w:r w:rsidR="00E43BD9">
                <w:rPr>
                  <w:rStyle w:val="Hyperlink"/>
                  <w:rFonts w:eastAsia="Times New Roman"/>
                </w:rPr>
                <w:t>Managing Resource Identity</w:t>
              </w:r>
            </w:hyperlink>
          </w:p>
          <w:p w:rsidR="00C51368" w:rsidRDefault="00C166DE">
            <w:pPr>
              <w:numPr>
                <w:ilvl w:val="0"/>
                <w:numId w:val="129"/>
              </w:numPr>
              <w:spacing w:before="100" w:beforeAutospacing="1" w:after="100" w:afterAutospacing="1"/>
              <w:rPr>
                <w:rFonts w:eastAsia="Times New Roman"/>
              </w:rPr>
            </w:pPr>
            <w:hyperlink r:id="rId1450" w:history="1">
              <w:r w:rsidR="00E43BD9">
                <w:rPr>
                  <w:rStyle w:val="Hyperlink"/>
                  <w:rFonts w:eastAsia="Times New Roman"/>
                </w:rPr>
                <w:t>Push vs Pull</w:t>
              </w:r>
            </w:hyperlink>
          </w:p>
          <w:p w:rsidR="00C51368" w:rsidRDefault="00C166DE">
            <w:pPr>
              <w:numPr>
                <w:ilvl w:val="0"/>
                <w:numId w:val="129"/>
              </w:numPr>
              <w:spacing w:before="100" w:beforeAutospacing="1" w:after="100" w:afterAutospacing="1"/>
              <w:rPr>
                <w:rFonts w:eastAsia="Times New Roman"/>
              </w:rPr>
            </w:pPr>
            <w:hyperlink r:id="rId1451" w:history="1">
              <w:r w:rsidR="00E43BD9">
                <w:rPr>
                  <w:rStyle w:val="Hyperlink"/>
                  <w:rFonts w:eastAsia="Times New Roman"/>
                </w:rPr>
                <w:t>Integrated Examples</w:t>
              </w:r>
            </w:hyperlink>
          </w:p>
          <w:p w:rsidR="00C51368" w:rsidRDefault="00C166DE">
            <w:pPr>
              <w:numPr>
                <w:ilvl w:val="0"/>
                <w:numId w:val="129"/>
              </w:numPr>
              <w:spacing w:before="100" w:beforeAutospacing="1" w:after="100" w:afterAutospacing="1"/>
              <w:rPr>
                <w:rFonts w:eastAsia="Times New Roman"/>
              </w:rPr>
            </w:pPr>
            <w:hyperlink r:id="rId1452" w:history="1">
              <w:r w:rsidR="00E43BD9">
                <w:rPr>
                  <w:rStyle w:val="Hyperlink"/>
                  <w:rFonts w:eastAsia="Times New Roman"/>
                </w:rPr>
                <w:t>Support Links (on FHIR Wiki)</w:t>
              </w:r>
            </w:hyperlink>
          </w:p>
        </w:tc>
        <w:tc>
          <w:tcPr>
            <w:tcW w:w="0" w:type="auto"/>
            <w:tcBorders>
              <w:left w:val="single" w:sz="6" w:space="0" w:color="EEEEEE"/>
            </w:tcBorders>
            <w:vAlign w:val="center"/>
            <w:hideMark/>
          </w:tcPr>
          <w:p w:rsidR="00C51368" w:rsidRDefault="00E43BD9">
            <w:pPr>
              <w:pStyle w:val="NormalWeb"/>
            </w:pPr>
            <w:r>
              <w:rPr>
                <w:b/>
                <w:bCs/>
              </w:rPr>
              <w:t>FHIR Profiles &amp; Implementation Guides</w:t>
            </w:r>
          </w:p>
          <w:p w:rsidR="00C51368" w:rsidRDefault="00E43BD9">
            <w:pPr>
              <w:pStyle w:val="NormalWeb"/>
            </w:pPr>
            <w:r>
              <w:t>Adapting FHIR for specific usage.</w:t>
            </w:r>
          </w:p>
          <w:p w:rsidR="00C51368" w:rsidRDefault="00C166DE">
            <w:pPr>
              <w:numPr>
                <w:ilvl w:val="0"/>
                <w:numId w:val="130"/>
              </w:numPr>
              <w:spacing w:before="100" w:beforeAutospacing="1" w:after="100" w:afterAutospacing="1"/>
              <w:rPr>
                <w:rFonts w:eastAsia="Times New Roman"/>
              </w:rPr>
            </w:pPr>
            <w:hyperlink r:id="rId1453" w:history="1">
              <w:r w:rsidR="00E43BD9">
                <w:rPr>
                  <w:rStyle w:val="Hyperlink"/>
                  <w:rFonts w:eastAsia="Times New Roman"/>
                </w:rPr>
                <w:t>Profiling FHIR</w:t>
              </w:r>
            </w:hyperlink>
          </w:p>
          <w:p w:rsidR="00C51368" w:rsidRDefault="00C166DE">
            <w:pPr>
              <w:numPr>
                <w:ilvl w:val="0"/>
                <w:numId w:val="130"/>
              </w:numPr>
              <w:spacing w:before="100" w:beforeAutospacing="1" w:after="100" w:afterAutospacing="1"/>
              <w:rPr>
                <w:rFonts w:eastAsia="Times New Roman"/>
              </w:rPr>
            </w:pPr>
            <w:hyperlink r:id="rId1454" w:history="1">
              <w:r w:rsidR="00E43BD9">
                <w:rPr>
                  <w:rStyle w:val="Hyperlink"/>
                  <w:rFonts w:eastAsia="Times New Roman"/>
                </w:rPr>
                <w:t>Implementation Guides</w:t>
              </w:r>
            </w:hyperlink>
          </w:p>
          <w:p w:rsidR="00C51368" w:rsidRDefault="00C166DE">
            <w:pPr>
              <w:numPr>
                <w:ilvl w:val="0"/>
                <w:numId w:val="130"/>
              </w:numPr>
              <w:spacing w:before="100" w:beforeAutospacing="1" w:after="100" w:afterAutospacing="1"/>
              <w:rPr>
                <w:rFonts w:eastAsia="Times New Roman"/>
              </w:rPr>
            </w:pPr>
            <w:hyperlink r:id="rId1455" w:history="1">
              <w:r w:rsidR="00E43BD9">
                <w:rPr>
                  <w:rStyle w:val="Hyperlink"/>
                  <w:rFonts w:eastAsia="Times New Roman"/>
                </w:rPr>
                <w:t>Profiles Defined as part of FHIR</w:t>
              </w:r>
            </w:hyperlink>
          </w:p>
          <w:p w:rsidR="00C51368" w:rsidRDefault="00C166DE">
            <w:pPr>
              <w:numPr>
                <w:ilvl w:val="0"/>
                <w:numId w:val="130"/>
              </w:numPr>
              <w:spacing w:before="100" w:beforeAutospacing="1" w:after="100" w:afterAutospacing="1"/>
              <w:rPr>
                <w:rFonts w:eastAsia="Times New Roman"/>
              </w:rPr>
            </w:pPr>
            <w:hyperlink r:id="rId1456" w:history="1">
              <w:r w:rsidR="00E43BD9">
                <w:rPr>
                  <w:rStyle w:val="Hyperlink"/>
                  <w:rFonts w:eastAsia="Times New Roman"/>
                </w:rPr>
                <w:t>Common Use Cases</w:t>
              </w:r>
            </w:hyperlink>
          </w:p>
        </w:tc>
      </w:tr>
    </w:tbl>
    <w:p w:rsidR="00C51368" w:rsidRDefault="00E43BD9">
      <w:pPr>
        <w:pStyle w:val="Heading3"/>
        <w:divId w:val="1871718095"/>
        <w:rPr>
          <w:rFonts w:eastAsia="Times New Roman"/>
          <w:lang w:val="en-US"/>
        </w:rPr>
      </w:pPr>
      <w:r>
        <w:rPr>
          <w:rFonts w:eastAsia="Times New Roman"/>
          <w:lang w:val="en-US"/>
        </w:rPr>
        <w:t>Implementer's Safety Check List</w:t>
      </w:r>
    </w:p>
    <w:p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4pt;height:18.35pt" o:ole="">
            <v:imagedata r:id="rId1457" o:title=""/>
          </v:shape>
          <w:control r:id="rId1458" w:name="DefaultOcxName" w:shapeid="_x0000_i1070"/>
        </w:object>
      </w:r>
      <w:r w:rsidR="00E43BD9">
        <w:rPr>
          <w:rFonts w:eastAsia="Times New Roman"/>
          <w:lang w:val="en-US"/>
        </w:rPr>
        <w:t xml:space="preserve">Production exchange of patient or other sensitive data will always use some form of </w:t>
      </w:r>
      <w:hyperlink r:id="rId1459" w:anchor="http" w:history="1">
        <w:r w:rsidR="00E43BD9">
          <w:rPr>
            <w:rStyle w:val="Hyperlink"/>
            <w:rFonts w:eastAsia="Times New Roman"/>
            <w:lang w:val="en-US"/>
          </w:rPr>
          <w:t>encryption on the wire</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lastRenderedPageBreak/>
        <w:object w:dxaOrig="1440" w:dyaOrig="1440">
          <v:shape id="_x0000_i1073" type="#_x0000_t75" style="width:20.4pt;height:18.35pt" o:ole="">
            <v:imagedata r:id="rId1457" o:title=""/>
          </v:shape>
          <w:control r:id="rId1460" w:name="DefaultOcxName1" w:shapeid="_x0000_i1073"/>
        </w:object>
      </w:r>
      <w:r w:rsidR="00E43BD9">
        <w:rPr>
          <w:rFonts w:eastAsia="Times New Roman"/>
          <w:lang w:val="en-US"/>
        </w:rPr>
        <w:t xml:space="preserve">For each resource that my system handles, I've reviewed the </w:t>
      </w:r>
      <w:hyperlink r:id="rId1461" w:anchor="isModifier" w:history="1">
        <w:r w:rsidR="00E43BD9">
          <w:rPr>
            <w:rStyle w:val="Hyperlink"/>
            <w:rFonts w:eastAsia="Times New Roman"/>
            <w:lang w:val="en-US"/>
          </w:rPr>
          <w:t>Modifier elements</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76" type="#_x0000_t75" style="width:20.4pt;height:18.35pt" o:ole="">
            <v:imagedata r:id="rId1457" o:title=""/>
          </v:shape>
          <w:control r:id="rId1462" w:name="DefaultOcxName2" w:shapeid="_x0000_i1076"/>
        </w:object>
      </w:r>
      <w:r w:rsidR="00E43BD9">
        <w:rPr>
          <w:rFonts w:eastAsia="Times New Roman"/>
          <w:lang w:val="en-US"/>
        </w:rPr>
        <w:t xml:space="preserve">My system checks for </w:t>
      </w:r>
      <w:hyperlink r:id="rId1463"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79" type="#_x0000_t75" style="width:20.4pt;height:18.35pt" o:ole="">
            <v:imagedata r:id="rId1457" o:title=""/>
          </v:shape>
          <w:control r:id="rId1464" w:name="DefaultOcxName3" w:shapeid="_x0000_i1079"/>
        </w:object>
      </w:r>
      <w:r w:rsidR="00E43BD9">
        <w:rPr>
          <w:rFonts w:eastAsia="Times New Roman"/>
          <w:lang w:val="en-US"/>
        </w:rPr>
        <w:t xml:space="preserve">My system supports </w:t>
      </w:r>
      <w:hyperlink r:id="rId1465"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66" w:history="1">
        <w:r w:rsidR="00E43BD9">
          <w:rPr>
            <w:rStyle w:val="Hyperlink"/>
            <w:rFonts w:eastAsia="Times New Roman"/>
            <w:lang w:val="en-US"/>
          </w:rPr>
          <w:t>profiles</w:t>
        </w:r>
      </w:hyperlink>
      <w:r w:rsidR="00E43BD9">
        <w:rPr>
          <w:rFonts w:eastAsia="Times New Roman"/>
          <w:lang w:val="en-US"/>
        </w:rPr>
        <w:t xml:space="preserve"> that apply to my system</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2" type="#_x0000_t75" style="width:20.4pt;height:18.35pt" o:ole="">
            <v:imagedata r:id="rId1457" o:title=""/>
          </v:shape>
          <w:control r:id="rId1467" w:name="DefaultOcxName4" w:shapeid="_x0000_i1082"/>
        </w:object>
      </w:r>
      <w:r w:rsidR="00E43BD9">
        <w:rPr>
          <w:rFonts w:eastAsia="Times New Roman"/>
          <w:lang w:val="en-US"/>
        </w:rPr>
        <w:t xml:space="preserve">For each resource that my system handles, my system handles the full </w:t>
      </w:r>
      <w:hyperlink r:id="rId1468"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5" type="#_x0000_t75" style="width:20.4pt;height:18.35pt" o:ole="">
            <v:imagedata r:id="rId1457" o:title=""/>
          </v:shape>
          <w:control r:id="rId1469" w:name="DefaultOcxName5" w:shapeid="_x0000_i1085"/>
        </w:object>
      </w:r>
      <w:r w:rsidR="00E43BD9">
        <w:rPr>
          <w:rFonts w:eastAsia="Times New Roman"/>
          <w:lang w:val="en-US"/>
        </w:rPr>
        <w:t xml:space="preserve">My system can </w:t>
      </w:r>
      <w:hyperlink r:id="rId1470"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8" type="#_x0000_t75" style="width:20.4pt;height:18.35pt" o:ole="">
            <v:imagedata r:id="rId1457" o:title=""/>
          </v:shape>
          <w:control r:id="rId1471" w:name="DefaultOcxName6" w:shapeid="_x0000_i1088"/>
        </w:object>
      </w:r>
      <w:r w:rsidR="00E43BD9">
        <w:rPr>
          <w:rFonts w:eastAsia="Times New Roman"/>
          <w:lang w:val="en-US"/>
        </w:rPr>
        <w:t xml:space="preserve">My system has documented how </w:t>
      </w:r>
      <w:hyperlink r:id="rId1472"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73"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1" type="#_x0000_t75" style="width:20.4pt;height:18.35pt" o:ole="">
            <v:imagedata r:id="rId1457" o:title=""/>
          </v:shape>
          <w:control r:id="rId1474" w:name="DefaultOcxName7" w:shapeid="_x0000_i1091"/>
        </w:object>
      </w:r>
      <w:r w:rsidR="00E43BD9">
        <w:rPr>
          <w:rFonts w:eastAsia="Times New Roman"/>
          <w:lang w:val="en-US"/>
        </w:rPr>
        <w:t xml:space="preserve">My system manages lists of </w:t>
      </w:r>
      <w:hyperlink r:id="rId1475" w:anchor="current" w:history="1">
        <w:r w:rsidR="00E43BD9">
          <w:rPr>
            <w:rStyle w:val="Hyperlink"/>
            <w:rFonts w:eastAsia="Times New Roman"/>
            <w:lang w:val="en-US"/>
          </w:rPr>
          <w:t>current resources</w:t>
        </w:r>
      </w:hyperlink>
      <w:r w:rsidR="00E43BD9">
        <w:rPr>
          <w:rFonts w:eastAsia="Times New Roman"/>
          <w:lang w:val="en-US"/>
        </w:rPr>
        <w:t xml:space="preserve"> correctly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4" type="#_x0000_t75" style="width:20.4pt;height:18.35pt" o:ole="">
            <v:imagedata r:id="rId1457" o:title=""/>
          </v:shape>
          <w:control r:id="rId1476" w:name="DefaultOcxName8" w:shapeid="_x0000_i1094"/>
        </w:object>
      </w:r>
      <w:r w:rsidR="00E43BD9">
        <w:rPr>
          <w:rFonts w:eastAsia="Times New Roman"/>
          <w:lang w:val="en-US"/>
        </w:rPr>
        <w:t xml:space="preserve">My system makes the right </w:t>
      </w:r>
      <w:hyperlink r:id="rId1477" w:history="1">
        <w:r w:rsidR="00E43BD9">
          <w:rPr>
            <w:rStyle w:val="Hyperlink"/>
            <w:rFonts w:eastAsia="Times New Roman"/>
            <w:lang w:val="en-US"/>
          </w:rPr>
          <w:t>Provenance</w:t>
        </w:r>
      </w:hyperlink>
      <w:r w:rsidR="00E43BD9">
        <w:rPr>
          <w:rFonts w:eastAsia="Times New Roman"/>
          <w:lang w:val="en-US"/>
        </w:rPr>
        <w:t xml:space="preserve"> statements and </w:t>
      </w:r>
      <w:hyperlink r:id="rId1478"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79"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7" type="#_x0000_t75" style="width:20.4pt;height:18.35pt" o:ole="">
            <v:imagedata r:id="rId1457" o:title=""/>
          </v:shape>
          <w:control r:id="rId1480" w:name="DefaultOcxName9" w:shapeid="_x0000_i1097"/>
        </w:object>
      </w:r>
      <w:r w:rsidR="00E43BD9">
        <w:rPr>
          <w:rFonts w:eastAsia="Times New Roman"/>
          <w:lang w:val="en-US"/>
        </w:rPr>
        <w:t xml:space="preserve">My system checks that the right </w:t>
      </w:r>
      <w:hyperlink r:id="rId1481"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100" type="#_x0000_t75" style="width:20.4pt;height:18.35pt" o:ole="">
            <v:imagedata r:id="rId1457" o:title=""/>
          </v:shape>
          <w:control r:id="rId1482" w:name="DefaultOcxName10" w:shapeid="_x0000_i1100"/>
        </w:object>
      </w:r>
      <w:r w:rsidR="00E43BD9">
        <w:rPr>
          <w:rFonts w:eastAsia="Times New Roman"/>
          <w:lang w:val="en-US"/>
        </w:rPr>
        <w:t xml:space="preserve">When other systems </w:t>
      </w:r>
      <w:hyperlink r:id="rId1483"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84" w:history="1">
        <w:r w:rsidR="00E43BD9">
          <w:rPr>
            <w:rStyle w:val="Hyperlink"/>
            <w:rFonts w:eastAsia="Times New Roman"/>
            <w:lang w:val="en-US"/>
          </w:rPr>
          <w:t>Operations</w:t>
        </w:r>
      </w:hyperlink>
      <w:r w:rsidR="00E43BD9">
        <w:rPr>
          <w:rFonts w:eastAsia="Times New Roman"/>
          <w:lang w:val="en-US"/>
        </w:rPr>
        <w:t xml:space="preserve"> (perhaps using </w:t>
      </w:r>
      <w:hyperlink r:id="rId1485"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103" type="#_x0000_t75" style="width:20.4pt;height:18.35pt" o:ole="">
            <v:imagedata r:id="rId1457" o:title=""/>
          </v:shape>
          <w:control r:id="rId1486" w:name="DefaultOcxName11" w:shapeid="_x0000_i1103"/>
        </w:object>
      </w:r>
      <w:r w:rsidR="00E43BD9">
        <w:rPr>
          <w:rFonts w:eastAsia="Times New Roman"/>
          <w:lang w:val="en-US"/>
        </w:rPr>
        <w:t xml:space="preserve">My system publishes a </w:t>
      </w:r>
      <w:hyperlink r:id="rId1487" w:history="1">
        <w:r w:rsidR="00E43BD9">
          <w:rPr>
            <w:rStyle w:val="Hyperlink"/>
            <w:rFonts w:eastAsia="Times New Roman"/>
            <w:lang w:val="en-US"/>
          </w:rPr>
          <w:t>conformance statement</w:t>
        </w:r>
      </w:hyperlink>
      <w:r w:rsidR="00E43BD9">
        <w:rPr>
          <w:rFonts w:eastAsia="Times New Roman"/>
          <w:lang w:val="en-US"/>
        </w:rPr>
        <w:t xml:space="preserve"> with </w:t>
      </w:r>
      <w:hyperlink r:id="rId1488" w:history="1">
        <w:r w:rsidR="00E43BD9">
          <w:rPr>
            <w:rStyle w:val="Hyperlink"/>
            <w:rFonts w:eastAsia="Times New Roman"/>
            <w:lang w:val="en-US"/>
          </w:rPr>
          <w:t>StructureDefinitions</w:t>
        </w:r>
      </w:hyperlink>
      <w:r w:rsidR="00E43BD9">
        <w:rPr>
          <w:rFonts w:eastAsia="Times New Roman"/>
          <w:lang w:val="en-US"/>
        </w:rPr>
        <w:t xml:space="preserve">, </w:t>
      </w:r>
      <w:hyperlink r:id="rId1489" w:history="1">
        <w:r w:rsidR="00E43BD9">
          <w:rPr>
            <w:rStyle w:val="Hyperlink"/>
            <w:rFonts w:eastAsia="Times New Roman"/>
            <w:lang w:val="en-US"/>
          </w:rPr>
          <w:t>ValueSets</w:t>
        </w:r>
      </w:hyperlink>
      <w:r w:rsidR="00E43BD9">
        <w:rPr>
          <w:rFonts w:eastAsia="Times New Roman"/>
          <w:lang w:val="en-US"/>
        </w:rPr>
        <w:t xml:space="preserve">, and </w:t>
      </w:r>
      <w:hyperlink r:id="rId1490"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rsidR="00C51368" w:rsidRDefault="00E43BD9">
      <w:pPr>
        <w:pStyle w:val="Heading1"/>
        <w:rPr>
          <w:rFonts w:eastAsia="Times New Roman"/>
          <w:noProof/>
          <w:lang w:val="en-US"/>
        </w:rPr>
      </w:pPr>
      <w:r>
        <w:rPr>
          <w:rFonts w:eastAsia="Times New Roman"/>
          <w:noProof/>
          <w:lang w:val="en-US"/>
        </w:rPr>
        <w:t>index.html</w:t>
      </w:r>
    </w:p>
    <w:p w:rsidR="00C51368" w:rsidRDefault="00E43BD9">
      <w:pPr>
        <w:pStyle w:val="Heading1"/>
        <w:divId w:val="552540319"/>
        <w:rPr>
          <w:rFonts w:eastAsia="Times New Roman"/>
          <w:lang w:val="en-US"/>
        </w:rPr>
      </w:pPr>
      <w:r>
        <w:rPr>
          <w:rFonts w:eastAsia="Times New Roman"/>
          <w:lang w:val="en-US"/>
        </w:rPr>
        <w:t>Welcome to FHIR®</w:t>
      </w:r>
    </w:p>
    <w:p w:rsidR="00C51368" w:rsidRDefault="00E43BD9">
      <w:pPr>
        <w:pStyle w:val="NormalWeb"/>
        <w:divId w:val="552540319"/>
        <w:rPr>
          <w:lang w:val="en-US"/>
        </w:rPr>
      </w:pPr>
      <w:proofErr w:type="gramStart"/>
      <w:r>
        <w:rPr>
          <w:lang w:val="en-US"/>
        </w:rPr>
        <w:t>First time here?</w:t>
      </w:r>
      <w:proofErr w:type="gramEnd"/>
      <w:r>
        <w:rPr>
          <w:lang w:val="en-US"/>
        </w:rPr>
        <w:t xml:space="preserve"> See the </w:t>
      </w:r>
      <w:hyperlink r:id="rId1491" w:history="1">
        <w:r>
          <w:rPr>
            <w:rStyle w:val="Hyperlink"/>
            <w:lang w:val="en-US"/>
          </w:rPr>
          <w:t>executive summary</w:t>
        </w:r>
      </w:hyperlink>
      <w:r>
        <w:rPr>
          <w:lang w:val="en-US"/>
        </w:rPr>
        <w:t xml:space="preserve">, the </w:t>
      </w:r>
      <w:hyperlink r:id="rId1492" w:history="1">
        <w:r>
          <w:rPr>
            <w:rStyle w:val="Hyperlink"/>
            <w:lang w:val="en-US"/>
          </w:rPr>
          <w:t>developer's introduction</w:t>
        </w:r>
      </w:hyperlink>
      <w:r>
        <w:rPr>
          <w:lang w:val="en-US"/>
        </w:rPr>
        <w:t xml:space="preserve">, or the </w:t>
      </w:r>
      <w:hyperlink r:id="rId1493" w:history="1">
        <w:r>
          <w:rPr>
            <w:rStyle w:val="Hyperlink"/>
            <w:lang w:val="en-US"/>
          </w:rPr>
          <w:t>clinical introduction</w:t>
        </w:r>
      </w:hyperlink>
      <w:r>
        <w:rPr>
          <w:lang w:val="en-US"/>
        </w:rPr>
        <w:t xml:space="preserve">, and then the </w:t>
      </w:r>
      <w:hyperlink r:id="rId1494" w:history="1">
        <w:r>
          <w:rPr>
            <w:rStyle w:val="Hyperlink"/>
            <w:lang w:val="en-US"/>
          </w:rPr>
          <w:t>FHIR overview / roadmap</w:t>
        </w:r>
      </w:hyperlink>
      <w:r>
        <w:rPr>
          <w:lang w:val="en-US"/>
        </w:rPr>
        <w:t xml:space="preserve">. See also the </w:t>
      </w:r>
      <w:hyperlink r:id="rId1495" w:history="1">
        <w:r>
          <w:rPr>
            <w:rStyle w:val="Hyperlink"/>
            <w:lang w:val="en-US"/>
          </w:rPr>
          <w:t>open license</w:t>
        </w:r>
      </w:hyperlink>
      <w:r>
        <w:rPr>
          <w:lang w:val="en-US"/>
        </w:rPr>
        <w:t xml:space="preserve"> (and don't miss the full </w:t>
      </w:r>
      <w:hyperlink r:id="rId1496" w:history="1">
        <w:r>
          <w:rPr>
            <w:rStyle w:val="Hyperlink"/>
            <w:lang w:val="en-US"/>
          </w:rPr>
          <w:t>Table of Contents</w:t>
        </w:r>
      </w:hyperlink>
      <w:r>
        <w:rPr>
          <w:lang w:val="en-US"/>
        </w:rPr>
        <w:t xml:space="preserve">). </w:t>
      </w:r>
    </w:p>
    <w:p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884"/>
        <w:gridCol w:w="1884"/>
        <w:gridCol w:w="1884"/>
        <w:gridCol w:w="1899"/>
      </w:tblGrid>
      <w:tr w:rsidR="00C51368">
        <w:trPr>
          <w:divId w:val="552540319"/>
          <w:tblCellSpacing w:w="15" w:type="dxa"/>
        </w:trPr>
        <w:tc>
          <w:tcPr>
            <w:tcW w:w="0" w:type="auto"/>
            <w:vAlign w:val="center"/>
            <w:hideMark/>
          </w:tcPr>
          <w:p w:rsidR="00C51368" w:rsidRDefault="00C166DE">
            <w:pPr>
              <w:jc w:val="center"/>
              <w:rPr>
                <w:rFonts w:eastAsia="Times New Roman"/>
              </w:rPr>
            </w:pPr>
            <w:hyperlink r:id="rId1497" w:history="1">
              <w:r w:rsidR="00E43BD9">
                <w:rPr>
                  <w:rFonts w:eastAsia="Times New Roman"/>
                  <w:noProof/>
                  <w:color w:val="0000FF"/>
                  <w:lang w:val="en-US" w:eastAsia="en-US"/>
                </w:rPr>
                <w:drawing>
                  <wp:inline distT="0" distB="0" distL="0" distR="0">
                    <wp:extent cx="1219200" cy="1219200"/>
                    <wp:effectExtent l="19050" t="0" r="0" b="0"/>
                    <wp:docPr id="109" name="Picture 109" descr="C:\Users\Lloyd\Documents\SVN\FHIR\build\qa\icon-documentation.png">
                      <a:hlinkClick xmlns:a="http://schemas.openxmlformats.org/drawingml/2006/main" r:id="rId14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98"/>
                            </pic:cNvPr>
                            <pic:cNvPicPr>
                              <a:picLocks noChangeAspect="1" noChangeArrowheads="1"/>
                            </pic:cNvPicPr>
                          </pic:nvPicPr>
                          <pic:blipFill>
                            <a:blip r:link="rId1499"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rsidR="00C51368" w:rsidRDefault="00C166DE">
            <w:pPr>
              <w:jc w:val="center"/>
              <w:rPr>
                <w:rFonts w:eastAsia="Times New Roman"/>
              </w:rPr>
            </w:pPr>
            <w:hyperlink r:id="rId1500" w:history="1">
              <w:r w:rsidR="00E43BD9">
                <w:rPr>
                  <w:rFonts w:eastAsia="Times New Roman"/>
                  <w:noProof/>
                  <w:color w:val="0000FF"/>
                  <w:lang w:val="en-US" w:eastAsia="en-US"/>
                </w:rPr>
                <w:drawing>
                  <wp:inline distT="0" distB="0" distL="0" distR="0">
                    <wp:extent cx="1219200" cy="1219200"/>
                    <wp:effectExtent l="19050" t="0" r="0" b="0"/>
                    <wp:docPr id="110" name="Picture 110" descr="C:\Users\Lloyd\Documents\SVN\FHIR\build\qa\icon-implementation.png">
                      <a:hlinkClick xmlns:a="http://schemas.openxmlformats.org/drawingml/2006/main" r:id="rId6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501"/>
                            </pic:cNvPr>
                            <pic:cNvPicPr>
                              <a:picLocks noChangeAspect="1" noChangeArrowheads="1"/>
                            </pic:cNvPicPr>
                          </pic:nvPicPr>
                          <pic:blipFill>
                            <a:blip r:link="rId1502"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rsidR="00C51368" w:rsidRDefault="00C166DE">
            <w:pPr>
              <w:jc w:val="center"/>
              <w:rPr>
                <w:rFonts w:eastAsia="Times New Roman"/>
              </w:rPr>
            </w:pPr>
            <w:hyperlink r:id="rId1503" w:history="1">
              <w:r w:rsidR="00E43BD9">
                <w:rPr>
                  <w:rFonts w:eastAsia="Times New Roman"/>
                  <w:noProof/>
                  <w:color w:val="0000FF"/>
                  <w:lang w:val="en-US" w:eastAsia="en-US"/>
                </w:rPr>
                <w:drawing>
                  <wp:inline distT="0" distB="0" distL="0" distR="0">
                    <wp:extent cx="1219200" cy="1219200"/>
                    <wp:effectExtent l="19050" t="0" r="0" b="0"/>
                    <wp:docPr id="111" name="Picture 111" descr="C:\Users\Lloyd\Documents\SVN\FHIR\build\qa\icon-clinical.png">
                      <a:hlinkClick xmlns:a="http://schemas.openxmlformats.org/drawingml/2006/main" r:id="rId15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504"/>
                            </pic:cNvPr>
                            <pic:cNvPicPr>
                              <a:picLocks noChangeAspect="1" noChangeArrowheads="1"/>
                            </pic:cNvPicPr>
                          </pic:nvPicPr>
                          <pic:blipFill>
                            <a:blip r:link="rId1505"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C166DE">
            <w:pPr>
              <w:jc w:val="center"/>
              <w:rPr>
                <w:rFonts w:eastAsia="Times New Roman"/>
              </w:rPr>
            </w:pPr>
            <w:hyperlink r:id="rId1506" w:history="1">
              <w:r w:rsidR="00E43BD9">
                <w:rPr>
                  <w:rFonts w:eastAsia="Times New Roman"/>
                  <w:noProof/>
                  <w:color w:val="0000FF"/>
                  <w:lang w:val="en-US" w:eastAsia="en-US"/>
                </w:rPr>
                <w:drawing>
                  <wp:inline distT="0" distB="0" distL="0" distR="0">
                    <wp:extent cx="1219200" cy="1219200"/>
                    <wp:effectExtent l="19050" t="0" r="0" b="0"/>
                    <wp:docPr id="112" name="Picture 112" descr="C:\Users\Lloyd\Documents\SVN\FHIR\build\qa\icon-administrati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507"/>
                            </pic:cNvPr>
                            <pic:cNvPicPr>
                              <a:picLocks noChangeAspect="1" noChangeArrowheads="1"/>
                            </pic:cNvPicPr>
                          </pic:nvPicPr>
                          <pic:blipFill>
                            <a:blip r:link="rId1508"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C166DE">
            <w:pPr>
              <w:jc w:val="center"/>
              <w:rPr>
                <w:rFonts w:eastAsia="Times New Roman"/>
              </w:rPr>
            </w:pPr>
            <w:hyperlink r:id="rId1509" w:history="1">
              <w:r w:rsidR="00E43BD9">
                <w:rPr>
                  <w:rFonts w:eastAsia="Times New Roman"/>
                  <w:noProof/>
                  <w:color w:val="0000FF"/>
                  <w:lang w:val="en-US" w:eastAsia="en-US"/>
                </w:rPr>
                <w:drawing>
                  <wp:inline distT="0" distB="0" distL="0" distR="0">
                    <wp:extent cx="1219200" cy="1219200"/>
                    <wp:effectExtent l="19050" t="0" r="0" b="0"/>
                    <wp:docPr id="113" name="Picture 113" descr="C:\Users\Lloyd\Documents\SVN\FHIR\build\qa\icon-infrastructure.png">
                      <a:hlinkClick xmlns:a="http://schemas.openxmlformats.org/drawingml/2006/main" r:id="rId1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510"/>
                            </pic:cNvPr>
                            <pic:cNvPicPr>
                              <a:picLocks noChangeAspect="1" noChangeArrowheads="1"/>
                            </pic:cNvPicPr>
                          </pic:nvPicPr>
                          <pic:blipFill>
                            <a:blip r:link="rId1511"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rsidR="00C51368" w:rsidRDefault="00E43BD9">
      <w:pPr>
        <w:pStyle w:val="NormalWeb"/>
        <w:divId w:val="552540319"/>
        <w:rPr>
          <w:lang w:val="en-US"/>
        </w:rPr>
      </w:pPr>
      <w:bookmarkStart w:id="152" w:name="links"/>
      <w:bookmarkEnd w:id="152"/>
      <w:r>
        <w:rPr>
          <w:b/>
          <w:bCs/>
          <w:lang w:val="en-US"/>
        </w:rPr>
        <w:lastRenderedPageBreak/>
        <w:t>Quick links: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9"/>
        <w:gridCol w:w="3369"/>
        <w:gridCol w:w="3552"/>
      </w:tblGrid>
      <w:tr w:rsidR="00C51368">
        <w:trPr>
          <w:divId w:val="552540319"/>
          <w:tblCellSpacing w:w="15" w:type="dxa"/>
        </w:trPr>
        <w:tc>
          <w:tcPr>
            <w:tcW w:w="0" w:type="auto"/>
            <w:vAlign w:val="center"/>
            <w:hideMark/>
          </w:tcPr>
          <w:p w:rsidR="00C51368" w:rsidRDefault="00E43BD9">
            <w:pPr>
              <w:pStyle w:val="NormalWeb"/>
            </w:pPr>
            <w:r>
              <w:t>Documentation</w:t>
            </w:r>
          </w:p>
          <w:p w:rsidR="00C51368" w:rsidRDefault="00C166DE">
            <w:pPr>
              <w:numPr>
                <w:ilvl w:val="0"/>
                <w:numId w:val="132"/>
              </w:numPr>
              <w:spacing w:before="100" w:beforeAutospacing="1" w:after="100" w:afterAutospacing="1"/>
              <w:rPr>
                <w:rFonts w:eastAsia="Times New Roman"/>
              </w:rPr>
            </w:pPr>
            <w:hyperlink r:id="rId1512" w:history="1">
              <w:r w:rsidR="00E43BD9">
                <w:rPr>
                  <w:rStyle w:val="Hyperlink"/>
                  <w:rFonts w:eastAsia="Times New Roman"/>
                </w:rPr>
                <w:t>Resource List</w:t>
              </w:r>
            </w:hyperlink>
          </w:p>
          <w:p w:rsidR="00C51368" w:rsidRDefault="00C166DE">
            <w:pPr>
              <w:numPr>
                <w:ilvl w:val="0"/>
                <w:numId w:val="132"/>
              </w:numPr>
              <w:spacing w:before="100" w:beforeAutospacing="1" w:after="100" w:afterAutospacing="1"/>
              <w:rPr>
                <w:rFonts w:eastAsia="Times New Roman"/>
              </w:rPr>
            </w:pPr>
            <w:hyperlink r:id="rId1513" w:history="1">
              <w:r w:rsidR="00E43BD9">
                <w:rPr>
                  <w:rStyle w:val="Hyperlink"/>
                  <w:rFonts w:eastAsia="Times New Roman"/>
                </w:rPr>
                <w:t>JSON</w:t>
              </w:r>
            </w:hyperlink>
            <w:r w:rsidR="00E43BD9">
              <w:rPr>
                <w:rFonts w:eastAsia="Times New Roman"/>
              </w:rPr>
              <w:t xml:space="preserve">, </w:t>
            </w:r>
            <w:hyperlink r:id="rId1514" w:history="1">
              <w:r w:rsidR="00E43BD9">
                <w:rPr>
                  <w:rStyle w:val="Hyperlink"/>
                  <w:rFonts w:eastAsia="Times New Roman"/>
                </w:rPr>
                <w:t>XML</w:t>
              </w:r>
            </w:hyperlink>
            <w:r w:rsidR="00E43BD9">
              <w:rPr>
                <w:rFonts w:eastAsia="Times New Roman"/>
              </w:rPr>
              <w:t xml:space="preserve"> &amp; </w:t>
            </w:r>
            <w:hyperlink r:id="rId1515" w:history="1">
              <w:r w:rsidR="00E43BD9">
                <w:rPr>
                  <w:rStyle w:val="Hyperlink"/>
                  <w:rFonts w:eastAsia="Times New Roman"/>
                </w:rPr>
                <w:t>RDF</w:t>
              </w:r>
            </w:hyperlink>
          </w:p>
          <w:p w:rsidR="00C51368" w:rsidRDefault="00C166DE">
            <w:pPr>
              <w:numPr>
                <w:ilvl w:val="0"/>
                <w:numId w:val="132"/>
              </w:numPr>
              <w:spacing w:before="100" w:beforeAutospacing="1" w:after="100" w:afterAutospacing="1"/>
              <w:rPr>
                <w:rFonts w:eastAsia="Times New Roman"/>
              </w:rPr>
            </w:pPr>
            <w:hyperlink r:id="rId1516" w:history="1">
              <w:r w:rsidR="00E43BD9">
                <w:rPr>
                  <w:rStyle w:val="Hyperlink"/>
                  <w:rFonts w:eastAsia="Times New Roman"/>
                </w:rPr>
                <w:t>REST API</w:t>
              </w:r>
            </w:hyperlink>
            <w:r w:rsidR="00E43BD9">
              <w:rPr>
                <w:rFonts w:eastAsia="Times New Roman"/>
              </w:rPr>
              <w:t xml:space="preserve"> &amp; </w:t>
            </w:r>
            <w:hyperlink r:id="rId1517" w:history="1">
              <w:r w:rsidR="00E43BD9">
                <w:rPr>
                  <w:rStyle w:val="Hyperlink"/>
                  <w:rFonts w:eastAsia="Times New Roman"/>
                </w:rPr>
                <w:t>Search</w:t>
              </w:r>
            </w:hyperlink>
          </w:p>
          <w:p w:rsidR="00C51368" w:rsidRDefault="00C166DE">
            <w:pPr>
              <w:numPr>
                <w:ilvl w:val="0"/>
                <w:numId w:val="132"/>
              </w:numPr>
              <w:spacing w:before="100" w:beforeAutospacing="1" w:after="100" w:afterAutospacing="1"/>
              <w:rPr>
                <w:rFonts w:eastAsia="Times New Roman"/>
              </w:rPr>
            </w:pPr>
            <w:hyperlink r:id="rId1518" w:history="1">
              <w:r w:rsidR="00E43BD9">
                <w:rPr>
                  <w:rStyle w:val="Hyperlink"/>
                  <w:rFonts w:eastAsia="Times New Roman"/>
                </w:rPr>
                <w:t>Data Types</w:t>
              </w:r>
            </w:hyperlink>
          </w:p>
          <w:p w:rsidR="00C51368" w:rsidRDefault="00C166DE">
            <w:pPr>
              <w:numPr>
                <w:ilvl w:val="0"/>
                <w:numId w:val="132"/>
              </w:numPr>
              <w:spacing w:before="100" w:beforeAutospacing="1" w:after="100" w:afterAutospacing="1"/>
              <w:rPr>
                <w:rFonts w:eastAsia="Times New Roman"/>
              </w:rPr>
            </w:pPr>
            <w:hyperlink r:id="rId1519" w:history="1">
              <w:r w:rsidR="00E43BD9">
                <w:rPr>
                  <w:rStyle w:val="Hyperlink"/>
                  <w:rFonts w:eastAsia="Times New Roman"/>
                </w:rPr>
                <w:t>Using Terminologies</w:t>
              </w:r>
            </w:hyperlink>
          </w:p>
          <w:p w:rsidR="00C51368" w:rsidRDefault="00C166DE">
            <w:pPr>
              <w:numPr>
                <w:ilvl w:val="0"/>
                <w:numId w:val="132"/>
              </w:numPr>
              <w:spacing w:before="100" w:beforeAutospacing="1" w:after="100" w:afterAutospacing="1"/>
              <w:rPr>
                <w:rFonts w:eastAsia="Times New Roman"/>
              </w:rPr>
            </w:pPr>
            <w:hyperlink r:id="rId1520" w:history="1">
              <w:r w:rsidR="00E43BD9">
                <w:rPr>
                  <w:rStyle w:val="Hyperlink"/>
                  <w:rFonts w:eastAsia="Times New Roman"/>
                </w:rPr>
                <w:t>Extensions</w:t>
              </w:r>
            </w:hyperlink>
          </w:p>
          <w:p w:rsidR="00C51368" w:rsidRDefault="00C166DE">
            <w:pPr>
              <w:numPr>
                <w:ilvl w:val="0"/>
                <w:numId w:val="132"/>
              </w:numPr>
              <w:spacing w:before="100" w:beforeAutospacing="1" w:after="100" w:afterAutospacing="1"/>
              <w:rPr>
                <w:rFonts w:eastAsia="Times New Roman"/>
              </w:rPr>
            </w:pPr>
            <w:hyperlink r:id="rId1521" w:history="1">
              <w:r w:rsidR="00E43BD9">
                <w:rPr>
                  <w:rStyle w:val="Hyperlink"/>
                  <w:rFonts w:eastAsia="Times New Roman"/>
                </w:rPr>
                <w:t>Full table of contents</w:t>
              </w:r>
            </w:hyperlink>
          </w:p>
        </w:tc>
        <w:tc>
          <w:tcPr>
            <w:tcW w:w="0" w:type="auto"/>
            <w:vAlign w:val="center"/>
            <w:hideMark/>
          </w:tcPr>
          <w:p w:rsidR="00C51368" w:rsidRDefault="00E43BD9">
            <w:pPr>
              <w:pStyle w:val="NormalWeb"/>
            </w:pPr>
            <w:r>
              <w:t>Implementation</w:t>
            </w:r>
          </w:p>
          <w:p w:rsidR="00C51368" w:rsidRDefault="00C166DE">
            <w:pPr>
              <w:numPr>
                <w:ilvl w:val="0"/>
                <w:numId w:val="133"/>
              </w:numPr>
              <w:spacing w:before="100" w:beforeAutospacing="1" w:after="100" w:afterAutospacing="1"/>
              <w:rPr>
                <w:rFonts w:eastAsia="Times New Roman"/>
              </w:rPr>
            </w:pPr>
            <w:hyperlink r:id="rId1522" w:history="1">
              <w:r w:rsidR="00E43BD9">
                <w:rPr>
                  <w:rStyle w:val="Hyperlink"/>
                  <w:rFonts w:eastAsia="Times New Roman"/>
                </w:rPr>
                <w:t>Downloads</w:t>
              </w:r>
            </w:hyperlink>
          </w:p>
          <w:p w:rsidR="00C51368" w:rsidRDefault="00C166DE">
            <w:pPr>
              <w:numPr>
                <w:ilvl w:val="0"/>
                <w:numId w:val="133"/>
              </w:numPr>
              <w:spacing w:before="100" w:beforeAutospacing="1" w:after="100" w:afterAutospacing="1"/>
              <w:rPr>
                <w:rFonts w:eastAsia="Times New Roman"/>
              </w:rPr>
            </w:pPr>
            <w:hyperlink r:id="rId1523" w:history="1">
              <w:r w:rsidR="00E43BD9">
                <w:rPr>
                  <w:rStyle w:val="Hyperlink"/>
                  <w:rFonts w:eastAsia="Times New Roman"/>
                </w:rPr>
                <w:t>Adapting FHIR for local use</w:t>
              </w:r>
            </w:hyperlink>
          </w:p>
          <w:p w:rsidR="00C51368" w:rsidRDefault="00C166DE">
            <w:pPr>
              <w:numPr>
                <w:ilvl w:val="0"/>
                <w:numId w:val="133"/>
              </w:numPr>
              <w:spacing w:before="100" w:beforeAutospacing="1" w:after="100" w:afterAutospacing="1"/>
              <w:rPr>
                <w:rFonts w:eastAsia="Times New Roman"/>
              </w:rPr>
            </w:pPr>
            <w:hyperlink r:id="rId1524" w:history="1">
              <w:r w:rsidR="00E43BD9">
                <w:rPr>
                  <w:rStyle w:val="Hyperlink"/>
                  <w:rFonts w:eastAsia="Times New Roman"/>
                </w:rPr>
                <w:t>Implementation Guides</w:t>
              </w:r>
            </w:hyperlink>
          </w:p>
          <w:p w:rsidR="00C51368" w:rsidRDefault="00C166DE">
            <w:pPr>
              <w:numPr>
                <w:ilvl w:val="0"/>
                <w:numId w:val="133"/>
              </w:numPr>
              <w:spacing w:before="100" w:beforeAutospacing="1" w:after="100" w:afterAutospacing="1"/>
              <w:rPr>
                <w:rFonts w:eastAsia="Times New Roman"/>
              </w:rPr>
            </w:pPr>
            <w:hyperlink r:id="rId1525" w:history="1">
              <w:r w:rsidR="00E43BD9">
                <w:rPr>
                  <w:rStyle w:val="Hyperlink"/>
                  <w:rFonts w:eastAsia="Times New Roman"/>
                </w:rPr>
                <w:t>FHIR Schemas &amp; Schematrons</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526" w:history="1">
              <w:r>
                <w:rPr>
                  <w:rStyle w:val="Hyperlink"/>
                  <w:rFonts w:eastAsia="Times New Roman"/>
                </w:rPr>
                <w:t>XML</w:t>
              </w:r>
            </w:hyperlink>
            <w:r>
              <w:rPr>
                <w:rFonts w:eastAsia="Times New Roman"/>
              </w:rPr>
              <w:t xml:space="preserve">, </w:t>
            </w:r>
            <w:hyperlink r:id="rId1527" w:history="1">
              <w:r>
                <w:rPr>
                  <w:rStyle w:val="Hyperlink"/>
                  <w:rFonts w:eastAsia="Times New Roman"/>
                </w:rPr>
                <w:t>JSON</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rsidR="00C51368" w:rsidRDefault="00C166DE">
            <w:pPr>
              <w:numPr>
                <w:ilvl w:val="0"/>
                <w:numId w:val="133"/>
              </w:numPr>
              <w:spacing w:before="100" w:beforeAutospacing="1" w:after="100" w:afterAutospacing="1"/>
              <w:rPr>
                <w:rFonts w:eastAsia="Times New Roman"/>
              </w:rPr>
            </w:pPr>
            <w:hyperlink r:id="rId1528" w:history="1">
              <w:r w:rsidR="00E43BD9">
                <w:rPr>
                  <w:rStyle w:val="Hyperlink"/>
                  <w:rFonts w:eastAsia="Times New Roman"/>
                </w:rPr>
                <w:t>Common Use Cases</w:t>
              </w:r>
            </w:hyperlink>
            <w:r w:rsidR="00E43BD9">
              <w:rPr>
                <w:rFonts w:eastAsia="Times New Roman"/>
              </w:rPr>
              <w:t xml:space="preserve"> &amp; </w:t>
            </w:r>
            <w:hyperlink r:id="rId1529" w:history="1">
              <w:r w:rsidR="00E43BD9">
                <w:rPr>
                  <w:rStyle w:val="Hyperlink"/>
                  <w:rFonts w:eastAsia="Times New Roman"/>
                </w:rPr>
                <w:t>Profiles</w:t>
              </w:r>
            </w:hyperlink>
          </w:p>
          <w:p w:rsidR="00C51368" w:rsidRDefault="00C166DE">
            <w:pPr>
              <w:numPr>
                <w:ilvl w:val="0"/>
                <w:numId w:val="133"/>
              </w:numPr>
              <w:spacing w:before="100" w:beforeAutospacing="1" w:after="100" w:afterAutospacing="1"/>
              <w:rPr>
                <w:rFonts w:eastAsia="Times New Roman"/>
              </w:rPr>
            </w:pPr>
            <w:hyperlink r:id="rId1530" w:history="1">
              <w:r w:rsidR="00E43BD9">
                <w:rPr>
                  <w:rStyle w:val="Hyperlink"/>
                  <w:rFonts w:eastAsia="Times New Roman"/>
                </w:rPr>
                <w:t>Security</w:t>
              </w:r>
            </w:hyperlink>
          </w:p>
        </w:tc>
        <w:tc>
          <w:tcPr>
            <w:tcW w:w="0" w:type="auto"/>
            <w:vAlign w:val="center"/>
            <w:hideMark/>
          </w:tcPr>
          <w:p w:rsidR="00C51368" w:rsidRDefault="00E43BD9">
            <w:pPr>
              <w:pStyle w:val="NormalWeb"/>
            </w:pPr>
            <w:r>
              <w:t>External Links</w:t>
            </w:r>
          </w:p>
          <w:p w:rsidR="00C51368" w:rsidRDefault="00C166DE">
            <w:pPr>
              <w:numPr>
                <w:ilvl w:val="0"/>
                <w:numId w:val="134"/>
              </w:numPr>
              <w:spacing w:before="100" w:beforeAutospacing="1" w:after="100" w:afterAutospacing="1"/>
              <w:rPr>
                <w:rFonts w:eastAsia="Times New Roman"/>
              </w:rPr>
            </w:pPr>
            <w:hyperlink r:id="rId1531" w:history="1">
              <w:r w:rsidR="00E43BD9">
                <w:rPr>
                  <w:rStyle w:val="Hyperlink"/>
                  <w:rFonts w:eastAsia="Times New Roman"/>
                </w:rPr>
                <w:t>Support Links</w:t>
              </w:r>
            </w:hyperlink>
            <w:r w:rsidR="00E43BD9">
              <w:rPr>
                <w:rFonts w:eastAsia="Times New Roman"/>
              </w:rPr>
              <w:t xml:space="preserve"> (StackOverflow, Forum, etc)</w:t>
            </w:r>
          </w:p>
          <w:p w:rsidR="00C51368" w:rsidRDefault="00C166DE">
            <w:pPr>
              <w:numPr>
                <w:ilvl w:val="0"/>
                <w:numId w:val="134"/>
              </w:numPr>
              <w:spacing w:before="100" w:beforeAutospacing="1" w:after="100" w:afterAutospacing="1"/>
              <w:rPr>
                <w:rFonts w:eastAsia="Times New Roman"/>
              </w:rPr>
            </w:pPr>
            <w:hyperlink r:id="rId1532" w:history="1">
              <w:r w:rsidR="00E43BD9">
                <w:rPr>
                  <w:rStyle w:val="Hyperlink"/>
                  <w:rFonts w:eastAsia="Times New Roman"/>
                </w:rPr>
                <w:t>Public Test Servers &amp; Software</w:t>
              </w:r>
            </w:hyperlink>
          </w:p>
          <w:p w:rsidR="00C51368" w:rsidRDefault="00C166DE">
            <w:pPr>
              <w:numPr>
                <w:ilvl w:val="0"/>
                <w:numId w:val="134"/>
              </w:numPr>
              <w:spacing w:before="100" w:beforeAutospacing="1" w:after="100" w:afterAutospacing="1"/>
              <w:rPr>
                <w:rFonts w:eastAsia="Times New Roman"/>
              </w:rPr>
            </w:pPr>
            <w:hyperlink r:id="rId1533" w:history="1">
              <w:r w:rsidR="00E43BD9">
                <w:rPr>
                  <w:rStyle w:val="Hyperlink"/>
                  <w:rFonts w:eastAsia="Times New Roman"/>
                </w:rPr>
                <w:t>How FHIR is developed</w:t>
              </w:r>
            </w:hyperlink>
          </w:p>
          <w:p w:rsidR="00C51368" w:rsidRDefault="00C166DE">
            <w:pPr>
              <w:numPr>
                <w:ilvl w:val="0"/>
                <w:numId w:val="134"/>
              </w:numPr>
              <w:spacing w:before="100" w:beforeAutospacing="1" w:after="100" w:afterAutospacing="1"/>
              <w:rPr>
                <w:rFonts w:eastAsia="Times New Roman"/>
              </w:rPr>
            </w:pPr>
            <w:hyperlink r:id="rId1534" w:history="1">
              <w:r w:rsidR="00E43BD9">
                <w:rPr>
                  <w:rStyle w:val="Hyperlink"/>
                  <w:rFonts w:eastAsia="Times New Roman"/>
                </w:rPr>
                <w:t>FHIR Wiki</w:t>
              </w:r>
            </w:hyperlink>
          </w:p>
          <w:p w:rsidR="00C51368" w:rsidRDefault="00C166DE">
            <w:pPr>
              <w:numPr>
                <w:ilvl w:val="0"/>
                <w:numId w:val="134"/>
              </w:numPr>
              <w:spacing w:before="100" w:beforeAutospacing="1" w:after="100" w:afterAutospacing="1"/>
              <w:rPr>
                <w:rFonts w:eastAsia="Times New Roman"/>
              </w:rPr>
            </w:pPr>
            <w:hyperlink r:id="rId1535" w:history="1">
              <w:r w:rsidR="00E43BD9">
                <w:rPr>
                  <w:rStyle w:val="Hyperlink"/>
                  <w:rFonts w:eastAsia="Times New Roman"/>
                </w:rPr>
                <w:t>Implementation guide registry</w:t>
              </w:r>
            </w:hyperlink>
          </w:p>
          <w:p w:rsidR="00C51368" w:rsidRDefault="00C166DE">
            <w:pPr>
              <w:numPr>
                <w:ilvl w:val="0"/>
                <w:numId w:val="134"/>
              </w:numPr>
              <w:spacing w:before="100" w:beforeAutospacing="1" w:after="100" w:afterAutospacing="1"/>
              <w:rPr>
                <w:rFonts w:eastAsia="Times New Roman"/>
              </w:rPr>
            </w:pPr>
            <w:hyperlink r:id="rId1536" w:history="1">
              <w:r w:rsidR="00E43BD9">
                <w:rPr>
                  <w:rStyle w:val="Hyperlink"/>
                  <w:rFonts w:eastAsia="Times New Roman"/>
                </w:rPr>
                <w:t>Blogs that cover FHIR</w:t>
              </w:r>
            </w:hyperlink>
          </w:p>
          <w:p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37" w:history="1">
              <w:r>
                <w:rPr>
                  <w:rStyle w:val="Hyperlink"/>
                  <w:rFonts w:eastAsia="Times New Roman"/>
                </w:rPr>
                <w:t>Russian</w:t>
              </w:r>
            </w:hyperlink>
            <w:r>
              <w:rPr>
                <w:rFonts w:eastAsia="Times New Roman"/>
              </w:rPr>
              <w:t xml:space="preserve">, </w:t>
            </w:r>
            <w:hyperlink r:id="rId1538" w:history="1">
              <w:r>
                <w:rPr>
                  <w:rStyle w:val="Hyperlink"/>
                  <w:rFonts w:eastAsia="Times New Roman"/>
                </w:rPr>
                <w:t>Japanese</w:t>
              </w:r>
            </w:hyperlink>
          </w:p>
        </w:tc>
      </w:tr>
    </w:tbl>
    <w:p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rsidR="00C51368" w:rsidRDefault="00E43BD9">
      <w:pPr>
        <w:pStyle w:val="Heading1"/>
        <w:rPr>
          <w:rFonts w:eastAsia="Times New Roman"/>
          <w:noProof/>
          <w:lang w:val="en-US"/>
        </w:rPr>
      </w:pPr>
      <w:r>
        <w:rPr>
          <w:rFonts w:eastAsia="Times New Roman"/>
          <w:noProof/>
          <w:lang w:val="en-US"/>
        </w:rPr>
        <w:t>infrastructure.html</w:t>
      </w:r>
    </w:p>
    <w:p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53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540" w:anchor="status" w:history="1">
              <w:r w:rsidR="00E43BD9">
                <w:rPr>
                  <w:rStyle w:val="Hyperlink"/>
                  <w:rFonts w:eastAsia="Times New Roman"/>
                </w:rPr>
                <w:t>Ballot Status</w:t>
              </w:r>
            </w:hyperlink>
            <w:r w:rsidR="00E43BD9">
              <w:rPr>
                <w:rFonts w:eastAsia="Times New Roman"/>
              </w:rPr>
              <w:t xml:space="preserve">: </w:t>
            </w:r>
            <w:hyperlink r:id="rId1541" w:anchor="pubs" w:history="1">
              <w:r w:rsidR="00E43BD9">
                <w:rPr>
                  <w:rStyle w:val="Hyperlink"/>
                  <w:rFonts w:eastAsia="Times New Roman"/>
                </w:rPr>
                <w:t>DSTU 2</w:t>
              </w:r>
            </w:hyperlink>
          </w:p>
        </w:tc>
      </w:tr>
    </w:tbl>
    <w:p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780"/>
        <w:gridCol w:w="3795"/>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C166DE">
            <w:pPr>
              <w:rPr>
                <w:rFonts w:eastAsia="Times New Roman"/>
              </w:rPr>
            </w:pPr>
            <w:hyperlink r:id="rId1542" w:anchor="binary" w:history="1">
              <w:r w:rsidR="00E43BD9">
                <w:rPr>
                  <w:rStyle w:val="Hyperlink"/>
                  <w:rFonts w:eastAsia="Times New Roman"/>
                </w:rPr>
                <w:t>Binary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Pure Binary Content - opaque to FHIR</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41124347"/>
        <w:rPr>
          <w:lang w:val="en-US"/>
        </w:rPr>
      </w:pPr>
      <w:r>
        <w:rPr>
          <w:lang w:val="en-US"/>
        </w:rPr>
        <w:lastRenderedPageBreak/>
        <w:t xml:space="preserve">Additional Resources will be added in the future. A list of hypothesized resources can be found on the </w:t>
      </w:r>
      <w:hyperlink r:id="rId1543" w:history="1">
        <w:r>
          <w:rPr>
            <w:rStyle w:val="Hyperlink"/>
            <w:lang w:val="en-US"/>
          </w:rPr>
          <w:t>HL7 wiki</w:t>
        </w:r>
      </w:hyperlink>
      <w:r>
        <w:rPr>
          <w:lang w:val="en-US"/>
        </w:rPr>
        <w:t xml:space="preserve">. Feel free to add any you think are missing or engage with one of the </w:t>
      </w:r>
      <w:hyperlink r:id="rId1544" w:history="1">
        <w:r>
          <w:rPr>
            <w:rStyle w:val="Hyperlink"/>
            <w:lang w:val="en-US"/>
          </w:rPr>
          <w:t>HL7 Work Groups</w:t>
        </w:r>
      </w:hyperlink>
      <w:r>
        <w:rPr>
          <w:lang w:val="en-US"/>
        </w:rPr>
        <w:t xml:space="preserve"> to submit a </w:t>
      </w:r>
      <w:hyperlink r:id="rId1545"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integrated-examples.html</w:t>
      </w:r>
    </w:p>
    <w:p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327427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5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547" w:anchor="status" w:history="1">
              <w:r w:rsidR="00E43BD9">
                <w:rPr>
                  <w:rStyle w:val="Hyperlink"/>
                  <w:rFonts w:eastAsia="Times New Roman"/>
                </w:rPr>
                <w:t>Ballot Status</w:t>
              </w:r>
            </w:hyperlink>
            <w:r w:rsidR="00E43BD9">
              <w:rPr>
                <w:rFonts w:eastAsia="Times New Roman"/>
              </w:rPr>
              <w:t xml:space="preserve">: </w:t>
            </w:r>
            <w:hyperlink r:id="rId1548" w:anchor="pubs" w:history="1">
              <w:r w:rsidR="00E43BD9">
                <w:rPr>
                  <w:rStyle w:val="Hyperlink"/>
                  <w:rFonts w:eastAsia="Times New Roman"/>
                </w:rPr>
                <w:t>DSTU 2</w:t>
              </w:r>
            </w:hyperlink>
          </w:p>
        </w:tc>
      </w:tr>
    </w:tbl>
    <w:p w:rsidR="00C51368" w:rsidRDefault="00E43BD9">
      <w:pPr>
        <w:pStyle w:val="NormalWeb"/>
        <w:divId w:val="2132742776"/>
        <w:rPr>
          <w:lang w:val="en-US"/>
        </w:rPr>
      </w:pPr>
      <w:r>
        <w:rPr>
          <w:lang w:val="en-US"/>
        </w:rPr>
        <w:t xml:space="preserve">These integrated examples are the result of choosing several real world ob healthcare records from a Dutch healthcare institution and representing </w:t>
      </w:r>
      <w:proofErr w:type="gramStart"/>
      <w:r>
        <w:rPr>
          <w:lang w:val="en-US"/>
        </w:rPr>
        <w:t>them</w:t>
      </w:r>
      <w:proofErr w:type="gramEnd"/>
      <w:r>
        <w:rPr>
          <w:lang w:val="en-US"/>
        </w:rPr>
        <w:t xml:space="preserve"> using FHIR resources. They are made published here for several reasons: </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rsidR="00C51368" w:rsidRDefault="00E43BD9">
      <w:pPr>
        <w:pStyle w:val="Heading3"/>
        <w:divId w:val="2132742776"/>
        <w:rPr>
          <w:rFonts w:eastAsia="Times New Roman"/>
          <w:lang w:val="en-US"/>
        </w:rPr>
      </w:pPr>
      <w:r>
        <w:rPr>
          <w:rFonts w:eastAsia="Times New Roman"/>
          <w:lang w:val="en-US"/>
        </w:rPr>
        <w:t>Patient case 1</w:t>
      </w:r>
    </w:p>
    <w:p w:rsidR="00C51368" w:rsidRDefault="00E43BD9">
      <w:pPr>
        <w:pStyle w:val="NormalWeb"/>
        <w:divId w:val="2132742776"/>
        <w:rPr>
          <w:lang w:val="en-US"/>
        </w:rPr>
      </w:pPr>
      <w:r>
        <w:rPr>
          <w:lang w:val="en-US"/>
        </w:rPr>
        <w:t xml:space="preserve">The 69 year old Pieter van den Heuvel is charged 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was intubated before the surgery. After the removal of the retropharyngeal abscess, the tracheotomy was extubated as the swelling was reduced and normal breathing became reinstated. </w:t>
      </w:r>
    </w:p>
    <w:p w:rsidR="00C51368" w:rsidRDefault="00E43BD9">
      <w:pPr>
        <w:pStyle w:val="Heading4"/>
        <w:divId w:val="2132742776"/>
        <w:rPr>
          <w:rFonts w:eastAsia="Times New Roman"/>
          <w:lang w:val="en-US"/>
        </w:rPr>
      </w:pPr>
      <w:r>
        <w:rPr>
          <w:rFonts w:eastAsia="Times New Roman"/>
          <w:lang w:val="en-US"/>
        </w:rPr>
        <w:t>Patient demographic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49" w:history="1">
        <w:r>
          <w:rPr>
            <w:rStyle w:val="Hyperlink"/>
            <w:lang w:val="en-US"/>
          </w:rPr>
          <w:t>Pieter van den Heuvel</w:t>
        </w:r>
      </w:hyperlink>
    </w:p>
    <w:p w:rsidR="00C51368" w:rsidRDefault="00E43BD9">
      <w:pPr>
        <w:pStyle w:val="HTMLPreformatted"/>
        <w:divId w:val="2132742776"/>
        <w:rPr>
          <w:lang w:val="en-US"/>
        </w:rPr>
      </w:pPr>
      <w:r>
        <w:rPr>
          <w:lang w:val="en-US"/>
        </w:rPr>
        <w:lastRenderedPageBreak/>
        <w:t>Patient number: 0108173</w:t>
      </w:r>
    </w:p>
    <w:p w:rsidR="00C51368" w:rsidRDefault="00E43BD9">
      <w:pPr>
        <w:pStyle w:val="HTMLPreformatted"/>
        <w:divId w:val="2132742776"/>
        <w:rPr>
          <w:lang w:val="en-US"/>
        </w:rPr>
      </w:pPr>
      <w:r>
        <w:rPr>
          <w:lang w:val="en-US"/>
        </w:rPr>
        <w:t>Date of birth: 17-11-1944</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van Egmondkade 23</w:t>
      </w:r>
    </w:p>
    <w:p w:rsidR="00C51368" w:rsidRDefault="00E43BD9">
      <w:pPr>
        <w:pStyle w:val="HTMLPreformatted"/>
        <w:divId w:val="2132742776"/>
        <w:rPr>
          <w:lang w:val="en-US"/>
        </w:rPr>
      </w:pPr>
      <w:r>
        <w:rPr>
          <w:lang w:val="en-US"/>
        </w:rPr>
        <w:t>Zip code: 1024 RJ</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+31648352638</w:t>
      </w:r>
    </w:p>
    <w:p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7"/>
        <w:gridCol w:w="705"/>
        <w:gridCol w:w="1048"/>
        <w:gridCol w:w="913"/>
        <w:gridCol w:w="1339"/>
        <w:gridCol w:w="1277"/>
        <w:gridCol w:w="694"/>
        <w:gridCol w:w="1027"/>
        <w:gridCol w:w="933"/>
        <w:gridCol w:w="907"/>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related encounter</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50"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51"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52"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53"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54"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55" w:history="1">
              <w:r w:rsidR="00E43BD9">
                <w:rPr>
                  <w:rStyle w:val="Hyperlink"/>
                  <w:rFonts w:eastAsia="Times New Roman"/>
                </w:rPr>
                <w:t>v1451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56"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57"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58"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59"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60"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61" w:history="1">
              <w:r w:rsidR="00E43BD9">
                <w:rPr>
                  <w:rStyle w:val="Hyperlink"/>
                  <w:rFonts w:eastAsia="Times New Roman"/>
                </w:rPr>
                <w:t>v3251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62"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63"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64"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65"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66"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67"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68"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69"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70"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71"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72"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73"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74"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75"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76" w:history="1">
              <w:r w:rsidR="00E43BD9">
                <w:rPr>
                  <w:rStyle w:val="Hyperlink"/>
                  <w:rFonts w:eastAsia="Times New Roman"/>
                </w:rPr>
                <w:t>v6751</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1"/>
        <w:gridCol w:w="1376"/>
        <w:gridCol w:w="663"/>
        <w:gridCol w:w="1072"/>
        <w:gridCol w:w="548"/>
        <w:gridCol w:w="1007"/>
        <w:gridCol w:w="1121"/>
        <w:gridCol w:w="1302"/>
      </w:tblGrid>
      <w:tr w:rsidR="00C51368">
        <w:trPr>
          <w:divId w:val="2132742776"/>
          <w:tblCellSpacing w:w="15" w:type="dxa"/>
        </w:trPr>
        <w:tc>
          <w:tcPr>
            <w:tcW w:w="0" w:type="auto"/>
            <w:gridSpan w:val="8"/>
            <w:tcBorders>
              <w:top w:val="nil"/>
              <w:left w:val="nil"/>
              <w:bottom w:val="nil"/>
              <w:right w:val="nil"/>
            </w:tcBorders>
            <w:vAlign w:val="center"/>
            <w:hideMark/>
          </w:tcPr>
          <w:p w:rsidR="00C51368" w:rsidRDefault="00E43BD9">
            <w:pPr>
              <w:jc w:val="center"/>
              <w:rPr>
                <w:rFonts w:eastAsia="Times New Roman"/>
              </w:rPr>
            </w:pPr>
            <w:r>
              <w:rPr>
                <w:rFonts w:eastAsia="Times New Roman"/>
              </w:rPr>
              <w:t>Active medication</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prescription nu</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77"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3/4 times daily 1 </w:t>
            </w:r>
            <w:r>
              <w:rPr>
                <w:rFonts w:eastAsia="Times New Roman"/>
              </w:rPr>
              <w:lastRenderedPageBreak/>
              <w:t>flacon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inhaler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78" w:history="1">
              <w:r w:rsidR="00E43BD9">
                <w:rPr>
                  <w:rStyle w:val="Hyperlink"/>
                  <w:rFonts w:eastAsia="Times New Roman"/>
                </w:rPr>
                <w:t>2983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79"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80" w:history="1">
              <w:r w:rsidR="00E43BD9">
                <w:rPr>
                  <w:rStyle w:val="Hyperlink"/>
                  <w:rFonts w:eastAsia="Times New Roman"/>
                </w:rPr>
                <w:t>1029</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81"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82" w:history="1">
              <w:r w:rsidR="00E43BD9">
                <w:rPr>
                  <w:rStyle w:val="Hyperlink"/>
                  <w:rFonts w:eastAsia="Times New Roman"/>
                </w:rPr>
                <w:t>8473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83"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84" w:history="1">
              <w:r w:rsidR="00E43BD9">
                <w:rPr>
                  <w:rStyle w:val="Hyperlink"/>
                  <w:rFonts w:eastAsia="Times New Roman"/>
                </w:rPr>
                <w:t>9517</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85"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86" w:history="1">
              <w:r w:rsidR="00E43BD9">
                <w:rPr>
                  <w:rStyle w:val="Hyperlink"/>
                  <w:rFonts w:eastAsia="Times New Roman"/>
                </w:rPr>
                <w:t>7119</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6"/>
        <w:gridCol w:w="1437"/>
        <w:gridCol w:w="557"/>
        <w:gridCol w:w="1603"/>
        <w:gridCol w:w="986"/>
        <w:gridCol w:w="1716"/>
        <w:gridCol w:w="1895"/>
      </w:tblGrid>
      <w:tr w:rsidR="00C51368">
        <w:trPr>
          <w:divId w:val="2132742776"/>
          <w:tblCellSpacing w:w="15" w:type="dxa"/>
        </w:trPr>
        <w:tc>
          <w:tcPr>
            <w:tcW w:w="0" w:type="auto"/>
            <w:gridSpan w:val="7"/>
            <w:tcBorders>
              <w:top w:val="nil"/>
              <w:left w:val="nil"/>
              <w:bottom w:val="nil"/>
              <w:right w:val="nil"/>
            </w:tcBorders>
            <w:vAlign w:val="center"/>
            <w:hideMark/>
          </w:tcPr>
          <w:p w:rsidR="00C51368" w:rsidRDefault="00E43BD9">
            <w:pPr>
              <w:jc w:val="center"/>
              <w:rPr>
                <w:rFonts w:eastAsia="Times New Roman"/>
              </w:rPr>
            </w:pPr>
            <w:r>
              <w:rPr>
                <w:rFonts w:eastAsia="Times New Roman"/>
              </w:rPr>
              <w:t>Device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87"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61420007</w:t>
            </w:r>
          </w:p>
        </w:tc>
      </w:tr>
    </w:tbl>
    <w:p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2"/>
        <w:gridCol w:w="1523"/>
        <w:gridCol w:w="1277"/>
        <w:gridCol w:w="1012"/>
      </w:tblGrid>
      <w:tr w:rsidR="00C51368">
        <w:trPr>
          <w:gridAfter w:val="3"/>
          <w:divId w:val="2132742776"/>
          <w:tblCellSpacing w:w="15" w:type="dxa"/>
        </w:trPr>
        <w:tc>
          <w:tcPr>
            <w:tcW w:w="0" w:type="auto"/>
            <w:tcBorders>
              <w:top w:val="nil"/>
              <w:left w:val="nil"/>
              <w:bottom w:val="nil"/>
              <w:right w:val="nil"/>
            </w:tcBorders>
            <w:vAlign w:val="center"/>
            <w:hideMark/>
          </w:tcPr>
          <w:p w:rsidR="00C51368" w:rsidRDefault="00E43BD9">
            <w:pPr>
              <w:jc w:val="center"/>
              <w:rPr>
                <w:rFonts w:eastAsia="Times New Roman"/>
              </w:rPr>
            </w:pPr>
            <w:r>
              <w:rPr>
                <w:rFonts w:eastAsia="Times New Roman"/>
              </w:rPr>
              <w:t>Lab results</w:t>
            </w:r>
          </w:p>
        </w:tc>
      </w:tr>
      <w:tr w:rsidR="00C51368">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88" w:history="1">
              <w:r w:rsidR="00E43BD9">
                <w:rPr>
                  <w:rStyle w:val="Hyperlink"/>
                  <w:rFonts w:eastAsia="Times New Roman"/>
                </w:rPr>
                <w:t>diagnostic blood report</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89"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90"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91"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92"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93"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bl>
    <w:p w:rsidR="00C51368" w:rsidRDefault="00E43BD9">
      <w:pPr>
        <w:pStyle w:val="Heading4"/>
        <w:divId w:val="2132742776"/>
        <w:rPr>
          <w:rFonts w:eastAsia="Times New Roman"/>
          <w:lang w:val="en-US"/>
        </w:rPr>
      </w:pPr>
      <w:r>
        <w:rPr>
          <w:rFonts w:eastAsia="Times New Roman"/>
          <w:lang w:val="en-US"/>
        </w:rPr>
        <w:t>Anamnese</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8-6-2012</w:t>
      </w:r>
      <w:r>
        <w:rPr>
          <w:rFonts w:eastAsia="Times New Roman"/>
          <w:lang w:val="en-US"/>
        </w:rPr>
        <w:t xml:space="preserve"> Bronchoscopy; several biopsy specimen were taken from pathological mucosa, right main bronchus specimen send for pathologic analysis. </w:t>
      </w:r>
      <w:proofErr w:type="gramStart"/>
      <w:r>
        <w:rPr>
          <w:rFonts w:eastAsia="Times New Roman"/>
          <w:lang w:val="en-US"/>
        </w:rPr>
        <w:t>Bronchoscopy because of atelectasis right.</w:t>
      </w:r>
      <w:proofErr w:type="gramEnd"/>
      <w:r>
        <w:rPr>
          <w:rFonts w:eastAsia="Times New Roman"/>
          <w:lang w:val="en-US"/>
        </w:rPr>
        <w:t xml:space="preserve"> X-thorax; increase in atelectasis and pleural liquid. Bronchoscopy; </w:t>
      </w:r>
      <w:r>
        <w:rPr>
          <w:rFonts w:eastAsia="Times New Roman"/>
          <w:lang w:val="en-US"/>
        </w:rPr>
        <w:br/>
      </w:r>
      <w:r>
        <w:rPr>
          <w:rFonts w:eastAsia="Times New Roman"/>
          <w:lang w:val="en-US"/>
        </w:rPr>
        <w:lastRenderedPageBreak/>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rsidR="00C51368" w:rsidRDefault="00E43BD9">
      <w:pPr>
        <w:pStyle w:val="Heading4"/>
        <w:divId w:val="2132742776"/>
        <w:rPr>
          <w:rFonts w:eastAsia="Times New Roman"/>
          <w:lang w:val="en-US"/>
        </w:rPr>
      </w:pPr>
      <w:r>
        <w:rPr>
          <w:rFonts w:eastAsia="Times New Roman"/>
          <w:lang w:val="en-US"/>
        </w:rPr>
        <w:t>Physical investigation</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18-3-2013</w:t>
      </w:r>
      <w:r>
        <w:rPr>
          <w:rFonts w:eastAsia="Times New Roman"/>
          <w:lang w:val="en-US"/>
        </w:rPr>
        <w:t xml:space="preserve"> Neck; swelling and redness pretracheal extending to chest. No fluctation, however induration is present. </w:t>
      </w:r>
      <w:proofErr w:type="gramStart"/>
      <w:r>
        <w:rPr>
          <w:rFonts w:eastAsia="Times New Roman"/>
          <w:lang w:val="en-US"/>
        </w:rPr>
        <w:t>Swelling back pharynx, also present in postcricoid area.</w:t>
      </w:r>
      <w:proofErr w:type="gramEnd"/>
      <w:r>
        <w:rPr>
          <w:rFonts w:eastAsia="Times New Roman"/>
          <w:lang w:val="en-US"/>
        </w:rPr>
        <w:t xml:space="preserve"> Light stridor sound when breathing. Overall condition is good. </w:t>
      </w:r>
      <w:proofErr w:type="gramStart"/>
      <w:r>
        <w:rPr>
          <w:rFonts w:eastAsia="Times New Roman"/>
          <w:lang w:val="en-US"/>
        </w:rPr>
        <w:t>Scoop; little supraglottic swelling, vocal chords not judgable.</w:t>
      </w:r>
      <w:proofErr w:type="gramEnd"/>
      <w:r>
        <w:rPr>
          <w:rFonts w:eastAsia="Times New Roman"/>
          <w:lang w:val="en-US"/>
        </w:rPr>
        <w:t xml:space="preserve"> </w:t>
      </w:r>
    </w:p>
    <w:p w:rsidR="00C51368" w:rsidRDefault="00E43BD9">
      <w:pPr>
        <w:pStyle w:val="Heading4"/>
        <w:divId w:val="2132742776"/>
        <w:rPr>
          <w:rFonts w:eastAsia="Times New Roman"/>
          <w:lang w:val="en-US"/>
        </w:rPr>
      </w:pPr>
      <w:r>
        <w:rPr>
          <w:rFonts w:eastAsia="Times New Roman"/>
          <w:lang w:val="en-US"/>
        </w:rPr>
        <w:t>Additional research</w:t>
      </w:r>
    </w:p>
    <w:p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rsidR="00C51368" w:rsidRDefault="00E43BD9">
      <w:pPr>
        <w:pStyle w:val="Heading4"/>
        <w:divId w:val="2132742776"/>
        <w:rPr>
          <w:rFonts w:eastAsia="Times New Roman"/>
          <w:lang w:val="en-US"/>
        </w:rPr>
      </w:pPr>
      <w:r>
        <w:rPr>
          <w:rFonts w:eastAsia="Times New Roman"/>
          <w:lang w:val="en-US"/>
        </w:rPr>
        <w:t>Policy</w:t>
      </w:r>
    </w:p>
    <w:p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w:t>
      </w:r>
      <w:proofErr w:type="gramStart"/>
      <w:r>
        <w:rPr>
          <w:rFonts w:eastAsia="Times New Roman"/>
          <w:lang w:val="en-US"/>
        </w:rPr>
        <w:t>In consultation with the IC/anesthesia; intubation.</w:t>
      </w:r>
      <w:proofErr w:type="gramEnd"/>
      <w:r>
        <w:rPr>
          <w:rFonts w:eastAsia="Times New Roman"/>
          <w:lang w:val="en-US"/>
        </w:rPr>
        <w:t xml:space="preserve"> Analyse lower respiratory tract. </w:t>
      </w:r>
    </w:p>
    <w:p w:rsidR="00C51368" w:rsidRDefault="00E43BD9">
      <w:pPr>
        <w:pStyle w:val="Heading4"/>
        <w:divId w:val="2132742776"/>
        <w:rPr>
          <w:rFonts w:eastAsia="Times New Roman"/>
          <w:lang w:val="en-US"/>
        </w:rPr>
      </w:pPr>
      <w:r>
        <w:rPr>
          <w:rFonts w:eastAsia="Times New Roman"/>
          <w:lang w:val="en-US"/>
        </w:rPr>
        <w:t>Conclusion</w:t>
      </w:r>
    </w:p>
    <w:p w:rsidR="00C51368" w:rsidRDefault="00E43BD9">
      <w:pPr>
        <w:divId w:val="2132742776"/>
        <w:rPr>
          <w:rFonts w:eastAsia="Times New Roman"/>
          <w:lang w:val="en-US"/>
        </w:rPr>
      </w:pPr>
      <w:r>
        <w:rPr>
          <w:rFonts w:eastAsia="Times New Roman"/>
          <w:lang w:val="en-US"/>
        </w:rPr>
        <w:t xml:space="preserve">Extubation on OR. </w:t>
      </w:r>
      <w:proofErr w:type="gramStart"/>
      <w:r>
        <w:rPr>
          <w:rFonts w:eastAsia="Times New Roman"/>
          <w:lang w:val="en-US"/>
        </w:rPr>
        <w:t>Normal voice, no stridor.</w:t>
      </w:r>
      <w:proofErr w:type="gramEnd"/>
      <w:r>
        <w:rPr>
          <w:rFonts w:eastAsia="Times New Roman"/>
          <w:lang w:val="en-US"/>
        </w:rPr>
        <w:t xml:space="preserve"> </w:t>
      </w:r>
      <w:proofErr w:type="gramStart"/>
      <w:r>
        <w:rPr>
          <w:rFonts w:eastAsia="Times New Roman"/>
          <w:lang w:val="en-US"/>
        </w:rPr>
        <w:t>However, hypoxic at low respiratory tract obstruction with 84% O2 and rapid breathing.</w:t>
      </w:r>
      <w:proofErr w:type="gramEnd"/>
      <w:r>
        <w:rPr>
          <w:rFonts w:eastAsia="Times New Roman"/>
          <w:lang w:val="en-US"/>
        </w:rPr>
        <w:t xml:space="preserve"> </w:t>
      </w:r>
    </w:p>
    <w:p w:rsidR="00C51368" w:rsidRDefault="00E43BD9">
      <w:pPr>
        <w:pStyle w:val="Heading3"/>
        <w:divId w:val="2132742776"/>
        <w:rPr>
          <w:rFonts w:eastAsia="Times New Roman"/>
          <w:lang w:val="en-US"/>
        </w:rPr>
      </w:pPr>
      <w:r>
        <w:rPr>
          <w:rFonts w:eastAsia="Times New Roman"/>
          <w:lang w:val="en-US"/>
        </w:rPr>
        <w:t>Patient case 2</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94" w:history="1">
        <w:r>
          <w:rPr>
            <w:rStyle w:val="Hyperlink"/>
            <w:lang w:val="en-US"/>
          </w:rPr>
          <w:t>Roel Bor</w:t>
        </w:r>
      </w:hyperlink>
    </w:p>
    <w:p w:rsidR="00C51368" w:rsidRDefault="00E43BD9">
      <w:pPr>
        <w:pStyle w:val="HTMLPreformatted"/>
        <w:divId w:val="2132742776"/>
        <w:rPr>
          <w:lang w:val="en-US"/>
        </w:rPr>
      </w:pPr>
      <w:r>
        <w:rPr>
          <w:lang w:val="en-US"/>
        </w:rPr>
        <w:t>Patient number: 123456789</w:t>
      </w:r>
    </w:p>
    <w:p w:rsidR="00C51368" w:rsidRDefault="00E43BD9">
      <w:pPr>
        <w:pStyle w:val="HTMLPreformatted"/>
        <w:divId w:val="2132742776"/>
        <w:rPr>
          <w:lang w:val="en-US"/>
        </w:rPr>
      </w:pPr>
      <w:r>
        <w:rPr>
          <w:lang w:val="en-US"/>
        </w:rPr>
        <w:t>Date of birth: 1960-03-13</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Bos en Lommerplein 280</w:t>
      </w:r>
    </w:p>
    <w:p w:rsidR="00C51368" w:rsidRDefault="00E43BD9">
      <w:pPr>
        <w:pStyle w:val="HTMLPreformatted"/>
        <w:divId w:val="2132742776"/>
        <w:rPr>
          <w:lang w:val="en-US"/>
        </w:rPr>
      </w:pPr>
      <w:r>
        <w:rPr>
          <w:lang w:val="en-US"/>
        </w:rPr>
        <w:t>Zip code: 1055 RW</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+31612345678</w:t>
      </w:r>
    </w:p>
    <w:p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w:t>
      </w:r>
      <w:r>
        <w:rPr>
          <w:rFonts w:eastAsia="Times New Roman"/>
          <w:lang w:val="en-US"/>
        </w:rPr>
        <w:lastRenderedPageBreak/>
        <w:t xml:space="preserve">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3"/>
        <w:gridCol w:w="1028"/>
        <w:gridCol w:w="738"/>
        <w:gridCol w:w="496"/>
        <w:gridCol w:w="816"/>
        <w:gridCol w:w="787"/>
        <w:gridCol w:w="921"/>
        <w:gridCol w:w="1076"/>
        <w:gridCol w:w="834"/>
        <w:gridCol w:w="873"/>
        <w:gridCol w:w="888"/>
      </w:tblGrid>
      <w:tr w:rsidR="00C51368">
        <w:trPr>
          <w:divId w:val="2132742776"/>
          <w:tblCellSpacing w:w="15" w:type="dxa"/>
        </w:trPr>
        <w:tc>
          <w:tcPr>
            <w:tcW w:w="0" w:type="auto"/>
            <w:gridSpan w:val="11"/>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9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96"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97"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98"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599"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00"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01"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0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03"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04"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05"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06"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07"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08"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09"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10"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11"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12"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13"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4"/>
        <w:gridCol w:w="430"/>
        <w:gridCol w:w="817"/>
        <w:gridCol w:w="1053"/>
        <w:gridCol w:w="977"/>
        <w:gridCol w:w="1035"/>
        <w:gridCol w:w="1668"/>
        <w:gridCol w:w="1053"/>
        <w:gridCol w:w="827"/>
        <w:gridCol w:w="616"/>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Diagnoses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issued by</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14"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15"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16"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17"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18"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19" w:history="1">
              <w:r w:rsidR="00E43BD9">
                <w:rPr>
                  <w:rStyle w:val="Hyperlink"/>
                  <w:rFonts w:eastAsia="Times New Roman"/>
                </w:rPr>
                <w:t>BUMC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2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21"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22"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23"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24"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2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26"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27"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28"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29"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30"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31" w:history="1">
              <w:r w:rsidR="00E43BD9">
                <w:rPr>
                  <w:rStyle w:val="Hyperlink"/>
                  <w:rFonts w:eastAsia="Times New Roman"/>
                </w:rPr>
                <w:t>AUMC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32" w:history="1">
              <w:r w:rsidR="00E43BD9">
                <w:rPr>
                  <w:rStyle w:val="Hyperlink"/>
                  <w:rFonts w:eastAsia="Times New Roman"/>
                </w:rPr>
                <w:t xml:space="preserve">A. </w:t>
              </w:r>
              <w:r w:rsidR="00E43BD9">
                <w:rPr>
                  <w:rStyle w:val="Hyperlink"/>
                  <w:rFonts w:eastAsia="Times New Roman"/>
                </w:rPr>
                <w:lastRenderedPageBreak/>
                <w:t>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11-</w:t>
            </w:r>
            <w:r>
              <w:rPr>
                <w:rFonts w:eastAsia="Times New Roman"/>
              </w:rPr>
              <w:lastRenderedPageBreak/>
              <w:t>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33" w:history="1">
              <w:r w:rsidR="00E43BD9">
                <w:rPr>
                  <w:rStyle w:val="Hyperlink"/>
                  <w:rFonts w:eastAsia="Times New Roman"/>
                </w:rPr>
                <w:t>201303</w:t>
              </w:r>
              <w:r w:rsidR="00E43BD9">
                <w:rPr>
                  <w:rStyle w:val="Hyperlink"/>
                  <w:rFonts w:eastAsia="Times New Roman"/>
                </w:rPr>
                <w:lastRenderedPageBreak/>
                <w:t>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renal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34" w:history="1">
              <w:r w:rsidR="00E43BD9">
                <w:rPr>
                  <w:rStyle w:val="Hyperlink"/>
                  <w:rFonts w:eastAsia="Times New Roman"/>
                </w:rPr>
                <w:t xml:space="preserve">Renal </w:t>
              </w:r>
              <w:r w:rsidR="00E43BD9">
                <w:rPr>
                  <w:rStyle w:val="Hyperlink"/>
                  <w:rFonts w:eastAsia="Times New Roman"/>
                </w:rPr>
                <w:lastRenderedPageBreak/>
                <w:t>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35" w:history="1">
              <w:r w:rsidR="00E43BD9">
                <w:rPr>
                  <w:rStyle w:val="Hyperlink"/>
                  <w:rFonts w:eastAsia="Times New Roman"/>
                </w:rPr>
                <w:t>Flucloxa</w:t>
              </w:r>
              <w:r w:rsidR="00E43BD9">
                <w:rPr>
                  <w:rStyle w:val="Hyperlink"/>
                  <w:rFonts w:eastAsia="Times New Roman"/>
                </w:rPr>
                <w:lastRenderedPageBreak/>
                <w:t>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36" w:history="1">
              <w:r w:rsidR="00E43BD9">
                <w:rPr>
                  <w:rStyle w:val="Hyperlink"/>
                  <w:rFonts w:eastAsia="Times New Roman"/>
                </w:rPr>
                <w:t xml:space="preserve">Injected </w:t>
              </w:r>
              <w:r w:rsidR="00E43BD9">
                <w:rPr>
                  <w:rStyle w:val="Hyperlink"/>
                  <w:rFonts w:eastAsia="Times New Roman"/>
                </w:rPr>
                <w:lastRenderedPageBreak/>
                <w:t>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37" w:history="1">
              <w:r w:rsidR="00E43BD9">
                <w:rPr>
                  <w:rStyle w:val="Hyperlink"/>
                  <w:rFonts w:eastAsia="Times New Roman"/>
                </w:rPr>
                <w:t xml:space="preserve">blood </w:t>
              </w:r>
              <w:r w:rsidR="00E43BD9">
                <w:rPr>
                  <w:rStyle w:val="Hyperlink"/>
                  <w:rFonts w:eastAsia="Times New Roman"/>
                </w:rPr>
                <w:lastRenderedPageBreak/>
                <w:t>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38" w:history="1">
              <w:r w:rsidR="00E43BD9">
                <w:rPr>
                  <w:rStyle w:val="Hyperlink"/>
                  <w:rFonts w:eastAsia="Times New Roman"/>
                </w:rPr>
                <w:t>AU</w:t>
              </w:r>
              <w:r w:rsidR="00E43BD9">
                <w:rPr>
                  <w:rStyle w:val="Hyperlink"/>
                  <w:rFonts w:eastAsia="Times New Roman"/>
                </w:rPr>
                <w:lastRenderedPageBreak/>
                <w:t>MC</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3"/>
        <w:gridCol w:w="742"/>
        <w:gridCol w:w="2071"/>
        <w:gridCol w:w="2920"/>
        <w:gridCol w:w="903"/>
        <w:gridCol w:w="1481"/>
      </w:tblGrid>
      <w:tr w:rsidR="00C51368">
        <w:trPr>
          <w:divId w:val="2132742776"/>
          <w:tblCellSpacing w:w="15" w:type="dxa"/>
        </w:trPr>
        <w:tc>
          <w:tcPr>
            <w:tcW w:w="0" w:type="auto"/>
            <w:gridSpan w:val="6"/>
            <w:tcBorders>
              <w:top w:val="nil"/>
              <w:left w:val="nil"/>
              <w:bottom w:val="nil"/>
              <w:right w:val="nil"/>
            </w:tcBorders>
            <w:vAlign w:val="center"/>
            <w:hideMark/>
          </w:tcPr>
          <w:p w:rsidR="00C51368" w:rsidRDefault="00E43BD9">
            <w:pPr>
              <w:jc w:val="center"/>
              <w:rPr>
                <w:rFonts w:eastAsia="Times New Roman"/>
              </w:rPr>
            </w:pPr>
            <w:r>
              <w:rPr>
                <w:rFonts w:eastAsia="Times New Roman"/>
              </w:rPr>
              <w:t>Observations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39"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40"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8745002</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4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42"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89003005</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4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44"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271239003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45"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46"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166717003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47"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166DE">
            <w:pPr>
              <w:rPr>
                <w:rFonts w:eastAsia="Times New Roman"/>
              </w:rPr>
            </w:pPr>
            <w:hyperlink r:id="rId1648"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427038005</w:t>
            </w:r>
          </w:p>
        </w:tc>
      </w:tr>
    </w:tbl>
    <w:p w:rsidR="00C51368" w:rsidRDefault="00E43BD9">
      <w:pPr>
        <w:pStyle w:val="Heading1"/>
        <w:rPr>
          <w:rFonts w:eastAsia="Times New Roman"/>
          <w:noProof/>
          <w:lang w:val="en-US"/>
        </w:rPr>
      </w:pPr>
      <w:r>
        <w:rPr>
          <w:rFonts w:eastAsia="Times New Roman"/>
          <w:noProof/>
          <w:lang w:val="en-US"/>
        </w:rPr>
        <w:t>json.html</w:t>
      </w:r>
    </w:p>
    <w:p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649"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166DE">
            <w:pPr>
              <w:rPr>
                <w:rFonts w:eastAsia="Times New Roman"/>
              </w:rPr>
            </w:pPr>
            <w:hyperlink r:id="rId1650" w:anchor="status" w:history="1">
              <w:r w:rsidR="00E43BD9">
                <w:rPr>
                  <w:rStyle w:val="Hyperlink"/>
                  <w:rFonts w:eastAsia="Times New Roman"/>
                </w:rPr>
                <w:t>Ballot Status</w:t>
              </w:r>
            </w:hyperlink>
            <w:r w:rsidR="00E43BD9">
              <w:rPr>
                <w:rFonts w:eastAsia="Times New Roman"/>
              </w:rPr>
              <w:t xml:space="preserve">: </w:t>
            </w:r>
            <w:hyperlink r:id="rId1651" w:anchor="pubs" w:history="1">
              <w:r w:rsidR="00E43BD9">
                <w:rPr>
                  <w:rStyle w:val="Hyperlink"/>
                  <w:rFonts w:eastAsia="Times New Roman"/>
                </w:rPr>
                <w:t>DSTU 2</w:t>
              </w:r>
            </w:hyperlink>
          </w:p>
        </w:tc>
      </w:tr>
    </w:tbl>
    <w:p w:rsidR="00C51368" w:rsidRDefault="00E43BD9">
      <w:pPr>
        <w:pStyle w:val="NormalWeb"/>
        <w:divId w:val="2035766174"/>
        <w:rPr>
          <w:lang w:val="en-US"/>
        </w:rPr>
      </w:pPr>
      <w:r>
        <w:rPr>
          <w:lang w:val="en-US"/>
        </w:rPr>
        <w:t xml:space="preserve">The JSON representation for a resource is described using this format: </w:t>
      </w: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w:t>
      </w:r>
      <w:hyperlink r:id="rId1652" w:anchor="Element" w:tooltip="Base definition for all elements in a resource." w:history="1">
        <w:r>
          <w:rPr>
            <w:rStyle w:val="Hyperlink"/>
            <w:b/>
            <w:bCs/>
            <w:lang w:val="en-US"/>
          </w:rPr>
          <w:t>Element</w:t>
        </w:r>
      </w:hyperlink>
      <w:r>
        <w:rPr>
          <w:lang w:val="en-US"/>
        </w:rPr>
        <w:t>",</w:t>
      </w:r>
    </w:p>
    <w:p w:rsidR="00C51368" w:rsidRDefault="00E43BD9">
      <w:pPr>
        <w:pStyle w:val="HTMLPreformatted"/>
        <w:divId w:val="2035766174"/>
        <w:rPr>
          <w:lang w:val="en-US"/>
        </w:rPr>
      </w:pPr>
      <w:r>
        <w:rPr>
          <w:lang w:val="en-US"/>
        </w:rPr>
        <w:t xml:space="preserve">  // from </w:t>
      </w:r>
      <w:hyperlink r:id="rId1653" w:history="1">
        <w:r>
          <w:rPr>
            <w:rStyle w:val="Hyperlink"/>
            <w:lang w:val="en-US"/>
          </w:rPr>
          <w:t>Source</w:t>
        </w:r>
      </w:hyperlink>
      <w:r>
        <w:rPr>
          <w:lang w:val="en-US"/>
        </w:rPr>
        <w:t xml:space="preserve">: </w:t>
      </w:r>
      <w:hyperlink r:id="rId1654" w:history="1">
        <w:r>
          <w:rPr>
            <w:rStyle w:val="Hyperlink"/>
            <w:lang w:val="en-US"/>
          </w:rPr>
          <w:t>elemnt #1</w:t>
        </w:r>
      </w:hyperlink>
    </w:p>
    <w:p w:rsidR="00C51368" w:rsidRDefault="00E43BD9">
      <w:pPr>
        <w:pStyle w:val="HTMLPreformatted"/>
        <w:divId w:val="2035766174"/>
        <w:rPr>
          <w:lang w:val="en-US"/>
        </w:rPr>
      </w:pPr>
      <w:r>
        <w:rPr>
          <w:lang w:val="en-US"/>
        </w:rPr>
        <w:t xml:space="preserve">  "</w:t>
      </w:r>
      <w:hyperlink r:id="rId1655" w:tooltip="long description" w:history="1">
        <w:r>
          <w:rPr>
            <w:rStyle w:val="Hyperlink"/>
            <w:lang w:val="en-US"/>
          </w:rPr>
          <w:t>property1</w:t>
        </w:r>
      </w:hyperlink>
      <w:r>
        <w:rPr>
          <w:lang w:val="en-US"/>
        </w:rPr>
        <w:t>" : "&lt;</w:t>
      </w:r>
      <w:hyperlink r:id="rId1656"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7" w:tooltip="long description" w:history="1">
        <w:r>
          <w:rPr>
            <w:rStyle w:val="Hyperlink"/>
            <w:lang w:val="en-US"/>
          </w:rPr>
          <w:t>property2</w:t>
        </w:r>
      </w:hyperlink>
      <w:r>
        <w:rPr>
          <w:lang w:val="en-US"/>
        </w:rPr>
        <w:t xml:space="preserve">" : { </w:t>
      </w:r>
      <w:hyperlink r:id="rId1658"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9"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60" w:tooltip="long description" w:history="1">
        <w:r>
          <w:rPr>
            <w:rStyle w:val="Hyperlink"/>
            <w:lang w:val="en-US"/>
          </w:rPr>
          <w:t>propertyA</w:t>
        </w:r>
      </w:hyperlink>
      <w:r>
        <w:rPr>
          <w:lang w:val="en-US"/>
        </w:rPr>
        <w:t xml:space="preserve">" : { </w:t>
      </w:r>
      <w:hyperlink r:id="rId1661"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62" w:history="1">
        <w:r>
          <w:rPr>
            <w:rStyle w:val="Hyperlink"/>
            <w:color w:val="000080"/>
            <w:lang w:val="en-US"/>
          </w:rPr>
          <w:t>Short Description</w:t>
        </w:r>
      </w:hyperlink>
      <w:r>
        <w:rPr>
          <w:color w:val="000080"/>
          <w:lang w:val="en-US"/>
        </w:rPr>
        <w:t xml:space="preserve"> (</w:t>
      </w:r>
      <w:hyperlink r:id="rId1663" w:anchor="example" w:history="1">
        <w:r>
          <w:rPr>
            <w:rStyle w:val="Hyperlink"/>
            <w:color w:val="000080"/>
            <w:lang w:val="en-US"/>
          </w:rPr>
          <w:t>Example</w:t>
        </w:r>
      </w:hyperlink>
      <w:r>
        <w:rPr>
          <w:color w:val="000080"/>
          <w:lang w:val="en-US"/>
        </w:rPr>
        <w: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hyperlink r:id="rId1664"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65" w:tooltip="long description" w:history="1">
        <w:r>
          <w:rPr>
            <w:rStyle w:val="Hyperlink"/>
            <w:lang w:val="en-US"/>
          </w:rPr>
          <w:t>propertyB</w:t>
        </w:r>
      </w:hyperlink>
      <w:r>
        <w:rPr>
          <w:lang w:val="en-US"/>
        </w:rPr>
        <w:t xml:space="preserve">" : { </w:t>
      </w:r>
      <w:hyperlink r:id="rId1666" w:anchor="Reference" w:history="1">
        <w:r>
          <w:rPr>
            <w:rStyle w:val="Hyperlink"/>
            <w:lang w:val="en-US"/>
          </w:rPr>
          <w:t>Reference</w:t>
        </w:r>
      </w:hyperlink>
      <w:r>
        <w:rPr>
          <w:color w:val="006400"/>
          <w:lang w:val="en-US"/>
        </w:rPr>
        <w:t>(</w:t>
      </w:r>
      <w:hyperlink r:id="rId1667"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Using this format: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lastRenderedPageBreak/>
        <w:t xml:space="preserve">In this example: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68" w:history="1">
        <w:r>
          <w:rPr>
            <w:rStyle w:val="Hyperlink"/>
            <w:rFonts w:eastAsia="Times New Roman"/>
            <w:lang w:val="en-US"/>
          </w:rPr>
          <w:t>extensions</w:t>
        </w:r>
      </w:hyperlink>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rsidR="00C51368" w:rsidRDefault="00E43BD9">
      <w:pPr>
        <w:pStyle w:val="NormalWeb"/>
        <w:divId w:val="2035766174"/>
        <w:rPr>
          <w:lang w:val="en-US"/>
        </w:rPr>
      </w:pPr>
      <w:r>
        <w:rPr>
          <w:lang w:val="en-US"/>
        </w:rPr>
        <w:t xml:space="preserve">Given the way </w:t>
      </w:r>
      <w:hyperlink r:id="rId1669"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70" w:anchor="Conformance.acceptUnknown" w:history="1">
        <w:r>
          <w:rPr>
            <w:rStyle w:val="Hyperlink"/>
            <w:lang w:val="en-US"/>
          </w:rPr>
          <w:t>Conformance.acceptUnknown</w:t>
        </w:r>
      </w:hyperlink>
      <w:r>
        <w:rPr>
          <w:lang w:val="en-US"/>
        </w:rPr>
        <w:t xml:space="preserve">. </w:t>
      </w:r>
    </w:p>
    <w:p w:rsidR="00C51368" w:rsidRDefault="00E43BD9">
      <w:pPr>
        <w:pStyle w:val="Heading3"/>
        <w:divId w:val="2035766174"/>
        <w:rPr>
          <w:rFonts w:eastAsia="Times New Roman"/>
          <w:lang w:val="en-US"/>
        </w:rPr>
      </w:pPr>
      <w:r>
        <w:rPr>
          <w:rFonts w:eastAsia="Times New Roman"/>
          <w:lang w:val="en-US"/>
        </w:rPr>
        <w:t>Comparison with XML</w:t>
      </w:r>
    </w:p>
    <w:p w:rsidR="00C51368" w:rsidRDefault="00E43BD9">
      <w:pPr>
        <w:pStyle w:val="NormalWeb"/>
        <w:divId w:val="2035766174"/>
        <w:rPr>
          <w:lang w:val="en-US"/>
        </w:rPr>
      </w:pPr>
      <w:r>
        <w:rPr>
          <w:lang w:val="en-US"/>
        </w:rPr>
        <w:t xml:space="preserve">The JSON format is similar to the XML format: </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The names for the JSON object members are the same as the names of the elements and attributes in XML, including elements that may repeat. Property names are case sensitive</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rsidR="00C51368" w:rsidRDefault="00E43BD9">
      <w:pPr>
        <w:pStyle w:val="NormalWeb"/>
        <w:divId w:val="2035766174"/>
        <w:rPr>
          <w:lang w:val="en-US"/>
        </w:rPr>
      </w:pPr>
      <w:r>
        <w:rPr>
          <w:lang w:val="en-US"/>
        </w:rPr>
        <w:lastRenderedPageBreak/>
        <w:t>There are differences to XML:</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71"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72" w:history="1">
        <w:r>
          <w:rPr>
            <w:rStyle w:val="Hyperlink"/>
            <w:rFonts w:eastAsia="Times New Roman"/>
            <w:lang w:val="en-US"/>
          </w:rPr>
          <w:t>the Narrative</w:t>
        </w:r>
      </w:hyperlink>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There is no inherent support in JSON for </w:t>
      </w:r>
      <w:proofErr w:type="gramStart"/>
      <w:r>
        <w:rPr>
          <w:rFonts w:eastAsia="Times New Roman"/>
          <w:lang w:val="en-US"/>
        </w:rPr>
        <w:t>a comment</w:t>
      </w:r>
      <w:proofErr w:type="gramEnd"/>
      <w:r>
        <w:rPr>
          <w:rFonts w:eastAsia="Times New Roman"/>
          <w:lang w:val="en-US"/>
        </w:rPr>
        <w:t xml:space="preserve">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73" w:anchor="refimpl" w:history="1">
        <w:r>
          <w:rPr>
            <w:rStyle w:val="Hyperlink"/>
            <w:lang w:val="en-US"/>
          </w:rPr>
          <w:t>reference platforms</w:t>
        </w:r>
      </w:hyperlink>
      <w:r>
        <w:rPr>
          <w:lang w:val="en-US"/>
        </w:rPr>
        <w:t xml:space="preserve"> provide XML &lt;--&gt; JSON conversion functionality that accommodates these FHIR-specific characteristics. </w:t>
      </w:r>
    </w:p>
    <w:p w:rsidR="00C51368" w:rsidRDefault="00E43BD9">
      <w:pPr>
        <w:pStyle w:val="Heading3"/>
        <w:divId w:val="2035766174"/>
        <w:rPr>
          <w:rFonts w:eastAsia="Times New Roman"/>
          <w:lang w:val="en-US"/>
        </w:rPr>
      </w:pPr>
      <w:bookmarkStart w:id="153" w:name="repeat"/>
      <w:bookmarkEnd w:id="153"/>
      <w:r>
        <w:rPr>
          <w:rFonts w:eastAsia="Times New Roman"/>
          <w:lang w:val="en-US"/>
        </w:rPr>
        <w:t>JSON Representation for repeating elements</w:t>
      </w:r>
    </w:p>
    <w:p w:rsidR="00C51368" w:rsidRDefault="00E43BD9">
      <w:pPr>
        <w:pStyle w:val="NormalWeb"/>
        <w:divId w:val="2035766174"/>
        <w:rPr>
          <w:lang w:val="en-US"/>
        </w:rPr>
      </w:pPr>
      <w:r>
        <w:rPr>
          <w:lang w:val="en-US"/>
        </w:rPr>
        <w:t>An element that has a maximum cardinality of &gt;1 (e.g. x</w:t>
      </w:r>
      <w:proofErr w:type="gramStart"/>
      <w:r>
        <w:rPr>
          <w:lang w:val="en-US"/>
        </w:rPr>
        <w:t>..</w:t>
      </w:r>
      <w:proofErr w:type="gramEnd"/>
      <w:r>
        <w:rPr>
          <w:lang w:val="en-US"/>
        </w:rPr>
        <w:t xml:space="preserve">* in the definitions) may occur more than once in the instance. In XML, this is simply done by repeating the XML element multiple times. In JSON, this is done by using an array type. Note that: </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NormalWeb"/>
        <w:divId w:val="2035766174"/>
        <w:rPr>
          <w:lang w:val="en-US"/>
        </w:rPr>
      </w:pPr>
      <w:proofErr w:type="gramStart"/>
      <w:r>
        <w:rPr>
          <w:lang w:val="en-US"/>
        </w:rPr>
        <w:lastRenderedPageBreak/>
        <w:t>is</w:t>
      </w:r>
      <w:proofErr w:type="gramEnd"/>
      <w:r>
        <w:rPr>
          <w:lang w:val="en-US"/>
        </w:rPr>
        <w:t xml:space="preserve"> represented in JSON like this: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"coding":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"http://snomed.info/sct",</w:t>
      </w:r>
    </w:p>
    <w:p w:rsidR="00C51368" w:rsidRDefault="00E43BD9">
      <w:pPr>
        <w:pStyle w:val="HTMLPreformatted"/>
        <w:divId w:val="2035766174"/>
        <w:rPr>
          <w:lang w:val="en-US"/>
        </w:rPr>
      </w:pPr>
      <w:r>
        <w:rPr>
          <w:lang w:val="en-US"/>
        </w:rPr>
        <w:t xml:space="preserve">     "code" : "104934005"</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"http://loinc.org",</w:t>
      </w:r>
    </w:p>
    <w:p w:rsidR="00C51368" w:rsidRDefault="00E43BD9">
      <w:pPr>
        <w:pStyle w:val="HTMLPreformatted"/>
        <w:divId w:val="2035766174"/>
        <w:rPr>
          <w:lang w:val="en-US"/>
        </w:rPr>
      </w:pPr>
      <w:r>
        <w:rPr>
          <w:lang w:val="en-US"/>
        </w:rPr>
        <w:t xml:space="preserve">     "code" : "2947-0"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bookmarkEnd w:id="39"/>
    <w:p w:rsidR="00C51368" w:rsidRDefault="00E43BD9">
      <w:pPr>
        <w:pStyle w:val="Heading3"/>
        <w:divId w:val="2035766174"/>
        <w:rPr>
          <w:rFonts w:eastAsia="Times New Roman"/>
          <w:lang w:val="en-US"/>
        </w:rPr>
      </w:pPr>
      <w:r>
        <w:rPr>
          <w:rFonts w:eastAsia="Times New Roman"/>
          <w:lang w:val="en-US"/>
        </w:rPr>
        <w:t>JSON representation of primitive elements</w:t>
      </w:r>
    </w:p>
    <w:p w:rsidR="00C51368" w:rsidRDefault="00E43BD9">
      <w:pPr>
        <w:pStyle w:val="NormalWeb"/>
        <w:divId w:val="2035766174"/>
        <w:rPr>
          <w:lang w:val="en-US"/>
        </w:rPr>
      </w:pPr>
      <w:r>
        <w:rPr>
          <w:lang w:val="en-US"/>
        </w:rPr>
        <w:t xml:space="preserve">FHIR elements with primitive values are represented in two parts: </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rsidR="00C51368" w:rsidRDefault="00E43BD9">
      <w:pPr>
        <w:pStyle w:val="NormalWeb"/>
        <w:divId w:val="2035766174"/>
        <w:rPr>
          <w:lang w:val="en-US"/>
        </w:rPr>
      </w:pPr>
      <w:r>
        <w:rPr>
          <w:lang w:val="en-US"/>
        </w:rPr>
        <w:t xml:space="preserve">The FHIR types </w:t>
      </w:r>
      <w:hyperlink r:id="rId1674" w:anchor="integer" w:history="1">
        <w:r>
          <w:rPr>
            <w:rStyle w:val="Hyperlink"/>
            <w:lang w:val="en-US"/>
          </w:rPr>
          <w:t>integer</w:t>
        </w:r>
      </w:hyperlink>
      <w:r>
        <w:rPr>
          <w:lang w:val="en-US"/>
        </w:rPr>
        <w:t xml:space="preserve"> and </w:t>
      </w:r>
      <w:hyperlink r:id="rId1675" w:anchor="decimal" w:history="1">
        <w:r>
          <w:rPr>
            <w:rStyle w:val="Hyperlink"/>
            <w:lang w:val="en-US"/>
          </w:rPr>
          <w:t>decimal</w:t>
        </w:r>
      </w:hyperlink>
      <w:r>
        <w:rPr>
          <w:lang w:val="en-US"/>
        </w:rPr>
        <w:t xml:space="preserve"> are represented as a JSON number, the FHIR type </w:t>
      </w:r>
      <w:hyperlink r:id="rId1676"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"abc",</w:t>
      </w:r>
    </w:p>
    <w:p w:rsidR="00C51368" w:rsidRDefault="00E43BD9">
      <w:pPr>
        <w:pStyle w:val="HTMLPreformatted"/>
        <w:divId w:val="2035766174"/>
        <w:rPr>
          <w:lang w:val="en-US"/>
        </w:rPr>
      </w:pPr>
      <w:r>
        <w:rPr>
          <w:lang w:val="en-US"/>
        </w:rPr>
        <w:t xml:space="preserve"> "date" : "1972-11-30",</w:t>
      </w:r>
    </w:p>
    <w:p w:rsidR="00C51368" w:rsidRDefault="00E43BD9">
      <w:pPr>
        <w:pStyle w:val="HTMLPreformatted"/>
        <w:divId w:val="2035766174"/>
        <w:rPr>
          <w:lang w:val="en-US"/>
        </w:rPr>
      </w:pPr>
      <w:r>
        <w:rPr>
          <w:lang w:val="en-US"/>
        </w:rPr>
        <w:t xml:space="preserve"> "deceased" : false,</w:t>
      </w:r>
    </w:p>
    <w:p w:rsidR="00C51368" w:rsidRDefault="00E43BD9">
      <w:pPr>
        <w:pStyle w:val="HTMLPreformatted"/>
        <w:divId w:val="2035766174"/>
        <w:rPr>
          <w:lang w:val="en-US"/>
        </w:rPr>
      </w:pPr>
      <w:r>
        <w:rPr>
          <w:lang w:val="en-US"/>
        </w:rPr>
        <w:t xml:space="preserve"> "count" : 23</w:t>
      </w:r>
    </w:p>
    <w:p w:rsidR="00C51368" w:rsidRDefault="00E43BD9">
      <w:pPr>
        <w:pStyle w:val="NormalWeb"/>
        <w:divId w:val="1990670026"/>
        <w:rPr>
          <w:lang w:val="en-US"/>
        </w:rPr>
      </w:pPr>
      <w:r>
        <w:rPr>
          <w:lang w:val="en-US"/>
        </w:rPr>
        <w:t xml:space="preserve">When using a JavaScript </w:t>
      </w:r>
      <w:proofErr w:type="gramStart"/>
      <w:r>
        <w:rPr>
          <w:lang w:val="en-US"/>
        </w:rPr>
        <w:t>JSON.parse(</w:t>
      </w:r>
      <w:proofErr w:type="gramEnd"/>
      <w:r>
        <w:rPr>
          <w:lang w:val="en-US"/>
        </w:rPr>
        <w:t xml:space="preserv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w:t>
      </w:r>
      <w:r>
        <w:rPr>
          <w:lang w:val="en-US"/>
        </w:rPr>
        <w:lastRenderedPageBreak/>
        <w:t xml:space="preserve">and big number library (e.g. </w:t>
      </w:r>
      <w:hyperlink r:id="rId1677" w:history="1">
        <w:r>
          <w:rPr>
            <w:rStyle w:val="Hyperlink"/>
            <w:lang w:val="en-US"/>
          </w:rPr>
          <w:t>https://github.com/jtobey/javascript-bignum</w:t>
        </w:r>
      </w:hyperlink>
      <w:r>
        <w:rPr>
          <w:lang w:val="en-US"/>
        </w:rPr>
        <w:t>) to meet these requirements.</w:t>
      </w:r>
    </w:p>
    <w:p w:rsidR="00C51368" w:rsidRDefault="00E43BD9">
      <w:pPr>
        <w:pStyle w:val="NormalWeb"/>
        <w:divId w:val="2035766174"/>
        <w:rPr>
          <w:lang w:val="en-US"/>
        </w:rPr>
      </w:pPr>
      <w:bookmarkStart w:id="154" w:name="null"/>
      <w:bookmarkEnd w:id="154"/>
      <w:r>
        <w:rPr>
          <w:lang w:val="en-US"/>
        </w:rPr>
        <w:t xml:space="preserve">If the value has an id attribute, or extensions, then this is represented as follows: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rsidR="00C51368" w:rsidRDefault="00E43BD9">
      <w:pPr>
        <w:pStyle w:val="HTMLPreformatted"/>
        <w:divId w:val="2035766174"/>
        <w:rPr>
          <w:lang w:val="en-US"/>
        </w:rPr>
      </w:pPr>
      <w:r>
        <w:rPr>
          <w:lang w:val="en-US"/>
        </w:rPr>
        <w:t xml:space="preserve">   &lt;extension url="http://example.org/fhir/StructureDefinition/text"&gt;</w:t>
      </w:r>
    </w:p>
    <w:p w:rsidR="00C51368" w:rsidRDefault="00E43BD9">
      <w:pPr>
        <w:pStyle w:val="HTMLPreformatted"/>
        <w:divId w:val="2035766174"/>
        <w:rPr>
          <w:lang w:val="en-US"/>
        </w:rPr>
      </w:pPr>
      <w:r>
        <w:rPr>
          <w:lang w:val="en-US"/>
        </w:rPr>
        <w:t xml:space="preserve">     &lt;valueString value="Easter 1970"/&gt;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birthDate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"birthDate": "1970-03-30",</w:t>
      </w:r>
    </w:p>
    <w:p w:rsidR="00C51368" w:rsidRDefault="00E43BD9">
      <w:pPr>
        <w:pStyle w:val="HTMLPreformatted"/>
        <w:divId w:val="2035766174"/>
        <w:rPr>
          <w:lang w:val="en-US"/>
        </w:rPr>
      </w:pPr>
      <w:r>
        <w:rPr>
          <w:lang w:val="en-US"/>
        </w:rPr>
        <w:t xml:space="preserve"> "_birthDate": {</w:t>
      </w:r>
    </w:p>
    <w:p w:rsidR="00C51368" w:rsidRDefault="00E43BD9">
      <w:pPr>
        <w:pStyle w:val="HTMLPreformatted"/>
        <w:divId w:val="2035766174"/>
        <w:rPr>
          <w:lang w:val="en-US"/>
        </w:rPr>
      </w:pPr>
      <w:r>
        <w:rPr>
          <w:lang w:val="en-US"/>
        </w:rPr>
        <w:t xml:space="preserve">   "id": "314159",</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"http://example.org/fhir/StructureDefinition/text",</w:t>
      </w:r>
    </w:p>
    <w:p w:rsidR="00C51368" w:rsidRDefault="00E43BD9">
      <w:pPr>
        <w:pStyle w:val="HTMLPreformatted"/>
        <w:divId w:val="2035766174"/>
        <w:rPr>
          <w:lang w:val="en-US"/>
        </w:rPr>
      </w:pPr>
      <w:r>
        <w:rPr>
          <w:lang w:val="en-US"/>
        </w:rPr>
        <w:t xml:space="preserve">      "valueString" : "Easter 1970"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If the primitive has an id attribute or extension, but no value, only the property with the "_" is rendered.</w:t>
      </w:r>
    </w:p>
    <w:p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rsidR="00C51368" w:rsidRDefault="00E43BD9">
      <w:pPr>
        <w:pStyle w:val="HTMLPreformatted"/>
        <w:divId w:val="2035766174"/>
        <w:rPr>
          <w:lang w:val="en-US"/>
        </w:rPr>
      </w:pPr>
      <w:r>
        <w:rPr>
          <w:lang w:val="en-US"/>
        </w:rPr>
        <w:t xml:space="preserve">   &lt;extension url="http://hl7.org/fhir/StructureDefinition/display"&gt;</w:t>
      </w:r>
    </w:p>
    <w:p w:rsidR="00C51368" w:rsidRDefault="00E43BD9">
      <w:pPr>
        <w:pStyle w:val="HTMLPreformatted"/>
        <w:divId w:val="2035766174"/>
        <w:rPr>
          <w:lang w:val="en-US"/>
        </w:rPr>
      </w:pPr>
      <w:r>
        <w:rPr>
          <w:lang w:val="en-US"/>
        </w:rPr>
        <w:t xml:space="preserve">     &lt;valueString value="New Zealand a.k.a Kiwiland"/&gt;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code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"au", "nz" ],</w:t>
      </w:r>
    </w:p>
    <w:p w:rsidR="00C51368" w:rsidRDefault="00E43BD9">
      <w:pPr>
        <w:pStyle w:val="HTMLPreformatted"/>
        <w:divId w:val="2035766174"/>
        <w:rPr>
          <w:lang w:val="en-US"/>
        </w:rPr>
      </w:pPr>
      <w:r>
        <w:rPr>
          <w:lang w:val="en-US"/>
        </w:rPr>
        <w:t xml:space="preserve"> "_code": [</w:t>
      </w:r>
    </w:p>
    <w:p w:rsidR="00C51368" w:rsidRDefault="00E43BD9">
      <w:pPr>
        <w:pStyle w:val="HTMLPreformatted"/>
        <w:divId w:val="2035766174"/>
        <w:rPr>
          <w:lang w:val="en-US"/>
        </w:rPr>
      </w:pPr>
      <w:r>
        <w:rPr>
          <w:lang w:val="en-US"/>
        </w:rPr>
        <w:t xml:space="preserve">   null,</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"http://hl7.org/fhir/StructureDefinition/display",</w:t>
      </w:r>
    </w:p>
    <w:p w:rsidR="00C51368" w:rsidRDefault="00E43BD9">
      <w:pPr>
        <w:pStyle w:val="HTMLPreformatted"/>
        <w:divId w:val="2035766174"/>
        <w:rPr>
          <w:lang w:val="en-US"/>
        </w:rPr>
      </w:pPr>
      <w:r>
        <w:rPr>
          <w:lang w:val="en-US"/>
        </w:rPr>
        <w:t xml:space="preserve">        "valueString" : "New Zealand a.k.a Kiwiland"</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lastRenderedPageBreak/>
        <w:t>Note: when one of the repeating elements has no value, it is represented in the first array using a null. When an element has a value but no extension/id, the second array will have a null at the position of that element.</w:t>
      </w:r>
    </w:p>
    <w:p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84"/>
    <w:p w:rsidR="00C51368" w:rsidRDefault="00E43BD9">
      <w:pPr>
        <w:pStyle w:val="Heading3"/>
        <w:divId w:val="2035766174"/>
        <w:rPr>
          <w:rFonts w:eastAsia="Times New Roman"/>
          <w:lang w:val="en-US"/>
        </w:rPr>
      </w:pPr>
      <w:r>
        <w:rPr>
          <w:rFonts w:eastAsia="Times New Roman"/>
          <w:lang w:val="en-US"/>
        </w:rPr>
        <w:t>JSON representation of Elements, and Complex Data types</w:t>
      </w:r>
    </w:p>
    <w:p w:rsidR="00C51368" w:rsidRDefault="00E43BD9">
      <w:pPr>
        <w:pStyle w:val="NormalWeb"/>
        <w:divId w:val="2035766174"/>
        <w:rPr>
          <w:lang w:val="en-US"/>
        </w:rPr>
      </w:pPr>
      <w:proofErr w:type="gramStart"/>
      <w:r>
        <w:rPr>
          <w:lang w:val="en-US"/>
        </w:rPr>
        <w:t xml:space="preserve">Elements, and complex </w:t>
      </w:r>
      <w:hyperlink r:id="rId1678" w:history="1">
        <w:r>
          <w:rPr>
            <w:rStyle w:val="Hyperlink"/>
            <w:lang w:val="en-US"/>
          </w:rPr>
          <w:t>datatypes</w:t>
        </w:r>
      </w:hyperlink>
      <w:proofErr w:type="gramEnd"/>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&lt;person&gt;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&lt;status value="generated" /&gt;</w:t>
      </w:r>
    </w:p>
    <w:p w:rsidR="00C51368" w:rsidRDefault="00E43BD9">
      <w:pPr>
        <w:pStyle w:val="HTMLPreformatted"/>
        <w:divId w:val="2035766174"/>
        <w:rPr>
          <w:lang w:val="en-US"/>
        </w:rPr>
      </w:pPr>
      <w:r>
        <w:rPr>
          <w:lang w:val="en-US"/>
        </w:rPr>
        <w:t xml:space="preserve">    &lt;div xmlns="http://www.w3.org/1999/xhtml"&gt;&lt;p&gt;...&lt;/p&gt;&lt;/div&gt;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 xml:space="preserve">    &lt;use value="official" /&gt;</w:t>
      </w:r>
    </w:p>
    <w:p w:rsidR="00C51368" w:rsidRDefault="00E43BD9">
      <w:pPr>
        <w:pStyle w:val="HTMLPreformatted"/>
        <w:divId w:val="2035766174"/>
        <w:rPr>
          <w:lang w:val="en-US"/>
        </w:rPr>
      </w:pPr>
      <w:r>
        <w:rPr>
          <w:lang w:val="en-US"/>
        </w:rPr>
        <w:t xml:space="preserve">    &lt;given value="Karen" /&gt;</w:t>
      </w:r>
    </w:p>
    <w:p w:rsidR="00C51368" w:rsidRDefault="00E43BD9">
      <w:pPr>
        <w:pStyle w:val="HTMLPreformatted"/>
        <w:divId w:val="2035766174"/>
        <w:rPr>
          <w:lang w:val="en-US"/>
        </w:rPr>
      </w:pPr>
      <w:r>
        <w:rPr>
          <w:lang w:val="en-US"/>
        </w:rPr>
        <w:t xml:space="preserve">    &lt;family id="a2" value="Van" /&gt;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&lt;/person&gt;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"person" : {</w:t>
      </w:r>
    </w:p>
    <w:p w:rsidR="00C51368" w:rsidRDefault="00E43BD9">
      <w:pPr>
        <w:pStyle w:val="HTMLPreformatted"/>
        <w:divId w:val="2035766174"/>
        <w:rPr>
          <w:lang w:val="en-US"/>
        </w:rPr>
      </w:pPr>
      <w:r>
        <w:rPr>
          <w:lang w:val="en-US"/>
        </w:rPr>
        <w:t xml:space="preserve">    "name" : [{</w:t>
      </w:r>
    </w:p>
    <w:p w:rsidR="00C51368" w:rsidRDefault="00E43BD9">
      <w:pPr>
        <w:pStyle w:val="HTMLPreformatted"/>
        <w:divId w:val="2035766174"/>
        <w:rPr>
          <w:lang w:val="en-US"/>
        </w:rPr>
      </w:pPr>
      <w:r>
        <w:rPr>
          <w:lang w:val="en-US"/>
        </w:rPr>
        <w:t xml:space="preserve">      "use" : "official" ,</w:t>
      </w:r>
    </w:p>
    <w:p w:rsidR="00C51368" w:rsidRDefault="00E43BD9">
      <w:pPr>
        <w:pStyle w:val="HTMLPreformatted"/>
        <w:divId w:val="2035766174"/>
        <w:rPr>
          <w:lang w:val="en-US"/>
        </w:rPr>
      </w:pPr>
      <w:r>
        <w:rPr>
          <w:lang w:val="en-US"/>
        </w:rPr>
        <w:t xml:space="preserve">      "given" : [ "Karen" ],</w:t>
      </w:r>
    </w:p>
    <w:p w:rsidR="00C51368" w:rsidRDefault="00E43BD9">
      <w:pPr>
        <w:pStyle w:val="HTMLPreformatted"/>
        <w:divId w:val="2035766174"/>
        <w:rPr>
          <w:lang w:val="en-US"/>
        </w:rPr>
      </w:pPr>
      <w:r>
        <w:rPr>
          <w:lang w:val="en-US"/>
        </w:rPr>
        <w:t xml:space="preserve">      "family" : [ "Van" ]</w:t>
      </w:r>
    </w:p>
    <w:p w:rsidR="00C51368" w:rsidRDefault="00E43BD9">
      <w:pPr>
        <w:pStyle w:val="HTMLPreformatted"/>
        <w:divId w:val="2035766174"/>
        <w:rPr>
          <w:lang w:val="en-US"/>
        </w:rPr>
      </w:pPr>
      <w:r>
        <w:rPr>
          <w:lang w:val="en-US"/>
        </w:rPr>
        <w:t xml:space="preserve">      "_family" : [ {"id" : "a2"}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Things to note here are: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lastRenderedPageBreak/>
        <w:t>In the family part of 'name', the 'id' is added represented in _family as described above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rsidR="00C51368" w:rsidRDefault="00E43BD9">
      <w:pPr>
        <w:pStyle w:val="Heading3"/>
        <w:divId w:val="2035766174"/>
        <w:rPr>
          <w:rFonts w:eastAsia="Times New Roman"/>
          <w:lang w:val="en-US"/>
        </w:rPr>
      </w:pPr>
      <w:bookmarkStart w:id="155" w:name="resources"/>
      <w:r>
        <w:rPr>
          <w:rFonts w:eastAsia="Times New Roman"/>
          <w:lang w:val="en-US"/>
        </w:rPr>
        <w:t>JSON representation of Resources</w:t>
      </w:r>
    </w:p>
    <w:p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"Patient",</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etc...</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Note that parsers cannot assume that the resourceType property will come first. </w:t>
      </w:r>
    </w:p>
    <w:p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79"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rsidR="00C51368" w:rsidRDefault="00E43BD9">
      <w:pPr>
        <w:pStyle w:val="NormalWeb"/>
        <w:divId w:val="2035766174"/>
        <w:rPr>
          <w:lang w:val="en-US"/>
        </w:rPr>
      </w:pPr>
      <w:r>
        <w:rPr>
          <w:lang w:val="en-US"/>
        </w:rPr>
        <w:t xml:space="preserve">There is </w:t>
      </w:r>
      <w:hyperlink r:id="rId1680" w:history="1">
        <w:r>
          <w:rPr>
            <w:rStyle w:val="Hyperlink"/>
            <w:lang w:val="en-US"/>
          </w:rPr>
          <w:t>a sample file</w:t>
        </w:r>
      </w:hyperlink>
      <w:r>
        <w:rPr>
          <w:lang w:val="en-US"/>
        </w:rPr>
        <w:t xml:space="preserve"> with many edge cases to help test JSON parsers. </w:t>
      </w:r>
    </w:p>
    <w:p w:rsidR="00C51368" w:rsidRDefault="00E43BD9">
      <w:pPr>
        <w:pStyle w:val="Heading3"/>
        <w:divId w:val="2035766174"/>
        <w:rPr>
          <w:rFonts w:eastAsia="Times New Roman"/>
          <w:lang w:val="en-US"/>
        </w:rPr>
      </w:pPr>
      <w:bookmarkStart w:id="156" w:name="sig"/>
      <w:bookmarkStart w:id="157" w:name="canonical"/>
      <w:bookmarkEnd w:id="156"/>
      <w:r>
        <w:rPr>
          <w:rFonts w:eastAsia="Times New Roman"/>
          <w:lang w:val="en-US"/>
        </w:rPr>
        <w:t>Canonical JSON</w:t>
      </w:r>
    </w:p>
    <w:p w:rsidR="00C51368" w:rsidRDefault="00E43BD9">
      <w:pPr>
        <w:pStyle w:val="NormalWeb"/>
        <w:divId w:val="2035766174"/>
        <w:rPr>
          <w:lang w:val="en-US"/>
        </w:rPr>
      </w:pPr>
      <w:r>
        <w:rPr>
          <w:lang w:val="en-US"/>
        </w:rPr>
        <w:t xml:space="preserve">Resources and/or Bundles may be digitally signed (see </w:t>
      </w:r>
      <w:hyperlink r:id="rId1681" w:history="1">
        <w:r>
          <w:rPr>
            <w:rStyle w:val="Hyperlink"/>
            <w:lang w:val="en-US"/>
          </w:rPr>
          <w:t>Bundle</w:t>
        </w:r>
      </w:hyperlink>
      <w:r>
        <w:rPr>
          <w:lang w:val="en-US"/>
        </w:rPr>
        <w:t xml:space="preserve"> and </w:t>
      </w:r>
      <w:hyperlink r:id="rId1682" w:history="1">
        <w:r>
          <w:rPr>
            <w:rStyle w:val="Hyperlink"/>
            <w:lang w:val="en-US"/>
          </w:rPr>
          <w:t>Provenance</w:t>
        </w:r>
      </w:hyperlink>
      <w:r>
        <w:rPr>
          <w:lang w:val="en-US"/>
        </w:rPr>
        <w:t xml:space="preserve">). </w:t>
      </w:r>
    </w:p>
    <w:p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 xml:space="preserve">No whitespace other than single spaces in property values and in the xhtml in the </w:t>
      </w:r>
      <w:hyperlink r:id="rId1683" w:history="1">
        <w:r>
          <w:rPr>
            <w:rStyle w:val="Hyperlink"/>
            <w:rFonts w:eastAsia="Times New Roman"/>
            <w:lang w:val="en-US"/>
          </w:rPr>
          <w:t>Narrative</w:t>
        </w:r>
      </w:hyperlink>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rsidR="00C51368" w:rsidRDefault="00E43BD9">
      <w:pPr>
        <w:pStyle w:val="NormalWeb"/>
        <w:divId w:val="2035766174"/>
        <w:rPr>
          <w:lang w:val="en-US"/>
        </w:rPr>
      </w:pPr>
      <w:r>
        <w:rPr>
          <w:lang w:val="en-US"/>
        </w:rPr>
        <w:lastRenderedPageBreak/>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7"/>
        <w:gridCol w:w="4623"/>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84"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85"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Heading1"/>
        <w:rPr>
          <w:rFonts w:eastAsia="Times New Roman"/>
          <w:noProof/>
          <w:lang w:val="en-US"/>
        </w:rPr>
      </w:pPr>
      <w:r>
        <w:rPr>
          <w:rFonts w:eastAsia="Times New Roman"/>
          <w:noProof/>
          <w:lang w:val="en-US"/>
        </w:rPr>
        <w:t>license.html</w:t>
      </w:r>
    </w:p>
    <w:p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68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687" w:anchor="status" w:history="1">
              <w:r w:rsidR="00E43BD9">
                <w:rPr>
                  <w:rStyle w:val="Hyperlink"/>
                  <w:rFonts w:eastAsia="Times New Roman"/>
                </w:rPr>
                <w:t>Ballot Status</w:t>
              </w:r>
            </w:hyperlink>
            <w:r w:rsidR="00E43BD9">
              <w:rPr>
                <w:rFonts w:eastAsia="Times New Roman"/>
              </w:rPr>
              <w:t xml:space="preserve">: </w:t>
            </w:r>
            <w:hyperlink r:id="rId1688" w:anchor="pubs" w:history="1">
              <w:r w:rsidR="00E43BD9">
                <w:rPr>
                  <w:rStyle w:val="Hyperlink"/>
                  <w:rFonts w:eastAsia="Times New Roman"/>
                </w:rPr>
                <w:t>DSTU 2</w:t>
              </w:r>
            </w:hyperlink>
          </w:p>
        </w:tc>
      </w:tr>
    </w:tbl>
    <w:p w:rsidR="00C51368" w:rsidRDefault="00E43BD9">
      <w:pPr>
        <w:pStyle w:val="Heading3"/>
        <w:divId w:val="1592543075"/>
        <w:rPr>
          <w:rFonts w:eastAsia="Times New Roman"/>
          <w:lang w:val="en-US"/>
        </w:rPr>
      </w:pPr>
      <w:bookmarkStart w:id="158" w:name="disclaimer"/>
      <w:bookmarkEnd w:id="158"/>
      <w:r>
        <w:rPr>
          <w:rFonts w:eastAsia="Times New Roman"/>
          <w:lang w:val="en-US"/>
        </w:rPr>
        <w:t>Disclaimer and Warning of Use</w:t>
      </w:r>
    </w:p>
    <w:p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persons or </w:t>
      </w:r>
      <w:proofErr w:type="gramStart"/>
      <w:r>
        <w:rPr>
          <w:lang w:val="en-US"/>
        </w:rPr>
        <w:t>organizations using these Resources to ensure their use is</w:t>
      </w:r>
      <w:proofErr w:type="gramEnd"/>
      <w:r>
        <w:rPr>
          <w:lang w:val="en-US"/>
        </w:rPr>
        <w:t xml:space="preserve"> fit for the particular purpose in which they are used, including validation for clinical and operational use. </w:t>
      </w:r>
    </w:p>
    <w:p w:rsidR="00C51368" w:rsidRDefault="00E43BD9">
      <w:pPr>
        <w:pStyle w:val="NormalWeb"/>
        <w:divId w:val="1592543075"/>
        <w:rPr>
          <w:lang w:val="en-US"/>
        </w:rPr>
      </w:pPr>
      <w:bookmarkStart w:id="159" w:name="ballotstatus"/>
      <w:bookmarkEnd w:id="159"/>
      <w:r>
        <w:rPr>
          <w:lang w:val="en-US"/>
        </w:rPr>
        <w:t xml:space="preserve">See also the specific warnings associated with </w:t>
      </w:r>
      <w:hyperlink r:id="rId1689" w:history="1">
        <w:r>
          <w:rPr>
            <w:rStyle w:val="Hyperlink"/>
            <w:lang w:val="en-US"/>
          </w:rPr>
          <w:t>use of the DSTU</w:t>
        </w:r>
      </w:hyperlink>
      <w:r>
        <w:rPr>
          <w:lang w:val="en-US"/>
        </w:rPr>
        <w:t xml:space="preserve">. </w:t>
      </w:r>
    </w:p>
    <w:p w:rsidR="00C51368" w:rsidRDefault="00E43BD9">
      <w:pPr>
        <w:pStyle w:val="Heading3"/>
        <w:divId w:val="1592543075"/>
        <w:rPr>
          <w:rFonts w:eastAsia="Times New Roman"/>
          <w:lang w:val="en-US"/>
        </w:rPr>
      </w:pPr>
      <w:bookmarkStart w:id="160" w:name="license"/>
      <w:bookmarkEnd w:id="160"/>
      <w:r>
        <w:rPr>
          <w:rFonts w:eastAsia="Times New Roman"/>
          <w:lang w:val="en-US"/>
        </w:rPr>
        <w:t>FHIR License</w:t>
      </w:r>
    </w:p>
    <w:p w:rsidR="00C51368" w:rsidRDefault="00E43BD9">
      <w:pPr>
        <w:pStyle w:val="NormalWeb"/>
        <w:divId w:val="1592543075"/>
        <w:rPr>
          <w:lang w:val="en-US"/>
        </w:rPr>
      </w:pPr>
      <w:r>
        <w:rPr>
          <w:lang w:val="en-US"/>
        </w:rPr>
        <w:lastRenderedPageBreak/>
        <w:t xml:space="preserve">Copyright © 2011+ HL7. </w:t>
      </w:r>
    </w:p>
    <w:p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90" w:history="1">
        <w:r>
          <w:rPr>
            <w:rStyle w:val="Hyperlink"/>
            <w:lang w:val="en-US"/>
          </w:rPr>
          <w:t>Governance and Operations Manual</w:t>
        </w:r>
      </w:hyperlink>
      <w:r>
        <w:rPr>
          <w:lang w:val="en-US"/>
        </w:rPr>
        <w:t xml:space="preserve"> relating to Intellectual Property (Section 16), specifically its copyright, trademark and patent provisions. </w:t>
      </w:r>
    </w:p>
    <w:p w:rsidR="00C51368" w:rsidRDefault="00E43BD9">
      <w:pPr>
        <w:pStyle w:val="NormalWeb"/>
        <w:divId w:val="1592543075"/>
        <w:rPr>
          <w:lang w:val="en-US"/>
        </w:rPr>
      </w:pPr>
      <w:r>
        <w:rPr>
          <w:lang w:val="en-US"/>
        </w:rPr>
        <w:t>This document is licensed under Creative Commons "No Rights Reserved" (</w:t>
      </w:r>
      <w:hyperlink r:id="rId1691" w:history="1">
        <w:r>
          <w:rPr>
            <w:rStyle w:val="Hyperlink"/>
            <w:lang w:val="en-US"/>
          </w:rPr>
          <w:t>CC0</w:t>
        </w:r>
      </w:hyperlink>
      <w:r>
        <w:rPr>
          <w:lang w:val="en-US"/>
        </w:rPr>
        <w:t xml:space="preserve">). </w:t>
      </w:r>
    </w:p>
    <w:p w:rsidR="00C51368" w:rsidRDefault="00E43BD9">
      <w:pPr>
        <w:pStyle w:val="NormalWeb"/>
        <w:divId w:val="1592543075"/>
        <w:rPr>
          <w:lang w:val="en-US"/>
        </w:rPr>
      </w:pPr>
      <w:r>
        <w:rPr>
          <w:lang w:val="en-US"/>
        </w:rPr>
        <w:t xml:space="preserve">HL7Â®, HEALTH LEVEL SEVENÂ®, FHIRÂ® and the FHIR </w:t>
      </w:r>
      <w:r>
        <w:rPr>
          <w:noProof/>
          <w:lang w:val="en-US" w:eastAsia="en-US"/>
        </w:rPr>
        <w:drawing>
          <wp:inline distT="0" distB="0" distL="0" distR="0">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en-US"/>
        </w:rPr>
        <w:t xml:space="preserve">Â® are trademarks owned by Health Level Seven International, registered with the United States Patent and Trademark Office. </w:t>
      </w:r>
    </w:p>
    <w:p w:rsidR="00C51368" w:rsidRDefault="00E43BD9">
      <w:pPr>
        <w:pStyle w:val="Heading4"/>
        <w:divId w:val="1592543075"/>
        <w:rPr>
          <w:rFonts w:eastAsia="Times New Roman"/>
          <w:lang w:val="en-US"/>
        </w:rPr>
      </w:pPr>
      <w:r>
        <w:rPr>
          <w:rFonts w:eastAsia="Times New Roman"/>
          <w:lang w:val="en-US"/>
        </w:rPr>
        <w:t>Additional information about the license</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93" w:history="1">
        <w:r>
          <w:rPr>
            <w:rStyle w:val="Hyperlink"/>
            <w:rFonts w:eastAsia="Times New Roman"/>
            <w:lang w:val="en-US"/>
          </w:rPr>
          <w:t>Governance and Operations Manual</w:t>
        </w:r>
      </w:hyperlink>
      <w:r>
        <w:rPr>
          <w:rFonts w:eastAsia="Times New Roman"/>
          <w:lang w:val="en-US"/>
        </w:rPr>
        <w:t>)"</w:t>
      </w:r>
    </w:p>
    <w:p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â€œHL7Â® FHIRÂ® standardâ€. In subsequent uses, please refer to it as the â€œFHIRÂ® standardâ€ or â€œFHIRÂ®â€, using the Â® symbol as often as is practical, at least once on each page of printed matter, generally in connection with the first or dominant usage.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r>
        <w:rPr>
          <w:rFonts w:eastAsia="Times New Roman"/>
          <w:noProof/>
          <w:lang w:val="en-US" w:eastAsia="en-US"/>
        </w:rPr>
        <w:drawing>
          <wp:inline distT="0" distB="0" distL="0" distR="0">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logo, always include the Â® symbol</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r>
      <w:r>
        <w:rPr>
          <w:rFonts w:eastAsia="Times New Roman"/>
          <w:lang w:val="en-US"/>
        </w:rPr>
        <w:lastRenderedPageBreak/>
        <w:t>"HL7, FHIR and the FHIR [FLAME DESIGN] are the registered trademarks of Health Level Seven International."</w:t>
      </w:r>
    </w:p>
    <w:p w:rsidR="00C51368" w:rsidRDefault="00E43BD9">
      <w:pPr>
        <w:pStyle w:val="NormalWeb"/>
        <w:divId w:val="1592543075"/>
        <w:rPr>
          <w:lang w:val="en-US"/>
        </w:rPr>
      </w:pPr>
      <w:r>
        <w:rPr>
          <w:lang w:val="en-US"/>
        </w:rPr>
        <w:t xml:space="preserve">Trademark FAQs are posted on the </w:t>
      </w:r>
      <w:hyperlink r:id="rId1694" w:history="1">
        <w:r>
          <w:rPr>
            <w:rStyle w:val="Hyperlink"/>
            <w:lang w:val="en-US"/>
          </w:rPr>
          <w:t>HL7 International website</w:t>
        </w:r>
      </w:hyperlink>
      <w:r>
        <w:rPr>
          <w:lang w:val="en-US"/>
        </w:rPr>
        <w:t xml:space="preserve">. </w:t>
      </w:r>
      <w:proofErr w:type="gramStart"/>
      <w:r>
        <w:rPr>
          <w:lang w:val="en-US"/>
        </w:rPr>
        <w:t>Questions?</w:t>
      </w:r>
      <w:proofErr w:type="gramEnd"/>
      <w:r>
        <w:rPr>
          <w:lang w:val="en-US"/>
        </w:rPr>
        <w:t xml:space="preserve"> Please contact </w:t>
      </w:r>
      <w:hyperlink r:id="rId1695" w:history="1">
        <w:r>
          <w:rPr>
            <w:rStyle w:val="Hyperlink"/>
            <w:lang w:val="en-US"/>
          </w:rPr>
          <w:t>HL7trademarks@HL7.org</w:t>
        </w:r>
      </w:hyperlink>
      <w:r>
        <w:rPr>
          <w:lang w:val="en-US"/>
        </w:rPr>
        <w:t xml:space="preserve"> for more information. </w:t>
      </w:r>
    </w:p>
    <w:p w:rsidR="00C51368" w:rsidRDefault="00E43BD9">
      <w:pPr>
        <w:pStyle w:val="Heading3"/>
        <w:divId w:val="1592543075"/>
        <w:rPr>
          <w:rFonts w:eastAsia="Times New Roman"/>
          <w:lang w:val="en-US"/>
        </w:rPr>
      </w:pPr>
      <w:r>
        <w:rPr>
          <w:rFonts w:eastAsia="Times New Roman"/>
          <w:lang w:val="en-US"/>
        </w:rPr>
        <w:t>Third-party artifacts and terminologies</w:t>
      </w:r>
    </w:p>
    <w:p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6"/>
        <w:gridCol w:w="6394"/>
      </w:tblGrid>
      <w:tr w:rsidR="00C51368">
        <w:trPr>
          <w:divId w:val="1592543075"/>
          <w:tblCellSpacing w:w="15" w:type="dxa"/>
        </w:trPr>
        <w:tc>
          <w:tcPr>
            <w:tcW w:w="0" w:type="auto"/>
            <w:vAlign w:val="center"/>
            <w:hideMark/>
          </w:tcPr>
          <w:p w:rsidR="00C51368" w:rsidRDefault="00E43BD9">
            <w:pPr>
              <w:rPr>
                <w:rFonts w:eastAsia="Times New Roman"/>
              </w:rPr>
            </w:pPr>
            <w:bookmarkStart w:id="161" w:name="loinc"/>
            <w:bookmarkEnd w:id="161"/>
            <w:r>
              <w:rPr>
                <w:rFonts w:eastAsia="Times New Roman"/>
                <w:b/>
                <w:bCs/>
              </w:rPr>
              <w:t>Artifact/Terminology</w:t>
            </w:r>
          </w:p>
        </w:tc>
        <w:tc>
          <w:tcPr>
            <w:tcW w:w="0" w:type="auto"/>
            <w:vAlign w:val="center"/>
            <w:hideMark/>
          </w:tcPr>
          <w:p w:rsidR="00C51368" w:rsidRDefault="00E43BD9">
            <w:pPr>
              <w:rPr>
                <w:rFonts w:eastAsia="Times New Roman"/>
              </w:rPr>
            </w:pPr>
            <w:r>
              <w:rPr>
                <w:rFonts w:eastAsia="Times New Roman"/>
                <w:b/>
                <w:bCs/>
              </w:rPr>
              <w:t>Statement/Owner/Contact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SNOMED CT</w:t>
            </w:r>
          </w:p>
        </w:tc>
        <w:tc>
          <w:tcPr>
            <w:tcW w:w="0" w:type="auto"/>
            <w:vAlign w:val="center"/>
            <w:hideMark/>
          </w:tcPr>
          <w:p w:rsidR="00C51368" w:rsidRDefault="00E43BD9">
            <w:pPr>
              <w:rPr>
                <w:rFonts w:eastAsia="Times New Roman"/>
              </w:rPr>
            </w:pPr>
            <w:r>
              <w:rPr>
                <w:rFonts w:eastAsia="Times New Roman"/>
              </w:rPr>
              <w:t>International Healthcare Terminology Standards Developing Organization (</w:t>
            </w:r>
            <w:hyperlink r:id="rId1696"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Logical Observation Identifiers Names &amp; Codes (LOINC)</w:t>
            </w:r>
          </w:p>
        </w:tc>
        <w:tc>
          <w:tcPr>
            <w:tcW w:w="0" w:type="auto"/>
            <w:vAlign w:val="center"/>
            <w:hideMark/>
          </w:tcPr>
          <w:p w:rsidR="00C51368" w:rsidRDefault="00E43BD9">
            <w:pPr>
              <w:rPr>
                <w:rFonts w:eastAsia="Times New Roman"/>
              </w:rPr>
            </w:pPr>
            <w:r>
              <w:rPr>
                <w:rFonts w:eastAsia="Times New Roman"/>
              </w:rPr>
              <w:t>This material contains content from LOINC® (</w:t>
            </w:r>
            <w:hyperlink r:id="rId1697"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98" w:history="1">
              <w:r>
                <w:rPr>
                  <w:rStyle w:val="Hyperlink"/>
                  <w:rFonts w:eastAsia="Times New Roman"/>
                </w:rPr>
                <w:t>http://loinc.org/terms-of-use</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International Classification of Diseases (ICD) codes</w:t>
            </w:r>
          </w:p>
        </w:tc>
        <w:tc>
          <w:tcPr>
            <w:tcW w:w="0" w:type="auto"/>
            <w:vAlign w:val="center"/>
            <w:hideMark/>
          </w:tcPr>
          <w:p w:rsidR="00C51368" w:rsidRDefault="00E43BD9">
            <w:pPr>
              <w:rPr>
                <w:rFonts w:eastAsia="Times New Roman"/>
              </w:rPr>
            </w:pPr>
            <w:r>
              <w:rPr>
                <w:rFonts w:eastAsia="Times New Roman"/>
              </w:rPr>
              <w:t>Consult the World Health Organization (</w:t>
            </w:r>
            <w:hyperlink r:id="rId1699" w:history="1">
              <w:r>
                <w:rPr>
                  <w:rStyle w:val="Hyperlink"/>
                  <w:rFonts w:eastAsia="Times New Roman"/>
                </w:rPr>
                <w:t>WHO</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Current Procedures Terminology (CPT) code setAmerican Medical Association (</w:t>
            </w:r>
            <w:hyperlink r:id="rId1700" w:history="1">
              <w:r>
                <w:rPr>
                  <w:rStyle w:val="Hyperlink"/>
                  <w:rFonts w:eastAsia="Times New Roman"/>
                </w:rPr>
                <w:t>AMA</w:t>
              </w:r>
            </w:hyperlink>
            <w:proofErr w:type="gramStart"/>
            <w:r>
              <w:rPr>
                <w:rFonts w:eastAsia="Times New Roman"/>
              </w:rPr>
              <w:t>)</w:t>
            </w:r>
            <w:proofErr w:type="gramEnd"/>
            <w:r>
              <w:rPr>
                <w:rFonts w:eastAsia="Times New Roman"/>
              </w:rPr>
              <w:br/>
              <w:t>CPT copyright 2014 American Medical Association. All rights reserved.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1"/>
        <w:rPr>
          <w:rFonts w:eastAsia="Times New Roman"/>
          <w:noProof/>
          <w:lang w:val="en-US"/>
        </w:rPr>
      </w:pPr>
      <w:r>
        <w:rPr>
          <w:rFonts w:eastAsia="Times New Roman"/>
          <w:noProof/>
          <w:lang w:val="en-US"/>
        </w:rPr>
        <w:t>lifecycle.html</w:t>
      </w:r>
    </w:p>
    <w:p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C166DE">
            <w:pPr>
              <w:rPr>
                <w:rFonts w:eastAsia="Times New Roman"/>
              </w:rPr>
            </w:pPr>
            <w:hyperlink r:id="rId1701"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C166DE">
            <w:pPr>
              <w:rPr>
                <w:rFonts w:eastAsia="Times New Roman"/>
              </w:rPr>
            </w:pPr>
            <w:hyperlink r:id="rId1702" w:anchor="status" w:history="1">
              <w:r w:rsidR="00E43BD9">
                <w:rPr>
                  <w:rStyle w:val="Hyperlink"/>
                  <w:rFonts w:eastAsia="Times New Roman"/>
                </w:rPr>
                <w:t>Ballot Status</w:t>
              </w:r>
            </w:hyperlink>
            <w:r w:rsidR="00E43BD9">
              <w:rPr>
                <w:rFonts w:eastAsia="Times New Roman"/>
              </w:rPr>
              <w:t xml:space="preserve">: </w:t>
            </w:r>
            <w:hyperlink r:id="rId1703" w:anchor="pubs" w:history="1">
              <w:r w:rsidR="00E43BD9">
                <w:rPr>
                  <w:rStyle w:val="Hyperlink"/>
                  <w:rFonts w:eastAsia="Times New Roman"/>
                </w:rPr>
                <w:t>DSTU 2</w:t>
              </w:r>
            </w:hyperlink>
          </w:p>
        </w:tc>
      </w:tr>
    </w:tbl>
    <w:p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rsidR="00C51368" w:rsidRDefault="00C166DE">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rsidR="00C51368" w:rsidRDefault="00C166DE">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rsidR="00C51368" w:rsidRDefault="00C166DE">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125"/>
    <w:p w:rsidR="00C51368" w:rsidRDefault="00E43BD9">
      <w:pPr>
        <w:pStyle w:val="Heading3"/>
        <w:divId w:val="1863779081"/>
        <w:rPr>
          <w:rFonts w:eastAsia="Times New Roman"/>
          <w:lang w:val="en-US"/>
        </w:rPr>
      </w:pPr>
      <w:r>
        <w:rPr>
          <w:rFonts w:eastAsia="Times New Roman"/>
          <w:lang w:val="en-US"/>
        </w:rPr>
        <w:t>Resource Status</w:t>
      </w:r>
    </w:p>
    <w:p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rsidR="00C51368" w:rsidRDefault="00E43BD9">
      <w:pPr>
        <w:pStyle w:val="Heading3"/>
        <w:divId w:val="1863779081"/>
        <w:rPr>
          <w:rFonts w:eastAsia="Times New Roman"/>
          <w:lang w:val="en-US"/>
        </w:rPr>
      </w:pPr>
      <w:bookmarkStart w:id="162" w:name="clinical"/>
      <w:bookmarkEnd w:id="162"/>
      <w:r>
        <w:rPr>
          <w:rFonts w:eastAsia="Times New Roman"/>
          <w:lang w:val="en-US"/>
        </w:rPr>
        <w:t>Clinical Workflow Process Life Cycle</w:t>
      </w:r>
    </w:p>
    <w:p w:rsidR="00C51368" w:rsidRDefault="00E43BD9">
      <w:pPr>
        <w:pStyle w:val="NormalWeb"/>
        <w:divId w:val="1863779081"/>
        <w:rPr>
          <w:lang w:val="en-US"/>
        </w:rPr>
      </w:pPr>
      <w:proofErr w:type="gramStart"/>
      <w:r>
        <w:rPr>
          <w:lang w:val="en-US"/>
        </w:rPr>
        <w:t>Describes the lifecycle states of complex activities common in healthcare.</w:t>
      </w:r>
      <w:proofErr w:type="gramEnd"/>
      <w:r>
        <w:rPr>
          <w:lang w:val="en-US"/>
        </w:rPr>
        <w:t xml:space="preserve"> Typically, these states follow a chronological life cycle that leads from initiation to the conclusion of the action. A characteristic (but non-exhaustive) set of states for the clinical workflow process life cycle include: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planned â€“ resources for the activity are being allocated but the activity has not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cancelled â€“ the planned activity did not start and will not take place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in-progress â€“ the activity has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on-hold (suspended) â€“ the activity has been temporarily interrupted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stopped (aborted, failed) â€“ the activity has not been completed but no future action is planned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completed (finished) â€“ the activity has been completed</w:t>
      </w:r>
    </w:p>
    <w:p w:rsidR="00C51368" w:rsidRDefault="00E43BD9">
      <w:pPr>
        <w:pStyle w:val="NormalWeb"/>
        <w:divId w:val="1863779081"/>
        <w:rPr>
          <w:lang w:val="en-US"/>
        </w:rPr>
      </w:pPr>
      <w:r>
        <w:rPr>
          <w:lang w:val="en-US"/>
        </w:rPr>
        <w:t>Examples of the clinical workflow life cycle:</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Communication.status: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lastRenderedPageBreak/>
        <w:t xml:space="preserve">MedicationDispense.status: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p>
    <w:p w:rsidR="00C51368" w:rsidRDefault="00E43BD9">
      <w:pPr>
        <w:pStyle w:val="Heading3"/>
        <w:divId w:val="1863779081"/>
        <w:rPr>
          <w:rFonts w:eastAsia="Times New Roman"/>
          <w:lang w:val="en-US"/>
        </w:rPr>
      </w:pPr>
      <w:bookmarkStart w:id="163" w:name="order"/>
      <w:bookmarkEnd w:id="163"/>
      <w:r>
        <w:rPr>
          <w:rFonts w:eastAsia="Times New Roman"/>
          <w:lang w:val="en-US"/>
        </w:rPr>
        <w:t>Request/Order Life Cycle</w:t>
      </w:r>
    </w:p>
    <w:p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rsidR="00C51368" w:rsidRDefault="00E43BD9">
      <w:pPr>
        <w:pStyle w:val="NormalWeb"/>
        <w:divId w:val="1863779081"/>
        <w:rPr>
          <w:lang w:val="en-US"/>
        </w:rPr>
      </w:pPr>
      <w:r>
        <w:rPr>
          <w:lang w:val="en-US"/>
        </w:rPr>
        <w:t>Examples of the request/order life cycle:</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CommunicationRequest.status: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rsidR="00C51368" w:rsidRDefault="00E43BD9">
      <w:pPr>
        <w:pStyle w:val="Heading3"/>
        <w:divId w:val="1863779081"/>
        <w:rPr>
          <w:rFonts w:eastAsia="Times New Roman"/>
          <w:lang w:val="en-US"/>
        </w:rPr>
      </w:pPr>
      <w:bookmarkStart w:id="164" w:name="entity"/>
      <w:bookmarkEnd w:id="164"/>
      <w:r>
        <w:rPr>
          <w:rFonts w:eastAsia="Times New Roman"/>
          <w:lang w:val="en-US"/>
        </w:rPr>
        <w:t>Entity Availability Life Cycle</w:t>
      </w:r>
    </w:p>
    <w:p w:rsidR="00C51368" w:rsidRDefault="00E43BD9">
      <w:pPr>
        <w:pStyle w:val="NormalWeb"/>
        <w:divId w:val="1863779081"/>
        <w:rPr>
          <w:lang w:val="en-US"/>
        </w:rPr>
      </w:pPr>
      <w:r>
        <w:rPr>
          <w:lang w:val="en-US"/>
        </w:rPr>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rsidR="00C51368" w:rsidRDefault="00E43BD9">
      <w:pPr>
        <w:numPr>
          <w:ilvl w:val="0"/>
          <w:numId w:val="151"/>
        </w:numPr>
        <w:spacing w:before="100" w:beforeAutospacing="1" w:after="100" w:afterAutospacing="1"/>
        <w:divId w:val="1863779081"/>
        <w:rPr>
          <w:rFonts w:eastAsia="Times New Roman"/>
          <w:lang w:val="en-US"/>
        </w:rPr>
      </w:pPr>
      <w:proofErr w:type="gramStart"/>
      <w:r>
        <w:rPr>
          <w:rFonts w:eastAsia="Times New Roman"/>
          <w:lang w:val="en-US"/>
        </w:rPr>
        <w:t>retired</w:t>
      </w:r>
      <w:proofErr w:type="gramEnd"/>
      <w:r>
        <w:rPr>
          <w:rFonts w:eastAsia="Times New Roman"/>
          <w:lang w:val="en-US"/>
        </w:rPr>
        <w:t xml:space="preserve"> (superseded): The entity is no longer in use.</w:t>
      </w:r>
    </w:p>
    <w:p w:rsidR="00C51368" w:rsidRDefault="00E43BD9">
      <w:pPr>
        <w:pStyle w:val="NormalWeb"/>
        <w:divId w:val="1863779081"/>
        <w:rPr>
          <w:lang w:val="en-US"/>
        </w:rPr>
      </w:pPr>
      <w:r>
        <w:rPr>
          <w:lang w:val="en-US"/>
        </w:rPr>
        <w:t>Examples of the entity availability life cycle:</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lastRenderedPageBreak/>
        <w:t xml:space="preserve">DiagnosticReport.status: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w:t>
      </w:r>
      <w:proofErr w:type="gramStart"/>
      <w:r>
        <w:rPr>
          <w:rFonts w:eastAsia="Times New Roman"/>
          <w:lang w:val="en-US"/>
        </w:rPr>
        <w:t>: .</w:t>
      </w:r>
      <w:proofErr w:type="gramEnd"/>
      <w:r>
        <w:rPr>
          <w:rFonts w:eastAsia="Times New Roman"/>
          <w:lang w:val="en-US"/>
        </w:rPr>
        <w:t xml:space="preserve"> (note: in-progress and completed are states reflecting the administration of the medication)</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Patient.active: </w:t>
      </w:r>
    </w:p>
    <w:p w:rsidR="00C51368" w:rsidRDefault="00E43BD9">
      <w:pPr>
        <w:pStyle w:val="Heading3"/>
        <w:divId w:val="1863779081"/>
        <w:rPr>
          <w:rFonts w:eastAsia="Times New Roman"/>
          <w:lang w:val="en-US"/>
        </w:rPr>
      </w:pPr>
      <w:bookmarkStart w:id="165" w:name="cstatus"/>
      <w:bookmarkEnd w:id="165"/>
      <w:r>
        <w:rPr>
          <w:rFonts w:eastAsia="Times New Roman"/>
          <w:lang w:val="en-US"/>
        </w:rPr>
        <w:t>Clinical Status Life Cycle</w:t>
      </w:r>
    </w:p>
    <w:p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AllergyIntolerance.status: </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p w:rsidR="00C51368" w:rsidRDefault="00C166DE">
      <w:pPr>
        <w:divId w:val="1863779081"/>
        <w:rPr>
          <w:rFonts w:eastAsia="Times New Roman"/>
          <w:lang w:val="en-US"/>
        </w:rPr>
      </w:pPr>
      <w:r>
        <w:rPr>
          <w:rFonts w:eastAsia="Times New Roman"/>
          <w:lang w:val="en-US"/>
        </w:rPr>
        <w:pict>
          <v:rect id="_x0000_i1060" style="width:0;height:1.5pt" o:hralign="center" o:hrstd="t" o:hr="t" fillcolor="#a0a0a0" stroked="f"/>
        </w:pict>
      </w:r>
    </w:p>
    <w:p w:rsidR="00C51368" w:rsidRDefault="00E43BD9">
      <w:pPr>
        <w:pStyle w:val="Heading3"/>
        <w:divId w:val="1863779081"/>
        <w:rPr>
          <w:rFonts w:eastAsia="Times New Roman"/>
          <w:lang w:val="en-US"/>
        </w:rPr>
      </w:pPr>
      <w:bookmarkStart w:id="166" w:name="current"/>
      <w:bookmarkEnd w:id="166"/>
      <w:r>
        <w:rPr>
          <w:rFonts w:eastAsia="Times New Roman"/>
          <w:lang w:val="en-US"/>
        </w:rPr>
        <w:t>Current Resource Lists</w:t>
      </w:r>
    </w:p>
    <w:p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rsidR="00C51368" w:rsidRDefault="00E43BD9">
      <w:pPr>
        <w:pStyle w:val="NormalWeb"/>
        <w:divId w:val="1863779081"/>
        <w:rPr>
          <w:lang w:val="en-US"/>
        </w:rPr>
      </w:pPr>
      <w:r>
        <w:rPr>
          <w:lang w:val="en-US"/>
        </w:rPr>
        <w:t xml:space="preserve">Because of the way that resources are used, there is no simple way to determine, from examination of a resource, whether it is 'current' or not. Take, as an example, the </w:t>
      </w:r>
      <w:hyperlink r:id="rId1704" w:history="1">
        <w:r>
          <w:rPr>
            <w:rStyle w:val="Hyperlink"/>
            <w:lang w:val="en-US"/>
          </w:rPr>
          <w:t>Condition</w:t>
        </w:r>
      </w:hyperlink>
      <w:r>
        <w:rPr>
          <w:lang w:val="en-US"/>
        </w:rPr>
        <w:t xml:space="preserve"> resource. In a typical EHR, condition resources might be published on the RESTful interface for the following reasons: </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705" w:history="1">
        <w:r>
          <w:rPr>
            <w:rStyle w:val="Hyperlink"/>
            <w:rFonts w:eastAsia="Times New Roman"/>
            <w:lang w:val="en-US"/>
          </w:rPr>
          <w:t>DiagnosticOrder</w:t>
        </w:r>
      </w:hyperlink>
      <w:r>
        <w:rPr>
          <w:rFonts w:eastAsia="Times New Roman"/>
          <w:lang w:val="en-US"/>
        </w:rPr>
        <w:t>/</w:t>
      </w:r>
      <w:hyperlink r:id="rId1706" w:history="1">
        <w:r>
          <w:rPr>
            <w:rStyle w:val="Hyperlink"/>
            <w:rFonts w:eastAsia="Times New Roman"/>
            <w:lang w:val="en-US"/>
          </w:rPr>
          <w:t>DiagnosticReport</w:t>
        </w:r>
      </w:hyperlink>
      <w:r>
        <w:rPr>
          <w:rFonts w:eastAsia="Times New Roman"/>
          <w:lang w:val="en-US"/>
        </w:rPr>
        <w:t xml:space="preserve"> pair</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rsidR="00C51368" w:rsidRDefault="00E43BD9">
      <w:pPr>
        <w:pStyle w:val="NormalWeb"/>
        <w:divId w:val="1863779081"/>
        <w:rPr>
          <w:lang w:val="en-US"/>
        </w:rPr>
      </w:pPr>
      <w:r>
        <w:rPr>
          <w:lang w:val="en-US"/>
        </w:rPr>
        <w:lastRenderedPageBreak/>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rsidR="00C51368" w:rsidRDefault="00E43BD9">
      <w:pPr>
        <w:pStyle w:val="NormalWeb"/>
        <w:divId w:val="1863779081"/>
        <w:rPr>
          <w:lang w:val="en-US"/>
        </w:rPr>
      </w:pPr>
      <w:r>
        <w:rPr>
          <w:lang w:val="en-US"/>
        </w:rPr>
        <w:t xml:space="preserve">On the RESTful API, this is done using the </w:t>
      </w:r>
      <w:hyperlink r:id="rId1707" w:anchor="current" w:history="1">
        <w:r>
          <w:rPr>
            <w:rStyle w:val="Hyperlink"/>
            <w:lang w:val="en-US"/>
          </w:rPr>
          <w:t>list search mechanism</w:t>
        </w:r>
      </w:hyperlink>
      <w:r>
        <w:rPr>
          <w:lang w:val="en-US"/>
        </w:rPr>
        <w:t xml:space="preserve">: </w:t>
      </w:r>
    </w:p>
    <w:p w:rsidR="00C51368" w:rsidRDefault="00C51368">
      <w:pPr>
        <w:pStyle w:val="HTMLPreformatted"/>
        <w:divId w:val="1863779081"/>
        <w:rPr>
          <w:lang w:val="en-US"/>
        </w:rPr>
      </w:pPr>
    </w:p>
    <w:p w:rsidR="00C51368" w:rsidRDefault="00E43BD9">
      <w:pPr>
        <w:pStyle w:val="HTMLPreformatted"/>
        <w:divId w:val="1863779081"/>
        <w:rPr>
          <w:lang w:val="en-US"/>
        </w:rPr>
      </w:pPr>
      <w:r>
        <w:rPr>
          <w:lang w:val="en-US"/>
        </w:rPr>
        <w:t xml:space="preserve"> GET [base]/AllergyIntolerance?patient=42&amp;_list=$current-allergies</w:t>
      </w:r>
    </w:p>
    <w:p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708" w:anchor="find" w:history="1">
        <w:r>
          <w:rPr>
            <w:rStyle w:val="Hyperlink"/>
            <w:lang w:val="en-US"/>
          </w:rPr>
          <w:t>List Operation "Find"</w:t>
        </w:r>
      </w:hyperlink>
      <w:r>
        <w:rPr>
          <w:lang w:val="en-US"/>
        </w:rPr>
        <w:t xml:space="preserve"> for further information. </w:t>
      </w:r>
    </w:p>
    <w:p w:rsidR="00C51368" w:rsidRDefault="00E43BD9">
      <w:pPr>
        <w:pStyle w:val="NormalWeb"/>
        <w:divId w:val="1863779081"/>
        <w:rPr>
          <w:lang w:val="en-US"/>
        </w:rPr>
      </w:pPr>
      <w:r>
        <w:rPr>
          <w:lang w:val="en-US"/>
        </w:rPr>
        <w:t xml:space="preserve">In a document, current lists are determined by the code on a Composition section. </w:t>
      </w:r>
    </w:p>
    <w:p w:rsidR="00C51368" w:rsidRDefault="00E43BD9">
      <w:pPr>
        <w:pStyle w:val="NormalWeb"/>
        <w:divId w:val="1863779081"/>
        <w:rPr>
          <w:lang w:val="en-US"/>
        </w:rPr>
      </w:pPr>
      <w:bookmarkStart w:id="167" w:name="lists"/>
      <w:bookmarkEnd w:id="167"/>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2304"/>
        <w:gridCol w:w="3638"/>
        <w:gridCol w:w="2197"/>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b/>
                <w:bCs/>
              </w:rPr>
              <w:t>List</w:t>
            </w:r>
          </w:p>
        </w:tc>
        <w:tc>
          <w:tcPr>
            <w:tcW w:w="0" w:type="auto"/>
            <w:vAlign w:val="center"/>
            <w:hideMark/>
          </w:tcPr>
          <w:p w:rsidR="00C51368" w:rsidRDefault="00E43BD9">
            <w:pPr>
              <w:rPr>
                <w:rFonts w:eastAsia="Times New Roman"/>
              </w:rPr>
            </w:pPr>
            <w:r>
              <w:rPr>
                <w:rFonts w:eastAsia="Times New Roman"/>
                <w:b/>
                <w:bCs/>
              </w:rPr>
              <w:t>ResourceType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Possible LOINC codes in documents / sections</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$current-problems</w:t>
            </w:r>
          </w:p>
        </w:tc>
        <w:tc>
          <w:tcPr>
            <w:tcW w:w="0" w:type="auto"/>
            <w:vAlign w:val="center"/>
            <w:hideMark/>
          </w:tcPr>
          <w:p w:rsidR="00C51368" w:rsidRDefault="00C166DE">
            <w:pPr>
              <w:rPr>
                <w:rFonts w:eastAsia="Times New Roman"/>
              </w:rPr>
            </w:pPr>
            <w:hyperlink r:id="rId1709" w:history="1">
              <w:r w:rsidR="00E43BD9">
                <w:rPr>
                  <w:rStyle w:val="Hyperlink"/>
                  <w:rFonts w:eastAsia="Times New Roman"/>
                </w:rPr>
                <w:t>Condition</w:t>
              </w:r>
            </w:hyperlink>
          </w:p>
        </w:tc>
        <w:tc>
          <w:tcPr>
            <w:tcW w:w="0" w:type="auto"/>
            <w:vAlign w:val="center"/>
            <w:hideMark/>
          </w:tcPr>
          <w:p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rsidR="00C51368" w:rsidRDefault="00E43BD9">
            <w:pPr>
              <w:rPr>
                <w:rFonts w:eastAsia="Times New Roman"/>
              </w:rPr>
            </w:pPr>
            <w:r>
              <w:rPr>
                <w:rFonts w:eastAsia="Times New Roman"/>
              </w:rPr>
              <w:t>46105-3 (Problem conditions Set)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$current-medications</w:t>
            </w:r>
          </w:p>
        </w:tc>
        <w:tc>
          <w:tcPr>
            <w:tcW w:w="0" w:type="auto"/>
            <w:vAlign w:val="center"/>
            <w:hideMark/>
          </w:tcPr>
          <w:p w:rsidR="00C51368" w:rsidRDefault="00C166DE">
            <w:pPr>
              <w:rPr>
                <w:rFonts w:eastAsia="Times New Roman"/>
              </w:rPr>
            </w:pPr>
            <w:hyperlink r:id="rId1710" w:history="1">
              <w:r w:rsidR="00E43BD9">
                <w:rPr>
                  <w:rStyle w:val="Hyperlink"/>
                  <w:rFonts w:eastAsia="Times New Roman"/>
                </w:rPr>
                <w:t>MedicationStatement</w:t>
              </w:r>
            </w:hyperlink>
            <w:r w:rsidR="00E43BD9">
              <w:rPr>
                <w:rFonts w:eastAsia="Times New Roman"/>
              </w:rPr>
              <w:t xml:space="preserve">/ </w:t>
            </w:r>
            <w:hyperlink r:id="rId1711" w:history="1">
              <w:r w:rsidR="00E43BD9">
                <w:rPr>
                  <w:rStyle w:val="Hyperlink"/>
                  <w:rFonts w:eastAsia="Times New Roman"/>
                </w:rPr>
                <w:t>MedicationOrder</w:t>
              </w:r>
            </w:hyperlink>
          </w:p>
        </w:tc>
        <w:tc>
          <w:tcPr>
            <w:tcW w:w="0" w:type="auto"/>
            <w:vAlign w:val="center"/>
            <w:hideMark/>
          </w:tcPr>
          <w:p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712" w:history="1">
              <w:r>
                <w:rPr>
                  <w:rStyle w:val="Hyperlink"/>
                  <w:rFonts w:eastAsia="Times New Roman"/>
                </w:rPr>
                <w:t>prescriptions</w:t>
              </w:r>
            </w:hyperlink>
            <w:r>
              <w:rPr>
                <w:rFonts w:eastAsia="Times New Roman"/>
              </w:rPr>
              <w:t xml:space="preserve"> and more general </w:t>
            </w:r>
            <w:hyperlink r:id="rId1713"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rsidR="00C51368" w:rsidRDefault="00E43BD9">
            <w:pPr>
              <w:rPr>
                <w:rFonts w:eastAsia="Times New Roman"/>
              </w:rPr>
            </w:pPr>
            <w:r>
              <w:rPr>
                <w:rFonts w:eastAsia="Times New Roman"/>
              </w:rPr>
              <w:t>57828-6 (Prescription list), 10160-0 (History of medication)</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$current-allergies</w:t>
            </w:r>
          </w:p>
        </w:tc>
        <w:tc>
          <w:tcPr>
            <w:tcW w:w="0" w:type="auto"/>
            <w:vAlign w:val="center"/>
            <w:hideMark/>
          </w:tcPr>
          <w:p w:rsidR="00C51368" w:rsidRDefault="00C166DE">
            <w:pPr>
              <w:rPr>
                <w:rFonts w:eastAsia="Times New Roman"/>
              </w:rPr>
            </w:pPr>
            <w:hyperlink r:id="rId1714"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$current-drug-allergies</w:t>
            </w:r>
          </w:p>
        </w:tc>
        <w:tc>
          <w:tcPr>
            <w:tcW w:w="0" w:type="auto"/>
            <w:vAlign w:val="center"/>
            <w:hideMark/>
          </w:tcPr>
          <w:p w:rsidR="00C51368" w:rsidRDefault="00C166DE">
            <w:pPr>
              <w:rPr>
                <w:rFonts w:eastAsia="Times New Roman"/>
              </w:rPr>
            </w:pPr>
            <w:hyperlink r:id="rId1715"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same</w:t>
            </w:r>
            <w:proofErr w:type="gramEnd"/>
            <w:r>
              <w:rPr>
                <w:rFonts w:eastAsia="Times New Roman"/>
              </w:rPr>
              <w:t xml:space="preserve"> as above?)</w:t>
            </w:r>
          </w:p>
        </w:tc>
      </w:tr>
    </w:tbl>
    <w:p w:rsidR="00C51368" w:rsidRDefault="00C166DE">
      <w:pPr>
        <w:divId w:val="1863779081"/>
        <w:rPr>
          <w:rFonts w:eastAsia="Times New Roman"/>
          <w:lang w:val="en-US"/>
        </w:rPr>
      </w:pPr>
      <w:r>
        <w:rPr>
          <w:rFonts w:eastAsia="Times New Roman"/>
          <w:lang w:val="en-US"/>
        </w:rPr>
        <w:pict>
          <v:rect id="_x0000_i1061" style="width:0;height:1.5pt" o:hralign="center" o:hrstd="t" o:hr="t" fillcolor="#a0a0a0" stroked="f"/>
        </w:pict>
      </w:r>
    </w:p>
    <w:p w:rsidR="00C51368" w:rsidRDefault="00E43BD9">
      <w:pPr>
        <w:pStyle w:val="Heading3"/>
        <w:divId w:val="1863779081"/>
        <w:rPr>
          <w:rFonts w:eastAsia="Times New Roman"/>
          <w:lang w:val="en-US"/>
        </w:rPr>
      </w:pPr>
      <w:bookmarkStart w:id="168" w:name="error"/>
      <w:bookmarkEnd w:id="168"/>
      <w:r>
        <w:rPr>
          <w:rFonts w:eastAsia="Times New Roman"/>
          <w:lang w:val="en-US"/>
        </w:rPr>
        <w:t>Entered In Error Summary</w:t>
      </w:r>
    </w:p>
    <w:p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rsidR="00C51368" w:rsidRDefault="00E43BD9">
      <w:pPr>
        <w:pStyle w:val="Heading1"/>
        <w:rPr>
          <w:rFonts w:eastAsia="Times New Roman"/>
          <w:noProof/>
          <w:lang w:val="en-US"/>
        </w:rPr>
      </w:pPr>
      <w:r>
        <w:rPr>
          <w:rFonts w:eastAsia="Times New Roman"/>
          <w:noProof/>
          <w:lang w:val="en-US"/>
        </w:rPr>
        <w:t>logical.html</w:t>
      </w:r>
    </w:p>
    <w:p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89569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7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717" w:anchor="status" w:history="1">
              <w:r w:rsidR="00E43BD9">
                <w:rPr>
                  <w:rStyle w:val="Hyperlink"/>
                  <w:rFonts w:eastAsia="Times New Roman"/>
                </w:rPr>
                <w:t>Ballot Status</w:t>
              </w:r>
            </w:hyperlink>
            <w:r w:rsidR="00E43BD9">
              <w:rPr>
                <w:rFonts w:eastAsia="Times New Roman"/>
              </w:rPr>
              <w:t xml:space="preserve">: </w:t>
            </w:r>
            <w:hyperlink r:id="rId1718" w:anchor="pubs" w:history="1">
              <w:r w:rsidR="00E43BD9">
                <w:rPr>
                  <w:rStyle w:val="Hyperlink"/>
                  <w:rFonts w:eastAsia="Times New Roman"/>
                </w:rPr>
                <w:t>DSTU 2</w:t>
              </w:r>
            </w:hyperlink>
          </w:p>
        </w:tc>
      </w:tr>
    </w:tbl>
    <w:p w:rsidR="00C51368" w:rsidRDefault="00E43BD9">
      <w:pPr>
        <w:pStyle w:val="NormalWeb"/>
        <w:divId w:val="1969895693"/>
        <w:rPr>
          <w:lang w:val="en-US"/>
        </w:rPr>
      </w:pPr>
      <w:r>
        <w:rPr>
          <w:lang w:val="en-US"/>
        </w:rPr>
        <w:t xml:space="preserve">A logical model is </w:t>
      </w:r>
      <w:proofErr w:type="gramStart"/>
      <w:r>
        <w:rPr>
          <w:lang w:val="en-US"/>
        </w:rPr>
        <w:t>a</w:t>
      </w:r>
      <w:proofErr w:type="gramEnd"/>
      <w:r>
        <w:rPr>
          <w:lang w:val="en-US"/>
        </w:rPr>
        <w:t xml:space="preserve">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rsidR="00C51368" w:rsidRDefault="00E43BD9">
      <w:pPr>
        <w:pStyle w:val="NormalWeb"/>
        <w:divId w:val="1969895693"/>
        <w:rPr>
          <w:lang w:val="en-US"/>
        </w:rPr>
      </w:pPr>
      <w:r>
        <w:rPr>
          <w:lang w:val="en-US"/>
        </w:rPr>
        <w:t xml:space="preserve">ToDo: figure out how all this happens. </w:t>
      </w:r>
    </w:p>
    <w:p w:rsidR="00C51368" w:rsidRDefault="00E43BD9">
      <w:pPr>
        <w:pStyle w:val="Heading1"/>
        <w:rPr>
          <w:rFonts w:eastAsia="Times New Roman"/>
          <w:noProof/>
          <w:lang w:val="en-US"/>
        </w:rPr>
      </w:pPr>
      <w:r>
        <w:rPr>
          <w:rFonts w:eastAsia="Times New Roman"/>
          <w:noProof/>
          <w:lang w:val="en-US"/>
        </w:rPr>
        <w:t>loinc.html</w:t>
      </w:r>
    </w:p>
    <w:p w:rsidR="00C51368" w:rsidRDefault="00E43BD9">
      <w:pPr>
        <w:pStyle w:val="Heading2"/>
        <w:divId w:val="750202381"/>
        <w:rPr>
          <w:rFonts w:eastAsia="Times New Roman"/>
          <w:lang w:val="en-US"/>
        </w:rPr>
      </w:pPr>
      <w:r>
        <w:rPr>
          <w:rFonts w:eastAsia="Times New Roman"/>
          <w:lang w:val="en-US"/>
        </w:rPr>
        <w:lastRenderedPageBreak/>
        <w:t>Using LOINC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71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720" w:anchor="status" w:history="1">
              <w:r w:rsidR="00E43BD9">
                <w:rPr>
                  <w:rStyle w:val="Hyperlink"/>
                  <w:rFonts w:eastAsia="Times New Roman"/>
                </w:rPr>
                <w:t>Ballot Status</w:t>
              </w:r>
            </w:hyperlink>
            <w:r w:rsidR="00E43BD9">
              <w:rPr>
                <w:rFonts w:eastAsia="Times New Roman"/>
              </w:rPr>
              <w:t xml:space="preserve">: </w:t>
            </w:r>
            <w:hyperlink r:id="rId1721" w:anchor="pubs" w:history="1">
              <w:r w:rsidR="00E43BD9">
                <w:rPr>
                  <w:rStyle w:val="Hyperlink"/>
                  <w:rFonts w:eastAsia="Times New Roman"/>
                </w:rPr>
                <w:t>DSTU 2</w:t>
              </w:r>
            </w:hyperlink>
          </w:p>
        </w:tc>
      </w:tr>
    </w:tbl>
    <w:p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8173"/>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LOINC is made available by the </w:t>
            </w:r>
            <w:hyperlink r:id="rId1722" w:history="1">
              <w:r>
                <w:rPr>
                  <w:rStyle w:val="Hyperlink"/>
                  <w:rFonts w:eastAsia="Times New Roman"/>
                </w:rPr>
                <w:t>Regenstrief Institute</w:t>
              </w:r>
            </w:hyperlink>
            <w:r>
              <w:rPr>
                <w:rFonts w:eastAsia="Times New Roman"/>
              </w:rPr>
              <w:t xml:space="preserve"> at </w:t>
            </w:r>
            <w:hyperlink r:id="rId1723" w:history="1">
              <w:r>
                <w:rPr>
                  <w:rStyle w:val="Hyperlink"/>
                  <w:rFonts w:eastAsia="Times New Roman"/>
                </w:rPr>
                <w:t>http://loinc.org</w:t>
              </w:r>
            </w:hyperlink>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724" w:history="1">
              <w:r>
                <w:rPr>
                  <w:rStyle w:val="Hyperlink"/>
                  <w:rFonts w:eastAsia="Times New Roman"/>
                </w:rPr>
                <w:t>http://loinc.org</w:t>
              </w:r>
            </w:hyperlink>
            <w:r>
              <w:rPr>
                <w:rFonts w:eastAsia="Times New Roman"/>
              </w:rPr>
              <w:t xml:space="preserve"> identifies LOINC codes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standard LOINC version e.g. 2.48</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either the SHORTNAME or LONG_COMMON_NAME field for the display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750202381"/>
        <w:rPr>
          <w:rFonts w:eastAsia="Times New Roman"/>
          <w:lang w:val="en-US"/>
        </w:rPr>
      </w:pPr>
      <w:r>
        <w:rPr>
          <w:rFonts w:eastAsia="Times New Roman"/>
          <w:lang w:val="en-US"/>
        </w:rPr>
        <w:t>Copyright Issues</w:t>
      </w:r>
    </w:p>
    <w:p w:rsidR="00C51368" w:rsidRDefault="00E43BD9">
      <w:pPr>
        <w:pStyle w:val="NormalWeb"/>
        <w:divId w:val="750202381"/>
        <w:rPr>
          <w:lang w:val="en-US"/>
        </w:rPr>
      </w:pPr>
      <w:r>
        <w:rPr>
          <w:lang w:val="en-US"/>
        </w:rPr>
        <w:t xml:space="preserve">The terms of use for LOINC require that a </w:t>
      </w:r>
      <w:hyperlink r:id="rId1725"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rsidR="00C51368" w:rsidRDefault="00E43BD9">
      <w:pPr>
        <w:pStyle w:val="Heading3"/>
        <w:divId w:val="750202381"/>
        <w:rPr>
          <w:rFonts w:eastAsia="Times New Roman"/>
          <w:lang w:val="en-US"/>
        </w:rPr>
      </w:pPr>
      <w:r>
        <w:rPr>
          <w:rFonts w:eastAsia="Times New Roman"/>
          <w:lang w:val="en-US"/>
        </w:rPr>
        <w:t>Case Sensitivity</w:t>
      </w:r>
    </w:p>
    <w:p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rsidR="00C51368" w:rsidRDefault="00E43BD9">
      <w:pPr>
        <w:pStyle w:val="Heading3"/>
        <w:divId w:val="750202381"/>
        <w:rPr>
          <w:rFonts w:eastAsia="Times New Roman"/>
          <w:lang w:val="en-US"/>
        </w:rPr>
      </w:pPr>
      <w:r>
        <w:rPr>
          <w:rFonts w:eastAsia="Times New Roman"/>
          <w:lang w:val="en-US"/>
        </w:rPr>
        <w:t>Use of LOINC PARTS</w:t>
      </w:r>
    </w:p>
    <w:p w:rsidR="00C51368" w:rsidRDefault="00E43BD9">
      <w:pPr>
        <w:pStyle w:val="NormalWeb"/>
        <w:divId w:val="750202381"/>
        <w:rPr>
          <w:lang w:val="en-US"/>
        </w:rPr>
      </w:pPr>
      <w:r>
        <w:rPr>
          <w:lang w:val="en-US"/>
        </w:rPr>
        <w:t xml:space="preserve">As described in the </w:t>
      </w:r>
      <w:hyperlink r:id="rId1726"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â€œLPâ€ prefix and a mod-10 check digit. Following the LOINC license, these part codes may be used in the following ways: </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lastRenderedPageBreak/>
        <w:t>In filter properties, as described below</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727" w:history="1">
        <w:r>
          <w:rPr>
            <w:rStyle w:val="Hyperlink"/>
            <w:rFonts w:eastAsia="Times New Roman"/>
            <w:lang w:val="en-US"/>
          </w:rPr>
          <w:t>Structure Definitions</w:t>
        </w:r>
      </w:hyperlink>
      <w:r>
        <w:rPr>
          <w:rFonts w:eastAsia="Times New Roman"/>
          <w:lang w:val="en-US"/>
        </w:rPr>
        <w:t>, where the structure describes the use of a set of LOINC codes</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728"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rsidR="00C51368" w:rsidRDefault="00E43BD9">
      <w:pPr>
        <w:pStyle w:val="NormalWeb"/>
        <w:divId w:val="750202381"/>
        <w:rPr>
          <w:lang w:val="en-US"/>
        </w:rPr>
      </w:pPr>
      <w:r>
        <w:rPr>
          <w:lang w:val="en-US"/>
        </w:rPr>
        <w:t xml:space="preserve">Part codes are the same LOINC </w:t>
      </w:r>
      <w:proofErr w:type="gramStart"/>
      <w:r>
        <w:rPr>
          <w:lang w:val="en-US"/>
        </w:rPr>
        <w:t>system(</w:t>
      </w:r>
      <w:proofErr w:type="gramEnd"/>
      <w:r>
        <w:rPr>
          <w:lang w:val="en-US"/>
        </w:rPr>
        <w:t xml:space="preserve">http://loinc.org), and SHALL be represented in uppercase (e.g. LP31755-9). </w:t>
      </w:r>
    </w:p>
    <w:p w:rsidR="00C51368" w:rsidRDefault="00E43BD9">
      <w:pPr>
        <w:pStyle w:val="Heading3"/>
        <w:divId w:val="750202381"/>
        <w:rPr>
          <w:rFonts w:eastAsia="Times New Roman"/>
          <w:lang w:val="en-US"/>
        </w:rPr>
      </w:pPr>
      <w:r>
        <w:rPr>
          <w:rFonts w:eastAsia="Times New Roman"/>
          <w:lang w:val="en-US"/>
        </w:rPr>
        <w:t>Use of LOINC Answer Lists</w:t>
      </w:r>
    </w:p>
    <w:p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 xml:space="preserve">  &lt;coding&gt;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&lt;/coding&gt;</w:t>
      </w:r>
    </w:p>
    <w:p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rsidR="00C51368" w:rsidRDefault="00E43BD9">
      <w:pPr>
        <w:pStyle w:val="Heading3"/>
        <w:divId w:val="750202381"/>
        <w:rPr>
          <w:rFonts w:eastAsia="Times New Roman"/>
          <w:lang w:val="en-US"/>
        </w:rPr>
      </w:pPr>
      <w:r>
        <w:rPr>
          <w:rFonts w:eastAsia="Times New Roman"/>
          <w:lang w:val="en-US"/>
        </w:rPr>
        <w:t>LOINC Filter Properties</w:t>
      </w:r>
    </w:p>
    <w:p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828"/>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the selection of a set of LOINC codes with a common property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regex</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6 properties COMPONENT, PROPERTY, TIME_ASPCT, SYSTEM, SCALE_TYP, and METHOD_TYP are most likely to be useful.</w:t>
            </w:r>
          </w:p>
        </w:tc>
      </w:tr>
    </w:tbl>
    <w:p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7841"/>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the inclusion or exclusion of LOINC codes that include 3rd party copyright notices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copyright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 xml:space="preserve">Operations </w:t>
            </w:r>
            <w:r>
              <w:rPr>
                <w:rFonts w:eastAsia="Times New Roman"/>
              </w:rPr>
              <w:lastRenderedPageBreak/>
              <w:t>Allowed</w:t>
            </w:r>
          </w:p>
        </w:tc>
        <w:tc>
          <w:tcPr>
            <w:tcW w:w="0" w:type="auto"/>
            <w:vAlign w:val="center"/>
            <w:hideMark/>
          </w:tcPr>
          <w:p w:rsidR="00C51368" w:rsidRDefault="00E43BD9">
            <w:pPr>
              <w:rPr>
                <w:rFonts w:eastAsia="Times New Roman"/>
              </w:rPr>
            </w:pPr>
            <w:r>
              <w:rPr>
                <w:rFonts w:eastAsia="Times New Roman"/>
              </w:rPr>
              <w:lastRenderedPageBreak/>
              <w: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lastRenderedPageBreak/>
              <w:t>Values Allowed</w:t>
            </w:r>
          </w:p>
        </w:tc>
        <w:tc>
          <w:tcPr>
            <w:tcW w:w="0" w:type="auto"/>
            <w:vAlign w:val="center"/>
            <w:hideMark/>
          </w:tcPr>
          <w:p w:rsidR="00C51368" w:rsidRDefault="00E43BD9">
            <w:pPr>
              <w:rPr>
                <w:rFonts w:eastAsia="Times New Roman"/>
              </w:rPr>
            </w:pPr>
            <w:r>
              <w:rPr>
                <w:rFonts w:eastAsia="Times New Roman"/>
              </w:rPr>
              <w:t>LOINC | 3rdParty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8050"/>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parent | ancestor</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Part Code (or, for "in", multiple part codes separated by commas)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parent</w:t>
            </w:r>
            <w:proofErr w:type="gramEnd"/>
            <w:r>
              <w:rPr>
                <w:rFonts w:eastAsia="Times New Roman"/>
              </w:rPr>
              <w:t>" selects immediate parents only. For example, the code "44022-2" has the parent "LP52960-9". Ancestor includes parents transitively, e.g. "LP52960-9" eventually has a parent "LP31755-9", so the code "44022-2" is in the set of codes that have ancestor=LP31755-9</w:t>
            </w:r>
          </w:p>
        </w:tc>
      </w:tr>
    </w:tbl>
    <w:p w:rsidR="00C51368" w:rsidRDefault="00E43BD9">
      <w:pPr>
        <w:pStyle w:val="NormalWeb"/>
        <w:divId w:val="750202381"/>
        <w:rPr>
          <w:lang w:val="en-US"/>
        </w:rPr>
      </w:pPr>
      <w:r>
        <w:rPr>
          <w:i/>
          <w:iCs/>
          <w:lang w:val="en-US"/>
        </w:rPr>
        <w:t>TODO: Document Ontology</w:t>
      </w:r>
    </w:p>
    <w:p w:rsidR="00C51368" w:rsidRDefault="00E43BD9">
      <w:pPr>
        <w:pStyle w:val="Heading3"/>
        <w:divId w:val="750202381"/>
        <w:rPr>
          <w:rFonts w:eastAsia="Times New Roman"/>
          <w:lang w:val="en-US"/>
        </w:rPr>
      </w:pPr>
      <w:r>
        <w:rPr>
          <w:rFonts w:eastAsia="Times New Roman"/>
          <w:lang w:val="en-US"/>
        </w:rPr>
        <w:t>Implicit Value Sets</w:t>
      </w:r>
    </w:p>
    <w:p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w:t>
      </w:r>
      <w:proofErr w:type="gramStart"/>
      <w:r>
        <w:rPr>
          <w:lang w:val="en-US"/>
        </w:rPr>
        <w:t>sets</w:t>
      </w:r>
      <w:proofErr w:type="gramEnd"/>
      <w:r>
        <w:rPr>
          <w:lang w:val="en-US"/>
        </w:rPr>
        <w:t xml:space="preserve"> of implicit value sets: By Multi-Axial Hierarchy Entry. </w:t>
      </w:r>
    </w:p>
    <w:p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roofErr w:type="gramStart"/>
      <w:r>
        <w:rPr>
          <w:i/>
          <w:iCs/>
          <w:lang w:val="en-US"/>
        </w:rPr>
        <w:t>todo</w:t>
      </w:r>
      <w:proofErr w:type="gramEnd"/>
      <w:r>
        <w:rPr>
          <w:i/>
          <w:iCs/>
          <w:lang w:val="en-US"/>
        </w:rPr>
        <w:t>: can LOINC actually host a service that returns these?</w:t>
      </w:r>
      <w:r>
        <w:rPr>
          <w:lang w:val="en-US"/>
        </w:rPr>
        <w:t xml:space="preserve"> </w:t>
      </w:r>
    </w:p>
    <w:p w:rsidR="00C51368" w:rsidRDefault="00E43BD9">
      <w:pPr>
        <w:pStyle w:val="NormalWeb"/>
        <w:divId w:val="750202381"/>
        <w:rPr>
          <w:lang w:val="en-US"/>
        </w:rPr>
      </w:pPr>
      <w:r>
        <w:rPr>
          <w:lang w:val="en-US"/>
        </w:rPr>
        <w:t xml:space="preserve">The value set identifier http://loinc.org/vs is a value set that contains all LOINC codes. </w:t>
      </w:r>
    </w:p>
    <w:p w:rsidR="00C51368" w:rsidRDefault="00E43BD9">
      <w:pPr>
        <w:pStyle w:val="Heading4"/>
        <w:divId w:val="750202381"/>
        <w:rPr>
          <w:rFonts w:eastAsia="Times New Roman"/>
          <w:lang w:val="en-US"/>
        </w:rPr>
      </w:pPr>
      <w:bookmarkStart w:id="169" w:name="alist"/>
      <w:bookmarkEnd w:id="169"/>
      <w:r>
        <w:rPr>
          <w:rFonts w:eastAsia="Times New Roman"/>
          <w:lang w:val="en-US"/>
        </w:rPr>
        <w:t>LOINC Answer List</w:t>
      </w:r>
    </w:p>
    <w:p w:rsidR="00C51368" w:rsidRDefault="00E43BD9">
      <w:pPr>
        <w:pStyle w:val="NormalWeb"/>
        <w:divId w:val="750202381"/>
        <w:rPr>
          <w:lang w:val="en-US"/>
        </w:rPr>
      </w:pPr>
      <w:r>
        <w:rPr>
          <w:lang w:val="en-US"/>
        </w:rPr>
        <w:t>LOINC defines a set of Answer lists, each of which contains a set of LOINC codes. LOINC answer lists are value sets. The value set identifier "http://loinc.org/vs</w:t>
      </w:r>
      <w:proofErr w:type="gramStart"/>
      <w:r>
        <w:rPr>
          <w:lang w:val="en-US"/>
        </w:rPr>
        <w:t>/[</w:t>
      </w:r>
      <w:proofErr w:type="gramEnd"/>
      <w:r>
        <w:rPr>
          <w:lang w:val="en-US"/>
        </w:rPr>
        <w:t xml:space="preserve">id]" identifies a value set that contains a set of LOINC codes. For instance, the value set identifier http://loinc.org/vs/LL715-4 has the following definition for LOINC 2.52: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lastRenderedPageBreak/>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in this answer list]</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value="http://loinc.org/vs/LL715-4"/&gt;</w:t>
      </w:r>
    </w:p>
    <w:p w:rsidR="00C51368" w:rsidRDefault="00E43BD9">
      <w:pPr>
        <w:pStyle w:val="HTMLPreformatted"/>
        <w:divId w:val="750202381"/>
        <w:rPr>
          <w:lang w:val="en-US"/>
        </w:rPr>
      </w:pPr>
      <w:r>
        <w:rPr>
          <w:lang w:val="en-US"/>
        </w:rPr>
        <w:t xml:space="preserve">  &lt;version value="2.52"/&gt;</w:t>
      </w:r>
    </w:p>
    <w:p w:rsidR="00C51368" w:rsidRDefault="00E43BD9">
      <w:pPr>
        <w:pStyle w:val="HTMLPreformatted"/>
        <w:divId w:val="750202381"/>
        <w:rPr>
          <w:lang w:val="en-US"/>
        </w:rPr>
      </w:pPr>
      <w:r>
        <w:rPr>
          <w:lang w:val="en-US"/>
        </w:rPr>
        <w:t xml:space="preserve">  &lt;name value="Platelet morph"/&gt;</w:t>
      </w:r>
    </w:p>
    <w:p w:rsidR="00C51368" w:rsidRDefault="00E43BD9">
      <w:pPr>
        <w:pStyle w:val="HTMLPreformatted"/>
        <w:divId w:val="750202381"/>
        <w:rPr>
          <w:lang w:val="en-US"/>
        </w:rPr>
      </w:pPr>
      <w:r>
        <w:rPr>
          <w:lang w:val="en-US"/>
        </w:rPr>
        <w:t xml:space="preserve">  &lt;description value="LOINC Answer List for Platelet morph"/&gt;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value="LA11168-4"/&gt;</w:t>
      </w:r>
    </w:p>
    <w:p w:rsidR="00C51368" w:rsidRDefault="00E43BD9">
      <w:pPr>
        <w:pStyle w:val="HTMLPreformatted"/>
        <w:divId w:val="750202381"/>
        <w:rPr>
          <w:lang w:val="en-US"/>
        </w:rPr>
      </w:pPr>
      <w:r>
        <w:rPr>
          <w:lang w:val="en-US"/>
        </w:rPr>
        <w:t xml:space="preserve">        &lt;display value="Platelet clump"/&gt;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value="LA11167-6"/&gt;</w:t>
      </w:r>
    </w:p>
    <w:p w:rsidR="00C51368" w:rsidRDefault="00E43BD9">
      <w:pPr>
        <w:pStyle w:val="HTMLPreformatted"/>
        <w:divId w:val="750202381"/>
        <w:rPr>
          <w:lang w:val="en-US"/>
        </w:rPr>
      </w:pPr>
      <w:r>
        <w:rPr>
          <w:lang w:val="en-US"/>
        </w:rPr>
        <w:t xml:space="preserve">        &lt;display value="Platelet large fragments"/&gt;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value="LA11166-8"/&gt;</w:t>
      </w:r>
    </w:p>
    <w:p w:rsidR="00C51368" w:rsidRDefault="00E43BD9">
      <w:pPr>
        <w:pStyle w:val="HTMLPreformatted"/>
        <w:divId w:val="750202381"/>
        <w:rPr>
          <w:lang w:val="en-US"/>
        </w:rPr>
      </w:pPr>
      <w:r>
        <w:rPr>
          <w:lang w:val="en-US"/>
        </w:rPr>
        <w:t xml:space="preserve">        &lt;display value="Platelet satellitism"/&gt;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value="LA11169-2"/&gt;</w:t>
      </w:r>
    </w:p>
    <w:p w:rsidR="00C51368" w:rsidRDefault="00E43BD9">
      <w:pPr>
        <w:pStyle w:val="HTMLPreformatted"/>
        <w:divId w:val="750202381"/>
        <w:rPr>
          <w:lang w:val="en-US"/>
        </w:rPr>
      </w:pPr>
      <w:r>
        <w:rPr>
          <w:lang w:val="en-US"/>
        </w:rPr>
        <w:t xml:space="preserve">        &lt;display value="Platelets.agranular"/&gt;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value="LA11170-0"/&gt;</w:t>
      </w:r>
    </w:p>
    <w:p w:rsidR="00C51368" w:rsidRDefault="00E43BD9">
      <w:pPr>
        <w:pStyle w:val="HTMLPreformatted"/>
        <w:divId w:val="750202381"/>
        <w:rPr>
          <w:lang w:val="en-US"/>
        </w:rPr>
      </w:pPr>
      <w:r>
        <w:rPr>
          <w:lang w:val="en-US"/>
        </w:rPr>
        <w:t xml:space="preserve">        &lt;display value="Platelets.giant"/&gt;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value="LA11172-6"/&gt;</w:t>
      </w:r>
    </w:p>
    <w:p w:rsidR="00C51368" w:rsidRDefault="00E43BD9">
      <w:pPr>
        <w:pStyle w:val="HTMLPreformatted"/>
        <w:divId w:val="750202381"/>
        <w:rPr>
          <w:lang w:val="en-US"/>
        </w:rPr>
      </w:pPr>
      <w:r>
        <w:rPr>
          <w:lang w:val="en-US"/>
        </w:rPr>
        <w:t xml:space="preserve">        &lt;display value="Platelets.large"/&gt;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value="LA11171-8"/&gt;</w:t>
      </w:r>
    </w:p>
    <w:p w:rsidR="00C51368" w:rsidRDefault="00E43BD9">
      <w:pPr>
        <w:pStyle w:val="HTMLPreformatted"/>
        <w:divId w:val="750202381"/>
        <w:rPr>
          <w:lang w:val="en-US"/>
        </w:rPr>
      </w:pPr>
      <w:r>
        <w:rPr>
          <w:lang w:val="en-US"/>
        </w:rPr>
        <w:t xml:space="preserve">        &lt;display value="Platelets.small"/&gt;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NormalWeb"/>
        <w:divId w:val="750202381"/>
        <w:rPr>
          <w:lang w:val="en-US"/>
        </w:rPr>
      </w:pPr>
      <w:r>
        <w:rPr>
          <w:lang w:val="en-US"/>
        </w:rPr>
        <w:t xml:space="preserve">Here is an example of a LOINC Answer list used in a Questionnaire question: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&lt;question&gt;</w:t>
      </w:r>
    </w:p>
    <w:p w:rsidR="00C51368" w:rsidRDefault="00E43BD9">
      <w:pPr>
        <w:pStyle w:val="HTMLPreformatted"/>
        <w:divId w:val="750202381"/>
        <w:rPr>
          <w:lang w:val="en-US"/>
        </w:rPr>
      </w:pPr>
      <w:r>
        <w:rPr>
          <w:lang w:val="en-US"/>
        </w:rPr>
        <w:lastRenderedPageBreak/>
        <w:t xml:space="preserve">  &lt;concept&gt;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value="11125-2"/&gt;</w:t>
      </w:r>
    </w:p>
    <w:p w:rsidR="00C51368" w:rsidRDefault="00E43BD9">
      <w:pPr>
        <w:pStyle w:val="HTMLPreformatted"/>
        <w:divId w:val="750202381"/>
        <w:rPr>
          <w:lang w:val="en-US"/>
        </w:rPr>
      </w:pPr>
      <w:r>
        <w:rPr>
          <w:lang w:val="en-US"/>
        </w:rPr>
        <w:t xml:space="preserve">    &lt;display value="Plat morph Bld"/&gt;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&lt;type value="choice"/&gt;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 xml:space="preserve">    &lt;reference value="http://loinc.org/vs/LL715-4"/&gt;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&lt;/question&gt;</w:t>
      </w:r>
    </w:p>
    <w:p w:rsidR="00C51368" w:rsidRDefault="00E43BD9">
      <w:pPr>
        <w:pStyle w:val="Heading4"/>
        <w:divId w:val="750202381"/>
        <w:rPr>
          <w:rFonts w:eastAsia="Times New Roman"/>
          <w:lang w:val="en-US"/>
        </w:rPr>
      </w:pPr>
      <w:r>
        <w:rPr>
          <w:rFonts w:eastAsia="Times New Roman"/>
          <w:lang w:val="en-US"/>
        </w:rPr>
        <w:t>Multi-Axial Hierarchy Entry</w:t>
      </w:r>
    </w:p>
    <w:p w:rsidR="00C51368" w:rsidRDefault="00E43BD9">
      <w:pPr>
        <w:pStyle w:val="NormalWeb"/>
        <w:divId w:val="750202381"/>
        <w:rPr>
          <w:lang w:val="en-US"/>
        </w:rPr>
      </w:pPr>
      <w:r>
        <w:rPr>
          <w:lang w:val="en-US"/>
        </w:rPr>
        <w:t>A value set with an identifier of "http://loinc.org/vs</w:t>
      </w:r>
      <w:proofErr w:type="gramStart"/>
      <w:r>
        <w:rPr>
          <w:lang w:val="en-US"/>
        </w:rPr>
        <w:t>/[</w:t>
      </w:r>
      <w:proofErr w:type="gramEnd"/>
      <w:r>
        <w:rPr>
          <w:lang w:val="en-US"/>
        </w:rPr>
        <w:t xml:space="preserve">partcode]" must conform to this template, where [partcode] is a part code from the multi-axial hierarchy: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subsumed by the identified </w:t>
      </w:r>
    </w:p>
    <w:p w:rsidR="00C51368" w:rsidRDefault="00E43BD9">
      <w:pPr>
        <w:pStyle w:val="HTMLPreformatted"/>
        <w:divId w:val="750202381"/>
        <w:rPr>
          <w:lang w:val="en-US"/>
        </w:rPr>
      </w:pPr>
      <w:r>
        <w:rPr>
          <w:lang w:val="en-US"/>
        </w:rPr>
        <w:t xml:space="preserve">      Multi-Axial Heirarchy Part Code]</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value="http://loinc.org/vs/[partcode]"/&gt;</w:t>
      </w:r>
    </w:p>
    <w:p w:rsidR="00C51368" w:rsidRDefault="00E43BD9">
      <w:pPr>
        <w:pStyle w:val="HTMLPreformatted"/>
        <w:divId w:val="750202381"/>
        <w:rPr>
          <w:lang w:val="en-US"/>
        </w:rPr>
      </w:pPr>
      <w:r>
        <w:rPr>
          <w:lang w:val="en-US"/>
        </w:rPr>
        <w:t xml:space="preserve">  &lt;version value="[optional - but strongly recommended - LOINC version]"/&gt;</w:t>
      </w:r>
    </w:p>
    <w:p w:rsidR="00C51368" w:rsidRDefault="00E43BD9">
      <w:pPr>
        <w:pStyle w:val="HTMLPreformatted"/>
        <w:divId w:val="750202381"/>
        <w:rPr>
          <w:lang w:val="en-US"/>
        </w:rPr>
      </w:pPr>
      <w:r>
        <w:rPr>
          <w:lang w:val="en-US"/>
        </w:rPr>
        <w:t xml:space="preserve">  &lt;name value="LOINC Value Set from Multi-Axial Heirarchy code [partcode]"/&gt;</w:t>
      </w:r>
    </w:p>
    <w:p w:rsidR="00C51368" w:rsidRDefault="00E43BD9">
      <w:pPr>
        <w:pStyle w:val="HTMLPreformatted"/>
        <w:divId w:val="750202381"/>
        <w:rPr>
          <w:lang w:val="en-US"/>
        </w:rPr>
      </w:pPr>
      <w:r>
        <w:rPr>
          <w:lang w:val="en-US"/>
        </w:rPr>
        <w:t xml:space="preserve">  &lt;description value="All LOINC codes for [partcode or name]"/&gt;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&lt;property value="ancestor"/&gt;</w:t>
      </w:r>
    </w:p>
    <w:p w:rsidR="00C51368" w:rsidRDefault="00E43BD9">
      <w:pPr>
        <w:pStyle w:val="HTMLPreformatted"/>
        <w:divId w:val="750202381"/>
        <w:rPr>
          <w:lang w:val="en-US"/>
        </w:rPr>
      </w:pPr>
      <w:r>
        <w:rPr>
          <w:lang w:val="en-US"/>
        </w:rPr>
        <w:t xml:space="preserve">        &lt;op value="="/&gt;</w:t>
      </w:r>
    </w:p>
    <w:p w:rsidR="00C51368" w:rsidRDefault="00E43BD9">
      <w:pPr>
        <w:pStyle w:val="HTMLPreformatted"/>
        <w:divId w:val="750202381"/>
        <w:rPr>
          <w:lang w:val="en-US"/>
        </w:rPr>
      </w:pPr>
      <w:r>
        <w:rPr>
          <w:lang w:val="en-US"/>
        </w:rPr>
        <w:t xml:space="preserve">        &lt;value value="[partcode]"/&gt;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Heading1"/>
        <w:rPr>
          <w:rFonts w:eastAsia="Times New Roman"/>
          <w:noProof/>
          <w:lang w:val="en-US"/>
        </w:rPr>
      </w:pPr>
      <w:r>
        <w:rPr>
          <w:rFonts w:eastAsia="Times New Roman"/>
          <w:noProof/>
          <w:lang w:val="en-US"/>
        </w:rPr>
        <w:t>managing.html</w:t>
      </w:r>
    </w:p>
    <w:p w:rsidR="00C51368" w:rsidRDefault="00E43BD9">
      <w:pPr>
        <w:pStyle w:val="Heading2"/>
        <w:divId w:val="1761679394"/>
        <w:rPr>
          <w:rFonts w:eastAsia="Times New Roman"/>
          <w:lang w:val="en-US"/>
        </w:rPr>
      </w:pPr>
      <w:bookmarkStart w:id="170"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616793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72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730" w:anchor="status" w:history="1">
              <w:r w:rsidR="00E43BD9">
                <w:rPr>
                  <w:rStyle w:val="Hyperlink"/>
                  <w:rFonts w:eastAsia="Times New Roman"/>
                </w:rPr>
                <w:t>Ballot Status</w:t>
              </w:r>
            </w:hyperlink>
            <w:r w:rsidR="00E43BD9">
              <w:rPr>
                <w:rFonts w:eastAsia="Times New Roman"/>
              </w:rPr>
              <w:t xml:space="preserve">: </w:t>
            </w:r>
            <w:hyperlink r:id="rId1731" w:anchor="pubs" w:history="1">
              <w:r w:rsidR="00E43BD9">
                <w:rPr>
                  <w:rStyle w:val="Hyperlink"/>
                  <w:rFonts w:eastAsia="Times New Roman"/>
                </w:rPr>
                <w:t>DSTU 2</w:t>
              </w:r>
            </w:hyperlink>
          </w:p>
        </w:tc>
      </w:tr>
    </w:tbl>
    <w:p w:rsidR="00C51368" w:rsidRDefault="00E43BD9">
      <w:pPr>
        <w:pStyle w:val="NormalWeb"/>
        <w:divId w:val="1761679394"/>
        <w:rPr>
          <w:lang w:val="en-US"/>
        </w:rPr>
      </w:pPr>
      <w:r>
        <w:rPr>
          <w:lang w:val="en-US"/>
        </w:rPr>
        <w:lastRenderedPageBreak/>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732" w:history="1">
        <w:r>
          <w:rPr>
            <w:rStyle w:val="Hyperlink"/>
            <w:lang w:val="en-US"/>
          </w:rPr>
          <w:t>bundle</w:t>
        </w:r>
      </w:hyperlink>
      <w:r>
        <w:rPr>
          <w:lang w:val="en-US"/>
        </w:rPr>
        <w:t xml:space="preserve"> (e.g. for </w:t>
      </w:r>
      <w:hyperlink r:id="rId1733" w:history="1">
        <w:r>
          <w:rPr>
            <w:rStyle w:val="Hyperlink"/>
            <w:lang w:val="en-US"/>
          </w:rPr>
          <w:t>messages</w:t>
        </w:r>
      </w:hyperlink>
      <w:r>
        <w:rPr>
          <w:lang w:val="en-US"/>
        </w:rPr>
        <w:t xml:space="preserve"> or </w:t>
      </w:r>
      <w:hyperlink r:id="rId1734" w:history="1">
        <w:r>
          <w:rPr>
            <w:rStyle w:val="Hyperlink"/>
            <w:lang w:val="en-US"/>
          </w:rPr>
          <w:t>documents</w:t>
        </w:r>
      </w:hyperlink>
      <w:r>
        <w:rPr>
          <w:lang w:val="en-US"/>
        </w:rPr>
        <w:t xml:space="preserve">, or </w:t>
      </w:r>
      <w:hyperlink r:id="rId1735"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identity of the resource. Note that there are often multiple resource instances that describe the same concept across multiple systems, e.g. each application keeps its own copy of the patient information in a </w:t>
      </w:r>
      <w:hyperlink r:id="rId1736" w:history="1">
        <w:r>
          <w:rPr>
            <w:rStyle w:val="Hyperlink"/>
            <w:lang w:val="en-US"/>
          </w:rPr>
          <w:t>Patient</w:t>
        </w:r>
      </w:hyperlink>
      <w:r>
        <w:rPr>
          <w:lang w:val="en-US"/>
        </w:rPr>
        <w:t xml:space="preserve"> resource. This can even exist within a single system, such as in the case of </w:t>
      </w:r>
      <w:hyperlink r:id="rId1737" w:anchor="links" w:history="1">
        <w:r>
          <w:rPr>
            <w:rStyle w:val="Hyperlink"/>
            <w:lang w:val="en-US"/>
          </w:rPr>
          <w:t>patient duplicates</w:t>
        </w:r>
      </w:hyperlink>
      <w:r>
        <w:rPr>
          <w:lang w:val="en-US"/>
        </w:rPr>
        <w:t xml:space="preserve">). </w:t>
      </w:r>
    </w:p>
    <w:p w:rsidR="00C51368" w:rsidRDefault="00E43BD9">
      <w:pPr>
        <w:pStyle w:val="Heading3"/>
        <w:divId w:val="1761679394"/>
        <w:rPr>
          <w:rFonts w:eastAsia="Times New Roman"/>
          <w:lang w:val="en-US"/>
        </w:rPr>
      </w:pPr>
      <w:bookmarkStart w:id="171" w:name="using"/>
      <w:bookmarkEnd w:id="171"/>
      <w:r>
        <w:rPr>
          <w:rFonts w:eastAsia="Times New Roman"/>
          <w:lang w:val="en-US"/>
        </w:rPr>
        <w:t>Using Resources</w:t>
      </w:r>
    </w:p>
    <w:p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38"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rsidR="00C51368" w:rsidRDefault="00E43BD9">
      <w:pPr>
        <w:pStyle w:val="NormalWeb"/>
        <w:divId w:val="1761679394"/>
        <w:rPr>
          <w:lang w:val="en-US"/>
        </w:rPr>
      </w:pPr>
      <w:r>
        <w:rPr>
          <w:lang w:val="en-US"/>
        </w:rPr>
        <w:t xml:space="preserve">These combinations are why either relative (logical) or absolute references are allowed, and why a logical id is always required, in order to enable seamless exchange amongst partially closed trading systems. </w:t>
      </w:r>
    </w:p>
    <w:p w:rsidR="00C51368" w:rsidRDefault="00E43BD9">
      <w:pPr>
        <w:pStyle w:val="Heading3"/>
        <w:divId w:val="1761679394"/>
        <w:rPr>
          <w:rFonts w:eastAsia="Times New Roman"/>
          <w:lang w:val="en-US"/>
        </w:rPr>
      </w:pPr>
      <w:bookmarkStart w:id="172" w:name="distributed"/>
      <w:bookmarkEnd w:id="172"/>
      <w:r>
        <w:rPr>
          <w:rFonts w:eastAsia="Times New Roman"/>
          <w:lang w:val="en-US"/>
        </w:rPr>
        <w:t>Copying Resources and Re-identification</w:t>
      </w:r>
    </w:p>
    <w:p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1739" w:anchor="bundle" w:history="1">
        <w:r>
          <w:rPr>
            <w:rStyle w:val="Hyperlink"/>
            <w:lang w:val="en-US"/>
          </w:rPr>
          <w:t>bundle</w:t>
        </w:r>
      </w:hyperlink>
      <w:r>
        <w:rPr>
          <w:lang w:val="en-US"/>
        </w:rPr>
        <w:t xml:space="preserve">), but other arrangements are possible. In such cases, there is no need for re-identification. </w:t>
      </w:r>
    </w:p>
    <w:p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rsidR="00C51368" w:rsidRDefault="00E43BD9">
      <w:pPr>
        <w:pStyle w:val="NormalWeb"/>
        <w:divId w:val="1761679394"/>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rsidR="00C51368" w:rsidRDefault="00E43BD9">
      <w:pPr>
        <w:pStyle w:val="NormalWeb"/>
        <w:divId w:val="429741265"/>
        <w:rPr>
          <w:lang w:val="en-US"/>
        </w:rPr>
      </w:pPr>
      <w:r>
        <w:rPr>
          <w:lang w:val="en-US"/>
        </w:rPr>
        <w:t xml:space="preserve">Feedback is welcome </w:t>
      </w:r>
      <w:hyperlink r:id="rId1740" w:history="1">
        <w:r>
          <w:rPr>
            <w:rStyle w:val="Hyperlink"/>
            <w:lang w:val="en-US"/>
          </w:rPr>
          <w:t>here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messaging.html</w:t>
      </w:r>
    </w:p>
    <w:p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7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742" w:anchor="status" w:history="1">
              <w:r w:rsidR="00E43BD9">
                <w:rPr>
                  <w:rStyle w:val="Hyperlink"/>
                  <w:rFonts w:eastAsia="Times New Roman"/>
                </w:rPr>
                <w:t>Ballot Status</w:t>
              </w:r>
            </w:hyperlink>
            <w:r w:rsidR="00E43BD9">
              <w:rPr>
                <w:rFonts w:eastAsia="Times New Roman"/>
              </w:rPr>
              <w:t xml:space="preserve">: </w:t>
            </w:r>
            <w:hyperlink r:id="rId1743" w:anchor="pubs" w:history="1">
              <w:r w:rsidR="00E43BD9">
                <w:rPr>
                  <w:rStyle w:val="Hyperlink"/>
                  <w:rFonts w:eastAsia="Times New Roman"/>
                </w:rPr>
                <w:t>DSTU 2</w:t>
              </w:r>
            </w:hyperlink>
          </w:p>
        </w:tc>
      </w:tr>
    </w:tbl>
    <w:p w:rsidR="00C51368" w:rsidRDefault="00E43BD9">
      <w:pPr>
        <w:pStyle w:val="NormalWeb"/>
        <w:divId w:val="1969581548"/>
        <w:rPr>
          <w:lang w:val="en-US"/>
        </w:rPr>
      </w:pPr>
      <w:r>
        <w:rPr>
          <w:lang w:val="en-US"/>
        </w:rPr>
        <w:t xml:space="preserve">FHIR Resources can be used in a traditional messaging context, much like HL7 v2 (see </w:t>
      </w:r>
      <w:hyperlink r:id="rId1744" w:history="1">
        <w:r>
          <w:rPr>
            <w:rStyle w:val="Hyperlink"/>
            <w:lang w:val="en-US"/>
          </w:rPr>
          <w:t>detailed comparison</w:t>
        </w:r>
      </w:hyperlink>
      <w:r>
        <w:rPr>
          <w:lang w:val="en-US"/>
        </w:rPr>
        <w:t xml:space="preserve">). Applications asserting conformance to this framework claim to be conformant to "FHIR messaging" (see </w:t>
      </w:r>
      <w:hyperlink r:id="rId1745" w:history="1">
        <w:r>
          <w:rPr>
            <w:rStyle w:val="Hyperlink"/>
            <w:lang w:val="en-US"/>
          </w:rPr>
          <w:t>Conformance</w:t>
        </w:r>
      </w:hyperlink>
      <w:r>
        <w:rPr>
          <w:lang w:val="en-US"/>
        </w:rPr>
        <w:t xml:space="preserve">). </w:t>
      </w:r>
    </w:p>
    <w:p w:rsidR="00C51368" w:rsidRDefault="00E43BD9">
      <w:pPr>
        <w:pStyle w:val="NormalWeb"/>
        <w:divId w:val="1969581548"/>
        <w:rPr>
          <w:lang w:val="en-US"/>
        </w:rPr>
      </w:pPr>
      <w:r>
        <w:rPr>
          <w:lang w:val="en-US"/>
        </w:rPr>
        <w:lastRenderedPageBreak/>
        <w:t xml:space="preserve">In FHIR messaging, a "request message" is sent from a source application to a destination application when an event happens. Events mostly correspond to things that happen in the real world. The request message consists of a </w:t>
      </w:r>
      <w:hyperlink r:id="rId1746" w:history="1">
        <w:r>
          <w:rPr>
            <w:rStyle w:val="Hyperlink"/>
            <w:lang w:val="en-US"/>
          </w:rPr>
          <w:t>Bundle</w:t>
        </w:r>
      </w:hyperlink>
      <w:r>
        <w:rPr>
          <w:lang w:val="en-US"/>
        </w:rPr>
        <w:t xml:space="preserve"> identified by the </w:t>
      </w:r>
      <w:hyperlink r:id="rId1747" w:anchor="Bundle.type" w:history="1">
        <w:r>
          <w:rPr>
            <w:rStyle w:val="Hyperlink"/>
            <w:lang w:val="en-US"/>
          </w:rPr>
          <w:t>type</w:t>
        </w:r>
      </w:hyperlink>
      <w:r>
        <w:rPr>
          <w:lang w:val="en-US"/>
        </w:rPr>
        <w:t xml:space="preserve"> "message", with the first resource in the bundle being a </w:t>
      </w:r>
      <w:hyperlink r:id="rId1748"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rsidR="00C51368" w:rsidRDefault="00E43BD9">
      <w:pPr>
        <w:pStyle w:val="NormalWeb"/>
        <w:divId w:val="1969581548"/>
        <w:rPr>
          <w:lang w:val="en-US"/>
        </w:rPr>
      </w:pPr>
      <w:r>
        <w:rPr>
          <w:lang w:val="en-US"/>
        </w:rPr>
        <w:t xml:space="preserve">The events supported in FHIR, along with the resources that are included in them, are defined below. </w:t>
      </w:r>
    </w:p>
    <w:p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49" w:history="1">
        <w:r>
          <w:rPr>
            <w:rStyle w:val="Hyperlink"/>
            <w:lang w:val="en-US"/>
          </w:rPr>
          <w:t>bundle</w:t>
        </w:r>
      </w:hyperlink>
      <w:r>
        <w:rPr>
          <w:lang w:val="en-US"/>
        </w:rPr>
        <w:t xml:space="preserve"> of resources identified by the </w:t>
      </w:r>
      <w:hyperlink r:id="rId1750" w:anchor="Bundle.type" w:history="1">
        <w:r>
          <w:rPr>
            <w:rStyle w:val="Hyperlink"/>
            <w:lang w:val="en-US"/>
          </w:rPr>
          <w:t>type</w:t>
        </w:r>
      </w:hyperlink>
      <w:r>
        <w:rPr>
          <w:lang w:val="en-US"/>
        </w:rPr>
        <w:t xml:space="preserve"> "message", with the first resource in each bundle being a </w:t>
      </w:r>
      <w:hyperlink r:id="rId1751"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rsidR="00C51368" w:rsidRDefault="00E43BD9">
      <w:pPr>
        <w:pStyle w:val="Heading2"/>
        <w:divId w:val="1969581548"/>
        <w:rPr>
          <w:rFonts w:eastAsia="Times New Roman"/>
          <w:lang w:val="en-US"/>
        </w:rPr>
      </w:pPr>
      <w:bookmarkStart w:id="173" w:name="basic"/>
      <w:bookmarkEnd w:id="173"/>
      <w:r>
        <w:rPr>
          <w:rFonts w:eastAsia="Times New Roman"/>
          <w:lang w:val="en-US"/>
        </w:rPr>
        <w:t>Basic Messaging Assumptions</w:t>
      </w:r>
    </w:p>
    <w:p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rsidR="00C51368" w:rsidRDefault="00E43BD9">
      <w:pPr>
        <w:pStyle w:val="NormalWeb"/>
        <w:divId w:val="1969581548"/>
        <w:rPr>
          <w:lang w:val="en-US"/>
        </w:rPr>
      </w:pPr>
      <w:r>
        <w:rPr>
          <w:lang w:val="en-US"/>
        </w:rPr>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rsidR="00C51368" w:rsidRDefault="00E43BD9">
      <w:pPr>
        <w:pStyle w:val="NormalWeb"/>
        <w:divId w:val="1969581548"/>
        <w:rPr>
          <w:lang w:val="en-US"/>
        </w:rPr>
      </w:pPr>
      <w:r>
        <w:rPr>
          <w:lang w:val="en-US"/>
        </w:rPr>
        <w:t xml:space="preserve">A key aspect of a message is the impact of its content: </w:t>
      </w:r>
    </w:p>
    <w:p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rsidR="00C51368" w:rsidRDefault="00E43BD9">
      <w:pPr>
        <w:pStyle w:val="Heading3"/>
        <w:divId w:val="1969581548"/>
        <w:rPr>
          <w:rFonts w:eastAsia="Times New Roman"/>
          <w:lang w:val="en-US"/>
        </w:rPr>
      </w:pPr>
      <w:bookmarkStart w:id="174" w:name="synchronous"/>
      <w:bookmarkEnd w:id="48"/>
      <w:r>
        <w:rPr>
          <w:rFonts w:eastAsia="Times New Roman"/>
          <w:lang w:val="en-US"/>
        </w:rPr>
        <w:lastRenderedPageBreak/>
        <w:t>Message Exchange Patterns</w:t>
      </w:r>
    </w:p>
    <w:p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w:t>
      </w:r>
      <w:proofErr w:type="gramStart"/>
      <w:r>
        <w:rPr>
          <w:lang w:val="en-US"/>
        </w:rPr>
        <w:t>be</w:t>
      </w:r>
      <w:proofErr w:type="gramEnd"/>
      <w:r>
        <w:rPr>
          <w:lang w:val="en-US"/>
        </w:rPr>
        <w:t xml:space="preserve"> returned for messages of consequence, and SHOULD not be returned for notifications. </w:t>
      </w:r>
    </w:p>
    <w:p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w:t>
      </w:r>
      <w:proofErr w:type="gramStart"/>
      <w:r>
        <w:rPr>
          <w:lang w:val="en-US"/>
        </w:rPr>
        <w:t xml:space="preserve">The </w:t>
      </w:r>
      <w:hyperlink w:anchor="process" w:history="1">
        <w:r>
          <w:rPr>
            <w:rStyle w:val="Hyperlink"/>
            <w:lang w:val="en-US"/>
          </w:rPr>
          <w:t>$process-message</w:t>
        </w:r>
      </w:hyperlink>
      <w:r>
        <w:rPr>
          <w:lang w:val="en-US"/>
        </w:rPr>
        <w:t xml:space="preserve"> </w:t>
      </w:r>
      <w:hyperlink r:id="rId1752" w:history="1">
        <w:r>
          <w:rPr>
            <w:rStyle w:val="Hyperlink"/>
            <w:lang w:val="en-US"/>
          </w:rPr>
          <w:t>operation</w:t>
        </w:r>
      </w:hyperlink>
      <w:r>
        <w:rPr>
          <w:lang w:val="en-US"/>
        </w:rPr>
        <w:t xml:space="preserve"> described below works in this fashion.</w:t>
      </w:r>
      <w:proofErr w:type="gramEnd"/>
      <w:r>
        <w:rPr>
          <w:lang w:val="en-US"/>
        </w:rPr>
        <w:t xml:space="preserve"> </w:t>
      </w:r>
    </w:p>
    <w:p w:rsidR="00C51368" w:rsidRDefault="00E43BD9">
      <w:pPr>
        <w:pStyle w:val="NormalWeb"/>
        <w:divId w:val="1969581548"/>
        <w:rPr>
          <w:lang w:val="en-US"/>
        </w:rPr>
      </w:pPr>
      <w:r>
        <w:rPr>
          <w:lang w:val="en-US"/>
        </w:rPr>
        <w:t xml:space="preserve">However synchronous message exchange does not cater for multiple response messages, which may arise when processing queries, and also imposes through-put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rsidR="00C51368" w:rsidRDefault="00E43BD9">
      <w:pPr>
        <w:pStyle w:val="Heading3"/>
        <w:divId w:val="1969581548"/>
        <w:rPr>
          <w:rFonts w:eastAsia="Times New Roman"/>
          <w:lang w:val="en-US"/>
        </w:rPr>
      </w:pPr>
      <w:r>
        <w:rPr>
          <w:rFonts w:eastAsia="Times New Roman"/>
          <w:lang w:val="en-US"/>
        </w:rPr>
        <w:t>MessageHeader Identifiers</w:t>
      </w:r>
    </w:p>
    <w:p w:rsidR="00C51368" w:rsidRDefault="00E43BD9">
      <w:pPr>
        <w:pStyle w:val="NormalWeb"/>
        <w:divId w:val="1969581548"/>
        <w:rPr>
          <w:lang w:val="en-US"/>
        </w:rPr>
      </w:pPr>
      <w:r>
        <w:rPr>
          <w:lang w:val="en-US"/>
        </w:rPr>
        <w:t xml:space="preserve">An incoming message contains two identifiers: the Bundle.id and the </w:t>
      </w:r>
      <w:hyperlink r:id="rId1753" w:history="1">
        <w:r>
          <w:rPr>
            <w:rStyle w:val="Hyperlink"/>
            <w:lang w:val="en-US"/>
          </w:rPr>
          <w:t>MessageHeader</w:t>
        </w:r>
      </w:hyperlink>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rsidR="00C51368" w:rsidRDefault="00E43BD9">
      <w:pPr>
        <w:pStyle w:val="Heading3"/>
        <w:divId w:val="1969581548"/>
        <w:rPr>
          <w:rFonts w:eastAsia="Times New Roman"/>
          <w:lang w:val="en-US"/>
        </w:rPr>
      </w:pPr>
      <w:bookmarkStart w:id="175" w:name="reliable"/>
      <w:bookmarkEnd w:id="175"/>
      <w:r>
        <w:rPr>
          <w:rFonts w:eastAsia="Times New Roman"/>
          <w:lang w:val="en-US"/>
        </w:rPr>
        <w:t>Absence of Reliable Messaging</w:t>
      </w:r>
    </w:p>
    <w:p w:rsidR="00C51368" w:rsidRDefault="00E43BD9">
      <w:pPr>
        <w:pStyle w:val="NormalWeb"/>
        <w:divId w:val="1969581548"/>
        <w:rPr>
          <w:lang w:val="en-US"/>
        </w:rPr>
      </w:pPr>
      <w:r>
        <w:rPr>
          <w:lang w:val="en-US"/>
        </w:rPr>
        <w:t xml:space="preserve">Some of the message delivery mechanisms mentioned above </w:t>
      </w:r>
      <w:proofErr w:type="gramStart"/>
      <w:r>
        <w:rPr>
          <w:lang w:val="en-US"/>
        </w:rPr>
        <w:t>are</w:t>
      </w:r>
      <w:proofErr w:type="gramEnd"/>
      <w:r>
        <w:rPr>
          <w:lang w:val="en-US"/>
        </w:rPr>
        <w:t xml:space="preserv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8095"/>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lastRenderedPageBreak/>
              <w:t>Consequence</w:t>
            </w:r>
          </w:p>
        </w:tc>
        <w:tc>
          <w:tcPr>
            <w:tcW w:w="0" w:type="auto"/>
            <w:vAlign w:val="center"/>
            <w:hideMark/>
          </w:tcPr>
          <w:p w:rsidR="00C51368" w:rsidRDefault="00E43BD9">
            <w:pPr>
              <w:rPr>
                <w:rFonts w:eastAsia="Times New Roman"/>
              </w:rPr>
            </w:pPr>
            <w:r>
              <w:rPr>
                <w:rFonts w:eastAsia="Times New Roman"/>
              </w:rPr>
              <w:t>Resend the same message (with the same MessageHeader.id) with the same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Currency</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Notification</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bl>
    <w:p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0"/>
        <w:gridCol w:w="5620"/>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rsidR="00C51368" w:rsidRDefault="00E43BD9">
            <w:pPr>
              <w:rPr>
                <w:rFonts w:eastAsia="Times New Roman"/>
              </w:rPr>
            </w:pPr>
            <w:r>
              <w:rPr>
                <w:rFonts w:eastAsia="Times New Roman"/>
              </w:rPr>
              <w:t>This is the normal case, and the message should be processed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envelope and message already received</w:t>
            </w:r>
          </w:p>
        </w:tc>
        <w:tc>
          <w:tcPr>
            <w:tcW w:w="0" w:type="auto"/>
            <w:vAlign w:val="center"/>
            <w:hideMark/>
          </w:tcPr>
          <w:p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rsidR="00C51368" w:rsidRDefault="00E43BD9">
            <w:pPr>
              <w:rPr>
                <w:rFonts w:eastAsia="Times New Roman"/>
              </w:rPr>
            </w:pPr>
            <w:r>
              <w:rPr>
                <w:rFonts w:eastAsia="Times New Roman"/>
              </w:rPr>
              <w:t>This is an error - Bundle.id values should never be reused</w:t>
            </w:r>
          </w:p>
        </w:tc>
      </w:tr>
    </w:tbl>
    <w:p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54" w:history="1">
        <w:r>
          <w:rPr>
            <w:rStyle w:val="Hyperlink"/>
            <w:lang w:val="en-US"/>
          </w:rPr>
          <w:t>conformance statement</w:t>
        </w:r>
      </w:hyperlink>
      <w:r>
        <w:rPr>
          <w:lang w:val="en-US"/>
        </w:rPr>
        <w:t xml:space="preserve">. </w:t>
      </w:r>
    </w:p>
    <w:p w:rsidR="00C51368" w:rsidRDefault="00E43BD9">
      <w:pPr>
        <w:pStyle w:val="Heading4"/>
        <w:divId w:val="1969581548"/>
        <w:rPr>
          <w:rFonts w:eastAsia="Times New Roman"/>
          <w:lang w:val="en-US"/>
        </w:rPr>
      </w:pPr>
      <w:r>
        <w:rPr>
          <w:rFonts w:eastAsia="Times New Roman"/>
          <w:lang w:val="en-US"/>
        </w:rPr>
        <w:t>Example: Consequence</w:t>
      </w:r>
    </w:p>
    <w:p w:rsidR="00C51368" w:rsidRDefault="00E43BD9">
      <w:pPr>
        <w:pStyle w:val="NormalWeb"/>
        <w:divId w:val="1969581548"/>
        <w:rPr>
          <w:lang w:val="en-US"/>
        </w:rPr>
      </w:pPr>
      <w:r>
        <w:rPr>
          <w:lang w:val="en-US"/>
        </w:rPr>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rsidR="00C51368" w:rsidRDefault="00E43BD9">
      <w:pPr>
        <w:pStyle w:val="NormalWeb"/>
        <w:divId w:val="1969581548"/>
        <w:rPr>
          <w:lang w:val="en-US"/>
        </w:rPr>
      </w:pPr>
      <w:r>
        <w:rPr>
          <w:lang w:val="en-US"/>
        </w:rPr>
        <w:lastRenderedPageBreak/>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rsidR="00C51368" w:rsidRDefault="00E43BD9">
      <w:pPr>
        <w:pStyle w:val="Heading4"/>
        <w:divId w:val="1969581548"/>
        <w:rPr>
          <w:rFonts w:eastAsia="Times New Roman"/>
          <w:lang w:val="en-US"/>
        </w:rPr>
      </w:pPr>
      <w:r>
        <w:rPr>
          <w:rFonts w:eastAsia="Times New Roman"/>
          <w:lang w:val="en-US"/>
        </w:rPr>
        <w:t>Example: Currency</w:t>
      </w:r>
    </w:p>
    <w:p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rsidR="00C51368" w:rsidRDefault="00E43BD9">
      <w:pPr>
        <w:pStyle w:val="NormalWeb"/>
        <w:divId w:val="1969581548"/>
        <w:rPr>
          <w:lang w:val="en-US"/>
        </w:rPr>
      </w:pPr>
      <w:r>
        <w:rPr>
          <w:lang w:val="en-US"/>
        </w:rPr>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rsidR="00C51368" w:rsidRDefault="00E43BD9">
      <w:pPr>
        <w:pStyle w:val="Heading2"/>
        <w:divId w:val="1969581548"/>
        <w:rPr>
          <w:rFonts w:eastAsia="Times New Roman"/>
          <w:lang w:val="en-US"/>
        </w:rPr>
      </w:pPr>
      <w:bookmarkStart w:id="176" w:name="conf"/>
      <w:bookmarkEnd w:id="176"/>
      <w:r>
        <w:rPr>
          <w:rFonts w:eastAsia="Times New Roman"/>
          <w:lang w:val="en-US"/>
        </w:rPr>
        <w:t>Conformance Statement</w:t>
      </w:r>
    </w:p>
    <w:p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w:t>
      </w:r>
      <w:r>
        <w:rPr>
          <w:lang w:val="en-US"/>
        </w:rPr>
        <w:lastRenderedPageBreak/>
        <w:t xml:space="preserve">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55" w:history="1">
        <w:r>
          <w:rPr>
            <w:rStyle w:val="Hyperlink"/>
            <w:lang w:val="en-US"/>
          </w:rPr>
          <w:t>resource with the name "Conformance"</w:t>
        </w:r>
      </w:hyperlink>
      <w:r>
        <w:rPr>
          <w:lang w:val="en-US"/>
        </w:rPr>
        <w:t xml:space="preserve">. </w:t>
      </w:r>
    </w:p>
    <w:p w:rsidR="00C51368" w:rsidRDefault="00E43BD9">
      <w:pPr>
        <w:pStyle w:val="Heading2"/>
        <w:divId w:val="1969581548"/>
        <w:rPr>
          <w:rFonts w:eastAsia="Times New Roman"/>
          <w:lang w:val="en-US"/>
        </w:rPr>
      </w:pPr>
      <w:bookmarkStart w:id="177" w:name="process"/>
      <w:bookmarkEnd w:id="177"/>
      <w:r>
        <w:rPr>
          <w:rFonts w:eastAsia="Times New Roman"/>
          <w:lang w:val="en-US"/>
        </w:rPr>
        <w:t>$process-message</w:t>
      </w:r>
    </w:p>
    <w:p w:rsidR="00C51368" w:rsidRDefault="00E43BD9">
      <w:pPr>
        <w:pStyle w:val="NormalWeb"/>
        <w:divId w:val="1969581548"/>
        <w:rPr>
          <w:lang w:val="en-US"/>
        </w:rPr>
      </w:pPr>
      <w:r>
        <w:rPr>
          <w:lang w:val="en-US"/>
        </w:rPr>
        <w:t xml:space="preserve">The simplest way to handle messages where there are also </w:t>
      </w:r>
      <w:hyperlink r:id="rId1756" w:history="1">
        <w:r>
          <w:rPr>
            <w:rStyle w:val="Hyperlink"/>
            <w:lang w:val="en-US"/>
          </w:rPr>
          <w:t>RESTful interactions</w:t>
        </w:r>
      </w:hyperlink>
      <w:r>
        <w:rPr>
          <w:lang w:val="en-US"/>
        </w:rPr>
        <w:t xml:space="preserve"> occurring is to use the </w:t>
      </w:r>
      <w:hyperlink r:id="rId1757" w:history="1">
        <w:r>
          <w:rPr>
            <w:rStyle w:val="Hyperlink"/>
            <w:lang w:val="en-US"/>
          </w:rPr>
          <w:t>$process-message</w:t>
        </w:r>
      </w:hyperlink>
      <w:r>
        <w:rPr>
          <w:lang w:val="en-US"/>
        </w:rPr>
        <w:t xml:space="preserve">. </w:t>
      </w:r>
      <w:proofErr w:type="gramStart"/>
      <w:r>
        <w:rPr>
          <w:lang w:val="en-US"/>
        </w:rPr>
        <w:t>This operation that accept</w:t>
      </w:r>
      <w:proofErr w:type="gramEnd"/>
      <w:r>
        <w:rPr>
          <w:lang w:val="en-US"/>
        </w:rPr>
        <w:t xml:space="preserve"> a messages, processes it according to the definition of the event in the message header, and returns a one or more response messages. </w:t>
      </w:r>
      <w:proofErr w:type="gramStart"/>
      <w:r>
        <w:rPr>
          <w:lang w:val="en-US"/>
        </w:rPr>
        <w:t>e.g</w:t>
      </w:r>
      <w:proofErr w:type="gramEnd"/>
      <w:r>
        <w:rPr>
          <w:lang w:val="en-US"/>
        </w:rPr>
        <w:t xml:space="preserve">. In addition to processing the message event, a server may choose to retain all or some the resources and make them available on a RESTful interface, but is not required to do so. </w:t>
      </w:r>
    </w:p>
    <w:p w:rsidR="00C51368" w:rsidRDefault="00E43BD9">
      <w:pPr>
        <w:pStyle w:val="NormalWeb"/>
        <w:divId w:val="1969581548"/>
        <w:rPr>
          <w:lang w:val="en-US"/>
        </w:rPr>
      </w:pPr>
      <w:r>
        <w:rPr>
          <w:lang w:val="en-US"/>
        </w:rPr>
        <w:t xml:space="preserve">When processing messages, a server may return a status code of 200 OK, or </w:t>
      </w:r>
      <w:proofErr w:type="gramStart"/>
      <w:r>
        <w:rPr>
          <w:lang w:val="en-US"/>
        </w:rPr>
        <w:t>an</w:t>
      </w:r>
      <w:proofErr w:type="gramEnd"/>
      <w:r>
        <w:rPr>
          <w:lang w:val="en-US"/>
        </w:rPr>
        <w:t xml:space="preserve"> process/error code (300+). If the server returns 200 OK, it SHALL return a bundle that is the message response. For any other response code, the message has not been succesfully processed. The server MAY return an </w:t>
      </w:r>
      <w:hyperlink r:id="rId1758"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rsidR="00C51368" w:rsidRDefault="00E43BD9">
      <w:pPr>
        <w:pStyle w:val="NormalWeb"/>
        <w:divId w:val="1969581548"/>
        <w:rPr>
          <w:lang w:val="en-US"/>
        </w:rPr>
      </w:pPr>
      <w:r>
        <w:rPr>
          <w:lang w:val="en-US"/>
        </w:rPr>
        <w:t xml:space="preserve">The following rules apply when using $process-message: </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59" w:history="1">
        <w:r>
          <w:rPr>
            <w:rStyle w:val="Hyperlink"/>
            <w:rFonts w:eastAsia="Times New Roman"/>
            <w:lang w:val="en-US"/>
          </w:rPr>
          <w:t>a Bundle</w:t>
        </w:r>
      </w:hyperlink>
      <w:r>
        <w:rPr>
          <w:rFonts w:eastAsia="Times New Roman"/>
          <w:lang w:val="en-US"/>
        </w:rPr>
        <w:t xml:space="preserve"> with type "message" containing a </w:t>
      </w:r>
      <w:hyperlink r:id="rId1760" w:history="1">
        <w:r>
          <w:rPr>
            <w:rStyle w:val="Hyperlink"/>
            <w:rFonts w:eastAsia="Times New Roman"/>
            <w:lang w:val="en-US"/>
          </w:rPr>
          <w:t>Message Header</w:t>
        </w:r>
      </w:hyperlink>
      <w:r>
        <w:rPr>
          <w:rFonts w:eastAsia="Times New Roman"/>
          <w:lang w:val="en-US"/>
        </w:rPr>
        <w:t xml:space="preserve"> resource as the first resource</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61" w:history="1">
        <w:r>
          <w:rPr>
            <w:rStyle w:val="Hyperlink"/>
            <w:rFonts w:eastAsia="Times New Roman"/>
            <w:lang w:val="en-US"/>
          </w:rPr>
          <w:t>a Bundle</w:t>
        </w:r>
      </w:hyperlink>
      <w:r>
        <w:rPr>
          <w:rFonts w:eastAsia="Times New Roman"/>
          <w:lang w:val="en-US"/>
        </w:rPr>
        <w:t xml:space="preserve"> with type "message" containing a </w:t>
      </w:r>
      <w:hyperlink r:id="rId1762" w:history="1">
        <w:r>
          <w:rPr>
            <w:rStyle w:val="Hyperlink"/>
            <w:rFonts w:eastAsia="Times New Roman"/>
            <w:lang w:val="en-US"/>
          </w:rPr>
          <w:t>Message Header</w:t>
        </w:r>
      </w:hyperlink>
      <w:r>
        <w:rPr>
          <w:rFonts w:eastAsia="Times New Roman"/>
          <w:lang w:val="en-US"/>
        </w:rPr>
        <w:t xml:space="preserve"> resource as the first resource, or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63" w:history="1">
        <w:r>
          <w:rPr>
            <w:rStyle w:val="Hyperlink"/>
            <w:rFonts w:eastAsia="Times New Roman"/>
            <w:lang w:val="en-US"/>
          </w:rPr>
          <w:t>Errors &amp; Warning</w:t>
        </w:r>
      </w:hyperlink>
      <w:r>
        <w:rPr>
          <w:rFonts w:eastAsia="Times New Roman"/>
          <w:lang w:val="en-US"/>
        </w:rPr>
        <w:t xml:space="preserve"> resource with full details</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mailbox may be authenticated using standard HTTP authentication methods, including OAuth</w:t>
      </w:r>
    </w:p>
    <w:p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rsidR="00C51368" w:rsidRDefault="00E43BD9">
      <w:pPr>
        <w:pStyle w:val="NormalWeb"/>
        <w:divId w:val="1969581548"/>
        <w:rPr>
          <w:lang w:val="en-US"/>
        </w:rPr>
      </w:pPr>
      <w:r>
        <w:rPr>
          <w:lang w:val="en-US"/>
        </w:rPr>
        <w:t xml:space="preserve">The </w:t>
      </w:r>
      <w:hyperlink r:id="rId1764" w:history="1">
        <w:r>
          <w:rPr>
            <w:rStyle w:val="Hyperlink"/>
            <w:lang w:val="en-US"/>
          </w:rPr>
          <w:t>$process-message</w:t>
        </w:r>
      </w:hyperlink>
      <w:r>
        <w:rPr>
          <w:lang w:val="en-US"/>
        </w:rPr>
        <w:t xml:space="preserve"> operation may be used synchronously, or asynchronously. </w:t>
      </w:r>
    </w:p>
    <w:p w:rsidR="00C51368" w:rsidRDefault="00E43BD9">
      <w:pPr>
        <w:pStyle w:val="Heading3"/>
        <w:divId w:val="1969581548"/>
        <w:rPr>
          <w:rFonts w:eastAsia="Times New Roman"/>
          <w:lang w:val="en-US"/>
        </w:rPr>
      </w:pPr>
      <w:r>
        <w:rPr>
          <w:rFonts w:eastAsia="Times New Roman"/>
          <w:lang w:val="en-US"/>
        </w:rPr>
        <w:lastRenderedPageBreak/>
        <w:t>Synchronous Operation</w:t>
      </w:r>
    </w:p>
    <w:p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rsidR="00C51368" w:rsidRDefault="00E43BD9">
      <w:pPr>
        <w:pStyle w:val="Heading3"/>
        <w:divId w:val="1969581548"/>
        <w:rPr>
          <w:rFonts w:eastAsia="Times New Roman"/>
          <w:lang w:val="en-US"/>
        </w:rPr>
      </w:pPr>
      <w:r>
        <w:rPr>
          <w:rFonts w:eastAsia="Times New Roman"/>
          <w:lang w:val="en-US"/>
        </w:rPr>
        <w:t>Asynchronous Operation</w:t>
      </w:r>
    </w:p>
    <w:p w:rsidR="00C51368" w:rsidRDefault="00E43BD9">
      <w:pPr>
        <w:pStyle w:val="NormalWeb"/>
        <w:divId w:val="1969581548"/>
        <w:rPr>
          <w:lang w:val="en-US"/>
        </w:rPr>
      </w:pPr>
      <w:proofErr w:type="gramStart"/>
      <w:r>
        <w:rPr>
          <w:lang w:val="en-US"/>
        </w:rPr>
        <w:t>in</w:t>
      </w:r>
      <w:proofErr w:type="gramEnd"/>
      <w:r>
        <w:rPr>
          <w:lang w:val="en-US"/>
        </w:rPr>
        <w:t xml:space="preserve"> Asynchronous messaging, the server acknowledges receipt of them message immediately, and responds to the sender separately. The server may respond more than once to any given message.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65" w:history="1">
        <w:r>
          <w:rPr>
            <w:rStyle w:val="Hyperlink"/>
            <w:rFonts w:eastAsia="Times New Roman"/>
            <w:lang w:val="en-US"/>
          </w:rPr>
          <w:t>OperationOutcome</w:t>
        </w:r>
      </w:hyperlink>
      <w:r>
        <w:rPr>
          <w:rFonts w:eastAsia="Times New Roman"/>
          <w:lang w:val="en-US"/>
        </w:rPr>
        <w:t xml:space="preserve"> SHOULD be returned in such a case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http://server/base/$process-message?async=true&amp;response-url=http://server2.com/base/anything. The endpoint at the specified URL SHALL implement the signature of the $process-message operation (parameter async=true, accept a Bundle, return a 200 OK or an error)</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rsidR="00C51368" w:rsidRDefault="00E43BD9">
      <w:pPr>
        <w:pStyle w:val="Heading2"/>
        <w:divId w:val="1969581548"/>
        <w:rPr>
          <w:rFonts w:eastAsia="Times New Roman"/>
          <w:lang w:val="en-US"/>
        </w:rPr>
      </w:pPr>
      <w:bookmarkStart w:id="178" w:name="endpoints"/>
      <w:bookmarkEnd w:id="178"/>
      <w:r>
        <w:rPr>
          <w:rFonts w:eastAsia="Times New Roman"/>
          <w:lang w:val="en-US"/>
        </w:rPr>
        <w:lastRenderedPageBreak/>
        <w:t>Relationship between Messaging and REST</w:t>
      </w:r>
    </w:p>
    <w:p w:rsidR="00C51368" w:rsidRDefault="00E43BD9">
      <w:pPr>
        <w:pStyle w:val="NormalWeb"/>
        <w:divId w:val="1969581548"/>
        <w:rPr>
          <w:lang w:val="en-US"/>
        </w:rPr>
      </w:pPr>
      <w:r>
        <w:rPr>
          <w:lang w:val="en-US"/>
        </w:rPr>
        <w:t xml:space="preserve">As well as this messaging framework documented here, FHIR also defines a </w:t>
      </w:r>
      <w:hyperlink r:id="rId1766"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67" w:history="1">
        <w:r>
          <w:rPr>
            <w:rStyle w:val="Hyperlink"/>
            <w:lang w:val="en-US"/>
          </w:rPr>
          <w:t>MessageHeader</w:t>
        </w:r>
      </w:hyperlink>
      <w:r>
        <w:rPr>
          <w:lang w:val="en-US"/>
        </w:rPr>
        <w:t xml:space="preserve"> resource that the messaging framework is implemented is itself a resource that can treated in a RESTful approach. </w:t>
      </w:r>
    </w:p>
    <w:p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rsidR="00C51368" w:rsidRDefault="00E43BD9">
      <w:pPr>
        <w:pStyle w:val="NormalWeb"/>
        <w:divId w:val="1969581548"/>
        <w:rPr>
          <w:lang w:val="en-US"/>
        </w:rPr>
      </w:pPr>
      <w:r>
        <w:rPr>
          <w:lang w:val="en-US"/>
        </w:rPr>
        <w:t xml:space="preserve">For instance, the messaging framework defines an event for notifying that </w:t>
      </w:r>
      <w:proofErr w:type="gramStart"/>
      <w:r>
        <w:rPr>
          <w:lang w:val="en-US"/>
        </w:rPr>
        <w:t>a</w:t>
      </w:r>
      <w:proofErr w:type="gramEnd"/>
      <w:r>
        <w:rPr>
          <w:lang w:val="en-US"/>
        </w:rPr>
        <w:t xml:space="preserve"> administration resource has been created or updated; the REST API offers similar services (</w:t>
      </w:r>
      <w:hyperlink r:id="rId1768" w:anchor="history" w:history="1">
        <w:r>
          <w:rPr>
            <w:rStyle w:val="Hyperlink"/>
            <w:lang w:val="en-US"/>
          </w:rPr>
          <w:t>history</w:t>
        </w:r>
      </w:hyperlink>
      <w:r>
        <w:rPr>
          <w:lang w:val="en-US"/>
        </w:rPr>
        <w:t xml:space="preserve"> and </w:t>
      </w:r>
      <w:hyperlink r:id="rId1769"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rsidR="00C51368" w:rsidRDefault="00E43BD9">
      <w:pPr>
        <w:pStyle w:val="Heading3"/>
        <w:divId w:val="1969581548"/>
        <w:rPr>
          <w:rFonts w:eastAsia="Times New Roman"/>
          <w:lang w:val="en-US"/>
        </w:rPr>
      </w:pPr>
      <w:bookmarkStart w:id="179" w:name="rest"/>
      <w:bookmarkEnd w:id="179"/>
      <w:r>
        <w:rPr>
          <w:rFonts w:eastAsia="Times New Roman"/>
          <w:lang w:val="en-US"/>
        </w:rPr>
        <w:t>Asynchronous Messaging using the RESTful API</w:t>
      </w:r>
    </w:p>
    <w:p w:rsidR="00C51368" w:rsidRDefault="00E43BD9">
      <w:pPr>
        <w:pStyle w:val="NormalWeb"/>
        <w:divId w:val="1969581548"/>
        <w:rPr>
          <w:lang w:val="en-US"/>
        </w:rPr>
      </w:pPr>
      <w:r>
        <w:rPr>
          <w:lang w:val="en-US"/>
        </w:rPr>
        <w:t xml:space="preserve">It is possible to exchange messages using the RESTful end-point as a central point of exchange. This is not particularly efficient compared to other methods, but is useful for low-volume axynchronous exchange. </w:t>
      </w:r>
    </w:p>
    <w:p w:rsidR="00C51368" w:rsidRDefault="00E43BD9">
      <w:pPr>
        <w:pStyle w:val="NormalWeb"/>
        <w:divId w:val="1969581548"/>
        <w:rPr>
          <w:lang w:val="en-US"/>
        </w:rPr>
      </w:pPr>
      <w:r>
        <w:rPr>
          <w:lang w:val="en-US"/>
        </w:rPr>
        <w:t xml:space="preserve">To send a message, a sender posts the message bundle to the /Bundle end point, with </w:t>
      </w:r>
      <w:proofErr w:type="gramStart"/>
      <w:r>
        <w:rPr>
          <w:lang w:val="en-US"/>
        </w:rPr>
        <w:t>a</w:t>
      </w:r>
      <w:proofErr w:type="gramEnd"/>
      <w:r>
        <w:rPr>
          <w:lang w:val="en-US"/>
        </w:rPr>
        <w:t xml:space="preserve"> uri that identifies the receiver at </w:t>
      </w:r>
      <w:hyperlink r:id="rId1770"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71" w:history="1">
        <w:r>
          <w:rPr>
            <w:rStyle w:val="Hyperlink"/>
            <w:lang w:val="en-US"/>
          </w:rPr>
          <w:t>MessageHeader</w:t>
        </w:r>
      </w:hyperlink>
      <w:r>
        <w:rPr>
          <w:lang w:val="en-US"/>
        </w:rPr>
        <w:t xml:space="preserve">. </w:t>
      </w:r>
    </w:p>
    <w:p w:rsidR="00C51368" w:rsidRDefault="00E43BD9">
      <w:pPr>
        <w:pStyle w:val="NormalWeb"/>
        <w:divId w:val="1969581548"/>
        <w:rPr>
          <w:lang w:val="en-US"/>
        </w:rPr>
      </w:pPr>
      <w:r>
        <w:rPr>
          <w:lang w:val="en-US"/>
        </w:rPr>
        <w:t xml:space="preserve">To receive messages, a receiver searches for all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[base]/Bundle?message.destination-uri=[rcv]&amp;_lastUpdated=&gt;2015-03-01T02:00:02+01:00</w:t>
      </w:r>
    </w:p>
    <w:p w:rsidR="00C51368" w:rsidRDefault="00E43BD9">
      <w:pPr>
        <w:pStyle w:val="NormalWeb"/>
        <w:divId w:val="1969581548"/>
        <w:rPr>
          <w:lang w:val="en-US"/>
        </w:rPr>
      </w:pPr>
      <w:r>
        <w:rPr>
          <w:lang w:val="en-US"/>
        </w:rPr>
        <w:lastRenderedPageBreak/>
        <w:t xml:space="preserve">The receiver works through the response, processing each message. As each message is processed, the receiver creates a response message, reversing the source and destination, and posts it back to the server. </w:t>
      </w:r>
    </w:p>
    <w:p w:rsidR="00C51368" w:rsidRDefault="00E43BD9">
      <w:pPr>
        <w:pStyle w:val="NormalWeb"/>
        <w:divId w:val="1969581548"/>
        <w:rPr>
          <w:lang w:val="en-US"/>
        </w:rPr>
      </w:pPr>
      <w:r>
        <w:rPr>
          <w:lang w:val="en-US"/>
        </w:rPr>
        <w:t xml:space="preserve">To check for responses, the original sender searches for response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[base]/Bundle?message.destination-uri=[snd]&amp;message.response-id:missing=false</w:t>
      </w:r>
    </w:p>
    <w:p w:rsidR="00C51368" w:rsidRDefault="00E43BD9">
      <w:pPr>
        <w:pStyle w:val="HTMLPreformatted"/>
        <w:divId w:val="1969581548"/>
        <w:rPr>
          <w:lang w:val="en-US"/>
        </w:rPr>
      </w:pPr>
      <w:r>
        <w:rPr>
          <w:lang w:val="en-US"/>
        </w:rPr>
        <w:t xml:space="preserve">      &amp;_lastUpdated=&gt;2015-03-03T06:03:522+01:00</w:t>
      </w:r>
    </w:p>
    <w:p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rsidR="00C51368" w:rsidRDefault="00E43BD9">
      <w:pPr>
        <w:pStyle w:val="Heading2"/>
        <w:divId w:val="1969581548"/>
        <w:rPr>
          <w:rFonts w:eastAsia="Times New Roman"/>
          <w:lang w:val="en-US"/>
        </w:rPr>
      </w:pPr>
      <w:bookmarkStart w:id="180" w:name="events"/>
      <w:bookmarkEnd w:id="180"/>
      <w:r>
        <w:rPr>
          <w:rFonts w:eastAsia="Times New Roman"/>
          <w:lang w:val="en-US"/>
        </w:rPr>
        <w:t>Event List</w:t>
      </w:r>
    </w:p>
    <w:p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72"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73" w:history="1">
        <w:r>
          <w:rPr>
            <w:rStyle w:val="Hyperlink"/>
            <w:lang w:val="en-US"/>
          </w:rPr>
          <w:t>http://hl7.org/fhir/message-events</w:t>
        </w:r>
      </w:hyperlink>
      <w:r>
        <w:rPr>
          <w:lang w:val="en-US"/>
        </w:rPr>
        <w:t xml:space="preserve">"): </w:t>
      </w:r>
    </w:p>
    <w:p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rsidR="00C51368" w:rsidRDefault="00E43BD9">
      <w:pPr>
        <w:pStyle w:val="NormalWeb"/>
        <w:divId w:val="1113400388"/>
        <w:rPr>
          <w:lang w:val="en-US"/>
        </w:rPr>
      </w:pPr>
      <w:r>
        <w:rPr>
          <w:lang w:val="en-US"/>
        </w:rPr>
        <w:t xml:space="preserve">Feedback is sought </w:t>
      </w:r>
      <w:hyperlink r:id="rId1774" w:history="1">
        <w:r>
          <w:rPr>
            <w:rStyle w:val="Hyperlink"/>
            <w:lang w:val="en-US"/>
          </w:rPr>
          <w:t>here</w:t>
        </w:r>
      </w:hyperlink>
      <w:r>
        <w:rPr>
          <w:lang w:val="en-US"/>
        </w:rPr>
        <w:t xml:space="preserve">. </w:t>
      </w:r>
    </w:p>
    <w:bookmarkEnd w:id="128"/>
    <w:p w:rsidR="00C51368" w:rsidRDefault="00E43BD9">
      <w:pPr>
        <w:pStyle w:val="Heading2"/>
        <w:divId w:val="1969581548"/>
        <w:rPr>
          <w:rFonts w:eastAsia="Times New Roman"/>
          <w:lang w:val="en-US"/>
        </w:rPr>
      </w:pPr>
      <w:r>
        <w:rPr>
          <w:rFonts w:eastAsia="Times New Roman"/>
          <w:lang w:val="en-US"/>
        </w:rPr>
        <w:t>Invoking Operations via Messages</w:t>
      </w:r>
    </w:p>
    <w:p w:rsidR="00C51368" w:rsidRDefault="00E43BD9">
      <w:pPr>
        <w:pStyle w:val="NormalWeb"/>
        <w:divId w:val="1969581548"/>
        <w:rPr>
          <w:lang w:val="en-US"/>
        </w:rPr>
      </w:pPr>
      <w:r>
        <w:rPr>
          <w:lang w:val="en-US"/>
        </w:rPr>
        <w:t xml:space="preserve">A message can be used to invoke an operation as defined for a RESTful interface using an operation definition. To invoke an operation using a message: </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5"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rsidR="00C51368" w:rsidRDefault="00E43BD9">
      <w:pPr>
        <w:pStyle w:val="NormalWeb"/>
        <w:divId w:val="1969581548"/>
        <w:rPr>
          <w:lang w:val="en-US"/>
        </w:rPr>
      </w:pPr>
      <w:r>
        <w:rPr>
          <w:lang w:val="en-US"/>
        </w:rPr>
        <w:t xml:space="preserve">The recipient executes the operation as specified, and then: </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lastRenderedPageBreak/>
        <w:t>The receiver sends a message (a bundle with type = message, and a message header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6"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value="urn:uuid:6080d4a7-5e05-45dc-96d5-f75329564d1f"/&gt;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value="urn:ietf:rfc:3986"/&gt;</w:t>
      </w:r>
    </w:p>
    <w:p w:rsidR="00C51368" w:rsidRDefault="00E43BD9">
      <w:pPr>
        <w:pStyle w:val="HTMLPreformatted"/>
        <w:divId w:val="1969581548"/>
        <w:rPr>
          <w:lang w:val="en-US"/>
        </w:rPr>
      </w:pPr>
      <w:r>
        <w:rPr>
          <w:lang w:val="en-US"/>
        </w:rPr>
        <w:t xml:space="preserve">          &lt;!-- value set expansion --&gt;</w:t>
      </w:r>
    </w:p>
    <w:p w:rsidR="00C51368" w:rsidRDefault="00E43BD9">
      <w:pPr>
        <w:pStyle w:val="HTMLPreformatted"/>
        <w:divId w:val="1969581548"/>
        <w:rPr>
          <w:lang w:val="en-US"/>
        </w:rPr>
      </w:pPr>
      <w:r>
        <w:rPr>
          <w:lang w:val="en-US"/>
        </w:rPr>
        <w:t xml:space="preserve">          &lt;code value="http://hl7.org/fhir/OperationDefinition/ValueSet-expand"/&gt;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value="urn:uuid:00213637-dc7c-40d2-a7de-f4ef1eea5685"/&gt;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value="urn:uuid:00213637-dc7c-40d2-a7de-f4ef1eea5685"/&gt;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value="identifier"/&gt;</w:t>
      </w:r>
    </w:p>
    <w:p w:rsidR="00C51368" w:rsidRDefault="00E43BD9">
      <w:pPr>
        <w:pStyle w:val="HTMLPreformatted"/>
        <w:divId w:val="1969581548"/>
        <w:rPr>
          <w:lang w:val="en-US"/>
        </w:rPr>
      </w:pPr>
      <w:r>
        <w:rPr>
          <w:lang w:val="en-US"/>
        </w:rPr>
        <w:t xml:space="preserve">          &lt;valueUri value="http://hl7.org/fhir/ValueSet/identifier-type"/&gt;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rsidR="00C51368" w:rsidRDefault="00E43BD9">
      <w:pPr>
        <w:pStyle w:val="Heading3"/>
        <w:divId w:val="1969581548"/>
        <w:rPr>
          <w:rFonts w:eastAsia="Times New Roman"/>
          <w:lang w:val="en-US"/>
        </w:rPr>
      </w:pPr>
      <w:r>
        <w:rPr>
          <w:rFonts w:eastAsia="Times New Roman"/>
          <w:lang w:val="en-US"/>
        </w:rPr>
        <w:lastRenderedPageBreak/>
        <w:t>Invoking Search via Messages</w:t>
      </w:r>
    </w:p>
    <w:p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77" w:history="1">
        <w:r>
          <w:rPr>
            <w:rStyle w:val="Hyperlink"/>
            <w:lang w:val="en-US"/>
          </w:rPr>
          <w:t>Parameters</w:t>
        </w:r>
      </w:hyperlink>
      <w:r>
        <w:rPr>
          <w:lang w:val="en-US"/>
        </w:rPr>
        <w:t xml:space="preserve"> resource, with the following rules: </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4821"/>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b/>
                <w:bCs/>
              </w:rPr>
              <w:t>Search Parameter Type</w:t>
            </w:r>
          </w:p>
        </w:tc>
        <w:tc>
          <w:tcPr>
            <w:tcW w:w="0" w:type="auto"/>
            <w:vAlign w:val="center"/>
            <w:hideMark/>
          </w:tcPr>
          <w:p w:rsidR="00C51368" w:rsidRDefault="00E43BD9">
            <w:pPr>
              <w:rPr>
                <w:rFonts w:eastAsia="Times New Roman"/>
              </w:rPr>
            </w:pPr>
            <w:r>
              <w:rPr>
                <w:rFonts w:eastAsia="Times New Roman"/>
                <w:b/>
                <w:bCs/>
              </w:rPr>
              <w:t>Data Type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integer</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dateTime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string or Coding (split the system and code apart)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uri</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composite</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quantity</w:t>
            </w:r>
          </w:p>
        </w:tc>
        <w:tc>
          <w:tcPr>
            <w:tcW w:w="0" w:type="auto"/>
            <w:vAlign w:val="center"/>
            <w:hideMark/>
          </w:tcPr>
          <w:p w:rsidR="00C51368" w:rsidRDefault="00E43BD9">
            <w:pPr>
              <w:rPr>
                <w:rFonts w:eastAsia="Times New Roman"/>
              </w:rPr>
            </w:pPr>
            <w:r>
              <w:rPr>
                <w:rFonts w:eastAsia="Times New Roman"/>
              </w:rPr>
              <w:t>string or Quantity (split the syntax out)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uri</w:t>
            </w:r>
          </w:p>
        </w:tc>
      </w:tr>
    </w:tbl>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value="urn:uuid:c466754c-09c0-4f59-9f76-a48bd0ea27c9"/&gt;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value="http://hl7.org/fhir/restful-interaction"/&gt;</w:t>
      </w:r>
    </w:p>
    <w:p w:rsidR="00C51368" w:rsidRDefault="00E43BD9">
      <w:pPr>
        <w:pStyle w:val="HTMLPreformatted"/>
        <w:divId w:val="1969581548"/>
        <w:rPr>
          <w:lang w:val="en-US"/>
        </w:rPr>
      </w:pPr>
      <w:r>
        <w:rPr>
          <w:lang w:val="en-US"/>
        </w:rPr>
        <w:t xml:space="preserve">          &lt;!-- Search against Patient --&gt;</w:t>
      </w:r>
    </w:p>
    <w:p w:rsidR="00C51368" w:rsidRDefault="00E43BD9">
      <w:pPr>
        <w:pStyle w:val="HTMLPreformatted"/>
        <w:divId w:val="1969581548"/>
        <w:rPr>
          <w:lang w:val="en-US"/>
        </w:rPr>
      </w:pPr>
      <w:r>
        <w:rPr>
          <w:lang w:val="en-US"/>
        </w:rPr>
        <w:t xml:space="preserve">          &lt;code value="search-type"/&gt;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value="urn:uuid:59a17a19-46eb-42d9-821a-f93a0c530cac"/&gt;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value="urn:uuid:59a17a19-46eb-42d9-821a-f93a0c530cac"/&gt;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lastRenderedPageBreak/>
        <w:t xml:space="preserve">          &lt;name value="resourceType"/&gt;</w:t>
      </w:r>
    </w:p>
    <w:p w:rsidR="00C51368" w:rsidRDefault="00E43BD9">
      <w:pPr>
        <w:pStyle w:val="HTMLPreformatted"/>
        <w:divId w:val="1969581548"/>
        <w:rPr>
          <w:lang w:val="en-US"/>
        </w:rPr>
      </w:pPr>
      <w:r>
        <w:rPr>
          <w:lang w:val="en-US"/>
        </w:rPr>
        <w:t xml:space="preserve">          &lt;valueString value="Patient"/&gt;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value="gender"/&gt;</w:t>
      </w:r>
    </w:p>
    <w:p w:rsidR="00C51368" w:rsidRDefault="00E43BD9">
      <w:pPr>
        <w:pStyle w:val="HTMLPreformatted"/>
        <w:divId w:val="1969581548"/>
        <w:rPr>
          <w:lang w:val="en-US"/>
        </w:rPr>
      </w:pPr>
      <w:r>
        <w:rPr>
          <w:lang w:val="en-US"/>
        </w:rPr>
        <w:t xml:space="preserve">          &lt;valueString value="m"/&gt;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759831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7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779" w:anchor="status" w:history="1">
              <w:r w:rsidR="00E43BD9">
                <w:rPr>
                  <w:rStyle w:val="Hyperlink"/>
                  <w:rFonts w:eastAsia="Times New Roman"/>
                </w:rPr>
                <w:t>Ballot Status</w:t>
              </w:r>
            </w:hyperlink>
            <w:r w:rsidR="00E43BD9">
              <w:rPr>
                <w:rFonts w:eastAsia="Times New Roman"/>
              </w:rPr>
              <w:t xml:space="preserve">: </w:t>
            </w:r>
            <w:hyperlink r:id="rId1780"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narrative-example.html</w:t>
      </w:r>
    </w:p>
    <w:p w:rsidR="00C51368" w:rsidRDefault="00E43BD9">
      <w:pPr>
        <w:pStyle w:val="Heading1"/>
        <w:divId w:val="339935964"/>
        <w:rPr>
          <w:rFonts w:eastAsia="Times New Roman"/>
          <w:lang w:val="en-US"/>
        </w:rPr>
      </w:pPr>
      <w:r>
        <w:rPr>
          <w:rFonts w:eastAsia="Times New Roman"/>
          <w:lang w:val="en-US"/>
        </w:rPr>
        <w:t>Example 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78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782" w:anchor="status" w:history="1">
              <w:r w:rsidR="00E43BD9">
                <w:rPr>
                  <w:rStyle w:val="Hyperlink"/>
                  <w:rFonts w:eastAsia="Times New Roman"/>
                </w:rPr>
                <w:t>Ballot Status</w:t>
              </w:r>
            </w:hyperlink>
            <w:r w:rsidR="00E43BD9">
              <w:rPr>
                <w:rFonts w:eastAsia="Times New Roman"/>
              </w:rPr>
              <w:t xml:space="preserve">: </w:t>
            </w:r>
            <w:hyperlink r:id="rId1783" w:anchor="pubs" w:history="1">
              <w:r w:rsidR="00E43BD9">
                <w:rPr>
                  <w:rStyle w:val="Hyperlink"/>
                  <w:rFonts w:eastAsia="Times New Roman"/>
                </w:rPr>
                <w:t>DSTU 2</w:t>
              </w:r>
            </w:hyperlink>
          </w:p>
        </w:tc>
      </w:tr>
    </w:tbl>
    <w:p w:rsidR="00C51368" w:rsidRDefault="00E43BD9">
      <w:pPr>
        <w:pStyle w:val="Heading2"/>
        <w:divId w:val="339935964"/>
        <w:rPr>
          <w:rFonts w:eastAsia="Times New Roman"/>
          <w:lang w:val="en-US"/>
        </w:rPr>
      </w:pPr>
      <w:r>
        <w:rPr>
          <w:rFonts w:eastAsia="Times New Roman"/>
          <w:lang w:val="en-US"/>
        </w:rPr>
        <w:t>Plain HTML, No Styles</w:t>
      </w:r>
    </w:p>
    <w:p w:rsidR="00C51368" w:rsidRDefault="00E43BD9">
      <w:pPr>
        <w:pStyle w:val="Heading3"/>
        <w:divId w:val="339935964"/>
        <w:rPr>
          <w:rFonts w:eastAsia="Times New Roman"/>
          <w:lang w:val="en-US"/>
        </w:rPr>
      </w:pPr>
      <w:r>
        <w:rPr>
          <w:rFonts w:eastAsia="Times New Roman"/>
          <w:lang w:val="en-US"/>
        </w:rPr>
        <w:t>Heading 3</w:t>
      </w:r>
    </w:p>
    <w:p w:rsidR="00C51368" w:rsidRDefault="00E43BD9">
      <w:pPr>
        <w:pStyle w:val="Heading4"/>
        <w:divId w:val="339935964"/>
        <w:rPr>
          <w:rFonts w:eastAsia="Times New Roman"/>
          <w:lang w:val="en-US"/>
        </w:rPr>
      </w:pPr>
      <w:r>
        <w:rPr>
          <w:rFonts w:eastAsia="Times New Roman"/>
          <w:lang w:val="en-US"/>
        </w:rPr>
        <w:t>Heading 4</w:t>
      </w:r>
    </w:p>
    <w:p w:rsidR="00C51368" w:rsidRDefault="00E43BD9">
      <w:pPr>
        <w:pStyle w:val="Heading5"/>
        <w:divId w:val="339935964"/>
        <w:rPr>
          <w:rFonts w:eastAsia="Times New Roman"/>
          <w:lang w:val="en-US"/>
        </w:rPr>
      </w:pPr>
      <w:r>
        <w:rPr>
          <w:rFonts w:eastAsia="Times New Roman"/>
          <w:lang w:val="en-US"/>
        </w:rPr>
        <w:t>Heading 5</w:t>
      </w:r>
    </w:p>
    <w:p w:rsidR="00C51368" w:rsidRDefault="00E43BD9">
      <w:pPr>
        <w:pStyle w:val="Heading6"/>
        <w:divId w:val="339935964"/>
        <w:rPr>
          <w:rFonts w:eastAsia="Times New Roman"/>
          <w:lang w:val="en-US"/>
        </w:rPr>
      </w:pPr>
      <w:r>
        <w:rPr>
          <w:rFonts w:eastAsia="Times New Roman"/>
          <w:lang w:val="en-US"/>
        </w:rPr>
        <w:t>Heading 6</w:t>
      </w:r>
    </w:p>
    <w:p w:rsidR="00C51368" w:rsidRDefault="00E43BD9">
      <w:pPr>
        <w:pStyle w:val="NormalWeb"/>
        <w:divId w:val="339935964"/>
        <w:rPr>
          <w:lang w:val="en-US"/>
        </w:rPr>
      </w:pPr>
      <w:proofErr w:type="gramStart"/>
      <w:r>
        <w:rPr>
          <w:lang w:val="en-US"/>
        </w:rPr>
        <w:t>Paragraph.</w:t>
      </w:r>
      <w:proofErr w:type="gramEnd"/>
      <w:r>
        <w:rPr>
          <w:lang w:val="en-US"/>
        </w:rPr>
        <w:t xml:space="preserve"> </w:t>
      </w:r>
      <w:proofErr w:type="gramStart"/>
      <w:r>
        <w:rPr>
          <w:lang w:val="en-US"/>
        </w:rPr>
        <w:t>span</w:t>
      </w:r>
      <w:proofErr w:type="gramEnd"/>
      <w:r>
        <w:rPr>
          <w:lang w:val="en-US"/>
        </w:rPr>
        <w:t xml:space="preserve">. </w:t>
      </w:r>
      <w:hyperlink w:anchor="link" w:history="1">
        <w:proofErr w:type="gramStart"/>
        <w:r>
          <w:rPr>
            <w:rStyle w:val="Hyperlink"/>
            <w:lang w:val="en-US"/>
          </w:rPr>
          <w:t>Link</w:t>
        </w:r>
      </w:hyperlink>
      <w:r>
        <w:rPr>
          <w:lang w:val="en-US"/>
        </w:rPr>
        <w:t>.</w:t>
      </w:r>
      <w:proofErr w:type="gramEnd"/>
      <w:r>
        <w:rPr>
          <w:lang w:val="en-US"/>
        </w:rPr>
        <w:t xml:space="preserve"> </w:t>
      </w:r>
      <w:r>
        <w:rPr>
          <w:b/>
          <w:bCs/>
          <w:lang w:val="en-US"/>
        </w:rPr>
        <w:t>Bold</w:t>
      </w:r>
      <w:r>
        <w:rPr>
          <w:lang w:val="en-US"/>
        </w:rPr>
        <w:t>, br</w:t>
      </w:r>
      <w:proofErr w:type="gramStart"/>
      <w:r>
        <w:rPr>
          <w:lang w:val="en-US"/>
        </w:rPr>
        <w:t>:</w:t>
      </w:r>
      <w:proofErr w:type="gramEnd"/>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rsidR="00C51368" w:rsidRDefault="00E43BD9">
      <w:pPr>
        <w:pStyle w:val="NormalWeb"/>
        <w:divId w:val="1845318438"/>
        <w:rPr>
          <w:lang w:val="en-US"/>
        </w:rPr>
      </w:pPr>
      <w:r>
        <w:rPr>
          <w:lang w:val="en-US"/>
        </w:rPr>
        <w:t>Paragraph in a blockquote, with an hr after it:</w:t>
      </w:r>
    </w:p>
    <w:p w:rsidR="00C51368" w:rsidRDefault="00C166DE">
      <w:pPr>
        <w:divId w:val="339935964"/>
        <w:rPr>
          <w:rFonts w:eastAsia="Times New Roman"/>
          <w:lang w:val="en-US"/>
        </w:rPr>
      </w:pPr>
      <w:r>
        <w:rPr>
          <w:rFonts w:eastAsia="Times New Roman"/>
          <w:lang w:val="en-US"/>
        </w:rPr>
        <w:pict>
          <v:rect id="_x0000_i1062" style="width:0;height:1.5pt" o:hralign="center" o:hrstd="t" o:hr="t" fillcolor="#a0a0a0" stroked="f"/>
        </w:pict>
      </w:r>
    </w:p>
    <w:p w:rsidR="00C51368" w:rsidRDefault="00E43BD9">
      <w:pPr>
        <w:pStyle w:val="NormalWeb"/>
        <w:divId w:val="1886798183"/>
        <w:rPr>
          <w:lang w:val="en-US"/>
        </w:rPr>
      </w:pPr>
      <w:r>
        <w:rPr>
          <w:lang w:val="en-US"/>
        </w:rPr>
        <w:t>Paragraph in a div (</w:t>
      </w:r>
      <w:bookmarkStart w:id="181" w:name="link"/>
      <w:r>
        <w:rPr>
          <w:lang w:val="en-US"/>
        </w:rPr>
        <w:t>Link Target</w:t>
      </w:r>
      <w:bookmarkEnd w:id="181"/>
      <w:r>
        <w:rPr>
          <w:lang w:val="en-US"/>
        </w:rPr>
        <w:t>)</w:t>
      </w:r>
    </w:p>
    <w:p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lastRenderedPageBreak/>
        <w:t>Ordered List Item</w:t>
      </w:r>
    </w:p>
    <w:p w:rsidR="00C51368" w:rsidRDefault="00E43BD9">
      <w:pPr>
        <w:divId w:val="339935964"/>
        <w:rPr>
          <w:rFonts w:eastAsia="Times New Roman"/>
          <w:lang w:val="en-US"/>
        </w:rPr>
      </w:pPr>
      <w:r>
        <w:rPr>
          <w:rFonts w:eastAsia="Times New Roman"/>
          <w:lang w:val="en-US"/>
        </w:rPr>
        <w:t>DT Item</w:t>
      </w:r>
    </w:p>
    <w:p w:rsidR="00C51368" w:rsidRDefault="00E43BD9">
      <w:pPr>
        <w:ind w:left="720"/>
        <w:divId w:val="339935964"/>
        <w:rPr>
          <w:rFonts w:eastAsia="Times New Roman"/>
          <w:lang w:val="en-US"/>
        </w:rPr>
      </w:pPr>
      <w:r>
        <w:rPr>
          <w:rFonts w:eastAsia="Times New Roman"/>
          <w:lang w:val="en-US"/>
        </w:rPr>
        <w:t>DD Item</w:t>
      </w:r>
    </w:p>
    <w:p w:rsidR="00C51368" w:rsidRDefault="00C51368">
      <w:pPr>
        <w:pStyle w:val="HTMLPreformatted"/>
        <w:divId w:val="339935964"/>
        <w:rPr>
          <w:lang w:val="en-US"/>
        </w:rPr>
      </w:pPr>
    </w:p>
    <w:p w:rsidR="00C51368" w:rsidRDefault="00E43BD9">
      <w:pPr>
        <w:pStyle w:val="HTMLPreformatted"/>
        <w:divId w:val="339935964"/>
        <w:rPr>
          <w:lang w:val="en-US"/>
        </w:rPr>
      </w:pPr>
      <w:r>
        <w:rPr>
          <w:lang w:val="en-US"/>
        </w:rPr>
        <w:t xml:space="preserve">        Some Pre Text</w:t>
      </w:r>
    </w:p>
    <w:p w:rsidR="00C51368" w:rsidRDefault="00E43BD9">
      <w:pPr>
        <w:pStyle w:val="HTMLPreformatted"/>
        <w:divId w:val="339935964"/>
        <w:rPr>
          <w:lang w:val="en-US"/>
        </w:rPr>
      </w:pPr>
      <w:r>
        <w:rPr>
          <w:lang w:val="en-US"/>
        </w:rPr>
        <w:t xml:space="preserve">          with a line break</w:t>
      </w:r>
    </w:p>
    <w:p w:rsidR="00C51368" w:rsidRDefault="00E43BD9">
      <w:pPr>
        <w:pStyle w:val="HTMLPreformatted"/>
        <w:divId w:val="339935964"/>
        <w:rPr>
          <w:lang w:val="en-US"/>
        </w:rPr>
      </w:pPr>
      <w:r>
        <w:rPr>
          <w:lang w:val="en-US"/>
        </w:rPr>
        <w:t xml:space="preserve">      </w:t>
      </w:r>
    </w:p>
    <w:p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260"/>
        <w:gridCol w:w="1275"/>
      </w:tblGrid>
      <w:tr w:rsidR="00C51368">
        <w:trPr>
          <w:divId w:val="339935964"/>
          <w:tblHeader/>
          <w:tblCellSpacing w:w="15" w:type="dxa"/>
        </w:trPr>
        <w:tc>
          <w:tcPr>
            <w:tcW w:w="0" w:type="auto"/>
            <w:gridSpan w:val="3"/>
            <w:tcBorders>
              <w:top w:val="nil"/>
              <w:left w:val="nil"/>
              <w:bottom w:val="nil"/>
              <w:right w:val="nil"/>
            </w:tcBorders>
            <w:vAlign w:val="center"/>
            <w:hideMark/>
          </w:tcPr>
          <w:p w:rsidR="00C51368" w:rsidRDefault="00E43BD9">
            <w:pPr>
              <w:jc w:val="center"/>
              <w:rPr>
                <w:rFonts w:eastAsia="Times New Roman"/>
              </w:rPr>
            </w:pPr>
            <w:r>
              <w:rPr>
                <w:rFonts w:eastAsia="Times New Roman"/>
              </w:rPr>
              <w:t>Table Caption</w:t>
            </w:r>
          </w:p>
        </w:tc>
      </w:tr>
      <w:tr w:rsidR="00C51368">
        <w:trPr>
          <w:divId w:val="339935964"/>
          <w:tblHeader/>
          <w:tblCellSpacing w:w="15" w:type="dxa"/>
        </w:trPr>
        <w:tc>
          <w:tcPr>
            <w:tcW w:w="0" w:type="auto"/>
            <w:vAlign w:val="center"/>
            <w:hideMark/>
          </w:tcPr>
          <w:p w:rsidR="00C51368" w:rsidRDefault="00E43BD9">
            <w:pPr>
              <w:jc w:val="center"/>
              <w:rPr>
                <w:rFonts w:eastAsia="Times New Roman"/>
                <w:b/>
                <w:bCs/>
              </w:rPr>
            </w:pPr>
            <w:r>
              <w:rPr>
                <w:rFonts w:eastAsia="Times New Roman"/>
                <w:b/>
                <w:bCs/>
              </w:rPr>
              <w:t>Head Cell 1</w:t>
            </w:r>
          </w:p>
        </w:tc>
        <w:tc>
          <w:tcPr>
            <w:tcW w:w="0" w:type="auto"/>
            <w:vAlign w:val="center"/>
            <w:hideMark/>
          </w:tcPr>
          <w:p w:rsidR="00C51368" w:rsidRDefault="00E43BD9">
            <w:pPr>
              <w:jc w:val="center"/>
              <w:rPr>
                <w:rFonts w:eastAsia="Times New Roman"/>
                <w:b/>
                <w:bCs/>
              </w:rPr>
            </w:pPr>
            <w:r>
              <w:rPr>
                <w:rFonts w:eastAsia="Times New Roman"/>
                <w:b/>
                <w:bCs/>
              </w:rPr>
              <w:t>Head Cell 2</w:t>
            </w:r>
          </w:p>
        </w:tc>
        <w:tc>
          <w:tcPr>
            <w:tcW w:w="0" w:type="auto"/>
            <w:vAlign w:val="center"/>
            <w:hideMark/>
          </w:tcPr>
          <w:p w:rsidR="00C51368" w:rsidRDefault="00E43BD9">
            <w:pPr>
              <w:jc w:val="center"/>
              <w:rPr>
                <w:rFonts w:eastAsia="Times New Roman"/>
                <w:b/>
                <w:bCs/>
              </w:rPr>
            </w:pPr>
            <w:r>
              <w:rPr>
                <w:rFonts w:eastAsia="Times New Roman"/>
                <w:b/>
                <w:bCs/>
              </w:rPr>
              <w:t>Head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Foot Cell 1</w:t>
            </w:r>
          </w:p>
        </w:tc>
        <w:tc>
          <w:tcPr>
            <w:tcW w:w="0" w:type="auto"/>
            <w:vAlign w:val="center"/>
            <w:hideMark/>
          </w:tcPr>
          <w:p w:rsidR="00C51368" w:rsidRDefault="00E43BD9">
            <w:pPr>
              <w:rPr>
                <w:rFonts w:eastAsia="Times New Roman"/>
              </w:rPr>
            </w:pPr>
            <w:r>
              <w:rPr>
                <w:rFonts w:eastAsia="Times New Roman"/>
              </w:rPr>
              <w:t>Foot Cell 2</w:t>
            </w:r>
          </w:p>
        </w:tc>
        <w:tc>
          <w:tcPr>
            <w:tcW w:w="0" w:type="auto"/>
            <w:vAlign w:val="center"/>
            <w:hideMark/>
          </w:tcPr>
          <w:p w:rsidR="00C51368" w:rsidRDefault="00E43BD9">
            <w:pPr>
              <w:rPr>
                <w:rFonts w:eastAsia="Times New Roman"/>
              </w:rPr>
            </w:pPr>
            <w:r>
              <w:rPr>
                <w:rFonts w:eastAsia="Times New Roman"/>
              </w:rPr>
              <w:t>Foot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Body Cell 1</w:t>
            </w:r>
          </w:p>
        </w:tc>
        <w:tc>
          <w:tcPr>
            <w:tcW w:w="0" w:type="auto"/>
            <w:vAlign w:val="center"/>
            <w:hideMark/>
          </w:tcPr>
          <w:p w:rsidR="00C51368" w:rsidRDefault="00E43BD9">
            <w:pPr>
              <w:rPr>
                <w:rFonts w:eastAsia="Times New Roman"/>
              </w:rPr>
            </w:pPr>
            <w:r>
              <w:rPr>
                <w:rFonts w:eastAsia="Times New Roman"/>
              </w:rPr>
              <w:t>Body Cell 2</w:t>
            </w:r>
          </w:p>
        </w:tc>
        <w:tc>
          <w:tcPr>
            <w:tcW w:w="0" w:type="auto"/>
            <w:vAlign w:val="center"/>
            <w:hideMark/>
          </w:tcPr>
          <w:p w:rsidR="00C51368" w:rsidRDefault="00E43BD9">
            <w:pPr>
              <w:rPr>
                <w:rFonts w:eastAsia="Times New Roman"/>
              </w:rPr>
            </w:pPr>
            <w:r>
              <w:rPr>
                <w:rFonts w:eastAsia="Times New Roman"/>
              </w:rPr>
              <w:t>Body Cell 3</w:t>
            </w:r>
          </w:p>
        </w:tc>
      </w:tr>
    </w:tbl>
    <w:p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rsidR="00C51368" w:rsidRDefault="00E43BD9">
      <w:pPr>
        <w:pStyle w:val="Heading2"/>
        <w:divId w:val="339935964"/>
        <w:rPr>
          <w:rFonts w:eastAsia="Times New Roman"/>
          <w:lang w:val="en-US"/>
        </w:rPr>
      </w:pPr>
      <w:r>
        <w:rPr>
          <w:rFonts w:eastAsia="Times New Roman"/>
          <w:lang w:val="en-US"/>
        </w:rPr>
        <w:t>External Styles</w:t>
      </w:r>
    </w:p>
    <w:p w:rsidR="00C51368" w:rsidRDefault="00E43BD9">
      <w:pPr>
        <w:pStyle w:val="Heading3"/>
        <w:divId w:val="339935964"/>
        <w:rPr>
          <w:rFonts w:eastAsia="Times New Roman"/>
          <w:lang w:val="en-US"/>
        </w:rPr>
      </w:pPr>
      <w:r>
        <w:rPr>
          <w:rFonts w:eastAsia="Times New Roman"/>
          <w:lang w:val="en-US"/>
        </w:rPr>
        <w:t>Text:</w:t>
      </w:r>
    </w:p>
    <w:p w:rsidR="00C51368" w:rsidRDefault="00E43BD9">
      <w:pPr>
        <w:pStyle w:val="NormalWeb"/>
        <w:divId w:val="339935964"/>
        <w:rPr>
          <w:lang w:val="en-US"/>
        </w:rPr>
      </w:pPr>
      <w:r>
        <w:rPr>
          <w:lang w:val="en-US"/>
        </w:rPr>
        <w:t xml:space="preserve">Example Text: </w:t>
      </w:r>
      <w:r>
        <w:rPr>
          <w:rStyle w:val="bold"/>
          <w:lang w:val="en-US"/>
        </w:rPr>
        <w:t>bold</w:t>
      </w:r>
      <w:r>
        <w:rPr>
          <w:lang w:val="en-US"/>
        </w:rPr>
        <w:t xml:space="preserve">, </w:t>
      </w:r>
      <w:r>
        <w:rPr>
          <w:rStyle w:val="italics"/>
          <w:lang w:val="en-US"/>
        </w:rPr>
        <w:t>italics</w:t>
      </w:r>
      <w:r>
        <w:rPr>
          <w:lang w:val="en-US"/>
        </w:rPr>
        <w:t xml:space="preserve">, </w:t>
      </w:r>
      <w:r>
        <w:rPr>
          <w:rStyle w:val="underline"/>
          <w:lang w:val="en-US"/>
        </w:rPr>
        <w:t>underline</w:t>
      </w:r>
      <w:r>
        <w:rPr>
          <w:lang w:val="en-US"/>
        </w:rPr>
        <w:t xml:space="preserve"> and </w:t>
      </w:r>
      <w:r>
        <w:rPr>
          <w:rStyle w:val="strikethrough"/>
          <w:lang w:val="en-US"/>
        </w:rPr>
        <w:t>strikethrough</w:t>
      </w:r>
    </w:p>
    <w:p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justify"/>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320"/>
        <w:gridCol w:w="1174"/>
        <w:gridCol w:w="152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lastRenderedPageBreak/>
              <w:t>Border Left</w:t>
            </w:r>
          </w:p>
        </w:tc>
        <w:tc>
          <w:tcPr>
            <w:tcW w:w="0" w:type="auto"/>
            <w:vAlign w:val="center"/>
            <w:hideMark/>
          </w:tcPr>
          <w:p w:rsidR="00C51368" w:rsidRDefault="00E43BD9">
            <w:pPr>
              <w:rPr>
                <w:rFonts w:eastAsia="Times New Roman"/>
              </w:rPr>
            </w:pPr>
            <w:r>
              <w:rPr>
                <w:rFonts w:eastAsia="Times New Roman"/>
              </w:rPr>
              <w:t>Border Right</w:t>
            </w:r>
          </w:p>
        </w:tc>
        <w:tc>
          <w:tcPr>
            <w:tcW w:w="0" w:type="auto"/>
            <w:vAlign w:val="center"/>
            <w:hideMark/>
          </w:tcPr>
          <w:p w:rsidR="00C51368" w:rsidRDefault="00E43BD9">
            <w:pPr>
              <w:rPr>
                <w:rFonts w:eastAsia="Times New Roman"/>
              </w:rPr>
            </w:pPr>
            <w:r>
              <w:rPr>
                <w:rFonts w:eastAsia="Times New Roman"/>
              </w:rPr>
              <w:t>Border Top</w:t>
            </w:r>
          </w:p>
        </w:tc>
        <w:tc>
          <w:tcPr>
            <w:tcW w:w="0" w:type="auto"/>
            <w:vAlign w:val="center"/>
            <w:hideMark/>
          </w:tcPr>
          <w:p w:rsidR="00C51368" w:rsidRDefault="00E43BD9">
            <w:pPr>
              <w:rPr>
                <w:rFonts w:eastAsia="Times New Roman"/>
              </w:rPr>
            </w:pPr>
            <w:r>
              <w:rPr>
                <w:rFonts w:eastAsia="Times New Roman"/>
              </w:rPr>
              <w:t>Border Bottom</w:t>
            </w:r>
          </w:p>
        </w:tc>
      </w:tr>
    </w:tbl>
    <w:p w:rsidR="00C51368" w:rsidRDefault="00E43BD9">
      <w:pPr>
        <w:pStyle w:val="Heading3"/>
        <w:divId w:val="339935964"/>
        <w:rPr>
          <w:rFonts w:eastAsia="Times New Roman"/>
          <w:lang w:val="en-US"/>
        </w:rPr>
      </w:pPr>
      <w:r>
        <w:rPr>
          <w:rFonts w:eastAsia="Times New Roman"/>
          <w:lang w:val="en-US"/>
        </w:rPr>
        <w:t>List:</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little-roman (Item 1)</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big-roman (Item 1)</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little-alpha (Item 1)</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big-alpha (Item 1)</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disc (Item 1)</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unlist(Item 1)</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circle (Item 1)</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square (Item 1)</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2"/>
        <w:divId w:val="339935964"/>
        <w:rPr>
          <w:rFonts w:eastAsia="Times New Roman"/>
          <w:lang w:val="en-US"/>
        </w:rPr>
      </w:pPr>
      <w:r>
        <w:rPr>
          <w:rFonts w:eastAsia="Times New Roman"/>
          <w:lang w:val="en-US"/>
        </w:rPr>
        <w:t>Internal Styles</w:t>
      </w:r>
    </w:p>
    <w:p w:rsidR="00C51368" w:rsidRDefault="00E43BD9">
      <w:pPr>
        <w:pStyle w:val="NormalWeb"/>
        <w:divId w:val="339935964"/>
        <w:rPr>
          <w:lang w:val="en-US"/>
        </w:rPr>
      </w:pPr>
      <w:r>
        <w:rPr>
          <w:lang w:val="en-US"/>
        </w:rPr>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rsidR="00C51368" w:rsidRDefault="00E43BD9">
      <w:pPr>
        <w:pStyle w:val="NormalWeb"/>
        <w:divId w:val="339935964"/>
        <w:rPr>
          <w:lang w:val="en-US"/>
        </w:rPr>
      </w:pPr>
      <w:r>
        <w:rPr>
          <w:lang w:val="en-US"/>
        </w:rPr>
        <w:t xml:space="preserve">Whitespace Control: </w:t>
      </w:r>
    </w:p>
    <w:p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lastRenderedPageBreak/>
        <w:t>No-Wrap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    Whitespace</w:t>
      </w:r>
    </w:p>
    <w:p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armenian (Item 1)</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decimal (Item 1)</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lastRenderedPageBreak/>
        <w:t>Item Two</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decimal-leading-zero (Item 1)</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lower-alpha (Item 1)</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none (Item 1)</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lastRenderedPageBreak/>
        <w:t>upper-roman (Item 1)</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1"/>
        <w:rPr>
          <w:rFonts w:eastAsia="Times New Roman"/>
          <w:noProof/>
          <w:lang w:val="en-US"/>
        </w:rPr>
      </w:pPr>
      <w:r>
        <w:rPr>
          <w:rFonts w:eastAsia="Times New Roman"/>
          <w:noProof/>
          <w:lang w:val="en-US"/>
        </w:rPr>
        <w:t>narrative.html</w:t>
      </w:r>
    </w:p>
    <w:p w:rsidR="00C51368" w:rsidRDefault="00E43BD9">
      <w:pPr>
        <w:pStyle w:val="Heading2"/>
        <w:divId w:val="1703937632"/>
        <w:rPr>
          <w:rFonts w:eastAsia="Times New Roman"/>
          <w:lang w:val="en-US"/>
        </w:rPr>
      </w:pPr>
      <w:bookmarkStart w:id="182" w:name="xhtml"/>
      <w:bookmarkStart w:id="183" w:name="narrative"/>
      <w:bookmarkEnd w:id="182"/>
      <w:r>
        <w:rPr>
          <w:rFonts w:eastAsia="Times New Roman"/>
          <w:lang w:val="en-US"/>
        </w:rPr>
        <w:t>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784"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C166DE">
            <w:pPr>
              <w:rPr>
                <w:rFonts w:eastAsia="Times New Roman"/>
              </w:rPr>
            </w:pPr>
            <w:hyperlink r:id="rId1785" w:anchor="status" w:history="1">
              <w:r w:rsidR="00E43BD9">
                <w:rPr>
                  <w:rStyle w:val="Hyperlink"/>
                  <w:rFonts w:eastAsia="Times New Roman"/>
                </w:rPr>
                <w:t>Ballot Status</w:t>
              </w:r>
            </w:hyperlink>
            <w:r w:rsidR="00E43BD9">
              <w:rPr>
                <w:rFonts w:eastAsia="Times New Roman"/>
              </w:rPr>
              <w:t xml:space="preserve">: </w:t>
            </w:r>
            <w:hyperlink r:id="rId1786" w:anchor="pubs" w:history="1">
              <w:r w:rsidR="00E43BD9">
                <w:rPr>
                  <w:rStyle w:val="Hyperlink"/>
                  <w:rFonts w:eastAsia="Times New Roman"/>
                </w:rPr>
                <w:t>DSTU 2</w:t>
              </w:r>
            </w:hyperlink>
          </w:p>
        </w:tc>
      </w:tr>
    </w:tbl>
    <w:p w:rsidR="00C51368" w:rsidRDefault="00E43BD9">
      <w:pPr>
        <w:pStyle w:val="NormalWeb"/>
        <w:divId w:val="1703937632"/>
        <w:rPr>
          <w:lang w:val="en-US"/>
        </w:rPr>
      </w:pPr>
      <w:r>
        <w:rPr>
          <w:lang w:val="en-US"/>
        </w:rPr>
        <w:t xml:space="preserve">Any resource that is a </w:t>
      </w:r>
      <w:hyperlink r:id="rId1787" w:history="1">
        <w:r>
          <w:rPr>
            <w:rStyle w:val="Hyperlink"/>
            <w:lang w:val="en-US"/>
          </w:rPr>
          <w:t>domain resource</w:t>
        </w:r>
      </w:hyperlink>
      <w:r>
        <w:rPr>
          <w:lang w:val="en-US"/>
        </w:rPr>
        <w:t xml:space="preserve"> (almost all types of resource) may 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referenced resources as necessary for a consumer of the resource to be able to understand the key essential information about a resource without retrieving 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w:t>
      </w:r>
      <w:proofErr w:type="gramStart"/>
      <w:r>
        <w:rPr>
          <w:lang w:val="en-US"/>
        </w:rPr>
        <w:t>generated,</w:t>
      </w:r>
      <w:proofErr w:type="gramEnd"/>
      <w:r>
        <w:rPr>
          <w:lang w:val="en-US"/>
        </w:rPr>
        <w:t xml:space="preserve"> including how much de-referencing to perform, but SHALL NOT assume that the resource is rendered in any particular context when generating narrative, since resources will be used in multiple contexts. </w:t>
      </w:r>
    </w:p>
    <w:p w:rsidR="00C51368" w:rsidRDefault="00E43BD9">
      <w:pPr>
        <w:pStyle w:val="NormalWeb"/>
        <w:divId w:val="1703937632"/>
        <w:rPr>
          <w:lang w:val="en-US"/>
        </w:rPr>
      </w:pPr>
      <w:r>
        <w:rPr>
          <w:lang w:val="en-US"/>
        </w:rPr>
        <w:t xml:space="preserve">Resources SHOULD always contain narrative to support human-consumption as a fallback. Structured data SHOULD not generally contain information of importance to human readers that is omitted from the narrative. Creators of FHIR resources should not assume that systems will render, or that humans will </w:t>
      </w:r>
      <w:proofErr w:type="gramStart"/>
      <w:r>
        <w:rPr>
          <w:lang w:val="en-US"/>
        </w:rPr>
        <w:t>see,</w:t>
      </w:r>
      <w:proofErr w:type="gramEnd"/>
      <w:r>
        <w:rPr>
          <w:lang w:val="en-US"/>
        </w:rPr>
        <w:t xml:space="preserve"> data that is not in the narrative. However, </w:t>
      </w:r>
      <w:proofErr w:type="gramStart"/>
      <w:r>
        <w:rPr>
          <w:lang w:val="en-US"/>
        </w:rPr>
        <w:t>in a strictly managed trading systems</w:t>
      </w:r>
      <w:proofErr w:type="gramEnd"/>
      <w:r>
        <w:rPr>
          <w:lang w:val="en-US"/>
        </w:rPr>
        <w:t xml:space="preserve"> where all systems share a common data model and additional text is unnecessary or even a clinical safety risk, the narrative may be omitted. Implementers should consider carefully before doing this, as it will mean that these resources can only be understood in the limited trading environment. Closed trading partner environments are very likely to open up during the lifetime of the resources they define. In addition, many workflow steps involving </w:t>
      </w:r>
      <w:r>
        <w:rPr>
          <w:lang w:val="en-US"/>
        </w:rPr>
        <w:lastRenderedPageBreak/>
        <w:t xml:space="preserve">finding and aggregating resources are much more difficult or tedious if the resources involved do not have their own text. </w:t>
      </w:r>
    </w:p>
    <w:p w:rsidR="00C51368" w:rsidRDefault="00E43BD9">
      <w:pPr>
        <w:pStyle w:val="NormalWeb"/>
        <w:divId w:val="1703937632"/>
        <w:rPr>
          <w:lang w:val="en-US"/>
        </w:rPr>
      </w:pPr>
      <w:r>
        <w:rPr>
          <w:lang w:val="en-US"/>
        </w:rPr>
        <w:t xml:space="preserve">Note that </w:t>
      </w:r>
      <w:hyperlink r:id="rId1788" w:anchor="contained" w:history="1">
        <w:r>
          <w:rPr>
            <w:rStyle w:val="Hyperlink"/>
            <w:lang w:val="en-US"/>
          </w:rPr>
          <w:t>contained</w:t>
        </w:r>
      </w:hyperlink>
      <w:r>
        <w:rPr>
          <w:lang w:val="en-US"/>
        </w:rPr>
        <w:t xml:space="preserve"> Resources SHALL NOT have a narrative of their own. </w:t>
      </w:r>
    </w:p>
    <w:p w:rsidR="00C51368" w:rsidRDefault="00E43BD9">
      <w:pPr>
        <w:pStyle w:val="NormalWeb"/>
        <w:divId w:val="1703937632"/>
        <w:rPr>
          <w:lang w:val="en-US"/>
        </w:rPr>
      </w:pPr>
      <w:r>
        <w:rPr>
          <w:lang w:val="en-US"/>
        </w:rPr>
        <w:t xml:space="preserve">The narrative is an XHTML fragment with a flag to indicate its relationship to the data: </w:t>
      </w:r>
    </w:p>
    <w:p w:rsidR="00C51368" w:rsidRDefault="00E43BD9">
      <w:pPr>
        <w:pStyle w:val="NormalWeb"/>
        <w:divId w:val="1703937632"/>
        <w:rPr>
          <w:lang w:val="en-US"/>
        </w:rPr>
      </w:pPr>
      <w:bookmarkStart w:id="184" w:name="security"/>
      <w:r>
        <w:rPr>
          <w:lang w:val="en-US"/>
        </w:rPr>
        <w:t xml:space="preserve">The contents of the </w:t>
      </w:r>
      <w:r>
        <w:rPr>
          <w:i/>
          <w:iCs/>
          <w:lang w:val="en-US"/>
        </w:rPr>
        <w:t>div</w:t>
      </w:r>
      <w:r>
        <w:rPr>
          <w:lang w:val="en-US"/>
        </w:rPr>
        <w:t xml:space="preserve"> element are an XHTML fragment that SHALL contain only the basic html formatting elements described in chapters 7-11 (except section 4 of chapter 9) and 15 of the HTML 4.0 standard, &lt;a&gt; elements (either name or href), images and internally contained style attributes. The XHTML content SHALL NOT contain a head, a body element, external stylesheet references, deprecated elements, scripts, forms, base/link/xlink, frames, iframes, objects or event related attributes (e.g. onClick). This is to ensure that the content of the narrative is contained within the resource and that there is no active content - this would introduce </w:t>
      </w:r>
      <w:hyperlink r:id="rId1789" w:anchor="narrative" w:history="1">
        <w:r>
          <w:rPr>
            <w:rStyle w:val="Hyperlink"/>
            <w:lang w:val="en-US"/>
          </w:rPr>
          <w:t>security issues</w:t>
        </w:r>
      </w:hyperlink>
      <w:r>
        <w:rPr>
          <w:lang w:val="en-US"/>
        </w:rPr>
        <w:t xml:space="preserve"> and potentially safety issues with regard to extracting text from the XHTML. </w:t>
      </w:r>
    </w:p>
    <w:p w:rsidR="00C51368" w:rsidRDefault="00E43BD9">
      <w:pPr>
        <w:pStyle w:val="NormalWeb"/>
        <w:divId w:val="1703937632"/>
        <w:rPr>
          <w:lang w:val="en-US"/>
        </w:rPr>
      </w:pPr>
      <w:r>
        <w:rPr>
          <w:lang w:val="en-US"/>
        </w:rPr>
        <w:t xml:space="preserve">The div element SHALL have some non-whitespace content (text or an image). </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xmlns="http://www.w3.org/1999/xhtml"&gt;This is a simple</w:t>
      </w:r>
    </w:p>
    <w:p w:rsidR="00C51368" w:rsidRDefault="00E43BD9">
      <w:pPr>
        <w:pStyle w:val="HTMLPreformatted"/>
        <w:divId w:val="912200427"/>
        <w:rPr>
          <w:lang w:val="en-US"/>
        </w:rPr>
      </w:pPr>
      <w:r>
        <w:rPr>
          <w:lang w:val="en-US"/>
        </w:rPr>
        <w:t xml:space="preserve">          example with only plain text&lt;/div&gt;</w:t>
      </w:r>
    </w:p>
    <w:p w:rsidR="00C51368" w:rsidRDefault="00E43BD9">
      <w:pPr>
        <w:pStyle w:val="HTMLPreformatted"/>
        <w:divId w:val="912200427"/>
        <w:rPr>
          <w:lang w:val="en-US"/>
        </w:rPr>
      </w:pPr>
      <w:r>
        <w:rPr>
          <w:lang w:val="en-US"/>
        </w:rPr>
        <w:t xml:space="preserve">  &lt;/narrative&gt;</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This is an &lt;i&gt;example&lt;/i&gt; with some &lt;b&gt;xhtml&lt;/b&gt; formatting.</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&lt;/div&gt;</w:t>
      </w:r>
    </w:p>
    <w:p w:rsidR="00C51368" w:rsidRDefault="00E43BD9">
      <w:pPr>
        <w:pStyle w:val="HTMLPreformatted"/>
        <w:divId w:val="912200427"/>
        <w:rPr>
          <w:lang w:val="en-US"/>
        </w:rPr>
      </w:pPr>
      <w:r>
        <w:rPr>
          <w:lang w:val="en-US"/>
        </w:rPr>
        <w:t xml:space="preserve">  &lt;/narrative&gt;</w:t>
      </w:r>
    </w:p>
    <w:p w:rsidR="00C51368" w:rsidRDefault="00E43BD9">
      <w:pPr>
        <w:pStyle w:val="NormalWeb"/>
        <w:divId w:val="1703937632"/>
        <w:rPr>
          <w:lang w:val="en-US"/>
        </w:rPr>
      </w:pPr>
      <w:r>
        <w:rPr>
          <w:lang w:val="en-US"/>
        </w:rPr>
        <w:t xml:space="preserve">The inner portion of the div content is often used for the innerHTML property in a browser. In order to simplify this kind of processing, when the narrative is represented in JSON, it SHALL be encoded so that the character content between the first "&gt;" and the last "&lt;" characters is the content of the &lt;div&gt; element. </w:t>
      </w:r>
      <w:proofErr w:type="gramStart"/>
      <w:r>
        <w:rPr>
          <w:lang w:val="en-US"/>
        </w:rPr>
        <w:t>e.g.</w:t>
      </w:r>
      <w:proofErr w:type="gramEnd"/>
      <w:r>
        <w:rPr>
          <w:lang w:val="en-US"/>
        </w:rPr>
        <w:t xml:space="preserve">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"&lt;div&gt;text&lt;/div&gt;"</w:t>
      </w:r>
    </w:p>
    <w:p w:rsidR="00C51368" w:rsidRDefault="00E43BD9">
      <w:pPr>
        <w:pStyle w:val="NormalWeb"/>
        <w:divId w:val="1703937632"/>
        <w:rPr>
          <w:lang w:val="en-US"/>
        </w:rPr>
      </w:pPr>
      <w:proofErr w:type="gramStart"/>
      <w:r>
        <w:rPr>
          <w:lang w:val="en-US"/>
        </w:rPr>
        <w:t>is</w:t>
      </w:r>
      <w:proofErr w:type="gramEnd"/>
      <w:r>
        <w:rPr>
          <w:lang w:val="en-US"/>
        </w:rPr>
        <w:t xml:space="preserve"> legal, but this is not: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"&lt;?xml ...&gt;&lt;div&gt;text&lt;/div&gt;"</w:t>
      </w:r>
    </w:p>
    <w:p w:rsidR="00C51368" w:rsidRDefault="00E43BD9">
      <w:pPr>
        <w:pStyle w:val="NormalWeb"/>
        <w:divId w:val="1703937632"/>
        <w:rPr>
          <w:lang w:val="en-US"/>
        </w:rPr>
      </w:pPr>
      <w:r>
        <w:rPr>
          <w:lang w:val="en-US"/>
        </w:rPr>
        <w:t>Note that the XHTML is contained in general XML and so there is no support for HTML entities like &amp;nbsp; or &amp;copy; etc. Unicode characters SHALL be used instead. Unicode &amp;#160; substitutes for &amp;nbsp</w:t>
      </w:r>
      <w:proofErr w:type="gramStart"/>
      <w:r>
        <w:rPr>
          <w:lang w:val="en-US"/>
        </w:rPr>
        <w:t>;.</w:t>
      </w:r>
      <w:proofErr w:type="gramEnd"/>
      <w:r>
        <w:rPr>
          <w:lang w:val="en-US"/>
        </w:rPr>
        <w:t xml:space="preserve"> </w:t>
      </w:r>
    </w:p>
    <w:p w:rsidR="00C51368" w:rsidRDefault="00E43BD9">
      <w:pPr>
        <w:pStyle w:val="NormalWeb"/>
        <w:divId w:val="1703937632"/>
        <w:rPr>
          <w:lang w:val="en-US"/>
        </w:rPr>
      </w:pPr>
      <w:r>
        <w:rPr>
          <w:lang w:val="en-US"/>
        </w:rPr>
        <w:lastRenderedPageBreak/>
        <w:t xml:space="preserve">The narrative content SHOULD be in the </w:t>
      </w:r>
      <w:hyperlink r:id="rId1790"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91" w:anchor="content" w:history="1">
        <w:r>
          <w:rPr>
            <w:rStyle w:val="Hyperlink"/>
            <w:lang w:val="en-US"/>
          </w:rPr>
          <w:t>language</w:t>
        </w:r>
      </w:hyperlink>
      <w:r>
        <w:rPr>
          <w:lang w:val="en-US"/>
        </w:rPr>
        <w:t xml:space="preserve"> element. For this reason, a </w:t>
      </w:r>
      <w:proofErr w:type="gramStart"/>
      <w:r>
        <w:rPr>
          <w:lang w:val="en-US"/>
        </w:rPr>
        <w:t>lang</w:t>
      </w:r>
      <w:proofErr w:type="gramEnd"/>
      <w:r>
        <w:rPr>
          <w:lang w:val="en-US"/>
        </w:rPr>
        <w:t xml:space="preserve"> attribute on the &lt;div&gt; SHOULD also be used (and see </w:t>
      </w:r>
      <w:hyperlink r:id="rId1792" w:anchor="the-lang-and-xml:lang-attributes" w:history="1">
        <w:r>
          <w:rPr>
            <w:rStyle w:val="Hyperlink"/>
            <w:lang w:val="en-US"/>
          </w:rPr>
          <w:t>the note in the HTML 5 specification about use of language</w:t>
        </w:r>
      </w:hyperlink>
      <w:r>
        <w:rPr>
          <w:lang w:val="en-US"/>
        </w:rPr>
        <w:t xml:space="preserve">). </w:t>
      </w:r>
    </w:p>
    <w:p w:rsidR="00C51368" w:rsidRDefault="00E43BD9">
      <w:pPr>
        <w:pStyle w:val="Heading3"/>
        <w:divId w:val="1703937632"/>
        <w:rPr>
          <w:rFonts w:eastAsia="Times New Roman"/>
          <w:lang w:val="en-US"/>
        </w:rPr>
      </w:pPr>
      <w:r>
        <w:rPr>
          <w:rFonts w:eastAsia="Times New Roman"/>
          <w:lang w:val="en-US"/>
        </w:rPr>
        <w:t>Image References</w:t>
      </w:r>
    </w:p>
    <w:p w:rsidR="00C51368" w:rsidRDefault="00E43BD9">
      <w:pPr>
        <w:pStyle w:val="NormalWeb"/>
        <w:divId w:val="1703937632"/>
        <w:rPr>
          <w:lang w:val="en-US"/>
        </w:rPr>
      </w:pPr>
      <w:r>
        <w:rPr>
          <w:lang w:val="en-US"/>
        </w:rPr>
        <w:t xml:space="preserve">Image source data - the src attribute - may refer to an image found in the resource (as a contained </w:t>
      </w:r>
      <w:hyperlink r:id="rId1793" w:history="1">
        <w:r>
          <w:rPr>
            <w:rStyle w:val="Hyperlink"/>
            <w:lang w:val="en-US"/>
          </w:rPr>
          <w:t>Media</w:t>
        </w:r>
      </w:hyperlink>
      <w:r>
        <w:rPr>
          <w:lang w:val="en-US"/>
        </w:rPr>
        <w:t xml:space="preserve"> or </w:t>
      </w:r>
      <w:hyperlink r:id="rId1794" w:anchor="binary" w:history="1">
        <w:r>
          <w:rPr>
            <w:rStyle w:val="Hyperlink"/>
            <w:lang w:val="en-US"/>
          </w:rPr>
          <w:t>Binary</w:t>
        </w:r>
      </w:hyperlink>
      <w:r>
        <w:rPr>
          <w:lang w:val="en-US"/>
        </w:rPr>
        <w:t xml:space="preserve"> resource) by its </w:t>
      </w:r>
      <w:r>
        <w:rPr>
          <w:i/>
          <w:iCs/>
          <w:lang w:val="en-US"/>
        </w:rPr>
        <w:t>id</w:t>
      </w:r>
      <w:r>
        <w:rPr>
          <w:lang w:val="en-US"/>
        </w:rPr>
        <w:t xml:space="preserve">: </w:t>
      </w:r>
    </w:p>
    <w:p w:rsidR="00C51368" w:rsidRDefault="00C51368">
      <w:pPr>
        <w:pStyle w:val="HTMLPreformatted"/>
        <w:divId w:val="1326008057"/>
        <w:rPr>
          <w:lang w:val="en-US"/>
        </w:rPr>
      </w:pPr>
    </w:p>
    <w:p w:rsidR="00C51368" w:rsidRDefault="00E43BD9">
      <w:pPr>
        <w:pStyle w:val="HTMLPreformatted"/>
        <w:divId w:val="1326008057"/>
        <w:rPr>
          <w:lang w:val="en-US"/>
        </w:rPr>
      </w:pPr>
      <w:r>
        <w:rPr>
          <w:lang w:val="en-US"/>
        </w:rPr>
        <w:t>&lt;Patient xmlns="http://hl7.org/fhir"&gt;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&lt;status value="generated"/&gt;</w:t>
      </w:r>
    </w:p>
    <w:p w:rsidR="00C51368" w:rsidRDefault="00E43BD9">
      <w:pPr>
        <w:pStyle w:val="HTMLPreformatted"/>
        <w:divId w:val="1326008057"/>
        <w:rPr>
          <w:lang w:val="en-US"/>
        </w:rPr>
      </w:pPr>
      <w:r>
        <w:rPr>
          <w:lang w:val="en-US"/>
        </w:rPr>
        <w:t xml:space="preserve">    &lt;div xmlns="http://www.w3.org/1999/xhtml"&gt;</w:t>
      </w:r>
    </w:p>
    <w:p w:rsidR="00C51368" w:rsidRDefault="00E43BD9">
      <w:pPr>
        <w:pStyle w:val="HTMLPreformatted"/>
        <w:divId w:val="1326008057"/>
        <w:rPr>
          <w:lang w:val="en-US"/>
        </w:rPr>
      </w:pPr>
      <w:r>
        <w:rPr>
          <w:lang w:val="en-US"/>
        </w:rPr>
        <w:t xml:space="preserve">      &lt;p&gt;... &lt;img src="#pic1"/&gt;. ....&lt;/p&gt;</w:t>
      </w:r>
    </w:p>
    <w:p w:rsidR="00C51368" w:rsidRDefault="00E43BD9">
      <w:pPr>
        <w:pStyle w:val="HTMLPreformatted"/>
        <w:divId w:val="1326008057"/>
        <w:rPr>
          <w:lang w:val="en-US"/>
        </w:rPr>
      </w:pPr>
      <w:r>
        <w:rPr>
          <w:lang w:val="en-US"/>
        </w:rPr>
        <w:t xml:space="preserve">    &lt;/div&gt;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&lt;contained&gt;</w:t>
      </w:r>
    </w:p>
    <w:p w:rsidR="00C51368" w:rsidRDefault="00E43BD9">
      <w:pPr>
        <w:pStyle w:val="HTMLPreformatted"/>
        <w:divId w:val="1326008057"/>
        <w:rPr>
          <w:lang w:val="en-US"/>
        </w:rPr>
      </w:pPr>
      <w:r>
        <w:rPr>
          <w:lang w:val="en-US"/>
        </w:rPr>
        <w:t xml:space="preserve">    &lt;Binary id="pic1" contentType="image/gif"&gt;MEKH....SD/Z&lt;/Binary&gt;</w:t>
      </w:r>
    </w:p>
    <w:p w:rsidR="00C51368" w:rsidRDefault="00E43BD9">
      <w:pPr>
        <w:pStyle w:val="HTMLPreformatted"/>
        <w:divId w:val="1326008057"/>
        <w:rPr>
          <w:lang w:val="en-US"/>
        </w:rPr>
      </w:pPr>
      <w:r>
        <w:rPr>
          <w:lang w:val="en-US"/>
        </w:rPr>
        <w:t xml:space="preserve">  &lt;/contained&gt;</w:t>
      </w:r>
    </w:p>
    <w:p w:rsidR="00C51368" w:rsidRDefault="00E43BD9">
      <w:pPr>
        <w:pStyle w:val="NormalWeb"/>
        <w:divId w:val="1703937632"/>
        <w:rPr>
          <w:lang w:val="en-US"/>
        </w:rPr>
      </w:pPr>
      <w:r>
        <w:rPr>
          <w:lang w:val="en-US"/>
        </w:rPr>
        <w:t xml:space="preserve">References between the narrative and the resource data (in either direction) are mediated by the XML id/idref attributes. </w:t>
      </w:r>
      <w:proofErr w:type="gramStart"/>
      <w:r>
        <w:rPr>
          <w:lang w:val="en-US"/>
        </w:rPr>
        <w:t>in</w:t>
      </w:r>
      <w:proofErr w:type="gramEnd"/>
      <w:r>
        <w:rPr>
          <w:lang w:val="en-US"/>
        </w:rPr>
        <w:t xml:space="preserve"> JSON, the property "id" is used which is equivalent to the XML attribute "id". </w:t>
      </w:r>
    </w:p>
    <w:p w:rsidR="00C51368" w:rsidRDefault="00E43BD9">
      <w:pPr>
        <w:pStyle w:val="NormalWeb"/>
        <w:divId w:val="1703937632"/>
        <w:rPr>
          <w:lang w:val="en-US"/>
        </w:rPr>
      </w:pPr>
      <w:r>
        <w:rPr>
          <w:lang w:val="en-US"/>
        </w:rPr>
        <w:t xml:space="preserve">The "id"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rsidR="00C51368" w:rsidRDefault="00E43BD9">
      <w:pPr>
        <w:pStyle w:val="NormalWeb"/>
        <w:divId w:val="1703937632"/>
        <w:rPr>
          <w:lang w:val="en-US"/>
        </w:rPr>
      </w:pPr>
      <w:r>
        <w:rPr>
          <w:lang w:val="en-US"/>
        </w:rPr>
        <w:t xml:space="preserve">If multiple resources are combined into a single combined document, such as a </w:t>
      </w:r>
      <w:hyperlink r:id="rId1795" w:history="1">
        <w:r>
          <w:rPr>
            <w:rStyle w:val="Hyperlink"/>
            <w:lang w:val="en-US"/>
          </w:rPr>
          <w:t>bundle</w:t>
        </w:r>
      </w:hyperlink>
      <w:r>
        <w:rPr>
          <w:lang w:val="en-US"/>
        </w:rPr>
        <w:t xml:space="preserve">, duplicate values of the id attribute may occur between resources. This SHALL be managed by applications reading the resources. </w:t>
      </w:r>
    </w:p>
    <w:p w:rsidR="00C51368" w:rsidRDefault="00E43BD9">
      <w:pPr>
        <w:pStyle w:val="NormalWeb"/>
        <w:divId w:val="1703937632"/>
        <w:rPr>
          <w:lang w:val="en-US"/>
        </w:rPr>
      </w:pPr>
      <w:r>
        <w:rPr>
          <w:lang w:val="en-US"/>
        </w:rPr>
        <w:t xml:space="preserve">Since images that are not contained in the resource cannot be guaranteed to be </w:t>
      </w:r>
      <w:proofErr w:type="gramStart"/>
      <w:r>
        <w:rPr>
          <w:lang w:val="en-US"/>
        </w:rPr>
        <w:t>be</w:t>
      </w:r>
      <w:proofErr w:type="gramEnd"/>
      <w:r>
        <w:rPr>
          <w:lang w:val="en-US"/>
        </w:rPr>
        <w:t xml:space="preserve"> available when the resource is presented to a user, the source for any images that are an essential part of the narrative SHOULD always be embedded as a </w:t>
      </w:r>
      <w:hyperlink r:id="rId1796" w:history="1">
        <w:r>
          <w:rPr>
            <w:rStyle w:val="Hyperlink"/>
            <w:lang w:val="en-US"/>
          </w:rPr>
          <w:t>data: url</w:t>
        </w:r>
      </w:hyperlink>
      <w:r>
        <w:rPr>
          <w:lang w:val="en-US"/>
        </w:rPr>
        <w:t xml:space="preserve">, in an attachment or a contained resource. </w:t>
      </w:r>
    </w:p>
    <w:bookmarkEnd w:id="94"/>
    <w:p w:rsidR="00C51368" w:rsidRDefault="00E43BD9">
      <w:pPr>
        <w:pStyle w:val="Heading3"/>
        <w:divId w:val="1703937632"/>
        <w:rPr>
          <w:rFonts w:eastAsia="Times New Roman"/>
          <w:lang w:val="en-US"/>
        </w:rPr>
      </w:pPr>
      <w:r>
        <w:rPr>
          <w:rFonts w:eastAsia="Times New Roman"/>
          <w:lang w:val="en-US"/>
        </w:rPr>
        <w:t>Styling the XHTML</w:t>
      </w:r>
    </w:p>
    <w:p w:rsidR="00C51368" w:rsidRDefault="00E43BD9">
      <w:pPr>
        <w:pStyle w:val="NormalWeb"/>
        <w:divId w:val="1703937632"/>
        <w:rPr>
          <w:lang w:val="en-US"/>
        </w:rPr>
      </w:pPr>
      <w:r>
        <w:rPr>
          <w:lang w:val="en-US"/>
        </w:rPr>
        <w:t xml:space="preserve">The XHTML fragment in the narrative may be styled using cascading stylesheets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 and internal styles are applied using a </w:t>
      </w:r>
      <w:r>
        <w:rPr>
          <w:i/>
          <w:iCs/>
          <w:lang w:val="en-US"/>
        </w:rPr>
        <w:t>style</w:t>
      </w:r>
      <w:r>
        <w:rPr>
          <w:lang w:val="en-US"/>
        </w:rPr>
        <w:t xml:space="preserve"> attribute on the XHTML elements directly. </w:t>
      </w:r>
    </w:p>
    <w:p w:rsidR="00C51368" w:rsidRDefault="00E43BD9">
      <w:pPr>
        <w:pStyle w:val="NormalWeb"/>
        <w:divId w:val="1703937632"/>
        <w:rPr>
          <w:lang w:val="en-US"/>
        </w:rPr>
      </w:pPr>
      <w:r>
        <w:rPr>
          <w:lang w:val="en-US"/>
        </w:rPr>
        <w:t xml:space="preserve">In order to minimise manageability and security issues, authoring systems do not specify the CSS stylesheet to use directly; instead, the application that displays the resource provides the </w:t>
      </w:r>
      <w:r>
        <w:rPr>
          <w:lang w:val="en-US"/>
        </w:rPr>
        <w:lastRenderedPageBreak/>
        <w:t xml:space="preserve">stylesheets.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796"/>
        <w:gridCol w:w="3198"/>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 font-weight: bold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italics</w:t>
            </w:r>
          </w:p>
        </w:tc>
        <w:tc>
          <w:tcPr>
            <w:tcW w:w="0" w:type="auto"/>
            <w:vAlign w:val="center"/>
            <w:hideMark/>
          </w:tcPr>
          <w:p w:rsidR="00C51368" w:rsidRDefault="00E43BD9">
            <w:pPr>
              <w:rPr>
                <w:rFonts w:eastAsia="Times New Roman"/>
              </w:rPr>
            </w:pPr>
            <w:r>
              <w:rPr>
                <w:rFonts w:eastAsia="Times New Roman"/>
              </w:rPr>
              <w:t>Italics Text</w:t>
            </w:r>
          </w:p>
        </w:tc>
        <w:tc>
          <w:tcPr>
            <w:tcW w:w="0" w:type="auto"/>
            <w:vAlign w:val="center"/>
            <w:hideMark/>
          </w:tcPr>
          <w:p w:rsidR="00C51368" w:rsidRDefault="00E43BD9">
            <w:pPr>
              <w:rPr>
                <w:rFonts w:eastAsia="Times New Roman"/>
              </w:rPr>
            </w:pPr>
            <w:r>
              <w:rPr>
                <w:rFonts w:eastAsia="Times New Roman"/>
              </w:rPr>
              <w:t>{ font-style: italic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underline</w:t>
            </w:r>
          </w:p>
        </w:tc>
        <w:tc>
          <w:tcPr>
            <w:tcW w:w="0" w:type="auto"/>
            <w:vAlign w:val="center"/>
            <w:hideMark/>
          </w:tcPr>
          <w:p w:rsidR="00C51368" w:rsidRDefault="00E43BD9">
            <w:pPr>
              <w:rPr>
                <w:rFonts w:eastAsia="Times New Roman"/>
              </w:rPr>
            </w:pPr>
            <w:r>
              <w:rPr>
                <w:rFonts w:eastAsia="Times New Roman"/>
              </w:rPr>
              <w:t>Underlined Text</w:t>
            </w:r>
          </w:p>
        </w:tc>
        <w:tc>
          <w:tcPr>
            <w:tcW w:w="0" w:type="auto"/>
            <w:vAlign w:val="center"/>
            <w:hideMark/>
          </w:tcPr>
          <w:p w:rsidR="00C51368" w:rsidRDefault="00E43BD9">
            <w:pPr>
              <w:rPr>
                <w:rFonts w:eastAsia="Times New Roman"/>
              </w:rPr>
            </w:pPr>
            <w:r>
              <w:rPr>
                <w:rFonts w:eastAsia="Times New Roman"/>
              </w:rPr>
              <w:t>{ text-decoration: underline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strikethrough</w:t>
            </w:r>
          </w:p>
        </w:tc>
        <w:tc>
          <w:tcPr>
            <w:tcW w:w="0" w:type="auto"/>
            <w:vAlign w:val="center"/>
            <w:hideMark/>
          </w:tcPr>
          <w:p w:rsidR="00C51368" w:rsidRDefault="00E43BD9">
            <w:pPr>
              <w:rPr>
                <w:rFonts w:eastAsia="Times New Roman"/>
              </w:rPr>
            </w:pPr>
            <w:r>
              <w:rPr>
                <w:rFonts w:eastAsia="Times New Roman"/>
              </w:rPr>
              <w:t>Strikethrough Text</w:t>
            </w:r>
          </w:p>
        </w:tc>
        <w:tc>
          <w:tcPr>
            <w:tcW w:w="0" w:type="auto"/>
            <w:vAlign w:val="center"/>
            <w:hideMark/>
          </w:tcPr>
          <w:p w:rsidR="00C51368" w:rsidRDefault="00E43BD9">
            <w:pPr>
              <w:rPr>
                <w:rFonts w:eastAsia="Times New Roman"/>
              </w:rPr>
            </w:pPr>
            <w:r>
              <w:rPr>
                <w:rFonts w:eastAsia="Times New Roman"/>
              </w:rPr>
              <w:t>{ text-decoration: line-through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left</w:t>
            </w:r>
          </w:p>
        </w:tc>
        <w:tc>
          <w:tcPr>
            <w:tcW w:w="0" w:type="auto"/>
            <w:vAlign w:val="center"/>
            <w:hideMark/>
          </w:tcPr>
          <w:p w:rsidR="00C51368" w:rsidRDefault="00E43BD9">
            <w:pPr>
              <w:rPr>
                <w:rFonts w:eastAsia="Times New Roman"/>
              </w:rPr>
            </w:pPr>
            <w:r>
              <w:rPr>
                <w:rFonts w:eastAsia="Times New Roman"/>
              </w:rPr>
              <w:t>Left Aligned</w:t>
            </w:r>
          </w:p>
        </w:tc>
        <w:tc>
          <w:tcPr>
            <w:tcW w:w="0" w:type="auto"/>
            <w:vAlign w:val="center"/>
            <w:hideMark/>
          </w:tcPr>
          <w:p w:rsidR="00C51368" w:rsidRDefault="00E43BD9">
            <w:pPr>
              <w:rPr>
                <w:rFonts w:eastAsia="Times New Roman"/>
              </w:rPr>
            </w:pPr>
            <w:r>
              <w:rPr>
                <w:rFonts w:eastAsia="Times New Roman"/>
              </w:rPr>
              <w:t>{ text-align : left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right</w:t>
            </w:r>
          </w:p>
        </w:tc>
        <w:tc>
          <w:tcPr>
            <w:tcW w:w="0" w:type="auto"/>
            <w:vAlign w:val="center"/>
            <w:hideMark/>
          </w:tcPr>
          <w:p w:rsidR="00C51368" w:rsidRDefault="00E43BD9">
            <w:pPr>
              <w:rPr>
                <w:rFonts w:eastAsia="Times New Roman"/>
              </w:rPr>
            </w:pPr>
            <w:r>
              <w:rPr>
                <w:rFonts w:eastAsia="Times New Roman"/>
              </w:rPr>
              <w:t>Right Aligned</w:t>
            </w:r>
          </w:p>
        </w:tc>
        <w:tc>
          <w:tcPr>
            <w:tcW w:w="0" w:type="auto"/>
            <w:vAlign w:val="center"/>
            <w:hideMark/>
          </w:tcPr>
          <w:p w:rsidR="00C51368" w:rsidRDefault="00E43BD9">
            <w:pPr>
              <w:rPr>
                <w:rFonts w:eastAsia="Times New Roman"/>
              </w:rPr>
            </w:pPr>
            <w:r>
              <w:rPr>
                <w:rFonts w:eastAsia="Times New Roman"/>
              </w:rPr>
              <w:t>{ text-align : right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center</w:t>
            </w:r>
          </w:p>
        </w:tc>
        <w:tc>
          <w:tcPr>
            <w:tcW w:w="0" w:type="auto"/>
            <w:vAlign w:val="center"/>
            <w:hideMark/>
          </w:tcPr>
          <w:p w:rsidR="00C51368" w:rsidRDefault="00E43BD9">
            <w:pPr>
              <w:rPr>
                <w:rFonts w:eastAsia="Times New Roman"/>
              </w:rPr>
            </w:pPr>
            <w:r>
              <w:rPr>
                <w:rFonts w:eastAsia="Times New Roman"/>
              </w:rPr>
              <w:t>Center Aligned</w:t>
            </w:r>
          </w:p>
        </w:tc>
        <w:tc>
          <w:tcPr>
            <w:tcW w:w="0" w:type="auto"/>
            <w:vAlign w:val="center"/>
            <w:hideMark/>
          </w:tcPr>
          <w:p w:rsidR="00C51368" w:rsidRDefault="00E43BD9">
            <w:pPr>
              <w:rPr>
                <w:rFonts w:eastAsia="Times New Roman"/>
              </w:rPr>
            </w:pPr>
            <w:r>
              <w:rPr>
                <w:rFonts w:eastAsia="Times New Roman"/>
              </w:rPr>
              <w:t>{ text-align : center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justify</w:t>
            </w:r>
          </w:p>
        </w:tc>
        <w:tc>
          <w:tcPr>
            <w:tcW w:w="0" w:type="auto"/>
            <w:vAlign w:val="center"/>
            <w:hideMark/>
          </w:tcPr>
          <w:p w:rsidR="00C51368" w:rsidRDefault="00E43BD9">
            <w:pPr>
              <w:rPr>
                <w:rFonts w:eastAsia="Times New Roman"/>
              </w:rPr>
            </w:pPr>
            <w:r>
              <w:rPr>
                <w:rFonts w:eastAsia="Times New Roman"/>
              </w:rPr>
              <w:t>Justified</w:t>
            </w:r>
          </w:p>
        </w:tc>
        <w:tc>
          <w:tcPr>
            <w:tcW w:w="0" w:type="auto"/>
            <w:vAlign w:val="center"/>
            <w:hideMark/>
          </w:tcPr>
          <w:p w:rsidR="00C51368" w:rsidRDefault="00E43BD9">
            <w:pPr>
              <w:rPr>
                <w:rFonts w:eastAsia="Times New Roman"/>
              </w:rPr>
            </w:pPr>
            <w:r>
              <w:rPr>
                <w:rFonts w:eastAsia="Times New Roman"/>
              </w:rPr>
              <w:t>{ text-align : justify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border-left</w:t>
            </w:r>
          </w:p>
        </w:tc>
        <w:tc>
          <w:tcPr>
            <w:tcW w:w="0" w:type="auto"/>
            <w:vAlign w:val="center"/>
            <w:hideMark/>
          </w:tcPr>
          <w:p w:rsidR="00C51368" w:rsidRDefault="00E43BD9">
            <w:pPr>
              <w:rPr>
                <w:rFonts w:eastAsia="Times New Roman"/>
              </w:rPr>
            </w:pPr>
            <w:r>
              <w:rPr>
                <w:rFonts w:eastAsia="Times New Roman"/>
              </w:rPr>
              <w:t>Border on the left</w:t>
            </w:r>
          </w:p>
        </w:tc>
        <w:tc>
          <w:tcPr>
            <w:tcW w:w="0" w:type="auto"/>
            <w:vAlign w:val="center"/>
            <w:hideMark/>
          </w:tcPr>
          <w:p w:rsidR="00C51368" w:rsidRDefault="00E43BD9">
            <w:pPr>
              <w:rPr>
                <w:rFonts w:eastAsia="Times New Roman"/>
              </w:rPr>
            </w:pPr>
            <w:r>
              <w:rPr>
                <w:rFonts w:eastAsia="Times New Roman"/>
              </w:rPr>
              <w:t>{ border-left: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border-right</w:t>
            </w:r>
          </w:p>
        </w:tc>
        <w:tc>
          <w:tcPr>
            <w:tcW w:w="0" w:type="auto"/>
            <w:vAlign w:val="center"/>
            <w:hideMark/>
          </w:tcPr>
          <w:p w:rsidR="00C51368" w:rsidRDefault="00E43BD9">
            <w:pPr>
              <w:rPr>
                <w:rFonts w:eastAsia="Times New Roman"/>
              </w:rPr>
            </w:pPr>
            <w:r>
              <w:rPr>
                <w:rFonts w:eastAsia="Times New Roman"/>
              </w:rPr>
              <w:t>Border on the right</w:t>
            </w:r>
          </w:p>
        </w:tc>
        <w:tc>
          <w:tcPr>
            <w:tcW w:w="0" w:type="auto"/>
            <w:vAlign w:val="center"/>
            <w:hideMark/>
          </w:tcPr>
          <w:p w:rsidR="00C51368" w:rsidRDefault="00E43BD9">
            <w:pPr>
              <w:rPr>
                <w:rFonts w:eastAsia="Times New Roman"/>
              </w:rPr>
            </w:pPr>
            <w:r>
              <w:rPr>
                <w:rFonts w:eastAsia="Times New Roman"/>
              </w:rPr>
              <w:t>{ border-right: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border-top</w:t>
            </w:r>
          </w:p>
        </w:tc>
        <w:tc>
          <w:tcPr>
            <w:tcW w:w="0" w:type="auto"/>
            <w:vAlign w:val="center"/>
            <w:hideMark/>
          </w:tcPr>
          <w:p w:rsidR="00C51368" w:rsidRDefault="00E43BD9">
            <w:pPr>
              <w:rPr>
                <w:rFonts w:eastAsia="Times New Roman"/>
              </w:rPr>
            </w:pPr>
            <w:r>
              <w:rPr>
                <w:rFonts w:eastAsia="Times New Roman"/>
              </w:rPr>
              <w:t>Border on the top</w:t>
            </w:r>
          </w:p>
        </w:tc>
        <w:tc>
          <w:tcPr>
            <w:tcW w:w="0" w:type="auto"/>
            <w:vAlign w:val="center"/>
            <w:hideMark/>
          </w:tcPr>
          <w:p w:rsidR="00C51368" w:rsidRDefault="00E43BD9">
            <w:pPr>
              <w:rPr>
                <w:rFonts w:eastAsia="Times New Roman"/>
              </w:rPr>
            </w:pPr>
            <w:r>
              <w:rPr>
                <w:rFonts w:eastAsia="Times New Roman"/>
              </w:rPr>
              <w:t>{ border-top: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border-bottom</w:t>
            </w:r>
          </w:p>
        </w:tc>
        <w:tc>
          <w:tcPr>
            <w:tcW w:w="0" w:type="auto"/>
            <w:vAlign w:val="center"/>
            <w:hideMark/>
          </w:tcPr>
          <w:p w:rsidR="00C51368" w:rsidRDefault="00E43BD9">
            <w:pPr>
              <w:rPr>
                <w:rFonts w:eastAsia="Times New Roman"/>
              </w:rPr>
            </w:pPr>
            <w:r>
              <w:rPr>
                <w:rFonts w:eastAsia="Times New Roman"/>
              </w:rPr>
              <w:t>Border on the bottom</w:t>
            </w:r>
          </w:p>
        </w:tc>
        <w:tc>
          <w:tcPr>
            <w:tcW w:w="0" w:type="auto"/>
            <w:vAlign w:val="center"/>
            <w:hideMark/>
          </w:tcPr>
          <w:p w:rsidR="00C51368" w:rsidRDefault="00E43BD9">
            <w:pPr>
              <w:rPr>
                <w:rFonts w:eastAsia="Times New Roman"/>
              </w:rPr>
            </w:pPr>
            <w:r>
              <w:rPr>
                <w:rFonts w:eastAsia="Times New Roman"/>
              </w:rPr>
              <w:t>{ border-bottom: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arabic</w:t>
            </w:r>
          </w:p>
        </w:tc>
        <w:tc>
          <w:tcPr>
            <w:tcW w:w="0" w:type="auto"/>
            <w:vAlign w:val="center"/>
            <w:hideMark/>
          </w:tcPr>
          <w:p w:rsidR="00C51368" w:rsidRDefault="00E43BD9">
            <w:pPr>
              <w:rPr>
                <w:rFonts w:eastAsia="Times New Roman"/>
              </w:rPr>
            </w:pPr>
            <w:r>
              <w:rPr>
                <w:rFonts w:eastAsia="Times New Roman"/>
              </w:rPr>
              <w:t>List is ordered using Arabic numerals: 1, 2, 3</w:t>
            </w:r>
          </w:p>
        </w:tc>
        <w:tc>
          <w:tcPr>
            <w:tcW w:w="0" w:type="auto"/>
            <w:vAlign w:val="center"/>
            <w:hideMark/>
          </w:tcPr>
          <w:p w:rsidR="00C51368" w:rsidRDefault="00E43BD9">
            <w:pPr>
              <w:rPr>
                <w:rFonts w:eastAsia="Times New Roman"/>
              </w:rPr>
            </w:pPr>
            <w:r>
              <w:rPr>
                <w:rFonts w:eastAsia="Times New Roman"/>
              </w:rPr>
              <w:t>{ list-style-type: decimal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little-roman</w:t>
            </w:r>
          </w:p>
        </w:tc>
        <w:tc>
          <w:tcPr>
            <w:tcW w:w="0" w:type="auto"/>
            <w:vAlign w:val="center"/>
            <w:hideMark/>
          </w:tcPr>
          <w:p w:rsidR="00C51368" w:rsidRDefault="00E43BD9">
            <w:pPr>
              <w:rPr>
                <w:rFonts w:eastAsia="Times New Roman"/>
              </w:rPr>
            </w:pPr>
            <w:r>
              <w:rPr>
                <w:rFonts w:eastAsia="Times New Roman"/>
              </w:rPr>
              <w:t>List is ordered using little Roman numerals: i, ii, iii</w:t>
            </w:r>
          </w:p>
        </w:tc>
        <w:tc>
          <w:tcPr>
            <w:tcW w:w="0" w:type="auto"/>
            <w:vAlign w:val="center"/>
            <w:hideMark/>
          </w:tcPr>
          <w:p w:rsidR="00C51368" w:rsidRDefault="00E43BD9">
            <w:pPr>
              <w:rPr>
                <w:rFonts w:eastAsia="Times New Roman"/>
              </w:rPr>
            </w:pPr>
            <w:r>
              <w:rPr>
                <w:rFonts w:eastAsia="Times New Roman"/>
              </w:rPr>
              <w:t>{ list-style-type: lower-roman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big-roman</w:t>
            </w:r>
          </w:p>
        </w:tc>
        <w:tc>
          <w:tcPr>
            <w:tcW w:w="0" w:type="auto"/>
            <w:vAlign w:val="center"/>
            <w:hideMark/>
          </w:tcPr>
          <w:p w:rsidR="00C51368" w:rsidRDefault="00E43BD9">
            <w:pPr>
              <w:rPr>
                <w:rFonts w:eastAsia="Times New Roman"/>
              </w:rPr>
            </w:pPr>
            <w:r>
              <w:rPr>
                <w:rFonts w:eastAsia="Times New Roman"/>
              </w:rPr>
              <w:t>List is ordered using big Roman numerals: I, II, III</w:t>
            </w:r>
          </w:p>
        </w:tc>
        <w:tc>
          <w:tcPr>
            <w:tcW w:w="0" w:type="auto"/>
            <w:vAlign w:val="center"/>
            <w:hideMark/>
          </w:tcPr>
          <w:p w:rsidR="00C51368" w:rsidRDefault="00E43BD9">
            <w:pPr>
              <w:rPr>
                <w:rFonts w:eastAsia="Times New Roman"/>
              </w:rPr>
            </w:pPr>
            <w:r>
              <w:rPr>
                <w:rFonts w:eastAsia="Times New Roman"/>
              </w:rPr>
              <w:t>{ list-style-type: upper-roman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little-alpha</w:t>
            </w:r>
          </w:p>
        </w:tc>
        <w:tc>
          <w:tcPr>
            <w:tcW w:w="0" w:type="auto"/>
            <w:vAlign w:val="center"/>
            <w:hideMark/>
          </w:tcPr>
          <w:p w:rsidR="00C51368" w:rsidRDefault="00E43BD9">
            <w:pPr>
              <w:rPr>
                <w:rFonts w:eastAsia="Times New Roman"/>
              </w:rPr>
            </w:pPr>
            <w:r>
              <w:rPr>
                <w:rFonts w:eastAsia="Times New Roman"/>
              </w:rPr>
              <w:t>List is ordered using little alpha characters: a, b, c</w:t>
            </w:r>
          </w:p>
        </w:tc>
        <w:tc>
          <w:tcPr>
            <w:tcW w:w="0" w:type="auto"/>
            <w:vAlign w:val="center"/>
            <w:hideMark/>
          </w:tcPr>
          <w:p w:rsidR="00C51368" w:rsidRDefault="00E43BD9">
            <w:pPr>
              <w:rPr>
                <w:rFonts w:eastAsia="Times New Roman"/>
              </w:rPr>
            </w:pPr>
            <w:r>
              <w:rPr>
                <w:rFonts w:eastAsia="Times New Roman"/>
              </w:rPr>
              <w:t>{ list-style-type: lower-alpha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big-alpha</w:t>
            </w:r>
          </w:p>
        </w:tc>
        <w:tc>
          <w:tcPr>
            <w:tcW w:w="0" w:type="auto"/>
            <w:vAlign w:val="center"/>
            <w:hideMark/>
          </w:tcPr>
          <w:p w:rsidR="00C51368" w:rsidRDefault="00E43BD9">
            <w:pPr>
              <w:rPr>
                <w:rFonts w:eastAsia="Times New Roman"/>
              </w:rPr>
            </w:pPr>
            <w:r>
              <w:rPr>
                <w:rFonts w:eastAsia="Times New Roman"/>
              </w:rPr>
              <w:t>List is ordered using big alpha characters: A, B, C</w:t>
            </w:r>
          </w:p>
        </w:tc>
        <w:tc>
          <w:tcPr>
            <w:tcW w:w="0" w:type="auto"/>
            <w:vAlign w:val="center"/>
            <w:hideMark/>
          </w:tcPr>
          <w:p w:rsidR="00C51368" w:rsidRDefault="00E43BD9">
            <w:pPr>
              <w:rPr>
                <w:rFonts w:eastAsia="Times New Roman"/>
              </w:rPr>
            </w:pPr>
            <w:r>
              <w:rPr>
                <w:rFonts w:eastAsia="Times New Roman"/>
              </w:rPr>
              <w:t>{ list-style-type: upper-alpha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disc</w:t>
            </w:r>
          </w:p>
        </w:tc>
        <w:tc>
          <w:tcPr>
            <w:tcW w:w="0" w:type="auto"/>
            <w:vAlign w:val="center"/>
            <w:hideMark/>
          </w:tcPr>
          <w:p w:rsidR="00C51368" w:rsidRDefault="00E43BD9">
            <w:pPr>
              <w:rPr>
                <w:rFonts w:eastAsia="Times New Roman"/>
              </w:rPr>
            </w:pPr>
            <w:r>
              <w:rPr>
                <w:rFonts w:eastAsia="Times New Roman"/>
              </w:rPr>
              <w:t>List bullets are simple solid discs</w:t>
            </w:r>
          </w:p>
        </w:tc>
        <w:tc>
          <w:tcPr>
            <w:tcW w:w="0" w:type="auto"/>
            <w:vAlign w:val="center"/>
            <w:hideMark/>
          </w:tcPr>
          <w:p w:rsidR="00C51368" w:rsidRDefault="00E43BD9">
            <w:pPr>
              <w:rPr>
                <w:rFonts w:eastAsia="Times New Roman"/>
              </w:rPr>
            </w:pPr>
            <w:r>
              <w:rPr>
                <w:rFonts w:eastAsia="Times New Roman"/>
              </w:rPr>
              <w:t>{ list-style-type: disc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circle</w:t>
            </w:r>
          </w:p>
        </w:tc>
        <w:tc>
          <w:tcPr>
            <w:tcW w:w="0" w:type="auto"/>
            <w:vAlign w:val="center"/>
            <w:hideMark/>
          </w:tcPr>
          <w:p w:rsidR="00C51368" w:rsidRDefault="00E43BD9">
            <w:pPr>
              <w:rPr>
                <w:rFonts w:eastAsia="Times New Roman"/>
              </w:rPr>
            </w:pPr>
            <w:r>
              <w:rPr>
                <w:rFonts w:eastAsia="Times New Roman"/>
              </w:rPr>
              <w:t>List bullets are hollow discs</w:t>
            </w:r>
          </w:p>
        </w:tc>
        <w:tc>
          <w:tcPr>
            <w:tcW w:w="0" w:type="auto"/>
            <w:vAlign w:val="center"/>
            <w:hideMark/>
          </w:tcPr>
          <w:p w:rsidR="00C51368" w:rsidRDefault="00E43BD9">
            <w:pPr>
              <w:rPr>
                <w:rFonts w:eastAsia="Times New Roman"/>
              </w:rPr>
            </w:pPr>
            <w:r>
              <w:rPr>
                <w:rFonts w:eastAsia="Times New Roman"/>
              </w:rPr>
              <w:t>{ list-style-type : circle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square</w:t>
            </w:r>
          </w:p>
        </w:tc>
        <w:tc>
          <w:tcPr>
            <w:tcW w:w="0" w:type="auto"/>
            <w:vAlign w:val="center"/>
            <w:hideMark/>
          </w:tcPr>
          <w:p w:rsidR="00C51368" w:rsidRDefault="00E43BD9">
            <w:pPr>
              <w:rPr>
                <w:rFonts w:eastAsia="Times New Roman"/>
              </w:rPr>
            </w:pPr>
            <w:r>
              <w:rPr>
                <w:rFonts w:eastAsia="Times New Roman"/>
              </w:rPr>
              <w:t>List bullets are solid squares</w:t>
            </w:r>
          </w:p>
        </w:tc>
        <w:tc>
          <w:tcPr>
            <w:tcW w:w="0" w:type="auto"/>
            <w:vAlign w:val="center"/>
            <w:hideMark/>
          </w:tcPr>
          <w:p w:rsidR="00C51368" w:rsidRDefault="00E43BD9">
            <w:pPr>
              <w:rPr>
                <w:rFonts w:eastAsia="Times New Roman"/>
              </w:rPr>
            </w:pPr>
            <w:r>
              <w:rPr>
                <w:rFonts w:eastAsia="Times New Roman"/>
              </w:rPr>
              <w:t>{ list-style-type: square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unlist</w:t>
            </w:r>
          </w:p>
        </w:tc>
        <w:tc>
          <w:tcPr>
            <w:tcW w:w="0" w:type="auto"/>
            <w:vAlign w:val="center"/>
            <w:hideMark/>
          </w:tcPr>
          <w:p w:rsidR="00C51368" w:rsidRDefault="00E43BD9">
            <w:pPr>
              <w:rPr>
                <w:rFonts w:eastAsia="Times New Roman"/>
              </w:rPr>
            </w:pPr>
            <w:r>
              <w:rPr>
                <w:rFonts w:eastAsia="Times New Roman"/>
              </w:rPr>
              <w:t>List with no bullets</w:t>
            </w:r>
          </w:p>
        </w:tc>
        <w:tc>
          <w:tcPr>
            <w:tcW w:w="0" w:type="auto"/>
            <w:vAlign w:val="center"/>
            <w:hideMark/>
          </w:tcPr>
          <w:p w:rsidR="00C51368" w:rsidRDefault="00E43BD9">
            <w:pPr>
              <w:rPr>
                <w:rFonts w:eastAsia="Times New Roman"/>
              </w:rPr>
            </w:pPr>
            <w:r>
              <w:rPr>
                <w:rFonts w:eastAsia="Times New Roman"/>
              </w:rPr>
              <w:t>{ list-style-type: none }</w:t>
            </w:r>
          </w:p>
        </w:tc>
      </w:tr>
    </w:tbl>
    <w:p w:rsidR="00C51368" w:rsidRDefault="00E43BD9">
      <w:pPr>
        <w:pStyle w:val="NormalWeb"/>
        <w:divId w:val="1703937632"/>
        <w:rPr>
          <w:lang w:val="en-US"/>
        </w:rPr>
      </w:pPr>
      <w:r>
        <w:rPr>
          <w:lang w:val="en-US"/>
        </w:rPr>
        <w:t xml:space="preserve">Note: for testing purposes, there is an </w:t>
      </w:r>
      <w:hyperlink r:id="rId1797" w:history="1">
        <w:r>
          <w:rPr>
            <w:rStyle w:val="Hyperlink"/>
            <w:lang w:val="en-US"/>
          </w:rPr>
          <w:t>example resource</w:t>
        </w:r>
      </w:hyperlink>
      <w:r>
        <w:rPr>
          <w:lang w:val="en-US"/>
        </w:rPr>
        <w:t xml:space="preserve"> that includes all these styles. It's also available </w:t>
      </w:r>
      <w:hyperlink r:id="rId1798" w:history="1">
        <w:r>
          <w:rPr>
            <w:rStyle w:val="Hyperlink"/>
            <w:lang w:val="en-US"/>
          </w:rPr>
          <w:t>as XHTML</w:t>
        </w:r>
      </w:hyperlink>
      <w:r>
        <w:rPr>
          <w:lang w:val="en-US"/>
        </w:rPr>
        <w:t xml:space="preserve"> and a </w:t>
      </w:r>
      <w:hyperlink r:id="rId1799" w:history="1">
        <w:r>
          <w:rPr>
            <w:rStyle w:val="Hyperlink"/>
            <w:lang w:val="en-US"/>
          </w:rPr>
          <w:t>standard stylesheet</w:t>
        </w:r>
      </w:hyperlink>
      <w:r>
        <w:rPr>
          <w:lang w:val="en-US"/>
        </w:rPr>
        <w:t xml:space="preserve"> that includes all these styles. </w:t>
      </w:r>
    </w:p>
    <w:p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rsidR="00C51368" w:rsidRDefault="00E43BD9">
      <w:pPr>
        <w:pStyle w:val="NormalWeb"/>
        <w:divId w:val="1703937632"/>
        <w:rPr>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Authoring systems may fix the following styling aspects of the content: </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lastRenderedPageBreak/>
        <w:t>bold, italic, underline, strikethrough</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rsidR="00C51368" w:rsidRDefault="00E43BD9">
      <w:pPr>
        <w:pStyle w:val="NormalWeb"/>
        <w:divId w:val="1703937632"/>
        <w:rPr>
          <w:lang w:val="en-US"/>
        </w:rPr>
      </w:pPr>
      <w:r>
        <w:rPr>
          <w:lang w:val="en-US"/>
        </w:rPr>
        <w:t xml:space="preserve">These style properties are specified in-line using the style attribute. Rendering systems SHOULD respect any of these rendering styles when they are specified in the style attribute, though appropriate interpretation is allowed (e.g. a low-contrast display for dark room contexts or a high-contrast display for the visually impaired may adjust colours accordingly). </w:t>
      </w:r>
    </w:p>
    <w:p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rsidR="00C51368" w:rsidRDefault="00E43BD9">
      <w:pPr>
        <w:pStyle w:val="NormalWeb"/>
        <w:divId w:val="1703937632"/>
        <w:rPr>
          <w:lang w:val="en-US"/>
        </w:rPr>
      </w:pPr>
      <w:r>
        <w:rPr>
          <w:lang w:val="en-US"/>
        </w:rPr>
        <w:t xml:space="preserve">Note that there are additional rules around styling for </w:t>
      </w:r>
      <w:hyperlink r:id="rId1800" w:anchor="css" w:history="1">
        <w:r>
          <w:rPr>
            <w:rStyle w:val="Hyperlink"/>
            <w:lang w:val="en-US"/>
          </w:rPr>
          <w:t>documents</w:t>
        </w:r>
      </w:hyperlink>
      <w:r>
        <w:rPr>
          <w:lang w:val="en-US"/>
        </w:rPr>
        <w:t xml:space="preserve"> presentation. </w:t>
      </w:r>
    </w:p>
    <w:p w:rsidR="00C51368" w:rsidRDefault="00E43BD9">
      <w:pPr>
        <w:pStyle w:val="Heading3"/>
        <w:divId w:val="1703937632"/>
        <w:rPr>
          <w:rFonts w:eastAsia="Times New Roman"/>
          <w:lang w:val="en-US"/>
        </w:rPr>
      </w:pPr>
      <w:bookmarkStart w:id="185" w:name="safety"/>
      <w:bookmarkEnd w:id="185"/>
      <w:r>
        <w:rPr>
          <w:rFonts w:eastAsia="Times New Roman"/>
          <w:lang w:val="en-US"/>
        </w:rPr>
        <w:t>Clinical Safety Concerns</w:t>
      </w:r>
    </w:p>
    <w:p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be restrained in using the features available. Even where trading partner arrangements limit the current requirements made on a system, experience shows that these trading arrangements will gradually broaden over time. </w:t>
      </w:r>
    </w:p>
    <w:p w:rsidR="00C51368" w:rsidRDefault="00E43BD9">
      <w:pPr>
        <w:pStyle w:val="NormalWeb"/>
        <w:divId w:val="1703937632"/>
        <w:rPr>
          <w:lang w:val="en-US"/>
        </w:rPr>
      </w:pPr>
      <w:r>
        <w:rPr>
          <w:lang w:val="en-US"/>
        </w:rPr>
        <w:t xml:space="preserve">In particular: </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complex layered layouts requiring careful testing of the match between the xhtml </w:t>
      </w:r>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The use of styles e.g. bolding, italics and colour; SHOULD not be utilized as the sole way to convey meaning or semantics, but should be used in conjunction with other FHIR resources to ensure consistent, long term interoperability. </w:t>
      </w:r>
    </w:p>
    <w:p w:rsidR="00C51368" w:rsidRDefault="00E43BD9">
      <w:pPr>
        <w:pStyle w:val="Heading1"/>
        <w:rPr>
          <w:rFonts w:eastAsia="Times New Roman"/>
          <w:noProof/>
          <w:lang w:val="en-US"/>
        </w:rPr>
      </w:pPr>
      <w:r>
        <w:rPr>
          <w:rFonts w:eastAsia="Times New Roman"/>
          <w:noProof/>
          <w:lang w:val="en-US"/>
        </w:rPr>
        <w:t>ncimeta.html</w:t>
      </w:r>
    </w:p>
    <w:p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C166DE">
            <w:pPr>
              <w:rPr>
                <w:rFonts w:eastAsia="Times New Roman"/>
              </w:rPr>
            </w:pPr>
            <w:hyperlink r:id="rId180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802" w:anchor="status" w:history="1">
              <w:r w:rsidR="00E43BD9">
                <w:rPr>
                  <w:rStyle w:val="Hyperlink"/>
                  <w:rFonts w:eastAsia="Times New Roman"/>
                </w:rPr>
                <w:t>Ballot Status</w:t>
              </w:r>
            </w:hyperlink>
            <w:r w:rsidR="00E43BD9">
              <w:rPr>
                <w:rFonts w:eastAsia="Times New Roman"/>
              </w:rPr>
              <w:t xml:space="preserve">: </w:t>
            </w:r>
            <w:hyperlink r:id="rId1803" w:anchor="pubs" w:history="1">
              <w:r w:rsidR="00E43BD9">
                <w:rPr>
                  <w:rStyle w:val="Hyperlink"/>
                  <w:rFonts w:eastAsia="Times New Roman"/>
                </w:rPr>
                <w:t>DSTU 2</w:t>
              </w:r>
            </w:hyperlink>
          </w:p>
        </w:tc>
      </w:tr>
    </w:tbl>
    <w:p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7989"/>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NCI Metathesaurus </w:t>
            </w:r>
            <w:hyperlink r:id="rId1804" w:history="1">
              <w:r>
                <w:rPr>
                  <w:rStyle w:val="Hyperlink"/>
                  <w:rFonts w:eastAsia="Times New Roman"/>
                </w:rPr>
                <w:t xml:space="preserve">the NCI Center for Biomedical Informatics and Information Technology (CBIIT) </w:t>
              </w:r>
            </w:hyperlink>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805" w:history="1">
              <w:r>
                <w:rPr>
                  <w:rStyle w:val="Hyperlink"/>
                  <w:rFonts w:eastAsia="Times New Roman"/>
                </w:rPr>
                <w:t>http://ncimeta.nci.nih.gov</w:t>
              </w:r>
            </w:hyperlink>
            <w:r>
              <w:rPr>
                <w:rFonts w:eastAsia="Times New Roman"/>
              </w:rPr>
              <w:t xml:space="preserve"> identifies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There is no version or versioning associated with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Concept Unique Identifier (CUI) is used for the code value for a Metathesaurus concept</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name should be used as the display for English usage (e.g. "Aerosol Dose Form" for CUI C1112870)</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159152757"/>
        <w:rPr>
          <w:rFonts w:eastAsia="Times New Roman"/>
          <w:lang w:val="en-US"/>
        </w:rPr>
      </w:pPr>
      <w:r>
        <w:rPr>
          <w:rFonts w:eastAsia="Times New Roman"/>
          <w:lang w:val="en-US"/>
        </w:rPr>
        <w:t>Version Issues</w:t>
      </w:r>
    </w:p>
    <w:p w:rsidR="00C51368" w:rsidRDefault="00E43BD9">
      <w:pPr>
        <w:pStyle w:val="NormalWeb"/>
        <w:divId w:val="1159152757"/>
        <w:rPr>
          <w:lang w:val="en-US"/>
        </w:rPr>
      </w:pPr>
      <w:r>
        <w:rPr>
          <w:lang w:val="en-US"/>
        </w:rPr>
        <w:t xml:space="preserve">There are no staged releases of the NCI metathesaurus, so there is no versioning policy. </w:t>
      </w:r>
    </w:p>
    <w:p w:rsidR="00C51368" w:rsidRDefault="00E43BD9">
      <w:pPr>
        <w:pStyle w:val="Heading3"/>
        <w:divId w:val="1159152757"/>
        <w:rPr>
          <w:rFonts w:eastAsia="Times New Roman"/>
          <w:lang w:val="en-US"/>
        </w:rPr>
      </w:pPr>
      <w:r>
        <w:rPr>
          <w:rFonts w:eastAsia="Times New Roman"/>
          <w:lang w:val="en-US"/>
        </w:rPr>
        <w:t>Copyright/License Issues</w:t>
      </w:r>
    </w:p>
    <w:p w:rsidR="00C51368" w:rsidRDefault="00E43BD9">
      <w:pPr>
        <w:pStyle w:val="NormalWeb"/>
        <w:divId w:val="1159152757"/>
        <w:rPr>
          <w:lang w:val="en-US"/>
        </w:rPr>
      </w:pPr>
      <w:r>
        <w:rPr>
          <w:lang w:val="en-US"/>
        </w:rPr>
        <w:t xml:space="preserve">The NCI metathesaurus is in the public domain, so there are not copyright notices </w:t>
      </w:r>
      <w:proofErr w:type="gramStart"/>
      <w:r>
        <w:rPr>
          <w:lang w:val="en-US"/>
        </w:rPr>
        <w:t>need</w:t>
      </w:r>
      <w:proofErr w:type="gramEnd"/>
      <w:r>
        <w:rPr>
          <w:lang w:val="en-US"/>
        </w:rPr>
        <w:t xml:space="preserve"> in value sets that refer to NCI metathesaurus concepts, and there are no licensing requirements to use concepts in instances or systems. </w:t>
      </w:r>
    </w:p>
    <w:p w:rsidR="00C51368" w:rsidRDefault="00E43BD9">
      <w:pPr>
        <w:pStyle w:val="Heading3"/>
        <w:divId w:val="1159152757"/>
        <w:rPr>
          <w:rFonts w:eastAsia="Times New Roman"/>
          <w:lang w:val="en-US"/>
        </w:rPr>
      </w:pPr>
      <w:r>
        <w:rPr>
          <w:rFonts w:eastAsia="Times New Roman"/>
          <w:lang w:val="en-US"/>
        </w:rPr>
        <w:t>MCI Metathesaurus MySQL Database</w:t>
      </w:r>
    </w:p>
    <w:p w:rsidR="00C51368" w:rsidRDefault="00E43BD9">
      <w:pPr>
        <w:pStyle w:val="NormalWeb"/>
        <w:divId w:val="1159152757"/>
        <w:rPr>
          <w:lang w:val="en-US"/>
        </w:rPr>
      </w:pPr>
      <w:r>
        <w:rPr>
          <w:lang w:val="en-US"/>
        </w:rPr>
        <w:t xml:space="preserve">Like </w:t>
      </w:r>
      <w:hyperlink r:id="rId1806" w:history="1">
        <w:r>
          <w:rPr>
            <w:rStyle w:val="Hyperlink"/>
            <w:lang w:val="en-US"/>
          </w:rPr>
          <w:t>RxNorm</w:t>
        </w:r>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These are provided for implementer convenience, and do not imply that any particular approach be used in implementations. (</w:t>
      </w:r>
      <w:proofErr w:type="gramStart"/>
      <w:r>
        <w:rPr>
          <w:lang w:val="en-US"/>
        </w:rPr>
        <w:t>note</w:t>
      </w:r>
      <w:proofErr w:type="gramEnd"/>
      <w:r>
        <w:rPr>
          <w:lang w:val="en-US"/>
        </w:rPr>
        <w:t xml:space="preserve">: for consistency, the rxnorm table and column names are used; also, the CUIs are 1 character longer, so the scripts must be updated). </w:t>
      </w:r>
    </w:p>
    <w:p w:rsidR="00C51368" w:rsidRDefault="00E43BD9">
      <w:pPr>
        <w:pStyle w:val="NormalWeb"/>
        <w:divId w:val="1159152757"/>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1159152757"/>
        <w:rPr>
          <w:rFonts w:eastAsia="Times New Roman"/>
          <w:lang w:val="en-US"/>
        </w:rPr>
      </w:pPr>
      <w:r>
        <w:rPr>
          <w:rFonts w:eastAsia="Times New Roman"/>
          <w:lang w:val="en-US"/>
        </w:rPr>
        <w:t>NCI metathesaurus Filter Properties</w:t>
      </w:r>
    </w:p>
    <w:p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1159152757"/>
        <w:rPr>
          <w:lang w:val="en-US"/>
        </w:rPr>
      </w:pPr>
      <w:r>
        <w:rPr>
          <w:lang w:val="en-US"/>
        </w:rPr>
        <w:t xml:space="preserve">The base SQL statement for returning a list of CUIS that conform to these filters is: </w:t>
      </w:r>
    </w:p>
    <w:p w:rsidR="00C51368" w:rsidRDefault="00C51368">
      <w:pPr>
        <w:pStyle w:val="HTMLPreformatted"/>
        <w:divId w:val="1159152757"/>
        <w:rPr>
          <w:lang w:val="en-US"/>
        </w:rPr>
      </w:pPr>
    </w:p>
    <w:p w:rsidR="00C51368" w:rsidRDefault="00E43BD9">
      <w:pPr>
        <w:pStyle w:val="HTMLPreformatted"/>
        <w:divId w:val="1159152757"/>
        <w:rPr>
          <w:lang w:val="en-US"/>
        </w:rPr>
      </w:pPr>
      <w:r>
        <w:rPr>
          <w:lang w:val="en-US"/>
        </w:rPr>
        <w:t xml:space="preserve">  Select RXCUI from RXNCONSO where SAB = 'RXNORM' and TTY &lt;&gt; 'SY' </w:t>
      </w:r>
    </w:p>
    <w:p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the SAB table (e.g. select RSAB from RXNsab) </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lastRenderedPageBreak/>
              <w:t>Comments</w:t>
            </w:r>
          </w:p>
        </w:tc>
        <w:tc>
          <w:tcPr>
            <w:tcW w:w="0" w:type="auto"/>
            <w:vAlign w:val="center"/>
            <w:hideMark/>
          </w:tcPr>
          <w:p w:rsidR="00C51368" w:rsidRDefault="00E43BD9">
            <w:pPr>
              <w:rPr>
                <w:rFonts w:eastAsia="Times New Roman"/>
              </w:rPr>
            </w:pPr>
            <w:r>
              <w:rPr>
                <w:rFonts w:eastAsia="Times New Roman"/>
              </w:rPr>
              <w:t>[REL] (:rel) is one of AQ, CHD, PAR, QB, RB, RN, RO, RQ, SIB or SY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793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Heading3"/>
        <w:divId w:val="1159152757"/>
        <w:rPr>
          <w:rFonts w:eastAsia="Times New Roman"/>
          <w:lang w:val="en-US"/>
        </w:rPr>
      </w:pPr>
      <w:r>
        <w:rPr>
          <w:rFonts w:eastAsia="Times New Roman"/>
          <w:lang w:val="en-US"/>
        </w:rPr>
        <w:t>Implicit Value Sets</w:t>
      </w:r>
    </w:p>
    <w:p w:rsidR="00C51368" w:rsidRDefault="00E43BD9">
      <w:pPr>
        <w:pStyle w:val="NormalWeb"/>
        <w:divId w:val="1159152757"/>
        <w:rPr>
          <w:lang w:val="en-US"/>
        </w:rPr>
      </w:pPr>
      <w:r>
        <w:rPr>
          <w:lang w:val="en-US"/>
        </w:rPr>
        <w:t xml:space="preserve">This section needs investigation </w:t>
      </w:r>
    </w:p>
    <w:p w:rsidR="00C51368" w:rsidRDefault="00E43BD9">
      <w:pPr>
        <w:pStyle w:val="Heading3"/>
        <w:divId w:val="1159152757"/>
        <w:rPr>
          <w:rFonts w:eastAsia="Times New Roman"/>
          <w:lang w:val="en-US"/>
        </w:rPr>
      </w:pPr>
      <w:r>
        <w:rPr>
          <w:rFonts w:eastAsia="Times New Roman"/>
          <w:lang w:val="en-US"/>
        </w:rPr>
        <w:t>Current NCI Metathesaurus relationship types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3_UTR_of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afferent_to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attaches_to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Biological_Process_Has_Result_Biological_Process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Chemotherapy_Regimen_Has_Component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Completely_Excised_Anatomy_Has_Procedure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disease_with_contraindication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encapsulated_component_of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Gene_Encodes_Gene_Product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Gene_of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Has_Amino_Acid_Variant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Has_Aneuploidy_Addition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Has_Aneuploidy_Deletion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has_attributed_constitutional_part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Has_CDRH_Parent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Has_Centromere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Has_Constituent_Amino_Acid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Has_Constituent_Protein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has_contraindicating_physiologic_effect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has_focus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Has_Free_Acid_Or_Base_Form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Has_Gene_Product_Element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Has_Genomic_Mutation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has_Journal_Name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Has_NICHD_Parent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Has_Nucleotide_Repeat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has_pathological_process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Has_Physical_Part_Of_Anatomic_Structure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has_procedure_device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Has_RT_Product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Has_Salt_Form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Has_Target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Has_Telomere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INV_Chromosomal_Structural_Variant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Is_Marked_By_Gene_Product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Is_Not_Primary_Anatomic_Site_Of_Disease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measure_of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Organism_Has_Gene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participates_in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product_component_of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realizes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therapeutic_class_of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uses_access_device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rsidR="00C51368" w:rsidRDefault="00E43BD9">
      <w:pPr>
        <w:pStyle w:val="Heading1"/>
        <w:rPr>
          <w:rFonts w:eastAsia="Times New Roman"/>
          <w:noProof/>
          <w:lang w:val="en-US"/>
        </w:rPr>
      </w:pPr>
      <w:r>
        <w:rPr>
          <w:rFonts w:eastAsia="Times New Roman"/>
          <w:noProof/>
          <w:lang w:val="en-US"/>
        </w:rPr>
        <w:t>ndc.html</w:t>
      </w:r>
    </w:p>
    <w:p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8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808" w:anchor="status" w:history="1">
              <w:r w:rsidR="00E43BD9">
                <w:rPr>
                  <w:rStyle w:val="Hyperlink"/>
                  <w:rFonts w:eastAsia="Times New Roman"/>
                </w:rPr>
                <w:t>Ballot Status</w:t>
              </w:r>
            </w:hyperlink>
            <w:r w:rsidR="00E43BD9">
              <w:rPr>
                <w:rFonts w:eastAsia="Times New Roman"/>
              </w:rPr>
              <w:t xml:space="preserve">: </w:t>
            </w:r>
            <w:hyperlink r:id="rId1809" w:anchor="pubs" w:history="1">
              <w:r w:rsidR="00E43BD9">
                <w:rPr>
                  <w:rStyle w:val="Hyperlink"/>
                  <w:rFonts w:eastAsia="Times New Roman"/>
                </w:rPr>
                <w:t>DSTU 2</w:t>
              </w:r>
            </w:hyperlink>
          </w:p>
        </w:tc>
      </w:tr>
    </w:tbl>
    <w:p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810" w:history="1">
        <w:r>
          <w:rPr>
            <w:rStyle w:val="Hyperlink"/>
            <w:lang w:val="en-US"/>
          </w:rPr>
          <w:t>UDI system</w:t>
        </w:r>
      </w:hyperlink>
      <w:r>
        <w:rPr>
          <w:lang w:val="en-US"/>
        </w:rPr>
        <w:t xml:space="preserve">. </w:t>
      </w:r>
    </w:p>
    <w:p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8225"/>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C166DE">
            <w:pPr>
              <w:rPr>
                <w:rFonts w:eastAsia="Times New Roman"/>
              </w:rPr>
            </w:pPr>
            <w:hyperlink r:id="rId1811" w:history="1">
              <w:r w:rsidR="00E43BD9">
                <w:rPr>
                  <w:rStyle w:val="Hyperlink"/>
                  <w:rFonts w:eastAsia="Times New Roman"/>
                </w:rPr>
                <w:t>National Drug Code Directory</w:t>
              </w:r>
            </w:hyperlink>
            <w:r w:rsidR="00E43BD9">
              <w:rPr>
                <w:rFonts w:eastAsia="Times New Roman"/>
              </w:rPr>
              <w:t xml:space="preserve"> and the </w:t>
            </w:r>
            <w:hyperlink r:id="rId1812" w:history="1">
              <w:r w:rsidR="00E43BD9">
                <w:rPr>
                  <w:rStyle w:val="Hyperlink"/>
                  <w:rFonts w:eastAsia="Times New Roman"/>
                </w:rPr>
                <w:t>NHRIC Labeler Codes</w:t>
              </w:r>
            </w:hyperlink>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Use YYYMMDD for the date of publication, but see note below</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PACKAGEDESCRIPTION column value from the TSV or Excel distribution file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735160523"/>
        <w:rPr>
          <w:rFonts w:eastAsia="Times New Roman"/>
          <w:lang w:val="en-US"/>
        </w:rPr>
      </w:pPr>
      <w:r>
        <w:rPr>
          <w:rFonts w:eastAsia="Times New Roman"/>
          <w:lang w:val="en-US"/>
        </w:rPr>
        <w:t>Version Issues</w:t>
      </w:r>
    </w:p>
    <w:p w:rsidR="00C51368" w:rsidRDefault="00E43BD9">
      <w:pPr>
        <w:pStyle w:val="NormalWeb"/>
        <w:divId w:val="1735160523"/>
        <w:rPr>
          <w:lang w:val="en-US"/>
        </w:rPr>
      </w:pPr>
      <w:r>
        <w:rPr>
          <w:lang w:val="en-US"/>
        </w:rPr>
        <w:t xml:space="preserve">The FDA published list of NDC codes for </w:t>
      </w:r>
      <w:hyperlink r:id="rId1813" w:history="1">
        <w:r>
          <w:rPr>
            <w:rStyle w:val="Hyperlink"/>
            <w:lang w:val="en-US"/>
          </w:rPr>
          <w:t>finished drug products</w:t>
        </w:r>
      </w:hyperlink>
      <w:r>
        <w:rPr>
          <w:lang w:val="en-US"/>
        </w:rPr>
        <w:t xml:space="preserve"> is updated daily. Use the format YYYYMMDD to refer to a particular distribution. Note that only valid NDC codes appear in the distribution file, there are other NDC codes that organizations have assigned but not yet reported to FDA, so the full set of NDCs that exists in the marketplace is unknown and therefore cannot be versioned completely. </w:t>
      </w:r>
    </w:p>
    <w:p w:rsidR="00C51368" w:rsidRDefault="00E43BD9">
      <w:pPr>
        <w:pStyle w:val="Heading3"/>
        <w:divId w:val="1735160523"/>
        <w:rPr>
          <w:rFonts w:eastAsia="Times New Roman"/>
          <w:lang w:val="en-US"/>
        </w:rPr>
      </w:pPr>
      <w:r>
        <w:rPr>
          <w:rFonts w:eastAsia="Times New Roman"/>
          <w:lang w:val="en-US"/>
        </w:rPr>
        <w:lastRenderedPageBreak/>
        <w:t>Copyright/License Issues</w:t>
      </w:r>
    </w:p>
    <w:p w:rsidR="00C51368" w:rsidRDefault="00E43BD9">
      <w:pPr>
        <w:pStyle w:val="NormalWeb"/>
        <w:divId w:val="1735160523"/>
        <w:rPr>
          <w:lang w:val="en-US"/>
        </w:rPr>
      </w:pPr>
      <w:r>
        <w:rPr>
          <w:lang w:val="en-US"/>
        </w:rPr>
        <w:t xml:space="preserve">NDC codes have no copyright acknowledgement needed, nor are there any license terms to adhere to. </w:t>
      </w:r>
    </w:p>
    <w:p w:rsidR="00C51368" w:rsidRDefault="00E43BD9">
      <w:pPr>
        <w:pStyle w:val="Heading3"/>
        <w:divId w:val="1735160523"/>
        <w:rPr>
          <w:rFonts w:eastAsia="Times New Roman"/>
          <w:lang w:val="en-US"/>
        </w:rPr>
      </w:pPr>
      <w:r>
        <w:rPr>
          <w:rFonts w:eastAsia="Times New Roman"/>
          <w:lang w:val="en-US"/>
        </w:rPr>
        <w:t>NDF-RT Filter Properties</w:t>
      </w:r>
    </w:p>
    <w:p w:rsidR="00C51368" w:rsidRDefault="00E43BD9">
      <w:pPr>
        <w:pStyle w:val="NormalWeb"/>
        <w:divId w:val="1735160523"/>
        <w:rPr>
          <w:lang w:val="en-US"/>
        </w:rPr>
      </w:pPr>
      <w:r>
        <w:rPr>
          <w:lang w:val="en-US"/>
        </w:rPr>
        <w:t xml:space="preserve">No need for filters identified yet. </w:t>
      </w:r>
    </w:p>
    <w:p w:rsidR="00C51368" w:rsidRDefault="00E43BD9">
      <w:pPr>
        <w:pStyle w:val="Heading3"/>
        <w:divId w:val="1735160523"/>
        <w:rPr>
          <w:rFonts w:eastAsia="Times New Roman"/>
          <w:lang w:val="en-US"/>
        </w:rPr>
      </w:pPr>
      <w:r>
        <w:rPr>
          <w:rFonts w:eastAsia="Times New Roman"/>
          <w:lang w:val="en-US"/>
        </w:rPr>
        <w:t>Implicit Value Sets</w:t>
      </w:r>
    </w:p>
    <w:p w:rsidR="00C51368" w:rsidRDefault="00E43BD9">
      <w:pPr>
        <w:pStyle w:val="NormalWeb"/>
        <w:divId w:val="1735160523"/>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ndfrt.html</w:t>
      </w:r>
    </w:p>
    <w:p w:rsidR="00C51368" w:rsidRDefault="00E43BD9">
      <w:pPr>
        <w:pStyle w:val="Heading2"/>
        <w:divId w:val="132718855"/>
        <w:rPr>
          <w:rFonts w:eastAsia="Times New Roman"/>
          <w:lang w:val="en-US"/>
        </w:rPr>
      </w:pPr>
      <w:r>
        <w:rPr>
          <w:rFonts w:eastAsia="Times New Roman"/>
          <w:lang w:val="en-US"/>
        </w:rPr>
        <w:t>Using NDF-RT (National Drug File â€</w:t>
      </w:r>
      <w:proofErr w:type="gramStart"/>
      <w:r>
        <w:rPr>
          <w:rFonts w:eastAsia="Times New Roman"/>
          <w:lang w:val="en-US"/>
        </w:rPr>
        <w:t>“ Reference</w:t>
      </w:r>
      <w:proofErr w:type="gramEnd"/>
      <w:r>
        <w:rPr>
          <w:rFonts w:eastAsia="Times New Roman"/>
          <w:lang w:val="en-US"/>
        </w:rPr>
        <w:t xml:space="preserve"> Terminology)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81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815" w:anchor="status" w:history="1">
              <w:r w:rsidR="00E43BD9">
                <w:rPr>
                  <w:rStyle w:val="Hyperlink"/>
                  <w:rFonts w:eastAsia="Times New Roman"/>
                </w:rPr>
                <w:t>Ballot Status</w:t>
              </w:r>
            </w:hyperlink>
            <w:r w:rsidR="00E43BD9">
              <w:rPr>
                <w:rFonts w:eastAsia="Times New Roman"/>
              </w:rPr>
              <w:t xml:space="preserve">: </w:t>
            </w:r>
            <w:hyperlink r:id="rId1816" w:anchor="pubs" w:history="1">
              <w:r w:rsidR="00E43BD9">
                <w:rPr>
                  <w:rStyle w:val="Hyperlink"/>
                  <w:rFonts w:eastAsia="Times New Roman"/>
                </w:rPr>
                <w:t>DSTU 2</w:t>
              </w:r>
            </w:hyperlink>
          </w:p>
        </w:tc>
      </w:tr>
    </w:tbl>
    <w:p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National Drug File â€“ Reference Terminology prepared by </w:t>
            </w:r>
            <w:hyperlink r:id="rId1817" w:history="1">
              <w:r>
                <w:rPr>
                  <w:rStyle w:val="Hyperlink"/>
                  <w:rFonts w:eastAsia="Times New Roman"/>
                </w:rPr>
                <w:t>Veterans Health Administration</w:t>
              </w:r>
            </w:hyperlink>
            <w:r>
              <w:rPr>
                <w:rFonts w:eastAsia="Times New Roman"/>
              </w:rPr>
              <w:t xml:space="preserve">, and distributed as part of </w:t>
            </w:r>
            <w:hyperlink r:id="rId1818" w:history="1">
              <w:r>
                <w:rPr>
                  <w:rStyle w:val="Hyperlink"/>
                  <w:rFonts w:eastAsia="Times New Roman"/>
                </w:rPr>
                <w:t>UMLS</w:t>
              </w:r>
            </w:hyperlink>
            <w:r>
              <w:rPr>
                <w:rFonts w:eastAsia="Times New Roman"/>
              </w:rPr>
              <w:t xml:space="preserve"> by the </w:t>
            </w:r>
            <w:hyperlink r:id="rId1819" w:history="1">
              <w:r>
                <w:rPr>
                  <w:rStyle w:val="Hyperlink"/>
                  <w:rFonts w:eastAsia="Times New Roman"/>
                </w:rPr>
                <w:t>NLM</w:t>
              </w:r>
            </w:hyperlink>
            <w:r>
              <w:rPr>
                <w:rFonts w:eastAsia="Times New Roman"/>
              </w:rPr>
              <w:t xml:space="preserve"> (</w:t>
            </w:r>
            <w:hyperlink r:id="rId1820" w:history="1">
              <w:r>
                <w:rPr>
                  <w:rStyle w:val="Hyperlink"/>
                  <w:rFonts w:eastAsia="Times New Roman"/>
                </w:rPr>
                <w:t>direct link</w:t>
              </w:r>
            </w:hyperlink>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A version is not needed. Use the date of release of the UMLS release for the version of NDF-RT if a version is desired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NUI is used for the code value for an NDF-RT 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821" w:history="1">
        <w:r>
          <w:rPr>
            <w:rStyle w:val="Hyperlink"/>
            <w:lang w:val="en-US"/>
          </w:rPr>
          <w:t>found in evs</w:t>
        </w:r>
      </w:hyperlink>
      <w:r>
        <w:rPr>
          <w:lang w:val="en-US"/>
        </w:rPr>
        <w:t xml:space="preserve">. </w:t>
      </w:r>
    </w:p>
    <w:p w:rsidR="00C51368" w:rsidRDefault="00E43BD9">
      <w:pPr>
        <w:pStyle w:val="Heading3"/>
        <w:divId w:val="132718855"/>
        <w:rPr>
          <w:rFonts w:eastAsia="Times New Roman"/>
          <w:lang w:val="en-US"/>
        </w:rPr>
      </w:pPr>
      <w:r>
        <w:rPr>
          <w:rFonts w:eastAsia="Times New Roman"/>
          <w:lang w:val="en-US"/>
        </w:rPr>
        <w:t>Version Issues</w:t>
      </w:r>
    </w:p>
    <w:p w:rsidR="00C51368" w:rsidRDefault="00E43BD9">
      <w:pPr>
        <w:pStyle w:val="NormalWeb"/>
        <w:divId w:val="132718855"/>
        <w:rPr>
          <w:lang w:val="en-US"/>
        </w:rPr>
      </w:pPr>
      <w:r>
        <w:rPr>
          <w:lang w:val="en-US"/>
        </w:rPr>
        <w:t xml:space="preserve">NDF-RT is released as part of UMLS, and therefore each successive release has the date of the UMLS release as its version. </w:t>
      </w:r>
    </w:p>
    <w:p w:rsidR="00C51368" w:rsidRDefault="00E43BD9">
      <w:pPr>
        <w:pStyle w:val="Heading3"/>
        <w:divId w:val="132718855"/>
        <w:rPr>
          <w:rFonts w:eastAsia="Times New Roman"/>
          <w:lang w:val="en-US"/>
        </w:rPr>
      </w:pPr>
      <w:r>
        <w:rPr>
          <w:rFonts w:eastAsia="Times New Roman"/>
          <w:lang w:val="en-US"/>
        </w:rPr>
        <w:t>Copyright/License Issues</w:t>
      </w:r>
    </w:p>
    <w:p w:rsidR="00C51368" w:rsidRDefault="00E43BD9">
      <w:pPr>
        <w:pStyle w:val="NormalWeb"/>
        <w:divId w:val="132718855"/>
        <w:rPr>
          <w:lang w:val="en-US"/>
        </w:rPr>
      </w:pPr>
      <w:r>
        <w:rPr>
          <w:lang w:val="en-US"/>
        </w:rPr>
        <w:lastRenderedPageBreak/>
        <w:t xml:space="preserve">NDF-RT has no copyright acknowledgement needed, but users must adhere to the UMLS license. </w:t>
      </w:r>
    </w:p>
    <w:p w:rsidR="00C51368" w:rsidRDefault="00E43BD9">
      <w:pPr>
        <w:pStyle w:val="Heading3"/>
        <w:divId w:val="132718855"/>
        <w:rPr>
          <w:rFonts w:eastAsia="Times New Roman"/>
          <w:lang w:val="en-US"/>
        </w:rPr>
      </w:pPr>
      <w:r>
        <w:rPr>
          <w:rFonts w:eastAsia="Times New Roman"/>
          <w:lang w:val="en-US"/>
        </w:rPr>
        <w:t>NDF-RT Filter Properties</w:t>
      </w:r>
    </w:p>
    <w:p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770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NUI</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concepts that have a transitive is-a relationship with the concept Id provided in the value as an NUI</w:t>
            </w:r>
          </w:p>
        </w:tc>
      </w:tr>
    </w:tbl>
    <w:p w:rsidR="00C51368" w:rsidRDefault="00E43BD9">
      <w:pPr>
        <w:pStyle w:val="NormalWeb"/>
        <w:divId w:val="132718855"/>
        <w:rPr>
          <w:lang w:val="en-US"/>
        </w:rPr>
      </w:pPr>
      <w:r>
        <w:rPr>
          <w:lang w:val="en-US"/>
        </w:rPr>
        <w:t xml:space="preserve">Others </w:t>
      </w:r>
      <w:proofErr w:type="gramStart"/>
      <w:r>
        <w:rPr>
          <w:lang w:val="en-US"/>
        </w:rPr>
        <w:t>Yet</w:t>
      </w:r>
      <w:proofErr w:type="gramEnd"/>
      <w:r>
        <w:rPr>
          <w:lang w:val="en-US"/>
        </w:rPr>
        <w:t xml:space="preserve"> to be done. </w:t>
      </w:r>
    </w:p>
    <w:p w:rsidR="00C51368" w:rsidRDefault="00E43BD9">
      <w:pPr>
        <w:pStyle w:val="Heading3"/>
        <w:divId w:val="132718855"/>
        <w:rPr>
          <w:rFonts w:eastAsia="Times New Roman"/>
          <w:lang w:val="en-US"/>
        </w:rPr>
      </w:pPr>
      <w:r>
        <w:rPr>
          <w:rFonts w:eastAsia="Times New Roman"/>
          <w:lang w:val="en-US"/>
        </w:rPr>
        <w:t>Implicit Value Sets</w:t>
      </w:r>
    </w:p>
    <w:p w:rsidR="00C51368" w:rsidRDefault="00E43BD9">
      <w:pPr>
        <w:pStyle w:val="NormalWeb"/>
        <w:divId w:val="132718855"/>
        <w:rPr>
          <w:lang w:val="en-US"/>
        </w:rPr>
      </w:pPr>
      <w:proofErr w:type="gramStart"/>
      <w:r>
        <w:rPr>
          <w:lang w:val="en-US"/>
        </w:rPr>
        <w:t>Yet to be done.</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newfooter.html</w:t>
      </w:r>
    </w:p>
    <w:p w:rsidR="00C51368" w:rsidRDefault="00E43BD9">
      <w:pPr>
        <w:pStyle w:val="NormalWeb"/>
        <w:divId w:val="22487343"/>
        <w:rPr>
          <w:lang w:val="en-US"/>
        </w:rPr>
      </w:pPr>
      <w:proofErr w:type="gramStart"/>
      <w:r>
        <w:rPr>
          <w:lang w:val="en-US"/>
        </w:rPr>
        <w:t>Â© HL7.org 2011+.</w:t>
      </w:r>
      <w:proofErr w:type="gramEnd"/>
      <w:r>
        <w:rPr>
          <w:lang w:val="en-US"/>
        </w:rPr>
        <w:t xml:space="preserve"> FHIR DSTU2 (v-) generated </w:t>
      </w:r>
      <w:proofErr w:type="gramStart"/>
      <w:r>
        <w:rPr>
          <w:lang w:val="en-US"/>
        </w:rPr>
        <w:t>on .</w:t>
      </w:r>
      <w:proofErr w:type="gramEnd"/>
      <w:r>
        <w:rPr>
          <w:lang w:val="en-US"/>
        </w:rPr>
        <w:t xml:space="preserve"> </w:t>
      </w:r>
      <w:r>
        <w:rPr>
          <w:lang w:val="en-US"/>
        </w:rPr>
        <w:br/>
      </w:r>
      <w:r>
        <w:rPr>
          <w:color w:val="FFFF77"/>
          <w:lang w:val="en-US"/>
        </w:rPr>
        <w:t xml:space="preserve">Links: </w:t>
      </w:r>
      <w:hyperlink r:id="rId1822" w:history="1">
        <w:r>
          <w:rPr>
            <w:rStyle w:val="Hyperlink"/>
            <w:color w:val="81BEF7"/>
            <w:lang w:val="en-US"/>
          </w:rPr>
          <w:t>What's a DSTU?</w:t>
        </w:r>
      </w:hyperlink>
      <w:r>
        <w:rPr>
          <w:color w:val="FFFF77"/>
          <w:lang w:val="en-US"/>
        </w:rPr>
        <w:t xml:space="preserve"> | </w:t>
      </w:r>
      <w:hyperlink r:id="rId1823" w:history="1">
        <w:r>
          <w:rPr>
            <w:rStyle w:val="Hyperlink"/>
            <w:color w:val="81BEF7"/>
            <w:lang w:val="en-US"/>
          </w:rPr>
          <w:t>Version History</w:t>
        </w:r>
      </w:hyperlink>
      <w:r>
        <w:rPr>
          <w:color w:val="FFFF77"/>
          <w:lang w:val="en-US"/>
        </w:rPr>
        <w:t xml:space="preserve"> | </w:t>
      </w:r>
      <w:hyperlink r:id="rId1824" w:history="1">
        <w:r>
          <w:rPr>
            <w:rStyle w:val="Hyperlink"/>
            <w:color w:val="81BEF7"/>
            <w:lang w:val="en-US"/>
          </w:rPr>
          <w:t>Table of Contents</w:t>
        </w:r>
      </w:hyperlink>
      <w:r>
        <w:rPr>
          <w:color w:val="FFFF77"/>
          <w:lang w:val="en-US"/>
        </w:rPr>
        <w:t xml:space="preserve"> | </w:t>
      </w:r>
      <w:hyperlink r:id="rId1825" w:history="1">
        <w:r>
          <w:rPr>
            <w:rStyle w:val="Hyperlink"/>
            <w:color w:val="81BEF7"/>
            <w:lang w:val="en-US"/>
          </w:rPr>
          <w:t>Compare to DSTU</w:t>
        </w:r>
      </w:hyperlink>
      <w:r>
        <w:rPr>
          <w:color w:val="FFFF77"/>
          <w:lang w:val="en-US"/>
        </w:rPr>
        <w:t xml:space="preserve"> | </w:t>
      </w:r>
      <w:r>
        <w:rPr>
          <w:noProof/>
          <w:color w:val="81BEF7"/>
          <w:lang w:val="en-US" w:eastAsia="en-US"/>
        </w:rPr>
        <w:drawing>
          <wp:inline distT="0" distB="0" distL="0" distR="0">
            <wp:extent cx="304800" cy="304800"/>
            <wp:effectExtent l="19050" t="0" r="0" b="0"/>
            <wp:docPr id="119" name="Picture 119" descr="CC0">
              <a:hlinkClick xmlns:a="http://schemas.openxmlformats.org/drawingml/2006/main" r:id="rId17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826"/>
                    </pic:cNvPr>
                    <pic:cNvPicPr>
                      <a:picLocks noChangeAspect="1" noChangeArrowheads="1"/>
                    </pic:cNvPicPr>
                  </pic:nvPicPr>
                  <pic:blipFill>
                    <a:blip r:link="rId18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hyperlink r:id="rId1828" w:tgtFrame="_blank" w:history="1">
        <w:r>
          <w:rPr>
            <w:rStyle w:val="Hyperlink"/>
            <w:color w:val="81BEF7"/>
            <w:lang w:val="en-US"/>
          </w:rPr>
          <w:t>Propose a change</w:t>
        </w:r>
      </w:hyperlink>
      <w:r>
        <w:rPr>
          <w:color w:val="FFFF77"/>
          <w:lang w:val="en-US"/>
        </w:rPr>
        <w:t xml:space="preserve"> </w:t>
      </w:r>
    </w:p>
    <w:p w:rsidR="00C51368" w:rsidRDefault="00E43BD9">
      <w:pPr>
        <w:pStyle w:val="Heading1"/>
        <w:rPr>
          <w:rFonts w:eastAsia="Times New Roman"/>
          <w:noProof/>
          <w:lang w:val="en-US"/>
        </w:rPr>
      </w:pPr>
      <w:r>
        <w:rPr>
          <w:rFonts w:eastAsia="Times New Roman"/>
          <w:noProof/>
          <w:lang w:val="en-US"/>
        </w:rPr>
        <w:t>newheader.html</w:t>
      </w:r>
    </w:p>
    <w:p w:rsidR="00C51368" w:rsidRDefault="00E43BD9">
      <w:pPr>
        <w:pStyle w:val="Heading1"/>
        <w:rPr>
          <w:rFonts w:eastAsia="Times New Roman"/>
          <w:noProof/>
          <w:lang w:val="en-US"/>
        </w:rPr>
      </w:pPr>
      <w:r>
        <w:rPr>
          <w:rFonts w:eastAsia="Times New Roman"/>
          <w:noProof/>
          <w:lang w:val="en-US"/>
        </w:rPr>
        <w:t>newnavbar.html</w:t>
      </w:r>
    </w:p>
    <w:p w:rsidR="00C51368" w:rsidRDefault="00E43BD9">
      <w:pPr>
        <w:divId w:val="1226337334"/>
        <w:rPr>
          <w:rFonts w:eastAsia="Times New Roman"/>
          <w:lang w:val="en-US"/>
        </w:rPr>
      </w:pPr>
      <w:r>
        <w:rPr>
          <w:rFonts w:eastAsia="Times New Roman"/>
          <w:noProof/>
          <w:color w:val="0000FF"/>
          <w:lang w:val="en-US" w:eastAsia="en-US"/>
        </w:rPr>
        <w:drawing>
          <wp:inline distT="0" distB="0" distL="0" distR="0">
            <wp:extent cx="304800" cy="304800"/>
            <wp:effectExtent l="19050" t="0" r="0" b="0"/>
            <wp:docPr id="120" name="Picture 120" descr="logo fhir">
              <a:hlinkClick xmlns:a="http://schemas.openxmlformats.org/drawingml/2006/main" r:id="rId18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829"/>
                    </pic:cNvPr>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divId w:val="2141923943"/>
        <w:rPr>
          <w:rFonts w:eastAsia="Times New Roman"/>
          <w:lang w:val="en-US"/>
        </w:rPr>
      </w:pPr>
      <w:r>
        <w:rPr>
          <w:rFonts w:eastAsia="Times New Roman"/>
          <w:noProof/>
          <w:color w:val="0000FF"/>
          <w:lang w:val="en-US" w:eastAsia="en-US"/>
        </w:rPr>
        <w:drawing>
          <wp:inline distT="0" distB="0" distL="0" distR="0">
            <wp:extent cx="400050" cy="476250"/>
            <wp:effectExtent l="19050" t="0" r="0" b="0"/>
            <wp:docPr id="121" name="Picture 121" descr="visit the hl7 website">
              <a:hlinkClick xmlns:a="http://schemas.openxmlformats.org/drawingml/2006/main" r:id="rId18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830"/>
                    </pic:cNvPr>
                    <pic:cNvPicPr>
                      <a:picLocks noChangeAspect="1" noChangeArrowheads="1"/>
                    </pic:cNvPicPr>
                  </pic:nvPicPr>
                  <pic:blipFill>
                    <a:blip r:link="rId1831"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rsidR="00C51368" w:rsidRDefault="00C166DE">
      <w:pPr>
        <w:divId w:val="723143638"/>
        <w:rPr>
          <w:rFonts w:eastAsia="Times New Roman"/>
          <w:lang w:val="en-US"/>
        </w:rPr>
      </w:pPr>
      <w:hyperlink r:id="rId1832" w:history="1">
        <w:r w:rsidR="00E43BD9">
          <w:rPr>
            <w:rStyle w:val="Hyperlink"/>
            <w:rFonts w:eastAsia="Times New Roman"/>
            <w:lang w:val="en-US"/>
          </w:rPr>
          <w:t>FHIR</w:t>
        </w:r>
      </w:hyperlink>
      <w:r w:rsidR="00E43BD9">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lastRenderedPageBreak/>
        <w:t>ns.html</w:t>
      </w:r>
    </w:p>
    <w:p w:rsidR="00C51368" w:rsidRDefault="00E43BD9">
      <w:pPr>
        <w:pStyle w:val="Heading2"/>
        <w:divId w:val="394277310"/>
        <w:rPr>
          <w:rFonts w:eastAsia="Times New Roman"/>
          <w:lang w:val="en-US"/>
        </w:rPr>
      </w:pPr>
      <w:r>
        <w:rPr>
          <w:rFonts w:eastAsia="Times New Roman"/>
          <w:lang w:val="en-US"/>
        </w:rPr>
        <w:t>Namespaces defined by FHIR</w:t>
      </w:r>
    </w:p>
    <w:p w:rsidR="00C51368" w:rsidRDefault="00E43BD9">
      <w:pPr>
        <w:pStyle w:val="Heading1"/>
        <w:divId w:val="990249517"/>
        <w:rPr>
          <w:rFonts w:eastAsia="Times New Roman"/>
          <w:noProof/>
          <w:lang w:val="en-US"/>
        </w:rPr>
      </w:pPr>
      <w:r>
        <w:rPr>
          <w:rFonts w:eastAsia="Times New Roman"/>
          <w:noProof/>
          <w:lang w:val="en-US"/>
        </w:rPr>
        <w:t>ontology.html</w:t>
      </w:r>
    </w:p>
    <w:p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56525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83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834" w:anchor="status" w:history="1">
              <w:r w:rsidR="00E43BD9">
                <w:rPr>
                  <w:rStyle w:val="Hyperlink"/>
                  <w:rFonts w:eastAsia="Times New Roman"/>
                </w:rPr>
                <w:t>Ballot Status</w:t>
              </w:r>
            </w:hyperlink>
            <w:r w:rsidR="00E43BD9">
              <w:rPr>
                <w:rFonts w:eastAsia="Times New Roman"/>
              </w:rPr>
              <w:t xml:space="preserve">: </w:t>
            </w:r>
            <w:hyperlink r:id="rId1835" w:anchor="pubs" w:history="1">
              <w:r w:rsidR="00E43BD9">
                <w:rPr>
                  <w:rStyle w:val="Hyperlink"/>
                  <w:rFonts w:eastAsia="Times New Roman"/>
                </w:rPr>
                <w:t>DSTU 2</w:t>
              </w:r>
            </w:hyperlink>
          </w:p>
        </w:tc>
      </w:tr>
    </w:tbl>
    <w:p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Heading3"/>
        <w:divId w:val="256525894"/>
        <w:rPr>
          <w:rFonts w:eastAsia="Times New Roman"/>
          <w:lang w:val="en-US"/>
        </w:rPr>
      </w:pPr>
      <w:r>
        <w:rPr>
          <w:rFonts w:eastAsia="Times New Roman"/>
          <w:lang w:val="en-US"/>
        </w:rPr>
        <w:t>Why an ontology</w:t>
      </w:r>
    </w:p>
    <w:p w:rsidR="00C51368" w:rsidRDefault="00E43BD9">
      <w:pPr>
        <w:pStyle w:val="Heading3"/>
        <w:divId w:val="256525894"/>
        <w:rPr>
          <w:rFonts w:eastAsia="Times New Roman"/>
          <w:lang w:val="en-US"/>
        </w:rPr>
      </w:pPr>
      <w:r>
        <w:rPr>
          <w:rFonts w:eastAsia="Times New Roman"/>
          <w:lang w:val="en-US"/>
        </w:rPr>
        <w:t>Overview of the ontology</w:t>
      </w:r>
    </w:p>
    <w:p w:rsidR="00C51368" w:rsidRDefault="00E43BD9">
      <w:pPr>
        <w:pStyle w:val="Heading3"/>
        <w:divId w:val="256525894"/>
        <w:rPr>
          <w:rFonts w:eastAsia="Times New Roman"/>
          <w:lang w:val="en-US"/>
        </w:rPr>
      </w:pPr>
      <w:r>
        <w:rPr>
          <w:rFonts w:eastAsia="Times New Roman"/>
          <w:lang w:val="en-US"/>
        </w:rPr>
        <w:t>Using the ontology</w:t>
      </w:r>
    </w:p>
    <w:p w:rsidR="00C51368" w:rsidRDefault="00E43BD9">
      <w:pPr>
        <w:pStyle w:val="Heading1"/>
        <w:divId w:val="990249517"/>
        <w:rPr>
          <w:rFonts w:eastAsia="Times New Roman"/>
          <w:noProof/>
          <w:lang w:val="en-US"/>
        </w:rPr>
      </w:pPr>
      <w:r>
        <w:rPr>
          <w:rFonts w:eastAsia="Times New Roman"/>
          <w:noProof/>
          <w:lang w:val="en-US"/>
        </w:rPr>
        <w:t>op-example-request.html</w:t>
      </w:r>
    </w:p>
    <w:p w:rsidR="00C51368" w:rsidRDefault="00E43BD9">
      <w:pPr>
        <w:pStyle w:val="Heading2"/>
        <w:divId w:val="74714212"/>
        <w:rPr>
          <w:rFonts w:eastAsia="Times New Roman"/>
          <w:lang w:val="en-US"/>
        </w:rPr>
      </w:pPr>
      <w:bookmarkStart w:id="186"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471421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83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837" w:anchor="status" w:history="1">
              <w:r w:rsidR="00E43BD9">
                <w:rPr>
                  <w:rStyle w:val="Hyperlink"/>
                  <w:rFonts w:eastAsia="Times New Roman"/>
                </w:rPr>
                <w:t>Ballot Status</w:t>
              </w:r>
            </w:hyperlink>
            <w:r w:rsidR="00E43BD9">
              <w:rPr>
                <w:rFonts w:eastAsia="Times New Roman"/>
              </w:rPr>
              <w:t xml:space="preserve">: </w:t>
            </w:r>
            <w:hyperlink r:id="rId1838" w:anchor="pubs" w:history="1">
              <w:r w:rsidR="00E43BD9">
                <w:rPr>
                  <w:rStyle w:val="Hyperlink"/>
                  <w:rFonts w:eastAsia="Times New Roman"/>
                </w:rPr>
                <w:t>DSTU 2</w:t>
              </w:r>
            </w:hyperlink>
          </w:p>
        </w:tc>
      </w:tr>
    </w:tbl>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POST [base]/ValueSet/$expand HTTP/1.1</w:t>
      </w:r>
    </w:p>
    <w:p w:rsidR="00C51368" w:rsidRDefault="00E43BD9">
      <w:pPr>
        <w:pStyle w:val="HTMLPreformatted"/>
        <w:divId w:val="74714212"/>
        <w:rPr>
          <w:lang w:val="en-US"/>
        </w:rPr>
      </w:pPr>
      <w:r>
        <w:rPr>
          <w:lang w:val="en-US"/>
        </w:rPr>
        <w:t>Content-Type: application/fhir+xml</w:t>
      </w:r>
    </w:p>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 xml:space="preserve">&lt;!-- </w:t>
      </w:r>
    </w:p>
    <w:p w:rsidR="00C51368" w:rsidRDefault="00E43BD9">
      <w:pPr>
        <w:pStyle w:val="HTMLPreformatted"/>
        <w:divId w:val="74714212"/>
        <w:rPr>
          <w:lang w:val="en-US"/>
        </w:rPr>
      </w:pPr>
      <w:r>
        <w:rPr>
          <w:lang w:val="en-US"/>
        </w:rPr>
        <w:t xml:space="preserve">   This is an example of a operation request for a value set </w:t>
      </w:r>
    </w:p>
    <w:p w:rsidR="00C51368" w:rsidRDefault="00E43BD9">
      <w:pPr>
        <w:pStyle w:val="HTMLPreformatted"/>
        <w:divId w:val="74714212"/>
        <w:rPr>
          <w:lang w:val="en-US"/>
        </w:rPr>
      </w:pPr>
      <w:r>
        <w:rPr>
          <w:lang w:val="en-US"/>
        </w:rPr>
        <w:t xml:space="preserve">   expansion where the value set is submitted on the fly </w:t>
      </w:r>
    </w:p>
    <w:p w:rsidR="00C51368" w:rsidRDefault="00E43BD9">
      <w:pPr>
        <w:pStyle w:val="HTMLPreformatted"/>
        <w:divId w:val="74714212"/>
        <w:rPr>
          <w:lang w:val="en-US"/>
        </w:rPr>
      </w:pPr>
      <w:r>
        <w:rPr>
          <w:lang w:val="en-US"/>
        </w:rPr>
        <w:t>--&gt;</w:t>
      </w:r>
    </w:p>
    <w:p w:rsidR="00C51368" w:rsidRDefault="00E43BD9">
      <w:pPr>
        <w:pStyle w:val="HTMLPreformatted"/>
        <w:divId w:val="74714212"/>
        <w:rPr>
          <w:lang w:val="en-US"/>
        </w:rPr>
      </w:pPr>
      <w:r>
        <w:rPr>
          <w:lang w:val="en-US"/>
        </w:rPr>
        <w:t>&lt;Parameters xmlns="http://hl7.org/fhir"&gt;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value="filter"/&gt;</w:t>
      </w:r>
    </w:p>
    <w:p w:rsidR="00C51368" w:rsidRDefault="00E43BD9">
      <w:pPr>
        <w:pStyle w:val="HTMLPreformatted"/>
        <w:divId w:val="74714212"/>
        <w:rPr>
          <w:lang w:val="en-US"/>
        </w:rPr>
      </w:pPr>
      <w:r>
        <w:rPr>
          <w:lang w:val="en-US"/>
        </w:rPr>
        <w:t xml:space="preserve">    &lt;valueString name="abdo"/&gt;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value="valueset"/&gt;  </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lastRenderedPageBreak/>
        <w:t xml:space="preserve">          &lt;status value="generated"/&gt;</w:t>
      </w:r>
    </w:p>
    <w:p w:rsidR="00C51368" w:rsidRDefault="00E43BD9">
      <w:pPr>
        <w:pStyle w:val="HTMLPreformatted"/>
        <w:divId w:val="74714212"/>
        <w:rPr>
          <w:lang w:val="en-US"/>
        </w:rPr>
      </w:pPr>
      <w:r>
        <w:rPr>
          <w:lang w:val="en-US"/>
        </w:rPr>
        <w:t xml:space="preserve">          &lt;div xmlns="http://www.w3.org/1999/xhtml"&gt;&lt;!-- Snipped for brevity --&gt;&lt;/div&gt;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&lt;identifier value="http://hl7.org/fhir/ValueSet/body-site"/&gt;</w:t>
      </w:r>
    </w:p>
    <w:p w:rsidR="00C51368" w:rsidRDefault="00E43BD9">
      <w:pPr>
        <w:pStyle w:val="HTMLPreformatted"/>
        <w:divId w:val="74714212"/>
        <w:rPr>
          <w:lang w:val="en-US"/>
        </w:rPr>
      </w:pPr>
      <w:r>
        <w:rPr>
          <w:lang w:val="en-US"/>
        </w:rPr>
        <w:t xml:space="preserve">        &lt;name value="SNOMED CT Body Structures"/&gt;</w:t>
      </w:r>
    </w:p>
    <w:p w:rsidR="00C51368" w:rsidRDefault="00E43BD9">
      <w:pPr>
        <w:pStyle w:val="HTMLPreformatted"/>
        <w:divId w:val="74714212"/>
        <w:rPr>
          <w:lang w:val="en-US"/>
        </w:rPr>
      </w:pPr>
      <w:r>
        <w:rPr>
          <w:lang w:val="en-US"/>
        </w:rPr>
        <w:t xml:space="preserve">        &lt;publisher value="FHIR Project team"/&gt;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&lt;system value="url"/&gt;</w:t>
      </w:r>
    </w:p>
    <w:p w:rsidR="00C51368" w:rsidRDefault="00E43BD9">
      <w:pPr>
        <w:pStyle w:val="HTMLPreformatted"/>
        <w:divId w:val="74714212"/>
        <w:rPr>
          <w:lang w:val="en-US"/>
        </w:rPr>
      </w:pPr>
      <w:r>
        <w:rPr>
          <w:lang w:val="en-US"/>
        </w:rPr>
        <w:t xml:space="preserve">          &lt;value value="http://hl7.org/fhir"/&gt;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rsidR="00C51368" w:rsidRDefault="00E43BD9">
      <w:pPr>
        <w:pStyle w:val="HTMLPreformatted"/>
        <w:divId w:val="74714212"/>
        <w:rPr>
          <w:lang w:val="en-US"/>
        </w:rPr>
      </w:pPr>
      <w:r>
        <w:rPr>
          <w:lang w:val="en-US"/>
        </w:rPr>
        <w:t xml:space="preserve">         with an is-a relationship with 91723000: Anatomical structure)"/&gt;</w:t>
      </w:r>
    </w:p>
    <w:p w:rsidR="00C51368" w:rsidRDefault="00E43BD9">
      <w:pPr>
        <w:pStyle w:val="HTMLPreformatted"/>
        <w:divId w:val="74714212"/>
        <w:rPr>
          <w:lang w:val="en-US"/>
        </w:rPr>
      </w:pPr>
      <w:r>
        <w:rPr>
          <w:lang w:val="en-US"/>
        </w:rPr>
        <w:t xml:space="preserve">        &lt;status value="draft"/&gt;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&lt;include&gt;&lt;!--   all the descendents of clinical finding, not include itself   --&gt;</w:t>
      </w:r>
    </w:p>
    <w:p w:rsidR="00C51368" w:rsidRDefault="00E43BD9">
      <w:pPr>
        <w:pStyle w:val="HTMLPreformatted"/>
        <w:divId w:val="74714212"/>
        <w:rPr>
          <w:lang w:val="en-US"/>
        </w:rPr>
      </w:pPr>
      <w:r>
        <w:rPr>
          <w:lang w:val="en-US"/>
        </w:rPr>
        <w:t xml:space="preserve">            &lt;system value="http://snomed.info/sct"/&gt;</w:t>
      </w:r>
    </w:p>
    <w:p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rsidR="00C51368" w:rsidRDefault="00E43BD9">
      <w:pPr>
        <w:pStyle w:val="HTMLPreformatted"/>
        <w:divId w:val="74714212"/>
        <w:rPr>
          <w:lang w:val="en-US"/>
        </w:rPr>
      </w:pPr>
      <w:r>
        <w:rPr>
          <w:lang w:val="en-US"/>
        </w:rPr>
        <w:t xml:space="preserve">               how should this be done?   --&gt;</w:t>
      </w:r>
    </w:p>
    <w:p w:rsidR="00C51368" w:rsidRDefault="00E43BD9">
      <w:pPr>
        <w:pStyle w:val="HTMLPreformatted"/>
        <w:divId w:val="74714212"/>
        <w:rPr>
          <w:lang w:val="en-US"/>
        </w:rPr>
      </w:pPr>
      <w:r>
        <w:rPr>
          <w:lang w:val="en-US"/>
        </w:rPr>
        <w:t xml:space="preserve">              &lt;property value="concept"/&gt;</w:t>
      </w:r>
    </w:p>
    <w:p w:rsidR="00C51368" w:rsidRDefault="00E43BD9">
      <w:pPr>
        <w:pStyle w:val="HTMLPreformatted"/>
        <w:divId w:val="74714212"/>
        <w:rPr>
          <w:lang w:val="en-US"/>
        </w:rPr>
      </w:pPr>
      <w:r>
        <w:rPr>
          <w:lang w:val="en-US"/>
        </w:rPr>
        <w:t xml:space="preserve">              &lt;op value="is-a"/&gt;</w:t>
      </w:r>
    </w:p>
    <w:p w:rsidR="00C51368" w:rsidRDefault="00E43BD9">
      <w:pPr>
        <w:pStyle w:val="HTMLPreformatted"/>
        <w:divId w:val="74714212"/>
        <w:rPr>
          <w:lang w:val="en-US"/>
        </w:rPr>
      </w:pPr>
      <w:r>
        <w:rPr>
          <w:lang w:val="en-US"/>
        </w:rPr>
        <w:t xml:space="preserve">              &lt;value value="91723000"/&gt;</w:t>
      </w:r>
    </w:p>
    <w:p w:rsidR="00C51368" w:rsidRDefault="00E43BD9">
      <w:pPr>
        <w:pStyle w:val="HTMLPreformatted"/>
        <w:divId w:val="74714212"/>
        <w:rPr>
          <w:lang w:val="en-US"/>
        </w:rPr>
      </w:pPr>
      <w:r>
        <w:rPr>
          <w:lang w:val="en-US"/>
        </w:rPr>
        <w:t xml:space="preserve">            &lt;/filter&gt;</w:t>
      </w:r>
    </w:p>
    <w:p w:rsidR="00C51368" w:rsidRDefault="00E43BD9">
      <w:pPr>
        <w:pStyle w:val="HTMLPreformatted"/>
        <w:divId w:val="74714212"/>
        <w:rPr>
          <w:lang w:val="en-US"/>
        </w:rPr>
      </w:pPr>
      <w:r>
        <w:rPr>
          <w:lang w:val="en-US"/>
        </w:rPr>
        <w:t xml:space="preserve">          &lt;/include&gt;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&lt;/Parameters&gt;</w:t>
      </w:r>
    </w:p>
    <w:p w:rsidR="00C51368" w:rsidRDefault="00C51368">
      <w:pPr>
        <w:pStyle w:val="HTMLPreformatted"/>
        <w:divId w:val="74714212"/>
        <w:rPr>
          <w:lang w:val="en-US"/>
        </w:rPr>
      </w:pPr>
    </w:p>
    <w:p w:rsidR="00C51368" w:rsidRDefault="00E43BD9">
      <w:pPr>
        <w:pStyle w:val="Heading1"/>
        <w:divId w:val="990249517"/>
        <w:rPr>
          <w:rFonts w:eastAsia="Times New Roman"/>
          <w:noProof/>
          <w:lang w:val="en-US"/>
        </w:rPr>
      </w:pPr>
      <w:r>
        <w:rPr>
          <w:rFonts w:eastAsia="Times New Roman"/>
          <w:noProof/>
          <w:lang w:val="en-US"/>
        </w:rPr>
        <w:t>operations.html</w:t>
      </w:r>
    </w:p>
    <w:p w:rsidR="00C51368" w:rsidRDefault="00E43BD9">
      <w:pPr>
        <w:pStyle w:val="Heading2"/>
        <w:divId w:val="966080196"/>
        <w:rPr>
          <w:rFonts w:eastAsia="Times New Roman"/>
          <w:lang w:val="en-US"/>
        </w:rPr>
      </w:pPr>
      <w:bookmarkStart w:id="187" w:name="base"/>
      <w:r>
        <w:rPr>
          <w:rFonts w:eastAsia="Times New Roman"/>
          <w:lang w:val="en-US"/>
        </w:rPr>
        <w:t>Extended Operations on the 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08019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83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840" w:anchor="status" w:history="1">
              <w:r w:rsidR="00E43BD9">
                <w:rPr>
                  <w:rStyle w:val="Hyperlink"/>
                  <w:rFonts w:eastAsia="Times New Roman"/>
                </w:rPr>
                <w:t>Ballot Status</w:t>
              </w:r>
            </w:hyperlink>
            <w:r w:rsidR="00E43BD9">
              <w:rPr>
                <w:rFonts w:eastAsia="Times New Roman"/>
              </w:rPr>
              <w:t xml:space="preserve">: </w:t>
            </w:r>
            <w:hyperlink r:id="rId1841" w:anchor="pubs" w:history="1">
              <w:r w:rsidR="00E43BD9">
                <w:rPr>
                  <w:rStyle w:val="Hyperlink"/>
                  <w:rFonts w:eastAsia="Times New Roman"/>
                </w:rPr>
                <w:t>DSTU 2</w:t>
              </w:r>
            </w:hyperlink>
          </w:p>
        </w:tc>
      </w:tr>
    </w:tbl>
    <w:p w:rsidR="00C51368" w:rsidRDefault="00E43BD9">
      <w:pPr>
        <w:pStyle w:val="NormalWeb"/>
        <w:divId w:val="966080196"/>
        <w:rPr>
          <w:lang w:val="en-US"/>
        </w:rPr>
      </w:pPr>
      <w:r>
        <w:rPr>
          <w:lang w:val="en-US"/>
        </w:rPr>
        <w:t xml:space="preserve">The </w:t>
      </w:r>
      <w:hyperlink r:id="rId1842" w:history="1">
        <w:r>
          <w:rPr>
            <w:rStyle w:val="Hyperlink"/>
            <w:lang w:val="en-US"/>
          </w:rPr>
          <w:t>RESTful API</w:t>
        </w:r>
      </w:hyperlink>
      <w:r>
        <w:rPr>
          <w:lang w:val="en-US"/>
        </w:rPr>
        <w:t xml:space="preserve"> defines a set of common interactions performed on a repository of typed resources (read, update, search, etc). These interactions follow the RESTful paradigm of managing state by </w:t>
      </w:r>
      <w:r>
        <w:rPr>
          <w:b/>
          <w:bCs/>
          <w:lang w:val="en-US"/>
        </w:rPr>
        <w:t>C</w:t>
      </w:r>
      <w:r>
        <w:rPr>
          <w:lang w:val="en-US"/>
        </w:rPr>
        <w:t>reate/</w:t>
      </w:r>
      <w:r>
        <w:rPr>
          <w:b/>
          <w:bCs/>
          <w:lang w:val="en-US"/>
        </w:rPr>
        <w:t>R</w:t>
      </w:r>
      <w:r>
        <w:rPr>
          <w:lang w:val="en-US"/>
        </w:rPr>
        <w:t>ead/</w:t>
      </w:r>
      <w:r>
        <w:rPr>
          <w:b/>
          <w:bCs/>
          <w:lang w:val="en-US"/>
        </w:rPr>
        <w:t>U</w:t>
      </w:r>
      <w:r>
        <w:rPr>
          <w:lang w:val="en-US"/>
        </w:rPr>
        <w:t>pdate/</w:t>
      </w:r>
      <w:r>
        <w:rPr>
          <w:b/>
          <w:bCs/>
          <w:lang w:val="en-US"/>
        </w:rPr>
        <w:t>D</w:t>
      </w:r>
      <w:r>
        <w:rPr>
          <w:lang w:val="en-US"/>
        </w:rPr>
        <w:t>elete actions on a set of identified resources. While this approach solves many use cases, there is some specific functionality that can be met more efficiently using an RPC-like paradigm, where named operations are performed with inputs and outputs (</w:t>
      </w:r>
      <w:r>
        <w:rPr>
          <w:b/>
          <w:bCs/>
          <w:lang w:val="en-US"/>
        </w:rPr>
        <w:t>E</w:t>
      </w:r>
      <w:r>
        <w:rPr>
          <w:lang w:val="en-US"/>
        </w:rPr>
        <w:t xml:space="preserve">xecute). Operations are used where the server needs to play an active role in formulating the content of the response, not merely return existing information, or where the intended purpose is to cause side effects - modification of existing resources, or creation of new resourcse. This specification describes a light operation framework that seamlessly extends the RESTful API. </w:t>
      </w:r>
    </w:p>
    <w:p w:rsidR="00C51368" w:rsidRDefault="00E43BD9">
      <w:pPr>
        <w:pStyle w:val="NormalWeb"/>
        <w:divId w:val="966080196"/>
        <w:rPr>
          <w:lang w:val="en-US"/>
        </w:rPr>
      </w:pPr>
      <w:r>
        <w:rPr>
          <w:lang w:val="en-US"/>
        </w:rPr>
        <w:lastRenderedPageBreak/>
        <w:t xml:space="preserve">Operations have the following general properties: </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parameters are either resources, data types or search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are subject to the same security arrangements as the RESTful API</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may make use of the existing repository of resources in their definitions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Operations are performed against a specific resource, a resource type, or the whole system</w:t>
      </w:r>
    </w:p>
    <w:p w:rsidR="00C51368" w:rsidRDefault="00E43BD9">
      <w:pPr>
        <w:pStyle w:val="Heading3"/>
        <w:divId w:val="966080196"/>
        <w:rPr>
          <w:rFonts w:eastAsia="Times New Roman"/>
          <w:lang w:val="en-US"/>
        </w:rPr>
      </w:pPr>
      <w:bookmarkStart w:id="188" w:name="executing"/>
      <w:r>
        <w:rPr>
          <w:rFonts w:eastAsia="Times New Roman"/>
          <w:lang w:val="en-US"/>
        </w:rPr>
        <w:t>Executing an Operation</w:t>
      </w:r>
    </w:p>
    <w:p w:rsidR="00C51368" w:rsidRDefault="00E43BD9">
      <w:pPr>
        <w:pStyle w:val="NormalWeb"/>
        <w:divId w:val="966080196"/>
        <w:rPr>
          <w:lang w:val="en-US"/>
        </w:rPr>
      </w:pPr>
      <w:r>
        <w:rPr>
          <w:lang w:val="en-US"/>
        </w:rPr>
        <w:t xml:space="preserve">Operations are (mostly) POSTs to a FHIR endpoint, where the name of the operations is prefixed by a â€œ$â€ sign. For example: </w:t>
      </w:r>
    </w:p>
    <w:p w:rsidR="00C51368" w:rsidRDefault="00C51368">
      <w:pPr>
        <w:pStyle w:val="HTMLPreformatted"/>
        <w:divId w:val="966080196"/>
        <w:rPr>
          <w:lang w:val="en-US"/>
        </w:rPr>
      </w:pPr>
    </w:p>
    <w:p w:rsidR="00C51368" w:rsidRDefault="00E43BD9">
      <w:pPr>
        <w:pStyle w:val="HTMLPreformatted"/>
        <w:divId w:val="966080196"/>
        <w:rPr>
          <w:lang w:val="en-US"/>
        </w:rPr>
      </w:pPr>
      <w:r>
        <w:rPr>
          <w:lang w:val="en-US"/>
        </w:rPr>
        <w:t xml:space="preserve"> POST http://fhir.someserver.org/fhir/Patient/1/$everything</w:t>
      </w:r>
    </w:p>
    <w:p w:rsidR="00C51368" w:rsidRDefault="00E43BD9">
      <w:pPr>
        <w:pStyle w:val="NormalWeb"/>
        <w:divId w:val="966080196"/>
        <w:rPr>
          <w:lang w:val="en-US"/>
        </w:rPr>
      </w:pPr>
      <w:r>
        <w:rPr>
          <w:lang w:val="en-US"/>
        </w:rPr>
        <w:t xml:space="preserve">Whenever the operation is idempotent, and the parameters are all simple ones, as is the case with the example above) it may be invoked using GET as well. </w:t>
      </w:r>
    </w:p>
    <w:p w:rsidR="00C51368" w:rsidRDefault="00E43BD9">
      <w:pPr>
        <w:pStyle w:val="NormalWeb"/>
        <w:divId w:val="966080196"/>
        <w:rPr>
          <w:lang w:val="en-US"/>
        </w:rPr>
      </w:pPr>
      <w:r>
        <w:rPr>
          <w:lang w:val="en-US"/>
        </w:rPr>
        <w:t xml:space="preserve">Operations can be invoked on four types of FHIR endpoints: </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The â€œbaseâ€ FHIR service endpoint (e.g. http://fhir.someserver.org/fhir) â€</w:t>
      </w:r>
      <w:proofErr w:type="gramStart"/>
      <w:r>
        <w:rPr>
          <w:rFonts w:eastAsia="Times New Roman"/>
          <w:lang w:val="en-US"/>
        </w:rPr>
        <w:t>“ these</w:t>
      </w:r>
      <w:proofErr w:type="gramEnd"/>
      <w:r>
        <w:rPr>
          <w:rFonts w:eastAsia="Times New Roman"/>
          <w:lang w:val="en-US"/>
        </w:rPr>
        <w:t xml:space="preserve"> are operations that operate on the full scale of the server. For example: return me all extensions known by this server</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type (e.g. http://fhir.someserver.org/fhir/Patient) â€“ these operations operate across all instances of the given type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instance (e.g. http://fhir.someserver.org/fhir/Patient/1) â€“ for operations that involve a single instance, like the $everything operation above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version of a resource instance (http://fhir.someserver.org/fhir/Patient/1/_history/4) â€</w:t>
      </w:r>
      <w:proofErr w:type="gramStart"/>
      <w:r>
        <w:rPr>
          <w:rFonts w:eastAsia="Times New Roman"/>
          <w:lang w:val="en-US"/>
        </w:rPr>
        <w:t>“ for</w:t>
      </w:r>
      <w:proofErr w:type="gramEnd"/>
      <w:r>
        <w:rPr>
          <w:rFonts w:eastAsia="Times New Roman"/>
          <w:lang w:val="en-US"/>
        </w:rPr>
        <w:t xml:space="preserve"> operations that involve a specific version of a specific instance of FHIR data. This is a special case that only exists to allow manipulation of profile and tag metadata of past versions</w:t>
      </w:r>
    </w:p>
    <w:p w:rsidR="00C51368" w:rsidRDefault="00E43BD9">
      <w:pPr>
        <w:pStyle w:val="NormalWeb"/>
        <w:divId w:val="966080196"/>
        <w:rPr>
          <w:lang w:val="en-US"/>
        </w:rPr>
      </w:pPr>
      <w:r>
        <w:rPr>
          <w:lang w:val="en-US"/>
        </w:rPr>
        <w:t xml:space="preserve">The body of the invocation contains a special infrastructure resource called </w:t>
      </w:r>
      <w:hyperlink r:id="rId1843" w:history="1">
        <w:r>
          <w:rPr>
            <w:rStyle w:val="Hyperlink"/>
            <w:lang w:val="en-US"/>
          </w:rPr>
          <w:t>Parameters</w:t>
        </w:r>
      </w:hyperlink>
      <w:r>
        <w:rPr>
          <w:lang w:val="en-US"/>
        </w:rPr>
        <w:t>, which represents a collection of named parameters as &lt;key</w:t>
      </w:r>
      <w:proofErr w:type="gramStart"/>
      <w:r>
        <w:rPr>
          <w:lang w:val="en-US"/>
        </w:rPr>
        <w:t>,value</w:t>
      </w:r>
      <w:proofErr w:type="gramEnd"/>
      <w:r>
        <w:rPr>
          <w:lang w:val="en-US"/>
        </w:rPr>
        <w:t xml:space="preserve">&gt; pairs, where the value may be any primitive or complex datatype or even a full Resource. In addition it may include strings that are formatted as the search parameter types. </w:t>
      </w:r>
    </w:p>
    <w:p w:rsidR="00C51368" w:rsidRDefault="00E43BD9">
      <w:pPr>
        <w:pStyle w:val="NormalWeb"/>
        <w:divId w:val="966080196"/>
        <w:rPr>
          <w:lang w:val="en-US"/>
        </w:rPr>
      </w:pPr>
      <w:r>
        <w:rPr>
          <w:lang w:val="en-US"/>
        </w:rPr>
        <w:t xml:space="preserve">On completion, the operation returns another </w:t>
      </w:r>
      <w:r>
        <w:rPr>
          <w:rStyle w:val="HTMLCode"/>
          <w:lang w:val="en-US"/>
        </w:rPr>
        <w:t>Parameters</w:t>
      </w:r>
      <w:r>
        <w:rPr>
          <w:lang w:val="en-US"/>
        </w:rPr>
        <w:t xml:space="preserve"> resource, this time containing one or more output â€œparametersâ€. This means that a FHIR operation can take any parameter â€œinâ€ and return a set of result parameters â€œoutâ€. Both the body of the POST and the returned result are always a Resource. </w:t>
      </w:r>
    </w:p>
    <w:p w:rsidR="00C51368" w:rsidRDefault="00E43BD9">
      <w:pPr>
        <w:pStyle w:val="NormalWeb"/>
        <w:divId w:val="966080196"/>
        <w:rPr>
          <w:lang w:val="en-US"/>
        </w:rPr>
      </w:pPr>
      <w:r>
        <w:rPr>
          <w:lang w:val="en-US"/>
        </w:rPr>
        <w:lastRenderedPageBreak/>
        <w:t xml:space="preserve">Some operations - ones with simple input types and a single output parameter named 'return' that is a resource - can be invoked differently, by using a GET directly, with parameters as HTTP URL parameters. In this case, the response is simply the resource that is the return value, with no Parameters resource. </w:t>
      </w:r>
    </w:p>
    <w:p w:rsidR="00C51368" w:rsidRDefault="00E43BD9">
      <w:pPr>
        <w:pStyle w:val="Heading3"/>
        <w:divId w:val="966080196"/>
        <w:rPr>
          <w:rFonts w:eastAsia="Times New Roman"/>
          <w:lang w:val="en-US"/>
        </w:rPr>
      </w:pPr>
      <w:bookmarkStart w:id="189" w:name="defined"/>
      <w:bookmarkEnd w:id="189"/>
      <w:r>
        <w:rPr>
          <w:rFonts w:eastAsia="Times New Roman"/>
          <w:lang w:val="en-US"/>
        </w:rPr>
        <w:t>FHIR defined Operations</w:t>
      </w:r>
    </w:p>
    <w:p w:rsidR="00C51368" w:rsidRDefault="00E43BD9">
      <w:pPr>
        <w:pStyle w:val="NormalWeb"/>
        <w:divId w:val="966080196"/>
        <w:rPr>
          <w:lang w:val="en-US"/>
        </w:rPr>
      </w:pPr>
      <w:r>
        <w:rPr>
          <w:lang w:val="en-US"/>
        </w:rPr>
        <w:t xml:space="preserve">This specification defines several operations: </w:t>
      </w:r>
    </w:p>
    <w:p w:rsidR="00C51368" w:rsidRDefault="00E43BD9">
      <w:pPr>
        <w:pStyle w:val="NormalWeb"/>
        <w:divId w:val="966080196"/>
        <w:rPr>
          <w:lang w:val="en-US"/>
        </w:rPr>
      </w:pPr>
      <w:r>
        <w:rPr>
          <w:lang w:val="en-US"/>
        </w:rPr>
        <w:t xml:space="preserve">Notes: </w:t>
      </w:r>
    </w:p>
    <w:p w:rsidR="00C51368" w:rsidRDefault="00E43BD9">
      <w:pPr>
        <w:numPr>
          <w:ilvl w:val="0"/>
          <w:numId w:val="201"/>
        </w:numPr>
        <w:spacing w:before="100" w:beforeAutospacing="1" w:after="100" w:afterAutospacing="1"/>
        <w:divId w:val="966080196"/>
        <w:rPr>
          <w:rFonts w:eastAsia="Times New Roman"/>
          <w:lang w:val="en-US"/>
        </w:rPr>
      </w:pPr>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p>
    <w:p w:rsidR="00C51368" w:rsidRDefault="00E43BD9">
      <w:pPr>
        <w:pStyle w:val="Heading3"/>
        <w:divId w:val="966080196"/>
        <w:rPr>
          <w:rFonts w:eastAsia="Times New Roman"/>
          <w:lang w:val="en-US"/>
        </w:rPr>
      </w:pPr>
      <w:bookmarkStart w:id="190" w:name="extensibility"/>
      <w:bookmarkEnd w:id="190"/>
      <w:r>
        <w:rPr>
          <w:rFonts w:eastAsia="Times New Roman"/>
          <w:lang w:val="en-US"/>
        </w:rPr>
        <w:t>Implementation Defined Operations</w:t>
      </w:r>
    </w:p>
    <w:p w:rsidR="00C51368" w:rsidRDefault="00E43BD9">
      <w:pPr>
        <w:pStyle w:val="NormalWeb"/>
        <w:divId w:val="966080196"/>
        <w:rPr>
          <w:lang w:val="en-US"/>
        </w:rPr>
      </w:pPr>
      <w:r>
        <w:rPr>
          <w:lang w:val="en-US"/>
        </w:rPr>
        <w:t xml:space="preserve">Implementations are able to define their own operations in addition to those defined here. Name clashes between operations defined by different implementers can be resolved by use of the </w:t>
      </w:r>
      <w:hyperlink r:id="rId1844" w:history="1">
        <w:r>
          <w:rPr>
            <w:rStyle w:val="Hyperlink"/>
            <w:lang w:val="en-US"/>
          </w:rPr>
          <w:t>conformance statement</w:t>
        </w:r>
      </w:hyperlink>
      <w:r>
        <w:rPr>
          <w:lang w:val="en-US"/>
        </w:rPr>
        <w:t xml:space="preserve">. </w:t>
      </w:r>
    </w:p>
    <w:p w:rsidR="00C51368" w:rsidRDefault="00E43BD9">
      <w:pPr>
        <w:pStyle w:val="NormalWeb"/>
        <w:divId w:val="966080196"/>
        <w:rPr>
          <w:lang w:val="en-US"/>
        </w:rPr>
      </w:pPr>
      <w:r>
        <w:rPr>
          <w:lang w:val="en-US"/>
        </w:rPr>
        <w:t xml:space="preserve">In addition, the definition of these operations or additional run time operations does not prevent the use of other kinds of operations that are not dependent on and/or not integrated with the RESTful API, as long as their addressing scheme does not clash with the scheme defined here. </w:t>
      </w:r>
    </w:p>
    <w:p w:rsidR="00C51368" w:rsidRDefault="00E43BD9">
      <w:pPr>
        <w:pStyle w:val="Heading3"/>
        <w:divId w:val="966080196"/>
        <w:rPr>
          <w:rFonts w:eastAsia="Times New Roman"/>
          <w:lang w:val="en-US"/>
        </w:rPr>
      </w:pPr>
      <w:bookmarkStart w:id="191" w:name="defining"/>
      <w:bookmarkEnd w:id="191"/>
      <w:r>
        <w:rPr>
          <w:rFonts w:eastAsia="Times New Roman"/>
          <w:lang w:val="en-US"/>
        </w:rPr>
        <w:t>Defining an Operation</w:t>
      </w:r>
    </w:p>
    <w:p w:rsidR="00C51368" w:rsidRDefault="00E43BD9">
      <w:pPr>
        <w:pStyle w:val="NormalWeb"/>
        <w:divId w:val="966080196"/>
        <w:rPr>
          <w:lang w:val="en-US"/>
        </w:rPr>
      </w:pPr>
      <w:r>
        <w:rPr>
          <w:lang w:val="en-US"/>
        </w:rPr>
        <w:t xml:space="preserve">Each Operation is defined by: </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context for the operation - system, resource type, or resource instance</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name for the operation</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 with their definitions</w:t>
      </w:r>
    </w:p>
    <w:p w:rsidR="00C51368" w:rsidRDefault="00E43BD9">
      <w:pPr>
        <w:pStyle w:val="NormalWeb"/>
        <w:divId w:val="966080196"/>
        <w:rPr>
          <w:lang w:val="en-US"/>
        </w:rPr>
      </w:pPr>
      <w:r>
        <w:rPr>
          <w:lang w:val="en-US"/>
        </w:rPr>
        <w:t xml:space="preserve">For each parameter, the following information is needed: </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Name - the name of the operation. For implementer convenience, the name should be a valid token (see below)</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Use - In | Out | Both</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 - a data type or a resource type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 - a profile that applies additional restrictions about the resource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 - describes its use</w:t>
      </w:r>
    </w:p>
    <w:p w:rsidR="00C51368" w:rsidRDefault="00E43BD9">
      <w:pPr>
        <w:pStyle w:val="NormalWeb"/>
        <w:divId w:val="966080196"/>
        <w:rPr>
          <w:lang w:val="en-US"/>
        </w:rPr>
      </w:pPr>
      <w:r>
        <w:rPr>
          <w:lang w:val="en-US"/>
        </w:rPr>
        <w:t xml:space="preserve">There is a special parameter type called "Tuple" which is a parameter type that has additional parts. Each part has the same information as a parameter, except for use, which is taken from the parameter it is part of. </w:t>
      </w:r>
    </w:p>
    <w:p w:rsidR="00C51368" w:rsidRDefault="00E43BD9">
      <w:pPr>
        <w:pStyle w:val="NormalWeb"/>
        <w:divId w:val="966080196"/>
        <w:rPr>
          <w:lang w:val="en-US"/>
        </w:rPr>
      </w:pPr>
      <w:r>
        <w:rPr>
          <w:lang w:val="en-US"/>
        </w:rPr>
        <w:t xml:space="preserve">The resource </w:t>
      </w:r>
      <w:hyperlink r:id="rId1845" w:history="1">
        <w:r>
          <w:rPr>
            <w:rStyle w:val="Hyperlink"/>
            <w:lang w:val="en-US"/>
          </w:rPr>
          <w:t>Operation Definition</w:t>
        </w:r>
      </w:hyperlink>
      <w:r>
        <w:rPr>
          <w:lang w:val="en-US"/>
        </w:rPr>
        <w:t xml:space="preserve"> is used to provide a computable definition of the operation. </w:t>
      </w:r>
    </w:p>
    <w:p w:rsidR="00C51368" w:rsidRDefault="00E43BD9">
      <w:pPr>
        <w:pStyle w:val="Heading3"/>
        <w:divId w:val="966080196"/>
        <w:rPr>
          <w:rFonts w:eastAsia="Times New Roman"/>
          <w:lang w:val="en-US"/>
        </w:rPr>
      </w:pPr>
      <w:bookmarkStart w:id="192" w:name="extending"/>
      <w:bookmarkEnd w:id="192"/>
      <w:r>
        <w:rPr>
          <w:rFonts w:eastAsia="Times New Roman"/>
          <w:lang w:val="en-US"/>
        </w:rPr>
        <w:lastRenderedPageBreak/>
        <w:t>Extending an Operation</w:t>
      </w:r>
    </w:p>
    <w:p w:rsidR="00C51368" w:rsidRDefault="00E43BD9">
      <w:pPr>
        <w:pStyle w:val="NormalWeb"/>
        <w:divId w:val="966080196"/>
        <w:rPr>
          <w:lang w:val="en-US"/>
        </w:rPr>
      </w:pPr>
      <w:r>
        <w:rPr>
          <w:lang w:val="en-US"/>
        </w:rPr>
        <w:t xml:space="preserve">Implementations are able to extend operations by defining new named parameters. Implementations can publish their own extended definitions using the </w:t>
      </w:r>
      <w:hyperlink r:id="rId1846" w:history="1">
        <w:r>
          <w:rPr>
            <w:rStyle w:val="Hyperlink"/>
            <w:lang w:val="en-US"/>
          </w:rPr>
          <w:t>Operation Definition</w:t>
        </w:r>
      </w:hyperlink>
      <w:r>
        <w:rPr>
          <w:lang w:val="en-US"/>
        </w:rPr>
        <w:t xml:space="preserve"> resource, and this variant definition can use OperationDefinition.base to refer to the underlying definition. </w:t>
      </w:r>
    </w:p>
    <w:p w:rsidR="00C51368" w:rsidRDefault="00E43BD9">
      <w:pPr>
        <w:pStyle w:val="NormalWeb"/>
        <w:divId w:val="966080196"/>
        <w:rPr>
          <w:lang w:val="en-US"/>
        </w:rPr>
      </w:pPr>
      <w:r>
        <w:rPr>
          <w:lang w:val="en-US"/>
        </w:rPr>
        <w:t xml:space="preserve">Note that the FHIR specification will never define any parameter names starting with "x-". </w:t>
      </w:r>
    </w:p>
    <w:bookmarkEnd w:id="188"/>
    <w:bookmarkEnd w:id="174"/>
    <w:p w:rsidR="00C51368" w:rsidRDefault="00E43BD9">
      <w:pPr>
        <w:pStyle w:val="Heading3"/>
        <w:divId w:val="966080196"/>
        <w:rPr>
          <w:rFonts w:eastAsia="Times New Roman"/>
          <w:lang w:val="en-US"/>
        </w:rPr>
      </w:pPr>
      <w:r>
        <w:rPr>
          <w:rFonts w:eastAsia="Times New Roman"/>
          <w:lang w:val="en-US"/>
        </w:rPr>
        <w:t>Executing an Operation Synchronously</w:t>
      </w:r>
    </w:p>
    <w:p w:rsidR="00C51368" w:rsidRDefault="00E43BD9">
      <w:pPr>
        <w:pStyle w:val="NormalWeb"/>
        <w:divId w:val="966080196"/>
        <w:rPr>
          <w:lang w:val="en-US"/>
        </w:rPr>
      </w:pPr>
      <w:r>
        <w:rPr>
          <w:lang w:val="en-US"/>
        </w:rPr>
        <w:t xml:space="preserve">Most commonly, operations are executed synchronously - the client sends a request to the server with the operation in parameters, and the server replies with the operation out parameters. </w:t>
      </w:r>
    </w:p>
    <w:p w:rsidR="00C51368" w:rsidRDefault="00E43BD9">
      <w:pPr>
        <w:pStyle w:val="NormalWeb"/>
        <w:divId w:val="966080196"/>
        <w:rPr>
          <w:lang w:val="en-US"/>
        </w:rPr>
      </w:pPr>
      <w:r>
        <w:rPr>
          <w:lang w:val="en-US"/>
        </w:rPr>
        <w:t xml:space="preserve">The URL for an operation end-point depends on its context: </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system: the url is [base]/$[name]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type: the url is [base]/[type]/$[name]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instance: the url is [base]/[type]/[id]/$[name]</w:t>
      </w:r>
    </w:p>
    <w:p w:rsidR="00C51368" w:rsidRDefault="00E43BD9">
      <w:pPr>
        <w:pStyle w:val="Heading4"/>
        <w:divId w:val="966080196"/>
        <w:rPr>
          <w:rFonts w:eastAsia="Times New Roman"/>
          <w:lang w:val="en-US"/>
        </w:rPr>
      </w:pPr>
      <w:bookmarkStart w:id="193" w:name="request"/>
      <w:bookmarkEnd w:id="193"/>
      <w:r>
        <w:rPr>
          <w:rFonts w:eastAsia="Times New Roman"/>
          <w:lang w:val="en-US"/>
        </w:rPr>
        <w:t>Operation Request</w:t>
      </w:r>
    </w:p>
    <w:p w:rsidR="00C51368" w:rsidRDefault="00E43BD9">
      <w:pPr>
        <w:pStyle w:val="NormalWeb"/>
        <w:divId w:val="966080196"/>
        <w:rPr>
          <w:lang w:val="en-US"/>
        </w:rPr>
      </w:pPr>
      <w:r>
        <w:rPr>
          <w:lang w:val="en-US"/>
        </w:rPr>
        <w:t xml:space="preserve">In the general case, an operation is invoked by performing an HTTP POST to the operation end-point. The format of the submitted content is the special </w:t>
      </w:r>
      <w:hyperlink r:id="rId1847" w:history="1">
        <w:r>
          <w:rPr>
            <w:rStyle w:val="Hyperlink"/>
            <w:lang w:val="en-US"/>
          </w:rPr>
          <w:t>Parameters</w:t>
        </w:r>
      </w:hyperlink>
      <w:r>
        <w:rPr>
          <w:lang w:val="en-US"/>
        </w:rPr>
        <w:t xml:space="preserve"> format - a list of named parameters (the "in" parameters). For an example, see </w:t>
      </w:r>
      <w:hyperlink r:id="rId1848" w:history="1">
        <w:r>
          <w:rPr>
            <w:rStyle w:val="Hyperlink"/>
            <w:lang w:val="en-US"/>
          </w:rPr>
          <w:t>the value set expansion request example</w:t>
        </w:r>
      </w:hyperlink>
      <w:r>
        <w:rPr>
          <w:lang w:val="en-US"/>
        </w:rPr>
        <w:t xml:space="preserve">. </w:t>
      </w:r>
    </w:p>
    <w:p w:rsidR="00C51368" w:rsidRDefault="00E43BD9">
      <w:pPr>
        <w:pStyle w:val="NormalWeb"/>
        <w:divId w:val="966080196"/>
        <w:rPr>
          <w:lang w:val="en-US"/>
        </w:rPr>
      </w:pPr>
      <w:r>
        <w:rPr>
          <w:lang w:val="en-US"/>
        </w:rPr>
        <w:t xml:space="preserve">Note that the same arrangement as the RESTful interface applies in regard to </w:t>
      </w:r>
      <w:hyperlink r:id="rId1849" w:anchor="mime-type" w:history="1">
        <w:r>
          <w:rPr>
            <w:rStyle w:val="Hyperlink"/>
            <w:lang w:val="en-US"/>
          </w:rPr>
          <w:t>content types</w:t>
        </w:r>
      </w:hyperlink>
      <w:r>
        <w:rPr>
          <w:lang w:val="en-US"/>
        </w:rPr>
        <w:t xml:space="preserve">. </w:t>
      </w:r>
    </w:p>
    <w:p w:rsidR="00C51368" w:rsidRDefault="00E43BD9">
      <w:pPr>
        <w:pStyle w:val="NormalWeb"/>
        <w:divId w:val="966080196"/>
        <w:rPr>
          <w:lang w:val="en-US"/>
        </w:rPr>
      </w:pPr>
      <w:r>
        <w:rPr>
          <w:lang w:val="en-US"/>
        </w:rPr>
        <w:t xml:space="preserve">If there are no parameters with complex types (including resources) to the operation, and the operation is idempotent (see </w:t>
      </w:r>
      <w:hyperlink r:id="rId1850" w:history="1">
        <w:r>
          <w:rPr>
            <w:rStyle w:val="Hyperlink"/>
            <w:lang w:val="en-US"/>
          </w:rPr>
          <w:t>HTTP specification definition of idempotent</w:t>
        </w:r>
      </w:hyperlink>
      <w:r>
        <w:rPr>
          <w:lang w:val="en-US"/>
        </w:rPr>
        <w:t xml:space="preserve">), the operation may be invoked by performing an HTTP GET operation where all the parameters are appended to the URL in the search portion of the URL (e.g. after the "?"). Servers SHALL support this method of invocation. </w:t>
      </w:r>
    </w:p>
    <w:p w:rsidR="00C51368" w:rsidRDefault="00E43BD9">
      <w:pPr>
        <w:pStyle w:val="NormalWeb"/>
        <w:divId w:val="966080196"/>
        <w:rPr>
          <w:lang w:val="en-US"/>
        </w:rPr>
      </w:pPr>
      <w:r>
        <w:rPr>
          <w:lang w:val="en-US"/>
        </w:rPr>
        <w:t xml:space="preserve">Servers MAY choose to support submission of the parameters multi-part form method as well, which can be useful for allowing testing of an operation using HTML forms. </w:t>
      </w:r>
    </w:p>
    <w:p w:rsidR="00C51368" w:rsidRDefault="00E43BD9">
      <w:pPr>
        <w:pStyle w:val="Heading4"/>
        <w:divId w:val="966080196"/>
        <w:rPr>
          <w:rFonts w:eastAsia="Times New Roman"/>
          <w:lang w:val="en-US"/>
        </w:rPr>
      </w:pPr>
      <w:bookmarkStart w:id="194" w:name="response"/>
      <w:bookmarkEnd w:id="194"/>
      <w:r>
        <w:rPr>
          <w:rFonts w:eastAsia="Times New Roman"/>
          <w:lang w:val="en-US"/>
        </w:rPr>
        <w:t>Operation Response</w:t>
      </w:r>
    </w:p>
    <w:p w:rsidR="00C51368" w:rsidRDefault="00E43BD9">
      <w:pPr>
        <w:pStyle w:val="NormalWeb"/>
        <w:divId w:val="966080196"/>
        <w:rPr>
          <w:lang w:val="en-US"/>
        </w:rPr>
      </w:pPr>
      <w:r>
        <w:rPr>
          <w:lang w:val="en-US"/>
        </w:rPr>
        <w:t xml:space="preserve">If the operation succeeds, the HTTP Status code is 200 OK. An HTTP status code if 4xx or 5xx indicates an </w:t>
      </w:r>
      <w:proofErr w:type="gramStart"/>
      <w:r>
        <w:rPr>
          <w:lang w:val="en-US"/>
        </w:rPr>
        <w:t xml:space="preserve">error, and an </w:t>
      </w:r>
      <w:hyperlink r:id="rId1851" w:history="1">
        <w:r>
          <w:rPr>
            <w:rStyle w:val="Hyperlink"/>
            <w:lang w:val="en-US"/>
          </w:rPr>
          <w:t>OperationOutcome</w:t>
        </w:r>
        <w:proofErr w:type="gramEnd"/>
      </w:hyperlink>
      <w:r>
        <w:rPr>
          <w:lang w:val="en-US"/>
        </w:rPr>
        <w:t xml:space="preserve"> may be returned. User agents should note that servers may issue redirects etc to authenticate the client in response to an operation request. </w:t>
      </w:r>
    </w:p>
    <w:p w:rsidR="00C51368" w:rsidRDefault="00E43BD9">
      <w:pPr>
        <w:pStyle w:val="NormalWeb"/>
        <w:divId w:val="966080196"/>
        <w:rPr>
          <w:lang w:val="en-US"/>
        </w:rPr>
      </w:pPr>
      <w:r>
        <w:rPr>
          <w:lang w:val="en-US"/>
        </w:rPr>
        <w:t xml:space="preserve">In the general case, an operation response uses the same </w:t>
      </w:r>
      <w:hyperlink r:id="rId1852" w:history="1">
        <w:r>
          <w:rPr>
            <w:rStyle w:val="Hyperlink"/>
            <w:lang w:val="en-US"/>
          </w:rPr>
          <w:t>Parameters</w:t>
        </w:r>
      </w:hyperlink>
      <w:r>
        <w:rPr>
          <w:lang w:val="en-US"/>
        </w:rPr>
        <w:t xml:space="preserve"> format whether there is one or more named parameters (the "out" parameters). </w:t>
      </w:r>
    </w:p>
    <w:p w:rsidR="00C51368" w:rsidRDefault="00E43BD9">
      <w:pPr>
        <w:pStyle w:val="NormalWeb"/>
        <w:divId w:val="966080196"/>
        <w:rPr>
          <w:lang w:val="en-US"/>
        </w:rPr>
      </w:pPr>
      <w:r>
        <w:rPr>
          <w:lang w:val="en-US"/>
        </w:rPr>
        <w:lastRenderedPageBreak/>
        <w:t xml:space="preserve">If there is only one out parameter, which is a resource, and it has the name "return" then the parameter format is not used, and the response is simply the resource itself. </w:t>
      </w:r>
    </w:p>
    <w:p w:rsidR="00C51368" w:rsidRDefault="00E43BD9">
      <w:pPr>
        <w:pStyle w:val="NormalWeb"/>
        <w:divId w:val="966080196"/>
        <w:rPr>
          <w:lang w:val="en-US"/>
        </w:rPr>
      </w:pPr>
      <w:r>
        <w:rPr>
          <w:lang w:val="en-US"/>
        </w:rPr>
        <w:t xml:space="preserve">The resources that are returned by the operation may be retained and made available in the resource repository on the operation server. In that case, the server will provide the identity of the resource in the returned resources. When resources that are not persisted are returned in the response, they will have no id property. </w:t>
      </w:r>
    </w:p>
    <w:p w:rsidR="00C51368" w:rsidRDefault="00E43BD9">
      <w:pPr>
        <w:pStyle w:val="Heading3"/>
        <w:divId w:val="966080196"/>
        <w:rPr>
          <w:rFonts w:eastAsia="Times New Roman"/>
          <w:lang w:val="en-US"/>
        </w:rPr>
      </w:pPr>
      <w:bookmarkStart w:id="195" w:name="asynchronous"/>
      <w:bookmarkEnd w:id="195"/>
      <w:r>
        <w:rPr>
          <w:rFonts w:eastAsia="Times New Roman"/>
          <w:lang w:val="en-US"/>
        </w:rPr>
        <w:t>Executing an Operation Asynchronously</w:t>
      </w:r>
    </w:p>
    <w:p w:rsidR="00C51368" w:rsidRDefault="00E43BD9">
      <w:pPr>
        <w:pStyle w:val="NormalWeb"/>
        <w:divId w:val="965813802"/>
        <w:rPr>
          <w:lang w:val="en-US"/>
        </w:rPr>
      </w:pPr>
      <w:r>
        <w:rPr>
          <w:b/>
          <w:bCs/>
          <w:lang w:val="en-US"/>
        </w:rPr>
        <w:t>DSTU Note:</w:t>
      </w:r>
      <w:r>
        <w:rPr>
          <w:lang w:val="en-US"/>
        </w:rPr>
        <w:t xml:space="preserve"> there is no defined correct way to execute operations asynchronously. The </w:t>
      </w:r>
      <w:hyperlink r:id="rId1853" w:anchor="operations" w:history="1">
        <w:r>
          <w:rPr>
            <w:rStyle w:val="Hyperlink"/>
            <w:lang w:val="en-US"/>
          </w:rPr>
          <w:t>messaging page</w:t>
        </w:r>
      </w:hyperlink>
      <w:r>
        <w:rPr>
          <w:lang w:val="en-US"/>
        </w:rPr>
        <w:t xml:space="preserve"> describes a way to execute operations asynchronously using messages. </w:t>
      </w:r>
    </w:p>
    <w:p w:rsidR="00C51368" w:rsidRDefault="00E43BD9">
      <w:pPr>
        <w:pStyle w:val="NormalWeb"/>
        <w:divId w:val="965813802"/>
        <w:rPr>
          <w:lang w:val="en-US"/>
        </w:rPr>
      </w:pPr>
      <w:proofErr w:type="gramStart"/>
      <w:r>
        <w:rPr>
          <w:lang w:val="en-US"/>
        </w:rPr>
        <w:t xml:space="preserve">Feedback/discussion </w:t>
      </w:r>
      <w:hyperlink r:id="rId1854" w:history="1">
        <w:r>
          <w:rPr>
            <w:rStyle w:val="Hyperlink"/>
            <w:lang w:val="en-US"/>
          </w:rPr>
          <w:t>here</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overview-clinical.html</w:t>
      </w:r>
    </w:p>
    <w:p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8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856" w:anchor="status" w:history="1">
              <w:r w:rsidR="00E43BD9">
                <w:rPr>
                  <w:rStyle w:val="Hyperlink"/>
                  <w:rFonts w:eastAsia="Times New Roman"/>
                </w:rPr>
                <w:t>Ballot Status</w:t>
              </w:r>
            </w:hyperlink>
            <w:r w:rsidR="00E43BD9">
              <w:rPr>
                <w:rFonts w:eastAsia="Times New Roman"/>
              </w:rPr>
              <w:t xml:space="preserve">: </w:t>
            </w:r>
            <w:hyperlink r:id="rId1857" w:anchor="pubs" w:history="1">
              <w:r w:rsidR="00E43BD9">
                <w:rPr>
                  <w:rStyle w:val="Hyperlink"/>
                  <w:rFonts w:eastAsia="Times New Roman"/>
                </w:rPr>
                <w:t>DSTU 2</w:t>
              </w:r>
            </w:hyperlink>
          </w:p>
        </w:tc>
      </w:tr>
    </w:tbl>
    <w:p w:rsidR="00C51368" w:rsidRDefault="00E43BD9">
      <w:pPr>
        <w:pStyle w:val="NormalWeb"/>
        <w:divId w:val="1685206322"/>
        <w:rPr>
          <w:lang w:val="en-US"/>
        </w:rPr>
      </w:pPr>
      <w:r>
        <w:rPr>
          <w:lang w:val="en-US"/>
        </w:rPr>
        <w:t xml:space="preserve">FHIR (Fast Health Interoperability Resources) is designed to enable the exchange of healthcare-related information. This includes clinical data as well as healthcare-related administration, public health and research. It covers both human and veterinary medicine and is intended to be useable world-wide in a wide variety of contexts - in-patient, ambulatory care, long-term care, community care, allied health, etc. </w:t>
      </w:r>
    </w:p>
    <w:p w:rsidR="00C51368" w:rsidRDefault="00E43BD9">
      <w:pPr>
        <w:pStyle w:val="NormalWeb"/>
        <w:divId w:val="1685206322"/>
        <w:rPr>
          <w:lang w:val="en-US"/>
        </w:rPr>
      </w:pPr>
      <w:r>
        <w:rPr>
          <w:lang w:val="en-US"/>
        </w:rPr>
        <w:t xml:space="preserve">FHIR is a specification targeted to those who write software and architect interoperable solutions. That's who must actually create the systems that will use FHIR. The FHIR specification does not attempt to define good or best clinical practice, nor does it provide guidance on user interfaces or workflows. Guidance in these areas may be useful but is outside FHIR's scope. </w:t>
      </w:r>
    </w:p>
    <w:p w:rsidR="00C51368" w:rsidRDefault="00E43BD9">
      <w:pPr>
        <w:pStyle w:val="NormalWeb"/>
        <w:divId w:val="1685206322"/>
        <w:rPr>
          <w:lang w:val="en-US"/>
        </w:rPr>
      </w:pPr>
      <w:r>
        <w:rPr>
          <w:lang w:val="en-US"/>
        </w:rPr>
        <w:t xml:space="preserve">Because of FHIR's implementation focus, many aspects of this specification deal with the technical underpinings of the exchange of clinical information between electronic systems. This section provides an introduction to what FHIR provides and tries to highlight the portions of the specification that are likely to be of most interest to the clinical community and skipping over some of the technical drudgery of interoperability. However, if technical drudgery is your thing, feel free to dig right in wherever you wish. </w:t>
      </w:r>
    </w:p>
    <w:p w:rsidR="00C51368" w:rsidRDefault="00E43BD9">
      <w:pPr>
        <w:pStyle w:val="Heading3"/>
        <w:divId w:val="1685206322"/>
        <w:rPr>
          <w:rFonts w:eastAsia="Times New Roman"/>
          <w:lang w:val="en-US"/>
        </w:rPr>
      </w:pPr>
      <w:r>
        <w:rPr>
          <w:rFonts w:eastAsia="Times New Roman"/>
          <w:lang w:val="en-US"/>
        </w:rPr>
        <w:t>Resources</w:t>
      </w:r>
    </w:p>
    <w:p w:rsidR="00C51368" w:rsidRDefault="00E43BD9">
      <w:pPr>
        <w:pStyle w:val="NormalWeb"/>
        <w:divId w:val="1685206322"/>
        <w:rPr>
          <w:lang w:val="en-US"/>
        </w:rPr>
      </w:pPr>
      <w:r>
        <w:rPr>
          <w:lang w:val="en-US"/>
        </w:rPr>
        <w:lastRenderedPageBreak/>
        <w:t xml:space="preserve">From a clinical perspective, the important part of the FHIR specification to understand is the resources. Think of resources 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rsidR="00C51368" w:rsidRDefault="00E43BD9">
      <w:pPr>
        <w:pStyle w:val="NormalWeb"/>
        <w:divId w:val="1685206322"/>
        <w:rPr>
          <w:lang w:val="en-US"/>
        </w:rPr>
      </w:pPr>
      <w:r>
        <w:rPr>
          <w:lang w:val="en-US"/>
        </w:rPr>
        <w:t xml:space="preserve">FHIR data consists of repositories of completed forms - resource instances. The resource instances will describe patient information (demographics, health conditions, procedures, etc.) as well as administrative information (practitioners, organizations, locations). Some resources are infrastructure components used to support the technical exchange of information - describing what systems can do, defining allowed sets of codes, etc. FHIR repositories might be elecronic health record (EHR) systems, pharmacy systems, hospital information systems (HISs), etc. Some systems, such as clinical decision support engines, may expose FHIR interfaces even though they don't actually store any information. </w:t>
      </w:r>
    </w:p>
    <w:p w:rsidR="00C51368" w:rsidRDefault="00E43BD9">
      <w:pPr>
        <w:pStyle w:val="NormalWeb"/>
        <w:divId w:val="1685206322"/>
        <w:rPr>
          <w:lang w:val="en-US"/>
        </w:rPr>
      </w:pPr>
      <w:r>
        <w:rPr>
          <w:lang w:val="en-US"/>
        </w:rPr>
        <w:t xml:space="preserve">Each resource contains a small amount of highly-focused data. A single resource doesn't say much, but a lot of very small resources together create a useful clinical record. Information systems map the actions that a user takes (look up patient records, make a note in their history, etc) to operations on the relevant resources. </w:t>
      </w:r>
    </w:p>
    <w:p w:rsidR="00C51368" w:rsidRDefault="00E43BD9">
      <w:pPr>
        <w:pStyle w:val="Heading3"/>
        <w:divId w:val="1685206322"/>
        <w:rPr>
          <w:rFonts w:eastAsia="Times New Roman"/>
          <w:lang w:val="en-US"/>
        </w:rPr>
      </w:pPr>
      <w:r>
        <w:rPr>
          <w:rFonts w:eastAsia="Times New Roman"/>
          <w:lang w:val="en-US"/>
        </w:rPr>
        <w:t>Extensibility and Profiling</w:t>
      </w:r>
    </w:p>
    <w:p w:rsidR="00C51368" w:rsidRDefault="00E43BD9">
      <w:pPr>
        <w:pStyle w:val="NormalWeb"/>
        <w:divId w:val="1685206322"/>
        <w:rPr>
          <w:lang w:val="en-US"/>
        </w:rPr>
      </w:pPr>
      <w:r>
        <w:rPr>
          <w:lang w:val="en-US"/>
        </w:rPr>
        <w:t xml:space="preserve">The forms in FHIR are generic. They have to be useable in different countries, by different types of clinicians in different contexts (human care, veterinary care, public health, research, etc). FHIR recognizes that one size fits all is not appropriate in a healthcare space, so it provides the ability to adjust the forms to be able to handle the needs of different implementation spaces - adding additional "extensions" as well as enforcing constraints. For example, a "prescription" form might have extension elements added to support tracking of restricted medications while also constraining what codes can be used to communicate types of drugs to a particular national standard. However, the forms are designed in such a way that these changes can be made without changing how systems pass forms around. Thus any system can consume completed forms even if they have "extra" elements added - and even if those particular extra elements aren't used by the receiving system. </w:t>
      </w:r>
    </w:p>
    <w:p w:rsidR="00C51368" w:rsidRDefault="00E43BD9">
      <w:pPr>
        <w:pStyle w:val="NormalWeb"/>
        <w:divId w:val="1685206322"/>
        <w:rPr>
          <w:lang w:val="en-US"/>
        </w:rPr>
      </w:pPr>
      <w:r>
        <w:rPr>
          <w:lang w:val="en-US"/>
        </w:rPr>
        <w:t xml:space="preserve">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 and those systems that need it (perhaps in some esoteric clinical research setting?) would be able to use extensions to capture it if needed. </w:t>
      </w:r>
    </w:p>
    <w:p w:rsidR="00C51368" w:rsidRDefault="00E43BD9">
      <w:pPr>
        <w:pStyle w:val="NormalWeb"/>
        <w:divId w:val="1685206322"/>
        <w:rPr>
          <w:lang w:val="en-US"/>
        </w:rPr>
      </w:pPr>
      <w:r>
        <w:rPr>
          <w:lang w:val="en-US"/>
        </w:rPr>
        <w:t xml:space="preserve">To keep the number of resources reasonable, some of them are fairly broad. The </w:t>
      </w:r>
      <w:hyperlink r:id="rId1858" w:history="1">
        <w:r>
          <w:rPr>
            <w:rStyle w:val="Hyperlink"/>
            <w:lang w:val="en-US"/>
          </w:rPr>
          <w:t>Observation</w:t>
        </w:r>
      </w:hyperlink>
      <w:r>
        <w:rPr>
          <w:lang w:val="en-US"/>
        </w:rPr>
        <w:t xml:space="preserve"> resource is used for vital signs, lab results, psychological assessments and a variety of other things. To set rules for more narrow areas (e.g. "What should I send if I want to share a blood </w:t>
      </w:r>
      <w:r>
        <w:rPr>
          <w:lang w:val="en-US"/>
        </w:rPr>
        <w:lastRenderedPageBreak/>
        <w:t xml:space="preserve">pressure?"), FHIR allows the creation of profiles. There will be a great deal of clinical work involved in forming consensus around how different types of detailed clinical information should be captured and shared in particular settings. Tooling to support the creation of profiles directly by clinicians is part of the plan for FHIR, but is still in the very early stages. </w:t>
      </w:r>
    </w:p>
    <w:p w:rsidR="00C51368" w:rsidRDefault="00E43BD9">
      <w:pPr>
        <w:pStyle w:val="Heading3"/>
        <w:divId w:val="1685206322"/>
        <w:rPr>
          <w:rFonts w:eastAsia="Times New Roman"/>
          <w:lang w:val="en-US"/>
        </w:rPr>
      </w:pPr>
      <w:r>
        <w:rPr>
          <w:rFonts w:eastAsia="Times New Roman"/>
          <w:lang w:val="en-US"/>
        </w:rPr>
        <w:t>Narrative</w:t>
      </w:r>
    </w:p>
    <w:p w:rsidR="00C51368" w:rsidRDefault="00E43BD9">
      <w:pPr>
        <w:pStyle w:val="NormalWeb"/>
        <w:divId w:val="1685206322"/>
        <w:rPr>
          <w:lang w:val="en-US"/>
        </w:rPr>
      </w:pPr>
      <w:r>
        <w:rPr>
          <w:lang w:val="en-US"/>
        </w:rPr>
        <w:t xml:space="preserve">FHIR is intended as a system for sharing discrete data between healthcare systems in a manner that supports computer interoperability - decision support, rules triggering, trend analysis, etc. However, not every system is the same and not all systems will recognize all discrete data. As well, there is still considerable value in data exchange in circumstances where very little of that data is captured in a discrete manner. For this reason, FHIR resources support sharing not only discrete information for computation but also a human-readable view so that the humans on each end of a healthcare information exchange can still get a full picture of what's going on. </w:t>
      </w:r>
    </w:p>
    <w:p w:rsidR="00C51368" w:rsidRDefault="00E43BD9">
      <w:pPr>
        <w:pStyle w:val="NormalWeb"/>
        <w:divId w:val="1685206322"/>
        <w:rPr>
          <w:lang w:val="en-US"/>
        </w:rPr>
      </w:pPr>
      <w:r>
        <w:rPr>
          <w:lang w:val="en-US"/>
        </w:rPr>
        <w:t xml:space="preserve">Narrative is expected to exist for most resource instances, though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3"/>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rsidR="00C51368" w:rsidRDefault="00E43BD9">
      <w:pPr>
        <w:pStyle w:val="NormalWeb"/>
        <w:divId w:val="1685206322"/>
        <w:rPr>
          <w:lang w:val="en-US"/>
        </w:rPr>
      </w:pPr>
      <w:r>
        <w:rPr>
          <w:lang w:val="en-US"/>
        </w:rPr>
        <w:t xml:space="preserve">In other cases, the narrative might be generated directly by a practitioner. Examples might include referral letters, pathology reports, etc. Certain pieces of the narrative would later be exposed as discrete data. </w:t>
      </w:r>
    </w:p>
    <w:p w:rsidR="00C51368" w:rsidRDefault="00E43BD9">
      <w:pPr>
        <w:pStyle w:val="Heading3"/>
        <w:divId w:val="1685206322"/>
        <w:rPr>
          <w:rFonts w:eastAsia="Times New Roman"/>
          <w:lang w:val="en-US"/>
        </w:rPr>
      </w:pPr>
      <w:r>
        <w:rPr>
          <w:rFonts w:eastAsia="Times New Roman"/>
          <w:lang w:val="en-US"/>
        </w:rPr>
        <w:t>Interfaces</w:t>
      </w:r>
    </w:p>
    <w:p w:rsidR="00C51368" w:rsidRDefault="00E43BD9">
      <w:pPr>
        <w:pStyle w:val="NormalWeb"/>
        <w:divId w:val="1685206322"/>
        <w:rPr>
          <w:lang w:val="en-US"/>
        </w:rPr>
      </w:pPr>
      <w:r>
        <w:rPr>
          <w:lang w:val="en-US"/>
        </w:rPr>
        <w:t xml:space="preserve">In addition to defining the "forms" for data exchange (resources), FHIR also defines a set of interfaces by which systems actually share that </w:t>
      </w:r>
      <w:proofErr w:type="gramStart"/>
      <w:r>
        <w:rPr>
          <w:lang w:val="en-US"/>
        </w:rPr>
        <w:t>information .</w:t>
      </w:r>
      <w:proofErr w:type="gramEnd"/>
      <w:r>
        <w:rPr>
          <w:lang w:val="en-US"/>
        </w:rPr>
        <w:t xml:space="preserve"> There are four primary mechanisms or "paradigms" of exchange supported by FHIR: REST, Documents, Messaging and Services. </w:t>
      </w:r>
    </w:p>
    <w:p w:rsidR="00C51368" w:rsidRDefault="00E43BD9">
      <w:pPr>
        <w:pStyle w:val="Heading4"/>
        <w:divId w:val="1685206322"/>
        <w:rPr>
          <w:rFonts w:eastAsia="Times New Roman"/>
          <w:lang w:val="en-US"/>
        </w:rPr>
      </w:pPr>
      <w:r>
        <w:rPr>
          <w:rFonts w:eastAsia="Times New Roman"/>
          <w:lang w:val="en-US"/>
        </w:rPr>
        <w:t>REST</w:t>
      </w:r>
    </w:p>
    <w:p w:rsidR="00C51368" w:rsidRDefault="00E43BD9">
      <w:pPr>
        <w:pStyle w:val="NormalWeb"/>
        <w:divId w:val="1685206322"/>
        <w:rPr>
          <w:lang w:val="en-US"/>
        </w:rPr>
      </w:pPr>
      <w:r>
        <w:rPr>
          <w:lang w:val="en-US"/>
        </w:rPr>
        <w:t xml:space="preserve">REST is the simplest exchange mechanism. Continuing the "form" metaphor, a RESTful server can be thought of as a room full of filing cabinets. Within the room is a cabinet for each "type" of form it supports. The cabinet contains folders where each folder has a unique number and represents one particular real-world thing - one patient, one encounter one medication, etc. Each folder (resource instance) contains multiple pieces of paper, where each piece of paper represents a "version" of that real world thing. Every time someone updates a record, a new piece of paper </w:t>
      </w:r>
      <w:r>
        <w:rPr>
          <w:lang w:val="en-US"/>
        </w:rPr>
        <w:lastRenderedPageBreak/>
        <w:t xml:space="preserve">is added to the top that file folder. To see the history of a resource, you just flip through the pieces of paper in the folder. </w:t>
      </w:r>
    </w:p>
    <w:p w:rsidR="00C51368" w:rsidRDefault="00E43BD9">
      <w:pPr>
        <w:pStyle w:val="NormalWeb"/>
        <w:divId w:val="1685206322"/>
        <w:rPr>
          <w:lang w:val="en-US"/>
        </w:rPr>
      </w:pPr>
      <w:r>
        <w:rPr>
          <w:lang w:val="en-US"/>
        </w:rPr>
        <w:t xml:space="preserve">Note that a typical medical record is generally a big folder-of-folders with all the different types of 'form' or 'report' gathered together. This is convenient for someone who wants to review the whole record, but inconvenient for updating bits of it - there's always contention for access to it to update the right parts. In IT, the record will be deconstructed to </w:t>
      </w:r>
      <w:proofErr w:type="gramStart"/>
      <w:r>
        <w:rPr>
          <w:lang w:val="en-US"/>
        </w:rPr>
        <w:t>it's</w:t>
      </w:r>
      <w:proofErr w:type="gramEnd"/>
      <w:r>
        <w:rPr>
          <w:lang w:val="en-US"/>
        </w:rPr>
        <w:t xml:space="preserve"> smallest components for management purpose, and a computer will (well, should), assemble the right bits as required, by following the references from one piece of information to the next. </w:t>
      </w:r>
    </w:p>
    <w:p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set of requisition forms make up the FHIR restful API. With that API, you can do the following things: </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ones that meet a set of search criteria</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(most recent, aka current) of from a specific folder in one of the cabinets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Remove a folder from the cabinet (or more accurately, put a sticker on it saying "do not open")</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history</w:t>
      </w:r>
      <w:r>
        <w:rPr>
          <w:rFonts w:eastAsia="Times New Roman"/>
          <w:lang w:val="en-US"/>
        </w:rPr>
        <w:t>: Look at all the pages in a single folder (or in some cases a particular file cabinet or even the whole room - though that's more for technical purposes than clinical purposes)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Give the server a bunch of folders all at once to update</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Ask the server to carry out some kind of procedure on the set of records it has</w:t>
      </w:r>
    </w:p>
    <w:p w:rsidR="00C51368" w:rsidRDefault="00E43BD9">
      <w:pPr>
        <w:pStyle w:val="NormalWeb"/>
        <w:divId w:val="1685206322"/>
        <w:rPr>
          <w:lang w:val="en-US"/>
        </w:rPr>
      </w:pPr>
      <w:r>
        <w:rPr>
          <w:lang w:val="en-US"/>
        </w:rPr>
        <w:t xml:space="preserve">EHR and other systems may present a more sophisticated interface to their end users, but behind the scenes, they are all making the same sort of requisitions to the same file clerk. </w:t>
      </w:r>
    </w:p>
    <w:p w:rsidR="00C51368" w:rsidRDefault="00E43BD9">
      <w:pPr>
        <w:pStyle w:val="Heading4"/>
        <w:divId w:val="1685206322"/>
        <w:rPr>
          <w:rFonts w:eastAsia="Times New Roman"/>
          <w:lang w:val="en-US"/>
        </w:rPr>
      </w:pPr>
      <w:r>
        <w:rPr>
          <w:rFonts w:eastAsia="Times New Roman"/>
          <w:lang w:val="en-US"/>
        </w:rPr>
        <w:t>Documents</w:t>
      </w:r>
    </w:p>
    <w:p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rsidR="00C51368" w:rsidRDefault="00E43BD9">
      <w:pPr>
        <w:pStyle w:val="NormalWeb"/>
        <w:divId w:val="1685206322"/>
        <w:rPr>
          <w:lang w:val="en-US"/>
        </w:rPr>
      </w:pPr>
      <w:r>
        <w:rPr>
          <w:lang w:val="en-US"/>
        </w:rPr>
        <w:t xml:space="preserve">In FHIR, there's a special resource called </w:t>
      </w:r>
      <w:hyperlink r:id="rId1859"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(resource instances) stacked together with a title page on top that is stapled together. That stapled collection can then be stored or passed around, conveying a whole set of information at once. </w:t>
      </w:r>
    </w:p>
    <w:p w:rsidR="00C51368" w:rsidRDefault="00E43BD9">
      <w:pPr>
        <w:pStyle w:val="Heading4"/>
        <w:divId w:val="1685206322"/>
        <w:rPr>
          <w:rFonts w:eastAsia="Times New Roman"/>
          <w:lang w:val="en-US"/>
        </w:rPr>
      </w:pPr>
      <w:r>
        <w:rPr>
          <w:rFonts w:eastAsia="Times New Roman"/>
          <w:lang w:val="en-US"/>
        </w:rPr>
        <w:t>Messaging</w:t>
      </w:r>
    </w:p>
    <w:p w:rsidR="00C51368" w:rsidRDefault="00E43BD9">
      <w:pPr>
        <w:pStyle w:val="NormalWeb"/>
        <w:divId w:val="1685206322"/>
        <w:rPr>
          <w:lang w:val="en-US"/>
        </w:rPr>
      </w:pPr>
      <w:r>
        <w:rPr>
          <w:lang w:val="en-US"/>
        </w:rPr>
        <w:lastRenderedPageBreak/>
        <w:t xml:space="preserve">Much healthcare information exchange happens using a messaging paradigm. In messaging, a collection of information is sent from one system to another with an explicit request to "do something". A message might request that a lab order be fulfilled or that two patient records be merged or notify a system that a patient has been transferred from one bed to another. Messaging is similar to documents in that it collects resources together. However, in this case, the cover page is a </w:t>
      </w:r>
      <w:hyperlink r:id="rId1860" w:history="1">
        <w:r>
          <w:rPr>
            <w:rStyle w:val="Hyperlink"/>
            <w:lang w:val="en-US"/>
          </w:rPr>
          <w:t>MessageHeader</w:t>
        </w:r>
      </w:hyperlink>
      <w:r>
        <w:rPr>
          <w:lang w:val="en-US"/>
        </w:rPr>
        <w:t xml:space="preserve"> that acts as a requisition. And rather than a staple, the resources are joined together with a paper-clip. There's no expectation that the receiving system will store the data exactly as received. </w:t>
      </w:r>
    </w:p>
    <w:p w:rsidR="00C51368" w:rsidRDefault="00E43BD9">
      <w:pPr>
        <w:pStyle w:val="Heading4"/>
        <w:divId w:val="1685206322"/>
        <w:rPr>
          <w:rFonts w:eastAsia="Times New Roman"/>
          <w:lang w:val="en-US"/>
        </w:rPr>
      </w:pPr>
      <w:r>
        <w:rPr>
          <w:rFonts w:eastAsia="Times New Roman"/>
          <w:lang w:val="en-US"/>
        </w:rPr>
        <w:t>Services</w:t>
      </w:r>
    </w:p>
    <w:p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E.g. "Is there a problem with prescribing medication X for patient Y?", "What's the recommended care plan for a patient with conditions A, B and C?" </w:t>
      </w:r>
    </w:p>
    <w:p w:rsidR="00C51368" w:rsidRDefault="00E43BD9">
      <w:pPr>
        <w:pStyle w:val="Heading3"/>
        <w:divId w:val="1685206322"/>
        <w:rPr>
          <w:rFonts w:eastAsia="Times New Roman"/>
          <w:lang w:val="en-US"/>
        </w:rPr>
      </w:pPr>
      <w:r>
        <w:rPr>
          <w:rFonts w:eastAsia="Times New Roman"/>
          <w:lang w:val="en-US"/>
        </w:rPr>
        <w:t>Approaching the specification</w:t>
      </w:r>
    </w:p>
    <w:p w:rsidR="00C51368" w:rsidRDefault="00E43BD9">
      <w:pPr>
        <w:pStyle w:val="NormalWeb"/>
        <w:divId w:val="1685206322"/>
        <w:rPr>
          <w:lang w:val="en-US"/>
        </w:rPr>
      </w:pPr>
      <w:r>
        <w:rPr>
          <w:lang w:val="en-US"/>
        </w:rPr>
        <w:t xml:space="preserve">A FHIR-based system's capabilities are defined by what the resources can say. From a clinical perspective, then, these things define the clinical record: </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their data contents, rules about the data including what terminology codes</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they link to each other</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rsidR="00C51368" w:rsidRDefault="00E43BD9">
      <w:pPr>
        <w:pStyle w:val="NormalWeb"/>
        <w:divId w:val="1685206322"/>
        <w:rPr>
          <w:lang w:val="en-US"/>
        </w:rPr>
      </w:pPr>
      <w:r>
        <w:rPr>
          <w:lang w:val="en-US"/>
        </w:rPr>
        <w:t xml:space="preserve">This information can all be found in the resource definition pages. The resources most likely to be of interest can be found on the </w:t>
      </w:r>
      <w:hyperlink r:id="rId1861" w:history="1">
        <w:r>
          <w:rPr>
            <w:rStyle w:val="Hyperlink"/>
            <w:lang w:val="en-US"/>
          </w:rPr>
          <w:t>Clinical</w:t>
        </w:r>
      </w:hyperlink>
      <w:r>
        <w:rPr>
          <w:lang w:val="en-US"/>
        </w:rPr>
        <w:t xml:space="preserve"> and </w:t>
      </w:r>
      <w:hyperlink r:id="rId1862" w:history="1">
        <w:r>
          <w:rPr>
            <w:rStyle w:val="Hyperlink"/>
            <w:lang w:val="en-US"/>
          </w:rPr>
          <w:t>Administrative</w:t>
        </w:r>
      </w:hyperlink>
      <w:r>
        <w:rPr>
          <w:lang w:val="en-US"/>
        </w:rPr>
        <w:t xml:space="preserve"> pages. Instructions on how to interpret the information found on the resource pages can be found </w:t>
      </w:r>
      <w:hyperlink r:id="rId1863"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easiest to understand. Also, don't forget to look at the examples tab for an idea of what kind of information can be expressed. Seeing how elements are used to convey real data is often more useful than just looking at definitions. Also, look at the Profiles tab to see examples of how different resources can be constrained for use in particular contexts. </w:t>
      </w:r>
    </w:p>
    <w:p w:rsidR="00C51368" w:rsidRDefault="00E43BD9">
      <w:pPr>
        <w:pStyle w:val="NormalWeb"/>
        <w:divId w:val="1685206322"/>
        <w:rPr>
          <w:lang w:val="en-US"/>
        </w:rPr>
      </w:pPr>
      <w:r>
        <w:rPr>
          <w:lang w:val="en-US"/>
        </w:rPr>
        <w:t xml:space="preserve">Clinician and other domain expertise and feedback </w:t>
      </w:r>
      <w:proofErr w:type="gramStart"/>
      <w:r>
        <w:rPr>
          <w:lang w:val="en-US"/>
        </w:rPr>
        <w:t>is</w:t>
      </w:r>
      <w:proofErr w:type="gramEnd"/>
      <w:r>
        <w:rPr>
          <w:lang w:val="en-US"/>
        </w:rPr>
        <w:t xml:space="preserve"> always welcome as we continue refining the FHIR specification. At the top of each resource page is a link to the home page for the work group responsible for that particular resource. If you have feedback on resource design, consider getting involved. </w:t>
      </w:r>
    </w:p>
    <w:p w:rsidR="00C51368" w:rsidRDefault="00E43BD9">
      <w:pPr>
        <w:pStyle w:val="Heading1"/>
        <w:divId w:val="990249517"/>
        <w:rPr>
          <w:rFonts w:eastAsia="Times New Roman"/>
          <w:noProof/>
          <w:lang w:val="en-US"/>
        </w:rPr>
      </w:pPr>
      <w:r>
        <w:rPr>
          <w:rFonts w:eastAsia="Times New Roman"/>
          <w:noProof/>
          <w:lang w:val="en-US"/>
        </w:rPr>
        <w:t>overview-dev.html</w:t>
      </w:r>
    </w:p>
    <w:p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035614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C166DE">
            <w:pPr>
              <w:rPr>
                <w:rFonts w:eastAsia="Times New Roman"/>
              </w:rPr>
            </w:pPr>
            <w:hyperlink r:id="rId186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865" w:anchor="status" w:history="1">
              <w:r w:rsidR="00E43BD9">
                <w:rPr>
                  <w:rStyle w:val="Hyperlink"/>
                  <w:rFonts w:eastAsia="Times New Roman"/>
                </w:rPr>
                <w:t>Ballot Status</w:t>
              </w:r>
            </w:hyperlink>
            <w:r w:rsidR="00E43BD9">
              <w:rPr>
                <w:rFonts w:eastAsia="Times New Roman"/>
              </w:rPr>
              <w:t xml:space="preserve">: </w:t>
            </w:r>
            <w:hyperlink r:id="rId1866" w:anchor="pubs" w:history="1">
              <w:r w:rsidR="00E43BD9">
                <w:rPr>
                  <w:rStyle w:val="Hyperlink"/>
                  <w:rFonts w:eastAsia="Times New Roman"/>
                </w:rPr>
                <w:t>DSTU 2</w:t>
              </w:r>
            </w:hyperlink>
          </w:p>
        </w:tc>
      </w:tr>
    </w:tbl>
    <w:p w:rsidR="00C51368" w:rsidRDefault="00E43BD9">
      <w:pPr>
        <w:pStyle w:val="NormalWeb"/>
        <w:divId w:val="1290356145"/>
        <w:rPr>
          <w:lang w:val="en-US"/>
        </w:rPr>
      </w:pPr>
      <w:r>
        <w:rPr>
          <w:lang w:val="en-US"/>
        </w:rPr>
        <w:t xml:space="preserve">FHIR (Fast Health Interoperability Resources) is designed to enable the information exchange that supports the provision of healthcare in a wide variety of processes. The specification builds on and adapts standard industry RESTful practices to enable the provision of integrated healthcare across a wide range of teams. </w:t>
      </w:r>
    </w:p>
    <w:p w:rsidR="00C51368" w:rsidRDefault="00E43BD9">
      <w:pPr>
        <w:pStyle w:val="NormalWeb"/>
        <w:divId w:val="1290356145"/>
        <w:rPr>
          <w:lang w:val="en-US"/>
        </w:rPr>
      </w:pPr>
      <w:r>
        <w:rPr>
          <w:lang w:val="en-US"/>
        </w:rPr>
        <w:t xml:space="preserve">The intended scope of FHIR is broad, covering human and veterinary, clinical care, public health, clinical trials, administration and financial aspects. The standard is intended for global use in a wide variety of architectures and scenarios. </w:t>
      </w:r>
    </w:p>
    <w:p w:rsidR="00C51368" w:rsidRDefault="00E43BD9">
      <w:pPr>
        <w:pStyle w:val="Heading3"/>
        <w:divId w:val="1290356145"/>
        <w:rPr>
          <w:rFonts w:eastAsia="Times New Roman"/>
          <w:lang w:val="en-US"/>
        </w:rPr>
      </w:pPr>
      <w:r>
        <w:rPr>
          <w:rFonts w:eastAsia="Times New Roman"/>
          <w:lang w:val="en-US"/>
        </w:rPr>
        <w:t>Framework</w:t>
      </w:r>
    </w:p>
    <w:p w:rsidR="00C51368" w:rsidRDefault="00E43BD9">
      <w:pPr>
        <w:pStyle w:val="NormalWeb"/>
        <w:divId w:val="1290356145"/>
        <w:rPr>
          <w:lang w:val="en-US"/>
        </w:rPr>
      </w:pPr>
      <w:r>
        <w:rPr>
          <w:lang w:val="en-US"/>
        </w:rPr>
        <w:t xml:space="preserve">FHIR is based on "Resources" which are the common building block for all exchanges. Each resource has the following </w:t>
      </w:r>
      <w:hyperlink r:id="rId1867" w:history="1">
        <w:r>
          <w:rPr>
            <w:rStyle w:val="Hyperlink"/>
            <w:lang w:val="en-US"/>
          </w:rPr>
          <w:t>common features</w:t>
        </w:r>
      </w:hyperlink>
      <w:r>
        <w:rPr>
          <w:lang w:val="en-US"/>
        </w:rPr>
        <w:t xml:space="preserve">: </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 </w:t>
      </w:r>
      <w:hyperlink r:id="rId1868" w:history="1">
        <w:r>
          <w:rPr>
            <w:rStyle w:val="Hyperlink"/>
            <w:rFonts w:eastAsia="Times New Roman"/>
            <w:lang w:val="en-US"/>
          </w:rPr>
          <w:t>human-readable XHTML summary</w:t>
        </w:r>
      </w:hyperlink>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69" w:history="1">
        <w:r>
          <w:rPr>
            <w:rStyle w:val="Hyperlink"/>
            <w:rFonts w:eastAsia="Times New Roman"/>
            <w:lang w:val="en-US"/>
          </w:rPr>
          <w:t>extensibility framework</w:t>
        </w:r>
      </w:hyperlink>
      <w:r>
        <w:rPr>
          <w:rFonts w:eastAsia="Times New Roman"/>
          <w:lang w:val="en-US"/>
        </w:rPr>
        <w:t xml:space="preserve"> to support variation in healthcare</w:t>
      </w:r>
    </w:p>
    <w:p w:rsidR="00C51368" w:rsidRDefault="00E43BD9">
      <w:pPr>
        <w:pStyle w:val="NormalWeb"/>
        <w:divId w:val="1290356145"/>
        <w:rPr>
          <w:lang w:val="en-US"/>
        </w:rPr>
      </w:pPr>
      <w:r>
        <w:rPr>
          <w:lang w:val="en-US"/>
        </w:rPr>
        <w:t xml:space="preserve">Resources are represented as either </w:t>
      </w:r>
      <w:hyperlink r:id="rId1870" w:history="1">
        <w:r>
          <w:rPr>
            <w:rStyle w:val="Hyperlink"/>
            <w:lang w:val="en-US"/>
          </w:rPr>
          <w:t>XML</w:t>
        </w:r>
      </w:hyperlink>
      <w:r>
        <w:rPr>
          <w:lang w:val="en-US"/>
        </w:rPr>
        <w:t xml:space="preserve"> or </w:t>
      </w:r>
      <w:hyperlink r:id="rId1871" w:history="1">
        <w:r>
          <w:rPr>
            <w:rStyle w:val="Hyperlink"/>
            <w:lang w:val="en-US"/>
          </w:rPr>
          <w:t>JSON</w:t>
        </w:r>
      </w:hyperlink>
      <w:r>
        <w:rPr>
          <w:lang w:val="en-US"/>
        </w:rPr>
        <w:t xml:space="preserve">. There </w:t>
      </w:r>
      <w:proofErr w:type="gramStart"/>
      <w:r>
        <w:rPr>
          <w:lang w:val="en-US"/>
        </w:rPr>
        <w:t>are</w:t>
      </w:r>
      <w:proofErr w:type="gramEnd"/>
      <w:r>
        <w:rPr>
          <w:lang w:val="en-US"/>
        </w:rPr>
        <w:t xml:space="preserve"> currently different </w:t>
      </w:r>
      <w:hyperlink r:id="rId1872" w:history="1">
        <w:r>
          <w:rPr>
            <w:rStyle w:val="Hyperlink"/>
            <w:lang w:val="en-US"/>
          </w:rPr>
          <w:t>resource types defined</w:t>
        </w:r>
      </w:hyperlink>
      <w:r>
        <w:rPr>
          <w:lang w:val="en-US"/>
        </w:rPr>
        <w:t xml:space="preserve"> in the FHIR specification. </w:t>
      </w:r>
    </w:p>
    <w:p w:rsidR="00C51368" w:rsidRDefault="00E43BD9">
      <w:pPr>
        <w:pStyle w:val="Heading3"/>
        <w:divId w:val="1290356145"/>
        <w:rPr>
          <w:rFonts w:eastAsia="Times New Roman"/>
          <w:lang w:val="en-US"/>
        </w:rPr>
      </w:pPr>
      <w:r>
        <w:rPr>
          <w:rFonts w:eastAsia="Times New Roman"/>
          <w:lang w:val="en-US"/>
        </w:rPr>
        <w:t>Example Resource</w:t>
      </w:r>
    </w:p>
    <w:p w:rsidR="00C51368" w:rsidRDefault="00E43BD9">
      <w:pPr>
        <w:pStyle w:val="NormalWeb"/>
        <w:divId w:val="1290356145"/>
        <w:rPr>
          <w:lang w:val="en-US"/>
        </w:rPr>
      </w:pPr>
      <w:r>
        <w:rPr>
          <w:lang w:val="en-US"/>
        </w:rPr>
        <w:t xml:space="preserve">This is an example of how a </w:t>
      </w:r>
      <w:hyperlink r:id="rId1873" w:history="1">
        <w:r>
          <w:rPr>
            <w:rStyle w:val="Hyperlink"/>
            <w:lang w:val="en-US"/>
          </w:rPr>
          <w:t>patient</w:t>
        </w:r>
      </w:hyperlink>
      <w:r>
        <w:rPr>
          <w:lang w:val="en-US"/>
        </w:rPr>
        <w:t xml:space="preserve"> is represented as a FHIR object in </w:t>
      </w:r>
      <w:hyperlink r:id="rId1874" w:history="1">
        <w:r>
          <w:rPr>
            <w:rStyle w:val="Hyperlink"/>
            <w:lang w:val="en-US"/>
          </w:rPr>
          <w:t>JSON</w:t>
        </w:r>
      </w:hyperlink>
      <w:r>
        <w:rPr>
          <w:lang w:val="en-US"/>
        </w:rPr>
        <w:t xml:space="preserve">. An </w:t>
      </w:r>
      <w:hyperlink r:id="rId1875" w:history="1">
        <w:r>
          <w:rPr>
            <w:rStyle w:val="Hyperlink"/>
            <w:lang w:val="en-US"/>
          </w:rPr>
          <w:t>XML encoding</w:t>
        </w:r>
      </w:hyperlink>
      <w:r>
        <w:rPr>
          <w:lang w:val="en-US"/>
        </w:rPr>
        <w:t xml:space="preserve"> is also defined in the specification. </w:t>
      </w:r>
    </w:p>
    <w:p w:rsidR="00C51368" w:rsidRDefault="00C51368">
      <w:pPr>
        <w:pStyle w:val="HTMLPreformatted"/>
        <w:divId w:val="1924411302"/>
        <w:rPr>
          <w:lang w:val="en-US"/>
        </w:rPr>
      </w:pPr>
    </w:p>
    <w:p w:rsidR="00C51368" w:rsidRDefault="00E43BD9">
      <w:pPr>
        <w:pStyle w:val="HTMLPreformatted"/>
        <w:divId w:val="1924411302"/>
        <w:rPr>
          <w:lang w:val="en-US"/>
        </w:rPr>
      </w:pPr>
      <w:r>
        <w:rPr>
          <w:rStyle w:val="HTMLCode"/>
          <w:lang w:val="en-US"/>
        </w:rPr>
        <w:t>{</w:t>
      </w:r>
    </w:p>
    <w:p w:rsidR="00C51368" w:rsidRDefault="00E43BD9">
      <w:pPr>
        <w:pStyle w:val="HTMLPreformatted"/>
        <w:divId w:val="1924411302"/>
        <w:rPr>
          <w:lang w:val="en-US"/>
        </w:rPr>
      </w:pPr>
      <w:r>
        <w:rPr>
          <w:rStyle w:val="HTMLCode"/>
          <w:lang w:val="en-US"/>
        </w:rPr>
        <w:t xml:space="preserve">  "resourceType": "Patient",</w:t>
      </w:r>
    </w:p>
    <w:p w:rsidR="00C51368" w:rsidRDefault="00E43BD9">
      <w:pPr>
        <w:pStyle w:val="HTMLPreformatted"/>
        <w:divId w:val="1924411302"/>
        <w:rPr>
          <w:lang w:val="en-US"/>
        </w:rPr>
      </w:pPr>
      <w:r>
        <w:rPr>
          <w:rStyle w:val="HTMLCode"/>
          <w:lang w:val="en-US"/>
        </w:rPr>
        <w:t xml:space="preserve">  "id" : "23434",</w:t>
      </w:r>
    </w:p>
    <w:p w:rsidR="00C51368" w:rsidRDefault="00E43BD9">
      <w:pPr>
        <w:pStyle w:val="HTMLPreformatted"/>
        <w:divId w:val="1924411302"/>
        <w:rPr>
          <w:lang w:val="en-US"/>
        </w:rPr>
      </w:pPr>
      <w:r>
        <w:rPr>
          <w:rStyle w:val="HTMLCode"/>
          <w:lang w:val="en-US"/>
        </w:rPr>
        <w:t xml:space="preserve">  "meta" : {</w:t>
      </w:r>
    </w:p>
    <w:p w:rsidR="00C51368" w:rsidRDefault="00E43BD9">
      <w:pPr>
        <w:pStyle w:val="HTMLPreformatted"/>
        <w:divId w:val="1924411302"/>
        <w:rPr>
          <w:lang w:val="en-US"/>
        </w:rPr>
      </w:pPr>
      <w:r>
        <w:rPr>
          <w:rStyle w:val="HTMLCode"/>
          <w:lang w:val="en-US"/>
        </w:rPr>
        <w:t xml:space="preserve">    "versionId" : "12",</w:t>
      </w:r>
    </w:p>
    <w:p w:rsidR="00C51368" w:rsidRDefault="00E43BD9">
      <w:pPr>
        <w:pStyle w:val="HTMLPreformatted"/>
        <w:divId w:val="1924411302"/>
        <w:rPr>
          <w:lang w:val="en-US"/>
        </w:rPr>
      </w:pPr>
      <w:r>
        <w:rPr>
          <w:rStyle w:val="HTMLCode"/>
          <w:lang w:val="en-US"/>
        </w:rPr>
        <w:t xml:space="preserve">    "lastUpdated" : "2014-08-18T15:43:30Z"</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"text": {</w:t>
      </w:r>
    </w:p>
    <w:p w:rsidR="00C51368" w:rsidRDefault="00E43BD9">
      <w:pPr>
        <w:pStyle w:val="HTMLPreformatted"/>
        <w:divId w:val="1924411302"/>
        <w:rPr>
          <w:lang w:val="en-US"/>
        </w:rPr>
      </w:pPr>
      <w:r>
        <w:rPr>
          <w:rStyle w:val="HTMLCode"/>
          <w:lang w:val="en-US"/>
        </w:rPr>
        <w:t xml:space="preserve">    "status": "generated",</w:t>
      </w:r>
    </w:p>
    <w:p w:rsidR="00C51368" w:rsidRDefault="00E43BD9">
      <w:pPr>
        <w:pStyle w:val="HTMLPreformatted"/>
        <w:divId w:val="1924411302"/>
        <w:rPr>
          <w:lang w:val="en-US"/>
        </w:rPr>
      </w:pPr>
      <w:r>
        <w:rPr>
          <w:rStyle w:val="HTMLCode"/>
          <w:lang w:val="en-US"/>
        </w:rPr>
        <w:t xml:space="preserve">    "div": "&lt;!-- Snipped for Brevity --&gt;"</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"extension":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"url": "http://example.org/consent#trials",</w:t>
      </w:r>
    </w:p>
    <w:p w:rsidR="00C51368" w:rsidRDefault="00E43BD9">
      <w:pPr>
        <w:pStyle w:val="HTMLPreformatted"/>
        <w:divId w:val="1924411302"/>
        <w:rPr>
          <w:lang w:val="en-US"/>
        </w:rPr>
      </w:pPr>
      <w:r>
        <w:rPr>
          <w:rStyle w:val="HTMLCode"/>
          <w:lang w:val="en-US"/>
        </w:rPr>
        <w:t xml:space="preserve">      "valueCode": "renal"</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"identifier": [</w:t>
      </w:r>
    </w:p>
    <w:p w:rsidR="00C51368" w:rsidRDefault="00E43BD9">
      <w:pPr>
        <w:pStyle w:val="HTMLPreformatted"/>
        <w:divId w:val="1924411302"/>
        <w:rPr>
          <w:lang w:val="en-US"/>
        </w:rPr>
      </w:pPr>
      <w:r>
        <w:rPr>
          <w:rStyle w:val="HTMLCode"/>
          <w:lang w:val="en-US"/>
        </w:rPr>
        <w:lastRenderedPageBreak/>
        <w:t xml:space="preserve">    {</w:t>
      </w:r>
    </w:p>
    <w:p w:rsidR="00C51368" w:rsidRDefault="00E43BD9">
      <w:pPr>
        <w:pStyle w:val="HTMLPreformatted"/>
        <w:divId w:val="1924411302"/>
        <w:rPr>
          <w:lang w:val="en-US"/>
        </w:rPr>
      </w:pPr>
      <w:r>
        <w:rPr>
          <w:rStyle w:val="HTMLCode"/>
          <w:lang w:val="en-US"/>
        </w:rPr>
        <w:t xml:space="preserve">      "use": "usual",</w:t>
      </w:r>
    </w:p>
    <w:p w:rsidR="00C51368" w:rsidRDefault="00E43BD9">
      <w:pPr>
        <w:pStyle w:val="HTMLPreformatted"/>
        <w:divId w:val="1924411302"/>
        <w:rPr>
          <w:lang w:val="en-US"/>
        </w:rPr>
      </w:pPr>
      <w:r>
        <w:rPr>
          <w:rStyle w:val="HTMLCode"/>
          <w:lang w:val="en-US"/>
        </w:rPr>
        <w:t xml:space="preserve">      "label": "MRN",</w:t>
      </w:r>
    </w:p>
    <w:p w:rsidR="00C51368" w:rsidRDefault="00E43BD9">
      <w:pPr>
        <w:pStyle w:val="HTMLPreformatted"/>
        <w:divId w:val="1924411302"/>
        <w:rPr>
          <w:lang w:val="en-US"/>
        </w:rPr>
      </w:pPr>
      <w:r>
        <w:rPr>
          <w:rStyle w:val="HTMLCode"/>
          <w:lang w:val="en-US"/>
        </w:rPr>
        <w:t xml:space="preserve">      "system": "http://www.goodhealth.org/identifiers/mrn",</w:t>
      </w:r>
    </w:p>
    <w:p w:rsidR="00C51368" w:rsidRDefault="00E43BD9">
      <w:pPr>
        <w:pStyle w:val="HTMLPreformatted"/>
        <w:divId w:val="1924411302"/>
        <w:rPr>
          <w:lang w:val="en-US"/>
        </w:rPr>
      </w:pPr>
      <w:r>
        <w:rPr>
          <w:rStyle w:val="HTMLCode"/>
          <w:lang w:val="en-US"/>
        </w:rPr>
        <w:t xml:space="preserve">      "value": "123456"</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"name":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"family": [</w:t>
      </w:r>
    </w:p>
    <w:p w:rsidR="00C51368" w:rsidRDefault="00E43BD9">
      <w:pPr>
        <w:pStyle w:val="HTMLPreformatted"/>
        <w:divId w:val="1924411302"/>
        <w:rPr>
          <w:lang w:val="en-US"/>
        </w:rPr>
      </w:pPr>
      <w:r>
        <w:rPr>
          <w:rStyle w:val="HTMLCode"/>
          <w:lang w:val="en-US"/>
        </w:rPr>
        <w:t xml:space="preserve">        "Levin"</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"given": [</w:t>
      </w:r>
    </w:p>
    <w:p w:rsidR="00C51368" w:rsidRDefault="00E43BD9">
      <w:pPr>
        <w:pStyle w:val="HTMLPreformatted"/>
        <w:divId w:val="1924411302"/>
        <w:rPr>
          <w:lang w:val="en-US"/>
        </w:rPr>
      </w:pPr>
      <w:r>
        <w:rPr>
          <w:rStyle w:val="HTMLCode"/>
          <w:lang w:val="en-US"/>
        </w:rPr>
        <w:t xml:space="preserve">        "Henry"</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"suffix": [</w:t>
      </w:r>
    </w:p>
    <w:p w:rsidR="00C51368" w:rsidRDefault="00E43BD9">
      <w:pPr>
        <w:pStyle w:val="HTMLPreformatted"/>
        <w:divId w:val="1924411302"/>
        <w:rPr>
          <w:lang w:val="en-US"/>
        </w:rPr>
      </w:pPr>
      <w:r>
        <w:rPr>
          <w:rStyle w:val="HTMLCode"/>
          <w:lang w:val="en-US"/>
        </w:rPr>
        <w:t xml:space="preserve">        "The 7th"</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"gender": {</w:t>
      </w:r>
    </w:p>
    <w:p w:rsidR="00C51368" w:rsidRDefault="00E43BD9">
      <w:pPr>
        <w:pStyle w:val="HTMLPreformatted"/>
        <w:divId w:val="1924411302"/>
        <w:rPr>
          <w:lang w:val="en-US"/>
        </w:rPr>
      </w:pPr>
      <w:r>
        <w:rPr>
          <w:rStyle w:val="HTMLCode"/>
          <w:lang w:val="en-US"/>
        </w:rPr>
        <w:t xml:space="preserve">    "text": "Male"</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"birthDate": "1932-09-24",</w:t>
      </w:r>
    </w:p>
    <w:p w:rsidR="00C51368" w:rsidRDefault="00E43BD9">
      <w:pPr>
        <w:pStyle w:val="HTMLPreformatted"/>
        <w:divId w:val="1924411302"/>
        <w:rPr>
          <w:lang w:val="en-US"/>
        </w:rPr>
      </w:pPr>
      <w:r>
        <w:rPr>
          <w:rStyle w:val="HTMLCode"/>
          <w:lang w:val="en-US"/>
        </w:rPr>
        <w:t xml:space="preserve">  "active": true</w:t>
      </w:r>
    </w:p>
    <w:p w:rsidR="00C51368" w:rsidRDefault="00E43BD9">
      <w:pPr>
        <w:pStyle w:val="HTMLPreformatted"/>
        <w:divId w:val="1924411302"/>
        <w:rPr>
          <w:lang w:val="en-US"/>
        </w:rPr>
      </w:pPr>
      <w:r>
        <w:rPr>
          <w:rStyle w:val="HTMLCode"/>
          <w:lang w:val="en-US"/>
        </w:rPr>
        <w:t>}</w:t>
      </w:r>
    </w:p>
    <w:p w:rsidR="00C51368" w:rsidRDefault="00E43BD9">
      <w:pPr>
        <w:pStyle w:val="NormalWeb"/>
        <w:divId w:val="1290356145"/>
        <w:rPr>
          <w:lang w:val="en-US"/>
        </w:rPr>
      </w:pPr>
      <w:r>
        <w:rPr>
          <w:lang w:val="en-US"/>
        </w:rPr>
        <w:t xml:space="preserve">Each resource consists of: </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Required: FHIR defines many different types of resources. See </w:t>
      </w:r>
      <w:hyperlink r:id="rId1876" w:history="1">
        <w:r>
          <w:rPr>
            <w:rStyle w:val="Hyperlink"/>
            <w:rFonts w:eastAsia="Times New Roman"/>
            <w:lang w:val="en-US"/>
          </w:rPr>
          <w:t>the full index</w:t>
        </w:r>
      </w:hyperlink>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3) - The id of the resource. Always present when a resource is exchanged, except during the create operation (below)</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meta</w:t>
      </w:r>
      <w:proofErr w:type="gramEnd"/>
      <w:r>
        <w:rPr>
          <w:rFonts w:eastAsia="Times New Roman"/>
          <w:lang w:val="en-US"/>
        </w:rPr>
        <w:t xml:space="preserve"> (lines 4 - 7) - Usually Present: </w:t>
      </w:r>
      <w:hyperlink r:id="rId1877"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78" w:history="1">
        <w:r>
          <w:rPr>
            <w:rStyle w:val="Hyperlink"/>
            <w:rFonts w:eastAsia="Times New Roman"/>
            <w:lang w:val="en-US"/>
          </w:rPr>
          <w:t>human readable representation</w:t>
        </w:r>
      </w:hyperlink>
      <w:r>
        <w:rPr>
          <w:rFonts w:eastAsia="Times New Roman"/>
          <w:lang w:val="en-US"/>
        </w:rPr>
        <w:t xml:space="preserve"> for the resource</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79" w:history="1">
        <w:r>
          <w:rPr>
            <w:rStyle w:val="Hyperlink"/>
            <w:rFonts w:eastAsia="Times New Roman"/>
            <w:lang w:val="en-US"/>
          </w:rPr>
          <w:t>Extensions</w:t>
        </w:r>
      </w:hyperlink>
      <w:r>
        <w:rPr>
          <w:rFonts w:eastAsia="Times New Roman"/>
          <w:lang w:val="en-US"/>
        </w:rPr>
        <w:t xml:space="preserve"> defined by the extensibility framework</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rsidR="00C51368" w:rsidRDefault="00E43BD9">
      <w:pPr>
        <w:pStyle w:val="NormalWeb"/>
        <w:divId w:val="1290356145"/>
        <w:rPr>
          <w:lang w:val="en-US"/>
        </w:rPr>
      </w:pPr>
      <w:r>
        <w:rPr>
          <w:lang w:val="en-US"/>
        </w:rPr>
        <w:t xml:space="preserve">Note that though this specification always shows the JSON properties in the order they are </w:t>
      </w:r>
      <w:proofErr w:type="gramStart"/>
      <w:r>
        <w:rPr>
          <w:lang w:val="en-US"/>
        </w:rPr>
        <w:t>defined,</w:t>
      </w:r>
      <w:proofErr w:type="gramEnd"/>
      <w:r>
        <w:rPr>
          <w:lang w:val="en-US"/>
        </w:rPr>
        <w:t xml:space="preserve"> many JSON libraries order properties by other criteria. </w:t>
      </w:r>
    </w:p>
    <w:p w:rsidR="00C51368" w:rsidRDefault="00E43BD9">
      <w:pPr>
        <w:pStyle w:val="Heading3"/>
        <w:divId w:val="1290356145"/>
        <w:rPr>
          <w:rFonts w:eastAsia="Times New Roman"/>
          <w:lang w:val="en-US"/>
        </w:rPr>
      </w:pPr>
      <w:r>
        <w:rPr>
          <w:rFonts w:eastAsia="Times New Roman"/>
          <w:lang w:val="en-US"/>
        </w:rPr>
        <w:t>Interactions</w:t>
      </w:r>
    </w:p>
    <w:p w:rsidR="00C51368" w:rsidRDefault="00E43BD9">
      <w:pPr>
        <w:pStyle w:val="NormalWeb"/>
        <w:divId w:val="1290356145"/>
        <w:rPr>
          <w:lang w:val="en-US"/>
        </w:rPr>
      </w:pPr>
      <w:r>
        <w:rPr>
          <w:lang w:val="en-US"/>
        </w:rPr>
        <w:t xml:space="preserve">For manipulation of resources, FHIR provides a </w:t>
      </w:r>
      <w:hyperlink r:id="rId1880" w:history="1">
        <w:r>
          <w:rPr>
            <w:rStyle w:val="Hyperlink"/>
            <w:lang w:val="en-US"/>
          </w:rPr>
          <w:t>REST API</w:t>
        </w:r>
      </w:hyperlink>
      <w:r>
        <w:rPr>
          <w:lang w:val="en-US"/>
        </w:rPr>
        <w:t xml:space="preserve"> with a rich but simple set of interactions: </w:t>
      </w:r>
    </w:p>
    <w:p w:rsidR="00C51368" w:rsidRDefault="00C166DE">
      <w:pPr>
        <w:numPr>
          <w:ilvl w:val="0"/>
          <w:numId w:val="209"/>
        </w:numPr>
        <w:spacing w:before="100" w:beforeAutospacing="1" w:after="100" w:afterAutospacing="1"/>
        <w:divId w:val="1290356145"/>
        <w:rPr>
          <w:rFonts w:eastAsia="Times New Roman"/>
          <w:lang w:val="en-US"/>
        </w:rPr>
      </w:pPr>
      <w:hyperlink r:id="rId1881"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rsidR="00C51368" w:rsidRDefault="00C166DE">
      <w:pPr>
        <w:numPr>
          <w:ilvl w:val="0"/>
          <w:numId w:val="209"/>
        </w:numPr>
        <w:spacing w:before="100" w:beforeAutospacing="1" w:after="100" w:afterAutospacing="1"/>
        <w:divId w:val="1290356145"/>
        <w:rPr>
          <w:rFonts w:eastAsia="Times New Roman"/>
          <w:lang w:val="en-US"/>
        </w:rPr>
      </w:pPr>
      <w:hyperlink r:id="rId1882"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rsidR="00C51368" w:rsidRDefault="00C166DE">
      <w:pPr>
        <w:numPr>
          <w:ilvl w:val="0"/>
          <w:numId w:val="209"/>
        </w:numPr>
        <w:spacing w:before="100" w:beforeAutospacing="1" w:after="100" w:afterAutospacing="1"/>
        <w:divId w:val="1290356145"/>
        <w:rPr>
          <w:rFonts w:eastAsia="Times New Roman"/>
          <w:lang w:val="en-US"/>
        </w:rPr>
      </w:pPr>
      <w:hyperlink r:id="rId1883"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rsidR="00C51368" w:rsidRDefault="00C166DE">
      <w:pPr>
        <w:numPr>
          <w:ilvl w:val="0"/>
          <w:numId w:val="209"/>
        </w:numPr>
        <w:spacing w:before="100" w:beforeAutospacing="1" w:after="100" w:afterAutospacing="1"/>
        <w:divId w:val="1290356145"/>
        <w:rPr>
          <w:rFonts w:eastAsia="Times New Roman"/>
          <w:lang w:val="en-US"/>
        </w:rPr>
      </w:pPr>
      <w:hyperlink r:id="rId1884"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rsidR="00C51368" w:rsidRDefault="00C166DE">
      <w:pPr>
        <w:numPr>
          <w:ilvl w:val="0"/>
          <w:numId w:val="209"/>
        </w:numPr>
        <w:spacing w:before="100" w:beforeAutospacing="1" w:after="100" w:afterAutospacing="1"/>
        <w:divId w:val="1290356145"/>
        <w:rPr>
          <w:rFonts w:eastAsia="Times New Roman"/>
          <w:lang w:val="en-US"/>
        </w:rPr>
      </w:pPr>
      <w:hyperlink r:id="rId1885"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rsidR="00C51368" w:rsidRDefault="00C166DE">
      <w:pPr>
        <w:numPr>
          <w:ilvl w:val="0"/>
          <w:numId w:val="209"/>
        </w:numPr>
        <w:spacing w:before="100" w:beforeAutospacing="1" w:after="100" w:afterAutospacing="1"/>
        <w:divId w:val="1290356145"/>
        <w:rPr>
          <w:rFonts w:eastAsia="Times New Roman"/>
          <w:lang w:val="en-US"/>
        </w:rPr>
      </w:pPr>
      <w:hyperlink r:id="rId1886"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rsidR="00C51368" w:rsidRDefault="00C166DE">
      <w:pPr>
        <w:numPr>
          <w:ilvl w:val="0"/>
          <w:numId w:val="209"/>
        </w:numPr>
        <w:spacing w:before="100" w:beforeAutospacing="1" w:after="100" w:afterAutospacing="1"/>
        <w:divId w:val="1290356145"/>
        <w:rPr>
          <w:rFonts w:eastAsia="Times New Roman"/>
          <w:lang w:val="en-US"/>
        </w:rPr>
      </w:pPr>
      <w:hyperlink r:id="rId1887"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rsidR="00C51368" w:rsidRDefault="00C166DE">
      <w:pPr>
        <w:numPr>
          <w:ilvl w:val="0"/>
          <w:numId w:val="209"/>
        </w:numPr>
        <w:spacing w:before="100" w:beforeAutospacing="1" w:after="100" w:afterAutospacing="1"/>
        <w:divId w:val="1290356145"/>
        <w:rPr>
          <w:rFonts w:eastAsia="Times New Roman"/>
          <w:lang w:val="en-US"/>
        </w:rPr>
      </w:pPr>
      <w:hyperlink r:id="rId1888"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rsidR="00C51368" w:rsidRDefault="00E43BD9">
      <w:pPr>
        <w:pStyle w:val="NormalWeb"/>
        <w:divId w:val="1290356145"/>
        <w:rPr>
          <w:lang w:val="en-US"/>
        </w:rPr>
      </w:pPr>
      <w:r>
        <w:rPr>
          <w:lang w:val="en-US"/>
        </w:rPr>
        <w:t xml:space="preserve">The FHIR specification describes other kinds of exchanges beyond this simple RESTful API, including exchange of groups of resources as </w:t>
      </w:r>
      <w:hyperlink r:id="rId1889" w:history="1">
        <w:r>
          <w:rPr>
            <w:rStyle w:val="Hyperlink"/>
            <w:lang w:val="en-US"/>
          </w:rPr>
          <w:t>Documents</w:t>
        </w:r>
      </w:hyperlink>
      <w:r>
        <w:rPr>
          <w:lang w:val="en-US"/>
        </w:rPr>
        <w:t xml:space="preserve">, </w:t>
      </w:r>
      <w:hyperlink r:id="rId1890" w:history="1">
        <w:r>
          <w:rPr>
            <w:rStyle w:val="Hyperlink"/>
            <w:lang w:val="en-US"/>
          </w:rPr>
          <w:t>Messages</w:t>
        </w:r>
      </w:hyperlink>
      <w:r>
        <w:rPr>
          <w:lang w:val="en-US"/>
        </w:rPr>
        <w:t xml:space="preserve">, and by using other kinds of </w:t>
      </w:r>
      <w:hyperlink r:id="rId1891" w:history="1">
        <w:r>
          <w:rPr>
            <w:rStyle w:val="Hyperlink"/>
            <w:lang w:val="en-US"/>
          </w:rPr>
          <w:t>services</w:t>
        </w:r>
      </w:hyperlink>
      <w:r>
        <w:rPr>
          <w:lang w:val="en-US"/>
        </w:rPr>
        <w:t xml:space="preserve">. </w:t>
      </w:r>
    </w:p>
    <w:p w:rsidR="00C51368" w:rsidRDefault="00E43BD9">
      <w:pPr>
        <w:pStyle w:val="Heading3"/>
        <w:divId w:val="1290356145"/>
        <w:rPr>
          <w:rFonts w:eastAsia="Times New Roman"/>
          <w:lang w:val="en-US"/>
        </w:rPr>
      </w:pPr>
      <w:r>
        <w:rPr>
          <w:rFonts w:eastAsia="Times New Roman"/>
          <w:lang w:val="en-US"/>
        </w:rPr>
        <w:t>Managing Variability</w:t>
      </w:r>
    </w:p>
    <w:p w:rsidR="00C51368" w:rsidRDefault="00E43BD9">
      <w:pPr>
        <w:pStyle w:val="NormalWeb"/>
        <w:divId w:val="1290356145"/>
        <w:rPr>
          <w:lang w:val="en-US"/>
        </w:rPr>
      </w:pPr>
      <w:r>
        <w:rPr>
          <w:lang w:val="en-US"/>
        </w:rPr>
        <w:t xml:space="preserve">One feature of the healthcare industry is that there is a wide variation between different jurisdictions and sections of the industry, and no central authority to impose common business practices. Because of this, the FHIR specification defines a </w:t>
      </w:r>
      <w:hyperlink r:id="rId1892" w:history="1">
        <w:r>
          <w:rPr>
            <w:rStyle w:val="Hyperlink"/>
            <w:lang w:val="en-US"/>
          </w:rPr>
          <w:t>common extension framework</w:t>
        </w:r>
      </w:hyperlink>
      <w:r>
        <w:rPr>
          <w:lang w:val="en-US"/>
        </w:rPr>
        <w:t xml:space="preserve">, and defines </w:t>
      </w:r>
      <w:hyperlink r:id="rId1893" w:history="1">
        <w:r>
          <w:rPr>
            <w:rStyle w:val="Hyperlink"/>
            <w:lang w:val="en-US"/>
          </w:rPr>
          <w:t>a framework for managing variability</w:t>
        </w:r>
      </w:hyperlink>
      <w:r>
        <w:rPr>
          <w:lang w:val="en-US"/>
        </w:rPr>
        <w:t xml:space="preserve">. </w:t>
      </w:r>
    </w:p>
    <w:p w:rsidR="00C51368" w:rsidRDefault="00E43BD9">
      <w:pPr>
        <w:pStyle w:val="NormalWeb"/>
        <w:divId w:val="1290356145"/>
        <w:rPr>
          <w:lang w:val="en-US"/>
        </w:rPr>
      </w:pPr>
      <w:r>
        <w:rPr>
          <w:lang w:val="en-US"/>
        </w:rPr>
        <w:t xml:space="preserve">Another key aspect of the variability encountered in healthcare is that the same infomration different is be represented at different levels of detail, granularity and nesting by different parties across the system. For instance, a blood pressure measure is just a simple observation, a vital sign measure, or can be thought of a rich set of highly controlled data that includes things like controlled vocabularies for posture, exercise etc. The </w:t>
      </w:r>
      <w:hyperlink r:id="rId1894" w:history="1">
        <w:r>
          <w:rPr>
            <w:rStyle w:val="Hyperlink"/>
            <w:lang w:val="en-US"/>
          </w:rPr>
          <w:t>resources</w:t>
        </w:r>
      </w:hyperlink>
      <w:r>
        <w:rPr>
          <w:lang w:val="en-US"/>
        </w:rPr>
        <w:t xml:space="preserve"> defined in this specification focus on the general, common use cases. Richer and more specific content can be standardised by </w:t>
      </w:r>
      <w:hyperlink r:id="rId1895" w:history="1">
        <w:r>
          <w:rPr>
            <w:rStyle w:val="Hyperlink"/>
            <w:lang w:val="en-US"/>
          </w:rPr>
          <w:t>defining "profiles"</w:t>
        </w:r>
      </w:hyperlink>
      <w:r>
        <w:rPr>
          <w:lang w:val="en-US"/>
        </w:rPr>
        <w:t xml:space="preserve"> on the base resources. </w:t>
      </w:r>
    </w:p>
    <w:p w:rsidR="00C51368" w:rsidRDefault="00E43BD9">
      <w:pPr>
        <w:pStyle w:val="Heading3"/>
        <w:divId w:val="1290356145"/>
        <w:rPr>
          <w:rFonts w:eastAsia="Times New Roman"/>
          <w:lang w:val="en-US"/>
        </w:rPr>
      </w:pPr>
      <w:r>
        <w:rPr>
          <w:rFonts w:eastAsia="Times New Roman"/>
          <w:lang w:val="en-US"/>
        </w:rPr>
        <w:t>Creating a resource</w:t>
      </w:r>
    </w:p>
    <w:p w:rsidR="00C51368" w:rsidRDefault="00E43BD9">
      <w:pPr>
        <w:pStyle w:val="NormalWeb"/>
        <w:divId w:val="1290356145"/>
        <w:rPr>
          <w:lang w:val="en-US"/>
        </w:rPr>
      </w:pPr>
      <w:r>
        <w:rPr>
          <w:lang w:val="en-US"/>
        </w:rPr>
        <w:t xml:space="preserve">To </w:t>
      </w:r>
      <w:hyperlink r:id="rId1896" w:anchor="create" w:history="1">
        <w:r>
          <w:rPr>
            <w:rStyle w:val="Hyperlink"/>
            <w:lang w:val="en-US"/>
          </w:rPr>
          <w:t>create a resource</w:t>
        </w:r>
      </w:hyperlink>
      <w:r>
        <w:rPr>
          <w:lang w:val="en-US"/>
        </w:rPr>
        <w:t xml:space="preserve">, send an HTTP POST request to the resource's respective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POST https://example.com/path/{resourceType}</w:t>
      </w:r>
    </w:p>
    <w:p w:rsidR="00C51368" w:rsidRDefault="00E43BD9">
      <w:pPr>
        <w:pStyle w:val="NormalWeb"/>
        <w:divId w:val="1290356145"/>
        <w:rPr>
          <w:lang w:val="en-US"/>
        </w:rPr>
      </w:pPr>
      <w:r>
        <w:rPr>
          <w:lang w:val="en-US"/>
        </w:rPr>
        <w:t xml:space="preserve">In the example below we see the creation of a Patient. </w:t>
      </w:r>
    </w:p>
    <w:p w:rsidR="00C51368" w:rsidRDefault="00C51368">
      <w:pPr>
        <w:pStyle w:val="HTMLPreformatted"/>
        <w:divId w:val="1657608904"/>
        <w:rPr>
          <w:lang w:val="en-US"/>
        </w:rPr>
      </w:pPr>
    </w:p>
    <w:p w:rsidR="00C51368" w:rsidRDefault="00E43BD9">
      <w:pPr>
        <w:pStyle w:val="HTMLPreformatted"/>
        <w:divId w:val="1657608904"/>
        <w:rPr>
          <w:lang w:val="en-US"/>
        </w:rPr>
      </w:pPr>
      <w:r>
        <w:rPr>
          <w:rStyle w:val="HTMLCode"/>
          <w:lang w:val="en-US"/>
        </w:rPr>
        <w:t>POST {some base path}/Patient HTTP/1.1</w:t>
      </w:r>
    </w:p>
    <w:p w:rsidR="00C51368" w:rsidRDefault="00E43BD9">
      <w:pPr>
        <w:pStyle w:val="HTMLPreformatted"/>
        <w:divId w:val="1657608904"/>
        <w:rPr>
          <w:lang w:val="en-US"/>
        </w:rPr>
      </w:pPr>
      <w:r>
        <w:rPr>
          <w:rStyle w:val="HTMLCode"/>
          <w:lang w:val="en-US"/>
        </w:rPr>
        <w:t>Authorization: Bearer 37CC0B0E-C15B-4578-9AC1-D83DCED2B2F9</w:t>
      </w:r>
    </w:p>
    <w:p w:rsidR="00C51368" w:rsidRDefault="00E43BD9">
      <w:pPr>
        <w:pStyle w:val="HTMLPreformatted"/>
        <w:divId w:val="1657608904"/>
        <w:rPr>
          <w:lang w:val="en-US"/>
        </w:rPr>
      </w:pPr>
      <w:r>
        <w:rPr>
          <w:rStyle w:val="HTMLCode"/>
          <w:lang w:val="en-US"/>
        </w:rPr>
        <w:t>Accept: application/json+fhir</w:t>
      </w:r>
    </w:p>
    <w:p w:rsidR="00C51368" w:rsidRDefault="00E43BD9">
      <w:pPr>
        <w:pStyle w:val="HTMLPreformatted"/>
        <w:divId w:val="1657608904"/>
        <w:rPr>
          <w:lang w:val="en-US"/>
        </w:rPr>
      </w:pPr>
      <w:r>
        <w:rPr>
          <w:rStyle w:val="HTMLCode"/>
          <w:lang w:val="en-US"/>
        </w:rPr>
        <w:t>Content-Type: application/json+fhir</w:t>
      </w:r>
    </w:p>
    <w:p w:rsidR="00C51368" w:rsidRDefault="00E43BD9">
      <w:pPr>
        <w:pStyle w:val="HTMLPreformatted"/>
        <w:divId w:val="1657608904"/>
        <w:rPr>
          <w:lang w:val="en-US"/>
        </w:rPr>
      </w:pPr>
      <w:r>
        <w:rPr>
          <w:rStyle w:val="HTMLCode"/>
          <w:lang w:val="en-US"/>
        </w:rPr>
        <w:t>Content-Length: 1198</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HTMLPreformatted"/>
        <w:divId w:val="1657608904"/>
        <w:rPr>
          <w:lang w:val="en-US"/>
        </w:rPr>
      </w:pPr>
      <w:r>
        <w:rPr>
          <w:rStyle w:val="HTMLCode"/>
          <w:lang w:val="en-US"/>
        </w:rPr>
        <w:t xml:space="preserve">  "resourceType": "Patient",</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NormalWeb"/>
        <w:divId w:val="1290356145"/>
        <w:rPr>
          <w:lang w:val="en-US"/>
        </w:rPr>
      </w:pPr>
      <w:r>
        <w:rPr>
          <w:lang w:val="en-US"/>
        </w:rPr>
        <w:lastRenderedPageBreak/>
        <w:t xml:space="preserve">Submit a new patient to the server, and ask it to store the patient with an id of its own choice. Notes: </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97" w:history="1">
        <w:r>
          <w:rPr>
            <w:rStyle w:val="Hyperlink"/>
            <w:rFonts w:eastAsia="Times New Roman"/>
            <w:lang w:val="en-US"/>
          </w:rPr>
          <w:t>Security for FHIR</w:t>
        </w:r>
      </w:hyperlink>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 xml:space="preserve">Resource Content, lines 8+ - There's no </w:t>
      </w:r>
      <w:proofErr w:type="gramStart"/>
      <w:r>
        <w:rPr>
          <w:rFonts w:eastAsia="Times New Roman"/>
          <w:lang w:val="en-US"/>
        </w:rPr>
        <w:t>meta</w:t>
      </w:r>
      <w:proofErr w:type="gramEnd"/>
      <w:r>
        <w:rPr>
          <w:rFonts w:eastAsia="Times New Roman"/>
          <w:lang w:val="en-US"/>
        </w:rPr>
        <w:t xml:space="preserve"> property at this point. The rest of the resource is the same content as above</w:t>
      </w:r>
    </w:p>
    <w:p w:rsidR="00C51368" w:rsidRDefault="00E43BD9">
      <w:pPr>
        <w:pStyle w:val="Heading3"/>
        <w:divId w:val="1290356145"/>
        <w:rPr>
          <w:rFonts w:eastAsia="Times New Roman"/>
          <w:lang w:val="en-US"/>
        </w:rPr>
      </w:pPr>
      <w:r>
        <w:rPr>
          <w:rFonts w:eastAsia="Times New Roman"/>
          <w:lang w:val="en-US"/>
        </w:rPr>
        <w:t>Create Response</w:t>
      </w:r>
    </w:p>
    <w:p w:rsidR="00C51368" w:rsidRDefault="00E43BD9">
      <w:pPr>
        <w:pStyle w:val="NormalWeb"/>
        <w:divId w:val="1290356145"/>
        <w:rPr>
          <w:lang w:val="en-US"/>
        </w:rPr>
      </w:pPr>
      <w:r>
        <w:rPr>
          <w:lang w:val="en-US"/>
        </w:rPr>
        <w:t xml:space="preserve">A response contains an HTTP code 201 to indicate that the Resource has been created successfully. A location header indicates where the resource can be fetched in subsequent requests. The server may choose to return an </w:t>
      </w:r>
      <w:hyperlink r:id="rId1898" w:history="1">
        <w:r>
          <w:rPr>
            <w:rStyle w:val="Hyperlink"/>
            <w:lang w:val="en-US"/>
          </w:rPr>
          <w:t>OperationOutcome</w:t>
        </w:r>
      </w:hyperlink>
      <w:r>
        <w:rPr>
          <w:lang w:val="en-US"/>
        </w:rPr>
        <w:t xml:space="preserve"> resource, but is not required to do so. </w:t>
      </w:r>
    </w:p>
    <w:p w:rsidR="00C51368" w:rsidRDefault="00C51368">
      <w:pPr>
        <w:pStyle w:val="HTMLPreformatted"/>
        <w:divId w:val="506286508"/>
        <w:rPr>
          <w:lang w:val="en-US"/>
        </w:rPr>
      </w:pPr>
    </w:p>
    <w:p w:rsidR="00C51368" w:rsidRDefault="00E43BD9">
      <w:pPr>
        <w:pStyle w:val="HTMLPreformatted"/>
        <w:divId w:val="506286508"/>
        <w:rPr>
          <w:lang w:val="en-US"/>
        </w:rPr>
      </w:pPr>
      <w:r>
        <w:rPr>
          <w:rStyle w:val="HTMLCode"/>
          <w:lang w:val="en-US"/>
        </w:rPr>
        <w:t>HTTP/1.1 201 Created</w:t>
      </w:r>
    </w:p>
    <w:p w:rsidR="00C51368" w:rsidRDefault="00E43BD9">
      <w:pPr>
        <w:pStyle w:val="HTMLPreformatted"/>
        <w:divId w:val="506286508"/>
        <w:rPr>
          <w:lang w:val="en-US"/>
        </w:rPr>
      </w:pPr>
      <w:r>
        <w:rPr>
          <w:rStyle w:val="HTMLCode"/>
          <w:lang w:val="en-US"/>
        </w:rPr>
        <w:t>Content-Length: 161</w:t>
      </w:r>
    </w:p>
    <w:p w:rsidR="00C51368" w:rsidRDefault="00E43BD9">
      <w:pPr>
        <w:pStyle w:val="HTMLPreformatted"/>
        <w:divId w:val="506286508"/>
        <w:rPr>
          <w:lang w:val="en-US"/>
        </w:rPr>
      </w:pPr>
      <w:r>
        <w:rPr>
          <w:rStyle w:val="HTMLCode"/>
          <w:lang w:val="en-US"/>
        </w:rPr>
        <w:t>Content-Type: application/json+fhir</w:t>
      </w:r>
    </w:p>
    <w:p w:rsidR="00C51368" w:rsidRDefault="00E43BD9">
      <w:pPr>
        <w:pStyle w:val="HTMLPreformatted"/>
        <w:divId w:val="506286508"/>
        <w:rPr>
          <w:lang w:val="en-US"/>
        </w:rPr>
      </w:pPr>
      <w:r>
        <w:rPr>
          <w:rStyle w:val="HTMLCode"/>
          <w:lang w:val="en-US"/>
        </w:rPr>
        <w:t>Date: Mon, 18 Aug 2014 01:43:30 GMT</w:t>
      </w:r>
    </w:p>
    <w:p w:rsidR="00C51368" w:rsidRDefault="00E43BD9">
      <w:pPr>
        <w:pStyle w:val="HTMLPreformatted"/>
        <w:divId w:val="506286508"/>
        <w:rPr>
          <w:lang w:val="en-US"/>
        </w:rPr>
      </w:pPr>
      <w:r>
        <w:rPr>
          <w:rStyle w:val="HTMLCode"/>
          <w:lang w:val="en-US"/>
        </w:rPr>
        <w:t>ETag: "1"</w:t>
      </w:r>
    </w:p>
    <w:p w:rsidR="00C51368" w:rsidRDefault="00E43BD9">
      <w:pPr>
        <w:pStyle w:val="HTMLPreformatted"/>
        <w:divId w:val="506286508"/>
        <w:rPr>
          <w:lang w:val="en-US"/>
        </w:rPr>
      </w:pPr>
      <w:r>
        <w:rPr>
          <w:rStyle w:val="HTMLCode"/>
          <w:lang w:val="en-US"/>
        </w:rPr>
        <w:t>Location: http://example.com/Patient/347</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HTMLPreformatted"/>
        <w:divId w:val="506286508"/>
        <w:rPr>
          <w:lang w:val="en-US"/>
        </w:rPr>
      </w:pPr>
      <w:r>
        <w:rPr>
          <w:rStyle w:val="HTMLCode"/>
          <w:lang w:val="en-US"/>
        </w:rPr>
        <w:t xml:space="preserve">  "resourceType": "OperationOutcome",</w:t>
      </w:r>
    </w:p>
    <w:p w:rsidR="00C51368" w:rsidRDefault="00E43BD9">
      <w:pPr>
        <w:pStyle w:val="HTMLPreformatted"/>
        <w:divId w:val="506286508"/>
        <w:rPr>
          <w:lang w:val="en-US"/>
        </w:rPr>
      </w:pPr>
      <w:r>
        <w:rPr>
          <w:rStyle w:val="HTMLCode"/>
          <w:lang w:val="en-US"/>
        </w:rPr>
        <w:t xml:space="preserve">  "text": {</w:t>
      </w:r>
    </w:p>
    <w:p w:rsidR="00C51368" w:rsidRDefault="00E43BD9">
      <w:pPr>
        <w:pStyle w:val="HTMLPreformatted"/>
        <w:divId w:val="506286508"/>
        <w:rPr>
          <w:lang w:val="en-US"/>
        </w:rPr>
      </w:pPr>
      <w:r>
        <w:rPr>
          <w:rStyle w:val="HTMLCode"/>
          <w:lang w:val="en-US"/>
        </w:rPr>
        <w:t xml:space="preserve">    "status": "generated",</w:t>
      </w:r>
    </w:p>
    <w:p w:rsidR="00C51368" w:rsidRDefault="00E43BD9">
      <w:pPr>
        <w:pStyle w:val="HTMLPreformatted"/>
        <w:divId w:val="506286508"/>
        <w:rPr>
          <w:lang w:val="en-US"/>
        </w:rPr>
      </w:pPr>
      <w:r>
        <w:rPr>
          <w:rStyle w:val="HTMLCode"/>
          <w:lang w:val="en-US"/>
        </w:rPr>
        <w:t xml:space="preserve">    "div": "&lt;div xmlns=\"http://www.w3.org/1999/xhtml\"&gt;The operation was successful&lt;/div&gt;"</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899" w:anchor="update" w:history="1">
        <w:r>
          <w:rPr>
            <w:rStyle w:val="Hyperlink"/>
            <w:rFonts w:eastAsia="Times New Roman"/>
            <w:lang w:val="en-US"/>
          </w:rPr>
          <w:t>version aware update</w:t>
        </w:r>
      </w:hyperlink>
      <w:r>
        <w:rPr>
          <w:rFonts w:eastAsia="Times New Roman"/>
          <w:lang w:val="en-US"/>
        </w:rPr>
        <w:t xml:space="preserve"> pattern</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rsidR="00C51368" w:rsidRDefault="00E43BD9">
      <w:pPr>
        <w:pStyle w:val="Heading4"/>
        <w:divId w:val="1290356145"/>
        <w:rPr>
          <w:rFonts w:eastAsia="Times New Roman"/>
          <w:lang w:val="en-US"/>
        </w:rPr>
      </w:pPr>
      <w:r>
        <w:rPr>
          <w:rFonts w:eastAsia="Times New Roman"/>
          <w:lang w:val="en-US"/>
        </w:rPr>
        <w:t>Error response</w:t>
      </w:r>
    </w:p>
    <w:p w:rsidR="00C51368" w:rsidRDefault="00E43BD9">
      <w:pPr>
        <w:pStyle w:val="NormalWeb"/>
        <w:divId w:val="1290356145"/>
        <w:rPr>
          <w:lang w:val="en-US"/>
        </w:rPr>
      </w:pPr>
      <w:r>
        <w:rPr>
          <w:lang w:val="en-US"/>
        </w:rPr>
        <w:lastRenderedPageBreak/>
        <w:t xml:space="preserve">For a variety of reasons, servers may need to return an error. Clients should be alert to authentication related responses, but FHIR content related errors should be returned using an appropriate HTTP status code, with an </w:t>
      </w:r>
      <w:hyperlink r:id="rId1900"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rsidR="00C51368" w:rsidRDefault="00C51368">
      <w:pPr>
        <w:pStyle w:val="HTMLPreformatted"/>
        <w:divId w:val="979728978"/>
        <w:rPr>
          <w:lang w:val="en-US"/>
        </w:rPr>
      </w:pPr>
    </w:p>
    <w:p w:rsidR="00C51368" w:rsidRDefault="00E43BD9">
      <w:pPr>
        <w:pStyle w:val="HTMLPreformatted"/>
        <w:divId w:val="979728978"/>
        <w:rPr>
          <w:lang w:val="en-US"/>
        </w:rPr>
      </w:pPr>
      <w:r>
        <w:rPr>
          <w:rStyle w:val="HTMLCode"/>
          <w:lang w:val="en-US"/>
        </w:rPr>
        <w:t>HTTP/1.1 422 Unprocessable Entity</w:t>
      </w:r>
    </w:p>
    <w:p w:rsidR="00C51368" w:rsidRDefault="00E43BD9">
      <w:pPr>
        <w:pStyle w:val="HTMLPreformatted"/>
        <w:divId w:val="979728978"/>
        <w:rPr>
          <w:lang w:val="en-US"/>
        </w:rPr>
      </w:pPr>
      <w:r>
        <w:rPr>
          <w:rStyle w:val="HTMLCode"/>
          <w:lang w:val="en-US"/>
        </w:rPr>
        <w:t>Content-Length: 161</w:t>
      </w:r>
    </w:p>
    <w:p w:rsidR="00C51368" w:rsidRDefault="00E43BD9">
      <w:pPr>
        <w:pStyle w:val="HTMLPreformatted"/>
        <w:divId w:val="979728978"/>
        <w:rPr>
          <w:lang w:val="en-US"/>
        </w:rPr>
      </w:pPr>
      <w:r>
        <w:rPr>
          <w:rStyle w:val="HTMLCode"/>
          <w:lang w:val="en-US"/>
        </w:rPr>
        <w:t>Content-Type: application/json+fhir</w:t>
      </w:r>
    </w:p>
    <w:p w:rsidR="00C51368" w:rsidRDefault="00E43BD9">
      <w:pPr>
        <w:pStyle w:val="HTMLPreformatted"/>
        <w:divId w:val="979728978"/>
        <w:rPr>
          <w:lang w:val="en-US"/>
        </w:rPr>
      </w:pPr>
      <w:r>
        <w:rPr>
          <w:rStyle w:val="HTMLCode"/>
          <w:lang w:val="en-US"/>
        </w:rPr>
        <w:t>Date: Mon, 18 Aug 2014 01:43:30 GMT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HTMLPreformatted"/>
        <w:divId w:val="979728978"/>
        <w:rPr>
          <w:lang w:val="en-US"/>
        </w:rPr>
      </w:pPr>
      <w:r>
        <w:rPr>
          <w:rStyle w:val="HTMLCode"/>
          <w:lang w:val="en-US"/>
        </w:rPr>
        <w:t xml:space="preserve">  "resourceType": "OperationOutcome",</w:t>
      </w:r>
    </w:p>
    <w:p w:rsidR="00C51368" w:rsidRDefault="00E43BD9">
      <w:pPr>
        <w:pStyle w:val="HTMLPreformatted"/>
        <w:divId w:val="979728978"/>
        <w:rPr>
          <w:lang w:val="en-US"/>
        </w:rPr>
      </w:pPr>
      <w:r>
        <w:rPr>
          <w:rStyle w:val="HTMLCode"/>
          <w:lang w:val="en-US"/>
        </w:rPr>
        <w:t xml:space="preserve">  "text": {</w:t>
      </w:r>
    </w:p>
    <w:p w:rsidR="00C51368" w:rsidRDefault="00E43BD9">
      <w:pPr>
        <w:pStyle w:val="HTMLPreformatted"/>
        <w:divId w:val="979728978"/>
        <w:rPr>
          <w:lang w:val="en-US"/>
        </w:rPr>
      </w:pPr>
      <w:r>
        <w:rPr>
          <w:rStyle w:val="HTMLCode"/>
          <w:lang w:val="en-US"/>
        </w:rPr>
        <w:t xml:space="preserve">    "status": "generated",</w:t>
      </w:r>
    </w:p>
    <w:p w:rsidR="00C51368" w:rsidRDefault="00E43BD9">
      <w:pPr>
        <w:pStyle w:val="HTMLPreformatted"/>
        <w:divId w:val="979728978"/>
        <w:rPr>
          <w:lang w:val="en-US"/>
        </w:rPr>
      </w:pPr>
      <w:r>
        <w:rPr>
          <w:rStyle w:val="HTMLCode"/>
          <w:lang w:val="en-US"/>
        </w:rPr>
        <w:t xml:space="preserve">    "div": "&lt;div xmlns=\"http://www.w3.org/1999/xhtml\"&gt;MRN conflict</w:t>
      </w:r>
    </w:p>
    <w:p w:rsidR="00C51368" w:rsidRDefault="00E43BD9">
      <w:pPr>
        <w:pStyle w:val="HTMLPreformatted"/>
        <w:divId w:val="979728978"/>
        <w:rPr>
          <w:lang w:val="en-US"/>
        </w:rPr>
      </w:pPr>
      <w:r>
        <w:rPr>
          <w:rStyle w:val="HTMLCode"/>
          <w:lang w:val="en-US"/>
        </w:rPr>
        <w:t xml:space="preserve">   - the MRN 123456 is already assigned to a different patient&lt;/div&gt;"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901" w:history="1">
        <w:r>
          <w:rPr>
            <w:rStyle w:val="Hyperlink"/>
            <w:rFonts w:eastAsia="Times New Roman"/>
            <w:lang w:val="en-US"/>
          </w:rPr>
          <w:t>OperationOutcome</w:t>
        </w:r>
      </w:hyperlink>
    </w:p>
    <w:p w:rsidR="00C51368" w:rsidRDefault="00E43BD9">
      <w:pPr>
        <w:pStyle w:val="Heading3"/>
        <w:divId w:val="1290356145"/>
        <w:rPr>
          <w:rFonts w:eastAsia="Times New Roman"/>
          <w:lang w:val="en-US"/>
        </w:rPr>
      </w:pPr>
      <w:r>
        <w:rPr>
          <w:rFonts w:eastAsia="Times New Roman"/>
          <w:lang w:val="en-US"/>
        </w:rPr>
        <w:t>Read Request</w:t>
      </w:r>
    </w:p>
    <w:p w:rsidR="00C51368" w:rsidRDefault="00C166DE">
      <w:pPr>
        <w:pStyle w:val="NormalWeb"/>
        <w:divId w:val="1290356145"/>
        <w:rPr>
          <w:lang w:val="en-US"/>
        </w:rPr>
      </w:pPr>
      <w:hyperlink r:id="rId1902" w:anchor="read" w:history="1">
        <w:r w:rsidR="00E43BD9">
          <w:rPr>
            <w:rStyle w:val="Hyperlink"/>
            <w:lang w:val="en-US"/>
          </w:rPr>
          <w:t>Reading a resource</w:t>
        </w:r>
      </w:hyperlink>
      <w:r w:rsidR="00E43BD9">
        <w:rPr>
          <w:lang w:val="en-US"/>
        </w:rPr>
        <w:t xml:space="preserve"> is done by sending HTTP GET requests to the desired Resource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GET https://example.com/path/{resourceType}/{id}</w:t>
      </w:r>
    </w:p>
    <w:p w:rsidR="00C51368" w:rsidRDefault="00E43BD9">
      <w:pPr>
        <w:pStyle w:val="NormalWeb"/>
        <w:divId w:val="1290356145"/>
        <w:rPr>
          <w:lang w:val="en-US"/>
        </w:rPr>
      </w:pPr>
      <w:r>
        <w:rPr>
          <w:lang w:val="en-US"/>
        </w:rPr>
        <w:t xml:space="preserve">Here's an example. </w:t>
      </w:r>
    </w:p>
    <w:p w:rsidR="00C51368" w:rsidRDefault="00C51368">
      <w:pPr>
        <w:pStyle w:val="HTMLPreformatted"/>
        <w:divId w:val="276059225"/>
        <w:rPr>
          <w:lang w:val="en-US"/>
        </w:rPr>
      </w:pPr>
    </w:p>
    <w:p w:rsidR="00C51368" w:rsidRDefault="00E43BD9">
      <w:pPr>
        <w:pStyle w:val="HTMLPreformatted"/>
        <w:divId w:val="276059225"/>
        <w:rPr>
          <w:lang w:val="en-US"/>
        </w:rPr>
      </w:pPr>
      <w:r>
        <w:rPr>
          <w:rStyle w:val="HTMLCode"/>
          <w:lang w:val="en-US"/>
        </w:rPr>
        <w:t>GET /Patient/347?_format=xml HTTP/1.1</w:t>
      </w:r>
    </w:p>
    <w:p w:rsidR="00C51368" w:rsidRDefault="00E43BD9">
      <w:pPr>
        <w:pStyle w:val="HTMLPreformatted"/>
        <w:divId w:val="276059225"/>
        <w:rPr>
          <w:lang w:val="en-US"/>
        </w:rPr>
      </w:pPr>
      <w:r>
        <w:rPr>
          <w:rStyle w:val="HTMLCode"/>
          <w:lang w:val="en-US"/>
        </w:rPr>
        <w:t>Host: example.com</w:t>
      </w:r>
    </w:p>
    <w:p w:rsidR="00C51368" w:rsidRDefault="00E43BD9">
      <w:pPr>
        <w:pStyle w:val="HTMLPreformatted"/>
        <w:divId w:val="276059225"/>
        <w:rPr>
          <w:lang w:val="en-US"/>
        </w:rPr>
      </w:pPr>
      <w:r>
        <w:rPr>
          <w:rStyle w:val="HTMLCode"/>
          <w:lang w:val="en-US"/>
        </w:rPr>
        <w:t>Accept: application/xml+fhir</w:t>
      </w:r>
    </w:p>
    <w:p w:rsidR="00C51368" w:rsidRDefault="00E43BD9">
      <w:pPr>
        <w:pStyle w:val="HTMLPreformatted"/>
        <w:divId w:val="276059225"/>
        <w:rPr>
          <w:lang w:val="en-US"/>
        </w:rPr>
      </w:pPr>
      <w:r>
        <w:rPr>
          <w:rStyle w:val="HTMLCode"/>
          <w:lang w:val="en-US"/>
        </w:rPr>
        <w:t>Cache-Control: no-cache</w:t>
      </w:r>
    </w:p>
    <w:p w:rsidR="00C51368" w:rsidRDefault="00E43BD9">
      <w:pPr>
        <w:pStyle w:val="NormalWeb"/>
        <w:divId w:val="1290356145"/>
        <w:rPr>
          <w:lang w:val="en-US"/>
        </w:rPr>
      </w:pPr>
      <w:r>
        <w:rPr>
          <w:lang w:val="en-US"/>
        </w:rPr>
        <w:t xml:space="preserve">Notes: </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903" w:anchor="mimetypes" w:history="1">
        <w:r>
          <w:rPr>
            <w:rStyle w:val="Hyperlink"/>
            <w:rFonts w:eastAsia="Times New Roman"/>
            <w:lang w:val="en-US"/>
          </w:rPr>
          <w:t>Mime Types</w:t>
        </w:r>
      </w:hyperlink>
      <w:r>
        <w:rPr>
          <w:rFonts w:eastAsia="Times New Roman"/>
          <w:lang w:val="en-US"/>
        </w:rPr>
        <w:t>)</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904" w:history="1">
        <w:r>
          <w:rPr>
            <w:rStyle w:val="Hyperlink"/>
            <w:rFonts w:eastAsia="Times New Roman"/>
            <w:lang w:val="en-US"/>
          </w:rPr>
          <w:t>http://www.w3.org/Protocols/rfc2616/rfc2616-sec13.html</w:t>
        </w:r>
      </w:hyperlink>
      <w:r>
        <w:rPr>
          <w:rFonts w:eastAsia="Times New Roman"/>
          <w:lang w:val="en-US"/>
        </w:rPr>
        <w:t xml:space="preserve"> or </w:t>
      </w:r>
      <w:hyperlink r:id="rId1905" w:history="1">
        <w:r>
          <w:rPr>
            <w:rStyle w:val="Hyperlink"/>
            <w:rFonts w:eastAsia="Times New Roman"/>
            <w:lang w:val="en-US"/>
          </w:rPr>
          <w:t>https://www.mnot.net/cache_docs/</w:t>
        </w:r>
      </w:hyperlink>
    </w:p>
    <w:p w:rsidR="00C51368" w:rsidRDefault="00E43BD9">
      <w:pPr>
        <w:pStyle w:val="Heading3"/>
        <w:divId w:val="1290356145"/>
        <w:rPr>
          <w:rFonts w:eastAsia="Times New Roman"/>
          <w:lang w:val="en-US"/>
        </w:rPr>
      </w:pPr>
      <w:r>
        <w:rPr>
          <w:rFonts w:eastAsia="Times New Roman"/>
          <w:lang w:val="en-US"/>
        </w:rPr>
        <w:lastRenderedPageBreak/>
        <w:t>Read Response</w:t>
      </w:r>
    </w:p>
    <w:p w:rsidR="00C51368" w:rsidRDefault="00E43BD9">
      <w:pPr>
        <w:pStyle w:val="NormalWeb"/>
        <w:divId w:val="1290356145"/>
        <w:rPr>
          <w:lang w:val="en-US"/>
        </w:rPr>
      </w:pPr>
      <w:r>
        <w:rPr>
          <w:lang w:val="en-US"/>
        </w:rPr>
        <w:t xml:space="preserve">The response to a GET contains the Resource. </w:t>
      </w:r>
    </w:p>
    <w:p w:rsidR="00C51368" w:rsidRDefault="00C51368">
      <w:pPr>
        <w:pStyle w:val="HTMLPreformatted"/>
        <w:divId w:val="841093769"/>
        <w:rPr>
          <w:lang w:val="en-US"/>
        </w:rPr>
      </w:pPr>
    </w:p>
    <w:p w:rsidR="00C51368" w:rsidRDefault="00E43BD9">
      <w:pPr>
        <w:pStyle w:val="HTMLPreformatted"/>
        <w:divId w:val="841093769"/>
        <w:rPr>
          <w:lang w:val="en-US"/>
        </w:rPr>
      </w:pPr>
      <w:r>
        <w:rPr>
          <w:rStyle w:val="HTMLCode"/>
          <w:lang w:val="en-US"/>
        </w:rPr>
        <w:t>HTTP/1.1 200 OK</w:t>
      </w:r>
    </w:p>
    <w:p w:rsidR="00C51368" w:rsidRDefault="00E43BD9">
      <w:pPr>
        <w:pStyle w:val="HTMLPreformatted"/>
        <w:divId w:val="841093769"/>
        <w:rPr>
          <w:lang w:val="en-US"/>
        </w:rPr>
      </w:pPr>
      <w:r>
        <w:rPr>
          <w:rStyle w:val="HTMLCode"/>
          <w:lang w:val="en-US"/>
        </w:rPr>
        <w:t>Content-Length: 729</w:t>
      </w:r>
    </w:p>
    <w:p w:rsidR="00C51368" w:rsidRDefault="00E43BD9">
      <w:pPr>
        <w:pStyle w:val="HTMLPreformatted"/>
        <w:divId w:val="841093769"/>
        <w:rPr>
          <w:lang w:val="en-US"/>
        </w:rPr>
      </w:pPr>
      <w:r>
        <w:rPr>
          <w:rStyle w:val="HTMLCode"/>
          <w:lang w:val="en-US"/>
        </w:rPr>
        <w:t>Content-Type: application/xml+fhir</w:t>
      </w:r>
    </w:p>
    <w:p w:rsidR="00C51368" w:rsidRDefault="00E43BD9">
      <w:pPr>
        <w:pStyle w:val="HTMLPreformatted"/>
        <w:divId w:val="841093769"/>
        <w:rPr>
          <w:lang w:val="en-US"/>
        </w:rPr>
      </w:pPr>
      <w:r>
        <w:rPr>
          <w:rStyle w:val="HTMLCode"/>
          <w:lang w:val="en-US"/>
        </w:rPr>
        <w:t>Last-Modified: Sun, 17 Aug 2014 15:43:30 GMT</w:t>
      </w:r>
    </w:p>
    <w:p w:rsidR="00C51368" w:rsidRDefault="00E43BD9">
      <w:pPr>
        <w:pStyle w:val="HTMLPreformatted"/>
        <w:divId w:val="841093769"/>
        <w:rPr>
          <w:lang w:val="en-US"/>
        </w:rPr>
      </w:pPr>
      <w:r>
        <w:rPr>
          <w:rStyle w:val="HTMLCode"/>
          <w:lang w:val="en-US"/>
        </w:rPr>
        <w:t>ETag: "1"</w:t>
      </w:r>
    </w:p>
    <w:p w:rsidR="00C51368" w:rsidRDefault="00E43BD9">
      <w:pPr>
        <w:pStyle w:val="HTMLPreformatted"/>
        <w:divId w:val="841093769"/>
        <w:rPr>
          <w:lang w:val="en-US"/>
        </w:rPr>
      </w:pPr>
      <w:r>
        <w:rPr>
          <w:rStyle w:val="HTMLCode"/>
          <w:lang w:val="en-US"/>
        </w:rPr>
        <w:t xml:space="preserve"> </w:t>
      </w:r>
    </w:p>
    <w:p w:rsidR="00C51368" w:rsidRDefault="00E43BD9">
      <w:pPr>
        <w:pStyle w:val="HTMLPreformatted"/>
        <w:divId w:val="841093769"/>
        <w:rPr>
          <w:lang w:val="en-US"/>
        </w:rPr>
      </w:pPr>
      <w:r>
        <w:rPr>
          <w:rStyle w:val="HTMLCode"/>
          <w:lang w:val="en-US"/>
        </w:rPr>
        <w:t>&lt;?xml version="1.0" encoding="UTF-8"?&gt;</w:t>
      </w:r>
    </w:p>
    <w:p w:rsidR="00C51368" w:rsidRDefault="00E43BD9">
      <w:pPr>
        <w:pStyle w:val="HTMLPreformatted"/>
        <w:divId w:val="841093769"/>
        <w:rPr>
          <w:lang w:val="en-US"/>
        </w:rPr>
      </w:pPr>
      <w:r>
        <w:rPr>
          <w:rStyle w:val="HTMLCode"/>
          <w:lang w:val="en-US"/>
        </w:rPr>
        <w:t>&lt;Patient xmlns="http://hl7.org/fhir"&gt;</w:t>
      </w:r>
    </w:p>
    <w:p w:rsidR="00C51368" w:rsidRDefault="00E43BD9">
      <w:pPr>
        <w:pStyle w:val="HTMLPreformatted"/>
        <w:divId w:val="841093769"/>
        <w:rPr>
          <w:lang w:val="en-US"/>
        </w:rPr>
      </w:pPr>
      <w:r>
        <w:rPr>
          <w:rStyle w:val="HTMLCode"/>
          <w:lang w:val="en-US"/>
        </w:rPr>
        <w:t xml:space="preserve">  &lt;id value="347"/&gt;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&lt;versionId value="1"/&gt;</w:t>
      </w:r>
    </w:p>
    <w:p w:rsidR="00C51368" w:rsidRDefault="00E43BD9">
      <w:pPr>
        <w:pStyle w:val="HTMLPreformatted"/>
        <w:divId w:val="841093769"/>
        <w:rPr>
          <w:lang w:val="en-US"/>
        </w:rPr>
      </w:pPr>
      <w:r>
        <w:rPr>
          <w:rStyle w:val="HTMLCode"/>
          <w:lang w:val="en-US"/>
        </w:rPr>
        <w:t xml:space="preserve">    &lt;lastUpdated value="2014-08-17T15:43:30Z"/&gt;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 content as shown above for patient --&gt;  </w:t>
      </w:r>
    </w:p>
    <w:p w:rsidR="00C51368" w:rsidRDefault="00E43BD9">
      <w:pPr>
        <w:pStyle w:val="HTMLPreformatted"/>
        <w:divId w:val="841093769"/>
        <w:rPr>
          <w:lang w:val="en-US"/>
        </w:rPr>
      </w:pPr>
      <w:r>
        <w:rPr>
          <w:rStyle w:val="HTMLCode"/>
          <w:lang w:val="en-US"/>
        </w:rPr>
        <w:t>&lt;/Patient&gt;</w:t>
      </w:r>
    </w:p>
    <w:p w:rsidR="00C51368" w:rsidRDefault="00E43BD9">
      <w:pPr>
        <w:pStyle w:val="NormalWeb"/>
        <w:divId w:val="1290356145"/>
        <w:rPr>
          <w:lang w:val="en-US"/>
        </w:rPr>
      </w:pPr>
      <w:r>
        <w:rPr>
          <w:lang w:val="en-US"/>
        </w:rPr>
        <w:t xml:space="preserve">Notes: </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The id of the resource. This must match the id in the read request</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versionId</w:t>
      </w:r>
      <w:proofErr w:type="gramEnd"/>
      <w:r>
        <w:rPr>
          <w:rFonts w:eastAsia="Times New Roman"/>
          <w:lang w:val="en-US"/>
        </w:rPr>
        <w:t xml:space="preserve"> (line 11) - The current version id of the resource. Best practice is that this value matches the ETag (see </w:t>
      </w:r>
      <w:hyperlink r:id="rId1906"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rsidR="00C51368" w:rsidRDefault="00E43BD9">
      <w:pPr>
        <w:pStyle w:val="Heading3"/>
        <w:divId w:val="1290356145"/>
        <w:rPr>
          <w:rFonts w:eastAsia="Times New Roman"/>
          <w:lang w:val="en-US"/>
        </w:rPr>
      </w:pPr>
      <w:r>
        <w:rPr>
          <w:rFonts w:eastAsia="Times New Roman"/>
          <w:lang w:val="en-US"/>
        </w:rPr>
        <w:t>Search Request</w:t>
      </w:r>
    </w:p>
    <w:p w:rsidR="00C51368" w:rsidRDefault="00E43BD9">
      <w:pPr>
        <w:pStyle w:val="NormalWeb"/>
        <w:divId w:val="1290356145"/>
        <w:rPr>
          <w:lang w:val="en-US"/>
        </w:rPr>
      </w:pPr>
      <w:r>
        <w:rPr>
          <w:lang w:val="en-US"/>
        </w:rPr>
        <w:t xml:space="preserve">In addition to getting single known resources it is possible to find resources by </w:t>
      </w:r>
      <w:hyperlink r:id="rId1907" w:anchor="search" w:history="1">
        <w:r>
          <w:rPr>
            <w:rStyle w:val="Hyperlink"/>
            <w:lang w:val="en-US"/>
          </w:rPr>
          <w:t>searching the resource end point</w:t>
        </w:r>
      </w:hyperlink>
      <w:r>
        <w:rPr>
          <w:lang w:val="en-US"/>
        </w:rPr>
        <w:t xml:space="preserve"> with a </w:t>
      </w:r>
      <w:hyperlink r:id="rId1908" w:history="1">
        <w:r>
          <w:rPr>
            <w:rStyle w:val="Hyperlink"/>
            <w:lang w:val="en-US"/>
          </w:rPr>
          <w:t>set of criteria</w:t>
        </w:r>
      </w:hyperlink>
      <w:r>
        <w:rPr>
          <w:lang w:val="en-US"/>
        </w:rPr>
        <w:t xml:space="preserve"> describing the set of resources that should be retrieved and their order. The general pattern is: </w:t>
      </w:r>
    </w:p>
    <w:p w:rsidR="00C51368" w:rsidRDefault="00C51368">
      <w:pPr>
        <w:pStyle w:val="HTMLPreformatted"/>
        <w:divId w:val="1874533558"/>
        <w:rPr>
          <w:lang w:val="en-US"/>
        </w:rPr>
      </w:pPr>
    </w:p>
    <w:p w:rsidR="00C51368" w:rsidRDefault="00E43BD9">
      <w:pPr>
        <w:pStyle w:val="HTMLPreformatted"/>
        <w:divId w:val="1874533558"/>
        <w:rPr>
          <w:lang w:val="en-US"/>
        </w:rPr>
      </w:pPr>
      <w:r>
        <w:rPr>
          <w:lang w:val="en-US"/>
        </w:rPr>
        <w:t xml:space="preserve">  GET https://example.com/path/{resourceType}?criteria</w:t>
      </w:r>
    </w:p>
    <w:p w:rsidR="00C51368" w:rsidRDefault="00E43BD9">
      <w:pPr>
        <w:pStyle w:val="NormalWeb"/>
        <w:divId w:val="1290356145"/>
        <w:rPr>
          <w:lang w:val="en-US"/>
        </w:rPr>
      </w:pPr>
      <w:r>
        <w:rPr>
          <w:lang w:val="en-US"/>
        </w:rPr>
        <w:t xml:space="preserve">The </w:t>
      </w:r>
      <w:proofErr w:type="gramStart"/>
      <w:r>
        <w:rPr>
          <w:lang w:val="en-US"/>
        </w:rPr>
        <w:t>criteria is</w:t>
      </w:r>
      <w:proofErr w:type="gramEnd"/>
      <w:r>
        <w:rPr>
          <w:lang w:val="en-US"/>
        </w:rPr>
        <w:t xml:space="preserve"> a set of http parameters that specify which resources to return. The search operation </w:t>
      </w:r>
    </w:p>
    <w:p w:rsidR="00C51368" w:rsidRDefault="00C51368">
      <w:pPr>
        <w:pStyle w:val="HTMLPreformatted"/>
        <w:divId w:val="1974484199"/>
        <w:rPr>
          <w:lang w:val="en-US"/>
        </w:rPr>
      </w:pPr>
    </w:p>
    <w:p w:rsidR="00C51368" w:rsidRDefault="00E43BD9">
      <w:pPr>
        <w:pStyle w:val="HTMLPreformatted"/>
        <w:divId w:val="1974484199"/>
        <w:rPr>
          <w:lang w:val="en-US"/>
        </w:rPr>
      </w:pPr>
      <w:r>
        <w:rPr>
          <w:lang w:val="en-US"/>
        </w:rPr>
        <w:t>https://example.com/base/MedicationOrder?patient=347</w:t>
      </w:r>
    </w:p>
    <w:p w:rsidR="00C51368" w:rsidRDefault="00E43BD9">
      <w:pPr>
        <w:pStyle w:val="NormalWeb"/>
        <w:divId w:val="1290356145"/>
        <w:rPr>
          <w:lang w:val="en-US"/>
        </w:rPr>
      </w:pPr>
      <w:proofErr w:type="gramStart"/>
      <w:r>
        <w:rPr>
          <w:lang w:val="en-US"/>
        </w:rPr>
        <w:t>returns</w:t>
      </w:r>
      <w:proofErr w:type="gramEnd"/>
      <w:r>
        <w:rPr>
          <w:lang w:val="en-US"/>
        </w:rPr>
        <w:t xml:space="preserve"> all the prescriptions for the patient created above. </w:t>
      </w:r>
    </w:p>
    <w:p w:rsidR="00C51368" w:rsidRDefault="00E43BD9">
      <w:pPr>
        <w:pStyle w:val="Heading3"/>
        <w:divId w:val="1290356145"/>
        <w:rPr>
          <w:rFonts w:eastAsia="Times New Roman"/>
          <w:lang w:val="en-US"/>
        </w:rPr>
      </w:pPr>
      <w:r>
        <w:rPr>
          <w:rFonts w:eastAsia="Times New Roman"/>
          <w:lang w:val="en-US"/>
        </w:rPr>
        <w:t>Search Response</w:t>
      </w:r>
    </w:p>
    <w:p w:rsidR="00C51368" w:rsidRDefault="00E43BD9">
      <w:pPr>
        <w:pStyle w:val="NormalWeb"/>
        <w:divId w:val="1290356145"/>
        <w:rPr>
          <w:lang w:val="en-US"/>
        </w:rPr>
      </w:pPr>
      <w:r>
        <w:rPr>
          <w:lang w:val="en-US"/>
        </w:rPr>
        <w:lastRenderedPageBreak/>
        <w:t xml:space="preserve">The response to a search request is a </w:t>
      </w:r>
      <w:hyperlink r:id="rId1909" w:history="1">
        <w:r>
          <w:rPr>
            <w:rStyle w:val="Hyperlink"/>
            <w:lang w:val="en-US"/>
          </w:rPr>
          <w:t>bundle</w:t>
        </w:r>
      </w:hyperlink>
      <w:r>
        <w:rPr>
          <w:lang w:val="en-US"/>
        </w:rPr>
        <w:t xml:space="preserve">: list of matching resources with some metadata: </w:t>
      </w:r>
    </w:p>
    <w:p w:rsidR="00C51368" w:rsidRDefault="00C51368">
      <w:pPr>
        <w:pStyle w:val="HTMLPreformatted"/>
        <w:divId w:val="340860315"/>
        <w:rPr>
          <w:lang w:val="en-US"/>
        </w:rPr>
      </w:pPr>
    </w:p>
    <w:p w:rsidR="00C51368" w:rsidRDefault="00E43BD9">
      <w:pPr>
        <w:pStyle w:val="HTMLPreformatted"/>
        <w:divId w:val="340860315"/>
        <w:rPr>
          <w:lang w:val="en-US"/>
        </w:rPr>
      </w:pPr>
      <w:r>
        <w:rPr>
          <w:rStyle w:val="HTMLCode"/>
          <w:lang w:val="en-US"/>
        </w:rPr>
        <w:t>HTTP/1.1 200 OK</w:t>
      </w:r>
    </w:p>
    <w:p w:rsidR="00C51368" w:rsidRDefault="00E43BD9">
      <w:pPr>
        <w:pStyle w:val="HTMLPreformatted"/>
        <w:divId w:val="340860315"/>
        <w:rPr>
          <w:lang w:val="en-US"/>
        </w:rPr>
      </w:pPr>
      <w:r>
        <w:rPr>
          <w:rStyle w:val="HTMLCode"/>
          <w:lang w:val="en-US"/>
        </w:rPr>
        <w:t>Content-Length: 14523</w:t>
      </w:r>
    </w:p>
    <w:p w:rsidR="00C51368" w:rsidRDefault="00E43BD9">
      <w:pPr>
        <w:pStyle w:val="HTMLPreformatted"/>
        <w:divId w:val="340860315"/>
        <w:rPr>
          <w:lang w:val="en-US"/>
        </w:rPr>
      </w:pPr>
      <w:r>
        <w:rPr>
          <w:rStyle w:val="HTMLCode"/>
          <w:lang w:val="en-US"/>
        </w:rPr>
        <w:t>Content-Type: application/xml+fhir</w:t>
      </w:r>
    </w:p>
    <w:p w:rsidR="00C51368" w:rsidRDefault="00E43BD9">
      <w:pPr>
        <w:pStyle w:val="HTMLPreformatted"/>
        <w:divId w:val="340860315"/>
        <w:rPr>
          <w:lang w:val="en-US"/>
        </w:rPr>
      </w:pPr>
      <w:r>
        <w:rPr>
          <w:rStyle w:val="HTMLCode"/>
          <w:lang w:val="en-US"/>
        </w:rPr>
        <w:t>Last-Modified: Sun, 17 Aug 2014 15:49:30 GMT</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HTMLPreformatted"/>
        <w:divId w:val="340860315"/>
        <w:rPr>
          <w:lang w:val="en-US"/>
        </w:rPr>
      </w:pPr>
      <w:r>
        <w:rPr>
          <w:rStyle w:val="HTMLCode"/>
          <w:lang w:val="en-US"/>
        </w:rPr>
        <w:t xml:space="preserve">  "resourceType": "Bundle",</w:t>
      </w:r>
    </w:p>
    <w:p w:rsidR="00C51368" w:rsidRDefault="00E43BD9">
      <w:pPr>
        <w:pStyle w:val="HTMLPreformatted"/>
        <w:divId w:val="340860315"/>
        <w:rPr>
          <w:lang w:val="en-US"/>
        </w:rPr>
      </w:pPr>
      <w:r>
        <w:rPr>
          <w:rStyle w:val="HTMLCode"/>
          <w:lang w:val="en-US"/>
        </w:rPr>
        <w:t xml:space="preserve">  "type": "searchset",</w:t>
      </w:r>
    </w:p>
    <w:p w:rsidR="00C51368" w:rsidRDefault="00E43BD9">
      <w:pPr>
        <w:pStyle w:val="HTMLPreformatted"/>
        <w:divId w:val="340860315"/>
        <w:rPr>
          <w:lang w:val="en-US"/>
        </w:rPr>
      </w:pPr>
      <w:r>
        <w:rPr>
          <w:rStyle w:val="HTMLCode"/>
          <w:lang w:val="en-US"/>
        </w:rPr>
        <w:t xml:space="preserve">  "id" : "eceb4882-5c7e-4ca4-af62-995dfb8cef01"</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"lastUpdated" : "2014-08-19T15:49:30Z"</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"total": "3",</w:t>
      </w:r>
    </w:p>
    <w:p w:rsidR="00C51368" w:rsidRDefault="00E43BD9">
      <w:pPr>
        <w:pStyle w:val="HTMLPreformatted"/>
        <w:divId w:val="340860315"/>
        <w:rPr>
          <w:lang w:val="en-US"/>
        </w:rPr>
      </w:pPr>
      <w:r>
        <w:rPr>
          <w:rStyle w:val="HTMLCode"/>
          <w:lang w:val="en-US"/>
        </w:rPr>
        <w:t xml:space="preserve">  "link":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"relation" : "next",</w:t>
      </w:r>
    </w:p>
    <w:p w:rsidR="00C51368" w:rsidRDefault="00E43BD9">
      <w:pPr>
        <w:pStyle w:val="HTMLPreformatted"/>
        <w:divId w:val="340860315"/>
        <w:rPr>
          <w:lang w:val="en-US"/>
        </w:rPr>
      </w:pPr>
      <w:r>
        <w:rPr>
          <w:rStyle w:val="HTMLCode"/>
          <w:lang w:val="en-US"/>
        </w:rPr>
        <w:t xml:space="preserve">      "url" : "https://example.com/base/MedicationOrder?patient=347&amp;searchId=ff15fd40-ff71-4b48-b366-09c706bed9d0&amp;page=2"</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"relation" : "self",</w:t>
      </w:r>
    </w:p>
    <w:p w:rsidR="00C51368" w:rsidRDefault="00E43BD9">
      <w:pPr>
        <w:pStyle w:val="HTMLPreformatted"/>
        <w:divId w:val="340860315"/>
        <w:rPr>
          <w:lang w:val="en-US"/>
        </w:rPr>
      </w:pPr>
      <w:r>
        <w:rPr>
          <w:rStyle w:val="HTMLCode"/>
          <w:lang w:val="en-US"/>
        </w:rPr>
        <w:t xml:space="preserve">      "url" : "https://example.com/base/MedicationOrder?patient=347"</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"entry":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"resource" : {</w:t>
      </w:r>
    </w:p>
    <w:p w:rsidR="00C51368" w:rsidRDefault="00E43BD9">
      <w:pPr>
        <w:pStyle w:val="HTMLPreformatted"/>
        <w:divId w:val="340860315"/>
        <w:rPr>
          <w:lang w:val="en-US"/>
        </w:rPr>
      </w:pPr>
      <w:r>
        <w:rPr>
          <w:rStyle w:val="HTMLCode"/>
          <w:lang w:val="en-US"/>
        </w:rPr>
        <w:t xml:space="preserve">        "resourceType": "MedicationOrder",</w:t>
      </w:r>
    </w:p>
    <w:p w:rsidR="00C51368" w:rsidRDefault="00E43BD9">
      <w:pPr>
        <w:pStyle w:val="HTMLPreformatted"/>
        <w:divId w:val="340860315"/>
        <w:rPr>
          <w:lang w:val="en-US"/>
        </w:rPr>
      </w:pPr>
      <w:r>
        <w:rPr>
          <w:rStyle w:val="HTMLCode"/>
          <w:lang w:val="en-US"/>
        </w:rPr>
        <w:t xml:space="preserve">        "id" : "3123",</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"versionId" : "1",</w:t>
      </w:r>
    </w:p>
    <w:p w:rsidR="00C51368" w:rsidRDefault="00E43BD9">
      <w:pPr>
        <w:pStyle w:val="HTMLPreformatted"/>
        <w:divId w:val="340860315"/>
        <w:rPr>
          <w:lang w:val="en-US"/>
        </w:rPr>
      </w:pPr>
      <w:r>
        <w:rPr>
          <w:rStyle w:val="HTMLCode"/>
          <w:lang w:val="en-US"/>
        </w:rPr>
        <w:t xml:space="preserve">          "lastUpdated" : "2014-08-16T05:31:17Z"</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content of resource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2 additional resources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An identifier assigned to this particular bundle. The server should assign a unique id to this bundle that it will not be re-used</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910"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lastRenderedPageBreak/>
        <w:t>total</w:t>
      </w:r>
      <w:proofErr w:type="gramEnd"/>
      <w:r>
        <w:rPr>
          <w:rFonts w:eastAsia="Times New Roman"/>
          <w:lang w:val="en-US"/>
        </w:rPr>
        <w:t xml:space="preserve"> (line 14) - The total number of matches in the search results. Not the number of matches in this particular bundle, which may be a </w:t>
      </w:r>
      <w:hyperlink r:id="rId1911" w:anchor="search" w:history="1">
        <w:r>
          <w:rPr>
            <w:rStyle w:val="Hyperlink"/>
            <w:rFonts w:eastAsia="Times New Roman"/>
            <w:lang w:val="en-US"/>
          </w:rPr>
          <w:t>paged view into the results</w:t>
        </w:r>
      </w:hyperlink>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link</w:t>
      </w:r>
      <w:proofErr w:type="gramEnd"/>
      <w:r>
        <w:rPr>
          <w:rFonts w:eastAsia="Times New Roman"/>
          <w:lang w:val="en-US"/>
        </w:rPr>
        <w:t xml:space="preserve"> (line 15) - A set of named links that give related contexts to this bundle. Names defined in this specification: </w:t>
      </w:r>
      <w:hyperlink r:id="rId1912" w:anchor="search" w:history="1">
        <w:r>
          <w:rPr>
            <w:rStyle w:val="Hyperlink"/>
            <w:rFonts w:eastAsia="Times New Roman"/>
            <w:lang w:val="en-US"/>
          </w:rPr>
          <w:t>first</w:t>
        </w:r>
      </w:hyperlink>
      <w:r>
        <w:rPr>
          <w:rFonts w:eastAsia="Times New Roman"/>
          <w:lang w:val="en-US"/>
        </w:rPr>
        <w:t xml:space="preserve">, </w:t>
      </w:r>
      <w:hyperlink r:id="rId1913" w:anchor="search" w:history="1">
        <w:r>
          <w:rPr>
            <w:rStyle w:val="Hyperlink"/>
            <w:rFonts w:eastAsia="Times New Roman"/>
            <w:lang w:val="en-US"/>
          </w:rPr>
          <w:t>prev</w:t>
        </w:r>
      </w:hyperlink>
      <w:r>
        <w:rPr>
          <w:rFonts w:eastAsia="Times New Roman"/>
          <w:lang w:val="en-US"/>
        </w:rPr>
        <w:t xml:space="preserve">, </w:t>
      </w:r>
      <w:hyperlink r:id="rId1914" w:anchor="search" w:history="1">
        <w:r>
          <w:rPr>
            <w:rStyle w:val="Hyperlink"/>
            <w:rFonts w:eastAsia="Times New Roman"/>
            <w:lang w:val="en-US"/>
          </w:rPr>
          <w:t>next</w:t>
        </w:r>
      </w:hyperlink>
      <w:r>
        <w:rPr>
          <w:rFonts w:eastAsia="Times New Roman"/>
          <w:lang w:val="en-US"/>
        </w:rPr>
        <w:t xml:space="preserve">, </w:t>
      </w:r>
      <w:hyperlink r:id="rId1915" w:anchor="search" w:history="1">
        <w:r>
          <w:rPr>
            <w:rStyle w:val="Hyperlink"/>
            <w:rFonts w:eastAsia="Times New Roman"/>
            <w:lang w:val="en-US"/>
          </w:rPr>
          <w:t>last</w:t>
        </w:r>
      </w:hyperlink>
      <w:r>
        <w:rPr>
          <w:rFonts w:eastAsia="Times New Roman"/>
          <w:lang w:val="en-US"/>
        </w:rPr>
        <w:t xml:space="preserve">, </w:t>
      </w:r>
      <w:hyperlink r:id="rId1916" w:anchor="search" w:history="1">
        <w:r>
          <w:rPr>
            <w:rStyle w:val="Hyperlink"/>
            <w:rFonts w:eastAsia="Times New Roman"/>
            <w:lang w:val="en-US"/>
          </w:rPr>
          <w:t>self</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An actual resources in this set of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must be </w:t>
      </w:r>
      <w:hyperlink r:id="rId1917" w:anchor="bundle-unique" w:history="1">
        <w:r>
          <w:rPr>
            <w:rStyle w:val="Hyperlink"/>
            <w:rFonts w:eastAsia="Times New Roman"/>
            <w:lang w:val="en-US"/>
          </w:rPr>
          <w:t>unique in the bundle</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lang w:val="en-US"/>
        </w:rPr>
        <w:t xml:space="preserve">In addition, the search operation is also able to </w:t>
      </w:r>
      <w:hyperlink r:id="rId1918" w:anchor="include" w:history="1">
        <w:r>
          <w:rPr>
            <w:rStyle w:val="Hyperlink"/>
            <w:rFonts w:eastAsia="Times New Roman"/>
            <w:lang w:val="en-US"/>
          </w:rPr>
          <w:t>return additional related resources</w:t>
        </w:r>
      </w:hyperlink>
      <w:r>
        <w:rPr>
          <w:rFonts w:eastAsia="Times New Roman"/>
          <w:lang w:val="en-US"/>
        </w:rPr>
        <w:t xml:space="preserve"> as well</w:t>
      </w:r>
    </w:p>
    <w:p w:rsidR="00C51368" w:rsidRDefault="00E43BD9">
      <w:pPr>
        <w:pStyle w:val="Heading3"/>
        <w:divId w:val="1290356145"/>
        <w:rPr>
          <w:rFonts w:eastAsia="Times New Roman"/>
          <w:lang w:val="en-US"/>
        </w:rPr>
      </w:pPr>
      <w:r>
        <w:rPr>
          <w:rFonts w:eastAsia="Times New Roman"/>
          <w:lang w:val="en-US"/>
        </w:rPr>
        <w:t>Update Request</w:t>
      </w:r>
    </w:p>
    <w:p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PUT https://example.com/path/{resourceType}/{id}</w:t>
      </w:r>
    </w:p>
    <w:p w:rsidR="00C51368" w:rsidRDefault="00E43BD9">
      <w:pPr>
        <w:pStyle w:val="NormalWeb"/>
        <w:divId w:val="1290356145"/>
        <w:rPr>
          <w:lang w:val="en-US"/>
        </w:rPr>
      </w:pPr>
      <w:r>
        <w:rPr>
          <w:lang w:val="en-US"/>
        </w:rPr>
        <w:t xml:space="preserve">Note that there does not need to be a resource already existing at {id} - the server may elect to automatically create the resource at the specified address. Here is an example of updating a patient: </w:t>
      </w:r>
    </w:p>
    <w:p w:rsidR="00C51368" w:rsidRDefault="00C51368">
      <w:pPr>
        <w:pStyle w:val="HTMLPreformatted"/>
        <w:divId w:val="708457546"/>
        <w:rPr>
          <w:lang w:val="en-US"/>
        </w:rPr>
      </w:pPr>
    </w:p>
    <w:p w:rsidR="00C51368" w:rsidRDefault="00E43BD9">
      <w:pPr>
        <w:pStyle w:val="HTMLPreformatted"/>
        <w:divId w:val="708457546"/>
        <w:rPr>
          <w:lang w:val="en-US"/>
        </w:rPr>
      </w:pPr>
      <w:r>
        <w:rPr>
          <w:rStyle w:val="HTMLCode"/>
          <w:lang w:val="en-US"/>
        </w:rPr>
        <w:t>PUT /Patient/347 HTTP/1.1</w:t>
      </w:r>
    </w:p>
    <w:p w:rsidR="00C51368" w:rsidRDefault="00E43BD9">
      <w:pPr>
        <w:pStyle w:val="HTMLPreformatted"/>
        <w:divId w:val="708457546"/>
        <w:rPr>
          <w:lang w:val="en-US"/>
        </w:rPr>
      </w:pPr>
      <w:r>
        <w:rPr>
          <w:rStyle w:val="HTMLCode"/>
          <w:lang w:val="en-US"/>
        </w:rPr>
        <w:t>Host: example.com</w:t>
      </w:r>
    </w:p>
    <w:p w:rsidR="00C51368" w:rsidRDefault="00E43BD9">
      <w:pPr>
        <w:pStyle w:val="HTMLPreformatted"/>
        <w:divId w:val="708457546"/>
        <w:rPr>
          <w:lang w:val="en-US"/>
        </w:rPr>
      </w:pPr>
      <w:r>
        <w:rPr>
          <w:rStyle w:val="HTMLCode"/>
          <w:lang w:val="en-US"/>
        </w:rPr>
        <w:t>Content-Type: application/json+fhir</w:t>
      </w:r>
    </w:p>
    <w:p w:rsidR="00C51368" w:rsidRDefault="00E43BD9">
      <w:pPr>
        <w:pStyle w:val="HTMLPreformatted"/>
        <w:divId w:val="708457546"/>
        <w:rPr>
          <w:lang w:val="en-US"/>
        </w:rPr>
      </w:pPr>
      <w:r>
        <w:rPr>
          <w:rStyle w:val="HTMLCode"/>
          <w:lang w:val="en-US"/>
        </w:rPr>
        <w:t>Content-Length: 1435</w:t>
      </w:r>
    </w:p>
    <w:p w:rsidR="00C51368" w:rsidRDefault="00E43BD9">
      <w:pPr>
        <w:pStyle w:val="HTMLPreformatted"/>
        <w:divId w:val="708457546"/>
        <w:rPr>
          <w:lang w:val="en-US"/>
        </w:rPr>
      </w:pPr>
      <w:r>
        <w:rPr>
          <w:rStyle w:val="HTMLCode"/>
          <w:lang w:val="en-US"/>
        </w:rPr>
        <w:t>Accept: application/json+fhir</w:t>
      </w:r>
    </w:p>
    <w:p w:rsidR="00C51368" w:rsidRDefault="00E43BD9">
      <w:pPr>
        <w:pStyle w:val="HTMLPreformatted"/>
        <w:divId w:val="708457546"/>
        <w:rPr>
          <w:lang w:val="en-US"/>
        </w:rPr>
      </w:pPr>
      <w:r>
        <w:rPr>
          <w:rStyle w:val="HTMLCode"/>
          <w:lang w:val="en-US"/>
        </w:rPr>
        <w:t>If-Match: 1</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HTMLPreformatted"/>
        <w:divId w:val="708457546"/>
        <w:rPr>
          <w:lang w:val="en-US"/>
        </w:rPr>
      </w:pPr>
      <w:r>
        <w:rPr>
          <w:rStyle w:val="HTMLCode"/>
          <w:lang w:val="en-US"/>
        </w:rPr>
        <w:t xml:space="preserve">  "resourceType": "Patient",</w:t>
      </w:r>
    </w:p>
    <w:p w:rsidR="00C51368" w:rsidRDefault="00E43BD9">
      <w:pPr>
        <w:pStyle w:val="HTMLPreformatted"/>
        <w:divId w:val="708457546"/>
        <w:rPr>
          <w:lang w:val="en-US"/>
        </w:rPr>
      </w:pPr>
      <w:r>
        <w:rPr>
          <w:rStyle w:val="HTMLCode"/>
          <w:lang w:val="en-US"/>
        </w:rPr>
        <w:t xml:space="preserve">  "id" : "347",</w:t>
      </w:r>
    </w:p>
    <w:p w:rsidR="00C51368" w:rsidRDefault="00E43BD9">
      <w:pPr>
        <w:pStyle w:val="HTMLPreformatted"/>
        <w:divId w:val="708457546"/>
        <w:rPr>
          <w:lang w:val="en-US"/>
        </w:rPr>
      </w:pPr>
      <w:r>
        <w:rPr>
          <w:rStyle w:val="HTMLCode"/>
          <w:lang w:val="en-US"/>
        </w:rPr>
        <w:t xml:space="preserve">  "meta" : {</w:t>
      </w:r>
    </w:p>
    <w:p w:rsidR="00C51368" w:rsidRDefault="00E43BD9">
      <w:pPr>
        <w:pStyle w:val="HTMLPreformatted"/>
        <w:divId w:val="708457546"/>
        <w:rPr>
          <w:lang w:val="en-US"/>
        </w:rPr>
      </w:pPr>
      <w:r>
        <w:rPr>
          <w:rStyle w:val="HTMLCode"/>
          <w:lang w:val="en-US"/>
        </w:rPr>
        <w:t xml:space="preserve">    "versionId" : "1",</w:t>
      </w:r>
    </w:p>
    <w:p w:rsidR="00C51368" w:rsidRDefault="00E43BD9">
      <w:pPr>
        <w:pStyle w:val="HTMLPreformatted"/>
        <w:divId w:val="708457546"/>
        <w:rPr>
          <w:lang w:val="en-US"/>
        </w:rPr>
      </w:pPr>
      <w:r>
        <w:rPr>
          <w:rStyle w:val="HTMLCode"/>
          <w:lang w:val="en-US"/>
        </w:rPr>
        <w:t xml:space="preserve">    "lastUpdated" : "2014-08-18T15:43:30Z"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rsidR="00C51368" w:rsidRDefault="00E43BD9">
      <w:pPr>
        <w:pStyle w:val="Heading3"/>
        <w:divId w:val="1290356145"/>
        <w:rPr>
          <w:rFonts w:eastAsia="Times New Roman"/>
          <w:lang w:val="en-US"/>
        </w:rPr>
      </w:pPr>
      <w:r>
        <w:rPr>
          <w:rFonts w:eastAsia="Times New Roman"/>
          <w:lang w:val="en-US"/>
        </w:rPr>
        <w:t>Update Response</w:t>
      </w:r>
    </w:p>
    <w:p w:rsidR="00C51368" w:rsidRDefault="00E43BD9">
      <w:pPr>
        <w:pStyle w:val="NormalWeb"/>
        <w:divId w:val="1290356145"/>
        <w:rPr>
          <w:lang w:val="en-US"/>
        </w:rPr>
      </w:pPr>
      <w:r>
        <w:rPr>
          <w:lang w:val="en-US"/>
        </w:rPr>
        <w:lastRenderedPageBreak/>
        <w:t xml:space="preserve">The response to an update request has metadata / status, and optionally an OperationOutcome: </w:t>
      </w:r>
    </w:p>
    <w:p w:rsidR="00C51368" w:rsidRDefault="00C51368">
      <w:pPr>
        <w:pStyle w:val="HTMLPreformatted"/>
        <w:divId w:val="1651711126"/>
        <w:rPr>
          <w:lang w:val="en-US"/>
        </w:rPr>
      </w:pPr>
    </w:p>
    <w:p w:rsidR="00C51368" w:rsidRDefault="00E43BD9">
      <w:pPr>
        <w:pStyle w:val="HTMLPreformatted"/>
        <w:divId w:val="1651711126"/>
        <w:rPr>
          <w:lang w:val="en-US"/>
        </w:rPr>
      </w:pPr>
      <w:r>
        <w:rPr>
          <w:rStyle w:val="HTMLCode"/>
          <w:lang w:val="en-US"/>
        </w:rPr>
        <w:t>HTTP/1.1 200 OK</w:t>
      </w:r>
    </w:p>
    <w:p w:rsidR="00C51368" w:rsidRDefault="00E43BD9">
      <w:pPr>
        <w:pStyle w:val="HTMLPreformatted"/>
        <w:divId w:val="1651711126"/>
        <w:rPr>
          <w:lang w:val="en-US"/>
        </w:rPr>
      </w:pPr>
      <w:r>
        <w:rPr>
          <w:rStyle w:val="HTMLCode"/>
          <w:lang w:val="en-US"/>
        </w:rPr>
        <w:t>Content-Length: 161</w:t>
      </w:r>
    </w:p>
    <w:p w:rsidR="00C51368" w:rsidRDefault="00E43BD9">
      <w:pPr>
        <w:pStyle w:val="HTMLPreformatted"/>
        <w:divId w:val="1651711126"/>
        <w:rPr>
          <w:lang w:val="en-US"/>
        </w:rPr>
      </w:pPr>
      <w:r>
        <w:rPr>
          <w:rStyle w:val="HTMLCode"/>
          <w:lang w:val="en-US"/>
        </w:rPr>
        <w:t>Content-Type: application/json+fhir</w:t>
      </w:r>
    </w:p>
    <w:p w:rsidR="00C51368" w:rsidRDefault="00E43BD9">
      <w:pPr>
        <w:pStyle w:val="HTMLPreformatted"/>
        <w:divId w:val="1651711126"/>
        <w:rPr>
          <w:lang w:val="en-US"/>
        </w:rPr>
      </w:pPr>
      <w:r>
        <w:rPr>
          <w:rStyle w:val="HTMLCode"/>
          <w:lang w:val="en-US"/>
        </w:rPr>
        <w:t>Date: Mon, 18 Aug 2014 01:43:30 GMT</w:t>
      </w:r>
    </w:p>
    <w:p w:rsidR="00C51368" w:rsidRDefault="00E43BD9">
      <w:pPr>
        <w:pStyle w:val="HTMLPreformatted"/>
        <w:divId w:val="1651711126"/>
        <w:rPr>
          <w:lang w:val="en-US"/>
        </w:rPr>
      </w:pPr>
      <w:r>
        <w:rPr>
          <w:rStyle w:val="HTMLCode"/>
          <w:lang w:val="en-US"/>
        </w:rPr>
        <w:t>ETag: "2"</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HTMLPreformatted"/>
        <w:divId w:val="1651711126"/>
        <w:rPr>
          <w:lang w:val="en-US"/>
        </w:rPr>
      </w:pPr>
      <w:r>
        <w:rPr>
          <w:rStyle w:val="HTMLCode"/>
          <w:lang w:val="en-US"/>
        </w:rPr>
        <w:t xml:space="preserve">  "resourceType": "OperationOutcome",</w:t>
      </w:r>
    </w:p>
    <w:p w:rsidR="00C51368" w:rsidRDefault="00E43BD9">
      <w:pPr>
        <w:pStyle w:val="HTMLPreformatted"/>
        <w:divId w:val="1651711126"/>
        <w:rPr>
          <w:lang w:val="en-US"/>
        </w:rPr>
      </w:pPr>
      <w:r>
        <w:rPr>
          <w:rStyle w:val="HTMLCode"/>
          <w:lang w:val="en-US"/>
        </w:rPr>
        <w:t xml:space="preserve">  "text": {</w:t>
      </w:r>
    </w:p>
    <w:p w:rsidR="00C51368" w:rsidRDefault="00E43BD9">
      <w:pPr>
        <w:pStyle w:val="HTMLPreformatted"/>
        <w:divId w:val="1651711126"/>
        <w:rPr>
          <w:lang w:val="en-US"/>
        </w:rPr>
      </w:pPr>
      <w:r>
        <w:rPr>
          <w:rStyle w:val="HTMLCode"/>
          <w:lang w:val="en-US"/>
        </w:rPr>
        <w:t xml:space="preserve">    "status": "generated",</w:t>
      </w:r>
    </w:p>
    <w:p w:rsidR="00C51368" w:rsidRDefault="00E43BD9">
      <w:pPr>
        <w:pStyle w:val="HTMLPreformatted"/>
        <w:divId w:val="1651711126"/>
        <w:rPr>
          <w:lang w:val="en-US"/>
        </w:rPr>
      </w:pPr>
      <w:r>
        <w:rPr>
          <w:rStyle w:val="HTMLCode"/>
          <w:lang w:val="en-US"/>
        </w:rPr>
        <w:t xml:space="preserve">    "div": "&lt;div xmlns=\"http://www.w3.org/1999/xhtml\"&gt;The operation was successful&lt;/div&gt;"</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rsidR="00C51368" w:rsidRDefault="00E43BD9">
      <w:pPr>
        <w:pStyle w:val="Heading3"/>
        <w:divId w:val="1290356145"/>
        <w:rPr>
          <w:rFonts w:eastAsia="Times New Roman"/>
          <w:lang w:val="en-US"/>
        </w:rPr>
      </w:pPr>
      <w:r>
        <w:rPr>
          <w:rFonts w:eastAsia="Times New Roman"/>
          <w:lang w:val="en-US"/>
        </w:rPr>
        <w:t>Base Resource Content</w:t>
      </w:r>
    </w:p>
    <w:p w:rsidR="00C51368" w:rsidRDefault="00E43BD9">
      <w:pPr>
        <w:pStyle w:val="NormalWeb"/>
        <w:divId w:val="1290356145"/>
        <w:rPr>
          <w:lang w:val="en-US"/>
        </w:rPr>
      </w:pPr>
      <w:r>
        <w:rPr>
          <w:lang w:val="en-US"/>
        </w:rPr>
        <w:t xml:space="preserve">Here is an example that shows all the information found in all resources, fully populated: </w:t>
      </w:r>
    </w:p>
    <w:p w:rsidR="00C51368" w:rsidRDefault="00C51368">
      <w:pPr>
        <w:pStyle w:val="HTMLPreformatted"/>
        <w:divId w:val="1577745945"/>
        <w:rPr>
          <w:lang w:val="en-US"/>
        </w:rPr>
      </w:pPr>
    </w:p>
    <w:p w:rsidR="00C51368" w:rsidRDefault="00E43BD9">
      <w:pPr>
        <w:pStyle w:val="HTMLPreformatted"/>
        <w:divId w:val="1577745945"/>
        <w:rPr>
          <w:lang w:val="en-US"/>
        </w:rPr>
      </w:pPr>
      <w:r>
        <w:rPr>
          <w:rStyle w:val="HTMLCode"/>
          <w:lang w:val="en-US"/>
        </w:rPr>
        <w:t>{</w:t>
      </w:r>
    </w:p>
    <w:p w:rsidR="00C51368" w:rsidRDefault="00E43BD9">
      <w:pPr>
        <w:pStyle w:val="HTMLPreformatted"/>
        <w:divId w:val="1577745945"/>
        <w:rPr>
          <w:lang w:val="en-US"/>
        </w:rPr>
      </w:pPr>
      <w:r>
        <w:rPr>
          <w:rStyle w:val="HTMLCode"/>
          <w:lang w:val="en-US"/>
        </w:rPr>
        <w:t xml:space="preserve">  "resourceType" : "X",</w:t>
      </w:r>
    </w:p>
    <w:p w:rsidR="00C51368" w:rsidRDefault="00E43BD9">
      <w:pPr>
        <w:pStyle w:val="HTMLPreformatted"/>
        <w:divId w:val="1577745945"/>
        <w:rPr>
          <w:lang w:val="en-US"/>
        </w:rPr>
      </w:pPr>
      <w:r>
        <w:rPr>
          <w:rStyle w:val="HTMLCode"/>
          <w:lang w:val="en-US"/>
        </w:rPr>
        <w:t xml:space="preserve">  "id" : "12",</w:t>
      </w:r>
    </w:p>
    <w:p w:rsidR="00C51368" w:rsidRDefault="00E43BD9">
      <w:pPr>
        <w:pStyle w:val="HTMLPreformatted"/>
        <w:divId w:val="1577745945"/>
        <w:rPr>
          <w:lang w:val="en-US"/>
        </w:rPr>
      </w:pPr>
      <w:r>
        <w:rPr>
          <w:rStyle w:val="HTMLCode"/>
          <w:lang w:val="en-US"/>
        </w:rPr>
        <w:t xml:space="preserve">  "meta" : {</w:t>
      </w:r>
    </w:p>
    <w:p w:rsidR="00C51368" w:rsidRDefault="00E43BD9">
      <w:pPr>
        <w:pStyle w:val="HTMLPreformatted"/>
        <w:divId w:val="1577745945"/>
        <w:rPr>
          <w:lang w:val="en-US"/>
        </w:rPr>
      </w:pPr>
      <w:r>
        <w:rPr>
          <w:rStyle w:val="HTMLCode"/>
          <w:lang w:val="en-US"/>
        </w:rPr>
        <w:t xml:space="preserve">    "versionId" : "12",</w:t>
      </w:r>
    </w:p>
    <w:p w:rsidR="00C51368" w:rsidRDefault="00E43BD9">
      <w:pPr>
        <w:pStyle w:val="HTMLPreformatted"/>
        <w:divId w:val="1577745945"/>
        <w:rPr>
          <w:lang w:val="en-US"/>
        </w:rPr>
      </w:pPr>
      <w:r>
        <w:rPr>
          <w:rStyle w:val="HTMLCode"/>
          <w:lang w:val="en-US"/>
        </w:rPr>
        <w:t xml:space="preserve">    "lastUpdated" : "2014-08-18T15:43:30Z",</w:t>
      </w:r>
    </w:p>
    <w:p w:rsidR="00C51368" w:rsidRDefault="00E43BD9">
      <w:pPr>
        <w:pStyle w:val="HTMLPreformatted"/>
        <w:divId w:val="1577745945"/>
        <w:rPr>
          <w:lang w:val="en-US"/>
        </w:rPr>
      </w:pPr>
      <w:r>
        <w:rPr>
          <w:rStyle w:val="HTMLCode"/>
          <w:lang w:val="en-US"/>
        </w:rPr>
        <w:t xml:space="preserve">    "profile" : ["http://example-consortium.org/fhir/profile/patient"],</w:t>
      </w:r>
    </w:p>
    <w:p w:rsidR="00C51368" w:rsidRDefault="00E43BD9">
      <w:pPr>
        <w:pStyle w:val="HTMLPreformatted"/>
        <w:divId w:val="1577745945"/>
        <w:rPr>
          <w:lang w:val="en-US"/>
        </w:rPr>
      </w:pPr>
      <w:r>
        <w:rPr>
          <w:rStyle w:val="HTMLCode"/>
          <w:lang w:val="en-US"/>
        </w:rPr>
        <w:t xml:space="preserve">    "security" : [{</w:t>
      </w:r>
    </w:p>
    <w:p w:rsidR="00C51368" w:rsidRDefault="00E43BD9">
      <w:pPr>
        <w:pStyle w:val="HTMLPreformatted"/>
        <w:divId w:val="1577745945"/>
        <w:rPr>
          <w:lang w:val="en-US"/>
        </w:rPr>
      </w:pPr>
      <w:r>
        <w:rPr>
          <w:rStyle w:val="HTMLCode"/>
          <w:lang w:val="en-US"/>
        </w:rPr>
        <w:t xml:space="preserve">      "system" : "http://hl7.org/fhir/v3/ActCode",</w:t>
      </w:r>
    </w:p>
    <w:p w:rsidR="00C51368" w:rsidRDefault="00E43BD9">
      <w:pPr>
        <w:pStyle w:val="HTMLPreformatted"/>
        <w:divId w:val="1577745945"/>
        <w:rPr>
          <w:lang w:val="en-US"/>
        </w:rPr>
      </w:pPr>
      <w:r>
        <w:rPr>
          <w:rStyle w:val="HTMLCode"/>
          <w:lang w:val="en-US"/>
        </w:rPr>
        <w:t xml:space="preserve">      "code" : "EMP"</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"tag" : [{</w:t>
      </w:r>
    </w:p>
    <w:p w:rsidR="00C51368" w:rsidRDefault="00E43BD9">
      <w:pPr>
        <w:pStyle w:val="HTMLPreformatted"/>
        <w:divId w:val="1577745945"/>
        <w:rPr>
          <w:lang w:val="en-US"/>
        </w:rPr>
      </w:pPr>
      <w:r>
        <w:rPr>
          <w:rStyle w:val="HTMLCode"/>
          <w:lang w:val="en-US"/>
        </w:rPr>
        <w:t xml:space="preserve">      "system" : "http://example.com/codes/workflow",</w:t>
      </w:r>
    </w:p>
    <w:p w:rsidR="00C51368" w:rsidRDefault="00E43BD9">
      <w:pPr>
        <w:pStyle w:val="HTMLPreformatted"/>
        <w:divId w:val="1577745945"/>
        <w:rPr>
          <w:lang w:val="en-US"/>
        </w:rPr>
      </w:pPr>
      <w:r>
        <w:rPr>
          <w:rStyle w:val="HTMLCode"/>
          <w:lang w:val="en-US"/>
        </w:rPr>
        <w:t xml:space="preserve">      "code" : "needs-review"</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"implicitRules" : "http://example-consortium.org/fhir/ehr-plugins",</w:t>
      </w:r>
    </w:p>
    <w:p w:rsidR="00C51368" w:rsidRDefault="00E43BD9">
      <w:pPr>
        <w:pStyle w:val="HTMLPreformatted"/>
        <w:divId w:val="1577745945"/>
        <w:rPr>
          <w:lang w:val="en-US"/>
        </w:rPr>
      </w:pPr>
      <w:r>
        <w:rPr>
          <w:rStyle w:val="HTMLCode"/>
          <w:lang w:val="en-US"/>
        </w:rPr>
        <w:t xml:space="preserve">  "language" : "X"</w:t>
      </w:r>
    </w:p>
    <w:p w:rsidR="00C51368" w:rsidRDefault="00E43BD9">
      <w:pPr>
        <w:pStyle w:val="HTMLPreformatted"/>
        <w:divId w:val="1577745945"/>
        <w:rPr>
          <w:lang w:val="en-US"/>
        </w:rPr>
      </w:pPr>
      <w:r>
        <w:rPr>
          <w:rStyle w:val="HTMLCode"/>
          <w:lang w:val="en-US"/>
        </w:rPr>
        <w:t>}</w:t>
      </w:r>
    </w:p>
    <w:p w:rsidR="00C51368" w:rsidRDefault="00E43BD9">
      <w:pPr>
        <w:pStyle w:val="NormalWeb"/>
        <w:divId w:val="1290356145"/>
        <w:rPr>
          <w:lang w:val="en-US"/>
        </w:rPr>
      </w:pPr>
      <w:r>
        <w:rPr>
          <w:lang w:val="en-US"/>
        </w:rPr>
        <w:t xml:space="preserve">Implementers notes: </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always found in every resource. In XML, this is the name of the root element for the resource</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lastRenderedPageBreak/>
        <w:t>id</w:t>
      </w:r>
      <w:proofErr w:type="gramEnd"/>
      <w:r>
        <w:rPr>
          <w:rFonts w:eastAsia="Times New Roman"/>
          <w:lang w:val="en-US"/>
        </w:rPr>
        <w:t xml:space="preserve"> (line 3) - defined when the resource is created, and never changed. Only missing when the resource is first created</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(except for the last 3 elements in meta)</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919"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920"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921"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interpreting the meaning of a resource. Tags can be </w:t>
      </w:r>
      <w:hyperlink r:id="rId1922" w:anchor="tags" w:history="1">
        <w:r>
          <w:rPr>
            <w:rStyle w:val="Hyperlink"/>
            <w:rFonts w:eastAsia="Times New Roman"/>
            <w:lang w:val="en-US"/>
          </w:rPr>
          <w:t>updated</w:t>
        </w:r>
      </w:hyperlink>
      <w:r>
        <w:rPr>
          <w:rFonts w:eastAsia="Times New Roman"/>
          <w:lang w:val="en-US"/>
        </w:rPr>
        <w:t xml:space="preserve"> without changing the resource version</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implicitRules</w:t>
      </w:r>
      <w:proofErr w:type="gramEnd"/>
      <w:r>
        <w:rPr>
          <w:rFonts w:eastAsia="Times New Roman"/>
          <w:lang w:val="en-US"/>
        </w:rPr>
        <w:t xml:space="preserve"> (line 17) - indicates that there is a </w:t>
      </w:r>
      <w:hyperlink r:id="rId1923"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language</w:t>
      </w:r>
      <w:proofErr w:type="gramEnd"/>
      <w:r>
        <w:rPr>
          <w:rFonts w:eastAsia="Times New Roman"/>
          <w:lang w:val="en-US"/>
        </w:rPr>
        <w:t xml:space="preserve"> (line 18) - The </w:t>
      </w:r>
      <w:hyperlink r:id="rId1924"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rsidR="00C51368" w:rsidRDefault="00E43BD9">
      <w:pPr>
        <w:pStyle w:val="NormalWeb"/>
        <w:divId w:val="1290356145"/>
        <w:rPr>
          <w:lang w:val="en-US"/>
        </w:rPr>
      </w:pPr>
      <w:r>
        <w:rPr>
          <w:lang w:val="en-US"/>
        </w:rPr>
        <w:t xml:space="preserve">Want more information? </w:t>
      </w:r>
    </w:p>
    <w:p w:rsidR="00C51368" w:rsidRDefault="00C166DE">
      <w:pPr>
        <w:numPr>
          <w:ilvl w:val="0"/>
          <w:numId w:val="219"/>
        </w:numPr>
        <w:spacing w:before="100" w:beforeAutospacing="1" w:after="100" w:afterAutospacing="1"/>
        <w:divId w:val="1290356145"/>
        <w:rPr>
          <w:rFonts w:eastAsia="Times New Roman"/>
          <w:lang w:val="en-US"/>
        </w:rPr>
      </w:pPr>
      <w:hyperlink r:id="rId1925" w:history="1">
        <w:r w:rsidR="00E43BD9">
          <w:rPr>
            <w:rStyle w:val="Hyperlink"/>
            <w:rFonts w:eastAsia="Times New Roman"/>
            <w:lang w:val="en-US"/>
          </w:rPr>
          <w:t>Resource Index</w:t>
        </w:r>
      </w:hyperlink>
    </w:p>
    <w:p w:rsidR="00C51368" w:rsidRDefault="00C166DE">
      <w:pPr>
        <w:numPr>
          <w:ilvl w:val="0"/>
          <w:numId w:val="219"/>
        </w:numPr>
        <w:spacing w:before="100" w:beforeAutospacing="1" w:after="100" w:afterAutospacing="1"/>
        <w:divId w:val="1290356145"/>
        <w:rPr>
          <w:rFonts w:eastAsia="Times New Roman"/>
          <w:lang w:val="en-US"/>
        </w:rPr>
      </w:pPr>
      <w:hyperlink r:id="rId1926" w:history="1">
        <w:r w:rsidR="00E43BD9">
          <w:rPr>
            <w:rStyle w:val="Hyperlink"/>
            <w:rFonts w:eastAsia="Times New Roman"/>
            <w:lang w:val="en-US"/>
          </w:rPr>
          <w:t>Resource Guide</w:t>
        </w:r>
      </w:hyperlink>
    </w:p>
    <w:p w:rsidR="00C51368" w:rsidRDefault="00C166DE">
      <w:pPr>
        <w:numPr>
          <w:ilvl w:val="0"/>
          <w:numId w:val="219"/>
        </w:numPr>
        <w:spacing w:before="100" w:beforeAutospacing="1" w:after="100" w:afterAutospacing="1"/>
        <w:divId w:val="1290356145"/>
        <w:rPr>
          <w:rFonts w:eastAsia="Times New Roman"/>
          <w:lang w:val="en-US"/>
        </w:rPr>
      </w:pPr>
      <w:hyperlink r:id="rId1927" w:history="1">
        <w:r w:rsidR="00E43BD9">
          <w:rPr>
            <w:rStyle w:val="Hyperlink"/>
            <w:rFonts w:eastAsia="Times New Roman"/>
            <w:lang w:val="en-US"/>
          </w:rPr>
          <w:t>Implementation Home</w:t>
        </w:r>
      </w:hyperlink>
    </w:p>
    <w:p w:rsidR="00C51368" w:rsidRDefault="00C166DE">
      <w:pPr>
        <w:numPr>
          <w:ilvl w:val="0"/>
          <w:numId w:val="219"/>
        </w:numPr>
        <w:spacing w:before="100" w:beforeAutospacing="1" w:after="100" w:afterAutospacing="1"/>
        <w:divId w:val="1290356145"/>
        <w:rPr>
          <w:rFonts w:eastAsia="Times New Roman"/>
          <w:lang w:val="en-US"/>
        </w:rPr>
      </w:pPr>
      <w:hyperlink r:id="rId1928" w:history="1">
        <w:r w:rsidR="00E43BD9">
          <w:rPr>
            <w:rStyle w:val="Hyperlink"/>
            <w:rFonts w:eastAsia="Times New Roman"/>
            <w:lang w:val="en-US"/>
          </w:rPr>
          <w:t>Documentation Index</w:t>
        </w:r>
      </w:hyperlink>
    </w:p>
    <w:p w:rsidR="00C51368" w:rsidRDefault="00C166DE">
      <w:pPr>
        <w:numPr>
          <w:ilvl w:val="0"/>
          <w:numId w:val="219"/>
        </w:numPr>
        <w:spacing w:before="100" w:beforeAutospacing="1" w:after="100" w:afterAutospacing="1"/>
        <w:divId w:val="1290356145"/>
        <w:rPr>
          <w:rFonts w:eastAsia="Times New Roman"/>
          <w:lang w:val="en-US"/>
        </w:rPr>
      </w:pPr>
      <w:hyperlink r:id="rId1929" w:history="1">
        <w:r w:rsidR="00E43BD9">
          <w:rPr>
            <w:rStyle w:val="Hyperlink"/>
            <w:rFonts w:eastAsia="Times New Roman"/>
            <w:lang w:val="en-US"/>
          </w:rPr>
          <w:t>Support Links</w:t>
        </w:r>
      </w:hyperlink>
    </w:p>
    <w:p w:rsidR="00C51368" w:rsidRDefault="00E43BD9">
      <w:pPr>
        <w:pStyle w:val="Heading1"/>
        <w:divId w:val="990249517"/>
        <w:rPr>
          <w:rFonts w:eastAsia="Times New Roman"/>
          <w:noProof/>
          <w:lang w:val="en-US"/>
        </w:rPr>
      </w:pPr>
      <w:r>
        <w:rPr>
          <w:rFonts w:eastAsia="Times New Roman"/>
          <w:noProof/>
          <w:lang w:val="en-US"/>
        </w:rPr>
        <w:t>overview.html</w:t>
      </w:r>
    </w:p>
    <w:p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87"/>
        <w:gridCol w:w="2242"/>
      </w:tblGrid>
      <w:tr w:rsidR="00C51368">
        <w:trPr>
          <w:divId w:val="71848084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9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931" w:anchor="status" w:history="1">
              <w:r w:rsidR="00E43BD9">
                <w:rPr>
                  <w:rStyle w:val="Hyperlink"/>
                  <w:rFonts w:eastAsia="Times New Roman"/>
                </w:rPr>
                <w:t>Ballot Status</w:t>
              </w:r>
            </w:hyperlink>
            <w:r w:rsidR="00E43BD9">
              <w:rPr>
                <w:rFonts w:eastAsia="Times New Roman"/>
              </w:rPr>
              <w:t xml:space="preserve">: </w:t>
            </w:r>
            <w:hyperlink r:id="rId1932" w:anchor="pubs" w:history="1">
              <w:r w:rsidR="00E43BD9">
                <w:rPr>
                  <w:rStyle w:val="Hyperlink"/>
                  <w:rFonts w:eastAsia="Times New Roman"/>
                </w:rPr>
                <w:t>DSTU 2</w:t>
              </w:r>
            </w:hyperlink>
          </w:p>
        </w:tc>
      </w:tr>
    </w:tbl>
    <w:p w:rsidR="00C51368" w:rsidRDefault="00E43BD9">
      <w:pPr>
        <w:pStyle w:val="NormalWeb"/>
        <w:divId w:val="718480846"/>
        <w:rPr>
          <w:lang w:val="en-US"/>
        </w:rPr>
      </w:pPr>
      <w:r>
        <w:rPr>
          <w:lang w:val="en-US"/>
        </w:rPr>
        <w:t xml:space="preserve">Welcome to the FHIR (Fast Healthcare Interoperability Resources) Specification, </w:t>
      </w:r>
      <w:proofErr w:type="gramStart"/>
      <w:r>
        <w:rPr>
          <w:lang w:val="en-US"/>
        </w:rPr>
        <w:t>which is a standard for exchanging healthcare information electronically.</w:t>
      </w:r>
      <w:proofErr w:type="gramEnd"/>
      <w:r>
        <w:rPr>
          <w:lang w:val="en-US"/>
        </w:rPr>
        <w:t xml:space="preserve"> This page provides an overview of the standard, and serves as a road map for first-time readers of the specification to help find your way around FHIR quickly. </w:t>
      </w:r>
    </w:p>
    <w:p w:rsidR="00C51368" w:rsidRDefault="00E43BD9">
      <w:pPr>
        <w:pStyle w:val="Heading3"/>
        <w:divId w:val="718480846"/>
        <w:rPr>
          <w:rFonts w:eastAsia="Times New Roman"/>
          <w:lang w:val="en-US"/>
        </w:rPr>
      </w:pPr>
      <w:r>
        <w:rPr>
          <w:rFonts w:eastAsia="Times New Roman"/>
          <w:lang w:val="en-US"/>
        </w:rPr>
        <w:t>Background</w:t>
      </w:r>
    </w:p>
    <w:p w:rsidR="00C51368" w:rsidRDefault="00E43BD9">
      <w:pPr>
        <w:pStyle w:val="NormalWeb"/>
        <w:divId w:val="718480846"/>
        <w:rPr>
          <w:lang w:val="en-US"/>
        </w:rPr>
      </w:pPr>
      <w:r>
        <w:rPr>
          <w:lang w:val="en-US"/>
        </w:rPr>
        <w:lastRenderedPageBreak/>
        <w:t xml:space="preserve">Healthcare records are increasingly becoming digitized. As patients move around the healthcare eco-system, their electronic health records must be available, discoverable, and understandable. Further, to support automated clinical decision support and other machine based </w:t>
      </w:r>
      <w:proofErr w:type="gramStart"/>
      <w:r>
        <w:rPr>
          <w:lang w:val="en-US"/>
        </w:rPr>
        <w:t>processing,</w:t>
      </w:r>
      <w:proofErr w:type="gramEnd"/>
      <w:r>
        <w:rPr>
          <w:lang w:val="en-US"/>
        </w:rPr>
        <w:t xml:space="preserve"> the data must also be structured and standardized. (See </w:t>
      </w:r>
      <w:hyperlink r:id="rId1933" w:history="1">
        <w:proofErr w:type="gramStart"/>
        <w:r>
          <w:rPr>
            <w:rStyle w:val="Hyperlink"/>
            <w:lang w:val="en-US"/>
          </w:rPr>
          <w:t>Coming</w:t>
        </w:r>
        <w:proofErr w:type="gramEnd"/>
        <w:r>
          <w:rPr>
            <w:rStyle w:val="Hyperlink"/>
            <w:lang w:val="en-US"/>
          </w:rPr>
          <w:t xml:space="preserve"> digital challenges in healthcare</w:t>
        </w:r>
      </w:hyperlink>
      <w:r>
        <w:rPr>
          <w:lang w:val="en-US"/>
        </w:rPr>
        <w:t xml:space="preserve">) </w:t>
      </w:r>
    </w:p>
    <w:p w:rsidR="00C51368" w:rsidRDefault="00C166DE">
      <w:pPr>
        <w:pStyle w:val="NormalWeb"/>
        <w:divId w:val="718480846"/>
        <w:rPr>
          <w:lang w:val="en-US"/>
        </w:rPr>
      </w:pPr>
      <w:hyperlink r:id="rId1934"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35" w:history="1">
        <w:r w:rsidR="00E43BD9">
          <w:rPr>
            <w:rStyle w:val="Hyperlink"/>
            <w:lang w:val="en-US"/>
          </w:rPr>
          <w:t>Comparing FHIR to other HL7 standards</w:t>
        </w:r>
      </w:hyperlink>
      <w:r w:rsidR="00E43BD9">
        <w:rPr>
          <w:lang w:val="en-US"/>
        </w:rPr>
        <w:t xml:space="preserve">) </w:t>
      </w:r>
    </w:p>
    <w:p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36" w:history="1">
        <w:r>
          <w:rPr>
            <w:rStyle w:val="Hyperlink"/>
            <w:lang w:val="en-US"/>
          </w:rPr>
          <w:t>Comparing FHIR to other HL7 standards</w:t>
        </w:r>
      </w:hyperlink>
      <w:r>
        <w:rPr>
          <w:lang w:val="en-US"/>
        </w:rPr>
        <w:t xml:space="preserve">) </w:t>
      </w:r>
    </w:p>
    <w:p w:rsidR="00C51368" w:rsidRDefault="00E43BD9">
      <w:pPr>
        <w:pStyle w:val="Heading3"/>
        <w:divId w:val="718480846"/>
        <w:rPr>
          <w:rFonts w:eastAsia="Times New Roman"/>
          <w:lang w:val="en-US"/>
        </w:rPr>
      </w:pPr>
      <w:r>
        <w:rPr>
          <w:rFonts w:eastAsia="Times New Roman"/>
          <w:lang w:val="en-US"/>
        </w:rPr>
        <w:t>Components</w:t>
      </w:r>
    </w:p>
    <w:p w:rsidR="00C51368" w:rsidRDefault="00E43BD9">
      <w:pPr>
        <w:pStyle w:val="NormalWeb"/>
        <w:divId w:val="718480846"/>
        <w:rPr>
          <w:lang w:val="en-US"/>
        </w:rPr>
      </w:pPr>
      <w:r>
        <w:rPr>
          <w:lang w:val="en-US"/>
        </w:rPr>
        <w:t xml:space="preserve">The basic building block in FHIR is a </w:t>
      </w:r>
      <w:hyperlink r:id="rId1937" w:history="1">
        <w:r>
          <w:rPr>
            <w:rStyle w:val="Hyperlink"/>
            <w:lang w:val="en-US"/>
          </w:rPr>
          <w:t>Resource</w:t>
        </w:r>
      </w:hyperlink>
      <w:r>
        <w:rPr>
          <w:lang w:val="en-US"/>
        </w:rPr>
        <w:t xml:space="preserve">. All exchangeable content is defined as a resource. Resources all share the following set of characteristics: </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38" w:history="1">
        <w:r>
          <w:rPr>
            <w:rStyle w:val="Hyperlink"/>
            <w:rFonts w:eastAsia="Times New Roman"/>
            <w:lang w:val="en-US"/>
          </w:rPr>
          <w:t>define</w:t>
        </w:r>
      </w:hyperlink>
      <w:r>
        <w:rPr>
          <w:rFonts w:eastAsia="Times New Roman"/>
          <w:lang w:val="en-US"/>
        </w:rPr>
        <w:t xml:space="preserve"> and </w:t>
      </w:r>
      <w:hyperlink r:id="rId1939" w:history="1">
        <w:r>
          <w:rPr>
            <w:rStyle w:val="Hyperlink"/>
            <w:rFonts w:eastAsia="Times New Roman"/>
            <w:lang w:val="en-US"/>
          </w:rPr>
          <w:t>represent</w:t>
        </w:r>
      </w:hyperlink>
      <w:r>
        <w:rPr>
          <w:rFonts w:eastAsia="Times New Roman"/>
          <w:lang w:val="en-US"/>
        </w:rPr>
        <w:t xml:space="preserve"> them, building them from </w:t>
      </w:r>
      <w:hyperlink r:id="rId1940" w:history="1">
        <w:r>
          <w:rPr>
            <w:rStyle w:val="Hyperlink"/>
            <w:rFonts w:eastAsia="Times New Roman"/>
            <w:lang w:val="en-US"/>
          </w:rPr>
          <w:t>data types</w:t>
        </w:r>
      </w:hyperlink>
      <w:r>
        <w:rPr>
          <w:rFonts w:eastAsia="Times New Roman"/>
          <w:lang w:val="en-US"/>
        </w:rPr>
        <w:t xml:space="preserve"> that define common reusable patterns of elements</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41" w:anchor="metadata" w:history="1">
        <w:r>
          <w:rPr>
            <w:rStyle w:val="Hyperlink"/>
            <w:rFonts w:eastAsia="Times New Roman"/>
            <w:lang w:val="en-US"/>
          </w:rPr>
          <w:t>metadata</w:t>
        </w:r>
      </w:hyperlink>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w:t>
      </w:r>
      <w:hyperlink r:id="rId1942" w:history="1">
        <w:r>
          <w:rPr>
            <w:rStyle w:val="Hyperlink"/>
            <w:rFonts w:eastAsia="Times New Roman"/>
            <w:lang w:val="en-US"/>
          </w:rPr>
          <w:t>human readable</w:t>
        </w:r>
      </w:hyperlink>
      <w:r>
        <w:rPr>
          <w:rFonts w:eastAsia="Times New Roman"/>
          <w:lang w:val="en-US"/>
        </w:rPr>
        <w:t xml:space="preserve"> part</w:t>
      </w:r>
    </w:p>
    <w:p w:rsidR="00C51368" w:rsidRDefault="00E43BD9">
      <w:pPr>
        <w:pStyle w:val="Heading3"/>
        <w:divId w:val="718480846"/>
        <w:rPr>
          <w:rFonts w:eastAsia="Times New Roman"/>
          <w:lang w:val="en-US"/>
        </w:rPr>
      </w:pPr>
      <w:r>
        <w:rPr>
          <w:rFonts w:eastAsia="Times New Roman"/>
          <w:lang w:val="en-US"/>
        </w:rPr>
        <w:t>Approach</w:t>
      </w:r>
    </w:p>
    <w:p w:rsidR="00C51368" w:rsidRDefault="00E43BD9">
      <w:pPr>
        <w:pStyle w:val="Heading4"/>
        <w:divId w:val="718480846"/>
        <w:rPr>
          <w:rFonts w:eastAsia="Times New Roman"/>
          <w:lang w:val="en-US"/>
        </w:rPr>
      </w:pPr>
      <w:r>
        <w:rPr>
          <w:rFonts w:eastAsia="Times New Roman"/>
          <w:lang w:val="en-US"/>
        </w:rPr>
        <w:t>Approach to information modeling</w:t>
      </w:r>
    </w:p>
    <w:p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43" w:history="1">
        <w:r>
          <w:rPr>
            <w:rStyle w:val="Hyperlink"/>
            <w:lang w:val="en-US"/>
          </w:rPr>
          <w:t>built-in extension mechanism</w:t>
        </w:r>
      </w:hyperlink>
      <w:r>
        <w:rPr>
          <w:lang w:val="en-US"/>
        </w:rPr>
        <w:t xml:space="preserve"> to cover the remaining content as needed. </w:t>
      </w:r>
    </w:p>
    <w:p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44"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45"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Two special kinds of resources are used to describe how resources are combined and used: </w:t>
      </w:r>
    </w:p>
    <w:p w:rsidR="00C51368" w:rsidRDefault="00C166DE">
      <w:pPr>
        <w:numPr>
          <w:ilvl w:val="0"/>
          <w:numId w:val="221"/>
        </w:numPr>
        <w:spacing w:before="100" w:beforeAutospacing="1" w:after="100" w:afterAutospacing="1"/>
        <w:divId w:val="718480846"/>
        <w:rPr>
          <w:rFonts w:eastAsia="Times New Roman"/>
          <w:lang w:val="en-US"/>
        </w:rPr>
      </w:pPr>
      <w:hyperlink r:id="rId1946"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rsidR="00C51368" w:rsidRDefault="00C166DE">
      <w:pPr>
        <w:numPr>
          <w:ilvl w:val="0"/>
          <w:numId w:val="221"/>
        </w:numPr>
        <w:spacing w:before="100" w:beforeAutospacing="1" w:after="100" w:afterAutospacing="1"/>
        <w:divId w:val="718480846"/>
        <w:rPr>
          <w:rFonts w:eastAsia="Times New Roman"/>
          <w:lang w:val="en-US"/>
        </w:rPr>
      </w:pPr>
      <w:hyperlink r:id="rId1947"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rsidR="00C51368" w:rsidRDefault="00E43BD9">
      <w:pPr>
        <w:pStyle w:val="Heading3"/>
        <w:divId w:val="718480846"/>
        <w:rPr>
          <w:rFonts w:eastAsia="Times New Roman"/>
          <w:lang w:val="en-US"/>
        </w:rPr>
      </w:pPr>
      <w:r>
        <w:rPr>
          <w:rFonts w:eastAsia="Times New Roman"/>
          <w:lang w:val="en-US"/>
        </w:rPr>
        <w:t>The Specification</w:t>
      </w:r>
    </w:p>
    <w:p w:rsidR="00C51368" w:rsidRDefault="00E43BD9">
      <w:pPr>
        <w:pStyle w:val="NormalWeb"/>
        <w:divId w:val="718480846"/>
        <w:rPr>
          <w:lang w:val="en-US"/>
        </w:rPr>
      </w:pPr>
      <w:r>
        <w:rPr>
          <w:lang w:val="en-US"/>
        </w:rPr>
        <w:t xml:space="preserve">Broadly, the FHIR specification is broken up into 3 parts: </w:t>
      </w:r>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48" w:history="1">
        <w:r>
          <w:rPr>
            <w:rStyle w:val="Hyperlink"/>
            <w:rFonts w:eastAsia="Times New Roman"/>
            <w:lang w:val="en-US"/>
          </w:rPr>
          <w:t>documentation</w:t>
        </w:r>
      </w:hyperlink>
      <w:r>
        <w:rPr>
          <w:rFonts w:eastAsia="Times New Roman"/>
          <w:lang w:val="en-US"/>
        </w:rPr>
        <w:t xml:space="preserve"> that describes how </w:t>
      </w:r>
      <w:hyperlink r:id="rId1949"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50" w:history="1">
        <w:r>
          <w:rPr>
            <w:rStyle w:val="Hyperlink"/>
            <w:rFonts w:eastAsia="Times New Roman"/>
            <w:lang w:val="en-US"/>
          </w:rPr>
          <w:t>data types</w:t>
        </w:r>
      </w:hyperlink>
      <w:r>
        <w:rPr>
          <w:rFonts w:eastAsia="Times New Roman"/>
          <w:lang w:val="en-US"/>
        </w:rPr>
        <w:t xml:space="preserve">, </w:t>
      </w:r>
      <w:hyperlink r:id="rId1951" w:history="1">
        <w:r>
          <w:rPr>
            <w:rStyle w:val="Hyperlink"/>
            <w:rFonts w:eastAsia="Times New Roman"/>
            <w:lang w:val="en-US"/>
          </w:rPr>
          <w:t>codes</w:t>
        </w:r>
      </w:hyperlink>
      <w:r>
        <w:rPr>
          <w:rFonts w:eastAsia="Times New Roman"/>
          <w:lang w:val="en-US"/>
        </w:rPr>
        <w:t xml:space="preserve">, and the </w:t>
      </w:r>
      <w:hyperlink r:id="rId1952" w:history="1">
        <w:r>
          <w:rPr>
            <w:rStyle w:val="Hyperlink"/>
            <w:rFonts w:eastAsia="Times New Roman"/>
            <w:lang w:val="en-US"/>
          </w:rPr>
          <w:t>XML</w:t>
        </w:r>
      </w:hyperlink>
      <w:r>
        <w:rPr>
          <w:rFonts w:eastAsia="Times New Roman"/>
          <w:lang w:val="en-US"/>
        </w:rPr>
        <w:t xml:space="preserve"> and </w:t>
      </w:r>
      <w:hyperlink r:id="rId1953" w:history="1">
        <w:r>
          <w:rPr>
            <w:rStyle w:val="Hyperlink"/>
            <w:rFonts w:eastAsia="Times New Roman"/>
            <w:lang w:val="en-US"/>
          </w:rPr>
          <w:t>JSON formats</w:t>
        </w:r>
      </w:hyperlink>
    </w:p>
    <w:p w:rsidR="00C51368" w:rsidRDefault="00C166DE">
      <w:pPr>
        <w:numPr>
          <w:ilvl w:val="0"/>
          <w:numId w:val="222"/>
        </w:numPr>
        <w:spacing w:before="100" w:beforeAutospacing="1" w:after="100" w:afterAutospacing="1"/>
        <w:divId w:val="718480846"/>
        <w:rPr>
          <w:rFonts w:eastAsia="Times New Roman"/>
          <w:lang w:val="en-US"/>
        </w:rPr>
      </w:pPr>
      <w:hyperlink r:id="rId1954"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55" w:history="1">
        <w:r w:rsidR="00E43BD9">
          <w:rPr>
            <w:rStyle w:val="Hyperlink"/>
            <w:rFonts w:eastAsia="Times New Roman"/>
            <w:lang w:val="en-US"/>
          </w:rPr>
          <w:t>REST</w:t>
        </w:r>
      </w:hyperlink>
      <w:r w:rsidR="00E43BD9">
        <w:rPr>
          <w:rFonts w:eastAsia="Times New Roman"/>
          <w:lang w:val="en-US"/>
        </w:rPr>
        <w:t xml:space="preserve">, </w:t>
      </w:r>
      <w:hyperlink r:id="rId1956" w:history="1">
        <w:r w:rsidR="00E43BD9">
          <w:rPr>
            <w:rStyle w:val="Hyperlink"/>
            <w:rFonts w:eastAsia="Times New Roman"/>
            <w:lang w:val="en-US"/>
          </w:rPr>
          <w:t>Messaging</w:t>
        </w:r>
      </w:hyperlink>
      <w:r w:rsidR="00E43BD9">
        <w:rPr>
          <w:rFonts w:eastAsia="Times New Roman"/>
          <w:lang w:val="en-US"/>
        </w:rPr>
        <w:t xml:space="preserve">, as </w:t>
      </w:r>
      <w:hyperlink r:id="rId1957" w:history="1">
        <w:r w:rsidR="00E43BD9">
          <w:rPr>
            <w:rStyle w:val="Hyperlink"/>
            <w:rFonts w:eastAsia="Times New Roman"/>
            <w:lang w:val="en-US"/>
          </w:rPr>
          <w:t>clinical documents</w:t>
        </w:r>
      </w:hyperlink>
      <w:r w:rsidR="00E43BD9">
        <w:rPr>
          <w:rFonts w:eastAsia="Times New Roman"/>
          <w:lang w:val="en-US"/>
        </w:rPr>
        <w:t xml:space="preserve">, or in a </w:t>
      </w:r>
      <w:hyperlink r:id="rId1958" w:history="1">
        <w:r w:rsidR="00E43BD9">
          <w:rPr>
            <w:rStyle w:val="Hyperlink"/>
            <w:rFonts w:eastAsia="Times New Roman"/>
            <w:lang w:val="en-US"/>
          </w:rPr>
          <w:t>service based architecture</w:t>
        </w:r>
      </w:hyperlink>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59"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60" w:history="1">
        <w:r>
          <w:rPr>
            <w:rStyle w:val="Hyperlink"/>
            <w:rFonts w:eastAsia="Times New Roman"/>
            <w:lang w:val="en-US"/>
          </w:rPr>
          <w:t>clinical</w:t>
        </w:r>
      </w:hyperlink>
      <w:r>
        <w:rPr>
          <w:rFonts w:eastAsia="Times New Roman"/>
          <w:lang w:val="en-US"/>
        </w:rPr>
        <w:t xml:space="preserve">, </w:t>
      </w:r>
      <w:hyperlink r:id="rId1961" w:history="1">
        <w:r>
          <w:rPr>
            <w:rStyle w:val="Hyperlink"/>
            <w:rFonts w:eastAsia="Times New Roman"/>
            <w:lang w:val="en-US"/>
          </w:rPr>
          <w:t>administrative</w:t>
        </w:r>
      </w:hyperlink>
      <w:r>
        <w:rPr>
          <w:rFonts w:eastAsia="Times New Roman"/>
          <w:lang w:val="en-US"/>
        </w:rPr>
        <w:t xml:space="preserve"> and </w:t>
      </w:r>
      <w:hyperlink r:id="rId1962" w:history="1">
        <w:r>
          <w:rPr>
            <w:rStyle w:val="Hyperlink"/>
            <w:rFonts w:eastAsia="Times New Roman"/>
            <w:lang w:val="en-US"/>
          </w:rPr>
          <w:t>infrastructural</w:t>
        </w:r>
      </w:hyperlink>
      <w:r>
        <w:rPr>
          <w:rFonts w:eastAsia="Times New Roman"/>
          <w:lang w:val="en-US"/>
        </w:rPr>
        <w:t xml:space="preserve"> resources</w:t>
      </w:r>
    </w:p>
    <w:p w:rsidR="00C51368" w:rsidRDefault="00E43BD9">
      <w:pPr>
        <w:pStyle w:val="NormalWeb"/>
        <w:divId w:val="718480846"/>
        <w:rPr>
          <w:lang w:val="en-US"/>
        </w:rPr>
      </w:pPr>
      <w:r>
        <w:rPr>
          <w:lang w:val="en-US"/>
        </w:rPr>
        <w:t xml:space="preserve">Resources have a wide range of uses, from pure clinical content such as </w:t>
      </w:r>
      <w:hyperlink r:id="rId1963" w:history="1">
        <w:r>
          <w:rPr>
            <w:rStyle w:val="Hyperlink"/>
            <w:lang w:val="en-US"/>
          </w:rPr>
          <w:t>care plans</w:t>
        </w:r>
      </w:hyperlink>
      <w:r>
        <w:rPr>
          <w:lang w:val="en-US"/>
        </w:rPr>
        <w:t xml:space="preserve"> and </w:t>
      </w:r>
      <w:hyperlink r:id="rId1964" w:history="1">
        <w:r>
          <w:rPr>
            <w:rStyle w:val="Hyperlink"/>
            <w:lang w:val="en-US"/>
          </w:rPr>
          <w:t>diagnostic reports</w:t>
        </w:r>
      </w:hyperlink>
      <w:r>
        <w:rPr>
          <w:lang w:val="en-US"/>
        </w:rPr>
        <w:t xml:space="preserve"> through to pure infrastructure such as </w:t>
      </w:r>
      <w:hyperlink r:id="rId1965" w:history="1">
        <w:r>
          <w:rPr>
            <w:rStyle w:val="Hyperlink"/>
            <w:lang w:val="en-US"/>
          </w:rPr>
          <w:t>Message Header</w:t>
        </w:r>
      </w:hyperlink>
      <w:r>
        <w:rPr>
          <w:lang w:val="en-US"/>
        </w:rPr>
        <w:t xml:space="preserve"> and </w:t>
      </w:r>
      <w:hyperlink r:id="rId1966"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rsidR="00C51368" w:rsidRDefault="00E43BD9">
      <w:pPr>
        <w:pStyle w:val="Heading3"/>
        <w:divId w:val="718480846"/>
        <w:rPr>
          <w:rFonts w:eastAsia="Times New Roman"/>
          <w:lang w:val="en-US"/>
        </w:rPr>
      </w:pPr>
      <w:r>
        <w:rPr>
          <w:rFonts w:eastAsia="Times New Roman"/>
          <w:lang w:val="en-US"/>
        </w:rPr>
        <w:t>Where to Start</w:t>
      </w:r>
    </w:p>
    <w:p w:rsidR="00C51368" w:rsidRDefault="00E43BD9">
      <w:pPr>
        <w:pStyle w:val="NormalWeb"/>
        <w:divId w:val="718480846"/>
        <w:rPr>
          <w:lang w:val="en-US"/>
        </w:rPr>
      </w:pPr>
      <w:r>
        <w:rPr>
          <w:lang w:val="en-US"/>
        </w:rPr>
        <w:t xml:space="preserve">The best place to start is to quickly read the </w:t>
      </w:r>
      <w:hyperlink r:id="rId1967" w:history="1">
        <w:r>
          <w:rPr>
            <w:rStyle w:val="Hyperlink"/>
            <w:lang w:val="en-US"/>
          </w:rPr>
          <w:t>Resources</w:t>
        </w:r>
      </w:hyperlink>
      <w:r>
        <w:rPr>
          <w:lang w:val="en-US"/>
        </w:rPr>
        <w:t xml:space="preserve"> list to get a sense of what resources exist and then look at the </w:t>
      </w:r>
      <w:hyperlink r:id="rId1968" w:history="1">
        <w:r>
          <w:rPr>
            <w:rStyle w:val="Hyperlink"/>
            <w:lang w:val="en-US"/>
          </w:rPr>
          <w:t>Patient resource</w:t>
        </w:r>
      </w:hyperlink>
      <w:r>
        <w:rPr>
          <w:lang w:val="en-US"/>
        </w:rPr>
        <w:t xml:space="preserve"> definition to see what resource definitions look like, and then read these background pages: </w:t>
      </w:r>
    </w:p>
    <w:p w:rsidR="00C51368" w:rsidRDefault="00C166DE">
      <w:pPr>
        <w:numPr>
          <w:ilvl w:val="0"/>
          <w:numId w:val="223"/>
        </w:numPr>
        <w:spacing w:before="100" w:beforeAutospacing="1" w:after="100" w:afterAutospacing="1"/>
        <w:divId w:val="718480846"/>
        <w:rPr>
          <w:rFonts w:eastAsia="Times New Roman"/>
          <w:lang w:val="en-US"/>
        </w:rPr>
      </w:pPr>
      <w:hyperlink r:id="rId1969"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70" w:history="1">
        <w:r>
          <w:rPr>
            <w:rStyle w:val="Hyperlink"/>
            <w:rFonts w:eastAsia="Times New Roman"/>
            <w:lang w:val="en-US"/>
          </w:rPr>
          <w:t>Narrative</w:t>
        </w:r>
      </w:hyperlink>
      <w:r>
        <w:rPr>
          <w:rFonts w:eastAsia="Times New Roman"/>
          <w:lang w:val="en-US"/>
        </w:rPr>
        <w:t xml:space="preserve"> they all contain, and how </w:t>
      </w:r>
      <w:hyperlink r:id="rId1971" w:history="1">
        <w:r>
          <w:rPr>
            <w:rStyle w:val="Hyperlink"/>
            <w:rFonts w:eastAsia="Times New Roman"/>
            <w:lang w:val="en-US"/>
          </w:rPr>
          <w:t>Resources refer to each other</w:t>
        </w:r>
      </w:hyperlink>
    </w:p>
    <w:p w:rsidR="00C51368" w:rsidRDefault="00C166DE">
      <w:pPr>
        <w:numPr>
          <w:ilvl w:val="0"/>
          <w:numId w:val="223"/>
        </w:numPr>
        <w:spacing w:before="100" w:beforeAutospacing="1" w:after="100" w:afterAutospacing="1"/>
        <w:divId w:val="718480846"/>
        <w:rPr>
          <w:rFonts w:eastAsia="Times New Roman"/>
          <w:lang w:val="en-US"/>
        </w:rPr>
      </w:pPr>
      <w:hyperlink r:id="rId1972" w:history="1">
        <w:r w:rsidR="00E43BD9">
          <w:rPr>
            <w:rStyle w:val="Hyperlink"/>
            <w:rFonts w:eastAsia="Times New Roman"/>
            <w:lang w:val="en-US"/>
          </w:rPr>
          <w:t>Formats</w:t>
        </w:r>
      </w:hyperlink>
      <w:r w:rsidR="00E43BD9">
        <w:rPr>
          <w:rFonts w:eastAsia="Times New Roman"/>
          <w:lang w:val="en-US"/>
        </w:rPr>
        <w:t xml:space="preserve">: </w:t>
      </w:r>
      <w:hyperlink r:id="rId1973" w:history="1">
        <w:r w:rsidR="00E43BD9">
          <w:rPr>
            <w:rStyle w:val="Hyperlink"/>
            <w:rFonts w:eastAsia="Times New Roman"/>
            <w:lang w:val="en-US"/>
          </w:rPr>
          <w:t>XML</w:t>
        </w:r>
      </w:hyperlink>
      <w:r w:rsidR="00E43BD9">
        <w:rPr>
          <w:rFonts w:eastAsia="Times New Roman"/>
          <w:lang w:val="en-US"/>
        </w:rPr>
        <w:t xml:space="preserve"> and </w:t>
      </w:r>
      <w:hyperlink r:id="rId1974" w:history="1">
        <w:r w:rsidR="00E43BD9">
          <w:rPr>
            <w:rStyle w:val="Hyperlink"/>
            <w:rFonts w:eastAsia="Times New Roman"/>
            <w:lang w:val="en-US"/>
          </w:rPr>
          <w:t>JSON</w:t>
        </w:r>
      </w:hyperlink>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75" w:history="1">
        <w:r>
          <w:rPr>
            <w:rStyle w:val="Hyperlink"/>
            <w:rFonts w:eastAsia="Times New Roman"/>
            <w:lang w:val="en-US"/>
          </w:rPr>
          <w:t>Extensibility</w:t>
        </w:r>
      </w:hyperlink>
      <w:r>
        <w:rPr>
          <w:rFonts w:eastAsia="Times New Roman"/>
          <w:lang w:val="en-US"/>
        </w:rPr>
        <w:t>: a key way that the specification is kept simple</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76" w:history="1">
        <w:r>
          <w:rPr>
            <w:rStyle w:val="Hyperlink"/>
            <w:rFonts w:eastAsia="Times New Roman"/>
            <w:lang w:val="en-US"/>
          </w:rPr>
          <w:t>The Relationship between FHIR and other HL7 Standards</w:t>
        </w:r>
      </w:hyperlink>
      <w:r>
        <w:rPr>
          <w:rFonts w:eastAsia="Times New Roman"/>
          <w:lang w:val="en-US"/>
        </w:rPr>
        <w:t xml:space="preserve"> may also be useful</w:t>
      </w:r>
    </w:p>
    <w:p w:rsidR="00C51368" w:rsidRDefault="00E43BD9">
      <w:pPr>
        <w:pStyle w:val="Heading4"/>
        <w:divId w:val="718480846"/>
        <w:rPr>
          <w:rFonts w:eastAsia="Times New Roman"/>
          <w:lang w:val="en-US"/>
        </w:rPr>
      </w:pPr>
      <w:r>
        <w:rPr>
          <w:rFonts w:eastAsia="Times New Roman"/>
          <w:lang w:val="en-US"/>
        </w:rPr>
        <w:t>Header Tabs</w:t>
      </w:r>
    </w:p>
    <w:p w:rsidR="00C51368" w:rsidRDefault="00E43BD9">
      <w:pPr>
        <w:pStyle w:val="NormalWeb"/>
        <w:divId w:val="718480846"/>
        <w:rPr>
          <w:lang w:val="en-US"/>
        </w:rPr>
      </w:pPr>
      <w:r>
        <w:rPr>
          <w:lang w:val="en-US"/>
        </w:rPr>
        <w:t xml:space="preserve">These header tabs found through-out the specification </w:t>
      </w:r>
      <w:proofErr w:type="gramStart"/>
      <w:r>
        <w:rPr>
          <w:lang w:val="en-US"/>
        </w:rPr>
        <w:t>are</w:t>
      </w:r>
      <w:proofErr w:type="gramEnd"/>
      <w:r>
        <w:rPr>
          <w:lang w:val="en-US"/>
        </w:rPr>
        <w:t xml:space="preserve"> important, and many readers miss them: </w:t>
      </w:r>
    </w:p>
    <w:p w:rsidR="00C51368" w:rsidRDefault="00E43BD9">
      <w:pPr>
        <w:pStyle w:val="NormalWeb"/>
        <w:divId w:val="718480846"/>
        <w:rPr>
          <w:lang w:val="en-US"/>
        </w:rPr>
      </w:pPr>
      <w:r>
        <w:rPr>
          <w:noProof/>
          <w:lang w:val="en-US" w:eastAsia="en-US"/>
        </w:rPr>
        <w:drawing>
          <wp:inline distT="0" distB="0" distL="0" distR="0">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718480846"/>
        <w:rPr>
          <w:lang w:val="en-US"/>
        </w:rPr>
      </w:pPr>
      <w:r>
        <w:rPr>
          <w:lang w:val="en-US"/>
        </w:rPr>
        <w:t xml:space="preserve">Resources and the </w:t>
      </w:r>
      <w:hyperlink r:id="rId1978" w:history="1">
        <w:r>
          <w:rPr>
            <w:rStyle w:val="Hyperlink"/>
            <w:lang w:val="en-US"/>
          </w:rPr>
          <w:t>data types</w:t>
        </w:r>
      </w:hyperlink>
      <w:r>
        <w:rPr>
          <w:lang w:val="en-US"/>
        </w:rPr>
        <w:t xml:space="preserve"> that they use are presented in </w:t>
      </w:r>
      <w:proofErr w:type="gramStart"/>
      <w:r>
        <w:rPr>
          <w:lang w:val="en-US"/>
        </w:rPr>
        <w:t>an</w:t>
      </w:r>
      <w:proofErr w:type="gramEnd"/>
      <w:r>
        <w:rPr>
          <w:lang w:val="en-US"/>
        </w:rPr>
        <w:t xml:space="preserve"> concise easy to read XML-like format, but they also have detailed descriptions that describe their contents in considerable detail. </w:t>
      </w:r>
      <w:r>
        <w:rPr>
          <w:lang w:val="en-US"/>
        </w:rPr>
        <w:lastRenderedPageBreak/>
        <w:t xml:space="preserve">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w:t>
      </w:r>
      <w:proofErr w:type="gramStart"/>
      <w:r>
        <w:rPr>
          <w:lang w:val="en-US"/>
        </w:rPr>
        <w:t>notes that helps</w:t>
      </w:r>
      <w:proofErr w:type="gramEnd"/>
      <w:r>
        <w:rPr>
          <w:lang w:val="en-US"/>
        </w:rPr>
        <w:t xml:space="preserve"> implementers understand the design rationale underlying them. </w:t>
      </w:r>
    </w:p>
    <w:p w:rsidR="00C51368" w:rsidRDefault="00E43BD9">
      <w:pPr>
        <w:pStyle w:val="Heading3"/>
        <w:divId w:val="718480846"/>
        <w:rPr>
          <w:rFonts w:eastAsia="Times New Roman"/>
          <w:lang w:val="en-US"/>
        </w:rPr>
      </w:pPr>
      <w:r>
        <w:rPr>
          <w:rFonts w:eastAsia="Times New Roman"/>
          <w:lang w:val="en-US"/>
        </w:rPr>
        <w:t>Finding Additional Information and Providing Feedback</w:t>
      </w:r>
    </w:p>
    <w:p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To help meet the needs of the implementation community, the editors have strived to keep the specification concise to reduce the amount of reading that must be done before writing useful code. (The specification isn't nearly as brief as we'd like - sometimes the complexity of healthcare and the real world get in the way.) For this reason, information that is not essential to the implementation process, such as rationale, considered alternatives, points of contention, future plans, etc. have been excluded from this specification. As well, it is likely that from time-to-time, implementers will encounter situations where the specification is unclear or incomplete. Finally, there will be circumstances where the specification may be broken or where a change could allow it to better meet implementer needs. </w:t>
      </w:r>
    </w:p>
    <w:p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rsidR="00C51368" w:rsidRDefault="00E43BD9">
      <w:pPr>
        <w:pStyle w:val="Heading4"/>
        <w:divId w:val="718480846"/>
        <w:rPr>
          <w:rFonts w:eastAsia="Times New Roman"/>
          <w:lang w:val="en-US"/>
        </w:rPr>
      </w:pPr>
      <w:r>
        <w:rPr>
          <w:rFonts w:eastAsia="Times New Roman"/>
          <w:lang w:val="en-US"/>
        </w:rPr>
        <w:t>Comments</w:t>
      </w:r>
    </w:p>
    <w:p w:rsidR="00C51368" w:rsidRDefault="00E43BD9">
      <w:pPr>
        <w:pStyle w:val="NormalWeb"/>
        <w:divId w:val="718480846"/>
        <w:rPr>
          <w:lang w:val="en-US"/>
        </w:rPr>
      </w:pPr>
      <w:r>
        <w:rPr>
          <w:lang w:val="en-US"/>
        </w:rPr>
        <w:t xml:space="preserve">Each page includes a "comments" section at the bottom of the page where questions and discussion about that particular portion of the FHIR specification can occur. The comments 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rsidR="00C51368" w:rsidRDefault="00E43BD9">
      <w:pPr>
        <w:pStyle w:val="Heading4"/>
        <w:divId w:val="718480846"/>
        <w:rPr>
          <w:rFonts w:eastAsia="Times New Roman"/>
          <w:lang w:val="en-US"/>
        </w:rPr>
      </w:pPr>
      <w:r>
        <w:rPr>
          <w:rFonts w:eastAsia="Times New Roman"/>
          <w:lang w:val="en-US"/>
        </w:rPr>
        <w:t>The FHIR Wiki</w:t>
      </w:r>
    </w:p>
    <w:p w:rsidR="00C51368" w:rsidRDefault="00E43BD9">
      <w:pPr>
        <w:pStyle w:val="NormalWeb"/>
        <w:divId w:val="718480846"/>
        <w:rPr>
          <w:lang w:val="en-US"/>
        </w:rPr>
      </w:pPr>
      <w:r>
        <w:rPr>
          <w:lang w:val="en-US"/>
        </w:rPr>
        <w:t xml:space="preserve">The FHIR project team also maintains a </w:t>
      </w:r>
      <w:hyperlink r:id="rId1979" w:history="1">
        <w:r>
          <w:rPr>
            <w:rStyle w:val="Hyperlink"/>
            <w:lang w:val="en-US"/>
          </w:rPr>
          <w:t>wiki</w:t>
        </w:r>
      </w:hyperlink>
      <w:r>
        <w:rPr>
          <w:lang w:val="en-US"/>
        </w:rPr>
        <w:t xml:space="preserve"> where development </w:t>
      </w:r>
      <w:proofErr w:type="gramStart"/>
      <w:r>
        <w:rPr>
          <w:lang w:val="en-US"/>
        </w:rPr>
        <w:t>processes,</w:t>
      </w:r>
      <w:proofErr w:type="gramEnd"/>
      <w:r>
        <w:rPr>
          <w:lang w:val="en-US"/>
        </w:rPr>
        <w:t xml:space="preserve">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relevent to implementers. Additional pages defined include </w:t>
      </w:r>
      <w:hyperlink r:id="rId1980" w:history="1">
        <w:r>
          <w:rPr>
            <w:rStyle w:val="Hyperlink"/>
            <w:lang w:val="en-US"/>
          </w:rPr>
          <w:t>FHIR methodology</w:t>
        </w:r>
      </w:hyperlink>
      <w:r>
        <w:rPr>
          <w:lang w:val="en-US"/>
        </w:rPr>
        <w:t xml:space="preserve">, use of the </w:t>
      </w:r>
      <w:hyperlink r:id="rId1981" w:history="1">
        <w:r>
          <w:rPr>
            <w:rStyle w:val="Hyperlink"/>
            <w:lang w:val="en-US"/>
          </w:rPr>
          <w:t>FHIR design tools</w:t>
        </w:r>
      </w:hyperlink>
      <w:r>
        <w:rPr>
          <w:lang w:val="en-US"/>
        </w:rPr>
        <w:t xml:space="preserve">, etc. To explore the FHIR wiki, you can start at the </w:t>
      </w:r>
      <w:hyperlink r:id="rId1982" w:history="1">
        <w:r>
          <w:rPr>
            <w:rStyle w:val="Hyperlink"/>
            <w:lang w:val="en-US"/>
          </w:rPr>
          <w:t>root page</w:t>
        </w:r>
      </w:hyperlink>
      <w:r>
        <w:rPr>
          <w:lang w:val="en-US"/>
        </w:rPr>
        <w:t xml:space="preserve"> </w:t>
      </w:r>
    </w:p>
    <w:p w:rsidR="00C51368" w:rsidRDefault="00E43BD9">
      <w:pPr>
        <w:pStyle w:val="Heading4"/>
        <w:divId w:val="718480846"/>
        <w:rPr>
          <w:rFonts w:eastAsia="Times New Roman"/>
          <w:lang w:val="en-US"/>
        </w:rPr>
      </w:pPr>
      <w:r>
        <w:rPr>
          <w:rFonts w:eastAsia="Times New Roman"/>
          <w:lang w:val="en-US"/>
        </w:rPr>
        <w:lastRenderedPageBreak/>
        <w:t>Formal Change requests</w:t>
      </w:r>
    </w:p>
    <w:p w:rsidR="00C51368" w:rsidRDefault="00E43BD9">
      <w:pPr>
        <w:pStyle w:val="NormalWeb"/>
        <w:divId w:val="718480846"/>
        <w:rPr>
          <w:lang w:val="en-US"/>
        </w:rPr>
      </w:pPr>
      <w:r>
        <w:rPr>
          <w:lang w:val="en-US"/>
        </w:rPr>
        <w:t xml:space="preserve">Formal requests for change can be submitted </w:t>
      </w:r>
      <w:hyperlink r:id="rId1983"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rsidR="00C51368" w:rsidRDefault="00E43BD9">
      <w:pPr>
        <w:pStyle w:val="Heading4"/>
        <w:divId w:val="718480846"/>
        <w:rPr>
          <w:rFonts w:eastAsia="Times New Roman"/>
          <w:lang w:val="en-US"/>
        </w:rPr>
      </w:pPr>
      <w:r>
        <w:rPr>
          <w:rFonts w:eastAsia="Times New Roman"/>
          <w:lang w:val="en-US"/>
        </w:rPr>
        <w:t>Additional Information sources/Engagement Mechanisms</w:t>
      </w:r>
    </w:p>
    <w:p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accessing these other mechanisms (and instructions for how best to make use of them) can be found at the </w:t>
      </w:r>
      <w:hyperlink r:id="rId1984" w:history="1">
        <w:r>
          <w:rPr>
            <w:rStyle w:val="Hyperlink"/>
            <w:lang w:val="en-US"/>
          </w:rPr>
          <w:t>Support Links</w:t>
        </w:r>
      </w:hyperlink>
      <w:r>
        <w:rPr>
          <w:lang w:val="en-US"/>
        </w:rPr>
        <w:t xml:space="preserve"> (and also </w:t>
      </w:r>
      <w:hyperlink r:id="rId1985" w:anchor="More_help_and_Asking_Questions"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page.html</w:t>
      </w:r>
    </w:p>
    <w:p w:rsidR="00C51368" w:rsidRDefault="00E43BD9">
      <w:pPr>
        <w:pStyle w:val="Heading1"/>
        <w:divId w:val="990249517"/>
        <w:rPr>
          <w:rFonts w:eastAsia="Times New Roman"/>
          <w:noProof/>
          <w:lang w:val="en-US"/>
        </w:rPr>
      </w:pPr>
      <w:r>
        <w:rPr>
          <w:rFonts w:eastAsia="Times New Roman"/>
          <w:noProof/>
          <w:lang w:val="en-US"/>
        </w:rPr>
        <w:t>profile.html</w:t>
      </w:r>
    </w:p>
    <w:p w:rsidR="00C51368" w:rsidRDefault="00E43BD9">
      <w:pPr>
        <w:pStyle w:val="NormalWeb"/>
        <w:divId w:val="990249517"/>
        <w:rPr>
          <w:lang w:val="en-US"/>
        </w:rPr>
      </w:pPr>
      <w:r>
        <w:rPr>
          <w:lang w:val="en-US"/>
        </w:rPr>
        <w:t xml:space="preserve">See here: </w:t>
      </w:r>
      <w:hyperlink r:id="rId1986"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profilelist.html</w:t>
      </w:r>
    </w:p>
    <w:p w:rsidR="00C51368" w:rsidRDefault="00E43BD9">
      <w:pPr>
        <w:pStyle w:val="Heading2"/>
        <w:divId w:val="1470131369"/>
        <w:rPr>
          <w:rFonts w:eastAsia="Times New Roman"/>
          <w:lang w:val="en-US"/>
        </w:rPr>
      </w:pPr>
      <w:r>
        <w:rPr>
          <w:rFonts w:eastAsia="Times New Roman"/>
          <w:lang w:val="en-US"/>
        </w:rPr>
        <w:t>Profiles defined as part of FHIR</w:t>
      </w:r>
    </w:p>
    <w:p w:rsidR="00C51368" w:rsidRDefault="00E43BD9">
      <w:pPr>
        <w:pStyle w:val="NormalWeb"/>
        <w:divId w:val="1470131369"/>
        <w:rPr>
          <w:lang w:val="en-US"/>
        </w:rPr>
      </w:pPr>
      <w:r>
        <w:rPr>
          <w:lang w:val="en-US"/>
        </w:rPr>
        <w:t xml:space="preserve">This specification is a common platform standard that must be </w:t>
      </w:r>
      <w:hyperlink r:id="rId1987"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88" w:history="1">
        <w:r>
          <w:rPr>
            <w:rStyle w:val="Hyperlink"/>
            <w:lang w:val="en-US"/>
          </w:rPr>
          <w:t>Structure Definitions</w:t>
        </w:r>
      </w:hyperlink>
      <w:r>
        <w:rPr>
          <w:lang w:val="en-US"/>
        </w:rPr>
        <w:t xml:space="preserve"> (Constraints or Extensions), </w:t>
      </w:r>
      <w:hyperlink r:id="rId1989" w:history="1">
        <w:r>
          <w:rPr>
            <w:rStyle w:val="Hyperlink"/>
            <w:lang w:val="en-US"/>
          </w:rPr>
          <w:t>Value Sets</w:t>
        </w:r>
      </w:hyperlink>
      <w:r>
        <w:rPr>
          <w:lang w:val="en-US"/>
        </w:rPr>
        <w:t xml:space="preserve">, and examples that are all defined with a common purpose. Additional profiles may be registered on the HL7 FHIR registry at </w:t>
      </w:r>
      <w:hyperlink r:id="rId1990" w:history="1">
        <w:r>
          <w:rPr>
            <w:rStyle w:val="Hyperlink"/>
            <w:lang w:val="en-US"/>
          </w:rPr>
          <w:t>http://fhir.org/registry</w:t>
        </w:r>
      </w:hyperlink>
      <w:r>
        <w:rPr>
          <w:lang w:val="en-US"/>
        </w:rPr>
        <w:t xml:space="preserve"> </w:t>
      </w:r>
    </w:p>
    <w:p w:rsidR="00C51368" w:rsidRDefault="00E43BD9">
      <w:pPr>
        <w:pStyle w:val="NormalWeb"/>
        <w:divId w:val="1470131369"/>
        <w:rPr>
          <w:lang w:val="en-US"/>
        </w:rPr>
      </w:pPr>
      <w:r>
        <w:rPr>
          <w:lang w:val="en-US"/>
        </w:rPr>
        <w:t>Implementation Guides that define profiles</w:t>
      </w:r>
      <w:proofErr w:type="gramStart"/>
      <w:r>
        <w:rPr>
          <w:lang w:val="en-US"/>
        </w:rPr>
        <w:t>: .</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profiling-examples.html</w:t>
      </w:r>
    </w:p>
    <w:p w:rsidR="00C51368" w:rsidRDefault="00E43BD9">
      <w:pPr>
        <w:pStyle w:val="Heading2"/>
        <w:divId w:val="1028028047"/>
        <w:rPr>
          <w:rFonts w:eastAsia="Times New Roman"/>
          <w:lang w:val="en-US"/>
        </w:rPr>
      </w:pPr>
      <w:r>
        <w:rPr>
          <w:rFonts w:eastAsia="Times New Roman"/>
          <w:lang w:val="en-US"/>
        </w:rPr>
        <w:t>Slicing and Discriminator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99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992" w:anchor="status" w:history="1">
              <w:r w:rsidR="00E43BD9">
                <w:rPr>
                  <w:rStyle w:val="Hyperlink"/>
                  <w:rFonts w:eastAsia="Times New Roman"/>
                </w:rPr>
                <w:t>Ballot Status</w:t>
              </w:r>
            </w:hyperlink>
            <w:r w:rsidR="00E43BD9">
              <w:rPr>
                <w:rFonts w:eastAsia="Times New Roman"/>
              </w:rPr>
              <w:t xml:space="preserve">: </w:t>
            </w:r>
            <w:hyperlink r:id="rId1993" w:anchor="pubs" w:history="1">
              <w:r w:rsidR="00E43BD9">
                <w:rPr>
                  <w:rStyle w:val="Hyperlink"/>
                  <w:rFonts w:eastAsia="Times New Roman"/>
                </w:rPr>
                <w:t>DSTU 2</w:t>
              </w:r>
            </w:hyperlink>
          </w:p>
        </w:tc>
      </w:tr>
    </w:tbl>
    <w:p w:rsidR="00C51368" w:rsidRDefault="00E43BD9">
      <w:pPr>
        <w:pStyle w:val="Heading3"/>
        <w:divId w:val="1028028047"/>
        <w:rPr>
          <w:rFonts w:eastAsia="Times New Roman"/>
          <w:lang w:val="en-US"/>
        </w:rPr>
      </w:pPr>
      <w:bookmarkStart w:id="196" w:name="contacts"/>
      <w:bookmarkEnd w:id="196"/>
      <w:r>
        <w:rPr>
          <w:rFonts w:eastAsia="Times New Roman"/>
          <w:lang w:val="en-US"/>
        </w:rPr>
        <w:t>Slicing Patient Contact Details</w:t>
      </w:r>
    </w:p>
    <w:p w:rsidR="00C51368" w:rsidRDefault="00E43BD9">
      <w:pPr>
        <w:pStyle w:val="NormalWeb"/>
        <w:divId w:val="1028028047"/>
        <w:rPr>
          <w:lang w:val="en-US"/>
        </w:rPr>
      </w:pPr>
      <w:r>
        <w:rPr>
          <w:lang w:val="en-US"/>
        </w:rPr>
        <w:lastRenderedPageBreak/>
        <w:t xml:space="preserve">One common use of slicing is to describe different constraints on different kinds of patient contact details. This is defined as </w:t>
      </w:r>
      <w:proofErr w:type="gramStart"/>
      <w:r>
        <w:rPr>
          <w:lang w:val="en-US"/>
        </w:rPr>
        <w:t>Patient.telecom :</w:t>
      </w:r>
      <w:proofErr w:type="gramEnd"/>
      <w:r>
        <w:rPr>
          <w:lang w:val="en-US"/>
        </w:rPr>
        <w:t xml:space="preserve"> ContactPoint [0..*] where the ContactPoint has system, value and use. </w:t>
      </w:r>
    </w:p>
    <w:p w:rsidR="00C51368" w:rsidRDefault="00E43BD9">
      <w:pPr>
        <w:pStyle w:val="NormalWeb"/>
        <w:divId w:val="1028028047"/>
        <w:rPr>
          <w:lang w:val="en-US"/>
        </w:rPr>
      </w:pPr>
      <w:r>
        <w:rPr>
          <w:lang w:val="en-US"/>
        </w:rPr>
        <w:t xml:space="preserve">Consider the case where the profile should say: </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rsidR="00C51368" w:rsidRDefault="00E43BD9">
      <w:pPr>
        <w:pStyle w:val="NormalWeb"/>
        <w:divId w:val="1028028047"/>
        <w:rPr>
          <w:lang w:val="en-US"/>
        </w:rPr>
      </w:pPr>
      <w:r>
        <w:rPr>
          <w:lang w:val="en-US"/>
        </w:rPr>
        <w:t xml:space="preserve">An example of a patient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&lt;Patient&gt;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value="phone" /&gt;      </w:t>
      </w:r>
    </w:p>
    <w:p w:rsidR="00C51368" w:rsidRDefault="00E43BD9">
      <w:pPr>
        <w:pStyle w:val="HTMLPreformatted"/>
        <w:divId w:val="1028028047"/>
        <w:rPr>
          <w:lang w:val="en-US"/>
        </w:rPr>
      </w:pPr>
      <w:r>
        <w:rPr>
          <w:lang w:val="en-US"/>
        </w:rPr>
        <w:t xml:space="preserve">    &lt;use value="home" /&gt;          </w:t>
      </w:r>
    </w:p>
    <w:p w:rsidR="00C51368" w:rsidRDefault="00E43BD9">
      <w:pPr>
        <w:pStyle w:val="HTMLPreformatted"/>
        <w:divId w:val="1028028047"/>
        <w:rPr>
          <w:lang w:val="en-US"/>
        </w:rPr>
      </w:pPr>
      <w:r>
        <w:rPr>
          <w:lang w:val="en-US"/>
        </w:rPr>
        <w:t xml:space="preserve">    &lt;value value="5551234567"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value="email" /&gt;      </w:t>
      </w:r>
    </w:p>
    <w:p w:rsidR="00C51368" w:rsidRDefault="00E43BD9">
      <w:pPr>
        <w:pStyle w:val="HTMLPreformatted"/>
        <w:divId w:val="1028028047"/>
        <w:rPr>
          <w:lang w:val="en-US"/>
        </w:rPr>
      </w:pPr>
      <w:r>
        <w:rPr>
          <w:lang w:val="en-US"/>
        </w:rPr>
        <w:t xml:space="preserve">    &lt;value value="someone@acme.org"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On the base Patient.telecom element: define that slicing is discriminated by system and use, and that the slices are closed ("No other types of contact are allowed"). Order is left unfixed</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value="system"/&gt;</w:t>
      </w:r>
    </w:p>
    <w:p w:rsidR="00C51368" w:rsidRDefault="00E43BD9">
      <w:pPr>
        <w:pStyle w:val="HTMLPreformatted"/>
        <w:divId w:val="1028028047"/>
        <w:rPr>
          <w:lang w:val="en-US"/>
        </w:rPr>
      </w:pPr>
      <w:r>
        <w:rPr>
          <w:lang w:val="en-US"/>
        </w:rPr>
        <w:t xml:space="preserve">      &lt;discriminator value="use"/&gt;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lastRenderedPageBreak/>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home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value="HomePhone"/&gt;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value="home"/&gt;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work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value="WorkPhone"/&gt;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value="work"/&gt;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thrid slice: email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value="Email"/&gt;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lastRenderedPageBreak/>
        <w:t xml:space="preserve">    &lt;fixedCode value="email"/&gt;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Also, providing a fixed value makes the minimum cardinality irrelevant, but it is shown here for completeness. </w:t>
      </w:r>
    </w:p>
    <w:p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4"/>
        <w:gridCol w:w="2273"/>
        <w:gridCol w:w="1247"/>
        <w:gridCol w:w="487"/>
        <w:gridCol w:w="527"/>
        <w:gridCol w:w="662"/>
      </w:tblGrid>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Fixed</w:t>
            </w:r>
            <w:r>
              <w:rPr>
                <w:rFonts w:eastAsia="Times New Roman"/>
              </w:rPr>
              <w:t xml:space="preserv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&lt;Patient&gt; </w:t>
            </w:r>
          </w:p>
        </w:tc>
        <w:tc>
          <w:tcPr>
            <w:tcW w:w="0" w:type="auto"/>
            <w:vAlign w:val="center"/>
            <w:hideMark/>
          </w:tcPr>
          <w:p w:rsidR="00C51368" w:rsidRDefault="00E43BD9">
            <w:pPr>
              <w:rPr>
                <w:rFonts w:eastAsia="Times New Roman"/>
              </w:rPr>
            </w:pPr>
            <w:r>
              <w:rPr>
                <w:rFonts w:eastAsia="Times New Roman"/>
              </w:rPr>
              <w:t xml:space="preserve">Patient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3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HomePhone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value="phone"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phone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value="5551234567"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&lt;use value="home" /&gt;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home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WorkPhone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Email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value="email"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email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value="someone@acme.org"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&lt;/telecom&gt;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1028028047"/>
        <w:rPr>
          <w:rFonts w:eastAsia="Times New Roman"/>
          <w:lang w:val="en-US"/>
        </w:rPr>
      </w:pPr>
      <w:bookmarkStart w:id="197" w:name="blood-pressure"/>
      <w:bookmarkEnd w:id="197"/>
      <w:r>
        <w:rPr>
          <w:rFonts w:eastAsia="Times New Roman"/>
          <w:lang w:val="en-US"/>
        </w:rPr>
        <w:t>Blood Pressure Example</w:t>
      </w:r>
    </w:p>
    <w:p w:rsidR="00C51368" w:rsidRDefault="00E43BD9">
      <w:pPr>
        <w:pStyle w:val="NormalWeb"/>
        <w:divId w:val="1028028047"/>
        <w:rPr>
          <w:lang w:val="en-US"/>
        </w:rPr>
      </w:pPr>
      <w:r>
        <w:rPr>
          <w:lang w:val="en-US"/>
        </w:rPr>
        <w:t xml:space="preserve">Another use of Slicing is for Blood Pressure Measurements, where the profile says: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There must be a two components</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first has LOINC code 8480-6, and a quantity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rsidR="00C51368" w:rsidRDefault="00E43BD9">
      <w:pPr>
        <w:pStyle w:val="NormalWeb"/>
        <w:divId w:val="1028028047"/>
        <w:rPr>
          <w:lang w:val="en-US"/>
        </w:rPr>
      </w:pPr>
      <w:r>
        <w:rPr>
          <w:lang w:val="en-US"/>
        </w:rPr>
        <w:t xml:space="preserve">An example of an Observation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&lt;Observation&gt;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lastRenderedPageBreak/>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value="120"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value="80"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On the base Observation.component element: define that slicing is discriminated by code. Order is left unfixed, and rules left open</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value="2"/&gt;</w:t>
      </w:r>
    </w:p>
    <w:p w:rsidR="00C51368" w:rsidRDefault="00E43BD9">
      <w:pPr>
        <w:pStyle w:val="HTMLPreformatted"/>
        <w:divId w:val="1028028047"/>
        <w:rPr>
          <w:lang w:val="en-US"/>
        </w:rPr>
      </w:pPr>
      <w:r>
        <w:rPr>
          <w:lang w:val="en-US"/>
        </w:rPr>
        <w:t xml:space="preserve">    &lt;max value="*"/&gt;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lastRenderedPageBreak/>
        <w:t xml:space="preserve">  &lt;!-- first slice: systolic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value="systolic"/&gt;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diastolic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value="diastolic"/&gt;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w:t>
      </w:r>
      <w:proofErr w:type="gramStart"/>
      <w:r>
        <w:rPr>
          <w:lang w:val="en-US"/>
        </w:rPr>
        <w:t>e.g</w:t>
      </w:r>
      <w:proofErr w:type="gramEnd"/>
      <w:r>
        <w:rPr>
          <w:lang w:val="en-US"/>
        </w:rPr>
        <w:t xml:space="preserve">. A real blood pressure profile would fix units, a overall Observation code etc. </w:t>
      </w:r>
    </w:p>
    <w:p w:rsidR="00C51368" w:rsidRDefault="00E43BD9">
      <w:pPr>
        <w:pStyle w:val="Heading3"/>
        <w:divId w:val="1028028047"/>
        <w:rPr>
          <w:rFonts w:eastAsia="Times New Roman"/>
          <w:lang w:val="en-US"/>
        </w:rPr>
      </w:pPr>
      <w:bookmarkStart w:id="198" w:name="extensions"/>
      <w:r>
        <w:rPr>
          <w:rFonts w:eastAsia="Times New Roman"/>
          <w:lang w:val="en-US"/>
        </w:rPr>
        <w:t>Extensions</w:t>
      </w:r>
    </w:p>
    <w:p w:rsidR="00C51368" w:rsidRDefault="00E43BD9">
      <w:pPr>
        <w:pStyle w:val="NormalWeb"/>
        <w:divId w:val="1028028047"/>
        <w:rPr>
          <w:lang w:val="en-US"/>
        </w:rPr>
      </w:pPr>
      <w:r>
        <w:rPr>
          <w:lang w:val="en-US"/>
        </w:rPr>
        <w:t>For another example, consider slicing extensions. The base extension on every element is defined as a list (0</w:t>
      </w:r>
      <w:proofErr w:type="gramStart"/>
      <w:r>
        <w:rPr>
          <w:lang w:val="en-US"/>
        </w:rPr>
        <w:t>..*</w:t>
      </w:r>
      <w:proofErr w:type="gramEnd"/>
      <w:r>
        <w:rPr>
          <w:lang w:val="en-US"/>
        </w:rPr>
        <w:t>) of extensions, and each extension has a url that identifies it, and a value. Consider an example where a profile defines that for a particular element (named Patient)</w:t>
      </w:r>
      <w:proofErr w:type="gramStart"/>
      <w:r>
        <w:rPr>
          <w:lang w:val="en-US"/>
        </w:rPr>
        <w:t>,</w:t>
      </w:r>
      <w:proofErr w:type="gramEnd"/>
      <w:r>
        <w:rPr>
          <w:lang w:val="en-US"/>
        </w:rPr>
        <w:t xml:space="preserve"> there </w:t>
      </w:r>
      <w:r>
        <w:rPr>
          <w:lang w:val="en-US"/>
        </w:rPr>
        <w:lastRenderedPageBreak/>
        <w:t xml:space="preserve">are two extensions, with URLs http://acme.com/a and http://acme.com/b. In addition, the profile allows other extensions to be used. </w:t>
      </w:r>
    </w:p>
    <w:p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w:t>
      </w:r>
      <w:proofErr w:type="gramStart"/>
      <w:r>
        <w:rPr>
          <w:lang w:val="en-US"/>
        </w:rPr>
        <w:t>Here's the relevant parts</w:t>
      </w:r>
      <w:proofErr w:type="gramEnd"/>
      <w:r>
        <w:rPr>
          <w:lang w:val="en-US"/>
        </w:rPr>
        <w:t xml:space="preserve"> of the Profile on patient: </w:t>
      </w:r>
    </w:p>
    <w:p w:rsidR="00C51368" w:rsidRDefault="00C51368">
      <w:pPr>
        <w:pStyle w:val="HTMLPreformatted"/>
        <w:divId w:val="144588962"/>
        <w:rPr>
          <w:lang w:val="en-US"/>
        </w:rPr>
      </w:pPr>
    </w:p>
    <w:p w:rsidR="00C51368" w:rsidRDefault="00C51368">
      <w:pPr>
        <w:pStyle w:val="HTMLPreformatted"/>
        <w:divId w:val="144588962"/>
        <w:rPr>
          <w:lang w:val="en-US"/>
        </w:rPr>
      </w:pPr>
    </w:p>
    <w:p w:rsidR="00C51368" w:rsidRDefault="00E43BD9">
      <w:pPr>
        <w:pStyle w:val="HTMLPreformatted"/>
        <w:divId w:val="144588962"/>
        <w:rPr>
          <w:lang w:val="en-US"/>
        </w:rPr>
      </w:pPr>
      <w:r>
        <w:rPr>
          <w:lang w:val="en-US"/>
        </w:rPr>
        <w:t>&lt;StructureDefinition xmlns="http://hl7.org/fhir"&gt;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&lt;constrainedType value="Patient"/&gt;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this first element defines the slicing, and carries the base definition forward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&lt;discriminator value="url"/&gt; &lt;!-- Extensions are always discriminated by URL --&gt;</w:t>
      </w:r>
    </w:p>
    <w:p w:rsidR="00C51368" w:rsidRDefault="00E43BD9">
      <w:pPr>
        <w:pStyle w:val="HTMLPreformatted"/>
        <w:divId w:val="144588962"/>
        <w:rPr>
          <w:lang w:val="en-US"/>
        </w:rPr>
      </w:pPr>
      <w:r>
        <w:rPr>
          <w:lang w:val="en-US"/>
        </w:rPr>
        <w:t xml:space="preserve">          &lt;ordered value="false"/&gt;     &lt;!-- we don't care what order they appear in --&gt;</w:t>
      </w:r>
    </w:p>
    <w:p w:rsidR="00C51368" w:rsidRDefault="00E43BD9">
      <w:pPr>
        <w:pStyle w:val="HTMLPreformatted"/>
        <w:divId w:val="144588962"/>
        <w:rPr>
          <w:lang w:val="en-US"/>
        </w:rPr>
      </w:pPr>
      <w:r>
        <w:rPr>
          <w:lang w:val="en-US"/>
        </w:rPr>
        <w:t xml:space="preserve">          &lt;rules value="open"/&gt;        &lt;!-- other extensions can be used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 -- snip definition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first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value="http://acme.com/a"/&gt;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second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value="http://acme.com/b"/&gt;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lastRenderedPageBreak/>
        <w:t xml:space="preserve">      &lt;/element&gt;</w:t>
      </w:r>
    </w:p>
    <w:p w:rsidR="00C51368" w:rsidRDefault="00E43BD9">
      <w:pPr>
        <w:pStyle w:val="HTMLPreformatted"/>
        <w:divId w:val="144588962"/>
        <w:rPr>
          <w:lang w:val="en-US"/>
        </w:rPr>
      </w:pPr>
      <w:r>
        <w:rPr>
          <w:lang w:val="en-US"/>
        </w:rPr>
        <w:t xml:space="preserve">      &lt;!-- snip rest of profile --&gt;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&lt;/StructureDefinition&gt;</w:t>
      </w:r>
    </w:p>
    <w:p w:rsidR="00C51368" w:rsidRDefault="00E43BD9">
      <w:pPr>
        <w:pStyle w:val="NormalWeb"/>
        <w:divId w:val="1028028047"/>
        <w:rPr>
          <w:lang w:val="en-US"/>
        </w:rPr>
      </w:pPr>
      <w:r>
        <w:rPr>
          <w:lang w:val="en-US"/>
        </w:rPr>
        <w:t xml:space="preserve">Here's a patient example that conforms to this profile: </w:t>
      </w:r>
    </w:p>
    <w:p w:rsidR="00C51368" w:rsidRDefault="00C51368">
      <w:pPr>
        <w:pStyle w:val="HTMLPreformatted"/>
        <w:divId w:val="627975668"/>
        <w:rPr>
          <w:lang w:val="en-US"/>
        </w:rPr>
      </w:pPr>
    </w:p>
    <w:p w:rsidR="00C51368" w:rsidRDefault="00E43BD9">
      <w:pPr>
        <w:pStyle w:val="HTMLPreformatted"/>
        <w:divId w:val="627975668"/>
        <w:rPr>
          <w:lang w:val="en-US"/>
        </w:rPr>
      </w:pPr>
      <w:r>
        <w:rPr>
          <w:lang w:val="en-US"/>
        </w:rPr>
        <w:t>&lt;Patient xmlns="http://hl7.org/fhir"&gt;</w:t>
      </w:r>
    </w:p>
    <w:p w:rsidR="00C51368" w:rsidRDefault="00E43BD9">
      <w:pPr>
        <w:pStyle w:val="HTMLPreformatted"/>
        <w:divId w:val="627975668"/>
        <w:rPr>
          <w:lang w:val="en-US"/>
        </w:rPr>
      </w:pPr>
      <w:r>
        <w:rPr>
          <w:lang w:val="en-US"/>
        </w:rPr>
        <w:t xml:space="preserve">  &lt;!-- two extensions, the order doesn't matter --&gt;</w:t>
      </w:r>
    </w:p>
    <w:p w:rsidR="00C51368" w:rsidRDefault="00E43BD9">
      <w:pPr>
        <w:pStyle w:val="HTMLPreformatted"/>
        <w:divId w:val="627975668"/>
        <w:rPr>
          <w:lang w:val="en-US"/>
        </w:rPr>
      </w:pPr>
      <w:r>
        <w:rPr>
          <w:lang w:val="en-US"/>
        </w:rPr>
        <w:t xml:space="preserve">  &lt;extension url="http://acme.com/b"&gt;</w:t>
      </w:r>
    </w:p>
    <w:p w:rsidR="00C51368" w:rsidRDefault="00E43BD9">
      <w:pPr>
        <w:pStyle w:val="HTMLPreformatted"/>
        <w:divId w:val="627975668"/>
        <w:rPr>
          <w:lang w:val="en-US"/>
        </w:rPr>
      </w:pPr>
      <w:r>
        <w:rPr>
          <w:lang w:val="en-US"/>
        </w:rPr>
        <w:t xml:space="preserve">    &lt;!-- this has the right url, and so matches the second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&lt;extension url="http://acme.com/a"&gt;</w:t>
      </w:r>
    </w:p>
    <w:p w:rsidR="00C51368" w:rsidRDefault="00E43BD9">
      <w:pPr>
        <w:pStyle w:val="HTMLPreformatted"/>
        <w:divId w:val="627975668"/>
        <w:rPr>
          <w:lang w:val="en-US"/>
        </w:rPr>
      </w:pPr>
      <w:r>
        <w:rPr>
          <w:lang w:val="en-US"/>
        </w:rPr>
        <w:t xml:space="preserve">    &lt;!-- this has the right url, and so matches the first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 the rest of patient --&gt;</w:t>
      </w:r>
    </w:p>
    <w:p w:rsidR="00C51368" w:rsidRDefault="00E43BD9">
      <w:pPr>
        <w:pStyle w:val="HTMLPreformatted"/>
        <w:divId w:val="627975668"/>
        <w:rPr>
          <w:lang w:val="en-US"/>
        </w:rPr>
      </w:pPr>
      <w:r>
        <w:rPr>
          <w:lang w:val="en-US"/>
        </w:rPr>
        <w:t>&lt;/Patient&gt;</w:t>
      </w:r>
    </w:p>
    <w:p w:rsidR="00C51368" w:rsidRDefault="00E43BD9">
      <w:pPr>
        <w:pStyle w:val="Heading3"/>
        <w:divId w:val="1028028047"/>
        <w:rPr>
          <w:rFonts w:eastAsia="Times New Roman"/>
          <w:lang w:val="en-US"/>
        </w:rPr>
      </w:pPr>
      <w:bookmarkStart w:id="199" w:name="lipids"/>
      <w:bookmarkEnd w:id="199"/>
      <w:r>
        <w:rPr>
          <w:rFonts w:eastAsia="Times New Roman"/>
          <w:lang w:val="en-US"/>
        </w:rPr>
        <w:t>Diagnostic Report &amp; Observation</w:t>
      </w:r>
    </w:p>
    <w:p w:rsidR="00C51368" w:rsidRDefault="00E43BD9">
      <w:pPr>
        <w:pStyle w:val="NormalWeb"/>
        <w:divId w:val="1028028047"/>
        <w:rPr>
          <w:lang w:val="en-US"/>
        </w:rPr>
      </w:pPr>
      <w:r>
        <w:rPr>
          <w:lang w:val="en-US"/>
        </w:rPr>
        <w:t xml:space="preserve">In this example, a profile on </w:t>
      </w:r>
      <w:proofErr w:type="gramStart"/>
      <w:r>
        <w:rPr>
          <w:lang w:val="en-US"/>
        </w:rPr>
        <w:t>an</w:t>
      </w:r>
      <w:proofErr w:type="gramEnd"/>
      <w:r>
        <w:rPr>
          <w:lang w:val="en-US"/>
        </w:rPr>
        <w:t xml:space="preserve"> diagnostic report says that it must have 4 observations, each with a different LOINC code (e.g. a classic lab panel). In this case (taken from the </w:t>
      </w:r>
      <w:hyperlink r:id="rId1994" w:history="1">
        <w:r>
          <w:rPr>
            <w:rStyle w:val="Hyperlink"/>
            <w:lang w:val="en-US"/>
          </w:rPr>
          <w:t>Example Lipid Profile</w:t>
        </w:r>
      </w:hyperlink>
      <w:r>
        <w:rPr>
          <w:lang w:val="en-US"/>
        </w:rPr>
        <w:t xml:space="preserve">), the structure that applies to DiagnosticReport will say that there is 4 slices on DiagnosticReport.result, each conforming to a different structure, which are also contained in the same profile. Each of those structures will constrain the LOINC code in the observation. </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first structure, the DiagnosticReport --&gt;</w:t>
      </w:r>
    </w:p>
    <w:p w:rsidR="00C51368" w:rsidRDefault="00E43BD9">
      <w:pPr>
        <w:pStyle w:val="HTMLPreformatted"/>
        <w:divId w:val="444006981"/>
        <w:rPr>
          <w:lang w:val="en-US"/>
        </w:rPr>
      </w:pPr>
      <w:r>
        <w:rPr>
          <w:lang w:val="en-US"/>
        </w:rPr>
        <w:t>&lt;StructureDefinition xmlns="http://hl7.org/fhir"&gt;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&lt;url value="http://acme.org/fhir/StructureDefinition/lipid-report"/&gt;</w:t>
      </w:r>
    </w:p>
    <w:p w:rsidR="00C51368" w:rsidRDefault="00E43BD9">
      <w:pPr>
        <w:pStyle w:val="HTMLPreformatted"/>
        <w:divId w:val="444006981"/>
        <w:rPr>
          <w:lang w:val="en-US"/>
        </w:rPr>
      </w:pPr>
      <w:r>
        <w:rPr>
          <w:lang w:val="en-US"/>
        </w:rPr>
        <w:t xml:space="preserve">  &lt;constrainedType value="DiagnosticReport"/&gt;</w:t>
      </w:r>
    </w:p>
    <w:p w:rsidR="00C51368" w:rsidRDefault="00E43BD9">
      <w:pPr>
        <w:pStyle w:val="HTMLPreformatted"/>
        <w:divId w:val="444006981"/>
        <w:rPr>
          <w:lang w:val="en-US"/>
        </w:rPr>
      </w:pPr>
      <w:r>
        <w:rPr>
          <w:lang w:val="en-US"/>
        </w:rPr>
        <w:t xml:space="preserve">  &lt;base value="http://hl7.org/fhir/StructureDefinition/DiagnosticReport"/&gt;</w:t>
      </w:r>
    </w:p>
    <w:p w:rsidR="00C51368" w:rsidRDefault="00E43BD9">
      <w:pPr>
        <w:pStyle w:val="HTMLPreformatted"/>
        <w:divId w:val="444006981"/>
        <w:rPr>
          <w:lang w:val="en-US"/>
        </w:rPr>
      </w:pPr>
      <w:r>
        <w:rPr>
          <w:lang w:val="en-US"/>
        </w:rPr>
        <w:t xml:space="preserve">  &lt;name value="LipidProfile"/&gt;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definition for result --&gt;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this is sliced by the code value of the target of the reference --&gt;</w:t>
      </w:r>
    </w:p>
    <w:p w:rsidR="00C51368" w:rsidRDefault="00E43BD9">
      <w:pPr>
        <w:pStyle w:val="HTMLPreformatted"/>
        <w:divId w:val="444006981"/>
        <w:rPr>
          <w:lang w:val="en-US"/>
        </w:rPr>
      </w:pPr>
      <w:r>
        <w:rPr>
          <w:lang w:val="en-US"/>
        </w:rPr>
        <w:t xml:space="preserve">        &lt;discriminator value="reference.code"/&gt;</w:t>
      </w:r>
    </w:p>
    <w:p w:rsidR="00C51368" w:rsidRDefault="00E43BD9">
      <w:pPr>
        <w:pStyle w:val="HTMLPreformatted"/>
        <w:divId w:val="444006981"/>
        <w:rPr>
          <w:lang w:val="en-US"/>
        </w:rPr>
      </w:pPr>
      <w:r>
        <w:rPr>
          <w:lang w:val="en-US"/>
        </w:rPr>
        <w:t xml:space="preserve">        &lt;!-- have to be in the specified order --&gt;</w:t>
      </w:r>
    </w:p>
    <w:p w:rsidR="00C51368" w:rsidRDefault="00E43BD9">
      <w:pPr>
        <w:pStyle w:val="HTMLPreformatted"/>
        <w:divId w:val="444006981"/>
        <w:rPr>
          <w:lang w:val="en-US"/>
        </w:rPr>
      </w:pPr>
      <w:r>
        <w:rPr>
          <w:lang w:val="en-US"/>
        </w:rPr>
        <w:t xml:space="preserve">        &lt;ordered value="true"/&gt;</w:t>
      </w:r>
    </w:p>
    <w:p w:rsidR="00C51368" w:rsidRDefault="00E43BD9">
      <w:pPr>
        <w:pStyle w:val="HTMLPreformatted"/>
        <w:divId w:val="444006981"/>
        <w:rPr>
          <w:lang w:val="en-US"/>
        </w:rPr>
      </w:pPr>
      <w:r>
        <w:rPr>
          <w:lang w:val="en-US"/>
        </w:rPr>
        <w:t xml:space="preserve">        &lt;!-- this profile says, no other observations allowed --&gt;</w:t>
      </w:r>
    </w:p>
    <w:p w:rsidR="00C51368" w:rsidRDefault="00E43BD9">
      <w:pPr>
        <w:pStyle w:val="HTMLPreformatted"/>
        <w:divId w:val="444006981"/>
        <w:rPr>
          <w:lang w:val="en-US"/>
        </w:rPr>
      </w:pPr>
      <w:r>
        <w:rPr>
          <w:lang w:val="en-US"/>
        </w:rPr>
        <w:t xml:space="preserve">        &lt;rules value="closed"/&gt;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snip definition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lastRenderedPageBreak/>
        <w:t xml:space="preserve">    &lt;!-- first slice: Cholesterol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next 3 slices all the same, but different names for profile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value="Triglyceride"/&gt;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value="http://acme.org/fhir/StructureDefinition/Triglyceride"/&gt;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value="LDLCholesterol"/&gt;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value="http://acme.org/fhir/StructureDefinition/LDLCholesterol"/&gt;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value="HDLCholesterol"/&gt;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value="http://acme.org/fhir/StructureDefinition/HDLCholesterol"/&gt;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now, the second structure, for the 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lastRenderedPageBreak/>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value="35200-5"/&gt;</w:t>
      </w:r>
    </w:p>
    <w:p w:rsidR="00C51368" w:rsidRDefault="00E43BD9">
      <w:pPr>
        <w:pStyle w:val="HTMLPreformatted"/>
        <w:divId w:val="444006981"/>
        <w:rPr>
          <w:lang w:val="en-US"/>
        </w:rPr>
      </w:pPr>
      <w:r>
        <w:rPr>
          <w:lang w:val="en-US"/>
        </w:rPr>
        <w:t xml:space="preserve">             &lt;display value="Cholesterol"/&gt;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Triglyceride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value="http://acme.org/fhir/StructureDefinition/Triglyceride"/&gt;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value="Triglyceride"/&gt;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value="35217-9"/&gt;</w:t>
      </w:r>
    </w:p>
    <w:p w:rsidR="00C51368" w:rsidRDefault="00E43BD9">
      <w:pPr>
        <w:pStyle w:val="HTMLPreformatted"/>
        <w:divId w:val="444006981"/>
        <w:rPr>
          <w:lang w:val="en-US"/>
        </w:rPr>
      </w:pPr>
      <w:r>
        <w:rPr>
          <w:lang w:val="en-US"/>
        </w:rPr>
        <w:t xml:space="preserve">             &lt;display value="Triglyceride"/&gt;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LDLCholesterol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lastRenderedPageBreak/>
        <w:t xml:space="preserve">  &lt;url value="http://acme.org/fhir/StructureDefinition/LDLCholesterol"/&gt;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value="LDLCholesterol"/&gt;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because of the way that LDL cholesterol measurements works</w:t>
      </w:r>
    </w:p>
    <w:p w:rsidR="00C51368" w:rsidRDefault="00E43BD9">
      <w:pPr>
        <w:pStyle w:val="HTMLPreformatted"/>
        <w:divId w:val="444006981"/>
        <w:rPr>
          <w:lang w:val="en-US"/>
        </w:rPr>
      </w:pPr>
      <w:r>
        <w:rPr>
          <w:lang w:val="en-US"/>
        </w:rPr>
        <w:t xml:space="preserve">           (well, in this context- it varies), there's 2 different LOINC</w:t>
      </w:r>
    </w:p>
    <w:p w:rsidR="00C51368" w:rsidRDefault="00E43BD9">
      <w:pPr>
        <w:pStyle w:val="HTMLPreformatted"/>
        <w:divId w:val="444006981"/>
        <w:rPr>
          <w:lang w:val="en-US"/>
        </w:rPr>
      </w:pPr>
      <w:r>
        <w:rPr>
          <w:lang w:val="en-US"/>
        </w:rPr>
        <w:t xml:space="preserve">           codes for either measured or calculated. So here, we bind to</w:t>
      </w:r>
    </w:p>
    <w:p w:rsidR="00C51368" w:rsidRDefault="00E43BD9">
      <w:pPr>
        <w:pStyle w:val="HTMLPreformatted"/>
        <w:divId w:val="444006981"/>
        <w:rPr>
          <w:lang w:val="en-US"/>
        </w:rPr>
      </w:pPr>
      <w:r>
        <w:rPr>
          <w:lang w:val="en-US"/>
        </w:rPr>
        <w:t xml:space="preserve">           a value set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&lt;conformance value="required"/&gt; &lt;!-- must be required if this is a discriminator --&gt;</w:t>
      </w:r>
    </w:p>
    <w:p w:rsidR="00C51368" w:rsidRDefault="00E43BD9">
      <w:pPr>
        <w:pStyle w:val="HTMLPreformatted"/>
        <w:divId w:val="444006981"/>
        <w:rPr>
          <w:lang w:val="en-US"/>
        </w:rPr>
      </w:pPr>
      <w:r>
        <w:rPr>
          <w:lang w:val="en-US"/>
        </w:rPr>
        <w:t xml:space="preserve">        &lt;!-- snip the actual value set reference, but it refers to a value</w:t>
      </w:r>
    </w:p>
    <w:p w:rsidR="00C51368" w:rsidRDefault="00E43BD9">
      <w:pPr>
        <w:pStyle w:val="HTMLPreformatted"/>
        <w:divId w:val="444006981"/>
        <w:rPr>
          <w:lang w:val="en-US"/>
        </w:rPr>
      </w:pPr>
      <w:r>
        <w:rPr>
          <w:lang w:val="en-US"/>
        </w:rPr>
        <w:t xml:space="preserve">             set with two LOINC codes, one for each kind of LDL, which in</w:t>
      </w:r>
    </w:p>
    <w:p w:rsidR="00C51368" w:rsidRDefault="00E43BD9">
      <w:pPr>
        <w:pStyle w:val="HTMLPreformatted"/>
        <w:divId w:val="444006981"/>
        <w:rPr>
          <w:lang w:val="en-US"/>
        </w:rPr>
      </w:pPr>
      <w:r>
        <w:rPr>
          <w:lang w:val="en-US"/>
        </w:rPr>
        <w:t xml:space="preserve">             this case are LOINC codes 18262-6 and 13457-7 --&gt;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HDLCholesterol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value="http://acme.org/fhir/StructureDefinition/HDLCholesterol"/&gt;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value="HDLCholesterol"/&gt;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value="2085-9"/&gt;</w:t>
      </w:r>
    </w:p>
    <w:p w:rsidR="00C51368" w:rsidRDefault="00E43BD9">
      <w:pPr>
        <w:pStyle w:val="HTMLPreformatted"/>
        <w:divId w:val="444006981"/>
        <w:rPr>
          <w:lang w:val="en-US"/>
        </w:rPr>
      </w:pPr>
      <w:r>
        <w:rPr>
          <w:lang w:val="en-US"/>
        </w:rPr>
        <w:t xml:space="preserve">             &lt;display value="LDL 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lastRenderedPageBreak/>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NormalWeb"/>
        <w:divId w:val="1028028047"/>
        <w:rPr>
          <w:lang w:val="en-US"/>
        </w:rPr>
      </w:pPr>
      <w:r>
        <w:rPr>
          <w:lang w:val="en-US"/>
        </w:rPr>
        <w:t xml:space="preserve">Here is an instance that meets the rules for this profile: </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first, the diagnostic report --&gt;</w:t>
      </w:r>
    </w:p>
    <w:p w:rsidR="00C51368" w:rsidRDefault="00E43BD9">
      <w:pPr>
        <w:pStyle w:val="HTMLPreformatted"/>
        <w:divId w:val="734357750"/>
        <w:rPr>
          <w:lang w:val="en-US"/>
        </w:rPr>
      </w:pPr>
      <w:r>
        <w:rPr>
          <w:lang w:val="en-US"/>
        </w:rPr>
        <w:t>&lt;DiagnosticReport xmlns="http://hl7.org/fhir"&gt;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 xml:space="preserve">  &lt;!-- here's the set of results. We don't know what</w:t>
      </w:r>
    </w:p>
    <w:p w:rsidR="00C51368" w:rsidRDefault="00E43BD9">
      <w:pPr>
        <w:pStyle w:val="HTMLPreformatted"/>
        <w:divId w:val="734357750"/>
        <w:rPr>
          <w:lang w:val="en-US"/>
        </w:rPr>
      </w:pPr>
      <w:r>
        <w:rPr>
          <w:lang w:val="en-US"/>
        </w:rPr>
        <w:t xml:space="preserve">    slices they are or anything until we go off, find</w:t>
      </w:r>
    </w:p>
    <w:p w:rsidR="00C51368" w:rsidRDefault="00E43BD9">
      <w:pPr>
        <w:pStyle w:val="HTMLPreformatted"/>
        <w:divId w:val="734357750"/>
        <w:rPr>
          <w:lang w:val="en-US"/>
        </w:rPr>
      </w:pPr>
      <w:r>
        <w:rPr>
          <w:lang w:val="en-US"/>
        </w:rPr>
        <w:t xml:space="preserve">    the references, and look in them --&gt;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value="Observation/triglyceride"/&gt;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value="Observation/ldlcholesterol"/&gt;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value="Observation/hdlcholesterol"/&gt;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&lt;/DiagnosticReport&gt;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cholesterol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 the observation starts with the name, as specified</w:t>
      </w:r>
    </w:p>
    <w:p w:rsidR="00C51368" w:rsidRDefault="00E43BD9">
      <w:pPr>
        <w:pStyle w:val="HTMLPreformatted"/>
        <w:divId w:val="734357750"/>
        <w:rPr>
          <w:lang w:val="en-US"/>
        </w:rPr>
      </w:pPr>
      <w:r>
        <w:rPr>
          <w:lang w:val="en-US"/>
        </w:rPr>
        <w:t xml:space="preserve">    by the profile for the first slice  --&gt;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value="35200-5"/&gt;</w:t>
      </w:r>
    </w:p>
    <w:p w:rsidR="00C51368" w:rsidRDefault="00E43BD9">
      <w:pPr>
        <w:pStyle w:val="HTMLPreformatted"/>
        <w:divId w:val="734357750"/>
        <w:rPr>
          <w:lang w:val="en-US"/>
        </w:rPr>
      </w:pPr>
      <w:r>
        <w:rPr>
          <w:lang w:val="en-US"/>
        </w:rPr>
        <w:t xml:space="preserve">      &lt;display value="Cholesterol"/&gt;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triglyceride --&gt;</w:t>
      </w:r>
    </w:p>
    <w:p w:rsidR="00C51368" w:rsidRDefault="00E43BD9">
      <w:pPr>
        <w:pStyle w:val="HTMLPreformatted"/>
        <w:divId w:val="734357750"/>
        <w:rPr>
          <w:lang w:val="en-US"/>
        </w:rPr>
      </w:pPr>
      <w:r>
        <w:rPr>
          <w:lang w:val="en-US"/>
        </w:rPr>
        <w:t>&lt;!-- this code matches the second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value="35217-9"/&gt;</w:t>
      </w:r>
    </w:p>
    <w:p w:rsidR="00C51368" w:rsidRDefault="00E43BD9">
      <w:pPr>
        <w:pStyle w:val="HTMLPreformatted"/>
        <w:divId w:val="734357750"/>
        <w:rPr>
          <w:lang w:val="en-US"/>
        </w:rPr>
      </w:pPr>
      <w:r>
        <w:rPr>
          <w:lang w:val="en-US"/>
        </w:rPr>
        <w:t xml:space="preserve">      &lt;display value="Triglyceride"/&gt;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lastRenderedPageBreak/>
        <w:t>&lt;!-- Observation, id = hdlcholesterol --&gt;</w:t>
      </w:r>
    </w:p>
    <w:p w:rsidR="00C51368" w:rsidRDefault="00E43BD9">
      <w:pPr>
        <w:pStyle w:val="HTMLPreformatted"/>
        <w:divId w:val="734357750"/>
        <w:rPr>
          <w:lang w:val="en-US"/>
        </w:rPr>
      </w:pPr>
      <w:r>
        <w:rPr>
          <w:lang w:val="en-US"/>
        </w:rPr>
        <w:t>&lt;!-- this code matches the fourth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value="2085-9"/&gt;</w:t>
      </w:r>
    </w:p>
    <w:p w:rsidR="00C51368" w:rsidRDefault="00E43BD9">
      <w:pPr>
        <w:pStyle w:val="HTMLPreformatted"/>
        <w:divId w:val="734357750"/>
        <w:rPr>
          <w:lang w:val="en-US"/>
        </w:rPr>
      </w:pPr>
      <w:r>
        <w:rPr>
          <w:lang w:val="en-US"/>
        </w:rPr>
        <w:t xml:space="preserve">      &lt;display value="HDL 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ldlcholesterol --&gt;</w:t>
      </w:r>
    </w:p>
    <w:p w:rsidR="00C51368" w:rsidRDefault="00E43BD9">
      <w:pPr>
        <w:pStyle w:val="HTMLPreformatted"/>
        <w:divId w:val="734357750"/>
        <w:rPr>
          <w:lang w:val="en-US"/>
        </w:rPr>
      </w:pPr>
      <w:r>
        <w:rPr>
          <w:lang w:val="en-US"/>
        </w:rPr>
        <w:t>&lt;!-- this code matches the third slice. good --&gt;</w:t>
      </w:r>
    </w:p>
    <w:p w:rsidR="00C51368" w:rsidRDefault="00E43BD9">
      <w:pPr>
        <w:pStyle w:val="HTMLPreformatted"/>
        <w:divId w:val="734357750"/>
        <w:rPr>
          <w:lang w:val="en-US"/>
        </w:rPr>
      </w:pPr>
      <w:r>
        <w:rPr>
          <w:lang w:val="en-US"/>
        </w:rPr>
        <w:t>&lt;Observation id="ldlcholesterol"&gt;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value="13457-7"/&gt;</w:t>
      </w:r>
    </w:p>
    <w:p w:rsidR="00C51368" w:rsidRDefault="00E43BD9">
      <w:pPr>
        <w:pStyle w:val="HTMLPreformatted"/>
        <w:divId w:val="734357750"/>
        <w:rPr>
          <w:lang w:val="en-US"/>
        </w:rPr>
      </w:pPr>
      <w:r>
        <w:rPr>
          <w:lang w:val="en-US"/>
        </w:rPr>
        <w:t xml:space="preserve">      &lt;display value="LDL Chol. (Calc)"/&gt;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E43BD9">
      <w:pPr>
        <w:pStyle w:val="NormalWeb"/>
        <w:divId w:val="1028028047"/>
        <w:rPr>
          <w:lang w:val="en-US"/>
        </w:rPr>
      </w:pPr>
      <w:r>
        <w:rPr>
          <w:lang w:val="en-US"/>
        </w:rPr>
        <w:t xml:space="preserve">Note that this version isn't valid, because the slices are not in the correct order: </w:t>
      </w:r>
    </w:p>
    <w:p w:rsidR="00C51368" w:rsidRDefault="00C51368">
      <w:pPr>
        <w:pStyle w:val="HTMLPreformatted"/>
        <w:divId w:val="1155607282"/>
        <w:rPr>
          <w:lang w:val="en-US"/>
        </w:rPr>
      </w:pPr>
    </w:p>
    <w:p w:rsidR="00C51368" w:rsidRDefault="00E43BD9">
      <w:pPr>
        <w:pStyle w:val="HTMLPreformatted"/>
        <w:divId w:val="1155607282"/>
        <w:rPr>
          <w:lang w:val="en-US"/>
        </w:rPr>
      </w:pPr>
      <w:r>
        <w:rPr>
          <w:lang w:val="en-US"/>
        </w:rPr>
        <w:t>&lt;!-- first, the diagnostic report --&gt;</w:t>
      </w:r>
    </w:p>
    <w:p w:rsidR="00C51368" w:rsidRDefault="00E43BD9">
      <w:pPr>
        <w:pStyle w:val="HTMLPreformatted"/>
        <w:divId w:val="1155607282"/>
        <w:rPr>
          <w:lang w:val="en-US"/>
        </w:rPr>
      </w:pPr>
      <w:r>
        <w:rPr>
          <w:lang w:val="en-US"/>
        </w:rPr>
        <w:t>&lt;DiagnosticReport xmlns="http://hl7.org/fhir"&gt;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 xml:space="preserve">  &lt;!-- here's the set of results. We don't know what</w:t>
      </w:r>
    </w:p>
    <w:p w:rsidR="00C51368" w:rsidRDefault="00E43BD9">
      <w:pPr>
        <w:pStyle w:val="HTMLPreformatted"/>
        <w:divId w:val="1155607282"/>
        <w:rPr>
          <w:lang w:val="en-US"/>
        </w:rPr>
      </w:pPr>
      <w:r>
        <w:rPr>
          <w:lang w:val="en-US"/>
        </w:rPr>
        <w:t xml:space="preserve">    slices they are or anything until we go off, find</w:t>
      </w:r>
    </w:p>
    <w:p w:rsidR="00C51368" w:rsidRDefault="00E43BD9">
      <w:pPr>
        <w:pStyle w:val="HTMLPreformatted"/>
        <w:divId w:val="1155607282"/>
        <w:rPr>
          <w:lang w:val="en-US"/>
        </w:rPr>
      </w:pPr>
      <w:r>
        <w:rPr>
          <w:lang w:val="en-US"/>
        </w:rPr>
        <w:t xml:space="preserve">    the references, and look in them --&gt;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value="Observation/triglyceride"/&gt;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value="Observation/hdlcholesterol"/&gt;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value="Observation/ldlcholesterol"/&gt;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&lt;/DiagnosticReport&gt;</w:t>
      </w:r>
    </w:p>
    <w:p w:rsidR="00C51368" w:rsidRDefault="00E43BD9">
      <w:pPr>
        <w:pStyle w:val="Heading3"/>
        <w:divId w:val="1028028047"/>
        <w:rPr>
          <w:rFonts w:eastAsia="Times New Roman"/>
          <w:lang w:val="en-US"/>
        </w:rPr>
      </w:pPr>
      <w:bookmarkStart w:id="200" w:name="composition"/>
      <w:bookmarkEnd w:id="200"/>
      <w:r>
        <w:rPr>
          <w:rFonts w:eastAsia="Times New Roman"/>
          <w:lang w:val="en-US"/>
        </w:rPr>
        <w:t>Composition Sections</w:t>
      </w:r>
    </w:p>
    <w:p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lastRenderedPageBreak/>
        <w:t>Reason for visit Narrative, LOINC Code 29299-5</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rsidR="00C51368" w:rsidRDefault="00E43BD9">
      <w:pPr>
        <w:pStyle w:val="NormalWeb"/>
        <w:divId w:val="1028028047"/>
        <w:rPr>
          <w:lang w:val="en-US"/>
        </w:rPr>
      </w:pPr>
      <w:r>
        <w:rPr>
          <w:lang w:val="en-US"/>
        </w:rPr>
        <w:t xml:space="preserve">Real profiles will contain lots of detail about the sections, but these are ommitted here in the interests of clarity. </w:t>
      </w:r>
    </w:p>
    <w:p w:rsidR="00C51368" w:rsidRDefault="00E43BD9">
      <w:pPr>
        <w:pStyle w:val="NormalWeb"/>
        <w:divId w:val="1028028047"/>
        <w:rPr>
          <w:lang w:val="en-US"/>
        </w:rPr>
      </w:pPr>
      <w:r>
        <w:rPr>
          <w:lang w:val="en-US"/>
        </w:rPr>
        <w:t xml:space="preserve">An example of a Composition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&lt;Composition&gt;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lastRenderedPageBreak/>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&lt;/Composition&gt;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the Composition.section.section in medication: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on Composition.section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value="3"/&gt;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reason for visit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lastRenderedPageBreak/>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inner slicing on medication Composition.section.section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value="2"/&gt;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first inner slice: prescribed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value="prescribed"/&gt;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lastRenderedPageBreak/>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inner slice: over the counter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value="otc"/&gt;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third slice: Vital Signs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value="vital-signs"/&gt;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eading1"/>
        <w:divId w:val="990249517"/>
        <w:rPr>
          <w:rFonts w:eastAsia="Times New Roman"/>
          <w:noProof/>
          <w:lang w:val="en-US"/>
        </w:rPr>
      </w:pPr>
      <w:r>
        <w:rPr>
          <w:rFonts w:eastAsia="Times New Roman"/>
          <w:noProof/>
          <w:lang w:val="en-US"/>
        </w:rPr>
        <w:t>profiling.html</w:t>
      </w:r>
    </w:p>
    <w:p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199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1996" w:anchor="status" w:history="1">
              <w:r w:rsidR="00E43BD9">
                <w:rPr>
                  <w:rStyle w:val="Hyperlink"/>
                  <w:rFonts w:eastAsia="Times New Roman"/>
                </w:rPr>
                <w:t>Ballot Status</w:t>
              </w:r>
            </w:hyperlink>
            <w:r w:rsidR="00E43BD9">
              <w:rPr>
                <w:rFonts w:eastAsia="Times New Roman"/>
              </w:rPr>
              <w:t xml:space="preserve">: </w:t>
            </w:r>
            <w:hyperlink r:id="rId1997" w:anchor="pubs" w:history="1">
              <w:r w:rsidR="00E43BD9">
                <w:rPr>
                  <w:rStyle w:val="Hyperlink"/>
                  <w:rFonts w:eastAsia="Times New Roman"/>
                </w:rPr>
                <w:t>DSTU 2</w:t>
              </w:r>
            </w:hyperlink>
          </w:p>
        </w:tc>
      </w:tr>
    </w:tbl>
    <w:p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eco-system around practices, requirements, regulations, education and what actions are feasible and/or beneficial. </w:t>
      </w:r>
    </w:p>
    <w:p w:rsidR="00C51368" w:rsidRDefault="00E43BD9">
      <w:pPr>
        <w:pStyle w:val="NormalWeb"/>
        <w:divId w:val="809324418"/>
        <w:rPr>
          <w:lang w:val="en-US"/>
        </w:rPr>
      </w:pPr>
      <w:r>
        <w:rPr>
          <w:lang w:val="en-US"/>
        </w:rPr>
        <w:lastRenderedPageBreak/>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Descriptions of how the Resource elements and API features map to local requirements and/or implementations</w:t>
      </w:r>
    </w:p>
    <w:p w:rsidR="00C51368" w:rsidRDefault="00E43BD9">
      <w:pPr>
        <w:pStyle w:val="NormalWeb"/>
        <w:divId w:val="809324418"/>
        <w:rPr>
          <w:lang w:val="en-US"/>
        </w:rPr>
      </w:pPr>
      <w:r>
        <w:rPr>
          <w:lang w:val="en-US"/>
        </w:rPr>
        <w:t xml:space="preserve">Note that because of the nature of the healthcare eco-system, there may be multiple overlapping sets of adaptations - by healthcare domain, by country, by institution, and/or by vendor/implementation. </w:t>
      </w:r>
    </w:p>
    <w:p w:rsidR="00C51368" w:rsidRDefault="00E43BD9">
      <w:pPr>
        <w:pStyle w:val="Heading3"/>
        <w:divId w:val="809324418"/>
        <w:rPr>
          <w:rFonts w:eastAsia="Times New Roman"/>
          <w:lang w:val="en-US"/>
        </w:rPr>
      </w:pPr>
      <w:bookmarkStart w:id="201" w:name="glossary"/>
      <w:bookmarkEnd w:id="201"/>
      <w:r>
        <w:rPr>
          <w:rFonts w:eastAsia="Times New Roman"/>
          <w:lang w:val="en-US"/>
        </w:rPr>
        <w:t>Glossary</w:t>
      </w:r>
    </w:p>
    <w:p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5982"/>
        <w:gridCol w:w="1641"/>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Artifact</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C166DE">
            <w:pPr>
              <w:rPr>
                <w:rFonts w:eastAsia="Times New Roman"/>
              </w:rPr>
            </w:pPr>
            <w:hyperlink r:id="rId1998" w:history="1">
              <w:r w:rsidR="00E43BD9">
                <w:rPr>
                  <w:rStyle w:val="Hyperlink"/>
                  <w:rFonts w:eastAsia="Times New Roman"/>
                  <w:b/>
                  <w:bCs/>
                </w:rPr>
                <w:t>DAF</w:t>
              </w:r>
            </w:hyperlink>
            <w:r w:rsidR="00E43BD9">
              <w:rPr>
                <w:rFonts w:eastAsia="Times New Roman"/>
                <w:b/>
                <w:bCs/>
              </w:rPr>
              <w:t xml:space="preserve"> 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Implementation Guide</w:t>
            </w:r>
          </w:p>
        </w:tc>
        <w:tc>
          <w:tcPr>
            <w:tcW w:w="0" w:type="auto"/>
            <w:vAlign w:val="center"/>
            <w:hideMark/>
          </w:tcPr>
          <w:p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rsidR="00C51368" w:rsidRDefault="00C166DE">
            <w:pPr>
              <w:rPr>
                <w:rFonts w:eastAsia="Times New Roman"/>
              </w:rPr>
            </w:pPr>
            <w:hyperlink r:id="rId1999" w:history="1">
              <w:r w:rsidR="00E43BD9">
                <w:rPr>
                  <w:rStyle w:val="Hyperlink"/>
                  <w:rFonts w:eastAsia="Times New Roman"/>
                </w:rPr>
                <w:t>DAF IG</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Package</w:t>
            </w:r>
          </w:p>
        </w:tc>
        <w:tc>
          <w:tcPr>
            <w:tcW w:w="0" w:type="auto"/>
            <w:vAlign w:val="center"/>
            <w:hideMark/>
          </w:tcPr>
          <w:p w:rsidR="00C51368" w:rsidRDefault="00E43BD9">
            <w:pPr>
              <w:rPr>
                <w:rFonts w:eastAsia="Times New Roman"/>
              </w:rPr>
            </w:pPr>
            <w:r>
              <w:rPr>
                <w:rFonts w:eastAsia="Times New Roman"/>
              </w:rPr>
              <w:t>A group of related adaptations that are published as a group within an Implementation Guide</w:t>
            </w:r>
          </w:p>
        </w:tc>
        <w:tc>
          <w:tcPr>
            <w:tcW w:w="0" w:type="auto"/>
            <w:vAlign w:val="center"/>
            <w:hideMark/>
          </w:tcPr>
          <w:p w:rsidR="00C51368" w:rsidRDefault="00C166DE">
            <w:pPr>
              <w:rPr>
                <w:rFonts w:eastAsia="Times New Roman"/>
              </w:rPr>
            </w:pPr>
            <w:hyperlink r:id="rId2000" w:history="1">
              <w:r w:rsidR="00E43BD9">
                <w:rPr>
                  <w:rStyle w:val="Hyperlink"/>
                  <w:rFonts w:eastAsia="Times New Roman"/>
                </w:rPr>
                <w:t>DAF Medication Usage</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Conformance Item</w:t>
            </w:r>
          </w:p>
        </w:tc>
        <w:tc>
          <w:tcPr>
            <w:tcW w:w="0" w:type="auto"/>
            <w:vAlign w:val="center"/>
            <w:hideMark/>
          </w:tcPr>
          <w:p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rsidR="00C51368" w:rsidRDefault="00C166DE">
            <w:pPr>
              <w:rPr>
                <w:rFonts w:eastAsia="Times New Roman"/>
              </w:rPr>
            </w:pPr>
            <w:hyperlink r:id="rId2001" w:history="1">
              <w:r w:rsidR="00E43BD9">
                <w:rPr>
                  <w:rStyle w:val="Hyperlink"/>
                  <w:rFonts w:eastAsia="Times New Roman"/>
                </w:rPr>
                <w:t>DAF Prescription</w:t>
              </w:r>
            </w:hyperlink>
          </w:p>
        </w:tc>
      </w:tr>
    </w:tbl>
    <w:p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resources found in one. </w:t>
      </w:r>
    </w:p>
    <w:p w:rsidR="00C51368" w:rsidRDefault="00E43BD9">
      <w:pPr>
        <w:pStyle w:val="Heading3"/>
        <w:divId w:val="809324418"/>
        <w:rPr>
          <w:rFonts w:eastAsia="Times New Roman"/>
          <w:lang w:val="en-US"/>
        </w:rPr>
      </w:pPr>
      <w:bookmarkStart w:id="202" w:name="conf-res"/>
      <w:bookmarkEnd w:id="202"/>
      <w:r>
        <w:rPr>
          <w:rFonts w:eastAsia="Times New Roman"/>
          <w:lang w:val="en-US"/>
        </w:rPr>
        <w:t>Conformance Resources</w:t>
      </w:r>
    </w:p>
    <w:p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2002" w:history="1">
        <w:r>
          <w:rPr>
            <w:rStyle w:val="Hyperlink"/>
            <w:rFonts w:eastAsia="Times New Roman"/>
            <w:lang w:val="en-US"/>
          </w:rPr>
          <w:t>some API calls</w:t>
        </w:r>
      </w:hyperlink>
      <w:r>
        <w:rPr>
          <w:rFonts w:eastAsia="Times New Roman"/>
          <w:lang w:val="en-US"/>
        </w:rPr>
        <w:t xml:space="preserve"> are not used for a particular use , and provide additional details about how the API calls are used (</w:t>
      </w:r>
      <w:hyperlink r:id="rId2003" w:history="1">
        <w:r>
          <w:rPr>
            <w:rStyle w:val="Hyperlink"/>
            <w:rFonts w:eastAsia="Times New Roman"/>
            <w:lang w:val="en-US"/>
          </w:rPr>
          <w:t>Conformance</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2004" w:history="1">
        <w:r>
          <w:rPr>
            <w:rStyle w:val="Hyperlink"/>
            <w:rFonts w:eastAsia="Times New Roman"/>
            <w:lang w:val="en-US"/>
          </w:rPr>
          <w:t>operations</w:t>
        </w:r>
      </w:hyperlink>
      <w:r>
        <w:rPr>
          <w:rFonts w:eastAsia="Times New Roman"/>
          <w:lang w:val="en-US"/>
        </w:rPr>
        <w:t xml:space="preserve"> or </w:t>
      </w:r>
      <w:hyperlink r:id="rId2005" w:history="1">
        <w:r>
          <w:rPr>
            <w:rStyle w:val="Hyperlink"/>
            <w:rFonts w:eastAsia="Times New Roman"/>
            <w:lang w:val="en-US"/>
          </w:rPr>
          <w:t>search parameters</w:t>
        </w:r>
      </w:hyperlink>
      <w:r>
        <w:rPr>
          <w:rFonts w:eastAsia="Times New Roman"/>
          <w:lang w:val="en-US"/>
        </w:rPr>
        <w:t xml:space="preserve"> not in the base specification (using the </w:t>
      </w:r>
      <w:hyperlink r:id="rId2006" w:history="1">
        <w:r>
          <w:rPr>
            <w:rStyle w:val="Hyperlink"/>
            <w:rFonts w:eastAsia="Times New Roman"/>
            <w:lang w:val="en-US"/>
          </w:rPr>
          <w:t>OperationDefinition</w:t>
        </w:r>
      </w:hyperlink>
      <w:r>
        <w:rPr>
          <w:rFonts w:eastAsia="Times New Roman"/>
          <w:lang w:val="en-US"/>
        </w:rPr>
        <w:t xml:space="preserve"> resource or the </w:t>
      </w:r>
      <w:hyperlink r:id="rId2007" w:history="1">
        <w:r>
          <w:rPr>
            <w:rStyle w:val="Hyperlink"/>
            <w:rFonts w:eastAsia="Times New Roman"/>
            <w:lang w:val="en-US"/>
          </w:rPr>
          <w:t>SearchParameter</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lastRenderedPageBreak/>
        <w:t>Define how a particular structure (Resource, Extension or Data Type) is used (</w:t>
      </w:r>
      <w:hyperlink r:id="rId2008" w:history="1">
        <w:r>
          <w:rPr>
            <w:rStyle w:val="Hyperlink"/>
            <w:rFonts w:eastAsia="Times New Roman"/>
            <w:lang w:val="en-US"/>
          </w:rPr>
          <w:t>StructureDefinition</w:t>
        </w:r>
      </w:hyperlink>
      <w:r>
        <w:rPr>
          <w:rFonts w:eastAsia="Times New Roman"/>
          <w:lang w:val="en-US"/>
        </w:rPr>
        <w:t xml:space="preserve"> Resource): </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2009" w:history="1">
        <w:r>
          <w:rPr>
            <w:rStyle w:val="Hyperlink"/>
            <w:rFonts w:eastAsia="Times New Roman"/>
            <w:lang w:val="en-US"/>
          </w:rPr>
          <w:t>Value Set</w:t>
        </w:r>
      </w:hyperlink>
      <w:r>
        <w:rPr>
          <w:rFonts w:eastAsia="Times New Roman"/>
          <w:lang w:val="en-US"/>
        </w:rPr>
        <w:t xml:space="preserve"> and StructureDefinition Resources)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2010" w:history="1">
        <w:r>
          <w:rPr>
            <w:rStyle w:val="Hyperlink"/>
            <w:rFonts w:eastAsia="Times New Roman"/>
            <w:lang w:val="en-US"/>
          </w:rPr>
          <w:t>Concept Map</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Register system namespaces for identifiers and terminologies (</w:t>
      </w:r>
      <w:hyperlink r:id="rId2011" w:history="1">
        <w:r>
          <w:rPr>
            <w:rStyle w:val="Hyperlink"/>
            <w:rFonts w:eastAsia="Times New Roman"/>
            <w:lang w:val="en-US"/>
          </w:rPr>
          <w:t>NamingSystem</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 specific Data Elements that are used across systems in a Data Dictionary (</w:t>
      </w:r>
      <w:hyperlink r:id="rId2012" w:history="1">
        <w:r>
          <w:rPr>
            <w:rStyle w:val="Hyperlink"/>
            <w:rFonts w:eastAsia="Times New Roman"/>
            <w:lang w:val="en-US"/>
          </w:rPr>
          <w:t>DataElement</w:t>
        </w:r>
      </w:hyperlink>
      <w:r>
        <w:rPr>
          <w:rFonts w:eastAsia="Times New Roman"/>
          <w:lang w:val="en-US"/>
        </w:rPr>
        <w:t xml:space="preserve"> Resource)</w:t>
      </w:r>
    </w:p>
    <w:p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2013" w:history="1">
        <w:r>
          <w:rPr>
            <w:rStyle w:val="Hyperlink"/>
            <w:lang w:val="en-US"/>
          </w:rPr>
          <w:t>"Extensibility"</w:t>
        </w:r>
      </w:hyperlink>
      <w:r>
        <w:rPr>
          <w:lang w:val="en-US"/>
        </w:rPr>
        <w:t xml:space="preserve">. For implementer convenience, the specification itself publishes its base definitions using these same resources. </w:t>
      </w:r>
    </w:p>
    <w:p w:rsidR="00C51368" w:rsidRDefault="00E43BD9">
      <w:pPr>
        <w:pStyle w:val="Heading3"/>
        <w:divId w:val="809324418"/>
        <w:rPr>
          <w:rFonts w:eastAsia="Times New Roman"/>
          <w:lang w:val="en-US"/>
        </w:rPr>
      </w:pPr>
      <w:bookmarkStart w:id="203" w:name="profile-uses"/>
      <w:bookmarkEnd w:id="203"/>
      <w:r>
        <w:rPr>
          <w:rFonts w:eastAsia="Times New Roman"/>
          <w:lang w:val="en-US"/>
        </w:rPr>
        <w:t>Two uses of Profiles</w:t>
      </w:r>
    </w:p>
    <w:p w:rsidR="00C51368" w:rsidRDefault="00E43BD9">
      <w:pPr>
        <w:pStyle w:val="NormalWeb"/>
        <w:divId w:val="809324418"/>
        <w:rPr>
          <w:lang w:val="en-US"/>
        </w:rPr>
      </w:pPr>
      <w:r>
        <w:rPr>
          <w:lang w:val="en-US"/>
        </w:rPr>
        <w:t xml:space="preserve">The </w:t>
      </w:r>
      <w:hyperlink r:id="rId2014"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r>
        <w:rPr>
          <w:i/>
          <w:iCs/>
          <w:lang w:val="en-US"/>
        </w:rPr>
        <w:t>Conformance.rest.resource.profile</w:t>
      </w:r>
      <w:r>
        <w:rPr>
          <w:lang w:val="en-US"/>
        </w:rPr>
        <w:t xml:space="preserve"> element and System Profiles are specified using </w:t>
      </w:r>
      <w:r>
        <w:rPr>
          <w:i/>
          <w:iCs/>
          <w:lang w:val="en-US"/>
        </w:rPr>
        <w:t>Conformance.profile</w:t>
      </w:r>
      <w:r>
        <w:rPr>
          <w:lang w:val="en-US"/>
        </w:rPr>
        <w:t xml:space="preserve"> element. </w:t>
      </w:r>
    </w:p>
    <w:p w:rsidR="00C51368" w:rsidRDefault="00E43BD9">
      <w:pPr>
        <w:pStyle w:val="Heading4"/>
        <w:divId w:val="809324418"/>
        <w:rPr>
          <w:rFonts w:eastAsia="Times New Roman"/>
          <w:lang w:val="en-US"/>
        </w:rPr>
      </w:pPr>
      <w:r>
        <w:rPr>
          <w:rFonts w:eastAsia="Times New Roman"/>
          <w:lang w:val="en-US"/>
        </w:rPr>
        <w:t>Conformance.rest.resource.profile</w:t>
      </w:r>
    </w:p>
    <w:p w:rsidR="00C51368" w:rsidRDefault="00E43BD9">
      <w:pPr>
        <w:pStyle w:val="NormalWeb"/>
        <w:divId w:val="809324418"/>
        <w:rPr>
          <w:lang w:val="en-US"/>
        </w:rPr>
      </w:pPr>
      <w:r>
        <w:rPr>
          <w:lang w:val="en-US"/>
        </w:rPr>
        <w:t xml:space="preserve">These profiles describe the general features that are supported by the system for each kind of resource. Typically, this is the superset of all the different use-cases implemented by the system. This is a resource-level perspective of the system functionality. </w:t>
      </w:r>
    </w:p>
    <w:p w:rsidR="00C51368" w:rsidRDefault="00E43BD9">
      <w:pPr>
        <w:pStyle w:val="Heading4"/>
        <w:divId w:val="809324418"/>
        <w:rPr>
          <w:rFonts w:eastAsia="Times New Roman"/>
          <w:lang w:val="en-US"/>
        </w:rPr>
      </w:pPr>
      <w:r>
        <w:rPr>
          <w:rFonts w:eastAsia="Times New Roman"/>
          <w:lang w:val="en-US"/>
        </w:rPr>
        <w:t>Conformance.profile</w:t>
      </w:r>
    </w:p>
    <w:p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w:t>
      </w:r>
      <w:proofErr w:type="gramStart"/>
      <w:r>
        <w:rPr>
          <w:lang w:val="en-US"/>
        </w:rPr>
        <w:t>kind</w:t>
      </w:r>
      <w:proofErr w:type="gramEnd"/>
      <w:r>
        <w:rPr>
          <w:lang w:val="en-US"/>
        </w:rPr>
        <w:t xml:space="preserve"> of profiles: </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use-cases described above all pertain to system that produce and publish data, but the same concept applies to systems that consume data. For instance: </w:t>
      </w:r>
    </w:p>
    <w:p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lastRenderedPageBreak/>
        <w:t>An expert service that provides analysis on several different sets of data conforming to a particular pattern - tests x,y and z with particular codes and units</w:t>
      </w:r>
    </w:p>
    <w:p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rsidR="00C51368" w:rsidRDefault="00E43BD9">
      <w:pPr>
        <w:pStyle w:val="NormalWeb"/>
        <w:divId w:val="809324418"/>
        <w:rPr>
          <w:lang w:val="en-US"/>
        </w:rPr>
      </w:pPr>
      <w:r>
        <w:rPr>
          <w:lang w:val="en-US"/>
        </w:rPr>
        <w:t xml:space="preserve">As an example consider a laboratory system generating 1000s of reports a day. 1% of those reports are a particular endocrine report that a decision support system knows how to process. Both systems declare that they support the particular endocrine profile, but how does the expert system actually find the endocrine reports that it knows how to process? </w:t>
      </w:r>
    </w:p>
    <w:p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2015" w:history="1">
        <w:r>
          <w:rPr>
            <w:rStyle w:val="Hyperlink"/>
            <w:lang w:val="en-US"/>
          </w:rPr>
          <w:t>provided tools for this</w:t>
        </w:r>
      </w:hyperlink>
      <w:r>
        <w:rPr>
          <w:lang w:val="en-US"/>
        </w:rPr>
        <w:t xml:space="preserve">), but this is very inefficient way - the expert system has to receive and process 100 times many resources as it uses. To help a consumer find the correct set of reports for a use-case, a producer of resources also SHALL, for any profile declared in Conformance.profile: </w:t>
      </w:r>
    </w:p>
    <w:p w:rsidR="00C51368" w:rsidRDefault="00C166DE">
      <w:pPr>
        <w:numPr>
          <w:ilvl w:val="0"/>
          <w:numId w:val="234"/>
        </w:numPr>
        <w:spacing w:before="100" w:beforeAutospacing="1" w:after="100" w:afterAutospacing="1"/>
        <w:divId w:val="809324418"/>
        <w:rPr>
          <w:rFonts w:eastAsia="Times New Roman"/>
          <w:lang w:val="en-US"/>
        </w:rPr>
      </w:pPr>
      <w:hyperlink r:id="rId2016"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2017" w:anchor="profile" w:history="1">
        <w:r>
          <w:rPr>
            <w:rStyle w:val="Hyperlink"/>
            <w:rFonts w:eastAsia="Times New Roman"/>
            <w:lang w:val="en-US"/>
          </w:rPr>
          <w:t>_profile parameter</w:t>
        </w:r>
      </w:hyperlink>
      <w:r>
        <w:rPr>
          <w:rFonts w:eastAsia="Times New Roman"/>
          <w:lang w:val="en-US"/>
        </w:rPr>
        <w:t xml:space="preserve"> for the declared profiles</w:t>
      </w:r>
    </w:p>
    <w:p w:rsidR="00C51368" w:rsidRDefault="00E43BD9">
      <w:pPr>
        <w:pStyle w:val="NormalWeb"/>
        <w:divId w:val="809324418"/>
        <w:rPr>
          <w:lang w:val="en-US"/>
        </w:rPr>
      </w:pPr>
      <w:r>
        <w:rPr>
          <w:lang w:val="en-US"/>
        </w:rPr>
        <w:t xml:space="preserve">Beyond these requirements, a producer of resources SHOULD ensure that any data that would reasonably be expected to conform to the declared profiles SHOULD be published in this form. </w:t>
      </w:r>
    </w:p>
    <w:p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rsidR="00C51368" w:rsidRDefault="00E43BD9">
      <w:pPr>
        <w:pStyle w:val="NormalWeb"/>
        <w:divId w:val="175971909"/>
        <w:rPr>
          <w:lang w:val="en-US"/>
        </w:rPr>
      </w:pPr>
      <w:proofErr w:type="gramStart"/>
      <w:r>
        <w:rPr>
          <w:lang w:val="en-US"/>
        </w:rPr>
        <w:t xml:space="preserve">Feedback </w:t>
      </w:r>
      <w:hyperlink r:id="rId2018" w:history="1">
        <w:r>
          <w:rPr>
            <w:rStyle w:val="Hyperlink"/>
            <w:lang w:val="en-US"/>
          </w:rPr>
          <w:t>here</w:t>
        </w:r>
      </w:hyperlink>
      <w:r>
        <w:rPr>
          <w:lang w:val="en-US"/>
        </w:rPr>
        <w:t>.</w:t>
      </w:r>
      <w:proofErr w:type="gramEnd"/>
      <w:r>
        <w:rPr>
          <w:lang w:val="en-US"/>
        </w:rPr>
        <w:t xml:space="preserve"> </w:t>
      </w:r>
    </w:p>
    <w:p w:rsidR="00C51368" w:rsidRDefault="00E43BD9">
      <w:pPr>
        <w:pStyle w:val="Heading3"/>
        <w:divId w:val="809324418"/>
        <w:rPr>
          <w:rFonts w:eastAsia="Times New Roman"/>
          <w:lang w:val="en-US"/>
        </w:rPr>
      </w:pPr>
      <w:bookmarkStart w:id="204" w:name="api"/>
      <w:r>
        <w:rPr>
          <w:rFonts w:eastAsia="Times New Roman"/>
          <w:lang w:val="en-US"/>
        </w:rPr>
        <w:t>Extending and Restricting the API</w:t>
      </w:r>
    </w:p>
    <w:p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2019"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rsidR="00C51368" w:rsidRDefault="00E43BD9">
      <w:pPr>
        <w:pStyle w:val="NormalWeb"/>
        <w:divId w:val="809324418"/>
        <w:rPr>
          <w:lang w:val="en-US"/>
        </w:rPr>
      </w:pPr>
      <w:r>
        <w:rPr>
          <w:lang w:val="en-US"/>
        </w:rPr>
        <w:lastRenderedPageBreak/>
        <w:t xml:space="preserve">In addition to the operations that FHIR provides, servers may provide additional operations that are not part of the FHIR specification. Implementers can safely do this by appending a custom operation name prefixed with '$' to an existing FHIR URL, as the </w:t>
      </w:r>
      <w:hyperlink r:id="rId2020"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rsidR="00C51368" w:rsidRDefault="00E43BD9">
      <w:pPr>
        <w:pStyle w:val="NormalWeb"/>
        <w:divId w:val="809324418"/>
        <w:rPr>
          <w:lang w:val="en-US"/>
        </w:rPr>
      </w:pPr>
      <w:r>
        <w:rPr>
          <w:lang w:val="en-US"/>
        </w:rPr>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2021" w:anchor="read" w:history="1">
        <w:r>
          <w:rPr>
            <w:rStyle w:val="Hyperlink"/>
            <w:lang w:val="en-US"/>
          </w:rPr>
          <w:t>read</w:t>
        </w:r>
      </w:hyperlink>
      <w:r>
        <w:rPr>
          <w:lang w:val="en-US"/>
        </w:rPr>
        <w:t xml:space="preserve"> or </w:t>
      </w:r>
      <w:hyperlink r:id="rId2022" w:anchor="update" w:history="1">
        <w:r>
          <w:rPr>
            <w:rStyle w:val="Hyperlink"/>
            <w:lang w:val="en-US"/>
          </w:rPr>
          <w:t>update</w:t>
        </w:r>
      </w:hyperlink>
      <w:r>
        <w:rPr>
          <w:lang w:val="en-US"/>
        </w:rPr>
        <w:t xml:space="preserve"> the appointment resources using a vCard based format. </w:t>
      </w:r>
      <w:proofErr w:type="gramStart"/>
      <w:r>
        <w:rPr>
          <w:lang w:val="en-US"/>
        </w:rPr>
        <w:t>vCard</w:t>
      </w:r>
      <w:proofErr w:type="gramEnd"/>
      <w:r>
        <w:rPr>
          <w:lang w:val="en-US"/>
        </w:rPr>
        <w:t xml:space="preserve"> defines its own mime type, and these additional mime types can safely be used in addition to those defined in this specification. </w:t>
      </w:r>
    </w:p>
    <w:p w:rsidR="00C51368" w:rsidRDefault="00E43BD9">
      <w:pPr>
        <w:pStyle w:val="Heading3"/>
        <w:divId w:val="809324418"/>
        <w:rPr>
          <w:rFonts w:eastAsia="Times New Roman"/>
          <w:lang w:val="en-US"/>
        </w:rPr>
      </w:pPr>
      <w:r>
        <w:rPr>
          <w:rFonts w:eastAsia="Times New Roman"/>
          <w:lang w:val="en-US"/>
        </w:rPr>
        <w:t>Extending and Restricting Resources</w:t>
      </w:r>
    </w:p>
    <w:p w:rsidR="00C51368" w:rsidRDefault="00E43BD9">
      <w:pPr>
        <w:pStyle w:val="NormalWeb"/>
        <w:divId w:val="809324418"/>
        <w:rPr>
          <w:lang w:val="en-US"/>
        </w:rPr>
      </w:pPr>
      <w:r>
        <w:rPr>
          <w:lang w:val="en-US"/>
        </w:rPr>
        <w:t xml:space="preserve">Extending and restricting resources (collectively known as 'constraining a resource') is done with a "StructureDefinition" resource, which is a statement of rules about how the elements in a resource are used, and where extensions are used in a resource. </w:t>
      </w:r>
    </w:p>
    <w:p w:rsidR="00C51368" w:rsidRDefault="00E43BD9">
      <w:pPr>
        <w:pStyle w:val="Heading3"/>
        <w:divId w:val="809324418"/>
        <w:rPr>
          <w:rFonts w:eastAsia="Times New Roman"/>
          <w:lang w:val="en-US"/>
        </w:rPr>
      </w:pPr>
      <w:r>
        <w:rPr>
          <w:rFonts w:eastAsia="Times New Roman"/>
          <w:lang w:val="en-US"/>
        </w:rPr>
        <w:t>Changing Cardinality</w:t>
      </w:r>
    </w:p>
    <w:p w:rsidR="00C51368" w:rsidRDefault="00E43BD9">
      <w:pPr>
        <w:pStyle w:val="NormalWeb"/>
        <w:divId w:val="809324418"/>
        <w:rPr>
          <w:lang w:val="en-US"/>
        </w:rPr>
      </w:pPr>
      <w:r>
        <w:rPr>
          <w:lang w:val="en-US"/>
        </w:rPr>
        <w:t xml:space="preserve">One key function of profiles is to change the cardinality of an element. A profile can restrict the cardinality of an element within the limits of the base structure it is constraining. This table summarises what that means: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080"/>
        <w:gridCol w:w="1007"/>
        <w:gridCol w:w="1660"/>
        <w:gridCol w:w="1020"/>
        <w:gridCol w:w="1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rsidR="00C51368" w:rsidRDefault="00E43BD9">
            <w:pPr>
              <w:rPr>
                <w:rFonts w:eastAsia="Times New Roman"/>
              </w:rPr>
            </w:pPr>
            <w:r>
              <w:rPr>
                <w:rFonts w:eastAsia="Times New Roman"/>
              </w:rPr>
              <w:t>1..n</w:t>
            </w:r>
            <w:r>
              <w:rPr>
                <w:rFonts w:eastAsia="Times New Roman"/>
              </w:rPr>
              <w:br/>
              <w:t>(at least 1)</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When a profile is constraining another profile where there are more cardinality options (e.g. low is not just 0 or 1, and high is not just 1 or *), the same principles still apply: the constraining profile can only allow what the base profile allows. </w:t>
      </w:r>
    </w:p>
    <w:p w:rsidR="00C51368" w:rsidRDefault="00E43BD9">
      <w:pPr>
        <w:pStyle w:val="Heading3"/>
        <w:divId w:val="809324418"/>
        <w:rPr>
          <w:rFonts w:eastAsia="Times New Roman"/>
          <w:lang w:val="en-US"/>
        </w:rPr>
      </w:pPr>
      <w:r>
        <w:rPr>
          <w:rFonts w:eastAsia="Times New Roman"/>
          <w:lang w:val="en-US"/>
        </w:rPr>
        <w:t>Limitations of Use</w:t>
      </w:r>
    </w:p>
    <w:p w:rsidR="00C51368" w:rsidRDefault="00E43BD9">
      <w:pPr>
        <w:pStyle w:val="NormalWeb"/>
        <w:divId w:val="809324418"/>
        <w:rPr>
          <w:lang w:val="en-US"/>
        </w:rPr>
      </w:pPr>
      <w:r>
        <w:rPr>
          <w:lang w:val="en-US"/>
        </w:rPr>
        <w:lastRenderedPageBreak/>
        <w:t xml:space="preserve">What Structure Definitions can do when they are constraining existing resources and datatypes is limited in some respects: </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rsidR="00C51368" w:rsidRDefault="00E43BD9">
      <w:pPr>
        <w:pStyle w:val="NormalWeb"/>
        <w:divId w:val="809324418"/>
        <w:rPr>
          <w:lang w:val="en-US"/>
        </w:rPr>
      </w:pPr>
      <w:r>
        <w:rPr>
          <w:lang w:val="en-US"/>
        </w:rPr>
        <w:t xml:space="preserve">The consequence of this is that if a profile mandates extended behavior that cannot be ignored, it must also mandate the use of a </w:t>
      </w:r>
      <w:hyperlink r:id="rId2023"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rsidR="00C51368" w:rsidRDefault="00E43BD9">
      <w:pPr>
        <w:pStyle w:val="NormalWeb"/>
        <w:divId w:val="809324418"/>
        <w:rPr>
          <w:lang w:val="en-US"/>
        </w:rPr>
      </w:pPr>
      <w:r>
        <w:rPr>
          <w:lang w:val="en-US"/>
        </w:rPr>
        <w:t xml:space="preserve">As an example, if a profile wished to describe that a </w:t>
      </w:r>
      <w:hyperlink r:id="rId2024"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rsidR="00C51368" w:rsidRDefault="00E43BD9">
      <w:pPr>
        <w:pStyle w:val="NormalWeb"/>
        <w:divId w:val="809324418"/>
        <w:rPr>
          <w:lang w:val="en-US"/>
        </w:rPr>
      </w:pPr>
      <w:r>
        <w:rPr>
          <w:lang w:val="en-US"/>
        </w:rPr>
        <w:t xml:space="preserve">There is the facility to mark resources that they can only be safely understood by a process that is aware of and understands a set of published rules. For more information, see </w:t>
      </w:r>
      <w:hyperlink r:id="rId2025" w:anchor="ruleset" w:history="1">
        <w:r>
          <w:rPr>
            <w:rStyle w:val="Hyperlink"/>
            <w:lang w:val="en-US"/>
          </w:rPr>
          <w:t>Restricted Understanding of Resources</w:t>
        </w:r>
      </w:hyperlink>
      <w:r>
        <w:rPr>
          <w:lang w:val="en-US"/>
        </w:rPr>
        <w:t xml:space="preserve">. </w:t>
      </w:r>
    </w:p>
    <w:p w:rsidR="00C51368" w:rsidRDefault="00E43BD9">
      <w:pPr>
        <w:pStyle w:val="Heading3"/>
        <w:divId w:val="809324418"/>
        <w:rPr>
          <w:rFonts w:eastAsia="Times New Roman"/>
          <w:lang w:val="en-US"/>
        </w:rPr>
      </w:pPr>
      <w:r>
        <w:rPr>
          <w:rFonts w:eastAsia="Times New Roman"/>
          <w:lang w:val="en-US"/>
        </w:rPr>
        <w:t>Using Structure Definitions</w:t>
      </w:r>
    </w:p>
    <w:p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published. The following kinds of statements can be made about how an element is used, using a series of </w:t>
      </w:r>
      <w:hyperlink r:id="rId2026" w:history="1">
        <w:r>
          <w:rPr>
            <w:rStyle w:val="Hyperlink"/>
            <w:lang w:val="en-US"/>
          </w:rPr>
          <w:t>Element Definitions</w:t>
        </w:r>
      </w:hyperlink>
      <w:r>
        <w:rPr>
          <w:lang w:val="en-US"/>
        </w:rPr>
        <w:t xml:space="preserve">: </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rsidR="00C51368" w:rsidRDefault="00E43BD9">
      <w:pPr>
        <w:pStyle w:val="NormalWeb"/>
        <w:divId w:val="809324418"/>
        <w:rPr>
          <w:lang w:val="en-US"/>
        </w:rPr>
      </w:pPr>
      <w:r>
        <w:rPr>
          <w:lang w:val="en-US"/>
        </w:rPr>
        <w:lastRenderedPageBreak/>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rsidR="00C51368" w:rsidRDefault="00E43BD9">
      <w:pPr>
        <w:pStyle w:val="NormalWeb"/>
        <w:divId w:val="809324418"/>
        <w:rPr>
          <w:lang w:val="en-US"/>
        </w:rPr>
      </w:pPr>
      <w:r>
        <w:rPr>
          <w:lang w:val="en-US"/>
        </w:rPr>
        <w:t xml:space="preserve">A structure definition contains a linear list of </w:t>
      </w:r>
      <w:hyperlink r:id="rId2027"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rsidR="00C51368" w:rsidRDefault="00E43BD9">
      <w:pPr>
        <w:pStyle w:val="NormalWeb"/>
        <w:divId w:val="809324418"/>
        <w:rPr>
          <w:lang w:val="en-US"/>
        </w:rPr>
      </w:pPr>
      <w:proofErr w:type="gramStart"/>
      <w:r>
        <w:rPr>
          <w:lang w:val="en-US"/>
        </w:rPr>
        <w:t>defines</w:t>
      </w:r>
      <w:proofErr w:type="gramEnd"/>
      <w:r>
        <w:rPr>
          <w:lang w:val="en-US"/>
        </w:rPr>
        <w:t xml:space="preserve"> the following structure: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&lt;Root&gt;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&lt;grandChild/&gt;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&lt;childB/&gt;</w:t>
      </w:r>
    </w:p>
    <w:p w:rsidR="00C51368" w:rsidRDefault="00E43BD9">
      <w:pPr>
        <w:pStyle w:val="HTMLPreformatted"/>
        <w:divId w:val="809324418"/>
        <w:rPr>
          <w:lang w:val="en-US"/>
        </w:rPr>
      </w:pPr>
      <w:r>
        <w:rPr>
          <w:lang w:val="en-US"/>
        </w:rPr>
        <w:t xml:space="preserve"> &lt;/Root&gt;</w:t>
      </w:r>
    </w:p>
    <w:p w:rsidR="00C51368" w:rsidRDefault="00E43BD9">
      <w:pPr>
        <w:pStyle w:val="NormalWeb"/>
        <w:divId w:val="809324418"/>
        <w:rPr>
          <w:lang w:val="en-US"/>
        </w:rPr>
      </w:pPr>
      <w:proofErr w:type="gramStart"/>
      <w:r>
        <w:rPr>
          <w:lang w:val="en-US"/>
        </w:rPr>
        <w:t>or</w:t>
      </w:r>
      <w:proofErr w:type="gramEnd"/>
      <w:r>
        <w:rPr>
          <w:lang w:val="en-US"/>
        </w:rPr>
        <w:t xml:space="preserve"> its JSON equivalent. The structure is coherent - children are never implied, and the path statements are always in order. The element list is a linear list rather than being explicitly nested because element definitions are frequently re-used in multiple places within a single definition, and this re-use is easier with a flat structure. </w:t>
      </w:r>
    </w:p>
    <w:p w:rsidR="00C51368" w:rsidRDefault="00E43BD9">
      <w:pPr>
        <w:pStyle w:val="Heading3"/>
        <w:divId w:val="809324418"/>
        <w:rPr>
          <w:rFonts w:eastAsia="Times New Roman"/>
          <w:lang w:val="en-US"/>
        </w:rPr>
      </w:pPr>
      <w:bookmarkStart w:id="205" w:name="snapshot"/>
      <w:bookmarkEnd w:id="205"/>
      <w:r>
        <w:rPr>
          <w:rFonts w:eastAsia="Times New Roman"/>
          <w:lang w:val="en-US"/>
        </w:rPr>
        <w:t>Differential vs Snapshot</w:t>
      </w:r>
    </w:p>
    <w:p w:rsidR="00C51368" w:rsidRDefault="00E43BD9">
      <w:pPr>
        <w:pStyle w:val="NormalWeb"/>
        <w:divId w:val="809324418"/>
        <w:rPr>
          <w:lang w:val="en-US"/>
        </w:rPr>
      </w:pPr>
      <w:r>
        <w:rPr>
          <w:lang w:val="en-US"/>
        </w:rPr>
        <w:t xml:space="preserve">Structure Definitions may contain </w:t>
      </w:r>
      <w:proofErr w:type="gramStart"/>
      <w:r>
        <w:rPr>
          <w:lang w:val="en-US"/>
        </w:rPr>
        <w:t>either a</w:t>
      </w:r>
      <w:proofErr w:type="gramEnd"/>
      <w:r>
        <w:rPr>
          <w:lang w:val="en-US"/>
        </w:rPr>
        <w:t xml:space="preserve"> differential statement, a snapshot statement or both. </w:t>
      </w:r>
    </w:p>
    <w:p w:rsidR="00C51368" w:rsidRDefault="00E43BD9">
      <w:pPr>
        <w:pStyle w:val="NormalWeb"/>
        <w:divId w:val="809324418"/>
        <w:rPr>
          <w:lang w:val="en-US"/>
        </w:rPr>
      </w:pPr>
      <w:r>
        <w:rPr>
          <w:lang w:val="en-US"/>
        </w:rPr>
        <w:t>Differential statements describe only the differences that they make relative to another structure definition (which is most often the base FHIR resource or data type). For example, a profile may make a single element mandatory (cardinality 1</w:t>
      </w:r>
      <w:proofErr w:type="gramStart"/>
      <w:r>
        <w:rPr>
          <w:lang w:val="en-US"/>
        </w:rPr>
        <w:t>..1</w:t>
      </w:r>
      <w:proofErr w:type="gramEnd"/>
      <w:r>
        <w:rPr>
          <w:lang w:val="en-US"/>
        </w:rPr>
        <w:t xml:space="preserve">). In the case of a differential structure, it will contain a single element with the path of the element being made mandatory, and a cardinality statement. Nothing else is stated - all the rest of the structural information is implied (note: this implies that a differential profile can be sparse, and only mention the elements that are changed, without having to list the full structure). </w:t>
      </w:r>
    </w:p>
    <w:p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w:t>
      </w:r>
      <w:r>
        <w:rPr>
          <w:lang w:val="en-US"/>
        </w:rPr>
        <w:lastRenderedPageBreak/>
        <w:t xml:space="preserve">to be not present (max cardinality = 0) - this closes the content, which makes implementation easier, but the reduces </w:t>
      </w:r>
      <w:proofErr w:type="gramStart"/>
      <w:r>
        <w:rPr>
          <w:lang w:val="en-US"/>
        </w:rPr>
        <w:t>it's</w:t>
      </w:r>
      <w:proofErr w:type="gramEnd"/>
      <w:r>
        <w:rPr>
          <w:lang w:val="en-US"/>
        </w:rPr>
        <w:t xml:space="preserve"> usefulness. </w:t>
      </w:r>
    </w:p>
    <w:p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that can populate a snapshot from a differential (note that this tool generates complete verbose snapshots; it does not support suppressing mappings or constraints). </w:t>
      </w:r>
    </w:p>
    <w:p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108"/>
    <w:p w:rsidR="00C51368" w:rsidRDefault="00E43BD9">
      <w:pPr>
        <w:pStyle w:val="Heading3"/>
        <w:divId w:val="809324418"/>
        <w:rPr>
          <w:rFonts w:eastAsia="Times New Roman"/>
          <w:lang w:val="en-US"/>
        </w:rPr>
      </w:pPr>
      <w:r>
        <w:rPr>
          <w:rFonts w:eastAsia="Times New Roman"/>
          <w:lang w:val="en-US"/>
        </w:rPr>
        <w:t>Slicing</w:t>
      </w:r>
    </w:p>
    <w:p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to â€œsliceâ€ a list into sub-lists each containing just one element, effectively putting constraints on each element in the list. This technique can also be used on elements that do not repeat, but that have a choice of data types. </w:t>
      </w:r>
    </w:p>
    <w:p w:rsidR="00C51368" w:rsidRDefault="00E43BD9">
      <w:pPr>
        <w:pStyle w:val="NormalWeb"/>
        <w:divId w:val="809324418"/>
        <w:rPr>
          <w:lang w:val="en-US"/>
        </w:rPr>
      </w:pPr>
      <w:r>
        <w:rPr>
          <w:lang w:val="en-US"/>
        </w:rPr>
        <w:t xml:space="preserve">Here is an example to illustrate the process: </w:t>
      </w:r>
    </w:p>
    <w:p w:rsidR="00C51368" w:rsidRDefault="00E43BD9">
      <w:pPr>
        <w:divId w:val="809324418"/>
        <w:rPr>
          <w:rFonts w:eastAsia="Times New Roman"/>
          <w:lang w:val="en-US"/>
        </w:rPr>
      </w:pPr>
      <w:r>
        <w:rPr>
          <w:rFonts w:eastAsia="Times New Roman"/>
          <w:noProof/>
          <w:lang w:val="en-US" w:eastAsia="en-US"/>
        </w:rPr>
        <w:drawing>
          <wp:inline distT="0" distB="0" distL="0" distR="0">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2028"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C51368" w:rsidRDefault="00E43BD9">
      <w:pPr>
        <w:pStyle w:val="NormalWeb"/>
        <w:divId w:val="809324418"/>
        <w:rPr>
          <w:lang w:val="en-US"/>
        </w:rPr>
      </w:pPr>
      <w:r>
        <w:rPr>
          <w:lang w:val="en-US"/>
        </w:rPr>
        <w:lastRenderedPageBreak/>
        <w:t xml:space="preserve">In this example, the base structure definition for the resource </w:t>
      </w:r>
      <w:hyperlink r:id="rId2029" w:history="1">
        <w:r>
          <w:rPr>
            <w:rStyle w:val="Hyperlink"/>
            <w:lang w:val="en-US"/>
          </w:rPr>
          <w:t>Observation</w:t>
        </w:r>
      </w:hyperlink>
      <w:r>
        <w:rPr>
          <w:lang w:val="en-US"/>
        </w:rPr>
        <w:t xml:space="preserve">defines the "component" element which contains a nested code and </w:t>
      </w:r>
      <w:proofErr w:type="gramStart"/>
      <w:r>
        <w:rPr>
          <w:lang w:val="en-US"/>
        </w:rPr>
        <w:t>a value for observations have</w:t>
      </w:r>
      <w:proofErr w:type="gramEnd"/>
      <w:r>
        <w:rPr>
          <w:lang w:val="en-US"/>
        </w:rPr>
        <w:t xml:space="preserve"> have multiple values. A classic example of this kind of observation is a blood pressure measurement - it contains 2 values, one for systolic, and one for diastolic (</w:t>
      </w:r>
      <w:hyperlink r:id="rId2030" w:history="1">
        <w:r>
          <w:rPr>
            <w:rStyle w:val="Hyperlink"/>
            <w:lang w:val="en-US"/>
          </w:rPr>
          <w:t>example</w:t>
        </w:r>
      </w:hyperlink>
      <w:r>
        <w:rPr>
          <w:lang w:val="en-US"/>
        </w:rPr>
        <w:t xml:space="preserve">). </w:t>
      </w:r>
    </w:p>
    <w:p w:rsidR="00C51368" w:rsidRDefault="00E43BD9">
      <w:pPr>
        <w:pStyle w:val="NormalWeb"/>
        <w:divId w:val="809324418"/>
        <w:rPr>
          <w:lang w:val="en-US"/>
        </w:rPr>
      </w:pPr>
      <w:r>
        <w:rPr>
          <w:lang w:val="en-US"/>
        </w:rPr>
        <w:t xml:space="preserve">This diagram shows the conceptual process of 'slicing' the component list into systolic and diastolic slices (note: to avoid clutter, the "name" attribute of Observation is shown as just a code not a full CodeableConcept). </w:t>
      </w:r>
    </w:p>
    <w:p w:rsidR="00C51368" w:rsidRDefault="00E43BD9">
      <w:pPr>
        <w:pStyle w:val="NormalWeb"/>
        <w:divId w:val="809324418"/>
        <w:rPr>
          <w:lang w:val="en-US"/>
        </w:rPr>
      </w:pPr>
      <w:r>
        <w:rPr>
          <w:lang w:val="en-US"/>
        </w:rPr>
        <w:t xml:space="preserve">The structure definition for Blood Pressure splits the component list into 2 sublists of one element each: a systolic element, and a diastolic element. Each of these elements has a fixed value for the code element (a fixed LOINC code for the name), and specifying that both have a value of type Quantity. This process is known as "slicing" and the Systolic and Diastolic elements are called "slices". </w:t>
      </w:r>
    </w:p>
    <w:p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&lt;Observation&gt;</w:t>
      </w:r>
    </w:p>
    <w:p w:rsidR="00C51368" w:rsidRDefault="00E43BD9">
      <w:pPr>
        <w:pStyle w:val="HTMLPreformatted"/>
        <w:divId w:val="809324418"/>
        <w:rPr>
          <w:lang w:val="en-US"/>
        </w:rPr>
      </w:pPr>
      <w:r>
        <w:rPr>
          <w:lang w:val="en-US"/>
        </w:rPr>
        <w:t xml:space="preserve">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{LOINC="8480-6}"/&gt;</w:t>
      </w:r>
    </w:p>
    <w:p w:rsidR="00C51368" w:rsidRDefault="00E43BD9">
      <w:pPr>
        <w:pStyle w:val="HTMLPreformatted"/>
        <w:divId w:val="809324418"/>
        <w:rPr>
          <w:lang w:val="en-US"/>
        </w:rPr>
      </w:pPr>
      <w:r>
        <w:rPr>
          <w:lang w:val="en-US"/>
        </w:rPr>
        <w:t xml:space="preserve">     &lt;value ...&gt;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{LOINC="8462-4}"/&gt;</w:t>
      </w:r>
    </w:p>
    <w:p w:rsidR="00C51368" w:rsidRDefault="00E43BD9">
      <w:pPr>
        <w:pStyle w:val="HTMLPreformatted"/>
        <w:divId w:val="809324418"/>
        <w:rPr>
          <w:lang w:val="en-US"/>
        </w:rPr>
      </w:pPr>
      <w:r>
        <w:rPr>
          <w:lang w:val="en-US"/>
        </w:rPr>
        <w:t xml:space="preserve">     &lt;value ...&gt;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&lt;/Observation&gt;</w:t>
      </w:r>
    </w:p>
    <w:p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which additional constraints for a sub-list the item conforms, the system checks the values of the elements. In this case, the "name" element in the target resource can be used to determine which slice that target refers to. This element is called the â€œdiscriminatorâ€. </w:t>
      </w:r>
    </w:p>
    <w:p w:rsidR="00C51368" w:rsidRDefault="00E43BD9">
      <w:pPr>
        <w:pStyle w:val="Heading3"/>
        <w:divId w:val="809324418"/>
        <w:rPr>
          <w:rFonts w:eastAsia="Times New Roman"/>
          <w:lang w:val="en-US"/>
        </w:rPr>
      </w:pPr>
      <w:bookmarkStart w:id="206" w:name="discriminator"/>
      <w:bookmarkEnd w:id="206"/>
      <w:r>
        <w:rPr>
          <w:rFonts w:eastAsia="Times New Roman"/>
          <w:lang w:val="en-US"/>
        </w:rPr>
        <w:t>Discriminator</w:t>
      </w:r>
    </w:p>
    <w:p w:rsidR="00C51368" w:rsidRDefault="00E43BD9">
      <w:pPr>
        <w:pStyle w:val="NormalWeb"/>
        <w:divId w:val="809324418"/>
        <w:rPr>
          <w:lang w:val="en-US"/>
        </w:rPr>
      </w:pPr>
      <w:r>
        <w:rPr>
          <w:lang w:val="en-US"/>
        </w:rPr>
        <w:t xml:space="preserve">In the general case, systems processing resources using a structure definition that slices a list can determine which slice an item in the list is to by checking whether its content meets the rules specified for the slice. </w:t>
      </w:r>
    </w:p>
    <w:p w:rsidR="00C51368" w:rsidRDefault="00E43BD9">
      <w:pPr>
        <w:pStyle w:val="NormalWeb"/>
        <w:divId w:val="809324418"/>
        <w:rPr>
          <w:lang w:val="en-US"/>
        </w:rPr>
      </w:pPr>
      <w:r>
        <w:rPr>
          <w:lang w:val="en-US"/>
        </w:rPr>
        <w:t xml:space="preserve">This requires for a processor to be able to check all the rules applied in the slice and to do so speculatively in a depth-first fashion. Neither of these is appropriate for an operational system, and particularly not for generated code. For this reason, a slice can nominate a set of fields that act as a "discriminator" - they are used to tell the slices apart. </w:t>
      </w:r>
    </w:p>
    <w:p w:rsidR="00C51368" w:rsidRDefault="00E43BD9">
      <w:pPr>
        <w:pStyle w:val="NormalWeb"/>
        <w:divId w:val="809324418"/>
        <w:rPr>
          <w:lang w:val="en-US"/>
        </w:rPr>
      </w:pPr>
      <w:r>
        <w:rPr>
          <w:lang w:val="en-US"/>
        </w:rPr>
        <w:lastRenderedPageBreak/>
        <w:t xml:space="preserve">When a discriminator is provided, the composite of the values of the elements nominated in the discriminator is unique and distinct for each possible slice and applications can easily determine which slice an item in a list is. The intention is that this can be done in generated code, e.g. using a switch/case statement. When slicing elements with a choice of types, the discrimnator SHALL be "@type". </w:t>
      </w:r>
    </w:p>
    <w:p w:rsidR="00C51368" w:rsidRDefault="00E43BD9">
      <w:pPr>
        <w:pStyle w:val="NormalWeb"/>
        <w:divId w:val="809324418"/>
        <w:rPr>
          <w:lang w:val="en-US"/>
        </w:rPr>
      </w:pPr>
      <w:r>
        <w:rPr>
          <w:lang w:val="en-US"/>
        </w:rPr>
        <w:t xml:space="preserve">When a constraining structure nominates one or more discriminators, it SHALL fix the value of the element for each discriminator for each slice (using </w:t>
      </w:r>
      <w:hyperlink r:id="rId2031"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2032"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2033"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nominate fields from different resources, where each resource only has one of the nominated elements, as long as they are distinct across slices. </w:t>
      </w:r>
    </w:p>
    <w:p w:rsidR="00C51368" w:rsidRDefault="00E43BD9">
      <w:pPr>
        <w:pStyle w:val="NormalWeb"/>
        <w:divId w:val="809324418"/>
        <w:rPr>
          <w:lang w:val="en-US"/>
        </w:rPr>
      </w:pPr>
      <w:r>
        <w:rPr>
          <w:lang w:val="en-US"/>
        </w:rPr>
        <w:t xml:space="preserve">A structure definition is not required to nominate any discriminator at all for a slice, but those that don't identify discriminators are describing content that is very difficult to process, and so this is discouraged. </w:t>
      </w:r>
    </w:p>
    <w:p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w:t>
      </w:r>
      <w:r>
        <w:rPr>
          <w:lang w:val="en-US"/>
        </w:rPr>
        <w:lastRenderedPageBreak/>
        <w:t xml:space="preserve">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5260"/>
        <w:gridCol w:w="2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Discriminator</w:t>
            </w:r>
          </w:p>
        </w:tc>
        <w:tc>
          <w:tcPr>
            <w:tcW w:w="0" w:type="auto"/>
            <w:vAlign w:val="center"/>
            <w:hideMark/>
          </w:tcPr>
          <w:p w:rsidR="00C51368" w:rsidRDefault="00E43BD9">
            <w:pPr>
              <w:rPr>
                <w:rFonts w:eastAsia="Times New Roman"/>
              </w:rPr>
            </w:pPr>
            <w:r>
              <w:rPr>
                <w:rFonts w:eastAsia="Times New Roman"/>
                <w:b/>
                <w:bCs/>
              </w:rPr>
              <w:t>Interpretation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item.reference.name</w:t>
            </w:r>
          </w:p>
        </w:tc>
        <w:tc>
          <w:tcPr>
            <w:tcW w:w="0" w:type="auto"/>
            <w:vAlign w:val="center"/>
            <w:hideMark/>
          </w:tcPr>
          <w:p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w:t>
            </w:r>
          </w:p>
        </w:tc>
        <w:tc>
          <w:tcPr>
            <w:tcW w:w="0" w:type="auto"/>
            <w:vAlign w:val="center"/>
            <w:hideMark/>
          </w:tcPr>
          <w:p w:rsidR="00C51368" w:rsidRDefault="00E43BD9">
            <w:pPr>
              <w:rPr>
                <w:rFonts w:eastAsia="Times New Roman"/>
              </w:rPr>
            </w:pPr>
            <w:r>
              <w:rPr>
                <w:rFonts w:eastAsia="Times New Roman"/>
              </w:rPr>
              <w:t>Entries are differentiated by the type of the target element that the reference points to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item.reference.@profile</w:t>
            </w:r>
          </w:p>
        </w:tc>
        <w:tc>
          <w:tcPr>
            <w:tcW w:w="0" w:type="auto"/>
            <w:vAlign w:val="center"/>
            <w:hideMark/>
          </w:tcPr>
          <w:p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item.extension["http://acme.org/extensions/test"].code</w:t>
            </w:r>
          </w:p>
        </w:tc>
        <w:tc>
          <w:tcPr>
            <w:tcW w:w="0" w:type="auto"/>
            <w:vAlign w:val="center"/>
            <w:hideMark/>
          </w:tcPr>
          <w:p w:rsidR="00C51368" w:rsidRDefault="00E43BD9">
            <w:pPr>
              <w:rPr>
                <w:rFonts w:eastAsia="Times New Roman"/>
              </w:rPr>
            </w:pPr>
            <w:r>
              <w:rPr>
                <w:rFonts w:eastAsia="Times New Roman"/>
              </w:rPr>
              <w:t>Entries are differentiated by the value of the code element in the extension with the nominated URL</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List.entry.extension</w:t>
            </w:r>
          </w:p>
        </w:tc>
        <w:tc>
          <w:tcPr>
            <w:tcW w:w="0" w:type="auto"/>
            <w:vAlign w:val="center"/>
            <w:hideMark/>
          </w:tcPr>
          <w:p w:rsidR="00C51368" w:rsidRDefault="00E43BD9">
            <w:pPr>
              <w:rPr>
                <w:rFonts w:eastAsia="Times New Roman"/>
              </w:rPr>
            </w:pPr>
            <w:r>
              <w:rPr>
                <w:rFonts w:eastAsia="Times New Roman"/>
              </w:rPr>
              <w:t>url</w:t>
            </w:r>
          </w:p>
        </w:tc>
        <w:tc>
          <w:tcPr>
            <w:tcW w:w="0" w:type="auto"/>
            <w:vAlign w:val="center"/>
            <w:hideMark/>
          </w:tcPr>
          <w:p w:rsidR="00C51368" w:rsidRDefault="00E43BD9">
            <w:pPr>
              <w:rPr>
                <w:rFonts w:eastAsia="Times New Roman"/>
              </w:rPr>
            </w:pPr>
            <w:r>
              <w:rPr>
                <w:rFonts w:eastAsia="Times New Roman"/>
              </w:rPr>
              <w:t>Extensions are differentiated by the value of their url property (usually how extensions are sliced)</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 item.reference.name</w:t>
            </w:r>
          </w:p>
        </w:tc>
        <w:tc>
          <w:tcPr>
            <w:tcW w:w="0" w:type="auto"/>
            <w:vAlign w:val="center"/>
            <w:hideMark/>
          </w:tcPr>
          <w:p w:rsidR="00C51368" w:rsidRDefault="00E43BD9">
            <w:pPr>
              <w:rPr>
                <w:rFonts w:eastAsia="Times New Roman"/>
              </w:rPr>
            </w:pPr>
            <w:r>
              <w:rPr>
                <w:rFonts w:eastAsia="Times New Roman"/>
              </w:rPr>
              <w:t xml:space="preserve">Extensions are differentiated by the combination of item.reference.name, and, if it has one, the name element. </w:t>
            </w:r>
            <w:r>
              <w:rPr>
                <w:rFonts w:eastAsia="Times New Roman"/>
              </w:rPr>
              <w:lastRenderedPageBreak/>
              <w:t>This would be appropriate for where a List might be composed of a Condition, and set of observations, each differentiated by its name - the condition has no name, so that is evaluated as a null in the discriminator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Observation.value[x]</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Different constraints (e.g. "must support", usage notes, vocabulary bindings, etc.) are asserted for different supported types for the multi-typed element Observation.valu</w:t>
            </w:r>
          </w:p>
        </w:tc>
      </w:tr>
    </w:tbl>
    <w:p w:rsidR="00C51368" w:rsidRDefault="00E43BD9">
      <w:pPr>
        <w:pStyle w:val="NormalWeb"/>
        <w:divId w:val="809324418"/>
        <w:rPr>
          <w:lang w:val="en-US"/>
        </w:rPr>
      </w:pPr>
      <w:r>
        <w:rPr>
          <w:lang w:val="en-US"/>
        </w:rPr>
        <w:t xml:space="preserve">The </w:t>
      </w:r>
      <w:hyperlink r:id="rId2034" w:history="1">
        <w:r>
          <w:rPr>
            <w:rStyle w:val="Hyperlink"/>
            <w:lang w:val="en-US"/>
          </w:rPr>
          <w:t>examples of slicing and discriminators</w:t>
        </w:r>
      </w:hyperlink>
      <w:r>
        <w:rPr>
          <w:lang w:val="en-US"/>
        </w:rPr>
        <w:t xml:space="preserve"> show exactly how this and other typical uses of slicing are represented in profiles. </w:t>
      </w:r>
    </w:p>
    <w:p w:rsidR="00C51368" w:rsidRDefault="00E43BD9">
      <w:pPr>
        <w:pStyle w:val="Heading3"/>
        <w:divId w:val="809324418"/>
        <w:rPr>
          <w:rFonts w:eastAsia="Times New Roman"/>
          <w:lang w:val="en-US"/>
        </w:rPr>
      </w:pPr>
      <w:bookmarkStart w:id="207" w:name="reslicing"/>
      <w:bookmarkEnd w:id="207"/>
      <w:r>
        <w:rPr>
          <w:rFonts w:eastAsia="Times New Roman"/>
          <w:lang w:val="en-US"/>
        </w:rPr>
        <w:t>Re-slicing</w:t>
      </w:r>
    </w:p>
    <w:p w:rsidR="00C51368" w:rsidRDefault="00E43BD9">
      <w:pPr>
        <w:pStyle w:val="NormalWeb"/>
        <w:divId w:val="809324418"/>
        <w:rPr>
          <w:lang w:val="en-US"/>
        </w:rPr>
      </w:pPr>
      <w:r>
        <w:rPr>
          <w:lang w:val="en-US"/>
        </w:rPr>
        <w:t xml:space="preserve">When creating a profile based on another profile, it's sometimes necessary to slice data that has already been sliced in the base profile. This is called "Re-slicing". The rules for re-slicing are as follows: </w:t>
      </w:r>
    </w:p>
    <w:p w:rsidR="00C51368" w:rsidRDefault="00E43BD9">
      <w:pPr>
        <w:pStyle w:val="NormalWeb"/>
        <w:divId w:val="809324418"/>
        <w:rPr>
          <w:lang w:val="en-US"/>
        </w:rPr>
      </w:pPr>
      <w:r>
        <w:rPr>
          <w:lang w:val="en-US"/>
        </w:rPr>
        <w:t>When you slice, you define a name for each new slice. The name has to be unique across the set of slices in the profile. So if profile A defines an element X with cardinality 0</w:t>
      </w:r>
      <w:proofErr w:type="gramStart"/>
      <w:r>
        <w:rPr>
          <w:lang w:val="en-US"/>
        </w:rPr>
        <w:t>..*</w:t>
      </w:r>
      <w:proofErr w:type="gramEnd"/>
      <w:r>
        <w:rPr>
          <w:lang w:val="en-US"/>
        </w:rPr>
        <w:t xml:space="preserve">, and profile B is derived from profile A, then profile B can either: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rsidR="00C51368" w:rsidRDefault="00E43BD9">
      <w:pPr>
        <w:pStyle w:val="NormalWeb"/>
        <w:divId w:val="809324418"/>
        <w:rPr>
          <w:lang w:val="en-US"/>
        </w:rPr>
      </w:pPr>
      <w:r>
        <w:rPr>
          <w:lang w:val="en-US"/>
        </w:rPr>
        <w:t xml:space="preserve">Then, profile C derives from profile B. Profile C can do the following: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lastRenderedPageBreak/>
        <w:t xml:space="preserve">make a constraint on X with a different name from that used in profile B - in which case the profile is describing a specific new slice on X, and the constraints only apply to that slice;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the same name as that used in profile B - in which case the profile is making new constraints on the slice defined in profile B;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198"/>
    <w:p w:rsidR="00C51368" w:rsidRDefault="00E43BD9">
      <w:pPr>
        <w:pStyle w:val="Heading3"/>
        <w:divId w:val="809324418"/>
        <w:rPr>
          <w:rFonts w:eastAsia="Times New Roman"/>
          <w:lang w:val="en-US"/>
        </w:rPr>
      </w:pPr>
      <w:r>
        <w:rPr>
          <w:rFonts w:eastAsia="Times New Roman"/>
          <w:lang w:val="en-US"/>
        </w:rPr>
        <w:t>Extension Definitions</w:t>
      </w:r>
    </w:p>
    <w:p w:rsidR="00C51368" w:rsidRDefault="00E43BD9">
      <w:pPr>
        <w:pStyle w:val="NormalWeb"/>
        <w:divId w:val="809324418"/>
        <w:rPr>
          <w:lang w:val="en-US"/>
        </w:rPr>
      </w:pPr>
      <w:r>
        <w:rPr>
          <w:lang w:val="en-US"/>
        </w:rPr>
        <w:t xml:space="preserve">An extension definition defines the </w:t>
      </w:r>
      <w:proofErr w:type="gramStart"/>
      <w:r>
        <w:rPr>
          <w:lang w:val="en-US"/>
        </w:rPr>
        <w:t>url</w:t>
      </w:r>
      <w:proofErr w:type="gramEnd"/>
      <w:r>
        <w:rPr>
          <w:lang w:val="en-US"/>
        </w:rPr>
        <w:t xml:space="preserve"> that identifies the extension and which is used to refers to the extension definition when it is used in a resource. </w:t>
      </w:r>
    </w:p>
    <w:p w:rsidR="00C51368" w:rsidRDefault="00E43BD9">
      <w:pPr>
        <w:pStyle w:val="NormalWeb"/>
        <w:divId w:val="809324418"/>
        <w:rPr>
          <w:lang w:val="en-US"/>
        </w:rPr>
      </w:pPr>
      <w:r>
        <w:rPr>
          <w:lang w:val="en-US"/>
        </w:rPr>
        <w:t xml:space="preserve">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 and/or datatypes, e.g. one would only have to define an extension for â€œhair colorâ€ once, and then specify it can be used on both Patient and Practitioner. </w:t>
      </w:r>
    </w:p>
    <w:p w:rsidR="00C51368" w:rsidRDefault="00E43BD9">
      <w:pPr>
        <w:pStyle w:val="NormalWeb"/>
        <w:divId w:val="809324418"/>
        <w:rPr>
          <w:lang w:val="en-US"/>
        </w:rPr>
      </w:pPr>
      <w:r>
        <w:rPr>
          <w:lang w:val="en-US"/>
        </w:rPr>
        <w:t xml:space="preserve">For further discussion of defining and using extensions, along with some examples, see </w:t>
      </w:r>
      <w:hyperlink r:id="rId2035" w:history="1">
        <w:r>
          <w:rPr>
            <w:rStyle w:val="Hyperlink"/>
            <w:lang w:val="en-US"/>
          </w:rPr>
          <w:t>Extensibility</w:t>
        </w:r>
      </w:hyperlink>
      <w:r>
        <w:rPr>
          <w:lang w:val="en-US"/>
        </w:rPr>
        <w:t xml:space="preserve">. </w:t>
      </w:r>
    </w:p>
    <w:p w:rsidR="00C51368" w:rsidRDefault="00E43BD9">
      <w:pPr>
        <w:pStyle w:val="Heading4"/>
        <w:divId w:val="809324418"/>
        <w:rPr>
          <w:rFonts w:eastAsia="Times New Roman"/>
          <w:lang w:val="en-US"/>
        </w:rPr>
      </w:pPr>
      <w:r>
        <w:rPr>
          <w:rFonts w:eastAsia="Times New Roman"/>
          <w:lang w:val="en-US"/>
        </w:rPr>
        <w:t>Using Extensions in Profiles</w:t>
      </w:r>
    </w:p>
    <w:p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36" w:anchor="sliceextensions" w:history="1">
        <w:r>
          <w:rPr>
            <w:rStyle w:val="Hyperlink"/>
            <w:lang w:val="en-US"/>
          </w:rPr>
          <w:t>the extensibility examples</w:t>
        </w:r>
      </w:hyperlink>
    </w:p>
    <w:p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w:t>
      </w:r>
      <w:proofErr w:type="gramStart"/>
      <w:r>
        <w:rPr>
          <w:lang w:val="en-US"/>
        </w:rPr>
        <w:t>if</w:t>
      </w:r>
      <w:proofErr w:type="gramEnd"/>
      <w:r>
        <w:rPr>
          <w:lang w:val="en-US"/>
        </w:rPr>
        <w:t xml:space="preserve"> the minimum cardinality of the extension is 1 when it is defined, it can only be mandatory when it is added to a profile. This is not recommended - the minimum cardinality of an extension should usually be 0. </w:t>
      </w:r>
    </w:p>
    <w:p w:rsidR="00C51368" w:rsidRDefault="00E43BD9">
      <w:pPr>
        <w:pStyle w:val="Heading3"/>
        <w:divId w:val="809324418"/>
        <w:rPr>
          <w:rFonts w:eastAsia="Times New Roman"/>
          <w:lang w:val="en-US"/>
        </w:rPr>
      </w:pPr>
      <w:bookmarkStart w:id="208" w:name="binding"/>
      <w:r>
        <w:rPr>
          <w:rFonts w:eastAsia="Times New Roman"/>
          <w:lang w:val="en-US"/>
        </w:rPr>
        <w:t>Binding Definitions</w:t>
      </w:r>
    </w:p>
    <w:p w:rsidR="00C51368" w:rsidRDefault="00E43BD9">
      <w:pPr>
        <w:pStyle w:val="NormalWeb"/>
        <w:divId w:val="809324418"/>
        <w:rPr>
          <w:lang w:val="en-US"/>
        </w:rPr>
      </w:pPr>
      <w:r>
        <w:rPr>
          <w:lang w:val="en-US"/>
        </w:rPr>
        <w:lastRenderedPageBreak/>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rsidR="00C51368" w:rsidRDefault="00E43BD9">
      <w:pPr>
        <w:pStyle w:val="NormalWeb"/>
        <w:divId w:val="809324418"/>
        <w:rPr>
          <w:lang w:val="en-US"/>
        </w:rPr>
      </w:pPr>
      <w:r>
        <w:rPr>
          <w:lang w:val="en-US"/>
        </w:rPr>
        <w:t xml:space="preserve">The set of possible codes is either a formal reference to a </w:t>
      </w:r>
      <w:hyperlink r:id="rId2037"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 under development) just a text description of the possible codes can be provided. </w:t>
      </w:r>
    </w:p>
    <w:p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38" w:anchor="strength" w:history="1">
        <w:r>
          <w:rPr>
            <w:rStyle w:val="Hyperlink"/>
            <w:lang w:val="en-US"/>
          </w:rPr>
          <w:t>Binding Strength</w:t>
        </w:r>
      </w:hyperlink>
      <w:r>
        <w:rPr>
          <w:lang w:val="en-US"/>
        </w:rPr>
        <w:t xml:space="preserve">. </w:t>
      </w:r>
    </w:p>
    <w:p w:rsidR="00C51368" w:rsidRDefault="00E43BD9">
      <w:pPr>
        <w:pStyle w:val="Heading3"/>
        <w:divId w:val="809324418"/>
        <w:rPr>
          <w:rFonts w:eastAsia="Times New Roman"/>
          <w:lang w:val="en-US"/>
        </w:rPr>
      </w:pPr>
      <w:bookmarkStart w:id="209" w:name="tx"/>
      <w:r>
        <w:rPr>
          <w:rFonts w:eastAsia="Times New Roman"/>
          <w:lang w:val="en-US"/>
        </w:rPr>
        <w:t>Mixing Custom and Standard Terminologies</w:t>
      </w:r>
    </w:p>
    <w:p w:rsidR="00C51368" w:rsidRDefault="00C166DE">
      <w:pPr>
        <w:pStyle w:val="NormalWeb"/>
        <w:divId w:val="809324418"/>
        <w:rPr>
          <w:lang w:val="en-US"/>
        </w:rPr>
      </w:pPr>
      <w:hyperlink r:id="rId2039" w:history="1">
        <w:r w:rsidR="00E43BD9">
          <w:rPr>
            <w:rStyle w:val="Hyperlink"/>
            <w:lang w:val="en-US"/>
          </w:rPr>
          <w:t>Value Set</w:t>
        </w:r>
      </w:hyperlink>
      <w:r w:rsidR="00E43BD9">
        <w:rPr>
          <w:lang w:val="en-US"/>
        </w:rPr>
        <w:t xml:space="preserve"> resources can be used to carry definitions of local code systems (</w:t>
      </w:r>
      <w:hyperlink r:id="rId2040"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7098"/>
      </w:tblGrid>
      <w:tr w:rsidR="00C51368">
        <w:trPr>
          <w:divId w:val="809324418"/>
          <w:tblCellSpacing w:w="15" w:type="dxa"/>
        </w:trPr>
        <w:tc>
          <w:tcPr>
            <w:tcW w:w="0" w:type="auto"/>
            <w:vAlign w:val="center"/>
            <w:hideMark/>
          </w:tcPr>
          <w:p w:rsidR="00C51368" w:rsidRDefault="00C166DE">
            <w:pPr>
              <w:rPr>
                <w:rFonts w:eastAsia="Times New Roman"/>
              </w:rPr>
            </w:pPr>
            <w:hyperlink r:id="rId2041"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rsidR="00C51368" w:rsidRDefault="00E43BD9">
            <w:pPr>
              <w:rPr>
                <w:rFonts w:eastAsia="Times New Roman"/>
              </w:rPr>
            </w:pPr>
            <w:r>
              <w:rPr>
                <w:rFonts w:eastAsia="Times New Roman"/>
                <w:b/>
                <w:bCs/>
              </w:rPr>
              <w:t>Customization Rules in Profiles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The value set can only contain codes contained in the value set specified by the FHIR specification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bl>
    <w:p w:rsidR="00C51368" w:rsidRDefault="00E43BD9">
      <w:pPr>
        <w:pStyle w:val="NormalWeb"/>
        <w:divId w:val="809324418"/>
        <w:rPr>
          <w:lang w:val="en-US"/>
        </w:rPr>
      </w:pPr>
      <w:r>
        <w:rPr>
          <w:lang w:val="en-US"/>
        </w:rPr>
        <w:t xml:space="preserve">Note that local codes are not as interoperable as standard published code systems (e.g. LOINC, SNOMED C, so it is preferable to use standard code systems. </w:t>
      </w:r>
    </w:p>
    <w:bookmarkEnd w:id="155"/>
    <w:p w:rsidR="00C51368" w:rsidRDefault="00E43BD9">
      <w:pPr>
        <w:pStyle w:val="Heading3"/>
        <w:divId w:val="809324418"/>
        <w:rPr>
          <w:rFonts w:eastAsia="Times New Roman"/>
          <w:lang w:val="en-US"/>
        </w:rPr>
      </w:pPr>
      <w:r>
        <w:rPr>
          <w:rFonts w:eastAsia="Times New Roman"/>
          <w:lang w:val="en-US"/>
        </w:rPr>
        <w:t>Changing Binding Strength in Profiles</w:t>
      </w:r>
    </w:p>
    <w:p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60"/>
        <w:gridCol w:w="1034"/>
        <w:gridCol w:w="940"/>
        <w:gridCol w:w="8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example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valid in the base structure/profile. </w:t>
      </w:r>
    </w:p>
    <w:bookmarkEnd w:id="31"/>
    <w:p w:rsidR="00C51368" w:rsidRDefault="00E43BD9">
      <w:pPr>
        <w:pStyle w:val="Heading3"/>
        <w:divId w:val="809324418"/>
        <w:rPr>
          <w:rFonts w:eastAsia="Times New Roman"/>
          <w:lang w:val="en-US"/>
        </w:rPr>
      </w:pPr>
      <w:r>
        <w:rPr>
          <w:rFonts w:eastAsia="Times New Roman"/>
          <w:lang w:val="en-US"/>
        </w:rPr>
        <w:t>Must Support</w:t>
      </w:r>
    </w:p>
    <w:p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w:t>
      </w:r>
      <w:proofErr w:type="gramStart"/>
      <w:r>
        <w:rPr>
          <w:lang w:val="en-US"/>
        </w:rPr>
        <w:t>boolean</w:t>
      </w:r>
      <w:proofErr w:type="gramEnd"/>
      <w:r>
        <w:rPr>
          <w:lang w:val="en-US"/>
        </w:rPr>
        <w:t xml:space="preserve"> property. If true, it means that systems claiming to conform to a given profile must "support" the element. This is distinct from cardinality. It is possible to have an element with a minimum cardinality of "0", but still expect systems to support the element. </w:t>
      </w:r>
    </w:p>
    <w:p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rsidR="00C51368" w:rsidRDefault="00E43BD9">
      <w:pPr>
        <w:pStyle w:val="NormalWeb"/>
        <w:divId w:val="809324418"/>
        <w:rPr>
          <w:lang w:val="en-US"/>
        </w:rPr>
      </w:pPr>
      <w:r>
        <w:rPr>
          <w:lang w:val="en-US"/>
        </w:rPr>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rsidR="00C51368" w:rsidRDefault="00E43BD9">
      <w:pPr>
        <w:pStyle w:val="NormalWeb"/>
        <w:divId w:val="809324418"/>
        <w:rPr>
          <w:lang w:val="en-US"/>
        </w:rPr>
      </w:pPr>
      <w:r>
        <w:rPr>
          <w:lang w:val="en-US"/>
        </w:rPr>
        <w:t xml:space="preserve">If creating a profile based on another profile, Must Support can be changed from false to true, but cannot be changed from true to false.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809324418"/>
        <w:rPr>
          <w:rFonts w:eastAsia="Times New Roman"/>
          <w:lang w:val="en-US"/>
        </w:rPr>
      </w:pPr>
      <w:r>
        <w:rPr>
          <w:rFonts w:eastAsia="Times New Roman"/>
          <w:lang w:val="en-US"/>
        </w:rPr>
        <w:t>Search Criteria</w:t>
      </w:r>
    </w:p>
    <w:p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 searching Observation by normal range)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 a sounds-like search on Practitioner name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lastRenderedPageBreak/>
        <w:t>Enabling search that doesn't correspond to a single element but rather a combination of elements or computation on an element. E.g. searching for patients by age</w:t>
      </w:r>
    </w:p>
    <w:p w:rsidR="00C51368" w:rsidRDefault="00E43BD9">
      <w:pPr>
        <w:pStyle w:val="NormalWeb"/>
        <w:divId w:val="809324418"/>
        <w:rPr>
          <w:lang w:val="en-US"/>
        </w:rPr>
      </w:pPr>
      <w:r>
        <w:rPr>
          <w:lang w:val="en-US"/>
        </w:rPr>
        <w:t xml:space="preserve">Additional Search Parameters can be defined using the </w:t>
      </w:r>
      <w:hyperlink r:id="rId2042" w:history="1">
        <w:r>
          <w:rPr>
            <w:rStyle w:val="Hyperlink"/>
            <w:lang w:val="en-US"/>
          </w:rPr>
          <w:t>SearchParameter</w:t>
        </w:r>
      </w:hyperlink>
      <w:r>
        <w:rPr>
          <w:lang w:val="en-US"/>
        </w:rPr>
        <w:t xml:space="preserve"> resource. </w:t>
      </w:r>
    </w:p>
    <w:p w:rsidR="00C51368" w:rsidRDefault="00E43BD9">
      <w:pPr>
        <w:pStyle w:val="Heading3"/>
        <w:divId w:val="809324418"/>
        <w:rPr>
          <w:rFonts w:eastAsia="Times New Roman"/>
          <w:lang w:val="en-US"/>
        </w:rPr>
      </w:pPr>
      <w:bookmarkStart w:id="210" w:name="mixing"/>
      <w:bookmarkEnd w:id="210"/>
      <w:r>
        <w:rPr>
          <w:rFonts w:eastAsia="Times New Roman"/>
          <w:lang w:val="en-US"/>
        </w:rPr>
        <w:t>Supporting Multiple Profiles</w:t>
      </w:r>
    </w:p>
    <w:p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43" w:history="1">
        <w:r>
          <w:rPr>
            <w:rStyle w:val="Hyperlink"/>
            <w:lang w:val="en-US"/>
          </w:rPr>
          <w:t>DAF</w:t>
        </w:r>
      </w:hyperlink>
      <w:r>
        <w:rPr>
          <w:lang w:val="en-US"/>
        </w:rPr>
        <w:t xml:space="preserve">), and also must support specific profiles for decision support using the same interface. </w:t>
      </w:r>
    </w:p>
    <w:p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one profile is focused on clinical content. </w:t>
      </w:r>
    </w:p>
    <w:p w:rsidR="00C51368" w:rsidRDefault="00E43BD9">
      <w:pPr>
        <w:pStyle w:val="NormalWeb"/>
        <w:divId w:val="809324418"/>
        <w:rPr>
          <w:lang w:val="en-US"/>
        </w:rPr>
      </w:pPr>
      <w:r>
        <w:rPr>
          <w:lang w:val="en-US"/>
        </w:rPr>
        <w:t xml:space="preserve">Accordingly, profiles can relate to each other in 4 different ways. Each profile can be thought of in terms of the set of instances that conform to the profile: </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non-overlapping: there no instances that conform to profiles A &amp; B (technically, the intersection of profiles A &amp; B is an empty set)</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rsidR="00C51368" w:rsidRDefault="00E43BD9">
      <w:pPr>
        <w:pStyle w:val="NormalWeb"/>
        <w:divId w:val="809324418"/>
        <w:rPr>
          <w:lang w:val="en-US"/>
        </w:rPr>
      </w:pPr>
      <w:r>
        <w:rPr>
          <w:lang w:val="en-US"/>
        </w:rPr>
        <w:t xml:space="preserve">Profiles can be compared to determine their compatibility. One </w:t>
      </w:r>
      <w:hyperlink r:id="rId2044" w:history="1">
        <w:r>
          <w:rPr>
            <w:rStyle w:val="Hyperlink"/>
            <w:lang w:val="en-US"/>
          </w:rPr>
          <w:t>such comparison</w:t>
        </w:r>
      </w:hyperlink>
      <w:r>
        <w:rPr>
          <w:lang w:val="en-US"/>
        </w:rPr>
        <w:t xml:space="preserve"> can be found between </w:t>
      </w:r>
      <w:hyperlink r:id="rId2045" w:history="1">
        <w:r>
          <w:rPr>
            <w:rStyle w:val="Hyperlink"/>
            <w:lang w:val="en-US"/>
          </w:rPr>
          <w:t>DAF</w:t>
        </w:r>
      </w:hyperlink>
      <w:r>
        <w:rPr>
          <w:lang w:val="en-US"/>
        </w:rPr>
        <w:t xml:space="preserve"> and </w:t>
      </w:r>
      <w:hyperlink r:id="rId2046" w:history="1">
        <w:r>
          <w:rPr>
            <w:rStyle w:val="Hyperlink"/>
            <w:lang w:val="en-US"/>
          </w:rPr>
          <w:t>QICore</w:t>
        </w:r>
      </w:hyperlink>
      <w:r>
        <w:rPr>
          <w:lang w:val="en-US"/>
        </w:rPr>
        <w:t xml:space="preserve">. Note that this comparison is generated by tooling under ongoing development, and is purely draft content to demonstrate the idea of profile copmarison. </w:t>
      </w:r>
    </w:p>
    <w:p w:rsidR="00C51368" w:rsidRDefault="00E43BD9">
      <w:pPr>
        <w:pStyle w:val="Heading1"/>
        <w:divId w:val="990249517"/>
        <w:rPr>
          <w:rFonts w:eastAsia="Times New Roman"/>
          <w:noProof/>
          <w:lang w:val="en-US"/>
        </w:rPr>
      </w:pPr>
      <w:r>
        <w:rPr>
          <w:rFonts w:eastAsia="Times New Roman"/>
          <w:noProof/>
          <w:lang w:val="en-US"/>
        </w:rPr>
        <w:t>pushpull.html</w:t>
      </w:r>
    </w:p>
    <w:p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0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048" w:anchor="status" w:history="1">
              <w:r w:rsidR="00E43BD9">
                <w:rPr>
                  <w:rStyle w:val="Hyperlink"/>
                  <w:rFonts w:eastAsia="Times New Roman"/>
                </w:rPr>
                <w:t>Ballot Status</w:t>
              </w:r>
            </w:hyperlink>
            <w:r w:rsidR="00E43BD9">
              <w:rPr>
                <w:rFonts w:eastAsia="Times New Roman"/>
              </w:rPr>
              <w:t xml:space="preserve">: </w:t>
            </w:r>
            <w:hyperlink r:id="rId2049" w:anchor="pubs" w:history="1">
              <w:r w:rsidR="00E43BD9">
                <w:rPr>
                  <w:rStyle w:val="Hyperlink"/>
                  <w:rFonts w:eastAsia="Times New Roman"/>
                </w:rPr>
                <w:t>DSTU 2</w:t>
              </w:r>
            </w:hyperlink>
          </w:p>
        </w:tc>
      </w:tr>
    </w:tbl>
    <w:p w:rsidR="00C51368" w:rsidRDefault="00E43BD9">
      <w:pPr>
        <w:pStyle w:val="NormalWeb"/>
        <w:divId w:val="1805392726"/>
        <w:rPr>
          <w:lang w:val="en-US"/>
        </w:rPr>
      </w:pPr>
      <w:r>
        <w:rPr>
          <w:lang w:val="en-US"/>
        </w:rPr>
        <w:lastRenderedPageBreak/>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Push</w:t>
            </w:r>
          </w:p>
        </w:tc>
        <w:tc>
          <w:tcPr>
            <w:tcW w:w="0" w:type="auto"/>
            <w:vAlign w:val="center"/>
            <w:hideMark/>
          </w:tcPr>
          <w:p w:rsidR="00C51368" w:rsidRDefault="00E43BD9">
            <w:pPr>
              <w:rPr>
                <w:rFonts w:eastAsia="Times New Roman"/>
              </w:rPr>
            </w:pPr>
            <w:r>
              <w:rPr>
                <w:rFonts w:eastAsia="Times New Roman"/>
              </w:rPr>
              <w:t>As new information becomes available, the source system sends the information to the destination. It expects the destination system to maintain and index the information on receipt. The source system must trust the destination system to manage access/security appropriately</w:t>
            </w:r>
          </w:p>
        </w:tc>
      </w:tr>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Pull</w:t>
            </w:r>
          </w:p>
        </w:tc>
        <w:tc>
          <w:tcPr>
            <w:tcW w:w="0" w:type="auto"/>
            <w:vAlign w:val="center"/>
            <w:hideMark/>
          </w:tcPr>
          <w:p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push it at the destination. </w:t>
      </w:r>
    </w:p>
    <w:p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rsidR="00C51368" w:rsidRDefault="00E43BD9">
      <w:pPr>
        <w:pStyle w:val="NormalWeb"/>
        <w:divId w:val="1805392726"/>
        <w:rPr>
          <w:lang w:val="en-US"/>
        </w:rPr>
      </w:pPr>
      <w:r>
        <w:rPr>
          <w:lang w:val="en-US"/>
        </w:rPr>
        <w:t xml:space="preserve">The FHIR specification supports and enables both push and pull: </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REST</w:t>
      </w:r>
      <w:r>
        <w:rPr>
          <w:rFonts w:eastAsia="Times New Roman"/>
          <w:lang w:val="en-US"/>
        </w:rPr>
        <w:t>: The REST API can be used in either fashion - this is discussed in more depth below</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rsidR="00C51368" w:rsidRDefault="00E43BD9">
      <w:pPr>
        <w:pStyle w:val="Heading3"/>
        <w:divId w:val="1805392726"/>
        <w:rPr>
          <w:rFonts w:eastAsia="Times New Roman"/>
          <w:lang w:val="en-US"/>
        </w:rPr>
      </w:pPr>
      <w:r>
        <w:rPr>
          <w:rFonts w:eastAsia="Times New Roman"/>
          <w:lang w:val="en-US"/>
        </w:rPr>
        <w:t>Push and Pull on a RESTful interface</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50" w:anchor="create" w:history="1">
        <w:r>
          <w:rPr>
            <w:rStyle w:val="Hyperlink"/>
            <w:rFonts w:eastAsia="Times New Roman"/>
            <w:lang w:val="en-US"/>
          </w:rPr>
          <w:t>create</w:t>
        </w:r>
      </w:hyperlink>
      <w:r>
        <w:rPr>
          <w:rFonts w:eastAsia="Times New Roman"/>
          <w:lang w:val="en-US"/>
        </w:rPr>
        <w:t xml:space="preserve">, </w:t>
      </w:r>
      <w:hyperlink r:id="rId2051" w:anchor="update" w:history="1">
        <w:r>
          <w:rPr>
            <w:rStyle w:val="Hyperlink"/>
            <w:rFonts w:eastAsia="Times New Roman"/>
            <w:lang w:val="en-US"/>
          </w:rPr>
          <w:t>update</w:t>
        </w:r>
      </w:hyperlink>
      <w:r>
        <w:rPr>
          <w:rFonts w:eastAsia="Times New Roman"/>
          <w:lang w:val="en-US"/>
        </w:rPr>
        <w:t xml:space="preserve">, and </w:t>
      </w:r>
      <w:hyperlink r:id="rId2052"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53" w:anchor="search" w:history="1">
        <w:r>
          <w:rPr>
            <w:rStyle w:val="Hyperlink"/>
            <w:rFonts w:eastAsia="Times New Roman"/>
            <w:lang w:val="en-US"/>
          </w:rPr>
          <w:t>search</w:t>
        </w:r>
      </w:hyperlink>
      <w:r>
        <w:rPr>
          <w:rFonts w:eastAsia="Times New Roman"/>
          <w:lang w:val="en-US"/>
        </w:rPr>
        <w:t xml:space="preserve"> and </w:t>
      </w:r>
      <w:hyperlink r:id="rId2054" w:anchor="read" w:history="1">
        <w:r>
          <w:rPr>
            <w:rStyle w:val="Hyperlink"/>
            <w:rFonts w:eastAsia="Times New Roman"/>
            <w:lang w:val="en-US"/>
          </w:rPr>
          <w:t>read</w:t>
        </w:r>
      </w:hyperlink>
      <w:r>
        <w:rPr>
          <w:rFonts w:eastAsia="Times New Roman"/>
          <w:lang w:val="en-US"/>
        </w:rPr>
        <w:t xml:space="preserve"> so the users can find the data they need</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55" w:anchor="history" w:history="1">
        <w:r>
          <w:rPr>
            <w:rStyle w:val="Hyperlink"/>
            <w:rFonts w:eastAsia="Times New Roman"/>
            <w:lang w:val="en-US"/>
          </w:rPr>
          <w:t>history</w:t>
        </w:r>
      </w:hyperlink>
      <w:r>
        <w:rPr>
          <w:rFonts w:eastAsia="Times New Roman"/>
          <w:lang w:val="en-US"/>
        </w:rPr>
        <w:t>, and replicates the changes in its own copy of the database</w:t>
      </w:r>
    </w:p>
    <w:p w:rsidR="00C51368" w:rsidRDefault="00E43BD9">
      <w:pPr>
        <w:pStyle w:val="Heading1"/>
        <w:divId w:val="990249517"/>
        <w:rPr>
          <w:rFonts w:eastAsia="Times New Roman"/>
          <w:noProof/>
          <w:lang w:val="en-US"/>
        </w:rPr>
      </w:pPr>
      <w:r>
        <w:rPr>
          <w:rFonts w:eastAsia="Times New Roman"/>
          <w:noProof/>
          <w:lang w:val="en-US"/>
        </w:rPr>
        <w:t>qa.html</w:t>
      </w:r>
    </w:p>
    <w:p w:rsidR="00C51368" w:rsidRDefault="00E43BD9">
      <w:pPr>
        <w:pStyle w:val="Heading1"/>
        <w:divId w:val="1202398457"/>
        <w:rPr>
          <w:rFonts w:eastAsia="Times New Roman"/>
          <w:lang w:val="en-US"/>
        </w:rPr>
      </w:pPr>
      <w:r>
        <w:rPr>
          <w:rFonts w:eastAsia="Times New Roman"/>
          <w:lang w:val="en-US"/>
        </w:rPr>
        <w:lastRenderedPageBreak/>
        <w:t>FHIR QA Report</w:t>
      </w:r>
    </w:p>
    <w:p w:rsidR="00C51368" w:rsidRDefault="00E43BD9">
      <w:pPr>
        <w:pStyle w:val="Heading1"/>
        <w:divId w:val="990249517"/>
        <w:rPr>
          <w:rFonts w:eastAsia="Times New Roman"/>
          <w:noProof/>
          <w:lang w:val="en-US"/>
        </w:rPr>
      </w:pPr>
      <w:r>
        <w:rPr>
          <w:rFonts w:eastAsia="Times New Roman"/>
          <w:noProof/>
          <w:lang w:val="en-US"/>
        </w:rPr>
        <w:t>rdf.html</w:t>
      </w:r>
    </w:p>
    <w:p w:rsidR="00C51368" w:rsidRDefault="00E43BD9">
      <w:pPr>
        <w:pStyle w:val="Heading2"/>
        <w:divId w:val="2145729832"/>
        <w:rPr>
          <w:rFonts w:eastAsia="Times New Roman"/>
          <w:lang w:val="en-US"/>
        </w:rPr>
      </w:pPr>
      <w:r>
        <w:rPr>
          <w:rFonts w:eastAsia="Times New Roman"/>
          <w:lang w:val="en-US"/>
        </w:rPr>
        <w:t xml:space="preserve">RDF Representation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1942"/>
      </w:tblGrid>
      <w:tr w:rsidR="00C51368">
        <w:trPr>
          <w:divId w:val="21457298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056"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rsidR="00C51368" w:rsidRDefault="00C166DE">
            <w:pPr>
              <w:rPr>
                <w:rFonts w:eastAsia="Times New Roman"/>
              </w:rPr>
            </w:pPr>
            <w:hyperlink r:id="rId2057" w:anchor="status" w:history="1">
              <w:r w:rsidR="00E43BD9">
                <w:rPr>
                  <w:rStyle w:val="Hyperlink"/>
                  <w:rFonts w:eastAsia="Times New Roman"/>
                </w:rPr>
                <w:t>Ballot Status</w:t>
              </w:r>
            </w:hyperlink>
            <w:r w:rsidR="00E43BD9">
              <w:rPr>
                <w:rFonts w:eastAsia="Times New Roman"/>
              </w:rPr>
              <w:t xml:space="preserve">: </w:t>
            </w:r>
            <w:hyperlink r:id="rId2058" w:anchor="pubs" w:history="1">
              <w:r w:rsidR="00E43BD9">
                <w:rPr>
                  <w:rStyle w:val="Hyperlink"/>
                  <w:rFonts w:eastAsia="Times New Roman"/>
                </w:rPr>
                <w:t>Draft</w:t>
              </w:r>
            </w:hyperlink>
          </w:p>
        </w:tc>
      </w:tr>
    </w:tbl>
    <w:p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NormalWeb"/>
        <w:divId w:val="2145729832"/>
        <w:rPr>
          <w:lang w:val="en-US"/>
        </w:rPr>
      </w:pPr>
      <w:r>
        <w:rPr>
          <w:lang w:val="en-US"/>
        </w:rPr>
        <w:t xml:space="preserve">FHIR resources can be represented as an </w:t>
      </w:r>
      <w:hyperlink r:id="rId2059"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rsidR="00C51368" w:rsidRDefault="00C166DE">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rsidR="00C51368" w:rsidRDefault="00C166DE">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rsidR="00C51368" w:rsidRDefault="00C166DE">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rsidR="00C51368" w:rsidRDefault="00C166DE">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rsidR="00C51368" w:rsidRDefault="00E43BD9">
      <w:pPr>
        <w:pStyle w:val="NormalWeb"/>
        <w:divId w:val="2145729832"/>
        <w:rPr>
          <w:lang w:val="en-US"/>
        </w:rPr>
      </w:pPr>
      <w:r>
        <w:rPr>
          <w:lang w:val="en-US"/>
        </w:rPr>
        <w:t xml:space="preserve">Note: this page uses turtle for clarify and readability, but there is no requirement or expectation that turtle should be used in preference to other syntaxes. Note that production turtle instances would not be laid out so clearly either. </w:t>
      </w:r>
    </w:p>
    <w:p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60" w:history="1">
        <w:r>
          <w:rPr>
            <w:rStyle w:val="Hyperlink"/>
            <w:lang w:val="en-US"/>
          </w:rPr>
          <w:t>JSON</w:t>
        </w:r>
      </w:hyperlink>
      <w:r>
        <w:rPr>
          <w:lang w:val="en-US"/>
        </w:rPr>
        <w:t xml:space="preserve"> and </w:t>
      </w:r>
      <w:hyperlink r:id="rId2061" w:history="1">
        <w:r>
          <w:rPr>
            <w:rStyle w:val="Hyperlink"/>
            <w:lang w:val="en-US"/>
          </w:rPr>
          <w:t>XML</w:t>
        </w:r>
      </w:hyperlink>
      <w:r>
        <w:rPr>
          <w:lang w:val="en-US"/>
        </w:rPr>
        <w:t xml:space="preserve">, and would be implemented for different reasons. Systems focused on operational exchange of data would not generally use RDF. </w:t>
      </w:r>
    </w:p>
    <w:p w:rsidR="00C51368" w:rsidRDefault="00E43BD9">
      <w:pPr>
        <w:pStyle w:val="Heading3"/>
        <w:divId w:val="2145729832"/>
        <w:rPr>
          <w:rFonts w:eastAsia="Times New Roman"/>
          <w:lang w:val="en-US"/>
        </w:rPr>
      </w:pPr>
      <w:bookmarkStart w:id="211" w:name="class"/>
      <w:bookmarkEnd w:id="211"/>
      <w:r>
        <w:rPr>
          <w:rFonts w:eastAsia="Times New Roman"/>
          <w:lang w:val="en-US"/>
        </w:rPr>
        <w:t>RDF Representation of FHIR</w:t>
      </w:r>
    </w:p>
    <w:p w:rsidR="00C51368" w:rsidRDefault="00E43BD9">
      <w:pPr>
        <w:pStyle w:val="NormalWeb"/>
        <w:divId w:val="2145729832"/>
        <w:rPr>
          <w:lang w:val="en-US"/>
        </w:rPr>
      </w:pPr>
      <w:r>
        <w:rPr>
          <w:lang w:val="en-US"/>
        </w:rPr>
        <w:t xml:space="preserve">The FHIR RDF definitions are defined for the following purposes: </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rsidR="00C51368" w:rsidRDefault="00E43BD9">
      <w:pPr>
        <w:pStyle w:val="NormalWeb"/>
        <w:divId w:val="2145729832"/>
        <w:rPr>
          <w:lang w:val="en-US"/>
        </w:rPr>
      </w:pPr>
      <w:r>
        <w:rPr>
          <w:lang w:val="en-US"/>
        </w:rPr>
        <w:t xml:space="preserve">The RDF definitions are published as a series of turtle files </w:t>
      </w:r>
      <w:hyperlink r:id="rId2062" w:history="1">
        <w:r>
          <w:rPr>
            <w:rStyle w:val="Hyperlink"/>
            <w:lang w:val="en-US"/>
          </w:rPr>
          <w:t>RIM</w:t>
        </w:r>
      </w:hyperlink>
      <w:r>
        <w:rPr>
          <w:lang w:val="en-US"/>
        </w:rPr>
        <w:t xml:space="preserve"> and </w:t>
      </w:r>
      <w:hyperlink r:id="rId2063" w:history="1">
        <w:r>
          <w:rPr>
            <w:rStyle w:val="Hyperlink"/>
            <w:lang w:val="en-US"/>
          </w:rPr>
          <w:t>FHIR</w:t>
        </w:r>
      </w:hyperlink>
      <w:r>
        <w:rPr>
          <w:lang w:val="en-US"/>
        </w:rPr>
        <w:t xml:space="preserve">. </w:t>
      </w:r>
    </w:p>
    <w:p w:rsidR="00C51368" w:rsidRDefault="00E43BD9">
      <w:pPr>
        <w:pStyle w:val="Heading4"/>
        <w:divId w:val="2145729832"/>
        <w:rPr>
          <w:rFonts w:eastAsia="Times New Roman"/>
          <w:lang w:val="en-US"/>
        </w:rPr>
      </w:pPr>
      <w:r>
        <w:rPr>
          <w:rFonts w:eastAsia="Times New Roman"/>
          <w:lang w:val="en-US"/>
        </w:rPr>
        <w:lastRenderedPageBreak/>
        <w:t>RDF Class Definitions</w:t>
      </w:r>
    </w:p>
    <w:p w:rsidR="00C51368" w:rsidRDefault="00E43BD9">
      <w:pPr>
        <w:pStyle w:val="NormalWeb"/>
        <w:divId w:val="2145729832"/>
        <w:rPr>
          <w:lang w:val="en-US"/>
        </w:rPr>
      </w:pPr>
      <w:r>
        <w:rPr>
          <w:lang w:val="en-US"/>
        </w:rPr>
        <w:t xml:space="preserve">The </w:t>
      </w:r>
      <w:proofErr w:type="gramStart"/>
      <w:r>
        <w:rPr>
          <w:lang w:val="en-US"/>
        </w:rPr>
        <w:t>backbone of the RDF definitions are</w:t>
      </w:r>
      <w:proofErr w:type="gramEnd"/>
      <w:r>
        <w:rPr>
          <w:lang w:val="en-US"/>
        </w:rPr>
        <w:t xml:space="preserve"> a formal definition of the FHIR resources as RDF classes. Each data type, resource, or element within a resource is defined as rdf</w:t>
      </w:r>
      <w:proofErr w:type="gramStart"/>
      <w:r>
        <w:rPr>
          <w:lang w:val="en-US"/>
        </w:rPr>
        <w:t>:Class</w:t>
      </w:r>
      <w:proofErr w:type="gramEnd"/>
      <w:r>
        <w:rPr>
          <w:lang w:val="en-US"/>
        </w:rPr>
        <w:t xml:space="preserve"> with a series of rdf:Property items. Each property has a rdfs</w:t>
      </w:r>
      <w:proofErr w:type="gramStart"/>
      <w:r>
        <w:rPr>
          <w:lang w:val="en-US"/>
        </w:rPr>
        <w:t>:range</w:t>
      </w:r>
      <w:proofErr w:type="gramEnd"/>
      <w:r>
        <w:rPr>
          <w:lang w:val="en-US"/>
        </w:rPr>
        <w:t xml:space="preserve"> the specifies the value domain for the property. In most cases, the conversion from the base resource definitions is straight-forward. </w:t>
      </w:r>
    </w:p>
    <w:p w:rsidR="00C51368" w:rsidRDefault="00E43BD9">
      <w:pPr>
        <w:pStyle w:val="NormalWeb"/>
        <w:divId w:val="2145729832"/>
        <w:rPr>
          <w:lang w:val="en-US"/>
        </w:rPr>
      </w:pPr>
      <w:r>
        <w:rPr>
          <w:lang w:val="en-US"/>
        </w:rPr>
        <w:t xml:space="preserve">Constraints are represented intwo ways - as OWL statements, and as SHACL predicates. Implementers wishing to enforce constraints can use tools from either language, or process the knowledge represented in these constraints in any other way they see fit. </w:t>
      </w:r>
    </w:p>
    <w:p w:rsidR="00C51368" w:rsidRDefault="00E43BD9">
      <w:pPr>
        <w:pStyle w:val="Heading4"/>
        <w:divId w:val="2145729832"/>
        <w:rPr>
          <w:rFonts w:eastAsia="Times New Roman"/>
          <w:lang w:val="en-US"/>
        </w:rPr>
      </w:pPr>
      <w:r>
        <w:rPr>
          <w:rFonts w:eastAsia="Times New Roman"/>
          <w:lang w:val="en-US"/>
        </w:rPr>
        <w:t>Enumerated Codes</w:t>
      </w:r>
    </w:p>
    <w:p w:rsidR="00C51368" w:rsidRDefault="00E43BD9">
      <w:pPr>
        <w:pStyle w:val="NormalWeb"/>
        <w:divId w:val="2145729832"/>
        <w:rPr>
          <w:lang w:val="en-US"/>
        </w:rPr>
      </w:pPr>
      <w:r>
        <w:rPr>
          <w:lang w:val="en-US"/>
        </w:rPr>
        <w:t xml:space="preserve">FHIR elements that have a </w:t>
      </w:r>
      <w:hyperlink r:id="rId2064" w:anchor="code" w:history="1">
        <w:r>
          <w:rPr>
            <w:rStyle w:val="Hyperlink"/>
            <w:lang w:val="en-US"/>
          </w:rPr>
          <w:t>code data type</w:t>
        </w:r>
      </w:hyperlink>
      <w:r>
        <w:rPr>
          <w:lang w:val="en-US"/>
        </w:rPr>
        <w:t xml:space="preserve"> with a </w:t>
      </w:r>
      <w:hyperlink r:id="rId2065" w:anchor="required" w:history="1">
        <w:proofErr w:type="gramStart"/>
        <w:r>
          <w:rPr>
            <w:rStyle w:val="Hyperlink"/>
            <w:lang w:val="en-US"/>
          </w:rPr>
          <w:t>Required</w:t>
        </w:r>
        <w:proofErr w:type="gramEnd"/>
      </w:hyperlink>
      <w:r>
        <w:rPr>
          <w:lang w:val="en-US"/>
        </w:rPr>
        <w:t xml:space="preserve"> binding to an extensional </w:t>
      </w:r>
      <w:hyperlink r:id="rId2066"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rsidR="00C51368" w:rsidRDefault="00E43BD9">
      <w:pPr>
        <w:pStyle w:val="Heading4"/>
        <w:divId w:val="2145729832"/>
        <w:rPr>
          <w:rFonts w:eastAsia="Times New Roman"/>
          <w:lang w:val="en-US"/>
        </w:rPr>
      </w:pPr>
      <w:r>
        <w:rPr>
          <w:rFonts w:eastAsia="Times New Roman"/>
          <w:lang w:val="en-US"/>
        </w:rPr>
        <w:t>The Ontological RIM</w:t>
      </w:r>
    </w:p>
    <w:p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67" w:history="1">
        <w:r>
          <w:rPr>
            <w:rStyle w:val="Hyperlink"/>
            <w:lang w:val="en-US"/>
          </w:rPr>
          <w:t>turtle</w:t>
        </w:r>
      </w:hyperlink>
      <w:r>
        <w:rPr>
          <w:lang w:val="en-US"/>
        </w:rPr>
        <w:t xml:space="preserve"> and </w:t>
      </w:r>
      <w:hyperlink r:id="rId2068" w:history="1">
        <w:r>
          <w:rPr>
            <w:rStyle w:val="Hyperlink"/>
            <w:lang w:val="en-US"/>
          </w:rPr>
          <w:t>RDF/XML</w:t>
        </w:r>
      </w:hyperlink>
      <w:r>
        <w:rPr>
          <w:lang w:val="en-US"/>
        </w:rPr>
        <w:t xml:space="preserve">). The resources and type definitions refer to both classes and code systems defined as part of the RIM. The references to the classes defined in the RIM are generally only of interest from a RIM perspective; they do not define semantics that are necessary to understand the FHIR resources directly. </w:t>
      </w:r>
    </w:p>
    <w:p w:rsidR="00C51368" w:rsidRDefault="00E43BD9">
      <w:pPr>
        <w:pStyle w:val="NormalWeb"/>
        <w:divId w:val="2145729832"/>
        <w:rPr>
          <w:lang w:val="en-US"/>
        </w:rPr>
      </w:pPr>
      <w:r>
        <w:rPr>
          <w:lang w:val="en-US"/>
        </w:rPr>
        <w:t xml:space="preserve">The Ontological RIM is a variant of the </w:t>
      </w:r>
      <w:hyperlink r:id="rId2069"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 xml:space="preserve">More: mixins? </w:t>
      </w:r>
      <w:proofErr w:type="gramStart"/>
      <w:r>
        <w:rPr>
          <w:rFonts w:eastAsia="Times New Roman"/>
          <w:lang w:val="en-US"/>
        </w:rPr>
        <w:t>associations</w:t>
      </w:r>
      <w:proofErr w:type="gramEnd"/>
      <w:r>
        <w:rPr>
          <w:rFonts w:eastAsia="Times New Roman"/>
          <w:lang w:val="en-US"/>
        </w:rPr>
        <w:t xml:space="preserve">? </w:t>
      </w:r>
      <w:proofErr w:type="gramStart"/>
      <w:r>
        <w:rPr>
          <w:rFonts w:eastAsia="Times New Roman"/>
          <w:lang w:val="en-US"/>
        </w:rPr>
        <w:t>nullFlavor</w:t>
      </w:r>
      <w:proofErr w:type="gramEnd"/>
      <w:r>
        <w:rPr>
          <w:rFonts w:eastAsia="Times New Roman"/>
          <w:lang w:val="en-US"/>
        </w:rPr>
        <w:t xml:space="preserve"> on associations?</w:t>
      </w:r>
    </w:p>
    <w:p w:rsidR="00C51368" w:rsidRDefault="00E43BD9">
      <w:pPr>
        <w:pStyle w:val="Heading4"/>
        <w:divId w:val="2145729832"/>
        <w:rPr>
          <w:rFonts w:eastAsia="Times New Roman"/>
          <w:lang w:val="en-US"/>
        </w:rPr>
      </w:pPr>
      <w:r>
        <w:rPr>
          <w:rFonts w:eastAsia="Times New Roman"/>
          <w:lang w:val="en-US"/>
        </w:rPr>
        <w:t>Other Mappings</w:t>
      </w:r>
    </w:p>
    <w:p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49"/>
    <w:p w:rsidR="00C51368" w:rsidRDefault="00E43BD9">
      <w:pPr>
        <w:pStyle w:val="Heading3"/>
        <w:divId w:val="2145729832"/>
        <w:rPr>
          <w:rFonts w:eastAsia="Times New Roman"/>
          <w:lang w:val="en-US"/>
        </w:rPr>
      </w:pPr>
      <w:r>
        <w:rPr>
          <w:rFonts w:eastAsia="Times New Roman"/>
          <w:lang w:val="en-US"/>
        </w:rPr>
        <w:t>Decimal Precision</w:t>
      </w:r>
    </w:p>
    <w:p w:rsidR="00C51368" w:rsidRDefault="00E43BD9">
      <w:pPr>
        <w:pStyle w:val="NormalWeb"/>
        <w:divId w:val="2145729832"/>
        <w:rPr>
          <w:lang w:val="en-US"/>
        </w:rPr>
      </w:pPr>
      <w:proofErr w:type="gramStart"/>
      <w:r>
        <w:rPr>
          <w:lang w:val="en-US"/>
        </w:rPr>
        <w:lastRenderedPageBreak/>
        <w:t>todo</w:t>
      </w:r>
      <w:proofErr w:type="gramEnd"/>
      <w:r>
        <w:rPr>
          <w:lang w:val="en-US"/>
        </w:rPr>
        <w:t xml:space="preserve">. </w:t>
      </w:r>
    </w:p>
    <w:p w:rsidR="00C51368" w:rsidRDefault="00E43BD9">
      <w:pPr>
        <w:pStyle w:val="Heading3"/>
        <w:divId w:val="2145729832"/>
        <w:rPr>
          <w:rFonts w:eastAsia="Times New Roman"/>
          <w:lang w:val="en-US"/>
        </w:rPr>
      </w:pPr>
      <w:bookmarkStart w:id="212" w:name="profile"/>
      <w:r>
        <w:rPr>
          <w:rFonts w:eastAsia="Times New Roman"/>
          <w:lang w:val="en-US"/>
        </w:rPr>
        <w:t>RDF Representation of Profiles</w:t>
      </w:r>
    </w:p>
    <w:p w:rsidR="00C51368" w:rsidRDefault="00E43BD9">
      <w:pPr>
        <w:pStyle w:val="NormalWeb"/>
        <w:divId w:val="2145729832"/>
        <w:rPr>
          <w:lang w:val="en-US"/>
        </w:rPr>
      </w:pPr>
      <w:proofErr w:type="gramStart"/>
      <w:r>
        <w:rPr>
          <w:lang w:val="en-US"/>
        </w:rPr>
        <w:t>todo</w:t>
      </w:r>
      <w:proofErr w:type="gramEnd"/>
      <w:r>
        <w:rPr>
          <w:lang w:val="en-US"/>
        </w:rPr>
        <w:t xml:space="preserve">. </w:t>
      </w:r>
    </w:p>
    <w:p w:rsidR="00C51368" w:rsidRDefault="00E43BD9">
      <w:pPr>
        <w:pStyle w:val="Heading3"/>
        <w:divId w:val="2145729832"/>
        <w:rPr>
          <w:rFonts w:eastAsia="Times New Roman"/>
          <w:lang w:val="en-US"/>
        </w:rPr>
      </w:pPr>
      <w:bookmarkStart w:id="213" w:name="instance"/>
      <w:bookmarkEnd w:id="213"/>
      <w:r>
        <w:rPr>
          <w:rFonts w:eastAsia="Times New Roman"/>
          <w:lang w:val="en-US"/>
        </w:rPr>
        <w:t>RDF Resource Instances</w:t>
      </w:r>
    </w:p>
    <w:p w:rsidR="00C51368" w:rsidRDefault="00E43BD9">
      <w:pPr>
        <w:pStyle w:val="NormalWeb"/>
        <w:divId w:val="2145729832"/>
        <w:rPr>
          <w:lang w:val="en-US"/>
        </w:rPr>
      </w:pPr>
      <w:r>
        <w:rPr>
          <w:lang w:val="en-US"/>
        </w:rPr>
        <w:t>A FHIR resource is represented by a series of RDF triples, starting with the fixed identifier "</w:t>
      </w:r>
      <w:proofErr w:type="gramStart"/>
      <w:r>
        <w:rPr>
          <w:lang w:val="en-US"/>
        </w:rPr>
        <w:t>:resource</w:t>
      </w:r>
      <w:proofErr w:type="gramEnd"/>
      <w:r>
        <w:rPr>
          <w:lang w:val="en-US"/>
        </w:rPr>
        <w:t xml:space="preserve">". For readability, this page presents instances using turtle, but production instances can use any valid RDF syntax.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fhir: &lt;http://hl7.org/fhir/&gt; .</w:t>
      </w:r>
    </w:p>
    <w:p w:rsidR="00C51368" w:rsidRDefault="00E43BD9">
      <w:pPr>
        <w:pStyle w:val="HTMLPreformatted"/>
        <w:divId w:val="2145729832"/>
        <w:rPr>
          <w:lang w:val="en-US"/>
        </w:rPr>
      </w:pPr>
      <w:r>
        <w:rPr>
          <w:lang w:val="en-US"/>
        </w:rPr>
        <w:t>@prefix flag: &lt;http://hl7.org/fhir/Flag.&gt;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NormalWeb"/>
        <w:divId w:val="2145729832"/>
        <w:rPr>
          <w:lang w:val="en-US"/>
        </w:rPr>
      </w:pPr>
      <w:r>
        <w:rPr>
          <w:lang w:val="en-US"/>
        </w:rPr>
        <w:t>The "</w:t>
      </w:r>
      <w:proofErr w:type="gramStart"/>
      <w:r>
        <w:rPr>
          <w:lang w:val="en-US"/>
        </w:rPr>
        <w:t>:resource</w:t>
      </w:r>
      <w:proofErr w:type="gramEnd"/>
      <w:r>
        <w:rPr>
          <w:lang w:val="en-US"/>
        </w:rPr>
        <w:t xml:space="preserve">" object has a type predicate ("a") the indicates what kind of resource it is. In addition, the object will have a series of predicates for the properties defined in the RDF class definitions: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HTMLPreformatted"/>
        <w:divId w:val="2145729832"/>
        <w:rPr>
          <w:lang w:val="en-US"/>
        </w:rPr>
      </w:pPr>
      <w:r>
        <w:rPr>
          <w:lang w:val="en-US"/>
        </w:rPr>
        <w:t xml:space="preserve">  flag:id "example";</w:t>
      </w:r>
    </w:p>
    <w:p w:rsidR="00C51368" w:rsidRDefault="00E43BD9">
      <w:pPr>
        <w:pStyle w:val="HTMLPreformatted"/>
        <w:divId w:val="2145729832"/>
        <w:rPr>
          <w:lang w:val="en-US"/>
        </w:rPr>
      </w:pPr>
      <w:r>
        <w:rPr>
          <w:lang w:val="en-US"/>
        </w:rPr>
        <w:t xml:space="preserve">  flag:text [...];</w:t>
      </w: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flag:status fhir:flag-status\#active.</w:t>
      </w:r>
    </w:p>
    <w:p w:rsidR="00C51368" w:rsidRDefault="00E43BD9">
      <w:pPr>
        <w:pStyle w:val="NormalWeb"/>
        <w:divId w:val="2145729832"/>
        <w:rPr>
          <w:lang w:val="en-US"/>
        </w:rPr>
      </w:pPr>
      <w:r>
        <w:rPr>
          <w:lang w:val="en-US"/>
        </w:rPr>
        <w:t>Enumerated fields are represented using a anonymous concept that has an rdf</w:t>
      </w:r>
      <w:proofErr w:type="gramStart"/>
      <w:r>
        <w:rPr>
          <w:lang w:val="en-US"/>
        </w:rPr>
        <w:t>:type</w:t>
      </w:r>
      <w:proofErr w:type="gramEnd"/>
      <w:r>
        <w:rPr>
          <w:lang w:val="en-US"/>
        </w:rPr>
        <w:t xml:space="preserve"> which is the concept as defined in the RDF code system definitions. </w:t>
      </w:r>
    </w:p>
    <w:p w:rsidR="00C51368" w:rsidRDefault="00E43BD9">
      <w:pPr>
        <w:pStyle w:val="NormalWeb"/>
        <w:divId w:val="2145729832"/>
        <w:rPr>
          <w:lang w:val="en-US"/>
        </w:rPr>
      </w:pPr>
      <w:r>
        <w:rPr>
          <w:lang w:val="en-US"/>
        </w:rPr>
        <w:t xml:space="preserve">Property names are defined by class, and follow into the data types: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ab/>
        <w:t xml:space="preserve">  fhir:Coding.system &lt;http://example.org/local&gt;;</w:t>
      </w:r>
    </w:p>
    <w:p w:rsidR="00C51368" w:rsidRDefault="00E43BD9">
      <w:pPr>
        <w:pStyle w:val="HTMLPreformatted"/>
        <w:divId w:val="2145729832"/>
        <w:rPr>
          <w:lang w:val="en-US"/>
        </w:rPr>
      </w:pPr>
      <w:r>
        <w:rPr>
          <w:lang w:val="en-US"/>
        </w:rPr>
        <w:tab/>
        <w:t xml:space="preserve">  fhir:Coding.code "admin";</w:t>
      </w:r>
    </w:p>
    <w:p w:rsidR="00C51368" w:rsidRDefault="00E43BD9">
      <w:pPr>
        <w:pStyle w:val="HTMLPreformatted"/>
        <w:divId w:val="2145729832"/>
        <w:rPr>
          <w:lang w:val="en-US"/>
        </w:rPr>
      </w:pPr>
      <w:r>
        <w:rPr>
          <w:lang w:val="en-US"/>
        </w:rPr>
        <w:tab/>
        <w:t xml:space="preserve">  fhir:Coding.display "Admin";</w:t>
      </w:r>
    </w:p>
    <w:p w:rsidR="00C51368" w:rsidRDefault="00E43BD9">
      <w:pPr>
        <w:pStyle w:val="HTMLPreformatted"/>
        <w:divId w:val="2145729832"/>
        <w:rPr>
          <w:lang w:val="en-US"/>
        </w:rPr>
      </w:pPr>
      <w:r>
        <w:rPr>
          <w:lang w:val="en-US"/>
        </w:rPr>
        <w:tab/>
        <w:t>];</w:t>
      </w:r>
    </w:p>
    <w:p w:rsidR="00C51368" w:rsidRDefault="00E43BD9">
      <w:pPr>
        <w:pStyle w:val="HTMLPreformatted"/>
        <w:divId w:val="2145729832"/>
        <w:rPr>
          <w:lang w:val="en-US"/>
        </w:rPr>
      </w:pPr>
      <w:r>
        <w:rPr>
          <w:lang w:val="en-US"/>
        </w:rPr>
        <w:tab/>
        <w:t>fhir:CodeableConcept.text "admin"</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The </w:t>
      </w:r>
      <w:hyperlink r:id="rId2070"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 in turtle, it would not be specified). </w:t>
      </w:r>
    </w:p>
    <w:p w:rsidR="00C51368" w:rsidRDefault="00E43BD9">
      <w:pPr>
        <w:pStyle w:val="NormalWeb"/>
        <w:divId w:val="2145729832"/>
        <w:rPr>
          <w:lang w:val="en-US"/>
        </w:rPr>
      </w:pPr>
      <w:r>
        <w:rPr>
          <w:lang w:val="en-US"/>
        </w:rPr>
        <w:t xml:space="preserve">There are several special issues for the RDF based representation: </w:t>
      </w:r>
    </w:p>
    <w:p w:rsidR="00C51368" w:rsidRDefault="00E43BD9">
      <w:pPr>
        <w:pStyle w:val="Heading4"/>
        <w:divId w:val="2145729832"/>
        <w:rPr>
          <w:rFonts w:eastAsia="Times New Roman"/>
          <w:lang w:val="en-US"/>
        </w:rPr>
      </w:pPr>
      <w:r>
        <w:rPr>
          <w:rFonts w:eastAsia="Times New Roman"/>
          <w:lang w:val="en-US"/>
        </w:rPr>
        <w:lastRenderedPageBreak/>
        <w:t>Missing elements</w:t>
      </w:r>
    </w:p>
    <w:p w:rsidR="00C51368" w:rsidRDefault="00E43BD9">
      <w:pPr>
        <w:pStyle w:val="NormalWeb"/>
        <w:divId w:val="2145729832"/>
        <w:rPr>
          <w:lang w:val="en-US"/>
        </w:rPr>
      </w:pPr>
      <w:r>
        <w:rPr>
          <w:lang w:val="en-US"/>
        </w:rPr>
        <w:t xml:space="preserve">There are a number of elements in the FHIR resources and data types that have an explicit meaning or a default value when they are missing. Default values are represented explicitly in the RDF representation; they are omitted. For example, Patient.active has a default value of "false", and is defined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fhir:Patient.active a rdf:Property;</w:t>
      </w:r>
    </w:p>
    <w:p w:rsidR="00C51368" w:rsidRDefault="00E43BD9">
      <w:pPr>
        <w:pStyle w:val="HTMLPreformatted"/>
        <w:divId w:val="2145729832"/>
        <w:rPr>
          <w:lang w:val="en-US"/>
        </w:rPr>
      </w:pPr>
      <w:r>
        <w:rPr>
          <w:lang w:val="en-US"/>
        </w:rPr>
        <w:t xml:space="preserve">  os:occurs os:Zero-or-one;</w:t>
      </w:r>
    </w:p>
    <w:p w:rsidR="00C51368" w:rsidRDefault="00E43BD9">
      <w:pPr>
        <w:pStyle w:val="HTMLPreformatted"/>
        <w:divId w:val="2145729832"/>
        <w:rPr>
          <w:lang w:val="en-US"/>
        </w:rPr>
      </w:pPr>
      <w:r>
        <w:rPr>
          <w:lang w:val="en-US"/>
        </w:rPr>
        <w:t xml:space="preserve">  rdfs:range fhir:boolean;</w:t>
      </w:r>
    </w:p>
    <w:p w:rsidR="00C51368" w:rsidRDefault="00E43BD9">
      <w:pPr>
        <w:pStyle w:val="HTMLPreformatted"/>
        <w:divId w:val="2145729832"/>
        <w:rPr>
          <w:lang w:val="en-US"/>
        </w:rPr>
      </w:pPr>
      <w:r>
        <w:rPr>
          <w:lang w:val="en-US"/>
        </w:rPr>
        <w:t xml:space="preserve">  fhir:default [</w:t>
      </w:r>
    </w:p>
    <w:p w:rsidR="00C51368" w:rsidRDefault="00E43BD9">
      <w:pPr>
        <w:pStyle w:val="HTMLPreformatted"/>
        <w:divId w:val="2145729832"/>
        <w:rPr>
          <w:lang w:val="en-US"/>
        </w:rPr>
      </w:pPr>
      <w:r>
        <w:rPr>
          <w:lang w:val="en-US"/>
        </w:rPr>
        <w:t xml:space="preserve">     a fhir:boolean;</w:t>
      </w:r>
    </w:p>
    <w:p w:rsidR="00C51368" w:rsidRDefault="00E43BD9">
      <w:pPr>
        <w:pStyle w:val="HTMLPreformatted"/>
        <w:divId w:val="2145729832"/>
        <w:rPr>
          <w:lang w:val="en-US"/>
        </w:rPr>
      </w:pPr>
      <w:r>
        <w:rPr>
          <w:lang w:val="en-US"/>
        </w:rPr>
        <w:t xml:space="preserve">     fhir:value [ fhir:Boolean.value "true"]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Since it has a default value, it can never be omitted from an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fhir:Patient.active [ fhir:Boolean.value "true"],</w:t>
      </w:r>
    </w:p>
    <w:p w:rsidR="00C51368" w:rsidRDefault="00E43BD9">
      <w:pPr>
        <w:pStyle w:val="HTMLPreformatted"/>
        <w:divId w:val="2145729832"/>
        <w:rPr>
          <w:lang w:val="en-US"/>
        </w:rPr>
      </w:pPr>
      <w:r>
        <w:rPr>
          <w:lang w:val="en-US"/>
        </w:rPr>
        <w:t xml:space="preserve">  ...etc</w:t>
      </w:r>
    </w:p>
    <w:p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71" w:anchor="Patient.animal" w:history="1">
        <w:r>
          <w:rPr>
            <w:rStyle w:val="Hyperlink"/>
            <w:lang w:val="en-US"/>
          </w:rPr>
          <w:t>Patient.animal</w:t>
        </w:r>
      </w:hyperlink>
      <w:r>
        <w:rPr>
          <w:lang w:val="en-US"/>
        </w:rPr>
        <w:t xml:space="preserve"> is not present, the the patient is a human. In RDF (OWL particularly), reasoners cannot infer meaning from missing elements, so the element must always be present, but may have a value of http://hl7.org/fhir/nil (in RDF, fhir</w:t>
      </w:r>
      <w:proofErr w:type="gramStart"/>
      <w:r>
        <w:rPr>
          <w:lang w:val="en-US"/>
        </w:rPr>
        <w:t>:nil</w:t>
      </w:r>
      <w:proofErr w:type="gramEnd"/>
      <w:r>
        <w:rPr>
          <w:lang w:val="en-US"/>
        </w:rPr>
        <w:t xml:space="preserve">). </w:t>
      </w:r>
    </w:p>
    <w:p w:rsidR="00C51368" w:rsidRDefault="00E43BD9">
      <w:pPr>
        <w:pStyle w:val="NormalWeb"/>
        <w:divId w:val="2145729832"/>
        <w:rPr>
          <w:lang w:val="en-US"/>
        </w:rPr>
      </w:pPr>
      <w:r>
        <w:rPr>
          <w:lang w:val="en-US"/>
        </w:rPr>
        <w:t xml:space="preserve">Here's a patient resource with an animal property: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 ... ]</w:t>
      </w:r>
    </w:p>
    <w:p w:rsidR="00C51368" w:rsidRDefault="00E43BD9">
      <w:pPr>
        <w:pStyle w:val="NormalWeb"/>
        <w:divId w:val="2145729832"/>
        <w:rPr>
          <w:lang w:val="en-US"/>
        </w:rPr>
      </w:pPr>
      <w:r>
        <w:rPr>
          <w:lang w:val="en-US"/>
        </w:rPr>
        <w:t xml:space="preserve">If the patient is human then the representation will be: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fhir:nil;</w:t>
      </w:r>
    </w:p>
    <w:p w:rsidR="00C51368" w:rsidRDefault="00E43BD9">
      <w:pPr>
        <w:pStyle w:val="NormalWeb"/>
        <w:divId w:val="2145729832"/>
        <w:rPr>
          <w:lang w:val="en-US"/>
        </w:rPr>
      </w:pPr>
      <w:r>
        <w:rPr>
          <w:lang w:val="en-US"/>
        </w:rPr>
        <w:t>Note: fhir</w:t>
      </w:r>
      <w:proofErr w:type="gramStart"/>
      <w:r>
        <w:rPr>
          <w:lang w:val="en-US"/>
        </w:rPr>
        <w:t>:nil</w:t>
      </w:r>
      <w:proofErr w:type="gramEnd"/>
      <w:r>
        <w:rPr>
          <w:lang w:val="en-US"/>
        </w:rPr>
        <w:t xml:space="preserve"> may be used for any property that has no value in a JSON or XML instance, but when the element has a 'meaning when missing', there SHALL be either a value of fhir:nil in the instance. </w:t>
      </w:r>
    </w:p>
    <w:p w:rsidR="00C51368" w:rsidRDefault="00E43BD9">
      <w:pPr>
        <w:pStyle w:val="Heading4"/>
        <w:divId w:val="2145729832"/>
        <w:rPr>
          <w:rFonts w:eastAsia="Times New Roman"/>
          <w:lang w:val="en-US"/>
        </w:rPr>
      </w:pPr>
      <w:r>
        <w:rPr>
          <w:rFonts w:eastAsia="Times New Roman"/>
          <w:lang w:val="en-US"/>
        </w:rPr>
        <w:t>Order</w:t>
      </w:r>
    </w:p>
    <w:p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rsidR="00C51368" w:rsidRDefault="00E43BD9">
      <w:pPr>
        <w:pStyle w:val="NormalWeb"/>
        <w:divId w:val="2145729832"/>
        <w:rPr>
          <w:lang w:val="en-US"/>
        </w:rPr>
      </w:pPr>
      <w:r>
        <w:rPr>
          <w:lang w:val="en-US"/>
        </w:rPr>
        <w:lastRenderedPageBreak/>
        <w:t xml:space="preserve">TODO: it is not yet resolved how this will be done. </w:t>
      </w:r>
    </w:p>
    <w:p w:rsidR="00C51368" w:rsidRDefault="00E43BD9">
      <w:pPr>
        <w:pStyle w:val="Heading4"/>
        <w:divId w:val="2145729832"/>
        <w:rPr>
          <w:rFonts w:eastAsia="Times New Roman"/>
          <w:lang w:val="en-US"/>
        </w:rPr>
      </w:pPr>
      <w:r>
        <w:rPr>
          <w:rFonts w:eastAsia="Times New Roman"/>
          <w:lang w:val="en-US"/>
        </w:rPr>
        <w:t>Contained Resources</w:t>
      </w:r>
    </w:p>
    <w:p w:rsidR="00C51368" w:rsidRDefault="00E43BD9">
      <w:pPr>
        <w:pStyle w:val="NormalWeb"/>
        <w:divId w:val="2145729832"/>
        <w:rPr>
          <w:lang w:val="en-US"/>
        </w:rPr>
      </w:pPr>
      <w:r>
        <w:rPr>
          <w:lang w:val="en-US"/>
        </w:rPr>
        <w:t xml:space="preserve">Contained resources are represented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fhir:contained :resource\#23;</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:resource\#23]</w:t>
      </w:r>
    </w:p>
    <w:p w:rsidR="00C51368" w:rsidRDefault="00E43BD9">
      <w:pPr>
        <w:pStyle w:val="HTMLPreformatted"/>
        <w:divId w:val="2145729832"/>
        <w:rPr>
          <w:lang w:val="en-US"/>
        </w:rPr>
      </w:pP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:resource\#23 a fhir:Patient;</w:t>
      </w:r>
    </w:p>
    <w:p w:rsidR="00C51368" w:rsidRDefault="00E43BD9">
      <w:pPr>
        <w:pStyle w:val="HTMLPreformatted"/>
        <w:divId w:val="2145729832"/>
        <w:rPr>
          <w:lang w:val="en-US"/>
        </w:rPr>
      </w:pPr>
      <w:r>
        <w:rPr>
          <w:lang w:val="en-US"/>
        </w:rPr>
        <w:t xml:space="preserve">  fhir:Patient.name [</w:t>
      </w:r>
    </w:p>
    <w:p w:rsidR="00C51368" w:rsidRDefault="00E43BD9">
      <w:pPr>
        <w:pStyle w:val="HTMLPreformatted"/>
        <w:divId w:val="2145729832"/>
        <w:rPr>
          <w:lang w:val="en-US"/>
        </w:rPr>
      </w:pPr>
      <w:r>
        <w:rPr>
          <w:lang w:val="en-US"/>
        </w:rPr>
        <w:t xml:space="preserve">    fhir:text [ fhir:string.value "John Smith"]</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rsidR="00C51368" w:rsidRDefault="00E43BD9">
      <w:pPr>
        <w:pStyle w:val="Heading4"/>
        <w:divId w:val="2145729832"/>
        <w:rPr>
          <w:rFonts w:eastAsia="Times New Roman"/>
          <w:lang w:val="en-US"/>
        </w:rPr>
      </w:pPr>
      <w:r>
        <w:rPr>
          <w:rFonts w:eastAsia="Times New Roman"/>
          <w:lang w:val="en-US"/>
        </w:rPr>
        <w:t>Extensions</w:t>
      </w:r>
    </w:p>
    <w:p w:rsidR="00C51368" w:rsidRDefault="00E43BD9">
      <w:pPr>
        <w:pStyle w:val="NormalWeb"/>
        <w:divId w:val="2145729832"/>
        <w:rPr>
          <w:lang w:val="en-US"/>
        </w:rPr>
      </w:pPr>
      <w:r>
        <w:rPr>
          <w:lang w:val="en-US"/>
        </w:rPr>
        <w:t xml:space="preserve">In RDF, extensions are represented in two parts. The first part is a definition of the resource, and the second part is the extension value. Extensions are split like this in RDF to take advantage of RDF and to make reasoning easier. </w:t>
      </w:r>
    </w:p>
    <w:p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ex: &lt;http://hl7.org/fhir/StructureDefinition/&gt;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ex:birthplace a fhir:ExtensionDefinition;</w:t>
      </w:r>
    </w:p>
    <w:p w:rsidR="00C51368" w:rsidRDefault="00E43BD9">
      <w:pPr>
        <w:pStyle w:val="HTMLPreformatted"/>
        <w:divId w:val="2145729832"/>
        <w:rPr>
          <w:lang w:val="en-US"/>
        </w:rPr>
      </w:pPr>
      <w:r>
        <w:rPr>
          <w:lang w:val="en-US"/>
        </w:rPr>
        <w:t xml:space="preserve">   rdfs:range fhir:Address;</w:t>
      </w:r>
    </w:p>
    <w:p w:rsidR="00C51368" w:rsidRDefault="00E43BD9">
      <w:pPr>
        <w:pStyle w:val="HTMLPreformatted"/>
        <w:divId w:val="2145729832"/>
        <w:rPr>
          <w:lang w:val="en-US"/>
        </w:rPr>
      </w:pPr>
      <w:r>
        <w:rPr>
          <w:lang w:val="en-US"/>
        </w:rPr>
        <w:t xml:space="preserve">   fhir:flag fhir:isModifier.</w:t>
      </w:r>
    </w:p>
    <w:p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rsidR="00C51368" w:rsidRDefault="00E43BD9">
      <w:pPr>
        <w:pStyle w:val="NormalWeb"/>
        <w:divId w:val="2145729832"/>
        <w:rPr>
          <w:lang w:val="en-US"/>
        </w:rPr>
      </w:pPr>
      <w:r>
        <w:rPr>
          <w:lang w:val="en-US"/>
        </w:rPr>
        <w:t xml:space="preserve">The value of an extension is represented as a predicate: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ex:birthPlace [ .. properties of address ... ];</w:t>
      </w:r>
    </w:p>
    <w:p w:rsidR="00C51368" w:rsidRDefault="00E43BD9">
      <w:pPr>
        <w:pStyle w:val="NormalWeb"/>
        <w:divId w:val="2145729832"/>
        <w:rPr>
          <w:lang w:val="en-US"/>
        </w:rPr>
      </w:pPr>
      <w:r>
        <w:rPr>
          <w:lang w:val="en-US"/>
        </w:rPr>
        <w:t xml:space="preserve">The value of the property is the value of the extension, or a complex object with further extensions. </w:t>
      </w:r>
    </w:p>
    <w:p w:rsidR="00C51368" w:rsidRDefault="00E43BD9">
      <w:pPr>
        <w:pStyle w:val="Heading4"/>
        <w:divId w:val="2145729832"/>
        <w:rPr>
          <w:rFonts w:eastAsia="Times New Roman"/>
          <w:lang w:val="en-US"/>
        </w:rPr>
      </w:pPr>
      <w:r>
        <w:rPr>
          <w:rFonts w:eastAsia="Times New Roman"/>
          <w:lang w:val="en-US"/>
        </w:rPr>
        <w:lastRenderedPageBreak/>
        <w:t>Concept References</w:t>
      </w:r>
    </w:p>
    <w:p w:rsidR="00C51368" w:rsidRDefault="00E43BD9">
      <w:pPr>
        <w:pStyle w:val="NormalWeb"/>
        <w:divId w:val="2145729832"/>
        <w:rPr>
          <w:lang w:val="en-US"/>
        </w:rPr>
      </w:pPr>
      <w:r>
        <w:rPr>
          <w:lang w:val="en-US"/>
        </w:rPr>
        <w:t xml:space="preserve">The data type </w:t>
      </w:r>
      <w:hyperlink r:id="rId2072" w:anchor="Coding" w:history="1">
        <w:r>
          <w:rPr>
            <w:rStyle w:val="Hyperlink"/>
            <w:lang w:val="en-US"/>
          </w:rPr>
          <w:t>Coding</w:t>
        </w:r>
      </w:hyperlink>
      <w:r>
        <w:rPr>
          <w:lang w:val="en-US"/>
        </w:rPr>
        <w:t xml:space="preserve"> and its container </w:t>
      </w:r>
      <w:hyperlink r:id="rId2073" w:anchor="CodeableConcept" w:history="1">
        <w:r>
          <w:rPr>
            <w:rStyle w:val="Hyperlink"/>
            <w:lang w:val="en-US"/>
          </w:rPr>
          <w:t>CodeableConcept</w:t>
        </w:r>
      </w:hyperlink>
      <w:r>
        <w:rPr>
          <w:lang w:val="en-US"/>
        </w:rPr>
        <w:t xml:space="preserve"> represent references from a resource to a separate knowledge container. The definitions of the Coding data type is constained by operational considerations around incomplete knowledge, longitudinal version issues, use across multiple contexts, etc, so a mapping process is required to match the information that constitutes the Coding reference to the target RDF concept on which reasoning will be based. </w:t>
      </w:r>
    </w:p>
    <w:p w:rsidR="00C51368" w:rsidRDefault="00E43BD9">
      <w:pPr>
        <w:pStyle w:val="NormalWeb"/>
        <w:divId w:val="2145729832"/>
        <w:rPr>
          <w:lang w:val="en-US"/>
        </w:rPr>
      </w:pPr>
      <w:r>
        <w:rPr>
          <w:lang w:val="en-US"/>
        </w:rPr>
        <w:t xml:space="preserve">For instance, a reference to a LOINC code in </w:t>
      </w:r>
      <w:proofErr w:type="gramStart"/>
      <w:r>
        <w:rPr>
          <w:lang w:val="en-US"/>
        </w:rPr>
        <w:t>an</w:t>
      </w:r>
      <w:proofErr w:type="gramEnd"/>
      <w:r>
        <w:rPr>
          <w:lang w:val="en-US"/>
        </w:rPr>
        <w:t xml:space="preserve"> JSON resource instance takes this form: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 fhir:uri.value "http://loinc.org"],</w:t>
      </w:r>
    </w:p>
    <w:p w:rsidR="00C51368" w:rsidRDefault="00E43BD9">
      <w:pPr>
        <w:pStyle w:val="HTMLPreformatted"/>
        <w:divId w:val="2145729832"/>
        <w:rPr>
          <w:lang w:val="en-US"/>
        </w:rPr>
      </w:pPr>
      <w:r>
        <w:rPr>
          <w:lang w:val="en-US"/>
        </w:rPr>
        <w:t xml:space="preserve">      "code" : [ fhir:code.value "54411-4"],</w:t>
      </w:r>
    </w:p>
    <w:p w:rsidR="00C51368" w:rsidRDefault="00E43BD9">
      <w:pPr>
        <w:pStyle w:val="HTMLPreformatted"/>
        <w:divId w:val="2145729832"/>
        <w:rPr>
          <w:lang w:val="en-US"/>
        </w:rPr>
      </w:pPr>
      <w:r>
        <w:rPr>
          <w:lang w:val="en-US"/>
        </w:rPr>
        <w:t xml:space="preserve">      "display" : [ fhir:string.value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rsidR="00C51368" w:rsidRDefault="00E43BD9">
      <w:pPr>
        <w:pStyle w:val="NormalWeb"/>
        <w:divId w:val="2145729832"/>
        <w:rPr>
          <w:lang w:val="en-US"/>
        </w:rPr>
      </w:pPr>
      <w:r>
        <w:rPr>
          <w:lang w:val="en-US"/>
        </w:rPr>
        <w:t>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w:t>
      </w:r>
      <w:proofErr w:type="gramStart"/>
      <w:r>
        <w:rPr>
          <w:lang w:val="en-US"/>
        </w:rPr>
        <w:t>:type</w:t>
      </w:r>
      <w:proofErr w:type="gramEnd"/>
      <w:r>
        <w:rPr>
          <w:lang w:val="en-US"/>
        </w:rPr>
        <w:t xml:space="preserve"> assertions on the concept: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loinc: &lt;http://loinc.org/owl#&gt;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fhir:Observation.code [</w:t>
      </w:r>
    </w:p>
    <w:p w:rsidR="00C51368" w:rsidRDefault="00E43BD9">
      <w:pPr>
        <w:pStyle w:val="HTMLPreformatted"/>
        <w:divId w:val="2145729832"/>
        <w:rPr>
          <w:lang w:val="en-US"/>
        </w:rPr>
      </w:pPr>
      <w:r>
        <w:rPr>
          <w:lang w:val="en-US"/>
        </w:rPr>
        <w:t xml:space="preserve">    a loinc:54411-4;</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 xml:space="preserve">      fhir:Coding.system [ fhir:uri.value &lt;http://loinc.org&gt;] ;</w:t>
      </w:r>
    </w:p>
    <w:p w:rsidR="00C51368" w:rsidRDefault="00E43BD9">
      <w:pPr>
        <w:pStyle w:val="HTMLPreformatted"/>
        <w:divId w:val="2145729832"/>
        <w:rPr>
          <w:lang w:val="en-US"/>
        </w:rPr>
      </w:pPr>
      <w:r>
        <w:rPr>
          <w:lang w:val="en-US"/>
        </w:rPr>
        <w:t xml:space="preserve">      fhir:Coding.code [ fhir:code.value "54411-4" ];</w:t>
      </w:r>
    </w:p>
    <w:p w:rsidR="00C51368" w:rsidRDefault="00E43BD9">
      <w:pPr>
        <w:pStyle w:val="HTMLPreformatted"/>
        <w:divId w:val="2145729832"/>
        <w:rPr>
          <w:lang w:val="en-US"/>
        </w:rPr>
      </w:pPr>
      <w:r>
        <w:rPr>
          <w:lang w:val="en-US"/>
        </w:rPr>
        <w:t xml:space="preserve">      fhir:Coding.display [ fhir:string.value "Rh immune globulin given Qualitative"];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fhir:CodeableConcept.text [ fhir:string.value "Rh immune globulin" ];</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lastRenderedPageBreak/>
        <w:t xml:space="preserve">Typically, these type assertions are only used in the RDF form, but they can be carried as a normal FHIR extension in both the XML and JSON forms: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"extension" : {</w:t>
      </w:r>
    </w:p>
    <w:p w:rsidR="00C51368" w:rsidRDefault="00E43BD9">
      <w:pPr>
        <w:pStyle w:val="HTMLPreformatted"/>
        <w:divId w:val="2145729832"/>
        <w:rPr>
          <w:lang w:val="en-US"/>
        </w:rPr>
      </w:pPr>
      <w:r>
        <w:rPr>
          <w:lang w:val="en-US"/>
        </w:rPr>
        <w:t xml:space="preserve">      "url" : "http://hl7.org/fhir/StructureDefinition/rdftype",</w:t>
      </w:r>
    </w:p>
    <w:p w:rsidR="00C51368" w:rsidRDefault="00E43BD9">
      <w:pPr>
        <w:pStyle w:val="HTMLPreformatted"/>
        <w:divId w:val="2145729832"/>
        <w:rPr>
          <w:lang w:val="en-US"/>
        </w:rPr>
      </w:pPr>
      <w:r>
        <w:rPr>
          <w:lang w:val="en-US"/>
        </w:rPr>
        <w:t xml:space="preserve">      "valueUri" : "http://loinc.org/owl/54411-4"</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"http://loinc.org",</w:t>
      </w:r>
    </w:p>
    <w:p w:rsidR="00C51368" w:rsidRDefault="00E43BD9">
      <w:pPr>
        <w:pStyle w:val="HTMLPreformatted"/>
        <w:divId w:val="2145729832"/>
        <w:rPr>
          <w:lang w:val="en-US"/>
        </w:rPr>
      </w:pPr>
      <w:r>
        <w:rPr>
          <w:lang w:val="en-US"/>
        </w:rPr>
        <w:t xml:space="preserve">      "code" : "54411-4",</w:t>
      </w:r>
    </w:p>
    <w:p w:rsidR="00C51368" w:rsidRDefault="00E43BD9">
      <w:pPr>
        <w:pStyle w:val="HTMLPreformatted"/>
        <w:divId w:val="2145729832"/>
        <w:rPr>
          <w:lang w:val="en-US"/>
        </w:rPr>
      </w:pPr>
      <w:r>
        <w:rPr>
          <w:lang w:val="en-US"/>
        </w:rPr>
        <w:t xml:space="preserve">      "display" :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Implementers should note that these type assertions often reference local ontologies, and the correct URI may be scope dependent or may vary on a different lifecycle to the coding information itself, and so it is usually not appropriate to </w:t>
      </w:r>
      <w:proofErr w:type="gramStart"/>
      <w:r>
        <w:rPr>
          <w:lang w:val="en-US"/>
        </w:rPr>
        <w:t>persist</w:t>
      </w:r>
      <w:proofErr w:type="gramEnd"/>
      <w:r>
        <w:rPr>
          <w:lang w:val="en-US"/>
        </w:rPr>
        <w:t xml:space="preserve"> these references. </w:t>
      </w:r>
    </w:p>
    <w:p w:rsidR="00C51368" w:rsidRDefault="00E43BD9">
      <w:pPr>
        <w:pStyle w:val="NormalWeb"/>
        <w:divId w:val="2145729832"/>
        <w:rPr>
          <w:lang w:val="en-US"/>
        </w:rPr>
      </w:pPr>
      <w:r>
        <w:rPr>
          <w:lang w:val="en-US"/>
        </w:rPr>
        <w:t xml:space="preserve">These type assertions may be made against either CodeableConcept or Coding data types; when the FHIR resource property has a type of CodeableConcept they should be made at this level rather than on the Coding. </w:t>
      </w:r>
    </w:p>
    <w:p w:rsidR="00C51368" w:rsidRDefault="00E43BD9">
      <w:pPr>
        <w:pStyle w:val="Heading4"/>
        <w:divId w:val="2145729832"/>
        <w:rPr>
          <w:rFonts w:eastAsia="Times New Roman"/>
          <w:lang w:val="en-US"/>
        </w:rPr>
      </w:pPr>
      <w:r>
        <w:rPr>
          <w:rFonts w:eastAsia="Times New Roman"/>
          <w:lang w:val="en-US"/>
        </w:rPr>
        <w:t>Resource References</w:t>
      </w:r>
    </w:p>
    <w:p w:rsidR="00C51368" w:rsidRDefault="00E43BD9">
      <w:pPr>
        <w:pStyle w:val="NormalWeb"/>
        <w:divId w:val="2145729832"/>
        <w:rPr>
          <w:lang w:val="en-US"/>
        </w:rPr>
      </w:pPr>
      <w:r>
        <w:rPr>
          <w:lang w:val="en-US"/>
        </w:rPr>
        <w:t xml:space="preserve">The </w:t>
      </w:r>
      <w:hyperlink r:id="rId2074" w:anchor="Reference" w:history="1">
        <w:r>
          <w:rPr>
            <w:rStyle w:val="Hyperlink"/>
            <w:lang w:val="en-US"/>
          </w:rPr>
          <w:t>Reference</w:t>
        </w:r>
      </w:hyperlink>
      <w:r>
        <w:rPr>
          <w:lang w:val="en-US"/>
        </w:rPr>
        <w:t xml:space="preserve"> data type represents a reference from a resource to to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"subject" : {</w:t>
      </w:r>
    </w:p>
    <w:p w:rsidR="00C51368" w:rsidRDefault="00E43BD9">
      <w:pPr>
        <w:pStyle w:val="HTMLPreformatted"/>
        <w:divId w:val="2145729832"/>
        <w:rPr>
          <w:lang w:val="en-US"/>
        </w:rPr>
      </w:pPr>
      <w:r>
        <w:rPr>
          <w:lang w:val="en-US"/>
        </w:rPr>
        <w:t xml:space="preserve">    "reference" :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In RDF, this is represented as </w:t>
      </w:r>
      <w:proofErr w:type="gramStart"/>
      <w:r>
        <w:rPr>
          <w:lang w:val="en-US"/>
        </w:rPr>
        <w:t>a an</w:t>
      </w:r>
      <w:proofErr w:type="gramEnd"/>
      <w:r>
        <w:rPr>
          <w:lang w:val="en-US"/>
        </w:rPr>
        <w:t xml:space="preserve"> anonymous instance of the data type reference: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lastRenderedPageBreak/>
        <w:t xml:space="preserve">If this has been resolved to a specific instance, then the subject is directly assigned to the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:patient-example fhir:Reference.reference [ fhir:string.value "Patient/example" ];</w:t>
      </w:r>
    </w:p>
    <w:p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 one literal value to reference the target resource</w:t>
      </w: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@prefix pat: &lt;http://acme.com/services/fhir/Patient/#&gt;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Heading4"/>
        <w:divId w:val="2145729832"/>
        <w:rPr>
          <w:rFonts w:eastAsia="Times New Roman"/>
          <w:lang w:val="en-US"/>
        </w:rPr>
      </w:pPr>
      <w:r>
        <w:rPr>
          <w:rFonts w:eastAsia="Times New Roman"/>
          <w:lang w:val="en-US"/>
        </w:rPr>
        <w:t>Other Stuff</w:t>
      </w:r>
    </w:p>
    <w:p w:rsidR="00C51368" w:rsidRDefault="00E43BD9">
      <w:pPr>
        <w:pStyle w:val="NormalWeb"/>
        <w:divId w:val="2145729832"/>
        <w:rPr>
          <w:lang w:val="en-US"/>
        </w:rPr>
      </w:pPr>
      <w:r>
        <w:rPr>
          <w:lang w:val="en-US"/>
        </w:rPr>
        <w:t>Todo: implement a template for RDF? (</w:t>
      </w:r>
      <w:proofErr w:type="gramStart"/>
      <w:r>
        <w:rPr>
          <w:lang w:val="en-US"/>
        </w:rPr>
        <w:t>turtle</w:t>
      </w:r>
      <w:proofErr w:type="gramEnd"/>
      <w:r>
        <w:rPr>
          <w:lang w:val="en-US"/>
        </w:rPr>
        <w:t xml:space="preserve">? RDF XML - yuck) Todo: note that there's no canonical form for RDF, nor any defined support for signatures. </w:t>
      </w:r>
    </w:p>
    <w:bookmarkEnd w:id="204"/>
    <w:p w:rsidR="00C51368" w:rsidRDefault="00E43BD9">
      <w:pPr>
        <w:pStyle w:val="Heading3"/>
        <w:divId w:val="2145729832"/>
        <w:rPr>
          <w:rFonts w:eastAsia="Times New Roman"/>
          <w:lang w:val="en-US"/>
        </w:rPr>
      </w:pPr>
      <w:r>
        <w:rPr>
          <w:rFonts w:eastAsia="Times New Roman"/>
          <w:lang w:val="en-US"/>
        </w:rPr>
        <w:t>Using RDF with the REST API</w:t>
      </w:r>
    </w:p>
    <w:p w:rsidR="00C51368" w:rsidRDefault="00E43BD9">
      <w:pPr>
        <w:pStyle w:val="NormalWeb"/>
        <w:divId w:val="2145729832"/>
        <w:rPr>
          <w:lang w:val="en-US"/>
        </w:rPr>
      </w:pPr>
      <w:r>
        <w:rPr>
          <w:lang w:val="en-US"/>
        </w:rPr>
        <w:t xml:space="preserve">When using RDF on the REST API, the following media types apply: </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rsidR="00C51368" w:rsidRDefault="00E43BD9">
      <w:pPr>
        <w:pStyle w:val="Heading1"/>
        <w:divId w:val="990249517"/>
        <w:rPr>
          <w:rFonts w:eastAsia="Times New Roman"/>
          <w:noProof/>
          <w:lang w:val="en-US"/>
        </w:rPr>
      </w:pPr>
      <w:r>
        <w:rPr>
          <w:rFonts w:eastAsia="Times New Roman"/>
          <w:noProof/>
          <w:lang w:val="en-US"/>
        </w:rPr>
        <w:t>redirect.html</w:t>
      </w:r>
    </w:p>
    <w:p w:rsidR="00C51368" w:rsidRDefault="00E43BD9">
      <w:pPr>
        <w:pStyle w:val="NormalWeb"/>
        <w:divId w:val="990249517"/>
        <w:rPr>
          <w:lang w:val="en-US"/>
        </w:rPr>
      </w:pPr>
      <w:r>
        <w:rPr>
          <w:lang w:val="en-US"/>
        </w:rPr>
        <w:t xml:space="preserve">See here: </w:t>
      </w:r>
      <w:hyperlink r:id="rId2075"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353956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07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077" w:anchor="status" w:history="1">
              <w:r w:rsidR="00E43BD9">
                <w:rPr>
                  <w:rStyle w:val="Hyperlink"/>
                  <w:rFonts w:eastAsia="Times New Roman"/>
                </w:rPr>
                <w:t>Ballot Status</w:t>
              </w:r>
            </w:hyperlink>
            <w:r w:rsidR="00E43BD9">
              <w:rPr>
                <w:rFonts w:eastAsia="Times New Roman"/>
              </w:rPr>
              <w:t xml:space="preserve">: </w:t>
            </w:r>
            <w:hyperlink r:id="rId2078" w:anchor="pubs" w:history="1">
              <w:r w:rsidR="00E43BD9">
                <w:rPr>
                  <w:rStyle w:val="Hyperlink"/>
                  <w:rFonts w:eastAsia="Times New Roman"/>
                </w:rPr>
                <w:t>DSTU 2</w:t>
              </w:r>
            </w:hyperlink>
          </w:p>
        </w:tc>
      </w:tr>
    </w:tbl>
    <w:p w:rsidR="00C51368" w:rsidRDefault="00E43BD9">
      <w:pPr>
        <w:pStyle w:val="Heading1"/>
        <w:divId w:val="990249517"/>
        <w:rPr>
          <w:rFonts w:eastAsia="Times New Roman"/>
          <w:noProof/>
          <w:lang w:val="en-US"/>
        </w:rPr>
      </w:pPr>
      <w:r>
        <w:rPr>
          <w:rFonts w:eastAsia="Times New Roman"/>
          <w:noProof/>
          <w:lang w:val="en-US"/>
        </w:rPr>
        <w:lastRenderedPageBreak/>
        <w:t>references.html</w:t>
      </w:r>
    </w:p>
    <w:p w:rsidR="00C51368" w:rsidRDefault="00E43BD9">
      <w:pPr>
        <w:pStyle w:val="Heading2"/>
        <w:divId w:val="644165314"/>
        <w:rPr>
          <w:rFonts w:eastAsia="Times New Roman"/>
          <w:lang w:val="en-US"/>
        </w:rPr>
      </w:pPr>
      <w:bookmarkStart w:id="214" w:name="Identification"/>
      <w:bookmarkStart w:id="215" w:name="reference"/>
      <w:bookmarkStart w:id="216" w:name="resource"/>
      <w:bookmarkStart w:id="217" w:name="references"/>
      <w:bookmarkEnd w:id="214"/>
      <w:r>
        <w:rPr>
          <w:rFonts w:eastAsia="Times New Roman"/>
          <w:lang w:val="en-US"/>
        </w:rPr>
        <w:t>Resource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6441653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079"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166DE">
            <w:pPr>
              <w:rPr>
                <w:rFonts w:eastAsia="Times New Roman"/>
              </w:rPr>
            </w:pPr>
            <w:hyperlink r:id="rId2080" w:anchor="status" w:history="1">
              <w:r w:rsidR="00E43BD9">
                <w:rPr>
                  <w:rStyle w:val="Hyperlink"/>
                  <w:rFonts w:eastAsia="Times New Roman"/>
                </w:rPr>
                <w:t>Ballot Status</w:t>
              </w:r>
            </w:hyperlink>
            <w:r w:rsidR="00E43BD9">
              <w:rPr>
                <w:rFonts w:eastAsia="Times New Roman"/>
              </w:rPr>
              <w:t xml:space="preserve">: </w:t>
            </w:r>
            <w:hyperlink r:id="rId2081" w:anchor="pubs" w:history="1">
              <w:r w:rsidR="00E43BD9">
                <w:rPr>
                  <w:rStyle w:val="Hyperlink"/>
                  <w:rFonts w:eastAsia="Times New Roman"/>
                </w:rPr>
                <w:t>DSTU 2</w:t>
              </w:r>
            </w:hyperlink>
          </w:p>
        </w:tc>
      </w:tr>
    </w:tbl>
    <w:p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rsidR="00C51368" w:rsidRDefault="00E43BD9">
      <w:pPr>
        <w:pStyle w:val="NormalWeb"/>
        <w:divId w:val="644165314"/>
        <w:rPr>
          <w:lang w:val="en-US"/>
        </w:rPr>
      </w:pPr>
      <w:r>
        <w:rPr>
          <w:lang w:val="en-US"/>
        </w:rPr>
        <w:t xml:space="preserve">Resources contain two types of references: </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rsidR="00C51368" w:rsidRDefault="00E43BD9">
      <w:pPr>
        <w:pStyle w:val="NormalWeb"/>
        <w:divId w:val="644165314"/>
        <w:rPr>
          <w:lang w:val="en-US"/>
        </w:rPr>
      </w:pPr>
      <w:r>
        <w:rPr>
          <w:lang w:val="en-US"/>
        </w:rPr>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82" w:history="1">
        <w:r>
          <w:rPr>
            <w:rStyle w:val="Hyperlink"/>
            <w:lang w:val="en-US"/>
          </w:rPr>
          <w:t>REST API</w:t>
        </w:r>
      </w:hyperlink>
      <w:r>
        <w:rPr>
          <w:lang w:val="en-US"/>
        </w:rPr>
        <w:t xml:space="preserve"> provides one such infrastructure by providing the ability to </w:t>
      </w:r>
      <w:hyperlink r:id="rId2083" w:anchor="search" w:history="1">
        <w:r>
          <w:rPr>
            <w:rStyle w:val="Hyperlink"/>
            <w:lang w:val="en-US"/>
          </w:rPr>
          <w:t>search</w:t>
        </w:r>
      </w:hyperlink>
      <w:r>
        <w:rPr>
          <w:lang w:val="en-US"/>
        </w:rPr>
        <w:t xml:space="preserve"> the reverse relationship by naming search parameters for the references, and by providing support for </w:t>
      </w:r>
      <w:hyperlink r:id="rId2084" w:anchor="revinclude" w:history="1">
        <w:r>
          <w:rPr>
            <w:rStyle w:val="Hyperlink"/>
            <w:lang w:val="en-US"/>
          </w:rPr>
          <w:t>reverse includes</w:t>
        </w:r>
      </w:hyperlink>
      <w:r>
        <w:rPr>
          <w:lang w:val="en-US"/>
        </w:rPr>
        <w:t xml:space="preserve">). </w:t>
      </w:r>
    </w:p>
    <w:p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85" w:history="1">
        <w:r>
          <w:rPr>
            <w:rStyle w:val="Hyperlink"/>
            <w:lang w:val="en-US"/>
          </w:rPr>
          <w:t>Condition</w:t>
        </w:r>
      </w:hyperlink>
      <w:r>
        <w:rPr>
          <w:lang w:val="en-US"/>
        </w:rPr>
        <w:t xml:space="preserve"> resource references a particular </w:t>
      </w:r>
      <w:hyperlink r:id="rId2086" w:history="1">
        <w:r>
          <w:rPr>
            <w:rStyle w:val="Hyperlink"/>
            <w:lang w:val="en-US"/>
          </w:rPr>
          <w:t>Patient</w:t>
        </w:r>
      </w:hyperlink>
      <w:r>
        <w:rPr>
          <w:lang w:val="en-US"/>
        </w:rPr>
        <w:t xml:space="preserve"> as its subject, and references a </w:t>
      </w:r>
      <w:hyperlink r:id="rId2087"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do need to describe a logical and coherent record, and in the case of the Condition and Procedure described here, they would usually be required to have the same patient for their subjects. </w:t>
      </w:r>
    </w:p>
    <w:p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rsidR="00C51368" w:rsidRDefault="00E43BD9">
      <w:pPr>
        <w:pStyle w:val="NormalWeb"/>
        <w:divId w:val="644165314"/>
        <w:rPr>
          <w:lang w:val="en-US"/>
        </w:rPr>
      </w:pPr>
      <w:r>
        <w:rPr>
          <w:lang w:val="en-US"/>
        </w:rPr>
        <w:t> </w:t>
      </w:r>
    </w:p>
    <w:p w:rsidR="00C51368" w:rsidRDefault="00E43BD9">
      <w:pPr>
        <w:pStyle w:val="NormalWeb"/>
        <w:divId w:val="1860964616"/>
        <w:rPr>
          <w:lang w:val="en-US"/>
        </w:rPr>
      </w:pPr>
      <w:r>
        <w:rPr>
          <w:b/>
          <w:bCs/>
          <w:lang w:val="en-US"/>
        </w:rPr>
        <w:t>Constraints</w:t>
      </w:r>
    </w:p>
    <w:p w:rsidR="00C51368" w:rsidRDefault="00E43BD9">
      <w:pPr>
        <w:pStyle w:val="NormalWeb"/>
        <w:divId w:val="644165314"/>
        <w:rPr>
          <w:lang w:val="en-US"/>
        </w:rPr>
      </w:pPr>
      <w:r>
        <w:rPr>
          <w:lang w:val="en-US"/>
        </w:rPr>
        <w:lastRenderedPageBreak/>
        <w:t>Notes:</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url that is either </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88" w:anchor="root" w:history="1">
        <w:r>
          <w:rPr>
            <w:rStyle w:val="Hyperlink"/>
            <w:rFonts w:eastAsia="Times New Roman"/>
            <w:lang w:val="en-US"/>
          </w:rPr>
          <w:t>Service Base URL</w:t>
        </w:r>
      </w:hyperlink>
      <w:r>
        <w:rPr>
          <w:rFonts w:eastAsia="Times New Roman"/>
          <w:lang w:val="en-US"/>
        </w:rPr>
        <w:t xml:space="preserve">, or, in a bundle the </w:t>
      </w:r>
      <w:r>
        <w:rPr>
          <w:rStyle w:val="HTMLCode"/>
          <w:lang w:val="en-US"/>
        </w:rPr>
        <w:t>Bundle.entry.fullUrl</w:t>
      </w:r>
      <w:r>
        <w:rPr>
          <w:rFonts w:eastAsia="Times New Roman"/>
          <w:lang w:val="en-US"/>
        </w:rPr>
        <w:t xml:space="preserve"> (see </w:t>
      </w:r>
      <w:hyperlink r:id="rId2089" w:anchor="references" w:history="1">
        <w:r>
          <w:rPr>
            <w:rStyle w:val="Hyperlink"/>
            <w:rFonts w:eastAsia="Times New Roman"/>
            <w:lang w:val="en-US"/>
          </w:rPr>
          <w:t>Resolving References in Bundles</w:t>
        </w:r>
      </w:hyperlink>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rsidR="00C51368" w:rsidRDefault="00E43BD9">
      <w:pPr>
        <w:numPr>
          <w:ilvl w:val="0"/>
          <w:numId w:val="251"/>
        </w:numPr>
        <w:spacing w:before="100" w:beforeAutospacing="1" w:after="100" w:afterAutospacing="1"/>
        <w:divId w:val="644165314"/>
        <w:rPr>
          <w:rFonts w:eastAsia="Times New Roman"/>
          <w:lang w:val="en-US"/>
        </w:rPr>
      </w:pPr>
      <w:bookmarkStart w:id="218" w:name="regex"/>
      <w:bookmarkEnd w:id="218"/>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(see </w:t>
      </w:r>
      <w:hyperlink r:id="rId2090" w:anchor="identity" w:history="1">
        <w:r>
          <w:rPr>
            <w:rStyle w:val="Hyperlink"/>
            <w:rFonts w:eastAsia="Times New Roman"/>
            <w:lang w:val="en-US"/>
          </w:rPr>
          <w:t>implementation issues for further discussion</w:t>
        </w:r>
      </w:hyperlink>
      <w:r>
        <w:rPr>
          <w:rFonts w:eastAsia="Times New Roman"/>
          <w:lang w:val="en-US"/>
        </w:rPr>
        <w:t>)</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91"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rsidR="00C51368" w:rsidRDefault="00C51368">
      <w:pPr>
        <w:pStyle w:val="HTMLPreformatted"/>
        <w:numPr>
          <w:ilvl w:val="0"/>
          <w:numId w:val="251"/>
        </w:numPr>
        <w:tabs>
          <w:tab w:val="clear" w:pos="720"/>
        </w:tabs>
        <w:divId w:val="644165314"/>
        <w:rPr>
          <w:lang w:val="en-US"/>
        </w:rPr>
      </w:pPr>
    </w:p>
    <w:p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rsidR="00C51368" w:rsidRDefault="00E43BD9">
      <w:pPr>
        <w:pStyle w:val="HTMLPreformatted"/>
        <w:ind w:left="720"/>
        <w:divId w:val="644165314"/>
        <w:rPr>
          <w:lang w:val="en-US"/>
        </w:rPr>
      </w:pPr>
      <w:r>
        <w:rPr>
          <w:lang w:val="en-US"/>
        </w:rPr>
        <w:t xml:space="preserve">   </w:t>
      </w:r>
    </w:p>
    <w:p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URLs are always considered to be case-sensitive</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display</w:t>
      </w:r>
      <w:r>
        <w:rPr>
          <w:rFonts w:eastAsia="Times New Roman"/>
          <w:lang w:val="en-US"/>
        </w:rPr>
        <w:t>, if populated, does generally not have identical content to the Resource.text of the referenced resource. The purpose is to identify what's being referenced, not to more fully describe it</w:t>
      </w:r>
    </w:p>
    <w:p w:rsidR="00C51368" w:rsidRDefault="00E43BD9">
      <w:pPr>
        <w:pStyle w:val="NormalWeb"/>
        <w:divId w:val="1479759745"/>
        <w:rPr>
          <w:lang w:val="en-US"/>
        </w:rPr>
      </w:pPr>
      <w:r>
        <w:rPr>
          <w:lang w:val="en-US"/>
        </w:rPr>
        <w:t xml:space="preserve">A relative reference to the </w:t>
      </w:r>
      <w:hyperlink r:id="rId2092" w:history="1">
        <w:r>
          <w:rPr>
            <w:rStyle w:val="Hyperlink"/>
            <w:lang w:val="en-US"/>
          </w:rPr>
          <w:t>patient</w:t>
        </w:r>
      </w:hyperlink>
      <w:r>
        <w:rPr>
          <w:lang w:val="en-US"/>
        </w:rPr>
        <w:t xml:space="preserve"> "034AB16" in an element named "context" on a FHIR RESTful server:</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&lt;context&gt;</w:t>
      </w:r>
    </w:p>
    <w:p w:rsidR="00C51368" w:rsidRDefault="00E43BD9">
      <w:pPr>
        <w:pStyle w:val="HTMLPreformatted"/>
        <w:divId w:val="1479759745"/>
        <w:rPr>
          <w:lang w:val="en-US"/>
        </w:rPr>
      </w:pPr>
      <w:r>
        <w:rPr>
          <w:lang w:val="en-US"/>
        </w:rPr>
        <w:t xml:space="preserve">    &lt;reference value="Patient/034AB16" /&gt;</w:t>
      </w:r>
    </w:p>
    <w:p w:rsidR="00C51368" w:rsidRDefault="00E43BD9">
      <w:pPr>
        <w:pStyle w:val="HTMLPreformatted"/>
        <w:divId w:val="1479759745"/>
        <w:rPr>
          <w:lang w:val="en-US"/>
        </w:rPr>
      </w:pPr>
      <w:r>
        <w:rPr>
          <w:lang w:val="en-US"/>
        </w:rPr>
        <w:t xml:space="preserve">  &lt;/context&gt;</w:t>
      </w:r>
    </w:p>
    <w:p w:rsidR="00C51368" w:rsidRDefault="00E43BD9">
      <w:pPr>
        <w:pStyle w:val="NormalWeb"/>
        <w:divId w:val="1479759745"/>
        <w:rPr>
          <w:lang w:val="en-US"/>
        </w:rPr>
      </w:pPr>
      <w:r>
        <w:rPr>
          <w:lang w:val="en-US"/>
        </w:rPr>
        <w:t xml:space="preserve">An absolute reference to a </w:t>
      </w:r>
      <w:hyperlink r:id="rId2093" w:history="1">
        <w:r>
          <w:rPr>
            <w:rStyle w:val="Hyperlink"/>
            <w:lang w:val="en-US"/>
          </w:rPr>
          <w:t>Structure Definition</w:t>
        </w:r>
      </w:hyperlink>
      <w:r>
        <w:rPr>
          <w:lang w:val="en-US"/>
        </w:rPr>
        <w:t xml:space="preserve"> in an element named "profile":</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&lt;profile&gt;</w:t>
      </w:r>
    </w:p>
    <w:p w:rsidR="00C51368" w:rsidRDefault="00E43BD9">
      <w:pPr>
        <w:pStyle w:val="HTMLPreformatted"/>
        <w:divId w:val="1479759745"/>
        <w:rPr>
          <w:lang w:val="en-US"/>
        </w:rPr>
      </w:pPr>
      <w:r>
        <w:rPr>
          <w:lang w:val="en-US"/>
        </w:rPr>
        <w:t xml:space="preserve">    &lt;reference value="http://fhir.hl7.org/svc/StructureDefinition/c8973a22-2b5b-4e76-9c66-00639c99e61b" /&gt;</w:t>
      </w:r>
    </w:p>
    <w:p w:rsidR="00C51368" w:rsidRDefault="00E43BD9">
      <w:pPr>
        <w:pStyle w:val="HTMLPreformatted"/>
        <w:divId w:val="1479759745"/>
        <w:rPr>
          <w:lang w:val="en-US"/>
        </w:rPr>
      </w:pPr>
      <w:r>
        <w:rPr>
          <w:lang w:val="en-US"/>
        </w:rPr>
        <w:t xml:space="preserve">  &lt;/profile&gt;</w:t>
      </w:r>
    </w:p>
    <w:p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rsidR="00C51368" w:rsidRDefault="00E43BD9">
      <w:pPr>
        <w:pStyle w:val="NormalWeb"/>
        <w:divId w:val="1479759745"/>
        <w:rPr>
          <w:lang w:val="en-US"/>
        </w:rPr>
      </w:pPr>
      <w:r>
        <w:rPr>
          <w:lang w:val="en-US"/>
        </w:rPr>
        <w:t xml:space="preserve">A short display text that provides a human-readable identification of the resource may be provided: </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&lt;custodian&gt;</w:t>
      </w:r>
    </w:p>
    <w:p w:rsidR="00C51368" w:rsidRDefault="00E43BD9">
      <w:pPr>
        <w:pStyle w:val="HTMLPreformatted"/>
        <w:divId w:val="1479759745"/>
        <w:rPr>
          <w:lang w:val="en-US"/>
        </w:rPr>
      </w:pPr>
      <w:r>
        <w:rPr>
          <w:lang w:val="en-US"/>
        </w:rPr>
        <w:t xml:space="preserve">    &lt;reference value="Organization/123" /&gt;</w:t>
      </w:r>
    </w:p>
    <w:p w:rsidR="00C51368" w:rsidRDefault="00E43BD9">
      <w:pPr>
        <w:pStyle w:val="HTMLPreformatted"/>
        <w:divId w:val="1479759745"/>
        <w:rPr>
          <w:lang w:val="en-US"/>
        </w:rPr>
      </w:pPr>
      <w:r>
        <w:rPr>
          <w:lang w:val="en-US"/>
        </w:rPr>
        <w:t xml:space="preserve">    &lt;display value="HL7, Inc" /&gt;</w:t>
      </w:r>
    </w:p>
    <w:p w:rsidR="00C51368" w:rsidRDefault="00E43BD9">
      <w:pPr>
        <w:pStyle w:val="HTMLPreformatted"/>
        <w:divId w:val="1479759745"/>
        <w:rPr>
          <w:lang w:val="en-US"/>
        </w:rPr>
      </w:pPr>
      <w:r>
        <w:rPr>
          <w:lang w:val="en-US"/>
        </w:rPr>
        <w:t xml:space="preserve">  &lt;/custodian&gt;</w:t>
      </w:r>
    </w:p>
    <w:p w:rsidR="00C51368" w:rsidRDefault="00E43BD9">
      <w:pPr>
        <w:pStyle w:val="NormalWeb"/>
        <w:divId w:val="1479759745"/>
        <w:rPr>
          <w:lang w:val="en-US"/>
        </w:rPr>
      </w:pPr>
      <w:r>
        <w:rPr>
          <w:lang w:val="en-US"/>
        </w:rPr>
        <w:t xml:space="preserve">This text can be used by a system that is unable to resolve the reference to an actual resource. </w:t>
      </w:r>
    </w:p>
    <w:p w:rsidR="00C51368" w:rsidRDefault="00E43BD9">
      <w:pPr>
        <w:pStyle w:val="NormalWeb"/>
        <w:divId w:val="644165314"/>
        <w:rPr>
          <w:lang w:val="en-US"/>
        </w:rPr>
      </w:pPr>
      <w:r>
        <w:rPr>
          <w:lang w:val="en-US"/>
        </w:rPr>
        <w:t>Note that some elements have the type "</w:t>
      </w:r>
      <w:hyperlink r:id="rId2094" w:anchor="uri" w:history="1">
        <w:r>
          <w:rPr>
            <w:rStyle w:val="Hyperlink"/>
            <w:lang w:val="en-US"/>
          </w:rPr>
          <w:t>uri</w:t>
        </w:r>
      </w:hyperlink>
      <w:r>
        <w:rPr>
          <w:lang w:val="en-US"/>
        </w:rPr>
        <w:t xml:space="preserve">" instead of "Reference". URIs may point to either resources, elements inside a resource by their "id" property, or (most often) some other content that is not a resource. The Reference type is only used to refer to resources directly, by their logical id. </w:t>
      </w:r>
    </w:p>
    <w:p w:rsidR="00C51368" w:rsidRDefault="00E43BD9">
      <w:pPr>
        <w:pStyle w:val="Heading3"/>
        <w:divId w:val="644165314"/>
        <w:rPr>
          <w:rFonts w:eastAsia="Times New Roman"/>
          <w:lang w:val="en-US"/>
        </w:rPr>
      </w:pPr>
      <w:bookmarkStart w:id="219" w:name="contained"/>
      <w:r>
        <w:rPr>
          <w:rFonts w:eastAsia="Times New Roman"/>
          <w:lang w:val="en-US"/>
        </w:rPr>
        <w:t>Contained Resources</w:t>
      </w:r>
    </w:p>
    <w:p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rsidR="00C51368" w:rsidRDefault="00E43BD9">
      <w:pPr>
        <w:pStyle w:val="NormalWeb"/>
        <w:divId w:val="644165314"/>
        <w:rPr>
          <w:lang w:val="en-US"/>
        </w:rPr>
      </w:pPr>
      <w:r>
        <w:rPr>
          <w:lang w:val="en-US"/>
        </w:rPr>
        <w:t xml:space="preserve">For example, consider a situation where an interface engine is creating a </w:t>
      </w:r>
      <w:hyperlink r:id="rId2095" w:history="1">
        <w:r>
          <w:rPr>
            <w:rStyle w:val="Hyperlink"/>
            <w:lang w:val="en-US"/>
          </w:rPr>
          <w:t>Condition</w:t>
        </w:r>
      </w:hyperlink>
      <w:r>
        <w:rPr>
          <w:lang w:val="en-US"/>
        </w:rPr>
        <w:t xml:space="preserve"> record on a patient from an HL7 v2 message, and the only information about the primary surgeon is her first name and lastname (REL-7.2 &amp; RES-7.3). In the absence of a controlled practitioner directory, this is not enough information to create an identified </w:t>
      </w:r>
      <w:hyperlink r:id="rId2096" w:history="1">
        <w:r>
          <w:rPr>
            <w:rStyle w:val="Hyperlink"/>
            <w:lang w:val="en-US"/>
          </w:rPr>
          <w:t>Practitioner</w:t>
        </w:r>
      </w:hyperlink>
      <w:r>
        <w:rPr>
          <w:lang w:val="en-US"/>
        </w:rPr>
        <w:t xml:space="preserve"> resource - more than one practitioner might have the same name. </w:t>
      </w:r>
    </w:p>
    <w:p w:rsidR="00C51368" w:rsidRDefault="00E43BD9">
      <w:pPr>
        <w:pStyle w:val="NormalWeb"/>
        <w:divId w:val="644165314"/>
        <w:rPr>
          <w:lang w:val="en-US"/>
        </w:rPr>
      </w:pPr>
      <w:r>
        <w:rPr>
          <w:lang w:val="en-US"/>
        </w:rPr>
        <w:t xml:space="preserve">In these circumstances, the resource is placed directly in 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rsidR="00C51368" w:rsidRDefault="00E43BD9">
      <w:pPr>
        <w:pStyle w:val="NormalWeb"/>
        <w:divId w:val="34819490"/>
        <w:rPr>
          <w:lang w:val="en-US"/>
        </w:rPr>
      </w:pPr>
      <w:r>
        <w:rPr>
          <w:lang w:val="en-US"/>
        </w:rPr>
        <w:t xml:space="preserve">An example of a contained resource: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&lt;Composition xmlns="http://hl7.org/fhir"&gt;</w:t>
      </w:r>
    </w:p>
    <w:p w:rsidR="00C51368" w:rsidRDefault="00E43BD9">
      <w:pPr>
        <w:pStyle w:val="HTMLPreformatted"/>
        <w:divId w:val="34819490"/>
        <w:rPr>
          <w:lang w:val="en-US"/>
        </w:rPr>
      </w:pPr>
      <w:r>
        <w:rPr>
          <w:lang w:val="en-US"/>
        </w:rPr>
        <w:t xml:space="preserve">  &lt;extension&gt;...&lt;/extension&gt;</w:t>
      </w:r>
    </w:p>
    <w:p w:rsidR="00C51368" w:rsidRDefault="00E43BD9">
      <w:pPr>
        <w:pStyle w:val="HTMLPreformatted"/>
        <w:divId w:val="34819490"/>
        <w:rPr>
          <w:lang w:val="en-US"/>
        </w:rPr>
      </w:pPr>
      <w:r>
        <w:rPr>
          <w:lang w:val="en-US"/>
        </w:rPr>
        <w:t xml:space="preserve">  &lt;text&gt;...&lt;/text&gt;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&lt;id value="org1"/&gt;</w:t>
      </w:r>
    </w:p>
    <w:p w:rsidR="00C51368" w:rsidRDefault="00E43BD9">
      <w:pPr>
        <w:pStyle w:val="HTMLPreformatted"/>
        <w:divId w:val="34819490"/>
        <w:rPr>
          <w:lang w:val="en-US"/>
        </w:rPr>
      </w:pPr>
      <w:r>
        <w:rPr>
          <w:lang w:val="en-US"/>
        </w:rPr>
        <w:t xml:space="preserve">      &lt;!-- whatever information is available --&gt;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&lt;reference value="#org1" /&gt;</w:t>
      </w:r>
    </w:p>
    <w:p w:rsidR="00C51368" w:rsidRDefault="00E43BD9">
      <w:pPr>
        <w:pStyle w:val="HTMLPreformatted"/>
        <w:divId w:val="34819490"/>
        <w:rPr>
          <w:lang w:val="en-US"/>
        </w:rPr>
      </w:pPr>
      <w:r>
        <w:rPr>
          <w:lang w:val="en-US"/>
        </w:rPr>
        <w:lastRenderedPageBreak/>
        <w:t xml:space="preserve">    &lt;/custodian&gt;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&lt;/Composition&gt;</w:t>
      </w:r>
    </w:p>
    <w:p w:rsidR="00C51368" w:rsidRDefault="00E43BD9">
      <w:pPr>
        <w:pStyle w:val="NormalWeb"/>
        <w:divId w:val="34819490"/>
        <w:rPr>
          <w:lang w:val="en-US"/>
        </w:rPr>
      </w:pPr>
      <w:r>
        <w:rPr>
          <w:lang w:val="en-US"/>
        </w:rPr>
        <w:t xml:space="preserve">The same example in JSON: </w:t>
      </w:r>
    </w:p>
    <w:p w:rsidR="00C51368" w:rsidRDefault="00C51368">
      <w:pPr>
        <w:pStyle w:val="HTMLPreformatted"/>
        <w:divId w:val="34819490"/>
        <w:rPr>
          <w:lang w:val="en-US"/>
        </w:rPr>
      </w:pPr>
    </w:p>
    <w:p w:rsidR="00C51368" w:rsidRDefault="00E43BD9">
      <w:pPr>
        <w:pStyle w:val="HTMLPreformatted"/>
        <w:divId w:val="34819490"/>
        <w:rPr>
          <w:lang w:val="en-US"/>
        </w:rPr>
      </w:pPr>
      <w:r>
        <w:rPr>
          <w:lang w:val="en-US"/>
        </w:rPr>
        <w:t>{ "resourceType" : "Composition",</w:t>
      </w:r>
    </w:p>
    <w:p w:rsidR="00C51368" w:rsidRDefault="00E43BD9">
      <w:pPr>
        <w:pStyle w:val="HTMLPreformatted"/>
        <w:divId w:val="34819490"/>
        <w:rPr>
          <w:lang w:val="en-US"/>
        </w:rPr>
      </w:pPr>
      <w:r>
        <w:rPr>
          <w:lang w:val="en-US"/>
        </w:rPr>
        <w:t xml:space="preserve">  "extension" : { ... },</w:t>
      </w:r>
    </w:p>
    <w:p w:rsidR="00C51368" w:rsidRDefault="00E43BD9">
      <w:pPr>
        <w:pStyle w:val="HTMLPreformatted"/>
        <w:divId w:val="34819490"/>
        <w:rPr>
          <w:lang w:val="en-US"/>
        </w:rPr>
      </w:pPr>
      <w:r>
        <w:rPr>
          <w:lang w:val="en-US"/>
        </w:rPr>
        <w:t xml:space="preserve">  "text" : { .. },</w:t>
      </w:r>
    </w:p>
    <w:p w:rsidR="00C51368" w:rsidRDefault="00E43BD9">
      <w:pPr>
        <w:pStyle w:val="HTMLPreformatted"/>
        <w:divId w:val="34819490"/>
        <w:rPr>
          <w:lang w:val="en-US"/>
        </w:rPr>
      </w:pPr>
      <w:r>
        <w:rPr>
          <w:lang w:val="en-US"/>
        </w:rPr>
        <w:t xml:space="preserve">  "contained: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"resourceType" : "Organization",</w:t>
      </w:r>
    </w:p>
    <w:p w:rsidR="00C51368" w:rsidRDefault="00E43BD9">
      <w:pPr>
        <w:pStyle w:val="HTMLPreformatted"/>
        <w:divId w:val="34819490"/>
        <w:rPr>
          <w:lang w:val="en-US"/>
        </w:rPr>
      </w:pPr>
      <w:r>
        <w:rPr>
          <w:lang w:val="en-US"/>
        </w:rPr>
        <w:t xml:space="preserve">      "id" : "org1",</w:t>
      </w:r>
    </w:p>
    <w:p w:rsidR="00C51368" w:rsidRDefault="00E43BD9">
      <w:pPr>
        <w:pStyle w:val="HTMLPreformatted"/>
        <w:divId w:val="34819490"/>
        <w:rPr>
          <w:lang w:val="en-US"/>
        </w:rPr>
      </w:pPr>
      <w:r>
        <w:rPr>
          <w:lang w:val="en-US"/>
        </w:rPr>
        <w:t xml:space="preserve">      .. whatever information is available ...</w:t>
      </w:r>
    </w:p>
    <w:p w:rsidR="00C51368" w:rsidRDefault="00E43BD9">
      <w:pPr>
        <w:pStyle w:val="HTMLPreformatted"/>
        <w:divId w:val="34819490"/>
        <w:rPr>
          <w:lang w:val="en-US"/>
        </w:rPr>
      </w:pPr>
      <w:r>
        <w:rPr>
          <w:lang w:val="en-US"/>
        </w:rPr>
        <w:tab/>
        <w:t>}  ]</w:t>
      </w:r>
    </w:p>
    <w:p w:rsidR="00C51368" w:rsidRDefault="00E43BD9">
      <w:pPr>
        <w:pStyle w:val="HTMLPreformatted"/>
        <w:divId w:val="34819490"/>
        <w:rPr>
          <w:lang w:val="en-US"/>
        </w:rPr>
      </w:pPr>
      <w:r>
        <w:rPr>
          <w:lang w:val="en-US"/>
        </w:rPr>
        <w:t xml:space="preserve">  "information: {</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"custodian" : {</w:t>
      </w:r>
    </w:p>
    <w:p w:rsidR="00C51368" w:rsidRDefault="00E43BD9">
      <w:pPr>
        <w:pStyle w:val="HTMLPreformatted"/>
        <w:divId w:val="34819490"/>
        <w:rPr>
          <w:lang w:val="en-US"/>
        </w:rPr>
      </w:pPr>
      <w:r>
        <w:rPr>
          <w:lang w:val="en-US"/>
        </w:rPr>
        <w:t xml:space="preserve">      "reference" : "#org1"</w:t>
      </w:r>
    </w:p>
    <w:p w:rsidR="00C51368" w:rsidRDefault="00E43BD9">
      <w:pPr>
        <w:pStyle w:val="HTMLPreformatted"/>
        <w:divId w:val="34819490"/>
        <w:rPr>
          <w:lang w:val="en-US"/>
        </w:rPr>
      </w:pPr>
      <w:r>
        <w:rPr>
          <w:lang w:val="en-US"/>
        </w:rPr>
        <w:tab/>
        <w:t>}</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w:t>
      </w:r>
    </w:p>
    <w:p w:rsidR="00C51368" w:rsidRDefault="00E43BD9">
      <w:pPr>
        <w:pStyle w:val="NormalWeb"/>
        <w:divId w:val="1277257130"/>
        <w:rPr>
          <w:lang w:val="en-US"/>
        </w:rPr>
      </w:pPr>
      <w:r>
        <w:rPr>
          <w:lang w:val="en-US"/>
        </w:rPr>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rsidR="00C51368" w:rsidRDefault="00C51368">
      <w:pPr>
        <w:pStyle w:val="HTMLPreformatted"/>
        <w:divId w:val="1277257130"/>
        <w:rPr>
          <w:lang w:val="en-US"/>
        </w:rPr>
      </w:pPr>
    </w:p>
    <w:p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rsidR="00C51368" w:rsidRDefault="00E43BD9">
      <w:pPr>
        <w:pStyle w:val="NormalWeb"/>
        <w:divId w:val="644165314"/>
        <w:rPr>
          <w:lang w:val="en-US"/>
        </w:rPr>
      </w:pPr>
      <w:r>
        <w:rPr>
          <w:lang w:val="en-US"/>
        </w:rPr>
        <w:t xml:space="preserve">Some notes about use and interpretation of contained resources: </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 that resource has a reference to it</w:t>
      </w:r>
    </w:p>
    <w:p w:rsidR="00C51368" w:rsidRDefault="00E43BD9">
      <w:pPr>
        <w:pStyle w:val="NormalWeb"/>
        <w:divId w:val="644165314"/>
        <w:rPr>
          <w:lang w:val="en-US"/>
        </w:rPr>
      </w:pPr>
      <w:r>
        <w:rPr>
          <w:lang w:val="en-US"/>
        </w:rPr>
        <w:lastRenderedPageBreak/>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rsidR="00C51368" w:rsidRDefault="00E43BD9">
      <w:pPr>
        <w:pStyle w:val="NormalWeb"/>
        <w:divId w:val="792797087"/>
        <w:rPr>
          <w:lang w:val="en-US"/>
        </w:rPr>
      </w:pPr>
      <w:r>
        <w:rPr>
          <w:lang w:val="en-US"/>
        </w:rPr>
        <w:t xml:space="preserve">Feedback is welcome </w:t>
      </w:r>
      <w:hyperlink r:id="rId2097"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resource-definitions.html</w:t>
      </w:r>
    </w:p>
    <w:p w:rsidR="00C51368" w:rsidRDefault="00E43BD9">
      <w:pPr>
        <w:pStyle w:val="Heading2"/>
        <w:divId w:val="1667702789"/>
        <w:rPr>
          <w:rFonts w:eastAsia="Times New Roman"/>
          <w:lang w:val="en-US"/>
        </w:rPr>
      </w:pPr>
      <w:r>
        <w:rPr>
          <w:rFonts w:eastAsia="Times New Roman"/>
          <w:lang w:val="en-US"/>
        </w:rPr>
        <w:t>Resource Definitions - Detailed Descriptions</w:t>
      </w:r>
    </w:p>
    <w:p w:rsidR="00C51368" w:rsidRDefault="00E43BD9">
      <w:pPr>
        <w:pStyle w:val="Heading3"/>
        <w:divId w:val="1667702789"/>
        <w:rPr>
          <w:rFonts w:eastAsia="Times New Roman"/>
          <w:lang w:val="en-US"/>
        </w:rPr>
      </w:pPr>
      <w:r>
        <w:rPr>
          <w:rFonts w:eastAsia="Times New Roman"/>
          <w:lang w:val="en-US"/>
        </w:rPr>
        <w:t>Resource</w:t>
      </w:r>
    </w:p>
    <w:p w:rsidR="00C51368" w:rsidRDefault="00E43BD9">
      <w:pPr>
        <w:pStyle w:val="Heading3"/>
        <w:divId w:val="1667702789"/>
        <w:rPr>
          <w:rFonts w:eastAsia="Times New Roman"/>
          <w:lang w:val="en-US"/>
        </w:rPr>
      </w:pPr>
      <w:r>
        <w:rPr>
          <w:rFonts w:eastAsia="Times New Roman"/>
          <w:lang w:val="en-US"/>
        </w:rPr>
        <w:t>Reference</w:t>
      </w:r>
    </w:p>
    <w:p w:rsidR="00C51368" w:rsidRDefault="00E43BD9">
      <w:pPr>
        <w:pStyle w:val="Heading1"/>
        <w:divId w:val="990249517"/>
        <w:rPr>
          <w:rFonts w:eastAsia="Times New Roman"/>
          <w:noProof/>
          <w:lang w:val="en-US"/>
        </w:rPr>
      </w:pPr>
      <w:r>
        <w:rPr>
          <w:rFonts w:eastAsia="Times New Roman"/>
          <w:noProof/>
          <w:lang w:val="en-US"/>
        </w:rPr>
        <w:t>resourceguide.html</w:t>
      </w:r>
    </w:p>
    <w:p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4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09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099" w:anchor="status" w:history="1">
              <w:r w:rsidR="00E43BD9">
                <w:rPr>
                  <w:rStyle w:val="Hyperlink"/>
                  <w:rFonts w:eastAsia="Times New Roman"/>
                </w:rPr>
                <w:t>Ballot Status</w:t>
              </w:r>
            </w:hyperlink>
            <w:r w:rsidR="00E43BD9">
              <w:rPr>
                <w:rFonts w:eastAsia="Times New Roman"/>
              </w:rPr>
              <w:t xml:space="preserve">: </w:t>
            </w:r>
            <w:hyperlink r:id="rId2100" w:anchor="pubs" w:history="1">
              <w:r w:rsidR="00E43BD9">
                <w:rPr>
                  <w:rStyle w:val="Hyperlink"/>
                  <w:rFonts w:eastAsia="Times New Roman"/>
                </w:rPr>
                <w:t>Draft</w:t>
              </w:r>
            </w:hyperlink>
          </w:p>
        </w:tc>
      </w:tr>
    </w:tbl>
    <w:p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rsidR="00C51368" w:rsidRDefault="00E43BD9">
      <w:pPr>
        <w:pStyle w:val="NormalWeb"/>
        <w:divId w:val="246420894"/>
        <w:rPr>
          <w:lang w:val="en-US"/>
        </w:rPr>
      </w:pPr>
      <w:r>
        <w:rPr>
          <w:lang w:val="en-US"/>
        </w:rPr>
        <w:t xml:space="preserve">The resources are classified into 6 sections: </w:t>
      </w:r>
    </w:p>
    <w:p w:rsidR="00C51368" w:rsidRDefault="00C166DE">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rsidR="00C51368" w:rsidRDefault="00C166DE">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rsidR="00C51368" w:rsidRDefault="00C166DE">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rsidR="00C51368" w:rsidRDefault="00C166DE">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rsidR="00C51368" w:rsidRDefault="00C166DE">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rsidR="00C51368" w:rsidRDefault="00C166DE">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3690"/>
        <w:gridCol w:w="329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Concept</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Where to find</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Clinical Findings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Laboratory Results</w:t>
            </w:r>
          </w:p>
        </w:tc>
        <w:tc>
          <w:tcPr>
            <w:tcW w:w="0" w:type="auto"/>
            <w:vAlign w:val="center"/>
            <w:hideMark/>
          </w:tcPr>
          <w:p w:rsidR="00C51368" w:rsidRDefault="00E43BD9">
            <w:pPr>
              <w:rPr>
                <w:rFonts w:eastAsia="Times New Roman"/>
              </w:rPr>
            </w:pPr>
            <w:r>
              <w:rPr>
                <w:rFonts w:eastAsia="Times New Roman"/>
              </w:rPr>
              <w:t>Blood panels such as CBC with Differential, Liver Panel, etc)</w:t>
            </w:r>
          </w:p>
        </w:tc>
        <w:tc>
          <w:tcPr>
            <w:tcW w:w="0" w:type="auto"/>
            <w:vAlign w:val="center"/>
            <w:hideMark/>
          </w:tcPr>
          <w:p w:rsidR="00C51368" w:rsidRDefault="00C166DE">
            <w:pPr>
              <w:rPr>
                <w:rFonts w:eastAsia="Times New Roman"/>
              </w:rPr>
            </w:pPr>
            <w:hyperlink r:id="rId2101" w:history="1">
              <w:r w:rsidR="00E43BD9">
                <w:rPr>
                  <w:rStyle w:val="Hyperlink"/>
                  <w:rFonts w:eastAsia="Times New Roman"/>
                </w:rPr>
                <w:t>DiagnosticReport</w:t>
              </w:r>
            </w:hyperlink>
            <w:r w:rsidR="00E43BD9">
              <w:rPr>
                <w:rFonts w:eastAsia="Times New Roman"/>
              </w:rPr>
              <w:t xml:space="preserve"> with </w:t>
            </w:r>
            <w:hyperlink r:id="rId2102" w:history="1">
              <w:r w:rsidR="00E43BD9">
                <w:rPr>
                  <w:rStyle w:val="Hyperlink"/>
                  <w:rFonts w:eastAsia="Times New Roman"/>
                </w:rPr>
                <w:t>Observations</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Imaging Study Findings</w:t>
            </w:r>
          </w:p>
        </w:tc>
        <w:tc>
          <w:tcPr>
            <w:tcW w:w="0" w:type="auto"/>
            <w:vAlign w:val="center"/>
            <w:hideMark/>
          </w:tcPr>
          <w:p w:rsidR="00C51368" w:rsidRDefault="00E43BD9">
            <w:pPr>
              <w:rPr>
                <w:rFonts w:eastAsia="Times New Roman"/>
              </w:rPr>
            </w:pPr>
            <w:r>
              <w:rPr>
                <w:rFonts w:eastAsia="Times New Roman"/>
              </w:rPr>
              <w:t>CT Scans, MRI, Plain Radiographs, Ultrasounds)</w:t>
            </w:r>
          </w:p>
        </w:tc>
        <w:tc>
          <w:tcPr>
            <w:tcW w:w="0" w:type="auto"/>
            <w:vAlign w:val="center"/>
            <w:hideMark/>
          </w:tcPr>
          <w:p w:rsidR="00C51368" w:rsidRDefault="00C166DE">
            <w:pPr>
              <w:rPr>
                <w:rFonts w:eastAsia="Times New Roman"/>
              </w:rPr>
            </w:pPr>
            <w:hyperlink r:id="rId2103" w:history="1">
              <w:r w:rsidR="00E43BD9">
                <w:rPr>
                  <w:rStyle w:val="Hyperlink"/>
                  <w:rFonts w:eastAsia="Times New Roman"/>
                </w:rPr>
                <w:t>DiagnosticReport</w:t>
              </w:r>
            </w:hyperlink>
            <w:r w:rsidR="00E43BD9">
              <w:rPr>
                <w:rFonts w:eastAsia="Times New Roman"/>
              </w:rPr>
              <w:t xml:space="preserve"> (some with </w:t>
            </w:r>
            <w:hyperlink r:id="rId2104" w:history="1">
              <w:r w:rsidR="00E43BD9">
                <w:rPr>
                  <w:rStyle w:val="Hyperlink"/>
                  <w:rFonts w:eastAsia="Times New Roman"/>
                </w:rPr>
                <w:t>Observations</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Diagnostic Test Results</w:t>
            </w:r>
          </w:p>
        </w:tc>
        <w:tc>
          <w:tcPr>
            <w:tcW w:w="0" w:type="auto"/>
            <w:vAlign w:val="center"/>
            <w:hideMark/>
          </w:tcPr>
          <w:p w:rsidR="00C51368" w:rsidRDefault="00E43BD9">
            <w:pPr>
              <w:rPr>
                <w:rFonts w:eastAsia="Times New Roman"/>
              </w:rPr>
            </w:pPr>
            <w:r>
              <w:rPr>
                <w:rFonts w:eastAsia="Times New Roman"/>
              </w:rPr>
              <w:t>EKG, pulmonary function test, EEG)</w:t>
            </w:r>
          </w:p>
        </w:tc>
        <w:tc>
          <w:tcPr>
            <w:tcW w:w="0" w:type="auto"/>
            <w:vAlign w:val="center"/>
            <w:hideMark/>
          </w:tcPr>
          <w:p w:rsidR="00C51368" w:rsidRDefault="00C166DE">
            <w:pPr>
              <w:rPr>
                <w:rFonts w:eastAsia="Times New Roman"/>
              </w:rPr>
            </w:pPr>
            <w:hyperlink r:id="rId2105" w:history="1">
              <w:r w:rsidR="00E43BD9">
                <w:rPr>
                  <w:rStyle w:val="Hyperlink"/>
                  <w:rFonts w:eastAsia="Times New Roman"/>
                </w:rPr>
                <w:t>Observations</w:t>
              </w:r>
            </w:hyperlink>
            <w:r w:rsidR="00E43BD9">
              <w:rPr>
                <w:rFonts w:eastAsia="Times New Roman"/>
              </w:rPr>
              <w:t xml:space="preserve"> (and maybe a </w:t>
            </w:r>
            <w:hyperlink r:id="rId2106" w:history="1">
              <w:r w:rsidR="00E43BD9">
                <w:rPr>
                  <w:rStyle w:val="Hyperlink"/>
                  <w:rFonts w:eastAsia="Times New Roman"/>
                </w:rPr>
                <w:t>DiagnosticReport</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Vital Signs</w:t>
            </w:r>
          </w:p>
        </w:tc>
        <w:tc>
          <w:tcPr>
            <w:tcW w:w="0" w:type="auto"/>
            <w:vAlign w:val="center"/>
            <w:hideMark/>
          </w:tcPr>
          <w:p w:rsidR="00C51368" w:rsidRDefault="00E43BD9">
            <w:pPr>
              <w:rPr>
                <w:rFonts w:eastAsia="Times New Roman"/>
              </w:rPr>
            </w:pPr>
            <w:r>
              <w:rPr>
                <w:rFonts w:eastAsia="Times New Roman"/>
              </w:rPr>
              <w:t>Temperature, Blood Pressure, Heart Rate, Respiratory Rate)</w:t>
            </w:r>
          </w:p>
        </w:tc>
        <w:tc>
          <w:tcPr>
            <w:tcW w:w="0" w:type="auto"/>
            <w:vAlign w:val="center"/>
            <w:hideMark/>
          </w:tcPr>
          <w:p w:rsidR="00C51368" w:rsidRDefault="00C166DE">
            <w:pPr>
              <w:rPr>
                <w:rFonts w:eastAsia="Times New Roman"/>
              </w:rPr>
            </w:pPr>
            <w:hyperlink r:id="rId2107"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Other Physical Exam Findings</w:t>
            </w:r>
          </w:p>
        </w:tc>
        <w:tc>
          <w:tcPr>
            <w:tcW w:w="0" w:type="auto"/>
            <w:vAlign w:val="center"/>
            <w:hideMark/>
          </w:tcPr>
          <w:p w:rsidR="00C51368" w:rsidRDefault="00E43BD9">
            <w:pPr>
              <w:rPr>
                <w:rFonts w:eastAsia="Times New Roman"/>
              </w:rPr>
            </w:pPr>
            <w:r>
              <w:rPr>
                <w:rFonts w:eastAsia="Times New Roman"/>
              </w:rPr>
              <w:t>Auscultation findings)</w:t>
            </w:r>
          </w:p>
        </w:tc>
        <w:tc>
          <w:tcPr>
            <w:tcW w:w="0" w:type="auto"/>
            <w:vAlign w:val="center"/>
            <w:hideMark/>
          </w:tcPr>
          <w:p w:rsidR="00C51368" w:rsidRDefault="00C166DE">
            <w:pPr>
              <w:rPr>
                <w:rFonts w:eastAsia="Times New Roman"/>
              </w:rPr>
            </w:pPr>
            <w:hyperlink r:id="rId2108"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Pulmonary Artery Catheter readings</w:t>
            </w:r>
          </w:p>
        </w:tc>
        <w:tc>
          <w:tcPr>
            <w:tcW w:w="0" w:type="auto"/>
            <w:vAlign w:val="center"/>
            <w:hideMark/>
          </w:tcPr>
          <w:p w:rsidR="00C51368" w:rsidRDefault="00E43BD9">
            <w:pPr>
              <w:rPr>
                <w:rFonts w:eastAsia="Times New Roman"/>
              </w:rPr>
            </w:pPr>
            <w:r>
              <w:rPr>
                <w:rFonts w:eastAsia="Times New Roman"/>
              </w:rPr>
              <w:t>Pulmonary artery pressure)</w:t>
            </w:r>
          </w:p>
        </w:tc>
        <w:tc>
          <w:tcPr>
            <w:tcW w:w="0" w:type="auto"/>
            <w:vAlign w:val="center"/>
            <w:hideMark/>
          </w:tcPr>
          <w:p w:rsidR="00C51368" w:rsidRDefault="00C166DE">
            <w:pPr>
              <w:rPr>
                <w:rFonts w:eastAsia="Times New Roman"/>
              </w:rPr>
            </w:pPr>
            <w:hyperlink r:id="rId2109" w:history="1">
              <w:r w:rsidR="00E43BD9">
                <w:rPr>
                  <w:rStyle w:val="Hyperlink"/>
                  <w:rFonts w:eastAsia="Times New Roman"/>
                </w:rPr>
                <w:t>Observation</w:t>
              </w:r>
            </w:hyperlink>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Problems, Allergies and Adverse Events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Allergy</w:t>
            </w:r>
          </w:p>
        </w:tc>
        <w:tc>
          <w:tcPr>
            <w:tcW w:w="0" w:type="auto"/>
            <w:vAlign w:val="center"/>
            <w:hideMark/>
          </w:tcPr>
          <w:p w:rsidR="00C51368" w:rsidRDefault="00E43BD9">
            <w:pPr>
              <w:rPr>
                <w:rFonts w:eastAsia="Times New Roman"/>
              </w:rPr>
            </w:pPr>
            <w:r>
              <w:rPr>
                <w:rFonts w:eastAsia="Times New Roman"/>
              </w:rPr>
              <w:t>Food or drug allergies</w:t>
            </w:r>
          </w:p>
        </w:tc>
        <w:tc>
          <w:tcPr>
            <w:tcW w:w="0" w:type="auto"/>
            <w:vAlign w:val="center"/>
            <w:hideMark/>
          </w:tcPr>
          <w:p w:rsidR="00C51368" w:rsidRDefault="00C166DE">
            <w:pPr>
              <w:rPr>
                <w:rFonts w:eastAsia="Times New Roman"/>
              </w:rPr>
            </w:pPr>
            <w:hyperlink r:id="rId2110" w:history="1">
              <w:r w:rsidR="00E43BD9">
                <w:rPr>
                  <w:rStyle w:val="Hyperlink"/>
                  <w:rFonts w:eastAsia="Times New Roman"/>
                </w:rPr>
                <w:t>AllergyIntolerance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Clinical Diagnosis</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C166DE">
            <w:pPr>
              <w:rPr>
                <w:rFonts w:eastAsia="Times New Roman"/>
              </w:rPr>
            </w:pPr>
            <w:hyperlink r:id="rId2111"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Adverse Event / Reaction</w:t>
            </w:r>
          </w:p>
        </w:tc>
        <w:tc>
          <w:tcPr>
            <w:tcW w:w="0" w:type="auto"/>
            <w:vAlign w:val="center"/>
            <w:hideMark/>
          </w:tcPr>
          <w:p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History</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Chief Complaint</w:t>
            </w:r>
          </w:p>
        </w:tc>
        <w:tc>
          <w:tcPr>
            <w:tcW w:w="0" w:type="auto"/>
            <w:vAlign w:val="center"/>
            <w:hideMark/>
          </w:tcPr>
          <w:p w:rsidR="00C51368" w:rsidRDefault="00E43BD9">
            <w:pPr>
              <w:rPr>
                <w:rFonts w:eastAsia="Times New Roman"/>
              </w:rPr>
            </w:pPr>
            <w:r>
              <w:rPr>
                <w:rFonts w:eastAsia="Times New Roman"/>
              </w:rPr>
              <w:t>Cough, Pain, Fever, Fatigue</w:t>
            </w:r>
          </w:p>
        </w:tc>
        <w:tc>
          <w:tcPr>
            <w:tcW w:w="0" w:type="auto"/>
            <w:vAlign w:val="center"/>
            <w:hideMark/>
          </w:tcPr>
          <w:p w:rsidR="00C51368" w:rsidRDefault="00C166DE">
            <w:pPr>
              <w:rPr>
                <w:rFonts w:eastAsia="Times New Roman"/>
              </w:rPr>
            </w:pPr>
            <w:hyperlink r:id="rId2112"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Surgical History</w:t>
            </w:r>
          </w:p>
        </w:tc>
        <w:tc>
          <w:tcPr>
            <w:tcW w:w="0" w:type="auto"/>
            <w:vAlign w:val="center"/>
            <w:hideMark/>
          </w:tcPr>
          <w:p w:rsidR="00C51368" w:rsidRDefault="00E43BD9">
            <w:pPr>
              <w:rPr>
                <w:rFonts w:eastAsia="Times New Roman"/>
              </w:rPr>
            </w:pPr>
            <w:r>
              <w:rPr>
                <w:rFonts w:eastAsia="Times New Roman"/>
              </w:rPr>
              <w:t>Appendectomy, Hernia repair</w:t>
            </w:r>
          </w:p>
        </w:tc>
        <w:tc>
          <w:tcPr>
            <w:tcW w:w="0" w:type="auto"/>
            <w:vAlign w:val="center"/>
            <w:hideMark/>
          </w:tcPr>
          <w:p w:rsidR="00C51368" w:rsidRDefault="00C166DE">
            <w:pPr>
              <w:rPr>
                <w:rFonts w:eastAsia="Times New Roman"/>
              </w:rPr>
            </w:pPr>
            <w:hyperlink r:id="rId2113" w:history="1">
              <w:r w:rsidR="00E43BD9">
                <w:rPr>
                  <w:rStyle w:val="Hyperlink"/>
                  <w:rFonts w:eastAsia="Times New Roman"/>
                </w:rPr>
                <w:t>Procedure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Medical History</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C166DE">
            <w:pPr>
              <w:rPr>
                <w:rFonts w:eastAsia="Times New Roman"/>
              </w:rPr>
            </w:pPr>
            <w:hyperlink r:id="rId2114"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MAR (Medication Administration Record)</w:t>
            </w:r>
          </w:p>
        </w:tc>
        <w:tc>
          <w:tcPr>
            <w:tcW w:w="0" w:type="auto"/>
            <w:vAlign w:val="center"/>
            <w:hideMark/>
          </w:tcPr>
          <w:p w:rsidR="00C51368" w:rsidRDefault="00E43BD9">
            <w:pPr>
              <w:rPr>
                <w:rFonts w:eastAsia="Times New Roman"/>
              </w:rPr>
            </w:pPr>
            <w:r>
              <w:rPr>
                <w:rFonts w:eastAsia="Times New Roman"/>
              </w:rPr>
              <w:t>Warfarin 5mg PO administered on 12/10/2013 at 3pm</w:t>
            </w:r>
          </w:p>
        </w:tc>
        <w:tc>
          <w:tcPr>
            <w:tcW w:w="0" w:type="auto"/>
            <w:vAlign w:val="center"/>
            <w:hideMark/>
          </w:tcPr>
          <w:p w:rsidR="00C51368" w:rsidRDefault="00C166DE">
            <w:pPr>
              <w:rPr>
                <w:rFonts w:eastAsia="Times New Roman"/>
              </w:rPr>
            </w:pPr>
            <w:hyperlink r:id="rId2115" w:history="1">
              <w:r w:rsidR="00E43BD9">
                <w:rPr>
                  <w:rStyle w:val="Hyperlink"/>
                  <w:rFonts w:eastAsia="Times New Roman"/>
                </w:rPr>
                <w:t>MedicationAdministration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Home Meds</w:t>
            </w:r>
          </w:p>
        </w:tc>
        <w:tc>
          <w:tcPr>
            <w:tcW w:w="0" w:type="auto"/>
            <w:vAlign w:val="center"/>
            <w:hideMark/>
          </w:tcPr>
          <w:p w:rsidR="00C51368" w:rsidRDefault="00E43BD9">
            <w:pPr>
              <w:rPr>
                <w:rFonts w:eastAsia="Times New Roman"/>
              </w:rPr>
            </w:pPr>
            <w:r>
              <w:rPr>
                <w:rFonts w:eastAsia="Times New Roman"/>
              </w:rPr>
              <w:t>Warfarin 5mg, 30 day supply, dispensed on 12/01/2013</w:t>
            </w:r>
          </w:p>
        </w:tc>
        <w:tc>
          <w:tcPr>
            <w:tcW w:w="0" w:type="auto"/>
            <w:vAlign w:val="center"/>
            <w:hideMark/>
          </w:tcPr>
          <w:p w:rsidR="00C51368" w:rsidRDefault="00C166DE">
            <w:pPr>
              <w:rPr>
                <w:rFonts w:eastAsia="Times New Roman"/>
              </w:rPr>
            </w:pPr>
            <w:hyperlink r:id="rId2116" w:history="1">
              <w:r w:rsidR="00E43BD9">
                <w:rPr>
                  <w:rStyle w:val="Hyperlink"/>
                  <w:rFonts w:eastAsia="Times New Roman"/>
                </w:rPr>
                <w:t>MedicationStatement</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Social History</w:t>
            </w:r>
          </w:p>
        </w:tc>
        <w:tc>
          <w:tcPr>
            <w:tcW w:w="0" w:type="auto"/>
            <w:vAlign w:val="center"/>
            <w:hideMark/>
          </w:tcPr>
          <w:p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rsidR="00C51368" w:rsidRDefault="00C166DE">
            <w:pPr>
              <w:rPr>
                <w:rFonts w:eastAsia="Times New Roman"/>
              </w:rPr>
            </w:pPr>
            <w:hyperlink r:id="rId2117" w:history="1">
              <w:r w:rsidR="00E43BD9">
                <w:rPr>
                  <w:rStyle w:val="Hyperlink"/>
                  <w:rFonts w:eastAsia="Times New Roman"/>
                </w:rPr>
                <w:t>Observation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Family History</w:t>
            </w:r>
          </w:p>
        </w:tc>
        <w:tc>
          <w:tcPr>
            <w:tcW w:w="0" w:type="auto"/>
            <w:vAlign w:val="center"/>
            <w:hideMark/>
          </w:tcPr>
          <w:p w:rsidR="00C51368" w:rsidRDefault="00E43BD9">
            <w:pPr>
              <w:rPr>
                <w:rFonts w:eastAsia="Times New Roman"/>
              </w:rPr>
            </w:pPr>
            <w:r>
              <w:rPr>
                <w:rFonts w:eastAsia="Times New Roman"/>
              </w:rPr>
              <w:t>Mother has diabetes</w:t>
            </w:r>
          </w:p>
        </w:tc>
        <w:tc>
          <w:tcPr>
            <w:tcW w:w="0" w:type="auto"/>
            <w:vAlign w:val="center"/>
            <w:hideMark/>
          </w:tcPr>
          <w:p w:rsidR="00C51368" w:rsidRDefault="00C166DE">
            <w:pPr>
              <w:rPr>
                <w:rFonts w:eastAsia="Times New Roman"/>
              </w:rPr>
            </w:pPr>
            <w:hyperlink r:id="rId2118" w:history="1">
              <w:r w:rsidR="00E43BD9">
                <w:rPr>
                  <w:rStyle w:val="Hyperlink"/>
                  <w:rFonts w:eastAsia="Times New Roman"/>
                </w:rPr>
                <w:t>FamilyMemberHistory</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Signs &amp; Symptoms</w:t>
            </w:r>
          </w:p>
        </w:tc>
        <w:tc>
          <w:tcPr>
            <w:tcW w:w="0" w:type="auto"/>
            <w:vAlign w:val="center"/>
            <w:hideMark/>
          </w:tcPr>
          <w:p w:rsidR="00C51368" w:rsidRDefault="00E43BD9">
            <w:pPr>
              <w:rPr>
                <w:rFonts w:eastAsia="Times New Roman"/>
              </w:rPr>
            </w:pPr>
            <w:r>
              <w:rPr>
                <w:rFonts w:eastAsia="Times New Roman"/>
              </w:rPr>
              <w:t>from a review of systems- Pain, Fever</w:t>
            </w:r>
          </w:p>
        </w:tc>
        <w:tc>
          <w:tcPr>
            <w:tcW w:w="0" w:type="auto"/>
            <w:vAlign w:val="center"/>
            <w:hideMark/>
          </w:tcPr>
          <w:p w:rsidR="00C51368" w:rsidRDefault="00C166DE">
            <w:pPr>
              <w:rPr>
                <w:rFonts w:eastAsia="Times New Roman"/>
              </w:rPr>
            </w:pPr>
            <w:hyperlink r:id="rId2119"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 xml:space="preserve">Suggested Physician Orders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lastRenderedPageBreak/>
              <w:t>Proposal for a laboratory test</w:t>
            </w:r>
          </w:p>
        </w:tc>
        <w:tc>
          <w:tcPr>
            <w:tcW w:w="0" w:type="auto"/>
            <w:vAlign w:val="center"/>
            <w:hideMark/>
          </w:tcPr>
          <w:p w:rsidR="00C51368" w:rsidRDefault="00E43BD9">
            <w:pPr>
              <w:rPr>
                <w:rFonts w:eastAsia="Times New Roman"/>
              </w:rPr>
            </w:pPr>
            <w:r>
              <w:rPr>
                <w:rFonts w:eastAsia="Times New Roman"/>
              </w:rPr>
              <w:t>A blood panel, a stool analysis</w:t>
            </w:r>
          </w:p>
        </w:tc>
        <w:tc>
          <w:tcPr>
            <w:tcW w:w="0" w:type="auto"/>
            <w:vAlign w:val="center"/>
            <w:hideMark/>
          </w:tcPr>
          <w:p w:rsidR="00C51368" w:rsidRDefault="00C166DE">
            <w:pPr>
              <w:rPr>
                <w:rFonts w:eastAsia="Times New Roman"/>
              </w:rPr>
            </w:pPr>
            <w:hyperlink r:id="rId2120"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an imaging procedure</w:t>
            </w:r>
          </w:p>
        </w:tc>
        <w:tc>
          <w:tcPr>
            <w:tcW w:w="0" w:type="auto"/>
            <w:vAlign w:val="center"/>
            <w:hideMark/>
          </w:tcPr>
          <w:p w:rsidR="00C51368" w:rsidRDefault="00E43BD9">
            <w:pPr>
              <w:rPr>
                <w:rFonts w:eastAsia="Times New Roman"/>
              </w:rPr>
            </w:pPr>
            <w:r>
              <w:rPr>
                <w:rFonts w:eastAsia="Times New Roman"/>
              </w:rPr>
              <w:t>CT Scan, MRI, X-Rays</w:t>
            </w:r>
          </w:p>
        </w:tc>
        <w:tc>
          <w:tcPr>
            <w:tcW w:w="0" w:type="auto"/>
            <w:vAlign w:val="center"/>
            <w:hideMark/>
          </w:tcPr>
          <w:p w:rsidR="00C51368" w:rsidRDefault="00C166DE">
            <w:pPr>
              <w:rPr>
                <w:rFonts w:eastAsia="Times New Roman"/>
              </w:rPr>
            </w:pPr>
            <w:hyperlink r:id="rId2121"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Diet Order</w:t>
            </w:r>
          </w:p>
        </w:tc>
        <w:tc>
          <w:tcPr>
            <w:tcW w:w="0" w:type="auto"/>
            <w:vAlign w:val="center"/>
            <w:hideMark/>
          </w:tcPr>
          <w:p w:rsidR="00C51368" w:rsidRDefault="00E43BD9">
            <w:pPr>
              <w:rPr>
                <w:rFonts w:eastAsia="Times New Roman"/>
              </w:rPr>
            </w:pPr>
            <w:r>
              <w:rPr>
                <w:rFonts w:eastAsia="Times New Roman"/>
              </w:rPr>
              <w:t>An oral diet order</w:t>
            </w:r>
          </w:p>
        </w:tc>
        <w:tc>
          <w:tcPr>
            <w:tcW w:w="0" w:type="auto"/>
            <w:vAlign w:val="center"/>
            <w:hideMark/>
          </w:tcPr>
          <w:p w:rsidR="00C51368" w:rsidRDefault="00C166DE">
            <w:pPr>
              <w:rPr>
                <w:rFonts w:eastAsia="Times New Roman"/>
              </w:rPr>
            </w:pPr>
            <w:hyperlink r:id="rId2122" w:history="1">
              <w:r w:rsidR="00E43BD9">
                <w:rPr>
                  <w:rStyle w:val="Hyperlink"/>
                  <w:rFonts w:eastAsia="Times New Roman"/>
                </w:rPr>
                <w:t>NutritionOrder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respiratory order</w:t>
            </w:r>
          </w:p>
        </w:tc>
        <w:tc>
          <w:tcPr>
            <w:tcW w:w="0" w:type="auto"/>
            <w:vAlign w:val="center"/>
            <w:hideMark/>
          </w:tcPr>
          <w:p w:rsidR="00C51368" w:rsidRDefault="00E43BD9">
            <w:pPr>
              <w:rPr>
                <w:rFonts w:eastAsia="Times New Roman"/>
              </w:rPr>
            </w:pPr>
            <w:r>
              <w:rPr>
                <w:rFonts w:eastAsia="Times New Roman"/>
              </w:rPr>
              <w:t>Oxygen delivery</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Medications</w:t>
            </w:r>
          </w:p>
        </w:tc>
        <w:tc>
          <w:tcPr>
            <w:tcW w:w="0" w:type="auto"/>
            <w:vAlign w:val="center"/>
            <w:hideMark/>
          </w:tcPr>
          <w:p w:rsidR="00C51368" w:rsidRDefault="00E43BD9">
            <w:pPr>
              <w:rPr>
                <w:rFonts w:eastAsia="Times New Roman"/>
              </w:rPr>
            </w:pPr>
            <w:r>
              <w:rPr>
                <w:rFonts w:eastAsia="Times New Roman"/>
              </w:rPr>
              <w:t>Aspirin, Lisinopril</w:t>
            </w:r>
          </w:p>
        </w:tc>
        <w:tc>
          <w:tcPr>
            <w:tcW w:w="0" w:type="auto"/>
            <w:vAlign w:val="center"/>
            <w:hideMark/>
          </w:tcPr>
          <w:p w:rsidR="00C51368" w:rsidRDefault="00C166DE">
            <w:pPr>
              <w:rPr>
                <w:rFonts w:eastAsia="Times New Roman"/>
              </w:rPr>
            </w:pPr>
            <w:hyperlink r:id="rId2123" w:history="1">
              <w:r w:rsidR="00E43BD9">
                <w:rPr>
                  <w:rStyle w:val="Hyperlink"/>
                  <w:rFonts w:eastAsia="Times New Roman"/>
                </w:rPr>
                <w:t>MedicationOrder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Supply</w:t>
            </w:r>
          </w:p>
        </w:tc>
        <w:tc>
          <w:tcPr>
            <w:tcW w:w="0" w:type="auto"/>
            <w:vAlign w:val="center"/>
            <w:hideMark/>
          </w:tcPr>
          <w:p w:rsidR="00C51368" w:rsidRDefault="00E43BD9">
            <w:pPr>
              <w:rPr>
                <w:rFonts w:eastAsia="Times New Roman"/>
              </w:rPr>
            </w:pPr>
            <w:r>
              <w:rPr>
                <w:rFonts w:eastAsia="Times New Roman"/>
              </w:rPr>
              <w:t>Wheel Chair, Food Tray</w:t>
            </w:r>
          </w:p>
        </w:tc>
        <w:tc>
          <w:tcPr>
            <w:tcW w:w="0" w:type="auto"/>
            <w:vAlign w:val="center"/>
            <w:hideMark/>
          </w:tcPr>
          <w:p w:rsidR="00C51368" w:rsidRDefault="00C166DE">
            <w:pPr>
              <w:rPr>
                <w:rFonts w:eastAsia="Times New Roman"/>
              </w:rPr>
            </w:pPr>
            <w:hyperlink r:id="rId2124" w:history="1">
              <w:r w:rsidR="00E43BD9">
                <w:rPr>
                  <w:rStyle w:val="Hyperlink"/>
                  <w:rFonts w:eastAsia="Times New Roman"/>
                </w:rPr>
                <w:t>SupplyRequest</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Interdisciplinary Care Planning</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Patient Goal</w:t>
            </w:r>
          </w:p>
        </w:tc>
        <w:tc>
          <w:tcPr>
            <w:tcW w:w="0" w:type="auto"/>
            <w:vAlign w:val="center"/>
            <w:hideMark/>
          </w:tcPr>
          <w:p w:rsidR="00C51368" w:rsidRDefault="00E43BD9">
            <w:pPr>
              <w:rPr>
                <w:rFonts w:eastAsia="Times New Roman"/>
              </w:rPr>
            </w:pPr>
            <w:r>
              <w:rPr>
                <w:rFonts w:eastAsia="Times New Roman"/>
              </w:rPr>
              <w:t>Reduce risk of falls, lose weight</w:t>
            </w:r>
          </w:p>
        </w:tc>
        <w:tc>
          <w:tcPr>
            <w:tcW w:w="0" w:type="auto"/>
            <w:vAlign w:val="center"/>
            <w:hideMark/>
          </w:tcPr>
          <w:p w:rsidR="00C51368" w:rsidRDefault="00C166DE">
            <w:pPr>
              <w:rPr>
                <w:rFonts w:eastAsia="Times New Roman"/>
              </w:rPr>
            </w:pPr>
            <w:hyperlink r:id="rId2125" w:history="1">
              <w:r w:rsidR="00E43BD9">
                <w:rPr>
                  <w:rStyle w:val="Hyperlink"/>
                  <w:rFonts w:eastAsia="Times New Roman"/>
                </w:rPr>
                <w:t>Goal</w:t>
              </w:r>
            </w:hyperlink>
            <w:r w:rsidR="00E43BD9">
              <w:rPr>
                <w:rFonts w:eastAsia="Times New Roman"/>
              </w:rPr>
              <w:t xml:space="preserve"> (as part of a </w:t>
            </w:r>
            <w:hyperlink r:id="rId2126" w:history="1">
              <w:r w:rsidR="00E43BD9">
                <w:rPr>
                  <w:rStyle w:val="Hyperlink"/>
                  <w:rFonts w:eastAsia="Times New Roman"/>
                </w:rPr>
                <w:t>CarePlan</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Intervention</w:t>
            </w:r>
          </w:p>
        </w:tc>
        <w:tc>
          <w:tcPr>
            <w:tcW w:w="0" w:type="auto"/>
            <w:vAlign w:val="center"/>
            <w:hideMark/>
          </w:tcPr>
          <w:p w:rsidR="00C51368" w:rsidRDefault="00E43BD9">
            <w:pPr>
              <w:rPr>
                <w:rFonts w:eastAsia="Times New Roman"/>
              </w:rPr>
            </w:pPr>
            <w:r>
              <w:rPr>
                <w:rFonts w:eastAsia="Times New Roman"/>
              </w:rPr>
              <w:t>Patient assessments</w:t>
            </w:r>
          </w:p>
        </w:tc>
        <w:tc>
          <w:tcPr>
            <w:tcW w:w="0" w:type="auto"/>
            <w:vAlign w:val="center"/>
            <w:hideMark/>
          </w:tcPr>
          <w:p w:rsidR="00C51368" w:rsidRDefault="00C166DE">
            <w:pPr>
              <w:rPr>
                <w:rFonts w:eastAsia="Times New Roman"/>
              </w:rPr>
            </w:pPr>
            <w:hyperlink r:id="rId2127" w:history="1">
              <w:r w:rsidR="00E43BD9">
                <w:rPr>
                  <w:rStyle w:val="Hyperlink"/>
                  <w:rFonts w:eastAsia="Times New Roman"/>
                </w:rPr>
                <w:t>ProcedureRequest</w:t>
              </w:r>
            </w:hyperlink>
            <w:r w:rsidR="00E43BD9">
              <w:rPr>
                <w:rFonts w:eastAsia="Times New Roman"/>
              </w:rPr>
              <w:t xml:space="preserve"> </w:t>
            </w:r>
          </w:p>
        </w:tc>
      </w:tr>
    </w:tbl>
    <w:p w:rsidR="00C51368" w:rsidRDefault="00E43BD9">
      <w:pPr>
        <w:pStyle w:val="NormalWeb"/>
        <w:divId w:val="246420894"/>
        <w:rPr>
          <w:lang w:val="en-US"/>
        </w:rPr>
      </w:pPr>
      <w:r>
        <w:rPr>
          <w:lang w:val="en-US"/>
        </w:rPr>
        <w:t xml:space="preserve">In addition, to the information on this page, see also </w:t>
      </w:r>
      <w:hyperlink r:id="rId2128" w:history="1">
        <w:r>
          <w:rPr>
            <w:rStyle w:val="Hyperlink"/>
            <w:lang w:val="en-US"/>
          </w:rPr>
          <w:t>Common Use Cases</w:t>
        </w:r>
      </w:hyperlink>
      <w:r>
        <w:rPr>
          <w:lang w:val="en-US"/>
        </w:rPr>
        <w:t xml:space="preserve">. </w:t>
      </w:r>
    </w:p>
    <w:p w:rsidR="00C51368" w:rsidRDefault="00E43BD9">
      <w:pPr>
        <w:pStyle w:val="Heading3"/>
        <w:divId w:val="246420894"/>
        <w:rPr>
          <w:rFonts w:eastAsia="Times New Roman"/>
          <w:lang w:val="en-US"/>
        </w:rPr>
      </w:pPr>
      <w:bookmarkStart w:id="220" w:name="w5"/>
      <w:bookmarkEnd w:id="220"/>
      <w:r>
        <w:rPr>
          <w:rFonts w:eastAsia="Times New Roman"/>
          <w:lang w:val="en-US"/>
        </w:rPr>
        <w:t>Resource Classification</w:t>
      </w:r>
    </w:p>
    <w:p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rsidR="00C51368" w:rsidRDefault="00E43BD9">
      <w:pPr>
        <w:pStyle w:val="NormalWeb"/>
        <w:divId w:val="246420894"/>
        <w:rPr>
          <w:lang w:val="en-US"/>
        </w:rPr>
      </w:pPr>
      <w:r>
        <w:rPr>
          <w:lang w:val="en-US"/>
        </w:rPr>
        <w:t xml:space="preserve">One of the most fundamental aspects of a resource is tense - where it fits into the time line. Some resources are records of past </w:t>
      </w:r>
      <w:proofErr w:type="gramStart"/>
      <w:r>
        <w:rPr>
          <w:lang w:val="en-US"/>
        </w:rPr>
        <w:t>events,</w:t>
      </w:r>
      <w:proofErr w:type="gramEnd"/>
      <w:r>
        <w:rPr>
          <w:lang w:val="en-US"/>
        </w:rPr>
        <w:t xml:space="preserve"> some are plans for the future, etc. This table summarises the categories: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6706"/>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246420894"/>
          <w:tblCellSpacing w:w="15" w:type="dxa"/>
        </w:trPr>
        <w:tc>
          <w:tcPr>
            <w:tcW w:w="0" w:type="auto"/>
            <w:vAlign w:val="center"/>
            <w:hideMark/>
          </w:tcPr>
          <w:p w:rsidR="00C51368" w:rsidRDefault="00E43BD9">
            <w:pPr>
              <w:rPr>
                <w:rFonts w:eastAsia="Times New Roman"/>
              </w:rPr>
            </w:pPr>
            <w:bookmarkStart w:id="221" w:name="Record"/>
            <w:bookmarkEnd w:id="221"/>
            <w:r>
              <w:rPr>
                <w:rFonts w:eastAsia="Times New Roman"/>
              </w:rPr>
              <w:t>Past</w:t>
            </w:r>
          </w:p>
        </w:tc>
        <w:tc>
          <w:tcPr>
            <w:tcW w:w="0" w:type="auto"/>
            <w:vAlign w:val="center"/>
            <w:hideMark/>
          </w:tcPr>
          <w:p w:rsidR="00C51368" w:rsidRDefault="00E43BD9">
            <w:pPr>
              <w:rPr>
                <w:rFonts w:eastAsia="Times New Roman"/>
              </w:rPr>
            </w:pPr>
            <w:r>
              <w:rPr>
                <w:rFonts w:eastAsia="Times New Roman"/>
              </w:rPr>
              <w:t>A record of an event that has happened</w:t>
            </w:r>
          </w:p>
        </w:tc>
      </w:tr>
      <w:tr w:rsidR="00C51368">
        <w:trPr>
          <w:divId w:val="246420894"/>
          <w:tblCellSpacing w:w="15" w:type="dxa"/>
        </w:trPr>
        <w:tc>
          <w:tcPr>
            <w:tcW w:w="0" w:type="auto"/>
            <w:vAlign w:val="center"/>
            <w:hideMark/>
          </w:tcPr>
          <w:p w:rsidR="00C51368" w:rsidRDefault="00E43BD9">
            <w:pPr>
              <w:rPr>
                <w:rFonts w:eastAsia="Times New Roman"/>
              </w:rPr>
            </w:pPr>
            <w:bookmarkStart w:id="222" w:name="Warning"/>
            <w:bookmarkEnd w:id="222"/>
            <w:r>
              <w:rPr>
                <w:rFonts w:eastAsia="Times New Roman"/>
              </w:rPr>
              <w:t>Present</w:t>
            </w:r>
          </w:p>
        </w:tc>
        <w:tc>
          <w:tcPr>
            <w:tcW w:w="0" w:type="auto"/>
            <w:vAlign w:val="center"/>
            <w:hideMark/>
          </w:tcPr>
          <w:p w:rsidR="00C51368" w:rsidRDefault="00E43BD9">
            <w:pPr>
              <w:rPr>
                <w:rFonts w:eastAsia="Times New Roman"/>
              </w:rPr>
            </w:pPr>
            <w:r>
              <w:rPr>
                <w:rFonts w:eastAsia="Times New Roman"/>
              </w:rPr>
              <w:t>A record that serves an exchange in real time</w:t>
            </w:r>
          </w:p>
        </w:tc>
      </w:tr>
      <w:tr w:rsidR="00C51368">
        <w:trPr>
          <w:divId w:val="246420894"/>
          <w:tblCellSpacing w:w="15" w:type="dxa"/>
        </w:trPr>
        <w:tc>
          <w:tcPr>
            <w:tcW w:w="0" w:type="auto"/>
            <w:vAlign w:val="center"/>
            <w:hideMark/>
          </w:tcPr>
          <w:p w:rsidR="00C51368" w:rsidRDefault="00E43BD9">
            <w:pPr>
              <w:rPr>
                <w:rFonts w:eastAsia="Times New Roman"/>
              </w:rPr>
            </w:pPr>
            <w:bookmarkStart w:id="223" w:name="Plan"/>
            <w:bookmarkEnd w:id="223"/>
            <w:r>
              <w:rPr>
                <w:rFonts w:eastAsia="Times New Roman"/>
              </w:rPr>
              <w:t>Future</w:t>
            </w:r>
          </w:p>
        </w:tc>
        <w:tc>
          <w:tcPr>
            <w:tcW w:w="0" w:type="auto"/>
            <w:vAlign w:val="center"/>
            <w:hideMark/>
          </w:tcPr>
          <w:p w:rsidR="00C51368" w:rsidRDefault="00E43BD9">
            <w:pPr>
              <w:rPr>
                <w:rFonts w:eastAsia="Times New Roman"/>
              </w:rPr>
            </w:pPr>
            <w:r>
              <w:rPr>
                <w:rFonts w:eastAsia="Times New Roman"/>
              </w:rPr>
              <w:t>A record that describes a future intent</w:t>
            </w:r>
          </w:p>
        </w:tc>
      </w:tr>
      <w:tr w:rsidR="00C51368">
        <w:trPr>
          <w:divId w:val="246420894"/>
          <w:tblCellSpacing w:w="15" w:type="dxa"/>
        </w:trPr>
        <w:tc>
          <w:tcPr>
            <w:tcW w:w="0" w:type="auto"/>
            <w:vAlign w:val="center"/>
            <w:hideMark/>
          </w:tcPr>
          <w:p w:rsidR="00C51368" w:rsidRDefault="00E43BD9">
            <w:pPr>
              <w:rPr>
                <w:rFonts w:eastAsia="Times New Roman"/>
              </w:rPr>
            </w:pPr>
            <w:bookmarkStart w:id="224" w:name="Thing" w:colFirst="0" w:colLast="0"/>
            <w:r>
              <w:rPr>
                <w:rFonts w:eastAsia="Times New Roman"/>
              </w:rPr>
              <w:t>Ongoing</w:t>
            </w:r>
          </w:p>
        </w:tc>
        <w:tc>
          <w:tcPr>
            <w:tcW w:w="0" w:type="auto"/>
            <w:vAlign w:val="center"/>
            <w:hideMark/>
          </w:tcPr>
          <w:p w:rsidR="00C51368" w:rsidRDefault="00E43BD9">
            <w:pPr>
              <w:rPr>
                <w:rFonts w:eastAsia="Times New Roman"/>
              </w:rPr>
            </w:pPr>
            <w:r>
              <w:rPr>
                <w:rFonts w:eastAsia="Times New Roman"/>
              </w:rPr>
              <w:t>A record that is maintained over time that tracks the state of a patient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E43BD9">
            <w:pPr>
              <w:rPr>
                <w:rFonts w:eastAsia="Times New Roman"/>
              </w:rPr>
            </w:pPr>
            <w:r>
              <w:rPr>
                <w:rFonts w:eastAsia="Times New Roman"/>
              </w:rPr>
              <w:t>A record that doesn't relate to time (e.g. a fixed entity)</w:t>
            </w:r>
          </w:p>
        </w:tc>
      </w:tr>
    </w:tbl>
    <w:bookmarkEnd w:id="224"/>
    <w:p w:rsidR="00C51368" w:rsidRDefault="00E43BD9">
      <w:pPr>
        <w:pStyle w:val="NormalWeb"/>
        <w:divId w:val="246420894"/>
        <w:rPr>
          <w:lang w:val="en-US"/>
        </w:rPr>
      </w:pPr>
      <w:r>
        <w:rPr>
          <w:lang w:val="en-US"/>
        </w:rPr>
        <w:t xml:space="preserve">Note that even future records end up in the past after the event they are concerned with passes. </w:t>
      </w:r>
    </w:p>
    <w:p w:rsidR="00C51368" w:rsidRDefault="00E43BD9">
      <w:pPr>
        <w:pStyle w:val="Heading3"/>
        <w:divId w:val="246420894"/>
        <w:rPr>
          <w:rFonts w:eastAsia="Times New Roman"/>
          <w:lang w:val="en-US"/>
        </w:rPr>
      </w:pPr>
      <w:r>
        <w:rPr>
          <w:rFonts w:eastAsia="Times New Roman"/>
          <w:lang w:val="en-US"/>
        </w:rPr>
        <w:t>Clinical</w:t>
      </w:r>
    </w:p>
    <w:p w:rsidR="00C51368" w:rsidRDefault="00E43BD9">
      <w:pPr>
        <w:pStyle w:val="Heading4"/>
        <w:divId w:val="246420894"/>
        <w:rPr>
          <w:rFonts w:eastAsia="Times New Roman"/>
          <w:lang w:val="en-US"/>
        </w:rPr>
      </w:pPr>
      <w:r>
        <w:rPr>
          <w:rFonts w:eastAsia="Times New Roman"/>
          <w:lang w:val="en-US"/>
        </w:rPr>
        <w:t>General</w:t>
      </w:r>
    </w:p>
    <w:p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signficant risk factors for the patient. These resources may be found in patient, episode, and discharge summaries, and consultation records. </w:t>
      </w:r>
    </w:p>
    <w:p w:rsidR="00C51368" w:rsidRDefault="00E43BD9">
      <w:pPr>
        <w:pStyle w:val="NormalWeb"/>
        <w:divId w:val="246420894"/>
        <w:rPr>
          <w:lang w:val="en-US"/>
        </w:rPr>
      </w:pPr>
      <w:r>
        <w:rPr>
          <w:rStyle w:val="HTMLCode"/>
          <w:lang w:val="en-US"/>
        </w:rPr>
        <w:lastRenderedPageBreak/>
        <w:t>ClinicalImpression</w:t>
      </w:r>
      <w:r>
        <w:rPr>
          <w:lang w:val="en-US"/>
        </w:rPr>
        <w:t xml:space="preserve"> (aka ClinicalAssessment) records the core of a clinical consultation/assessment/impression. When </w:t>
      </w:r>
      <w:proofErr w:type="gramStart"/>
      <w:r>
        <w:rPr>
          <w:lang w:val="en-US"/>
        </w:rPr>
        <w:t>an</w:t>
      </w:r>
      <w:proofErr w:type="gramEnd"/>
      <w:r>
        <w:rPr>
          <w:lang w:val="en-US"/>
        </w:rPr>
        <w:t xml:space="preserve">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attepted operation.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1007"/>
        <w:gridCol w:w="554"/>
        <w:gridCol w:w="22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129" w:history="1">
              <w:r w:rsidR="00E43BD9">
                <w:rPr>
                  <w:rStyle w:val="Hyperlink"/>
                  <w:rFonts w:eastAsia="Times New Roman"/>
                </w:rPr>
                <w:t>AllergyIntolerance</w:t>
              </w:r>
            </w:hyperlink>
          </w:p>
        </w:tc>
        <w:tc>
          <w:tcPr>
            <w:tcW w:w="0" w:type="auto"/>
            <w:vAlign w:val="center"/>
            <w:hideMark/>
          </w:tcPr>
          <w:p w:rsidR="00C51368" w:rsidRDefault="00C166DE">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30"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31" w:history="1">
              <w:r w:rsidR="00E43BD9">
                <w:rPr>
                  <w:rStyle w:val="Hyperlink"/>
                  <w:rFonts w:eastAsia="Times New Roman"/>
                </w:rPr>
                <w:t>Condition</w:t>
              </w:r>
            </w:hyperlink>
          </w:p>
        </w:tc>
        <w:tc>
          <w:tcPr>
            <w:tcW w:w="0" w:type="auto"/>
            <w:vAlign w:val="center"/>
            <w:hideMark/>
          </w:tcPr>
          <w:p w:rsidR="00C51368" w:rsidRDefault="00C166DE">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32"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33" w:history="1">
              <w:r w:rsidR="00E43BD9">
                <w:rPr>
                  <w:rStyle w:val="Hyperlink"/>
                  <w:rFonts w:eastAsia="Times New Roman"/>
                </w:rPr>
                <w:t>Procedure</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166DE">
            <w:pPr>
              <w:rPr>
                <w:rFonts w:eastAsia="Times New Roman"/>
              </w:rPr>
            </w:pPr>
            <w:hyperlink r:id="rId2134"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35" w:history="1">
              <w:r w:rsidR="00E43BD9">
                <w:rPr>
                  <w:rStyle w:val="Hyperlink"/>
                  <w:rFonts w:eastAsia="Times New Roman"/>
                </w:rPr>
                <w:t>FamilyMemberHistory</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36" w:history="1">
              <w:r w:rsidR="00E43BD9">
                <w:rPr>
                  <w:rStyle w:val="Hyperlink"/>
                  <w:rFonts w:eastAsia="Times New Roman"/>
                </w:rPr>
                <w:t>ClinicalImpression</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37" w:history="1">
              <w:r w:rsidR="00E43BD9">
                <w:rPr>
                  <w:rStyle w:val="Hyperlink"/>
                  <w:rFonts w:eastAsia="Times New Roman"/>
                </w:rPr>
                <w:t>RiskAssessment</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166DE">
            <w:pPr>
              <w:rPr>
                <w:rFonts w:eastAsia="Times New Roman"/>
              </w:rPr>
            </w:pPr>
            <w:hyperlink r:id="rId2138"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39" w:history="1">
              <w:r w:rsidR="00E43BD9">
                <w:rPr>
                  <w:rStyle w:val="Hyperlink"/>
                  <w:rFonts w:eastAsia="Times New Roman"/>
                </w:rPr>
                <w:t>DetectedIssue</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Care Provision</w:t>
      </w:r>
    </w:p>
    <w:p w:rsidR="00C51368" w:rsidRDefault="00E43BD9">
      <w:pPr>
        <w:pStyle w:val="NormalWeb"/>
        <w:divId w:val="246420894"/>
        <w:rPr>
          <w:lang w:val="en-US"/>
        </w:rPr>
      </w:pPr>
      <w:r>
        <w:rPr>
          <w:lang w:val="en-US"/>
        </w:rPr>
        <w:t xml:space="preserve">These resources support planning of care provision - care and treatment plans. </w:t>
      </w:r>
    </w:p>
    <w:p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future planned care for a patient, and may be updated and adjusted as ongoing care is provided. </w:t>
      </w:r>
    </w:p>
    <w:p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w:t>
      </w:r>
      <w:proofErr w:type="gramStart"/>
      <w:r>
        <w:rPr>
          <w:lang w:val="en-US"/>
        </w:rPr>
        <w:t>are</w:t>
      </w:r>
      <w:proofErr w:type="gramEnd"/>
      <w:r>
        <w:rPr>
          <w:lang w:val="en-US"/>
        </w:rPr>
        <w:t xml:space="preserve"> required. A </w:t>
      </w:r>
      <w:r>
        <w:rPr>
          <w:rStyle w:val="HTMLCode"/>
          <w:lang w:val="en-US"/>
        </w:rPr>
        <w:t>ProcedureRequest</w:t>
      </w:r>
      <w:r>
        <w:rPr>
          <w:lang w:val="en-US"/>
        </w:rPr>
        <w:t xml:space="preserve"> records a request for a procedure to be carried out. </w:t>
      </w:r>
    </w:p>
    <w:p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594"/>
        <w:gridCol w:w="554"/>
        <w:gridCol w:w="188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140" w:history="1">
              <w:r w:rsidR="00E43BD9">
                <w:rPr>
                  <w:rStyle w:val="Hyperlink"/>
                  <w:rFonts w:eastAsia="Times New Roman"/>
                </w:rPr>
                <w:t>CarePlan</w:t>
              </w:r>
            </w:hyperlink>
          </w:p>
        </w:tc>
        <w:tc>
          <w:tcPr>
            <w:tcW w:w="0" w:type="auto"/>
            <w:vAlign w:val="center"/>
            <w:hideMark/>
          </w:tcPr>
          <w:p w:rsidR="00C51368" w:rsidRDefault="00C166DE">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41" w:history="1">
              <w:r w:rsidR="00E43BD9">
                <w:rPr>
                  <w:rStyle w:val="Hyperlink"/>
                  <w:rFonts w:eastAsia="Times New Roman"/>
                </w:rPr>
                <w:t>Goal</w:t>
              </w:r>
            </w:hyperlink>
          </w:p>
        </w:tc>
        <w:tc>
          <w:tcPr>
            <w:tcW w:w="0" w:type="auto"/>
            <w:vAlign w:val="center"/>
            <w:hideMark/>
          </w:tcPr>
          <w:p w:rsidR="00C51368" w:rsidRDefault="00C166D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166DE">
            <w:pPr>
              <w:rPr>
                <w:rFonts w:eastAsia="Times New Roman"/>
              </w:rPr>
            </w:pPr>
            <w:hyperlink r:id="rId2142"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43" w:history="1">
              <w:r w:rsidR="00E43BD9">
                <w:rPr>
                  <w:rStyle w:val="Hyperlink"/>
                  <w:rFonts w:eastAsia="Times New Roman"/>
                </w:rPr>
                <w:t>ReferralRequest</w:t>
              </w:r>
            </w:hyperlink>
          </w:p>
        </w:tc>
        <w:tc>
          <w:tcPr>
            <w:tcW w:w="0" w:type="auto"/>
            <w:vAlign w:val="center"/>
            <w:hideMark/>
          </w:tcPr>
          <w:p w:rsidR="00C51368" w:rsidRDefault="00C166D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166DE">
            <w:pPr>
              <w:rPr>
                <w:rFonts w:eastAsia="Times New Roman"/>
              </w:rPr>
            </w:pPr>
            <w:hyperlink r:id="rId2144"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45" w:history="1">
              <w:r w:rsidR="00E43BD9">
                <w:rPr>
                  <w:rStyle w:val="Hyperlink"/>
                  <w:rFonts w:eastAsia="Times New Roman"/>
                </w:rPr>
                <w:t>ProcedureRequest</w:t>
              </w:r>
            </w:hyperlink>
          </w:p>
        </w:tc>
        <w:tc>
          <w:tcPr>
            <w:tcW w:w="0" w:type="auto"/>
            <w:vAlign w:val="center"/>
            <w:hideMark/>
          </w:tcPr>
          <w:p w:rsidR="00C51368" w:rsidRDefault="00C166D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166DE">
            <w:pPr>
              <w:rPr>
                <w:rFonts w:eastAsia="Times New Roman"/>
              </w:rPr>
            </w:pPr>
            <w:hyperlink r:id="rId2146"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47" w:history="1">
              <w:r w:rsidR="00E43BD9">
                <w:rPr>
                  <w:rStyle w:val="Hyperlink"/>
                  <w:rFonts w:eastAsia="Times New Roman"/>
                </w:rPr>
                <w:t>NutritionOrder</w:t>
              </w:r>
            </w:hyperlink>
          </w:p>
        </w:tc>
        <w:tc>
          <w:tcPr>
            <w:tcW w:w="0" w:type="auto"/>
            <w:vAlign w:val="center"/>
            <w:hideMark/>
          </w:tcPr>
          <w:p w:rsidR="00C51368" w:rsidRDefault="00C166DE">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48" w:history="1">
              <w:r w:rsidR="00E43BD9">
                <w:rPr>
                  <w:rStyle w:val="Hyperlink"/>
                  <w:rFonts w:eastAsia="Times New Roman"/>
                </w:rPr>
                <w:t>VisionPrescription</w:t>
              </w:r>
            </w:hyperlink>
          </w:p>
        </w:tc>
        <w:tc>
          <w:tcPr>
            <w:tcW w:w="0" w:type="auto"/>
            <w:vAlign w:val="center"/>
            <w:hideMark/>
          </w:tcPr>
          <w:p w:rsidR="00C51368" w:rsidRDefault="00C166D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lastRenderedPageBreak/>
        <w:t>Medication Management</w:t>
      </w:r>
    </w:p>
    <w:p w:rsidR="00C51368" w:rsidRDefault="00E43BD9">
      <w:pPr>
        <w:pStyle w:val="NormalWeb"/>
        <w:divId w:val="246420894"/>
        <w:rPr>
          <w:lang w:val="en-US"/>
        </w:rPr>
      </w:pPr>
      <w:r>
        <w:rPr>
          <w:lang w:val="en-US"/>
        </w:rPr>
        <w:t xml:space="preserve">Supports the medication and immunization processes. Some points of note: </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external code systems (e.g. most ambulatory prescribing), the </w:t>
      </w:r>
      <w:r>
        <w:rPr>
          <w:rStyle w:val="HTMLCode"/>
          <w:lang w:val="en-US"/>
        </w:rPr>
        <w:t>Medication</w:t>
      </w:r>
      <w:r>
        <w:rPr>
          <w:rFonts w:eastAsia="Times New Roman"/>
          <w:lang w:val="en-US"/>
        </w:rPr>
        <w:t xml:space="preserve"> resource is not used; it is generally used for formulary and custom formulations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1409"/>
        <w:gridCol w:w="554"/>
        <w:gridCol w:w="437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149" w:history="1">
              <w:r w:rsidR="00E43BD9">
                <w:rPr>
                  <w:rStyle w:val="Hyperlink"/>
                  <w:rFonts w:eastAsia="Times New Roman"/>
                </w:rPr>
                <w:t>Medication</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50" w:history="1">
              <w:r w:rsidR="00E43BD9">
                <w:rPr>
                  <w:rStyle w:val="Hyperlink"/>
                  <w:rFonts w:eastAsia="Times New Roman"/>
                </w:rPr>
                <w:t>Medication</w:t>
              </w:r>
            </w:hyperlink>
          </w:p>
        </w:tc>
        <w:tc>
          <w:tcPr>
            <w:tcW w:w="0" w:type="auto"/>
            <w:vAlign w:val="center"/>
            <w:hideMark/>
          </w:tcPr>
          <w:p w:rsidR="00C51368" w:rsidRDefault="00C166DE">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166DE">
            <w:pPr>
              <w:rPr>
                <w:rFonts w:eastAsia="Times New Roman"/>
              </w:rPr>
            </w:pPr>
            <w:hyperlink r:id="rId215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52" w:history="1">
              <w:r w:rsidR="00E43BD9">
                <w:rPr>
                  <w:rStyle w:val="Hyperlink"/>
                  <w:rFonts w:eastAsia="Times New Roman"/>
                </w:rPr>
                <w:t>MedicationDispense</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166DE">
            <w:pPr>
              <w:rPr>
                <w:rFonts w:eastAsia="Times New Roman"/>
              </w:rPr>
            </w:pPr>
            <w:hyperlink r:id="rId215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54" w:history="1">
              <w:r w:rsidR="00E43BD9">
                <w:rPr>
                  <w:rStyle w:val="Hyperlink"/>
                  <w:rFonts w:eastAsia="Times New Roman"/>
                </w:rPr>
                <w:t>MedicationOrder</w:t>
              </w:r>
            </w:hyperlink>
          </w:p>
        </w:tc>
        <w:tc>
          <w:tcPr>
            <w:tcW w:w="0" w:type="auto"/>
            <w:vAlign w:val="center"/>
            <w:hideMark/>
          </w:tcPr>
          <w:p w:rsidR="00C51368" w:rsidRDefault="00C166D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166DE">
            <w:pPr>
              <w:rPr>
                <w:rFonts w:eastAsia="Times New Roman"/>
              </w:rPr>
            </w:pPr>
            <w:hyperlink r:id="rId2155" w:anchor="order" w:history="1">
              <w:r w:rsidR="00E43BD9">
                <w:rPr>
                  <w:rStyle w:val="Hyperlink"/>
                  <w:rFonts w:eastAsia="Times New Roman"/>
                </w:rPr>
                <w:t>Request/Order</w:t>
              </w:r>
            </w:hyperlink>
            <w:r w:rsidR="00E43BD9">
              <w:rPr>
                <w:rFonts w:eastAsia="Times New Roman"/>
              </w:rPr>
              <w:t xml:space="preserve">. This has a </w:t>
            </w:r>
            <w:hyperlink r:id="rId2156"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57" w:history="1">
              <w:r w:rsidR="00E43BD9">
                <w:rPr>
                  <w:rStyle w:val="Hyperlink"/>
                  <w:rFonts w:eastAsia="Times New Roman"/>
                </w:rPr>
                <w:t>MedicationStatement</w:t>
              </w:r>
            </w:hyperlink>
          </w:p>
        </w:tc>
        <w:tc>
          <w:tcPr>
            <w:tcW w:w="0" w:type="auto"/>
            <w:vAlign w:val="center"/>
            <w:hideMark/>
          </w:tcPr>
          <w:p w:rsidR="00C51368" w:rsidRDefault="00C166DE">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166DE">
            <w:pPr>
              <w:rPr>
                <w:rFonts w:eastAsia="Times New Roman"/>
              </w:rPr>
            </w:pPr>
            <w:hyperlink r:id="rId2158" w:anchor="entity" w:history="1">
              <w:r w:rsidR="00E43BD9">
                <w:rPr>
                  <w:rStyle w:val="Hyperlink"/>
                  <w:rFonts w:eastAsia="Times New Roman"/>
                </w:rPr>
                <w:t>Entity Availability Workflow</w:t>
              </w:r>
            </w:hyperlink>
            <w:r w:rsidR="00E43BD9">
              <w:rPr>
                <w:rFonts w:eastAsia="Times New Roman"/>
              </w:rPr>
              <w:t xml:space="preserve">. This has a </w:t>
            </w:r>
            <w:hyperlink r:id="rId2159"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60" w:history="1">
              <w:r w:rsidR="00E43BD9">
                <w:rPr>
                  <w:rStyle w:val="Hyperlink"/>
                  <w:rFonts w:eastAsia="Times New Roman"/>
                </w:rPr>
                <w:t>Immunization</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61" w:history="1">
              <w:r w:rsidR="00E43BD9">
                <w:rPr>
                  <w:rStyle w:val="Hyperlink"/>
                  <w:rFonts w:eastAsia="Times New Roman"/>
                </w:rPr>
                <w:t>ImmunizationRecommendation</w:t>
              </w:r>
            </w:hyperlink>
          </w:p>
        </w:tc>
        <w:tc>
          <w:tcPr>
            <w:tcW w:w="0" w:type="auto"/>
            <w:vAlign w:val="center"/>
            <w:hideMark/>
          </w:tcPr>
          <w:p w:rsidR="00C51368" w:rsidRDefault="00C166D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Diagnostics</w:t>
      </w:r>
    </w:p>
    <w:p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rsidR="00C51368" w:rsidRDefault="00E43BD9">
      <w:pPr>
        <w:pStyle w:val="NormalWeb"/>
        <w:divId w:val="246420894"/>
        <w:rPr>
          <w:lang w:val="en-US"/>
        </w:rPr>
      </w:pPr>
      <w:proofErr w:type="gramStart"/>
      <w:r>
        <w:rPr>
          <w:lang w:val="en-US"/>
        </w:rPr>
        <w:t>and</w:t>
      </w:r>
      <w:proofErr w:type="gramEnd"/>
      <w:r>
        <w:rPr>
          <w:lang w:val="en-US"/>
        </w:rPr>
        <w:t xml:space="preserve"> many more things beside. Note that 'everything is an observation', but implementations should not use Observation where </w:t>
      </w:r>
      <w:hyperlink r:id="rId2162" w:history="1">
        <w:r>
          <w:rPr>
            <w:rStyle w:val="Hyperlink"/>
            <w:lang w:val="en-US"/>
          </w:rPr>
          <w:t>Condition</w:t>
        </w:r>
      </w:hyperlink>
      <w:r>
        <w:rPr>
          <w:lang w:val="en-US"/>
        </w:rPr>
        <w:t xml:space="preserve"> is more appropriate. </w:t>
      </w:r>
    </w:p>
    <w:p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Diagnostic report connects the process of 'reporting', linking process identifiers, visual presenations of a report, and conclusions/interpretations with the raw Observations. Diagnostic Orders capture the request from an authorized clinician that initiates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though BodySite can also be used with other resources (e.g. Operation location details on a procedure). </w:t>
      </w:r>
    </w:p>
    <w:p w:rsidR="00C51368" w:rsidRDefault="00E43BD9">
      <w:pPr>
        <w:pStyle w:val="NormalWeb"/>
        <w:divId w:val="246420894"/>
        <w:rPr>
          <w:lang w:val="en-US"/>
        </w:rPr>
      </w:pPr>
      <w:r>
        <w:rPr>
          <w:lang w:val="en-US"/>
        </w:rPr>
        <w:lastRenderedPageBreak/>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63" w:history="1">
        <w:r>
          <w:rPr>
            <w:rStyle w:val="Hyperlink"/>
            <w:lang w:val="en-US"/>
          </w:rPr>
          <w:t>Media</w:t>
        </w:r>
      </w:hyperlink>
      <w:r>
        <w:rPr>
          <w:lang w:val="en-US"/>
        </w:rPr>
        <w:t xml:space="preserve"> resource is intended for sharing actual images directly, which is not generally suitable for high resolution high volume diagnostic images).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164" w:history="1">
              <w:r w:rsidR="00E43BD9">
                <w:rPr>
                  <w:rStyle w:val="Hyperlink"/>
                  <w:rFonts w:eastAsia="Times New Roman"/>
                </w:rPr>
                <w:t>Observation</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65" w:history="1">
              <w:r w:rsidR="00E43BD9">
                <w:rPr>
                  <w:rStyle w:val="Hyperlink"/>
                  <w:rFonts w:eastAsia="Times New Roman"/>
                </w:rPr>
                <w:t>DiagnosticReport</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166DE">
            <w:pPr>
              <w:rPr>
                <w:rFonts w:eastAsia="Times New Roman"/>
              </w:rPr>
            </w:pPr>
            <w:hyperlink r:id="rId2166"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67" w:history="1">
              <w:r w:rsidR="00E43BD9">
                <w:rPr>
                  <w:rStyle w:val="Hyperlink"/>
                  <w:rFonts w:eastAsia="Times New Roman"/>
                </w:rPr>
                <w:t>DiagnosticOrder</w:t>
              </w:r>
            </w:hyperlink>
          </w:p>
        </w:tc>
        <w:tc>
          <w:tcPr>
            <w:tcW w:w="0" w:type="auto"/>
            <w:vAlign w:val="center"/>
            <w:hideMark/>
          </w:tcPr>
          <w:p w:rsidR="00C51368" w:rsidRDefault="00C166D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166DE">
            <w:pPr>
              <w:rPr>
                <w:rFonts w:eastAsia="Times New Roman"/>
              </w:rPr>
            </w:pPr>
            <w:hyperlink r:id="rId2168"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69" w:history="1">
              <w:r w:rsidR="00E43BD9">
                <w:rPr>
                  <w:rStyle w:val="Hyperlink"/>
                  <w:rFonts w:eastAsia="Times New Roman"/>
                </w:rPr>
                <w:t>Specimen</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166DE">
            <w:pPr>
              <w:rPr>
                <w:rFonts w:eastAsia="Times New Roman"/>
              </w:rPr>
            </w:pPr>
            <w:hyperlink r:id="rId2170"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71" w:history="1">
              <w:r w:rsidR="00E43BD9">
                <w:rPr>
                  <w:rStyle w:val="Hyperlink"/>
                  <w:rFonts w:eastAsia="Times New Roman"/>
                </w:rPr>
                <w:t>BodySite</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72" w:history="1">
              <w:r w:rsidR="00E43BD9">
                <w:rPr>
                  <w:rStyle w:val="Hyperlink"/>
                  <w:rFonts w:eastAsia="Times New Roman"/>
                </w:rPr>
                <w:t>ImagingObjectSelection</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73" w:history="1">
              <w:r w:rsidR="00E43BD9">
                <w:rPr>
                  <w:rStyle w:val="Hyperlink"/>
                  <w:rFonts w:eastAsia="Times New Roman"/>
                </w:rPr>
                <w:t>ImagingStudy</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Administrative Resources</w:t>
      </w:r>
    </w:p>
    <w:p w:rsidR="00C51368" w:rsidRDefault="00E43BD9">
      <w:pPr>
        <w:pStyle w:val="NormalWeb"/>
        <w:divId w:val="246420894"/>
        <w:rPr>
          <w:lang w:val="en-US"/>
        </w:rPr>
      </w:pPr>
      <w:r>
        <w:rPr>
          <w:lang w:val="en-US"/>
        </w:rPr>
        <w:t xml:space="preserve">These resources are </w:t>
      </w:r>
      <w:proofErr w:type="gramStart"/>
      <w:r>
        <w:rPr>
          <w:lang w:val="en-US"/>
        </w:rPr>
        <w:t>provide</w:t>
      </w:r>
      <w:proofErr w:type="gramEnd"/>
      <w:r>
        <w:rPr>
          <w:lang w:val="en-US"/>
        </w:rPr>
        <w:t xml:space="preserve"> support for identifing the various entities that are involved in healthcare: people, organizations, substances, devices, etc. </w:t>
      </w:r>
    </w:p>
    <w:p w:rsidR="00C51368" w:rsidRDefault="00E43BD9">
      <w:pPr>
        <w:pStyle w:val="Heading4"/>
        <w:divId w:val="246420894"/>
        <w:rPr>
          <w:rFonts w:eastAsia="Times New Roman"/>
          <w:lang w:val="en-US"/>
        </w:rPr>
      </w:pPr>
      <w:r>
        <w:rPr>
          <w:rFonts w:eastAsia="Times New Roman"/>
          <w:lang w:val="en-US"/>
        </w:rPr>
        <w:t>Individuals</w:t>
      </w:r>
    </w:p>
    <w:p w:rsidR="00C51368" w:rsidRDefault="00E43BD9">
      <w:pPr>
        <w:pStyle w:val="NormalWeb"/>
        <w:divId w:val="246420894"/>
        <w:rPr>
          <w:lang w:val="en-US"/>
        </w:rPr>
      </w:pPr>
      <w:r>
        <w:rPr>
          <w:lang w:val="en-US"/>
        </w:rPr>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 etc are commonly used, but in this specification, the recipient of healthcare is simply known as the patient. The patient resource includes basic demographics and next of kin information. </w:t>
      </w:r>
    </w:p>
    <w:p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174" w:history="1">
              <w:r w:rsidR="00E43BD9">
                <w:rPr>
                  <w:rStyle w:val="Hyperlink"/>
                  <w:rFonts w:eastAsia="Times New Roman"/>
                </w:rPr>
                <w:t>Patient</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166DE">
            <w:pPr>
              <w:rPr>
                <w:rFonts w:eastAsia="Times New Roman"/>
              </w:rPr>
            </w:pPr>
            <w:hyperlink r:id="rId2175"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76" w:history="1">
              <w:r w:rsidR="00E43BD9">
                <w:rPr>
                  <w:rStyle w:val="Hyperlink"/>
                  <w:rFonts w:eastAsia="Times New Roman"/>
                </w:rPr>
                <w:t>Practitioner</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77" w:history="1">
              <w:r w:rsidR="00E43BD9">
                <w:rPr>
                  <w:rStyle w:val="Hyperlink"/>
                  <w:rFonts w:eastAsia="Times New Roman"/>
                </w:rPr>
                <w:t>RelatedPerson</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Groups</w:t>
      </w:r>
    </w:p>
    <w:p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w:t>
      </w:r>
      <w:r>
        <w:rPr>
          <w:lang w:val="en-US"/>
        </w:rPr>
        <w:lastRenderedPageBreak/>
        <w:t xml:space="preserve">operate at multiple locations. A </w:t>
      </w:r>
      <w:r>
        <w:rPr>
          <w:rStyle w:val="HTMLCode"/>
          <w:lang w:val="en-US"/>
        </w:rPr>
        <w:t>HealthcareService</w:t>
      </w:r>
      <w:r>
        <w:rPr>
          <w:lang w:val="en-US"/>
        </w:rPr>
        <w:t xml:space="preserve"> represents the services offered by one or more organizations at a single location. </w:t>
      </w:r>
    </w:p>
    <w:p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178" w:history="1">
              <w:r w:rsidR="00E43BD9">
                <w:rPr>
                  <w:rStyle w:val="Hyperlink"/>
                  <w:rFonts w:eastAsia="Times New Roman"/>
                </w:rPr>
                <w:t>Organization</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79" w:history="1">
              <w:r w:rsidR="00E43BD9">
                <w:rPr>
                  <w:rStyle w:val="Hyperlink"/>
                  <w:rFonts w:eastAsia="Times New Roman"/>
                </w:rPr>
                <w:t>HealthcareService</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80" w:history="1">
              <w:r w:rsidR="00E43BD9">
                <w:rPr>
                  <w:rStyle w:val="Hyperlink"/>
                  <w:rFonts w:eastAsia="Times New Roman"/>
                </w:rPr>
                <w:t>Group</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Entities</w:t>
      </w:r>
    </w:p>
    <w:p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meterial (e.g. chemical) used in healthcare - it may refer to an identified instance (e.g. bottle) or a kind of chemical. </w:t>
      </w:r>
    </w:p>
    <w:p w:rsidR="00C51368" w:rsidRDefault="00E43BD9">
      <w:pPr>
        <w:pStyle w:val="NormalWeb"/>
        <w:divId w:val="246420894"/>
        <w:rPr>
          <w:lang w:val="en-US"/>
        </w:rPr>
      </w:pPr>
      <w:r>
        <w:rPr>
          <w:lang w:val="en-US"/>
        </w:rPr>
        <w:t xml:space="preserve">The </w:t>
      </w:r>
      <w:r>
        <w:rPr>
          <w:rStyle w:val="HTMLCode"/>
          <w:lang w:val="en-US"/>
        </w:rPr>
        <w:t>Person</w:t>
      </w:r>
      <w:r>
        <w:rPr>
          <w:lang w:val="en-US"/>
        </w:rPr>
        <w:t xml:space="preserve"> resource is used to track associations between different patient records across the provision of healthcare (e.g. "master patient indexes"). Person 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007"/>
        <w:gridCol w:w="647"/>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181" w:history="1">
              <w:r w:rsidR="00E43BD9">
                <w:rPr>
                  <w:rStyle w:val="Hyperlink"/>
                  <w:rFonts w:eastAsia="Times New Roman"/>
                </w:rPr>
                <w:t>Location</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166DE">
            <w:pPr>
              <w:rPr>
                <w:rFonts w:eastAsia="Times New Roman"/>
              </w:rPr>
            </w:pPr>
            <w:hyperlink r:id="rId2182"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83" w:history="1">
              <w:r w:rsidR="00E43BD9">
                <w:rPr>
                  <w:rStyle w:val="Hyperlink"/>
                  <w:rFonts w:eastAsia="Times New Roman"/>
                </w:rPr>
                <w:t>Substance</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84" w:history="1">
              <w:r w:rsidR="00E43BD9">
                <w:rPr>
                  <w:rStyle w:val="Hyperlink"/>
                  <w:rFonts w:eastAsia="Times New Roman"/>
                </w:rPr>
                <w:t>Person</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Device</w:t>
      </w:r>
    </w:p>
    <w:p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w:t>
      </w:r>
      <w:proofErr w:type="gramStart"/>
      <w:r>
        <w:rPr>
          <w:lang w:val="en-US"/>
        </w:rPr>
        <w:t>may</w:t>
      </w:r>
      <w:proofErr w:type="gramEnd"/>
      <w:r>
        <w:rPr>
          <w:lang w:val="en-US"/>
        </w:rPr>
        <w:t xml:space="preserve"> purposes, including stock control, locating devices, and tracking implants. </w:t>
      </w:r>
    </w:p>
    <w:p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hyperlink r:id="rId2185" w:history="1">
        <w:r>
          <w:rPr>
            <w:rStyle w:val="Hyperlink"/>
            <w:lang w:val="en-US"/>
          </w:rPr>
          <w:t>observations</w:t>
        </w:r>
      </w:hyperlink>
      <w:r>
        <w:rPr>
          <w:lang w:val="en-US"/>
        </w:rPr>
        <w:t xml:space="preserve">), usually about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186" w:history="1">
              <w:r w:rsidR="00E43BD9">
                <w:rPr>
                  <w:rStyle w:val="Hyperlink"/>
                  <w:rFonts w:eastAsia="Times New Roman"/>
                </w:rPr>
                <w:t>Device</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87" w:history="1">
              <w:r w:rsidR="00E43BD9">
                <w:rPr>
                  <w:rStyle w:val="Hyperlink"/>
                  <w:rFonts w:eastAsia="Times New Roman"/>
                </w:rPr>
                <w:t>DeviceComponent</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88" w:history="1">
              <w:r w:rsidR="00E43BD9">
                <w:rPr>
                  <w:rStyle w:val="Hyperlink"/>
                  <w:rFonts w:eastAsia="Times New Roman"/>
                </w:rPr>
                <w:t>DeviceMetric</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Work Flow</w:t>
      </w:r>
    </w:p>
    <w:p w:rsidR="00C51368" w:rsidRDefault="00E43BD9">
      <w:pPr>
        <w:pStyle w:val="Heading4"/>
        <w:divId w:val="246420894"/>
        <w:rPr>
          <w:rFonts w:eastAsia="Times New Roman"/>
          <w:lang w:val="en-US"/>
        </w:rPr>
      </w:pPr>
      <w:r>
        <w:rPr>
          <w:rFonts w:eastAsia="Times New Roman"/>
          <w:lang w:val="en-US"/>
        </w:rPr>
        <w:t>Encounters</w:t>
      </w:r>
    </w:p>
    <w:p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w:t>
      </w:r>
      <w:proofErr w:type="gramStart"/>
      <w:r>
        <w:rPr>
          <w:lang w:val="en-US"/>
        </w:rPr>
        <w:t>a</w:t>
      </w:r>
      <w:proofErr w:type="gramEnd"/>
      <w:r>
        <w:rPr>
          <w:lang w:val="en-US"/>
        </w:rPr>
        <w:t xml:space="preserve"> association between a patient and a care provider that may last over several encounters. The purpose of EpisodeOfCare is track a provider (person or organization) that has an interest in the ongoing care of the patient. </w:t>
      </w:r>
    </w:p>
    <w:p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2301"/>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189" w:history="1">
              <w:r w:rsidR="00E43BD9">
                <w:rPr>
                  <w:rStyle w:val="Hyperlink"/>
                  <w:rFonts w:eastAsia="Times New Roman"/>
                </w:rPr>
                <w:t>Encounter</w:t>
              </w:r>
            </w:hyperlink>
          </w:p>
        </w:tc>
        <w:tc>
          <w:tcPr>
            <w:tcW w:w="0" w:type="auto"/>
            <w:vAlign w:val="center"/>
            <w:hideMark/>
          </w:tcPr>
          <w:p w:rsidR="00C51368" w:rsidRDefault="00C166DE">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90" w:history="1">
              <w:r w:rsidR="00E43BD9">
                <w:rPr>
                  <w:rStyle w:val="Hyperlink"/>
                  <w:rFonts w:eastAsia="Times New Roman"/>
                </w:rPr>
                <w:t>EpisodeOfCare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91" w:history="1">
              <w:r w:rsidR="00E43BD9">
                <w:rPr>
                  <w:rStyle w:val="Hyperlink"/>
                  <w:rFonts w:eastAsia="Times New Roman"/>
                </w:rPr>
                <w:t>Communication</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166DE">
            <w:pPr>
              <w:rPr>
                <w:rFonts w:eastAsia="Times New Roman"/>
              </w:rPr>
            </w:pPr>
            <w:hyperlink r:id="rId2192"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193" w:history="1">
              <w:r w:rsidR="00E43BD9">
                <w:rPr>
                  <w:rStyle w:val="Hyperlink"/>
                  <w:rFonts w:eastAsia="Times New Roman"/>
                </w:rPr>
                <w:t>Flag</w:t>
              </w:r>
            </w:hyperlink>
          </w:p>
        </w:tc>
        <w:tc>
          <w:tcPr>
            <w:tcW w:w="0" w:type="auto"/>
            <w:vAlign w:val="center"/>
            <w:hideMark/>
          </w:tcPr>
          <w:p w:rsidR="00C51368" w:rsidRDefault="00C166DE">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166DE">
            <w:pPr>
              <w:rPr>
                <w:rFonts w:eastAsia="Times New Roman"/>
              </w:rPr>
            </w:pPr>
            <w:hyperlink r:id="rId2194" w:anchor="entity" w:history="1">
              <w:r w:rsidR="00E43BD9">
                <w:rPr>
                  <w:rStyle w:val="Hyperlink"/>
                  <w:rFonts w:eastAsia="Times New Roman"/>
                </w:rPr>
                <w:t>Entity Availability Workflow</w:t>
              </w:r>
            </w:hyperlink>
          </w:p>
        </w:tc>
      </w:tr>
    </w:tbl>
    <w:p w:rsidR="00C51368" w:rsidRDefault="00E43BD9">
      <w:pPr>
        <w:pStyle w:val="Heading4"/>
        <w:divId w:val="246420894"/>
        <w:rPr>
          <w:rFonts w:eastAsia="Times New Roman"/>
          <w:lang w:val="en-US"/>
        </w:rPr>
      </w:pPr>
      <w:r>
        <w:rPr>
          <w:rFonts w:eastAsia="Times New Roman"/>
          <w:lang w:val="en-US"/>
        </w:rPr>
        <w:t>Scheduling</w:t>
      </w:r>
    </w:p>
    <w:p w:rsidR="00C51368" w:rsidRDefault="00E43BD9">
      <w:pPr>
        <w:pStyle w:val="NormalWeb"/>
        <w:divId w:val="246420894"/>
        <w:rPr>
          <w:lang w:val="en-US"/>
        </w:rPr>
      </w:pPr>
      <w:r>
        <w:rPr>
          <w:lang w:val="en-US"/>
        </w:rPr>
        <w:t xml:space="preserve">These resources are concerned with planning times and locations for future delivery of care: </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rsidR="00C51368" w:rsidRDefault="00E43BD9">
      <w:pPr>
        <w:pStyle w:val="NormalWeb"/>
        <w:divId w:val="246420894"/>
        <w:rPr>
          <w:lang w:val="en-US"/>
        </w:rPr>
      </w:pPr>
      <w:r>
        <w:rPr>
          <w:lang w:val="en-US"/>
        </w:rPr>
        <w:t xml:space="preserve">The scheduling systems is closely aligned with the iCal system so that systems may leverage web bookings while maintaing integrity with the rest of the clinical record.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195" w:history="1">
              <w:r w:rsidR="00E43BD9">
                <w:rPr>
                  <w:rStyle w:val="Hyperlink"/>
                  <w:rFonts w:eastAsia="Times New Roman"/>
                </w:rPr>
                <w:t>Appointment</w:t>
              </w:r>
            </w:hyperlink>
          </w:p>
        </w:tc>
        <w:tc>
          <w:tcPr>
            <w:tcW w:w="0" w:type="auto"/>
            <w:vAlign w:val="center"/>
            <w:hideMark/>
          </w:tcPr>
          <w:p w:rsidR="00C51368" w:rsidRDefault="00C166D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96" w:history="1">
              <w:r w:rsidR="00E43BD9">
                <w:rPr>
                  <w:rStyle w:val="Hyperlink"/>
                  <w:rFonts w:eastAsia="Times New Roman"/>
                </w:rPr>
                <w:t>AppointmentResponse</w:t>
              </w:r>
            </w:hyperlink>
          </w:p>
        </w:tc>
        <w:tc>
          <w:tcPr>
            <w:tcW w:w="0" w:type="auto"/>
            <w:vAlign w:val="center"/>
            <w:hideMark/>
          </w:tcPr>
          <w:p w:rsidR="00C51368" w:rsidRDefault="00C166D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97" w:history="1">
              <w:r w:rsidR="00E43BD9">
                <w:rPr>
                  <w:rStyle w:val="Hyperlink"/>
                  <w:rFonts w:eastAsia="Times New Roman"/>
                </w:rPr>
                <w:t>Schedule</w:t>
              </w:r>
            </w:hyperlink>
          </w:p>
        </w:tc>
        <w:tc>
          <w:tcPr>
            <w:tcW w:w="0" w:type="auto"/>
            <w:vAlign w:val="center"/>
            <w:hideMark/>
          </w:tcPr>
          <w:p w:rsidR="00C51368" w:rsidRDefault="00C166D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198" w:history="1">
              <w:r w:rsidR="00E43BD9">
                <w:rPr>
                  <w:rStyle w:val="Hyperlink"/>
                  <w:rFonts w:eastAsia="Times New Roman"/>
                </w:rPr>
                <w:t>Slot</w:t>
              </w:r>
            </w:hyperlink>
          </w:p>
        </w:tc>
        <w:tc>
          <w:tcPr>
            <w:tcW w:w="0" w:type="auto"/>
            <w:vAlign w:val="center"/>
            <w:hideMark/>
          </w:tcPr>
          <w:p w:rsidR="00C51368" w:rsidRDefault="00C166D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Order Management</w:t>
      </w:r>
    </w:p>
    <w:p w:rsidR="00C51368" w:rsidRDefault="00E43BD9">
      <w:pPr>
        <w:pStyle w:val="NormalWeb"/>
        <w:divId w:val="246420894"/>
        <w:rPr>
          <w:lang w:val="en-US"/>
        </w:rPr>
      </w:pPr>
      <w:r>
        <w:rPr>
          <w:lang w:val="en-US"/>
        </w:rPr>
        <w:t xml:space="preserve">Todo: these resources are all draft. Bringing them to maturity and testing this is a major ongoing focus of the FHIR project.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1007"/>
        <w:gridCol w:w="554"/>
        <w:gridCol w:w="14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199" w:history="1">
              <w:r w:rsidR="00E43BD9">
                <w:rPr>
                  <w:rStyle w:val="Hyperlink"/>
                  <w:rFonts w:eastAsia="Times New Roman"/>
                </w:rPr>
                <w:t>Order</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00" w:history="1">
              <w:r w:rsidR="00E43BD9">
                <w:rPr>
                  <w:rStyle w:val="Hyperlink"/>
                  <w:rFonts w:eastAsia="Times New Roman"/>
                </w:rPr>
                <w:t>OrderResponse</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01" w:history="1">
              <w:r w:rsidR="00E43BD9">
                <w:rPr>
                  <w:rStyle w:val="Hyperlink"/>
                  <w:rFonts w:eastAsia="Times New Roman"/>
                </w:rPr>
                <w:t>CommunicationRequest</w:t>
              </w:r>
            </w:hyperlink>
          </w:p>
        </w:tc>
        <w:tc>
          <w:tcPr>
            <w:tcW w:w="0" w:type="auto"/>
            <w:vAlign w:val="center"/>
            <w:hideMark/>
          </w:tcPr>
          <w:p w:rsidR="00C51368" w:rsidRDefault="00C166D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166DE">
            <w:pPr>
              <w:rPr>
                <w:rFonts w:eastAsia="Times New Roman"/>
              </w:rPr>
            </w:pPr>
            <w:hyperlink r:id="rId2202"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203" w:history="1">
              <w:r w:rsidR="00E43BD9">
                <w:rPr>
                  <w:rStyle w:val="Hyperlink"/>
                  <w:rFonts w:eastAsia="Times New Roman"/>
                </w:rPr>
                <w:t>DeviceUseRequest</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166DE">
            <w:pPr>
              <w:rPr>
                <w:rFonts w:eastAsia="Times New Roman"/>
              </w:rPr>
            </w:pPr>
            <w:hyperlink r:id="rId2204"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205" w:history="1">
              <w:r w:rsidR="00E43BD9">
                <w:rPr>
                  <w:rStyle w:val="Hyperlink"/>
                  <w:rFonts w:eastAsia="Times New Roman"/>
                </w:rPr>
                <w:t>DeviceUseStatement</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06" w:history="1">
              <w:r w:rsidR="00E43BD9">
                <w:rPr>
                  <w:rStyle w:val="Hyperlink"/>
                  <w:rFonts w:eastAsia="Times New Roman"/>
                </w:rPr>
                <w:t>ProcessRequest</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166DE">
            <w:pPr>
              <w:rPr>
                <w:rFonts w:eastAsia="Times New Roman"/>
              </w:rPr>
            </w:pPr>
            <w:hyperlink r:id="rId2207"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208" w:history="1">
              <w:r w:rsidR="00E43BD9">
                <w:rPr>
                  <w:rStyle w:val="Hyperlink"/>
                  <w:rFonts w:eastAsia="Times New Roman"/>
                </w:rPr>
                <w:t>ProcessResponse</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09" w:history="1">
              <w:r w:rsidR="00E43BD9">
                <w:rPr>
                  <w:rStyle w:val="Hyperlink"/>
                  <w:rFonts w:eastAsia="Times New Roman"/>
                </w:rPr>
                <w:t>SupplyDelivery</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10" w:history="1">
              <w:r w:rsidR="00E43BD9">
                <w:rPr>
                  <w:rStyle w:val="Hyperlink"/>
                  <w:rFonts w:eastAsia="Times New Roman"/>
                </w:rPr>
                <w:t>SupplyRequest</w:t>
              </w:r>
            </w:hyperlink>
          </w:p>
        </w:tc>
        <w:tc>
          <w:tcPr>
            <w:tcW w:w="0" w:type="auto"/>
            <w:vAlign w:val="center"/>
            <w:hideMark/>
          </w:tcPr>
          <w:p w:rsidR="00C51368" w:rsidRDefault="00C166DE">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Infrastructure</w:t>
      </w:r>
    </w:p>
    <w:p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211" w:history="1">
        <w:r>
          <w:rPr>
            <w:rStyle w:val="Hyperlink"/>
            <w:lang w:val="en-US"/>
          </w:rPr>
          <w:t>RESTful API</w:t>
        </w:r>
      </w:hyperlink>
      <w:r>
        <w:rPr>
          <w:lang w:val="en-US"/>
        </w:rPr>
        <w:t xml:space="preserve">, </w:t>
      </w:r>
      <w:hyperlink r:id="rId2212" w:history="1">
        <w:r>
          <w:rPr>
            <w:rStyle w:val="Hyperlink"/>
            <w:lang w:val="en-US"/>
          </w:rPr>
          <w:t>messaging</w:t>
        </w:r>
      </w:hyperlink>
      <w:r>
        <w:rPr>
          <w:lang w:val="en-US"/>
        </w:rPr>
        <w:t xml:space="preserve">, </w:t>
      </w:r>
      <w:hyperlink r:id="rId2213" w:history="1">
        <w:r>
          <w:rPr>
            <w:rStyle w:val="Hyperlink"/>
            <w:lang w:val="en-US"/>
          </w:rPr>
          <w:t>documents</w:t>
        </w:r>
      </w:hyperlink>
      <w:r>
        <w:rPr>
          <w:lang w:val="en-US"/>
        </w:rPr>
        <w:t xml:space="preserve">). </w:t>
      </w:r>
    </w:p>
    <w:p w:rsidR="00C51368" w:rsidRDefault="00E43BD9">
      <w:pPr>
        <w:pStyle w:val="Heading4"/>
        <w:divId w:val="246420894"/>
        <w:rPr>
          <w:rFonts w:eastAsia="Times New Roman"/>
          <w:lang w:val="en-US"/>
        </w:rPr>
      </w:pPr>
      <w:r>
        <w:rPr>
          <w:rFonts w:eastAsia="Times New Roman"/>
          <w:lang w:val="en-US"/>
        </w:rPr>
        <w:t>Information Management</w:t>
      </w:r>
    </w:p>
    <w:p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 the set of questions, and the </w:t>
      </w:r>
      <w:proofErr w:type="gramStart"/>
      <w:r>
        <w:rPr>
          <w:lang w:val="en-US"/>
        </w:rPr>
        <w:t>individuals</w:t>
      </w:r>
      <w:proofErr w:type="gramEnd"/>
      <w:r>
        <w:rPr>
          <w:lang w:val="en-US"/>
        </w:rPr>
        <w:t xml:space="preserve"> response (answers to the questions). A questionnaire can contain any kind of data, including the data represented in all other resources; it is anticpated that the data will be processed into the other kind of resources for further usage and exchange. </w:t>
      </w:r>
    </w:p>
    <w:p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the where a resource came from - that is, who, what, why, when and where for </w:t>
      </w:r>
      <w:proofErr w:type="gramStart"/>
      <w:r>
        <w:rPr>
          <w:lang w:val="en-US"/>
        </w:rPr>
        <w:t>it's</w:t>
      </w:r>
      <w:proofErr w:type="gramEnd"/>
      <w:r>
        <w:rPr>
          <w:lang w:val="en-US"/>
        </w:rPr>
        <w:t xml:space="preserve">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deleted), with audit information about the event. Typically, the provenance record is created </w:t>
      </w:r>
      <w:r>
        <w:rPr>
          <w:lang w:val="en-US"/>
        </w:rPr>
        <w:lastRenderedPageBreak/>
        <w:t>before the resource is altered, by the (sub</w:t>
      </w:r>
      <w:proofErr w:type="gramStart"/>
      <w:r>
        <w:rPr>
          <w:lang w:val="en-US"/>
        </w:rPr>
        <w:t>)system</w:t>
      </w:r>
      <w:proofErr w:type="gramEnd"/>
      <w:r>
        <w:rPr>
          <w:lang w:val="en-US"/>
        </w:rPr>
        <w:t xml:space="preserve">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214" w:history="1">
              <w:r w:rsidR="00E43BD9">
                <w:rPr>
                  <w:rStyle w:val="Hyperlink"/>
                  <w:rFonts w:eastAsia="Times New Roman"/>
                </w:rPr>
                <w:t>Questionnaire</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15" w:history="1">
              <w:r w:rsidR="00E43BD9">
                <w:rPr>
                  <w:rStyle w:val="Hyperlink"/>
                  <w:rFonts w:eastAsia="Times New Roman"/>
                </w:rPr>
                <w:t>QuestionnaireResponse</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16" w:history="1">
              <w:r w:rsidR="00E43BD9">
                <w:rPr>
                  <w:rStyle w:val="Hyperlink"/>
                  <w:rFonts w:eastAsia="Times New Roman"/>
                </w:rPr>
                <w:t>Provenance</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17" w:history="1">
              <w:r w:rsidR="00E43BD9">
                <w:rPr>
                  <w:rStyle w:val="Hyperlink"/>
                  <w:rFonts w:eastAsia="Times New Roman"/>
                </w:rPr>
                <w:t>AuditEvent</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Documents</w:t>
      </w:r>
    </w:p>
    <w:p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218" w:history="1">
        <w:r>
          <w:rPr>
            <w:rStyle w:val="Hyperlink"/>
            <w:rFonts w:eastAsia="Times New Roman"/>
            <w:lang w:val="en-US"/>
          </w:rPr>
          <w:t>document package</w:t>
        </w:r>
      </w:hyperlink>
      <w:r>
        <w:rPr>
          <w:rFonts w:eastAsia="Times New Roman"/>
          <w:lang w:val="en-US"/>
        </w:rPr>
        <w:t xml:space="preserve"> using a resources for all the details of the document</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etc) either as single documents or groups of documents respectively</w:t>
      </w:r>
    </w:p>
    <w:p w:rsidR="00C51368" w:rsidRDefault="00E43BD9">
      <w:pPr>
        <w:pStyle w:val="NormalWeb"/>
        <w:divId w:val="246420894"/>
        <w:rPr>
          <w:lang w:val="en-US"/>
        </w:rPr>
      </w:pPr>
      <w:r>
        <w:rPr>
          <w:lang w:val="en-US"/>
        </w:rPr>
        <w:t xml:space="preserve">The </w:t>
      </w:r>
      <w:r>
        <w:rPr>
          <w:rStyle w:val="HTMLCode"/>
          <w:lang w:val="en-US"/>
        </w:rPr>
        <w:t>List</w:t>
      </w:r>
      <w:r>
        <w:rPr>
          <w:lang w:val="en-US"/>
        </w:rPr>
        <w:t xml:space="preserve"> resource is used to link a set of other kinds of resources into a singe list. This might be done for many reasons - maintaining a list of work to do, or patients of interest, or a set of current problems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007"/>
        <w:gridCol w:w="1060"/>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219" w:history="1">
              <w:r w:rsidR="00E43BD9">
                <w:rPr>
                  <w:rStyle w:val="Hyperlink"/>
                  <w:rFonts w:eastAsia="Times New Roman"/>
                </w:rPr>
                <w:t>Composition</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20" w:history="1">
              <w:r w:rsidR="00E43BD9">
                <w:rPr>
                  <w:rStyle w:val="Hyperlink"/>
                  <w:rFonts w:eastAsia="Times New Roman"/>
                </w:rPr>
                <w:t>DocumentManifest</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C166DE">
            <w:pPr>
              <w:rPr>
                <w:rFonts w:eastAsia="Times New Roman"/>
              </w:rPr>
            </w:pPr>
            <w:hyperlink r:id="rId2221"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222" w:history="1">
              <w:r w:rsidR="00E43BD9">
                <w:rPr>
                  <w:rStyle w:val="Hyperlink"/>
                  <w:rFonts w:eastAsia="Times New Roman"/>
                </w:rPr>
                <w:t>DocumentReference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C166DE">
            <w:pPr>
              <w:rPr>
                <w:rFonts w:eastAsia="Times New Roman"/>
              </w:rPr>
            </w:pPr>
            <w:hyperlink r:id="rId2223"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166DE">
            <w:pPr>
              <w:rPr>
                <w:rFonts w:eastAsia="Times New Roman"/>
              </w:rPr>
            </w:pPr>
            <w:hyperlink r:id="rId2224" w:history="1">
              <w:r w:rsidR="00E43BD9">
                <w:rPr>
                  <w:rStyle w:val="Hyperlink"/>
                  <w:rFonts w:eastAsia="Times New Roman"/>
                </w:rPr>
                <w:t>List</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Structures</w:t>
      </w:r>
    </w:p>
    <w:p w:rsidR="00C51368" w:rsidRDefault="00E43BD9">
      <w:pPr>
        <w:pStyle w:val="NormalWeb"/>
        <w:divId w:val="246420894"/>
        <w:rPr>
          <w:lang w:val="en-US"/>
        </w:rPr>
      </w:pPr>
      <w:r>
        <w:rPr>
          <w:lang w:val="en-US"/>
        </w:rPr>
        <w:t xml:space="preserve">Basic support structures with general usefulness: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 in some format other than a FHIR resource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toegether for exchange. Bundles may be long lived (documents) or very short lived (search results)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lastRenderedPageBreak/>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225" w:history="1">
              <w:r w:rsidR="00E43BD9">
                <w:rPr>
                  <w:rStyle w:val="Hyperlink"/>
                  <w:rFonts w:eastAsia="Times New Roman"/>
                </w:rPr>
                <w:t>Media</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26" w:history="1">
              <w:r w:rsidR="00E43BD9">
                <w:rPr>
                  <w:rStyle w:val="Hyperlink"/>
                  <w:rFonts w:eastAsia="Times New Roman"/>
                </w:rPr>
                <w:t>Binary</w:t>
              </w:r>
            </w:hyperlink>
          </w:p>
        </w:tc>
        <w:tc>
          <w:tcPr>
            <w:tcW w:w="0" w:type="auto"/>
            <w:vAlign w:val="center"/>
            <w:hideMark/>
          </w:tcPr>
          <w:p w:rsidR="00C51368" w:rsidRDefault="00C166DE">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27" w:history="1">
              <w:r w:rsidR="00E43BD9">
                <w:rPr>
                  <w:rStyle w:val="Hyperlink"/>
                  <w:rFonts w:eastAsia="Times New Roman"/>
                </w:rPr>
                <w:t>Bundle</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28" w:history="1">
              <w:r w:rsidR="00E43BD9">
                <w:rPr>
                  <w:rStyle w:val="Hyperlink"/>
                  <w:rFonts w:eastAsia="Times New Roman"/>
                </w:rPr>
                <w:t>Basic</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Exchange</w:t>
      </w:r>
    </w:p>
    <w:p w:rsidR="00C51368" w:rsidRDefault="00E43BD9">
      <w:pPr>
        <w:pStyle w:val="NormalWeb"/>
        <w:divId w:val="246420894"/>
        <w:rPr>
          <w:lang w:val="en-US"/>
        </w:rPr>
      </w:pPr>
      <w:r>
        <w:rPr>
          <w:lang w:val="en-US"/>
        </w:rPr>
        <w:t xml:space="preserve">These resources support the exchange process directly: </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reciever, and content</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 or failure</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Parameters</w:t>
      </w:r>
      <w:r>
        <w:rPr>
          <w:rFonts w:eastAsia="Times New Roman"/>
          <w:lang w:val="en-US"/>
        </w:rPr>
        <w:t xml:space="preserve"> is input or output to </w:t>
      </w:r>
      <w:hyperlink r:id="rId2229" w:history="1">
        <w:r>
          <w:rPr>
            <w:rStyle w:val="Hyperlink"/>
            <w:rFonts w:eastAsia="Times New Roman"/>
            <w:lang w:val="en-US"/>
          </w:rPr>
          <w:t>Operations</w:t>
        </w:r>
      </w:hyperlink>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230" w:history="1">
              <w:r w:rsidR="00E43BD9">
                <w:rPr>
                  <w:rStyle w:val="Hyperlink"/>
                  <w:rFonts w:eastAsia="Times New Roman"/>
                </w:rPr>
                <w:t>MessageHeader</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31" w:history="1">
              <w:r w:rsidR="00E43BD9">
                <w:rPr>
                  <w:rStyle w:val="Hyperlink"/>
                  <w:rFonts w:eastAsia="Times New Roman"/>
                </w:rPr>
                <w:t>OperationOutcome</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32" w:history="1">
              <w:r w:rsidR="00E43BD9">
                <w:rPr>
                  <w:rStyle w:val="Hyperlink"/>
                  <w:rFonts w:eastAsia="Times New Roman"/>
                </w:rPr>
                <w:t>Parameters</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33" w:history="1">
              <w:r w:rsidR="00E43BD9">
                <w:rPr>
                  <w:rStyle w:val="Hyperlink"/>
                  <w:rFonts w:eastAsia="Times New Roman"/>
                </w:rPr>
                <w:t>Subscription</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Conformance</w:t>
      </w:r>
    </w:p>
    <w:p w:rsidR="00C51368"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234" w:history="1">
        <w:r>
          <w:rPr>
            <w:rStyle w:val="Hyperlink"/>
            <w:lang w:val="en-US"/>
          </w:rPr>
          <w:t>making a set of conformance rules</w:t>
        </w:r>
      </w:hyperlink>
      <w:r>
        <w:rPr>
          <w:lang w:val="en-US"/>
        </w:rPr>
        <w:t xml:space="preserve">. These conformance rules are supported by </w:t>
      </w:r>
      <w:proofErr w:type="gramStart"/>
      <w:r>
        <w:rPr>
          <w:lang w:val="en-US"/>
        </w:rPr>
        <w:t>a this</w:t>
      </w:r>
      <w:proofErr w:type="gramEnd"/>
      <w:r>
        <w:rPr>
          <w:lang w:val="en-US"/>
        </w:rPr>
        <w:t xml:space="preserve"> set of "conformance" resources. </w:t>
      </w:r>
    </w:p>
    <w:p w:rsidR="00C51368" w:rsidRDefault="00E43BD9">
      <w:pPr>
        <w:pStyle w:val="Heading4"/>
        <w:divId w:val="246420894"/>
        <w:rPr>
          <w:rFonts w:eastAsia="Times New Roman"/>
          <w:lang w:val="en-US"/>
        </w:rPr>
      </w:pPr>
      <w:r>
        <w:rPr>
          <w:rFonts w:eastAsia="Times New Roman"/>
          <w:lang w:val="en-US"/>
        </w:rPr>
        <w:t>Terminology</w:t>
      </w:r>
    </w:p>
    <w:p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35" w:history="1">
        <w:r>
          <w:rPr>
            <w:rStyle w:val="Hyperlink"/>
            <w:lang w:val="en-US"/>
          </w:rPr>
          <w:t>code system</w:t>
        </w:r>
      </w:hyperlink>
      <w:r>
        <w:rPr>
          <w:lang w:val="en-US"/>
        </w:rPr>
        <w:t xml:space="preserve"> that are used for validation, lookup etc. A </w:t>
      </w:r>
      <w:r>
        <w:rPr>
          <w:rStyle w:val="HTMLCode"/>
          <w:lang w:val="en-US"/>
        </w:rPr>
        <w:t>ConceptMap</w:t>
      </w:r>
      <w:r>
        <w:rPr>
          <w:lang w:val="en-US"/>
        </w:rPr>
        <w:t xml:space="preserve"> maps value sets between different </w:t>
      </w:r>
      <w:proofErr w:type="gramStart"/>
      <w:r>
        <w:rPr>
          <w:lang w:val="en-US"/>
        </w:rPr>
        <w:t>code</w:t>
      </w:r>
      <w:proofErr w:type="gramEnd"/>
      <w:r>
        <w:rPr>
          <w:lang w:val="en-US"/>
        </w:rPr>
        <w:t xml:space="preserve"> systems. </w:t>
      </w:r>
    </w:p>
    <w:p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w:t>
      </w:r>
      <w:proofErr w:type="gramStart"/>
      <w:r>
        <w:rPr>
          <w:lang w:val="en-US"/>
        </w:rPr>
        <w:t>a</w:t>
      </w:r>
      <w:proofErr w:type="gramEnd"/>
      <w:r>
        <w:rPr>
          <w:lang w:val="en-US"/>
        </w:rPr>
        <w:t xml:space="preserve"> external code system such as SNOMED CT, or an identification system such as an institution MRN. The naming system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236" w:history="1">
              <w:r w:rsidR="00E43BD9">
                <w:rPr>
                  <w:rStyle w:val="Hyperlink"/>
                  <w:rFonts w:eastAsia="Times New Roman"/>
                </w:rPr>
                <w:t>ValueSet</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37" w:history="1">
              <w:r w:rsidR="00E43BD9">
                <w:rPr>
                  <w:rStyle w:val="Hyperlink"/>
                  <w:rFonts w:eastAsia="Times New Roman"/>
                </w:rPr>
                <w:t>ConceptMap</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38" w:history="1">
              <w:r w:rsidR="00E43BD9">
                <w:rPr>
                  <w:rStyle w:val="Hyperlink"/>
                  <w:rFonts w:eastAsia="Times New Roman"/>
                </w:rPr>
                <w:t>NamingSystem</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Content</w:t>
      </w:r>
    </w:p>
    <w:p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StructureDefinition is used specifically to describe the structures used by or with this specification</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DataElement 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239" w:history="1">
              <w:r w:rsidR="00E43BD9">
                <w:rPr>
                  <w:rStyle w:val="Hyperlink"/>
                  <w:rFonts w:eastAsia="Times New Roman"/>
                </w:rPr>
                <w:t>StructureDefinition</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40" w:history="1">
              <w:r w:rsidR="00E43BD9">
                <w:rPr>
                  <w:rStyle w:val="Hyperlink"/>
                  <w:rFonts w:eastAsia="Times New Roman"/>
                </w:rPr>
                <w:t>DataElement</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Behavior</w:t>
      </w:r>
    </w:p>
    <w:p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 or conformance expectations. </w:t>
      </w:r>
    </w:p>
    <w:p w:rsidR="00C51368" w:rsidRDefault="00E43BD9">
      <w:pPr>
        <w:pStyle w:val="NormalWeb"/>
        <w:divId w:val="246420894"/>
        <w:rPr>
          <w:lang w:val="en-US"/>
        </w:rPr>
      </w:pPr>
      <w:r>
        <w:rPr>
          <w:lang w:val="en-US"/>
        </w:rPr>
        <w:t xml:space="preserve">An </w:t>
      </w:r>
      <w:r>
        <w:rPr>
          <w:rStyle w:val="HTMLCode"/>
          <w:lang w:val="en-US"/>
        </w:rPr>
        <w:t>OperationDefinition</w:t>
      </w:r>
      <w:r>
        <w:rPr>
          <w:lang w:val="en-US"/>
        </w:rPr>
        <w:t xml:space="preserve"> describes an operation that can be executed on a server, and a </w:t>
      </w:r>
      <w:r>
        <w:rPr>
          <w:rStyle w:val="HTMLCode"/>
          <w:lang w:val="en-US"/>
        </w:rPr>
        <w:t>SearchParameter</w:t>
      </w:r>
      <w:r>
        <w:rPr>
          <w:lang w:val="en-US"/>
        </w:rPr>
        <w:t xml:space="preserve"> defines a search parameter that can be used on a server.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241" w:history="1">
              <w:r w:rsidR="00E43BD9">
                <w:rPr>
                  <w:rStyle w:val="Hyperlink"/>
                  <w:rFonts w:eastAsia="Times New Roman"/>
                </w:rPr>
                <w:t>Conformance</w:t>
              </w:r>
            </w:hyperlink>
          </w:p>
        </w:tc>
        <w:tc>
          <w:tcPr>
            <w:tcW w:w="0" w:type="auto"/>
            <w:vAlign w:val="center"/>
            <w:hideMark/>
          </w:tcPr>
          <w:p w:rsidR="00C51368" w:rsidRDefault="00C166DE">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42" w:history="1">
              <w:r w:rsidR="00E43BD9">
                <w:rPr>
                  <w:rStyle w:val="Hyperlink"/>
                  <w:rFonts w:eastAsia="Times New Roman"/>
                </w:rPr>
                <w:t>OperationDefinition</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43" w:history="1">
              <w:r w:rsidR="00E43BD9">
                <w:rPr>
                  <w:rStyle w:val="Hyperlink"/>
                  <w:rFonts w:eastAsia="Times New Roman"/>
                </w:rPr>
                <w:t>SearchParameter</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Miscellaneous</w:t>
      </w:r>
    </w:p>
    <w:p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Test Scripts are for develpoment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244" w:history="1">
              <w:r w:rsidR="00E43BD9">
                <w:rPr>
                  <w:rStyle w:val="Hyperlink"/>
                  <w:rFonts w:eastAsia="Times New Roman"/>
                </w:rPr>
                <w:t>ImplementationGuide</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45" w:history="1">
              <w:r w:rsidR="00E43BD9">
                <w:rPr>
                  <w:rStyle w:val="Hyperlink"/>
                  <w:rFonts w:eastAsia="Times New Roman"/>
                </w:rPr>
                <w:t>TestScript</w:t>
              </w:r>
            </w:hyperlink>
          </w:p>
        </w:tc>
        <w:tc>
          <w:tcPr>
            <w:tcW w:w="0" w:type="auto"/>
            <w:vAlign w:val="center"/>
            <w:hideMark/>
          </w:tcPr>
          <w:p w:rsidR="00C51368" w:rsidRDefault="00C166DE">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Financial</w:t>
      </w:r>
    </w:p>
    <w:p w:rsidR="00C51368" w:rsidRDefault="00E43BD9">
      <w:pPr>
        <w:pStyle w:val="NormalWeb"/>
        <w:divId w:val="246420894"/>
        <w:rPr>
          <w:lang w:val="en-US"/>
        </w:rPr>
      </w:pPr>
      <w:r>
        <w:rPr>
          <w:lang w:val="en-US"/>
        </w:rPr>
        <w:lastRenderedPageBreak/>
        <w:t xml:space="preserve">These resources are all in draft status, and more details will be provided here in due course.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166DE">
            <w:pPr>
              <w:rPr>
                <w:rFonts w:eastAsia="Times New Roman"/>
              </w:rPr>
            </w:pPr>
            <w:hyperlink r:id="rId2246" w:history="1">
              <w:r w:rsidR="00E43BD9">
                <w:rPr>
                  <w:rStyle w:val="Hyperlink"/>
                  <w:rFonts w:eastAsia="Times New Roman"/>
                </w:rPr>
                <w:t>Coverage</w:t>
              </w:r>
            </w:hyperlink>
          </w:p>
        </w:tc>
        <w:tc>
          <w:tcPr>
            <w:tcW w:w="0" w:type="auto"/>
            <w:vAlign w:val="center"/>
            <w:hideMark/>
          </w:tcPr>
          <w:p w:rsidR="00C51368" w:rsidRDefault="00C166DE">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47" w:history="1">
              <w:r w:rsidR="00E43BD9">
                <w:rPr>
                  <w:rStyle w:val="Hyperlink"/>
                  <w:rFonts w:eastAsia="Times New Roman"/>
                </w:rPr>
                <w:t>EligibilityRequest</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48" w:history="1">
              <w:r w:rsidR="00E43BD9">
                <w:rPr>
                  <w:rStyle w:val="Hyperlink"/>
                  <w:rFonts w:eastAsia="Times New Roman"/>
                </w:rPr>
                <w:t>EligibilityResponse</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49" w:history="1">
              <w:r w:rsidR="00E43BD9">
                <w:rPr>
                  <w:rStyle w:val="Hyperlink"/>
                  <w:rFonts w:eastAsia="Times New Roman"/>
                </w:rPr>
                <w:t>EnrollmentRequest</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50" w:history="1">
              <w:r w:rsidR="00E43BD9">
                <w:rPr>
                  <w:rStyle w:val="Hyperlink"/>
                  <w:rFonts w:eastAsia="Times New Roman"/>
                </w:rPr>
                <w:t>EnrollmentResponse</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51" w:history="1">
              <w:r w:rsidR="00E43BD9">
                <w:rPr>
                  <w:rStyle w:val="Hyperlink"/>
                  <w:rFonts w:eastAsia="Times New Roman"/>
                </w:rPr>
                <w:t>Claim</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52" w:history="1">
              <w:r w:rsidR="00E43BD9">
                <w:rPr>
                  <w:rStyle w:val="Hyperlink"/>
                  <w:rFonts w:eastAsia="Times New Roman"/>
                </w:rPr>
                <w:t>ClaimResponse</w:t>
              </w:r>
            </w:hyperlink>
          </w:p>
        </w:tc>
        <w:tc>
          <w:tcPr>
            <w:tcW w:w="0" w:type="auto"/>
            <w:vAlign w:val="center"/>
            <w:hideMark/>
          </w:tcPr>
          <w:p w:rsidR="00C51368" w:rsidRDefault="00C166DE">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53" w:history="1">
              <w:r w:rsidR="00E43BD9">
                <w:rPr>
                  <w:rStyle w:val="Hyperlink"/>
                  <w:rFonts w:eastAsia="Times New Roman"/>
                </w:rPr>
                <w:t>PaymentNotice</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54" w:history="1">
              <w:r w:rsidR="00E43BD9">
                <w:rPr>
                  <w:rStyle w:val="Hyperlink"/>
                  <w:rFonts w:eastAsia="Times New Roman"/>
                </w:rPr>
                <w:t>PaymentReconciliation</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166DE">
            <w:pPr>
              <w:rPr>
                <w:rFonts w:eastAsia="Times New Roman"/>
              </w:rPr>
            </w:pPr>
            <w:hyperlink r:id="rId2255" w:history="1">
              <w:r w:rsidR="00E43BD9">
                <w:rPr>
                  <w:rStyle w:val="Hyperlink"/>
                  <w:rFonts w:eastAsia="Times New Roman"/>
                </w:rPr>
                <w:t>ExplanationOfBenefit</w:t>
              </w:r>
            </w:hyperlink>
          </w:p>
        </w:tc>
        <w:tc>
          <w:tcPr>
            <w:tcW w:w="0" w:type="auto"/>
            <w:vAlign w:val="center"/>
            <w:hideMark/>
          </w:tcPr>
          <w:p w:rsidR="00C51368" w:rsidRDefault="00C166DE">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resourcelist-examples.html</w:t>
      </w:r>
    </w:p>
    <w:p w:rsidR="00C51368" w:rsidRDefault="00E43BD9">
      <w:pPr>
        <w:pStyle w:val="Heading2"/>
        <w:divId w:val="1805850030"/>
        <w:rPr>
          <w:rFonts w:eastAsia="Times New Roman"/>
          <w:lang w:val="en-US"/>
        </w:rPr>
      </w:pPr>
      <w:r>
        <w:rPr>
          <w:rFonts w:eastAsia="Times New Roman"/>
          <w:lang w:val="en-US"/>
        </w:rPr>
        <w:t>Resource Examples</w:t>
      </w:r>
    </w:p>
    <w:p w:rsidR="00C51368" w:rsidRDefault="00E43BD9">
      <w:pPr>
        <w:pStyle w:val="NormalWeb"/>
        <w:divId w:val="1805850030"/>
        <w:rPr>
          <w:lang w:val="en-US"/>
        </w:rPr>
      </w:pPr>
      <w:r>
        <w:rPr>
          <w:lang w:val="en-US"/>
        </w:rPr>
        <w:t>TODO: fill this page out.</w:t>
      </w:r>
    </w:p>
    <w:p w:rsidR="00C51368" w:rsidRDefault="00E43BD9">
      <w:pPr>
        <w:pStyle w:val="Heading1"/>
        <w:divId w:val="990249517"/>
        <w:rPr>
          <w:rFonts w:eastAsia="Times New Roman"/>
          <w:noProof/>
          <w:lang w:val="en-US"/>
        </w:rPr>
      </w:pPr>
      <w:r>
        <w:rPr>
          <w:rFonts w:eastAsia="Times New Roman"/>
          <w:noProof/>
          <w:lang w:val="en-US"/>
        </w:rPr>
        <w:t>resourcelist.html</w:t>
      </w:r>
    </w:p>
    <w:p w:rsidR="00C51368" w:rsidRDefault="00E43BD9">
      <w:pPr>
        <w:pStyle w:val="Heading2"/>
        <w:divId w:val="1319845995"/>
        <w:rPr>
          <w:rFonts w:eastAsia="Times New Roman"/>
          <w:lang w:val="en-US"/>
        </w:rPr>
      </w:pPr>
      <w:r>
        <w:rPr>
          <w:rFonts w:eastAsia="Times New Roman"/>
          <w:lang w:val="en-US"/>
        </w:rPr>
        <w:t>Resource Index</w:t>
      </w:r>
    </w:p>
    <w:p w:rsidR="00C51368" w:rsidRDefault="00C166DE">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rsidR="00C51368" w:rsidRDefault="00C166DE">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rsidR="00C51368" w:rsidRDefault="00E43BD9">
      <w:pPr>
        <w:pStyle w:val="NormalWeb"/>
        <w:divId w:val="280458279"/>
        <w:rPr>
          <w:lang w:val="en-US"/>
        </w:rPr>
      </w:pPr>
      <w:r>
        <w:rPr>
          <w:lang w:val="en-US"/>
        </w:rPr>
        <w:t xml:space="preserve">This page is provided to help find resources quickly. There is also a more </w:t>
      </w:r>
      <w:hyperlink r:id="rId2256"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6"/>
        <w:gridCol w:w="2185"/>
        <w:gridCol w:w="2735"/>
        <w:gridCol w:w="2294"/>
      </w:tblGrid>
      <w:tr w:rsidR="00C51368">
        <w:trPr>
          <w:divId w:val="280458279"/>
          <w:tblCellSpacing w:w="15" w:type="dxa"/>
        </w:trPr>
        <w:tc>
          <w:tcPr>
            <w:tcW w:w="0" w:type="auto"/>
            <w:gridSpan w:val="4"/>
            <w:vAlign w:val="center"/>
            <w:hideMark/>
          </w:tcPr>
          <w:p w:rsidR="00C51368" w:rsidRDefault="00C166DE">
            <w:pPr>
              <w:rPr>
                <w:rFonts w:eastAsia="Times New Roman"/>
              </w:rPr>
            </w:pPr>
            <w:hyperlink r:id="rId2257" w:history="1">
              <w:r w:rsidR="00E43BD9">
                <w:rPr>
                  <w:rStyle w:val="Hyperlink"/>
                  <w:rFonts w:eastAsia="Times New Roman"/>
                  <w:b/>
                  <w:bCs/>
                </w:rPr>
                <w:t>Clinical</w:t>
              </w:r>
            </w:hyperlink>
          </w:p>
        </w:tc>
      </w:tr>
      <w:tr w:rsidR="00C51368">
        <w:trPr>
          <w:divId w:val="280458279"/>
          <w:tblCellSpacing w:w="15" w:type="dxa"/>
        </w:trPr>
        <w:tc>
          <w:tcPr>
            <w:tcW w:w="0" w:type="auto"/>
            <w:vAlign w:val="center"/>
            <w:hideMark/>
          </w:tcPr>
          <w:p w:rsidR="00C51368" w:rsidRDefault="00E43BD9">
            <w:pPr>
              <w:pStyle w:val="NormalWeb"/>
            </w:pPr>
            <w:r>
              <w:rPr>
                <w:b/>
                <w:bCs/>
              </w:rPr>
              <w:t>General:</w:t>
            </w:r>
          </w:p>
          <w:p w:rsidR="00C51368" w:rsidRDefault="00C166DE">
            <w:pPr>
              <w:numPr>
                <w:ilvl w:val="0"/>
                <w:numId w:val="262"/>
              </w:numPr>
              <w:spacing w:before="100" w:beforeAutospacing="1" w:after="100" w:afterAutospacing="1"/>
              <w:rPr>
                <w:rFonts w:eastAsia="Times New Roman"/>
              </w:rPr>
            </w:pPr>
            <w:hyperlink r:id="rId2258" w:history="1">
              <w:r w:rsidR="00E43BD9">
                <w:rPr>
                  <w:rStyle w:val="Hyperlink"/>
                  <w:rFonts w:eastAsia="Times New Roman"/>
                </w:rPr>
                <w:t>AllergyIntolerance</w:t>
              </w:r>
            </w:hyperlink>
          </w:p>
          <w:p w:rsidR="00C51368" w:rsidRDefault="00C166DE">
            <w:pPr>
              <w:numPr>
                <w:ilvl w:val="0"/>
                <w:numId w:val="262"/>
              </w:numPr>
              <w:spacing w:before="100" w:beforeAutospacing="1" w:after="100" w:afterAutospacing="1"/>
              <w:rPr>
                <w:rFonts w:eastAsia="Times New Roman"/>
              </w:rPr>
            </w:pPr>
            <w:hyperlink r:id="rId2259" w:history="1">
              <w:r w:rsidR="00E43BD9">
                <w:rPr>
                  <w:rStyle w:val="Hyperlink"/>
                  <w:rFonts w:eastAsia="Times New Roman"/>
                </w:rPr>
                <w:t>Condition</w:t>
              </w:r>
            </w:hyperlink>
            <w:r w:rsidR="00E43BD9">
              <w:rPr>
                <w:rFonts w:eastAsia="Times New Roman"/>
              </w:rPr>
              <w:t xml:space="preserve"> (Problem)</w:t>
            </w:r>
          </w:p>
          <w:p w:rsidR="00C51368" w:rsidRDefault="00C166DE">
            <w:pPr>
              <w:numPr>
                <w:ilvl w:val="0"/>
                <w:numId w:val="262"/>
              </w:numPr>
              <w:spacing w:before="100" w:beforeAutospacing="1" w:after="100" w:afterAutospacing="1"/>
              <w:rPr>
                <w:rFonts w:eastAsia="Times New Roman"/>
              </w:rPr>
            </w:pPr>
            <w:hyperlink r:id="rId2260" w:history="1">
              <w:r w:rsidR="00E43BD9">
                <w:rPr>
                  <w:rStyle w:val="Hyperlink"/>
                  <w:rFonts w:eastAsia="Times New Roman"/>
                </w:rPr>
                <w:t>Procedure</w:t>
              </w:r>
            </w:hyperlink>
          </w:p>
          <w:p w:rsidR="00C51368" w:rsidRDefault="00C166DE">
            <w:pPr>
              <w:numPr>
                <w:ilvl w:val="0"/>
                <w:numId w:val="262"/>
              </w:numPr>
              <w:spacing w:before="100" w:beforeAutospacing="1" w:after="100" w:afterAutospacing="1"/>
              <w:rPr>
                <w:rFonts w:eastAsia="Times New Roman"/>
              </w:rPr>
            </w:pPr>
            <w:hyperlink r:id="rId2261" w:history="1">
              <w:r w:rsidR="00E43BD9">
                <w:rPr>
                  <w:rStyle w:val="Hyperlink"/>
                  <w:rFonts w:eastAsia="Times New Roman"/>
                </w:rPr>
                <w:t>ClinicalImpression</w:t>
              </w:r>
            </w:hyperlink>
          </w:p>
          <w:p w:rsidR="00C51368" w:rsidRDefault="00C166DE">
            <w:pPr>
              <w:numPr>
                <w:ilvl w:val="0"/>
                <w:numId w:val="262"/>
              </w:numPr>
              <w:spacing w:before="100" w:beforeAutospacing="1" w:after="100" w:afterAutospacing="1"/>
              <w:rPr>
                <w:rFonts w:eastAsia="Times New Roman"/>
              </w:rPr>
            </w:pPr>
            <w:hyperlink r:id="rId2262" w:history="1">
              <w:r w:rsidR="00E43BD9">
                <w:rPr>
                  <w:rStyle w:val="Hyperlink"/>
                  <w:rFonts w:eastAsia="Times New Roman"/>
                </w:rPr>
                <w:t>FamilyMemberHistory</w:t>
              </w:r>
            </w:hyperlink>
          </w:p>
          <w:p w:rsidR="00C51368" w:rsidRDefault="00C166DE">
            <w:pPr>
              <w:numPr>
                <w:ilvl w:val="0"/>
                <w:numId w:val="262"/>
              </w:numPr>
              <w:spacing w:before="100" w:beforeAutospacing="1" w:after="100" w:afterAutospacing="1"/>
              <w:rPr>
                <w:rFonts w:eastAsia="Times New Roman"/>
              </w:rPr>
            </w:pPr>
            <w:hyperlink r:id="rId2263" w:history="1">
              <w:r w:rsidR="00E43BD9">
                <w:rPr>
                  <w:rStyle w:val="Hyperlink"/>
                  <w:rFonts w:eastAsia="Times New Roman"/>
                </w:rPr>
                <w:t>RiskAssessment</w:t>
              </w:r>
            </w:hyperlink>
          </w:p>
          <w:p w:rsidR="00C51368" w:rsidRDefault="00C166DE">
            <w:pPr>
              <w:numPr>
                <w:ilvl w:val="0"/>
                <w:numId w:val="262"/>
              </w:numPr>
              <w:spacing w:before="100" w:beforeAutospacing="1" w:after="100" w:afterAutospacing="1"/>
              <w:rPr>
                <w:rFonts w:eastAsia="Times New Roman"/>
              </w:rPr>
            </w:pPr>
            <w:hyperlink r:id="rId2264" w:history="1">
              <w:r w:rsidR="00E43BD9">
                <w:rPr>
                  <w:rStyle w:val="Hyperlink"/>
                  <w:rFonts w:eastAsia="Times New Roman"/>
                </w:rPr>
                <w:t>DetectedIssue</w:t>
              </w:r>
            </w:hyperlink>
          </w:p>
        </w:tc>
        <w:tc>
          <w:tcPr>
            <w:tcW w:w="0" w:type="auto"/>
            <w:tcBorders>
              <w:left w:val="single" w:sz="6" w:space="0" w:color="EEEEEE"/>
            </w:tcBorders>
            <w:vAlign w:val="center"/>
            <w:hideMark/>
          </w:tcPr>
          <w:p w:rsidR="00C51368" w:rsidRDefault="00E43BD9">
            <w:pPr>
              <w:pStyle w:val="NormalWeb"/>
            </w:pPr>
            <w:r>
              <w:rPr>
                <w:b/>
                <w:bCs/>
              </w:rPr>
              <w:lastRenderedPageBreak/>
              <w:t>Care Provision:</w:t>
            </w:r>
          </w:p>
          <w:p w:rsidR="00C51368" w:rsidRDefault="00C166DE">
            <w:pPr>
              <w:numPr>
                <w:ilvl w:val="0"/>
                <w:numId w:val="263"/>
              </w:numPr>
              <w:spacing w:before="100" w:beforeAutospacing="1" w:after="100" w:afterAutospacing="1"/>
              <w:rPr>
                <w:rFonts w:eastAsia="Times New Roman"/>
              </w:rPr>
            </w:pPr>
            <w:hyperlink r:id="rId2265" w:history="1">
              <w:r w:rsidR="00E43BD9">
                <w:rPr>
                  <w:rStyle w:val="Hyperlink"/>
                  <w:rFonts w:eastAsia="Times New Roman"/>
                </w:rPr>
                <w:t>CarePlan</w:t>
              </w:r>
            </w:hyperlink>
          </w:p>
          <w:p w:rsidR="00C51368" w:rsidRDefault="00C166DE">
            <w:pPr>
              <w:numPr>
                <w:ilvl w:val="0"/>
                <w:numId w:val="263"/>
              </w:numPr>
              <w:spacing w:before="100" w:beforeAutospacing="1" w:after="100" w:afterAutospacing="1"/>
              <w:rPr>
                <w:rFonts w:eastAsia="Times New Roman"/>
              </w:rPr>
            </w:pPr>
            <w:hyperlink r:id="rId2266" w:history="1">
              <w:r w:rsidR="00E43BD9">
                <w:rPr>
                  <w:rStyle w:val="Hyperlink"/>
                  <w:rFonts w:eastAsia="Times New Roman"/>
                </w:rPr>
                <w:t>Goal</w:t>
              </w:r>
            </w:hyperlink>
          </w:p>
          <w:p w:rsidR="00C51368" w:rsidRDefault="00C166DE">
            <w:pPr>
              <w:numPr>
                <w:ilvl w:val="0"/>
                <w:numId w:val="263"/>
              </w:numPr>
              <w:spacing w:before="100" w:beforeAutospacing="1" w:after="100" w:afterAutospacing="1"/>
              <w:rPr>
                <w:rFonts w:eastAsia="Times New Roman"/>
              </w:rPr>
            </w:pPr>
            <w:hyperlink r:id="rId2267" w:history="1">
              <w:r w:rsidR="00E43BD9">
                <w:rPr>
                  <w:rStyle w:val="Hyperlink"/>
                  <w:rFonts w:eastAsia="Times New Roman"/>
                </w:rPr>
                <w:t>ReferralRequest</w:t>
              </w:r>
            </w:hyperlink>
          </w:p>
          <w:p w:rsidR="00C51368" w:rsidRDefault="00C166DE">
            <w:pPr>
              <w:numPr>
                <w:ilvl w:val="0"/>
                <w:numId w:val="263"/>
              </w:numPr>
              <w:spacing w:before="100" w:beforeAutospacing="1" w:after="100" w:afterAutospacing="1"/>
              <w:rPr>
                <w:rFonts w:eastAsia="Times New Roman"/>
              </w:rPr>
            </w:pPr>
            <w:hyperlink r:id="rId2268" w:history="1">
              <w:r w:rsidR="00E43BD9">
                <w:rPr>
                  <w:rStyle w:val="Hyperlink"/>
                  <w:rFonts w:eastAsia="Times New Roman"/>
                </w:rPr>
                <w:t>ProcedureRequest</w:t>
              </w:r>
            </w:hyperlink>
          </w:p>
          <w:p w:rsidR="00C51368" w:rsidRDefault="00C166DE">
            <w:pPr>
              <w:numPr>
                <w:ilvl w:val="0"/>
                <w:numId w:val="263"/>
              </w:numPr>
              <w:spacing w:before="100" w:beforeAutospacing="1" w:after="100" w:afterAutospacing="1"/>
              <w:rPr>
                <w:rFonts w:eastAsia="Times New Roman"/>
              </w:rPr>
            </w:pPr>
            <w:hyperlink r:id="rId2269" w:history="1">
              <w:r w:rsidR="00E43BD9">
                <w:rPr>
                  <w:rStyle w:val="Hyperlink"/>
                  <w:rFonts w:eastAsia="Times New Roman"/>
                </w:rPr>
                <w:t>NutritionOrde</w:t>
              </w:r>
              <w:r w:rsidR="00E43BD9">
                <w:rPr>
                  <w:rStyle w:val="Hyperlink"/>
                  <w:rFonts w:eastAsia="Times New Roman"/>
                </w:rPr>
                <w:lastRenderedPageBreak/>
                <w:t>r</w:t>
              </w:r>
            </w:hyperlink>
          </w:p>
          <w:p w:rsidR="00C51368" w:rsidRDefault="00C166DE">
            <w:pPr>
              <w:numPr>
                <w:ilvl w:val="0"/>
                <w:numId w:val="263"/>
              </w:numPr>
              <w:spacing w:before="100" w:beforeAutospacing="1" w:after="100" w:afterAutospacing="1"/>
              <w:rPr>
                <w:rFonts w:eastAsia="Times New Roman"/>
              </w:rPr>
            </w:pPr>
            <w:hyperlink r:id="rId2270" w:history="1">
              <w:r w:rsidR="00E43BD9">
                <w:rPr>
                  <w:rStyle w:val="Hyperlink"/>
                  <w:rFonts w:eastAsia="Times New Roman"/>
                </w:rPr>
                <w:t>VisionPrescription</w:t>
              </w:r>
            </w:hyperlink>
          </w:p>
        </w:tc>
        <w:tc>
          <w:tcPr>
            <w:tcW w:w="0" w:type="auto"/>
            <w:tcBorders>
              <w:left w:val="single" w:sz="6" w:space="0" w:color="EEEEEE"/>
            </w:tcBorders>
            <w:vAlign w:val="center"/>
            <w:hideMark/>
          </w:tcPr>
          <w:p w:rsidR="00C51368" w:rsidRDefault="00E43BD9">
            <w:pPr>
              <w:pStyle w:val="NormalWeb"/>
            </w:pPr>
            <w:r>
              <w:rPr>
                <w:b/>
                <w:bCs/>
              </w:rPr>
              <w:lastRenderedPageBreak/>
              <w:t>Medication &amp; Immunization:</w:t>
            </w:r>
          </w:p>
          <w:p w:rsidR="00C51368" w:rsidRDefault="00C166DE">
            <w:pPr>
              <w:numPr>
                <w:ilvl w:val="0"/>
                <w:numId w:val="264"/>
              </w:numPr>
              <w:spacing w:before="100" w:beforeAutospacing="1" w:after="100" w:afterAutospacing="1"/>
              <w:rPr>
                <w:rFonts w:eastAsia="Times New Roman"/>
              </w:rPr>
            </w:pPr>
            <w:hyperlink r:id="rId2271" w:history="1">
              <w:r w:rsidR="00E43BD9">
                <w:rPr>
                  <w:rStyle w:val="Hyperlink"/>
                  <w:rFonts w:eastAsia="Times New Roman"/>
                </w:rPr>
                <w:t>Medication</w:t>
              </w:r>
            </w:hyperlink>
          </w:p>
          <w:p w:rsidR="00C51368" w:rsidRDefault="00C166DE">
            <w:pPr>
              <w:numPr>
                <w:ilvl w:val="0"/>
                <w:numId w:val="264"/>
              </w:numPr>
              <w:spacing w:before="100" w:beforeAutospacing="1" w:after="100" w:afterAutospacing="1"/>
              <w:rPr>
                <w:rFonts w:eastAsia="Times New Roman"/>
              </w:rPr>
            </w:pPr>
            <w:hyperlink r:id="rId2272" w:history="1">
              <w:r w:rsidR="00E43BD9">
                <w:rPr>
                  <w:rStyle w:val="Hyperlink"/>
                  <w:rFonts w:eastAsia="Times New Roman"/>
                </w:rPr>
                <w:t>MedicationOrder</w:t>
              </w:r>
            </w:hyperlink>
          </w:p>
          <w:p w:rsidR="00C51368" w:rsidRDefault="00C166DE">
            <w:pPr>
              <w:numPr>
                <w:ilvl w:val="0"/>
                <w:numId w:val="264"/>
              </w:numPr>
              <w:spacing w:before="100" w:beforeAutospacing="1" w:after="100" w:afterAutospacing="1"/>
              <w:rPr>
                <w:rFonts w:eastAsia="Times New Roman"/>
              </w:rPr>
            </w:pPr>
            <w:hyperlink r:id="rId2273" w:history="1">
              <w:r w:rsidR="00E43BD9">
                <w:rPr>
                  <w:rStyle w:val="Hyperlink"/>
                  <w:rFonts w:eastAsia="Times New Roman"/>
                </w:rPr>
                <w:t>MedicationAdministration</w:t>
              </w:r>
            </w:hyperlink>
          </w:p>
          <w:p w:rsidR="00C51368" w:rsidRDefault="00C166DE">
            <w:pPr>
              <w:numPr>
                <w:ilvl w:val="0"/>
                <w:numId w:val="264"/>
              </w:numPr>
              <w:spacing w:before="100" w:beforeAutospacing="1" w:after="100" w:afterAutospacing="1"/>
              <w:rPr>
                <w:rFonts w:eastAsia="Times New Roman"/>
              </w:rPr>
            </w:pPr>
            <w:hyperlink r:id="rId2274" w:history="1">
              <w:r w:rsidR="00E43BD9">
                <w:rPr>
                  <w:rStyle w:val="Hyperlink"/>
                  <w:rFonts w:eastAsia="Times New Roman"/>
                </w:rPr>
                <w:t>MedicationDispense</w:t>
              </w:r>
            </w:hyperlink>
          </w:p>
          <w:p w:rsidR="00C51368" w:rsidRDefault="00C166DE">
            <w:pPr>
              <w:numPr>
                <w:ilvl w:val="0"/>
                <w:numId w:val="264"/>
              </w:numPr>
              <w:spacing w:before="100" w:beforeAutospacing="1" w:after="100" w:afterAutospacing="1"/>
              <w:rPr>
                <w:rFonts w:eastAsia="Times New Roman"/>
              </w:rPr>
            </w:pPr>
            <w:hyperlink r:id="rId2275" w:history="1">
              <w:r w:rsidR="00E43BD9">
                <w:rPr>
                  <w:rStyle w:val="Hyperlink"/>
                  <w:rFonts w:eastAsia="Times New Roman"/>
                </w:rPr>
                <w:t>MedicationStatement</w:t>
              </w:r>
            </w:hyperlink>
          </w:p>
          <w:p w:rsidR="00C51368" w:rsidRDefault="00C166DE">
            <w:pPr>
              <w:numPr>
                <w:ilvl w:val="0"/>
                <w:numId w:val="264"/>
              </w:numPr>
              <w:spacing w:before="100" w:beforeAutospacing="1" w:after="100" w:afterAutospacing="1"/>
              <w:rPr>
                <w:rFonts w:eastAsia="Times New Roman"/>
              </w:rPr>
            </w:pPr>
            <w:hyperlink r:id="rId2276" w:history="1">
              <w:r w:rsidR="00E43BD9">
                <w:rPr>
                  <w:rStyle w:val="Hyperlink"/>
                  <w:rFonts w:eastAsia="Times New Roman"/>
                </w:rPr>
                <w:t>Immunization</w:t>
              </w:r>
            </w:hyperlink>
          </w:p>
          <w:p w:rsidR="00C51368" w:rsidRDefault="00C166DE">
            <w:pPr>
              <w:numPr>
                <w:ilvl w:val="0"/>
                <w:numId w:val="264"/>
              </w:numPr>
              <w:spacing w:before="100" w:beforeAutospacing="1" w:after="100" w:afterAutospacing="1"/>
              <w:rPr>
                <w:rFonts w:eastAsia="Times New Roman"/>
              </w:rPr>
            </w:pPr>
            <w:hyperlink r:id="rId2277" w:history="1">
              <w:r w:rsidR="00E43BD9">
                <w:rPr>
                  <w:rStyle w:val="Hyperlink"/>
                  <w:rFonts w:eastAsia="Times New Roman"/>
                </w:rPr>
                <w:t>ImmunizationRecommendation</w:t>
              </w:r>
            </w:hyperlink>
          </w:p>
        </w:tc>
        <w:tc>
          <w:tcPr>
            <w:tcW w:w="0" w:type="auto"/>
            <w:tcBorders>
              <w:left w:val="single" w:sz="6" w:space="0" w:color="EEEEEE"/>
            </w:tcBorders>
            <w:vAlign w:val="center"/>
            <w:hideMark/>
          </w:tcPr>
          <w:p w:rsidR="00C51368" w:rsidRDefault="00E43BD9">
            <w:pPr>
              <w:pStyle w:val="NormalWeb"/>
            </w:pPr>
            <w:r>
              <w:rPr>
                <w:b/>
                <w:bCs/>
              </w:rPr>
              <w:lastRenderedPageBreak/>
              <w:t>Diagnostics:</w:t>
            </w:r>
          </w:p>
          <w:p w:rsidR="00C51368" w:rsidRDefault="00C166DE">
            <w:pPr>
              <w:numPr>
                <w:ilvl w:val="0"/>
                <w:numId w:val="265"/>
              </w:numPr>
              <w:spacing w:before="100" w:beforeAutospacing="1" w:after="100" w:afterAutospacing="1"/>
              <w:rPr>
                <w:rFonts w:eastAsia="Times New Roman"/>
              </w:rPr>
            </w:pPr>
            <w:hyperlink r:id="rId2278" w:history="1">
              <w:r w:rsidR="00E43BD9">
                <w:rPr>
                  <w:rStyle w:val="Hyperlink"/>
                  <w:rFonts w:eastAsia="Times New Roman"/>
                </w:rPr>
                <w:t>Observation</w:t>
              </w:r>
            </w:hyperlink>
          </w:p>
          <w:p w:rsidR="00C51368" w:rsidRDefault="00C166DE">
            <w:pPr>
              <w:numPr>
                <w:ilvl w:val="0"/>
                <w:numId w:val="265"/>
              </w:numPr>
              <w:spacing w:before="100" w:beforeAutospacing="1" w:after="100" w:afterAutospacing="1"/>
              <w:rPr>
                <w:rFonts w:eastAsia="Times New Roman"/>
              </w:rPr>
            </w:pPr>
            <w:hyperlink r:id="rId2279" w:history="1">
              <w:r w:rsidR="00E43BD9">
                <w:rPr>
                  <w:rStyle w:val="Hyperlink"/>
                  <w:rFonts w:eastAsia="Times New Roman"/>
                </w:rPr>
                <w:t>DiagnosticReport</w:t>
              </w:r>
            </w:hyperlink>
          </w:p>
          <w:p w:rsidR="00C51368" w:rsidRDefault="00C166DE">
            <w:pPr>
              <w:numPr>
                <w:ilvl w:val="0"/>
                <w:numId w:val="265"/>
              </w:numPr>
              <w:spacing w:before="100" w:beforeAutospacing="1" w:after="100" w:afterAutospacing="1"/>
              <w:rPr>
                <w:rFonts w:eastAsia="Times New Roman"/>
              </w:rPr>
            </w:pPr>
            <w:hyperlink r:id="rId2280" w:history="1">
              <w:r w:rsidR="00E43BD9">
                <w:rPr>
                  <w:rStyle w:val="Hyperlink"/>
                  <w:rFonts w:eastAsia="Times New Roman"/>
                </w:rPr>
                <w:t>DiagnosticOrder</w:t>
              </w:r>
            </w:hyperlink>
          </w:p>
          <w:p w:rsidR="00C51368" w:rsidRDefault="00C166DE">
            <w:pPr>
              <w:numPr>
                <w:ilvl w:val="0"/>
                <w:numId w:val="265"/>
              </w:numPr>
              <w:spacing w:before="100" w:beforeAutospacing="1" w:after="100" w:afterAutospacing="1"/>
              <w:rPr>
                <w:rFonts w:eastAsia="Times New Roman"/>
              </w:rPr>
            </w:pPr>
            <w:hyperlink r:id="rId2281" w:history="1">
              <w:r w:rsidR="00E43BD9">
                <w:rPr>
                  <w:rStyle w:val="Hyperlink"/>
                  <w:rFonts w:eastAsia="Times New Roman"/>
                </w:rPr>
                <w:t>Specimen</w:t>
              </w:r>
            </w:hyperlink>
          </w:p>
          <w:p w:rsidR="00C51368" w:rsidRDefault="00C166DE">
            <w:pPr>
              <w:numPr>
                <w:ilvl w:val="0"/>
                <w:numId w:val="265"/>
              </w:numPr>
              <w:spacing w:before="100" w:beforeAutospacing="1" w:after="100" w:afterAutospacing="1"/>
              <w:rPr>
                <w:rFonts w:eastAsia="Times New Roman"/>
              </w:rPr>
            </w:pPr>
            <w:hyperlink r:id="rId2282" w:history="1">
              <w:r w:rsidR="00E43BD9">
                <w:rPr>
                  <w:rStyle w:val="Hyperlink"/>
                  <w:rFonts w:eastAsia="Times New Roman"/>
                </w:rPr>
                <w:t>BodySite</w:t>
              </w:r>
            </w:hyperlink>
          </w:p>
          <w:p w:rsidR="00C51368" w:rsidRDefault="00C166DE">
            <w:pPr>
              <w:numPr>
                <w:ilvl w:val="0"/>
                <w:numId w:val="265"/>
              </w:numPr>
              <w:spacing w:before="100" w:beforeAutospacing="1" w:after="100" w:afterAutospacing="1"/>
              <w:rPr>
                <w:rFonts w:eastAsia="Times New Roman"/>
              </w:rPr>
            </w:pPr>
            <w:hyperlink r:id="rId2283" w:history="1">
              <w:r w:rsidR="00E43BD9">
                <w:rPr>
                  <w:rStyle w:val="Hyperlink"/>
                  <w:rFonts w:eastAsia="Times New Roman"/>
                </w:rPr>
                <w:t>ImagingStudy</w:t>
              </w:r>
            </w:hyperlink>
          </w:p>
          <w:p w:rsidR="00C51368" w:rsidRDefault="00C166DE">
            <w:pPr>
              <w:numPr>
                <w:ilvl w:val="0"/>
                <w:numId w:val="265"/>
              </w:numPr>
              <w:spacing w:before="100" w:beforeAutospacing="1" w:after="100" w:afterAutospacing="1"/>
              <w:rPr>
                <w:rFonts w:eastAsia="Times New Roman"/>
              </w:rPr>
            </w:pPr>
            <w:hyperlink r:id="rId2284" w:history="1">
              <w:r w:rsidR="00E43BD9">
                <w:rPr>
                  <w:rStyle w:val="Hyperlink"/>
                  <w:rFonts w:eastAsia="Times New Roman"/>
                </w:rPr>
                <w:t>ImagingObjectSelection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C166DE">
            <w:pPr>
              <w:rPr>
                <w:rFonts w:eastAsia="Times New Roman"/>
              </w:rPr>
            </w:pPr>
            <w:hyperlink r:id="rId2285" w:history="1">
              <w:r w:rsidR="00E43BD9">
                <w:rPr>
                  <w:rStyle w:val="Hyperlink"/>
                  <w:rFonts w:eastAsia="Times New Roman"/>
                  <w:b/>
                  <w:bCs/>
                </w:rPr>
                <w:t>Identification</w:t>
              </w:r>
            </w:hyperlink>
          </w:p>
        </w:tc>
      </w:tr>
      <w:tr w:rsidR="00C51368">
        <w:trPr>
          <w:divId w:val="280458279"/>
          <w:tblCellSpacing w:w="15" w:type="dxa"/>
        </w:trPr>
        <w:tc>
          <w:tcPr>
            <w:tcW w:w="0" w:type="auto"/>
            <w:vAlign w:val="center"/>
            <w:hideMark/>
          </w:tcPr>
          <w:p w:rsidR="00C51368" w:rsidRDefault="00E43BD9">
            <w:pPr>
              <w:pStyle w:val="NormalWeb"/>
            </w:pPr>
            <w:r>
              <w:rPr>
                <w:b/>
                <w:bCs/>
              </w:rPr>
              <w:t>Individuals:</w:t>
            </w:r>
          </w:p>
          <w:p w:rsidR="00C51368" w:rsidRDefault="00C166DE">
            <w:pPr>
              <w:numPr>
                <w:ilvl w:val="0"/>
                <w:numId w:val="266"/>
              </w:numPr>
              <w:spacing w:before="100" w:beforeAutospacing="1" w:after="100" w:afterAutospacing="1"/>
              <w:rPr>
                <w:rFonts w:eastAsia="Times New Roman"/>
              </w:rPr>
            </w:pPr>
            <w:hyperlink r:id="rId2286" w:history="1">
              <w:r w:rsidR="00E43BD9">
                <w:rPr>
                  <w:rStyle w:val="Hyperlink"/>
                  <w:rFonts w:eastAsia="Times New Roman"/>
                </w:rPr>
                <w:t>Patient</w:t>
              </w:r>
            </w:hyperlink>
          </w:p>
          <w:p w:rsidR="00C51368" w:rsidRDefault="00C166DE">
            <w:pPr>
              <w:numPr>
                <w:ilvl w:val="0"/>
                <w:numId w:val="266"/>
              </w:numPr>
              <w:spacing w:before="100" w:beforeAutospacing="1" w:after="100" w:afterAutospacing="1"/>
              <w:rPr>
                <w:rFonts w:eastAsia="Times New Roman"/>
              </w:rPr>
            </w:pPr>
            <w:hyperlink r:id="rId2287" w:history="1">
              <w:r w:rsidR="00E43BD9">
                <w:rPr>
                  <w:rStyle w:val="Hyperlink"/>
                  <w:rFonts w:eastAsia="Times New Roman"/>
                </w:rPr>
                <w:t>Practitioner</w:t>
              </w:r>
            </w:hyperlink>
          </w:p>
          <w:p w:rsidR="00C51368" w:rsidRDefault="00C166DE">
            <w:pPr>
              <w:numPr>
                <w:ilvl w:val="0"/>
                <w:numId w:val="266"/>
              </w:numPr>
              <w:spacing w:before="100" w:beforeAutospacing="1" w:after="100" w:afterAutospacing="1"/>
              <w:rPr>
                <w:rFonts w:eastAsia="Times New Roman"/>
              </w:rPr>
            </w:pPr>
            <w:hyperlink r:id="rId2288" w:history="1">
              <w:r w:rsidR="00E43BD9">
                <w:rPr>
                  <w:rStyle w:val="Hyperlink"/>
                  <w:rFonts w:eastAsia="Times New Roman"/>
                </w:rPr>
                <w:t>RelatedPerson</w:t>
              </w:r>
            </w:hyperlink>
          </w:p>
        </w:tc>
        <w:tc>
          <w:tcPr>
            <w:tcW w:w="0" w:type="auto"/>
            <w:tcBorders>
              <w:left w:val="single" w:sz="6" w:space="0" w:color="EEEEEE"/>
            </w:tcBorders>
            <w:vAlign w:val="center"/>
            <w:hideMark/>
          </w:tcPr>
          <w:p w:rsidR="00C51368" w:rsidRDefault="00E43BD9">
            <w:pPr>
              <w:pStyle w:val="NormalWeb"/>
            </w:pPr>
            <w:r>
              <w:rPr>
                <w:b/>
                <w:bCs/>
              </w:rPr>
              <w:t>Groups:</w:t>
            </w:r>
          </w:p>
          <w:p w:rsidR="00C51368" w:rsidRDefault="00C166DE">
            <w:pPr>
              <w:numPr>
                <w:ilvl w:val="0"/>
                <w:numId w:val="267"/>
              </w:numPr>
              <w:spacing w:before="100" w:beforeAutospacing="1" w:after="100" w:afterAutospacing="1"/>
              <w:rPr>
                <w:rFonts w:eastAsia="Times New Roman"/>
              </w:rPr>
            </w:pPr>
            <w:hyperlink r:id="rId2289" w:history="1">
              <w:r w:rsidR="00E43BD9">
                <w:rPr>
                  <w:rStyle w:val="Hyperlink"/>
                  <w:rFonts w:eastAsia="Times New Roman"/>
                </w:rPr>
                <w:t>Organization</w:t>
              </w:r>
            </w:hyperlink>
          </w:p>
          <w:p w:rsidR="00C51368" w:rsidRDefault="00C166DE">
            <w:pPr>
              <w:numPr>
                <w:ilvl w:val="0"/>
                <w:numId w:val="267"/>
              </w:numPr>
              <w:spacing w:before="100" w:beforeAutospacing="1" w:after="100" w:afterAutospacing="1"/>
              <w:rPr>
                <w:rFonts w:eastAsia="Times New Roman"/>
              </w:rPr>
            </w:pPr>
            <w:hyperlink r:id="rId2290" w:history="1">
              <w:r w:rsidR="00E43BD9">
                <w:rPr>
                  <w:rStyle w:val="Hyperlink"/>
                  <w:rFonts w:eastAsia="Times New Roman"/>
                </w:rPr>
                <w:t>HealthcareService</w:t>
              </w:r>
            </w:hyperlink>
          </w:p>
          <w:p w:rsidR="00C51368" w:rsidRDefault="00C166DE">
            <w:pPr>
              <w:numPr>
                <w:ilvl w:val="0"/>
                <w:numId w:val="267"/>
              </w:numPr>
              <w:spacing w:before="100" w:beforeAutospacing="1" w:after="100" w:afterAutospacing="1"/>
              <w:rPr>
                <w:rFonts w:eastAsia="Times New Roman"/>
              </w:rPr>
            </w:pPr>
            <w:hyperlink r:id="rId2291" w:history="1">
              <w:r w:rsidR="00E43BD9">
                <w:rPr>
                  <w:rStyle w:val="Hyperlink"/>
                  <w:rFonts w:eastAsia="Times New Roman"/>
                </w:rPr>
                <w:t>Group</w:t>
              </w:r>
            </w:hyperlink>
          </w:p>
        </w:tc>
        <w:tc>
          <w:tcPr>
            <w:tcW w:w="0" w:type="auto"/>
            <w:tcBorders>
              <w:left w:val="single" w:sz="6" w:space="0" w:color="EEEEEE"/>
            </w:tcBorders>
            <w:vAlign w:val="center"/>
            <w:hideMark/>
          </w:tcPr>
          <w:p w:rsidR="00C51368" w:rsidRDefault="00E43BD9">
            <w:pPr>
              <w:pStyle w:val="NormalWeb"/>
            </w:pPr>
            <w:r>
              <w:rPr>
                <w:b/>
                <w:bCs/>
              </w:rPr>
              <w:t>Entities:</w:t>
            </w:r>
          </w:p>
          <w:p w:rsidR="00C51368" w:rsidRDefault="00C166DE">
            <w:pPr>
              <w:numPr>
                <w:ilvl w:val="0"/>
                <w:numId w:val="268"/>
              </w:numPr>
              <w:spacing w:before="100" w:beforeAutospacing="1" w:after="100" w:afterAutospacing="1"/>
              <w:rPr>
                <w:rFonts w:eastAsia="Times New Roman"/>
              </w:rPr>
            </w:pPr>
            <w:hyperlink r:id="rId2292" w:history="1">
              <w:r w:rsidR="00E43BD9">
                <w:rPr>
                  <w:rStyle w:val="Hyperlink"/>
                  <w:rFonts w:eastAsia="Times New Roman"/>
                </w:rPr>
                <w:t>Location</w:t>
              </w:r>
            </w:hyperlink>
          </w:p>
          <w:p w:rsidR="00C51368" w:rsidRDefault="00C166DE">
            <w:pPr>
              <w:numPr>
                <w:ilvl w:val="0"/>
                <w:numId w:val="268"/>
              </w:numPr>
              <w:spacing w:before="100" w:beforeAutospacing="1" w:after="100" w:afterAutospacing="1"/>
              <w:rPr>
                <w:rFonts w:eastAsia="Times New Roman"/>
              </w:rPr>
            </w:pPr>
            <w:hyperlink r:id="rId2293" w:history="1">
              <w:r w:rsidR="00E43BD9">
                <w:rPr>
                  <w:rStyle w:val="Hyperlink"/>
                  <w:rFonts w:eastAsia="Times New Roman"/>
                </w:rPr>
                <w:t>Substance</w:t>
              </w:r>
            </w:hyperlink>
          </w:p>
          <w:p w:rsidR="00C51368" w:rsidRDefault="00C166DE">
            <w:pPr>
              <w:numPr>
                <w:ilvl w:val="0"/>
                <w:numId w:val="268"/>
              </w:numPr>
              <w:spacing w:before="100" w:beforeAutospacing="1" w:after="100" w:afterAutospacing="1"/>
              <w:rPr>
                <w:rFonts w:eastAsia="Times New Roman"/>
              </w:rPr>
            </w:pPr>
            <w:hyperlink r:id="rId2294"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t>Devices:</w:t>
            </w:r>
          </w:p>
          <w:p w:rsidR="00C51368" w:rsidRDefault="00C166DE">
            <w:pPr>
              <w:numPr>
                <w:ilvl w:val="0"/>
                <w:numId w:val="269"/>
              </w:numPr>
              <w:spacing w:before="100" w:beforeAutospacing="1" w:after="100" w:afterAutospacing="1"/>
              <w:rPr>
                <w:rFonts w:eastAsia="Times New Roman"/>
              </w:rPr>
            </w:pPr>
            <w:hyperlink r:id="rId2295" w:history="1">
              <w:r w:rsidR="00E43BD9">
                <w:rPr>
                  <w:rStyle w:val="Hyperlink"/>
                  <w:rFonts w:eastAsia="Times New Roman"/>
                </w:rPr>
                <w:t>Device</w:t>
              </w:r>
            </w:hyperlink>
          </w:p>
          <w:p w:rsidR="00C51368" w:rsidRDefault="00C166DE">
            <w:pPr>
              <w:numPr>
                <w:ilvl w:val="0"/>
                <w:numId w:val="269"/>
              </w:numPr>
              <w:spacing w:before="100" w:beforeAutospacing="1" w:after="100" w:afterAutospacing="1"/>
              <w:rPr>
                <w:rFonts w:eastAsia="Times New Roman"/>
              </w:rPr>
            </w:pPr>
            <w:hyperlink r:id="rId2296" w:history="1">
              <w:r w:rsidR="00E43BD9">
                <w:rPr>
                  <w:rStyle w:val="Hyperlink"/>
                  <w:rFonts w:eastAsia="Times New Roman"/>
                </w:rPr>
                <w:t>DeviceComponent</w:t>
              </w:r>
            </w:hyperlink>
          </w:p>
          <w:p w:rsidR="00C51368" w:rsidRDefault="00C166DE">
            <w:pPr>
              <w:numPr>
                <w:ilvl w:val="0"/>
                <w:numId w:val="269"/>
              </w:numPr>
              <w:spacing w:before="100" w:beforeAutospacing="1" w:after="100" w:afterAutospacing="1"/>
              <w:rPr>
                <w:rFonts w:eastAsia="Times New Roman"/>
              </w:rPr>
            </w:pPr>
            <w:hyperlink r:id="rId2297" w:history="1">
              <w:r w:rsidR="00E43BD9">
                <w:rPr>
                  <w:rStyle w:val="Hyperlink"/>
                  <w:rFonts w:eastAsia="Times New Roman"/>
                </w:rPr>
                <w:t>DeviceMetric</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C166DE">
            <w:pPr>
              <w:rPr>
                <w:rFonts w:eastAsia="Times New Roman"/>
              </w:rPr>
            </w:pPr>
            <w:hyperlink r:id="rId2298" w:history="1">
              <w:r w:rsidR="00E43BD9">
                <w:rPr>
                  <w:rStyle w:val="Hyperlink"/>
                  <w:rFonts w:eastAsia="Times New Roman"/>
                  <w:b/>
                  <w:bCs/>
                </w:rPr>
                <w:t>Workflow</w:t>
              </w:r>
            </w:hyperlink>
          </w:p>
        </w:tc>
      </w:tr>
      <w:tr w:rsidR="00C51368">
        <w:trPr>
          <w:divId w:val="280458279"/>
          <w:tblCellSpacing w:w="15" w:type="dxa"/>
        </w:trPr>
        <w:tc>
          <w:tcPr>
            <w:tcW w:w="0" w:type="auto"/>
            <w:vAlign w:val="center"/>
            <w:hideMark/>
          </w:tcPr>
          <w:p w:rsidR="00C51368" w:rsidRDefault="00E43BD9">
            <w:pPr>
              <w:pStyle w:val="NormalWeb"/>
            </w:pPr>
            <w:r>
              <w:rPr>
                <w:b/>
                <w:bCs/>
              </w:rPr>
              <w:t>Patient Management:</w:t>
            </w:r>
          </w:p>
          <w:p w:rsidR="00C51368" w:rsidRDefault="00C166DE">
            <w:pPr>
              <w:numPr>
                <w:ilvl w:val="0"/>
                <w:numId w:val="270"/>
              </w:numPr>
              <w:spacing w:before="100" w:beforeAutospacing="1" w:after="100" w:afterAutospacing="1"/>
              <w:rPr>
                <w:rFonts w:eastAsia="Times New Roman"/>
              </w:rPr>
            </w:pPr>
            <w:hyperlink r:id="rId2299" w:history="1">
              <w:r w:rsidR="00E43BD9">
                <w:rPr>
                  <w:rStyle w:val="Hyperlink"/>
                  <w:rFonts w:eastAsia="Times New Roman"/>
                </w:rPr>
                <w:t>Encounter</w:t>
              </w:r>
            </w:hyperlink>
          </w:p>
          <w:p w:rsidR="00C51368" w:rsidRDefault="00C166DE">
            <w:pPr>
              <w:numPr>
                <w:ilvl w:val="0"/>
                <w:numId w:val="270"/>
              </w:numPr>
              <w:spacing w:before="100" w:beforeAutospacing="1" w:after="100" w:afterAutospacing="1"/>
              <w:rPr>
                <w:rFonts w:eastAsia="Times New Roman"/>
              </w:rPr>
            </w:pPr>
            <w:hyperlink r:id="rId2300" w:history="1">
              <w:r w:rsidR="00E43BD9">
                <w:rPr>
                  <w:rStyle w:val="Hyperlink"/>
                  <w:rFonts w:eastAsia="Times New Roman"/>
                </w:rPr>
                <w:t>EpisodeOfCare</w:t>
              </w:r>
            </w:hyperlink>
          </w:p>
          <w:p w:rsidR="00C51368" w:rsidRDefault="00C166DE">
            <w:pPr>
              <w:numPr>
                <w:ilvl w:val="0"/>
                <w:numId w:val="270"/>
              </w:numPr>
              <w:spacing w:before="100" w:beforeAutospacing="1" w:after="100" w:afterAutospacing="1"/>
              <w:rPr>
                <w:rFonts w:eastAsia="Times New Roman"/>
              </w:rPr>
            </w:pPr>
            <w:hyperlink r:id="rId2301" w:history="1">
              <w:r w:rsidR="00E43BD9">
                <w:rPr>
                  <w:rStyle w:val="Hyperlink"/>
                  <w:rFonts w:eastAsia="Times New Roman"/>
                </w:rPr>
                <w:t>Communication</w:t>
              </w:r>
            </w:hyperlink>
          </w:p>
          <w:p w:rsidR="00C51368" w:rsidRDefault="00C166DE">
            <w:pPr>
              <w:numPr>
                <w:ilvl w:val="0"/>
                <w:numId w:val="270"/>
              </w:numPr>
              <w:spacing w:before="100" w:beforeAutospacing="1" w:after="100" w:afterAutospacing="1"/>
              <w:rPr>
                <w:rFonts w:eastAsia="Times New Roman"/>
              </w:rPr>
            </w:pPr>
            <w:hyperlink r:id="rId2302" w:history="1">
              <w:r w:rsidR="00E43BD9">
                <w:rPr>
                  <w:rStyle w:val="Hyperlink"/>
                  <w:rFonts w:eastAsia="Times New Roman"/>
                </w:rPr>
                <w:t>Flag</w:t>
              </w:r>
            </w:hyperlink>
          </w:p>
        </w:tc>
        <w:tc>
          <w:tcPr>
            <w:tcW w:w="0" w:type="auto"/>
            <w:tcBorders>
              <w:left w:val="single" w:sz="6" w:space="0" w:color="EEEEEE"/>
            </w:tcBorders>
            <w:vAlign w:val="center"/>
            <w:hideMark/>
          </w:tcPr>
          <w:p w:rsidR="00C51368" w:rsidRDefault="00E43BD9">
            <w:pPr>
              <w:pStyle w:val="NormalWeb"/>
            </w:pPr>
            <w:r>
              <w:rPr>
                <w:b/>
                <w:bCs/>
              </w:rPr>
              <w:t>Scheduling:</w:t>
            </w:r>
          </w:p>
          <w:p w:rsidR="00C51368" w:rsidRDefault="00C166DE">
            <w:pPr>
              <w:numPr>
                <w:ilvl w:val="0"/>
                <w:numId w:val="271"/>
              </w:numPr>
              <w:spacing w:before="100" w:beforeAutospacing="1" w:after="100" w:afterAutospacing="1"/>
              <w:rPr>
                <w:rFonts w:eastAsia="Times New Roman"/>
              </w:rPr>
            </w:pPr>
            <w:hyperlink r:id="rId2303" w:history="1">
              <w:r w:rsidR="00E43BD9">
                <w:rPr>
                  <w:rStyle w:val="Hyperlink"/>
                  <w:rFonts w:eastAsia="Times New Roman"/>
                </w:rPr>
                <w:t>Appointment</w:t>
              </w:r>
            </w:hyperlink>
          </w:p>
          <w:p w:rsidR="00C51368" w:rsidRDefault="00C166DE">
            <w:pPr>
              <w:numPr>
                <w:ilvl w:val="0"/>
                <w:numId w:val="271"/>
              </w:numPr>
              <w:spacing w:before="100" w:beforeAutospacing="1" w:after="100" w:afterAutospacing="1"/>
              <w:rPr>
                <w:rFonts w:eastAsia="Times New Roman"/>
              </w:rPr>
            </w:pPr>
            <w:hyperlink r:id="rId2304" w:history="1">
              <w:r w:rsidR="00E43BD9">
                <w:rPr>
                  <w:rStyle w:val="Hyperlink"/>
                  <w:rFonts w:eastAsia="Times New Roman"/>
                </w:rPr>
                <w:t>AppointmentResponse</w:t>
              </w:r>
            </w:hyperlink>
          </w:p>
          <w:p w:rsidR="00C51368" w:rsidRDefault="00C166DE">
            <w:pPr>
              <w:numPr>
                <w:ilvl w:val="0"/>
                <w:numId w:val="271"/>
              </w:numPr>
              <w:spacing w:before="100" w:beforeAutospacing="1" w:after="100" w:afterAutospacing="1"/>
              <w:rPr>
                <w:rFonts w:eastAsia="Times New Roman"/>
              </w:rPr>
            </w:pPr>
            <w:hyperlink r:id="rId2305" w:history="1">
              <w:r w:rsidR="00E43BD9">
                <w:rPr>
                  <w:rStyle w:val="Hyperlink"/>
                  <w:rFonts w:eastAsia="Times New Roman"/>
                </w:rPr>
                <w:t>Schedule</w:t>
              </w:r>
            </w:hyperlink>
          </w:p>
          <w:p w:rsidR="00C51368" w:rsidRDefault="00C166DE">
            <w:pPr>
              <w:numPr>
                <w:ilvl w:val="0"/>
                <w:numId w:val="271"/>
              </w:numPr>
              <w:spacing w:before="100" w:beforeAutospacing="1" w:after="100" w:afterAutospacing="1"/>
              <w:rPr>
                <w:rFonts w:eastAsia="Times New Roman"/>
              </w:rPr>
            </w:pPr>
            <w:hyperlink r:id="rId2306" w:history="1">
              <w:r w:rsidR="00E43BD9">
                <w:rPr>
                  <w:rStyle w:val="Hyperlink"/>
                  <w:rFonts w:eastAsia="Times New Roman"/>
                </w:rPr>
                <w:t>Slot</w:t>
              </w:r>
            </w:hyperlink>
          </w:p>
        </w:tc>
        <w:tc>
          <w:tcPr>
            <w:tcW w:w="0" w:type="auto"/>
            <w:tcBorders>
              <w:left w:val="single" w:sz="6" w:space="0" w:color="EEEEEE"/>
            </w:tcBorders>
            <w:vAlign w:val="center"/>
            <w:hideMark/>
          </w:tcPr>
          <w:p w:rsidR="00C51368" w:rsidRDefault="00E43BD9">
            <w:pPr>
              <w:pStyle w:val="NormalWeb"/>
            </w:pPr>
            <w:r>
              <w:rPr>
                <w:b/>
                <w:bCs/>
              </w:rPr>
              <w:t>Workflow #1:</w:t>
            </w:r>
          </w:p>
          <w:p w:rsidR="00C51368" w:rsidRDefault="00C166DE">
            <w:pPr>
              <w:numPr>
                <w:ilvl w:val="0"/>
                <w:numId w:val="272"/>
              </w:numPr>
              <w:spacing w:before="100" w:beforeAutospacing="1" w:after="100" w:afterAutospacing="1"/>
              <w:rPr>
                <w:rFonts w:eastAsia="Times New Roman"/>
              </w:rPr>
            </w:pPr>
            <w:hyperlink r:id="rId2307" w:history="1">
              <w:r w:rsidR="00E43BD9">
                <w:rPr>
                  <w:rStyle w:val="Hyperlink"/>
                  <w:rFonts w:eastAsia="Times New Roman"/>
                </w:rPr>
                <w:t>Order</w:t>
              </w:r>
            </w:hyperlink>
          </w:p>
          <w:p w:rsidR="00C51368" w:rsidRDefault="00C166DE">
            <w:pPr>
              <w:numPr>
                <w:ilvl w:val="0"/>
                <w:numId w:val="272"/>
              </w:numPr>
              <w:spacing w:before="100" w:beforeAutospacing="1" w:after="100" w:afterAutospacing="1"/>
              <w:rPr>
                <w:rFonts w:eastAsia="Times New Roman"/>
              </w:rPr>
            </w:pPr>
            <w:hyperlink r:id="rId2308" w:history="1">
              <w:r w:rsidR="00E43BD9">
                <w:rPr>
                  <w:rStyle w:val="Hyperlink"/>
                  <w:rFonts w:eastAsia="Times New Roman"/>
                </w:rPr>
                <w:t>OrderResponse</w:t>
              </w:r>
            </w:hyperlink>
          </w:p>
          <w:p w:rsidR="00C51368" w:rsidRDefault="00C166DE">
            <w:pPr>
              <w:numPr>
                <w:ilvl w:val="0"/>
                <w:numId w:val="272"/>
              </w:numPr>
              <w:spacing w:before="100" w:beforeAutospacing="1" w:after="100" w:afterAutospacing="1"/>
              <w:rPr>
                <w:rFonts w:eastAsia="Times New Roman"/>
              </w:rPr>
            </w:pPr>
            <w:hyperlink r:id="rId2309" w:history="1">
              <w:r w:rsidR="00E43BD9">
                <w:rPr>
                  <w:rStyle w:val="Hyperlink"/>
                  <w:rFonts w:eastAsia="Times New Roman"/>
                </w:rPr>
                <w:t>CommunicationRequest</w:t>
              </w:r>
            </w:hyperlink>
          </w:p>
          <w:p w:rsidR="00C51368" w:rsidRDefault="00C166DE">
            <w:pPr>
              <w:numPr>
                <w:ilvl w:val="0"/>
                <w:numId w:val="272"/>
              </w:numPr>
              <w:spacing w:before="100" w:beforeAutospacing="1" w:after="100" w:afterAutospacing="1"/>
              <w:rPr>
                <w:rFonts w:eastAsia="Times New Roman"/>
              </w:rPr>
            </w:pPr>
            <w:hyperlink r:id="rId2310" w:history="1">
              <w:r w:rsidR="00E43BD9">
                <w:rPr>
                  <w:rStyle w:val="Hyperlink"/>
                  <w:rFonts w:eastAsia="Times New Roman"/>
                </w:rPr>
                <w:t>DeviceUseRequest</w:t>
              </w:r>
            </w:hyperlink>
          </w:p>
          <w:p w:rsidR="00C51368" w:rsidRDefault="00C166DE">
            <w:pPr>
              <w:numPr>
                <w:ilvl w:val="0"/>
                <w:numId w:val="272"/>
              </w:numPr>
              <w:spacing w:before="100" w:beforeAutospacing="1" w:after="100" w:afterAutospacing="1"/>
              <w:rPr>
                <w:rFonts w:eastAsia="Times New Roman"/>
              </w:rPr>
            </w:pPr>
            <w:hyperlink r:id="rId2311" w:history="1">
              <w:r w:rsidR="00E43BD9">
                <w:rPr>
                  <w:rStyle w:val="Hyperlink"/>
                  <w:rFonts w:eastAsia="Times New Roman"/>
                </w:rPr>
                <w:t>DeviceUseStatement</w:t>
              </w:r>
            </w:hyperlink>
          </w:p>
        </w:tc>
        <w:tc>
          <w:tcPr>
            <w:tcW w:w="0" w:type="auto"/>
            <w:tcBorders>
              <w:left w:val="single" w:sz="6" w:space="0" w:color="EEEEEE"/>
            </w:tcBorders>
            <w:vAlign w:val="center"/>
            <w:hideMark/>
          </w:tcPr>
          <w:p w:rsidR="00C51368" w:rsidRDefault="00E43BD9">
            <w:pPr>
              <w:pStyle w:val="NormalWeb"/>
            </w:pPr>
            <w:r>
              <w:rPr>
                <w:b/>
                <w:bCs/>
              </w:rPr>
              <w:t>Workflow #2:</w:t>
            </w:r>
          </w:p>
          <w:p w:rsidR="00C51368" w:rsidRDefault="00C166DE">
            <w:pPr>
              <w:numPr>
                <w:ilvl w:val="0"/>
                <w:numId w:val="273"/>
              </w:numPr>
              <w:spacing w:before="100" w:beforeAutospacing="1" w:after="100" w:afterAutospacing="1"/>
              <w:rPr>
                <w:rFonts w:eastAsia="Times New Roman"/>
              </w:rPr>
            </w:pPr>
            <w:hyperlink r:id="rId2312" w:history="1">
              <w:r w:rsidR="00E43BD9">
                <w:rPr>
                  <w:rStyle w:val="Hyperlink"/>
                  <w:rFonts w:eastAsia="Times New Roman"/>
                </w:rPr>
                <w:t>ProcessRequest</w:t>
              </w:r>
            </w:hyperlink>
          </w:p>
          <w:p w:rsidR="00C51368" w:rsidRDefault="00C166DE">
            <w:pPr>
              <w:numPr>
                <w:ilvl w:val="0"/>
                <w:numId w:val="273"/>
              </w:numPr>
              <w:spacing w:before="100" w:beforeAutospacing="1" w:after="100" w:afterAutospacing="1"/>
              <w:rPr>
                <w:rFonts w:eastAsia="Times New Roman"/>
              </w:rPr>
            </w:pPr>
            <w:hyperlink r:id="rId2313" w:history="1">
              <w:r w:rsidR="00E43BD9">
                <w:rPr>
                  <w:rStyle w:val="Hyperlink"/>
                  <w:rFonts w:eastAsia="Times New Roman"/>
                </w:rPr>
                <w:t>ProcessResponse</w:t>
              </w:r>
            </w:hyperlink>
          </w:p>
          <w:p w:rsidR="00C51368" w:rsidRDefault="00C166DE">
            <w:pPr>
              <w:numPr>
                <w:ilvl w:val="0"/>
                <w:numId w:val="273"/>
              </w:numPr>
              <w:spacing w:before="100" w:beforeAutospacing="1" w:after="100" w:afterAutospacing="1"/>
              <w:rPr>
                <w:rFonts w:eastAsia="Times New Roman"/>
              </w:rPr>
            </w:pPr>
            <w:hyperlink r:id="rId2314" w:history="1">
              <w:r w:rsidR="00E43BD9">
                <w:rPr>
                  <w:rStyle w:val="Hyperlink"/>
                  <w:rFonts w:eastAsia="Times New Roman"/>
                </w:rPr>
                <w:t>SupplyRequest</w:t>
              </w:r>
            </w:hyperlink>
          </w:p>
          <w:p w:rsidR="00C51368" w:rsidRDefault="00C166DE">
            <w:pPr>
              <w:numPr>
                <w:ilvl w:val="0"/>
                <w:numId w:val="273"/>
              </w:numPr>
              <w:spacing w:before="100" w:beforeAutospacing="1" w:after="100" w:afterAutospacing="1"/>
              <w:rPr>
                <w:rFonts w:eastAsia="Times New Roman"/>
              </w:rPr>
            </w:pPr>
            <w:hyperlink r:id="rId2315" w:history="1">
              <w:r w:rsidR="00E43BD9">
                <w:rPr>
                  <w:rStyle w:val="Hyperlink"/>
                  <w:rFonts w:eastAsia="Times New Roman"/>
                </w:rPr>
                <w:t>SupplyDelivery</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C166DE">
            <w:pPr>
              <w:rPr>
                <w:rFonts w:eastAsia="Times New Roman"/>
              </w:rPr>
            </w:pPr>
            <w:hyperlink r:id="rId2316" w:history="1">
              <w:r w:rsidR="00E43BD9">
                <w:rPr>
                  <w:rStyle w:val="Hyperlink"/>
                  <w:rFonts w:eastAsia="Times New Roman"/>
                  <w:b/>
                  <w:bCs/>
                </w:rPr>
                <w:t>Infrastructure</w:t>
              </w:r>
            </w:hyperlink>
          </w:p>
        </w:tc>
      </w:tr>
      <w:tr w:rsidR="00C51368">
        <w:trPr>
          <w:divId w:val="280458279"/>
          <w:tblCellSpacing w:w="15" w:type="dxa"/>
        </w:trPr>
        <w:tc>
          <w:tcPr>
            <w:tcW w:w="0" w:type="auto"/>
            <w:vAlign w:val="center"/>
            <w:hideMark/>
          </w:tcPr>
          <w:p w:rsidR="00C51368" w:rsidRDefault="00E43BD9">
            <w:pPr>
              <w:pStyle w:val="NormalWeb"/>
            </w:pPr>
            <w:r>
              <w:rPr>
                <w:b/>
                <w:bCs/>
              </w:rPr>
              <w:t>Information Tracking:</w:t>
            </w:r>
          </w:p>
          <w:p w:rsidR="00C51368" w:rsidRDefault="00C166DE">
            <w:pPr>
              <w:numPr>
                <w:ilvl w:val="0"/>
                <w:numId w:val="274"/>
              </w:numPr>
              <w:spacing w:before="100" w:beforeAutospacing="1" w:after="100" w:afterAutospacing="1"/>
              <w:rPr>
                <w:rFonts w:eastAsia="Times New Roman"/>
              </w:rPr>
            </w:pPr>
            <w:hyperlink r:id="rId2317" w:history="1">
              <w:r w:rsidR="00E43BD9">
                <w:rPr>
                  <w:rStyle w:val="Hyperlink"/>
                  <w:rFonts w:eastAsia="Times New Roman"/>
                </w:rPr>
                <w:t>Questionnaire</w:t>
              </w:r>
            </w:hyperlink>
          </w:p>
          <w:p w:rsidR="00C51368" w:rsidRDefault="00C166DE">
            <w:pPr>
              <w:numPr>
                <w:ilvl w:val="0"/>
                <w:numId w:val="274"/>
              </w:numPr>
              <w:spacing w:before="100" w:beforeAutospacing="1" w:after="100" w:afterAutospacing="1"/>
              <w:rPr>
                <w:rFonts w:eastAsia="Times New Roman"/>
              </w:rPr>
            </w:pPr>
            <w:hyperlink r:id="rId2318" w:history="1">
              <w:r w:rsidR="00E43BD9">
                <w:rPr>
                  <w:rStyle w:val="Hyperlink"/>
                  <w:rFonts w:eastAsia="Times New Roman"/>
                </w:rPr>
                <w:t>QuestionnaireResponse</w:t>
              </w:r>
            </w:hyperlink>
          </w:p>
          <w:p w:rsidR="00C51368" w:rsidRDefault="00C166DE">
            <w:pPr>
              <w:numPr>
                <w:ilvl w:val="0"/>
                <w:numId w:val="274"/>
              </w:numPr>
              <w:spacing w:before="100" w:beforeAutospacing="1" w:after="100" w:afterAutospacing="1"/>
              <w:rPr>
                <w:rFonts w:eastAsia="Times New Roman"/>
              </w:rPr>
            </w:pPr>
            <w:hyperlink r:id="rId2319" w:history="1">
              <w:r w:rsidR="00E43BD9">
                <w:rPr>
                  <w:rStyle w:val="Hyperlink"/>
                  <w:rFonts w:eastAsia="Times New Roman"/>
                </w:rPr>
                <w:t>Provenance</w:t>
              </w:r>
            </w:hyperlink>
          </w:p>
          <w:p w:rsidR="00C51368" w:rsidRDefault="00C166DE">
            <w:pPr>
              <w:numPr>
                <w:ilvl w:val="0"/>
                <w:numId w:val="274"/>
              </w:numPr>
              <w:spacing w:before="100" w:beforeAutospacing="1" w:after="100" w:afterAutospacing="1"/>
              <w:rPr>
                <w:rFonts w:eastAsia="Times New Roman"/>
              </w:rPr>
            </w:pPr>
            <w:hyperlink r:id="rId2320" w:history="1">
              <w:r w:rsidR="00E43BD9">
                <w:rPr>
                  <w:rStyle w:val="Hyperlink"/>
                  <w:rFonts w:eastAsia="Times New Roman"/>
                </w:rPr>
                <w:t>AuditEvent</w:t>
              </w:r>
            </w:hyperlink>
          </w:p>
        </w:tc>
        <w:tc>
          <w:tcPr>
            <w:tcW w:w="0" w:type="auto"/>
            <w:tcBorders>
              <w:left w:val="single" w:sz="6" w:space="0" w:color="EEEEEE"/>
            </w:tcBorders>
            <w:vAlign w:val="center"/>
            <w:hideMark/>
          </w:tcPr>
          <w:p w:rsidR="00C51368" w:rsidRDefault="00C166DE">
            <w:pPr>
              <w:pStyle w:val="NormalWeb"/>
            </w:pPr>
            <w:hyperlink r:id="rId2321" w:history="1">
              <w:r w:rsidR="00E43BD9">
                <w:rPr>
                  <w:rStyle w:val="Hyperlink"/>
                  <w:b/>
                  <w:bCs/>
                </w:rPr>
                <w:t>Documents</w:t>
              </w:r>
            </w:hyperlink>
            <w:r w:rsidR="00E43BD9">
              <w:rPr>
                <w:b/>
                <w:bCs/>
              </w:rPr>
              <w:t xml:space="preserve"> &amp; Lists:</w:t>
            </w:r>
          </w:p>
          <w:p w:rsidR="00C51368" w:rsidRDefault="00C166DE">
            <w:pPr>
              <w:numPr>
                <w:ilvl w:val="0"/>
                <w:numId w:val="275"/>
              </w:numPr>
              <w:spacing w:before="100" w:beforeAutospacing="1" w:after="100" w:afterAutospacing="1"/>
              <w:rPr>
                <w:rFonts w:eastAsia="Times New Roman"/>
              </w:rPr>
            </w:pPr>
            <w:hyperlink r:id="rId2322" w:history="1">
              <w:r w:rsidR="00E43BD9">
                <w:rPr>
                  <w:rStyle w:val="Hyperlink"/>
                  <w:rFonts w:eastAsia="Times New Roman"/>
                </w:rPr>
                <w:t>Composition</w:t>
              </w:r>
            </w:hyperlink>
          </w:p>
          <w:p w:rsidR="00C51368" w:rsidRDefault="00C166DE">
            <w:pPr>
              <w:numPr>
                <w:ilvl w:val="0"/>
                <w:numId w:val="275"/>
              </w:numPr>
              <w:spacing w:before="100" w:beforeAutospacing="1" w:after="100" w:afterAutospacing="1"/>
              <w:rPr>
                <w:rFonts w:eastAsia="Times New Roman"/>
              </w:rPr>
            </w:pPr>
            <w:hyperlink r:id="rId2323" w:history="1">
              <w:r w:rsidR="00E43BD9">
                <w:rPr>
                  <w:rStyle w:val="Hyperlink"/>
                  <w:rFonts w:eastAsia="Times New Roman"/>
                </w:rPr>
                <w:t>DocumentManifest</w:t>
              </w:r>
            </w:hyperlink>
          </w:p>
          <w:p w:rsidR="00C51368" w:rsidRDefault="00C166DE">
            <w:pPr>
              <w:numPr>
                <w:ilvl w:val="0"/>
                <w:numId w:val="275"/>
              </w:numPr>
              <w:spacing w:before="100" w:beforeAutospacing="1" w:after="100" w:afterAutospacing="1"/>
              <w:rPr>
                <w:rFonts w:eastAsia="Times New Roman"/>
              </w:rPr>
            </w:pPr>
            <w:hyperlink r:id="rId2324" w:history="1">
              <w:r w:rsidR="00E43BD9">
                <w:rPr>
                  <w:rStyle w:val="Hyperlink"/>
                  <w:rFonts w:eastAsia="Times New Roman"/>
                </w:rPr>
                <w:t>DocumentReference</w:t>
              </w:r>
            </w:hyperlink>
          </w:p>
          <w:p w:rsidR="00C51368" w:rsidRDefault="00C166DE">
            <w:pPr>
              <w:numPr>
                <w:ilvl w:val="0"/>
                <w:numId w:val="275"/>
              </w:numPr>
              <w:spacing w:before="100" w:beforeAutospacing="1" w:after="100" w:afterAutospacing="1"/>
              <w:rPr>
                <w:rFonts w:eastAsia="Times New Roman"/>
              </w:rPr>
            </w:pPr>
            <w:hyperlink r:id="rId2325" w:history="1">
              <w:r w:rsidR="00E43BD9">
                <w:rPr>
                  <w:rStyle w:val="Hyperlink"/>
                  <w:rFonts w:eastAsia="Times New Roman"/>
                </w:rPr>
                <w:t>List</w:t>
              </w:r>
            </w:hyperlink>
          </w:p>
        </w:tc>
        <w:tc>
          <w:tcPr>
            <w:tcW w:w="0" w:type="auto"/>
            <w:tcBorders>
              <w:left w:val="single" w:sz="6" w:space="0" w:color="EEEEEE"/>
            </w:tcBorders>
            <w:vAlign w:val="center"/>
            <w:hideMark/>
          </w:tcPr>
          <w:p w:rsidR="00C51368" w:rsidRDefault="00E43BD9">
            <w:pPr>
              <w:pStyle w:val="NormalWeb"/>
            </w:pPr>
            <w:r>
              <w:rPr>
                <w:b/>
                <w:bCs/>
              </w:rPr>
              <w:t>Structure:</w:t>
            </w:r>
          </w:p>
          <w:p w:rsidR="00C51368" w:rsidRDefault="00C166DE">
            <w:pPr>
              <w:numPr>
                <w:ilvl w:val="0"/>
                <w:numId w:val="276"/>
              </w:numPr>
              <w:spacing w:before="100" w:beforeAutospacing="1" w:after="100" w:afterAutospacing="1"/>
              <w:rPr>
                <w:rFonts w:eastAsia="Times New Roman"/>
              </w:rPr>
            </w:pPr>
            <w:hyperlink r:id="rId2326" w:history="1">
              <w:r w:rsidR="00E43BD9">
                <w:rPr>
                  <w:rStyle w:val="Hyperlink"/>
                  <w:rFonts w:eastAsia="Times New Roman"/>
                </w:rPr>
                <w:t>Media</w:t>
              </w:r>
            </w:hyperlink>
          </w:p>
          <w:p w:rsidR="00C51368" w:rsidRDefault="00C166DE">
            <w:pPr>
              <w:numPr>
                <w:ilvl w:val="0"/>
                <w:numId w:val="276"/>
              </w:numPr>
              <w:spacing w:before="100" w:beforeAutospacing="1" w:after="100" w:afterAutospacing="1"/>
              <w:rPr>
                <w:rFonts w:eastAsia="Times New Roman"/>
              </w:rPr>
            </w:pPr>
            <w:hyperlink r:id="rId2327" w:history="1">
              <w:r w:rsidR="00E43BD9">
                <w:rPr>
                  <w:rStyle w:val="Hyperlink"/>
                  <w:rFonts w:eastAsia="Times New Roman"/>
                </w:rPr>
                <w:t>Binary</w:t>
              </w:r>
            </w:hyperlink>
          </w:p>
          <w:p w:rsidR="00C51368" w:rsidRDefault="00C166DE">
            <w:pPr>
              <w:numPr>
                <w:ilvl w:val="0"/>
                <w:numId w:val="276"/>
              </w:numPr>
              <w:spacing w:before="100" w:beforeAutospacing="1" w:after="100" w:afterAutospacing="1"/>
              <w:rPr>
                <w:rFonts w:eastAsia="Times New Roman"/>
              </w:rPr>
            </w:pPr>
            <w:hyperlink r:id="rId2328" w:history="1">
              <w:r w:rsidR="00E43BD9">
                <w:rPr>
                  <w:rStyle w:val="Hyperlink"/>
                  <w:rFonts w:eastAsia="Times New Roman"/>
                </w:rPr>
                <w:t>Bundle</w:t>
              </w:r>
            </w:hyperlink>
          </w:p>
          <w:p w:rsidR="00C51368" w:rsidRDefault="00C166DE">
            <w:pPr>
              <w:numPr>
                <w:ilvl w:val="0"/>
                <w:numId w:val="276"/>
              </w:numPr>
              <w:spacing w:before="100" w:beforeAutospacing="1" w:after="100" w:afterAutospacing="1"/>
              <w:rPr>
                <w:rFonts w:eastAsia="Times New Roman"/>
              </w:rPr>
            </w:pPr>
            <w:hyperlink r:id="rId2329" w:history="1">
              <w:r w:rsidR="00E43BD9">
                <w:rPr>
                  <w:rStyle w:val="Hyperlink"/>
                  <w:rFonts w:eastAsia="Times New Roman"/>
                </w:rPr>
                <w:t>Basic</w:t>
              </w:r>
            </w:hyperlink>
          </w:p>
        </w:tc>
        <w:tc>
          <w:tcPr>
            <w:tcW w:w="0" w:type="auto"/>
            <w:tcBorders>
              <w:left w:val="single" w:sz="6" w:space="0" w:color="EEEEEE"/>
            </w:tcBorders>
            <w:vAlign w:val="center"/>
            <w:hideMark/>
          </w:tcPr>
          <w:p w:rsidR="00C51368" w:rsidRDefault="00E43BD9">
            <w:pPr>
              <w:pStyle w:val="NormalWeb"/>
            </w:pPr>
            <w:r>
              <w:rPr>
                <w:b/>
                <w:bCs/>
              </w:rPr>
              <w:t>Exchange:</w:t>
            </w:r>
          </w:p>
          <w:p w:rsidR="00C51368" w:rsidRDefault="00C166DE">
            <w:pPr>
              <w:numPr>
                <w:ilvl w:val="0"/>
                <w:numId w:val="277"/>
              </w:numPr>
              <w:spacing w:before="100" w:beforeAutospacing="1" w:after="100" w:afterAutospacing="1"/>
              <w:rPr>
                <w:rFonts w:eastAsia="Times New Roman"/>
              </w:rPr>
            </w:pPr>
            <w:hyperlink r:id="rId2330" w:history="1">
              <w:r w:rsidR="00E43BD9">
                <w:rPr>
                  <w:rStyle w:val="Hyperlink"/>
                  <w:rFonts w:eastAsia="Times New Roman"/>
                </w:rPr>
                <w:t>MessageHeader</w:t>
              </w:r>
            </w:hyperlink>
          </w:p>
          <w:p w:rsidR="00C51368" w:rsidRDefault="00C166DE">
            <w:pPr>
              <w:numPr>
                <w:ilvl w:val="0"/>
                <w:numId w:val="277"/>
              </w:numPr>
              <w:spacing w:before="100" w:beforeAutospacing="1" w:after="100" w:afterAutospacing="1"/>
              <w:rPr>
                <w:rFonts w:eastAsia="Times New Roman"/>
              </w:rPr>
            </w:pPr>
            <w:hyperlink r:id="rId2331" w:history="1">
              <w:r w:rsidR="00E43BD9">
                <w:rPr>
                  <w:rStyle w:val="Hyperlink"/>
                  <w:rFonts w:eastAsia="Times New Roman"/>
                </w:rPr>
                <w:t>OperationOutcome</w:t>
              </w:r>
            </w:hyperlink>
          </w:p>
          <w:p w:rsidR="00C51368" w:rsidRDefault="00C166DE">
            <w:pPr>
              <w:numPr>
                <w:ilvl w:val="0"/>
                <w:numId w:val="277"/>
              </w:numPr>
              <w:spacing w:before="100" w:beforeAutospacing="1" w:after="100" w:afterAutospacing="1"/>
              <w:rPr>
                <w:rFonts w:eastAsia="Times New Roman"/>
              </w:rPr>
            </w:pPr>
            <w:hyperlink r:id="rId2332" w:history="1">
              <w:r w:rsidR="00E43BD9">
                <w:rPr>
                  <w:rStyle w:val="Hyperlink"/>
                  <w:rFonts w:eastAsia="Times New Roman"/>
                </w:rPr>
                <w:t>Parameters</w:t>
              </w:r>
            </w:hyperlink>
          </w:p>
          <w:p w:rsidR="00C51368" w:rsidRDefault="00C166DE">
            <w:pPr>
              <w:numPr>
                <w:ilvl w:val="0"/>
                <w:numId w:val="277"/>
              </w:numPr>
              <w:spacing w:before="100" w:beforeAutospacing="1" w:after="100" w:afterAutospacing="1"/>
              <w:rPr>
                <w:rFonts w:eastAsia="Times New Roman"/>
              </w:rPr>
            </w:pPr>
            <w:hyperlink r:id="rId2333" w:history="1">
              <w:r w:rsidR="00E43BD9">
                <w:rPr>
                  <w:rStyle w:val="Hyperlink"/>
                  <w:rFonts w:eastAsia="Times New Roman"/>
                </w:rPr>
                <w:t>Subscription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C166DE">
            <w:pPr>
              <w:rPr>
                <w:rFonts w:eastAsia="Times New Roman"/>
              </w:rPr>
            </w:pPr>
            <w:hyperlink r:id="rId2334" w:history="1">
              <w:r w:rsidR="00E43BD9">
                <w:rPr>
                  <w:rStyle w:val="Hyperlink"/>
                  <w:rFonts w:eastAsia="Times New Roman"/>
                  <w:b/>
                  <w:bCs/>
                </w:rPr>
                <w:t>Conformance</w:t>
              </w:r>
            </w:hyperlink>
          </w:p>
        </w:tc>
      </w:tr>
      <w:tr w:rsidR="00C51368">
        <w:trPr>
          <w:divId w:val="280458279"/>
          <w:tblCellSpacing w:w="15" w:type="dxa"/>
        </w:trPr>
        <w:tc>
          <w:tcPr>
            <w:tcW w:w="0" w:type="auto"/>
            <w:vAlign w:val="center"/>
            <w:hideMark/>
          </w:tcPr>
          <w:p w:rsidR="00C51368" w:rsidRDefault="00E43BD9">
            <w:pPr>
              <w:pStyle w:val="NormalWeb"/>
            </w:pPr>
            <w:r>
              <w:rPr>
                <w:b/>
                <w:bCs/>
              </w:rPr>
              <w:t>Terminology:</w:t>
            </w:r>
          </w:p>
          <w:p w:rsidR="00C51368" w:rsidRDefault="00C166DE">
            <w:pPr>
              <w:numPr>
                <w:ilvl w:val="0"/>
                <w:numId w:val="278"/>
              </w:numPr>
              <w:spacing w:before="100" w:beforeAutospacing="1" w:after="100" w:afterAutospacing="1"/>
              <w:rPr>
                <w:rFonts w:eastAsia="Times New Roman"/>
              </w:rPr>
            </w:pPr>
            <w:hyperlink r:id="rId2335" w:history="1">
              <w:r w:rsidR="00E43BD9">
                <w:rPr>
                  <w:rStyle w:val="Hyperlink"/>
                  <w:rFonts w:eastAsia="Times New Roman"/>
                </w:rPr>
                <w:t>ValueSet</w:t>
              </w:r>
            </w:hyperlink>
          </w:p>
          <w:p w:rsidR="00C51368" w:rsidRDefault="00C166DE">
            <w:pPr>
              <w:numPr>
                <w:ilvl w:val="0"/>
                <w:numId w:val="278"/>
              </w:numPr>
              <w:spacing w:before="100" w:beforeAutospacing="1" w:after="100" w:afterAutospacing="1"/>
              <w:rPr>
                <w:rFonts w:eastAsia="Times New Roman"/>
              </w:rPr>
            </w:pPr>
            <w:hyperlink r:id="rId2336" w:history="1">
              <w:r w:rsidR="00E43BD9">
                <w:rPr>
                  <w:rStyle w:val="Hyperlink"/>
                  <w:rFonts w:eastAsia="Times New Roman"/>
                </w:rPr>
                <w:t>ConceptMap</w:t>
              </w:r>
            </w:hyperlink>
          </w:p>
          <w:p w:rsidR="00C51368" w:rsidRDefault="00C166DE">
            <w:pPr>
              <w:numPr>
                <w:ilvl w:val="0"/>
                <w:numId w:val="278"/>
              </w:numPr>
              <w:spacing w:before="100" w:beforeAutospacing="1" w:after="100" w:afterAutospacing="1"/>
              <w:rPr>
                <w:rFonts w:eastAsia="Times New Roman"/>
              </w:rPr>
            </w:pPr>
            <w:hyperlink r:id="rId2337" w:history="1">
              <w:r w:rsidR="00E43BD9">
                <w:rPr>
                  <w:rStyle w:val="Hyperlink"/>
                  <w:rFonts w:eastAsia="Times New Roman"/>
                </w:rPr>
                <w:t>NamingSystem</w:t>
              </w:r>
            </w:hyperlink>
          </w:p>
        </w:tc>
        <w:tc>
          <w:tcPr>
            <w:tcW w:w="0" w:type="auto"/>
            <w:tcBorders>
              <w:left w:val="single" w:sz="6" w:space="0" w:color="EEEEEE"/>
            </w:tcBorders>
            <w:vAlign w:val="center"/>
            <w:hideMark/>
          </w:tcPr>
          <w:p w:rsidR="00C51368" w:rsidRDefault="00E43BD9">
            <w:pPr>
              <w:pStyle w:val="NormalWeb"/>
            </w:pPr>
            <w:r>
              <w:rPr>
                <w:b/>
                <w:bCs/>
              </w:rPr>
              <w:t>Content:</w:t>
            </w:r>
          </w:p>
          <w:p w:rsidR="00C51368" w:rsidRDefault="00C166DE">
            <w:pPr>
              <w:numPr>
                <w:ilvl w:val="0"/>
                <w:numId w:val="279"/>
              </w:numPr>
              <w:spacing w:before="100" w:beforeAutospacing="1" w:after="100" w:afterAutospacing="1"/>
              <w:rPr>
                <w:rFonts w:eastAsia="Times New Roman"/>
              </w:rPr>
            </w:pPr>
            <w:hyperlink r:id="rId2338" w:history="1">
              <w:r w:rsidR="00E43BD9">
                <w:rPr>
                  <w:rStyle w:val="Hyperlink"/>
                  <w:rFonts w:eastAsia="Times New Roman"/>
                </w:rPr>
                <w:t>StructureDefinition</w:t>
              </w:r>
            </w:hyperlink>
          </w:p>
          <w:p w:rsidR="00C51368" w:rsidRDefault="00C166DE">
            <w:pPr>
              <w:numPr>
                <w:ilvl w:val="0"/>
                <w:numId w:val="279"/>
              </w:numPr>
              <w:spacing w:before="100" w:beforeAutospacing="1" w:after="100" w:afterAutospacing="1"/>
              <w:rPr>
                <w:rFonts w:eastAsia="Times New Roman"/>
              </w:rPr>
            </w:pPr>
            <w:hyperlink r:id="rId2339" w:history="1">
              <w:r w:rsidR="00E43BD9">
                <w:rPr>
                  <w:rStyle w:val="Hyperlink"/>
                  <w:rFonts w:eastAsia="Times New Roman"/>
                </w:rPr>
                <w:t>DataElement</w:t>
              </w:r>
            </w:hyperlink>
          </w:p>
        </w:tc>
        <w:tc>
          <w:tcPr>
            <w:tcW w:w="0" w:type="auto"/>
            <w:tcBorders>
              <w:left w:val="single" w:sz="6" w:space="0" w:color="EEEEEE"/>
            </w:tcBorders>
            <w:vAlign w:val="center"/>
            <w:hideMark/>
          </w:tcPr>
          <w:p w:rsidR="00C51368" w:rsidRDefault="00E43BD9">
            <w:pPr>
              <w:pStyle w:val="NormalWeb"/>
            </w:pPr>
            <w:r>
              <w:rPr>
                <w:b/>
                <w:bCs/>
              </w:rPr>
              <w:t>Operations Control:</w:t>
            </w:r>
          </w:p>
          <w:p w:rsidR="00C51368" w:rsidRDefault="00C166DE">
            <w:pPr>
              <w:numPr>
                <w:ilvl w:val="0"/>
                <w:numId w:val="280"/>
              </w:numPr>
              <w:spacing w:before="100" w:beforeAutospacing="1" w:after="100" w:afterAutospacing="1"/>
              <w:rPr>
                <w:rFonts w:eastAsia="Times New Roman"/>
              </w:rPr>
            </w:pPr>
            <w:hyperlink r:id="rId2340" w:history="1">
              <w:r w:rsidR="00E43BD9">
                <w:rPr>
                  <w:rStyle w:val="Hyperlink"/>
                  <w:rFonts w:eastAsia="Times New Roman"/>
                </w:rPr>
                <w:t>Conformance</w:t>
              </w:r>
            </w:hyperlink>
          </w:p>
          <w:p w:rsidR="00C51368" w:rsidRDefault="00C166DE">
            <w:pPr>
              <w:numPr>
                <w:ilvl w:val="0"/>
                <w:numId w:val="280"/>
              </w:numPr>
              <w:spacing w:before="100" w:beforeAutospacing="1" w:after="100" w:afterAutospacing="1"/>
              <w:rPr>
                <w:rFonts w:eastAsia="Times New Roman"/>
              </w:rPr>
            </w:pPr>
            <w:hyperlink r:id="rId2341" w:history="1">
              <w:r w:rsidR="00E43BD9">
                <w:rPr>
                  <w:rStyle w:val="Hyperlink"/>
                  <w:rFonts w:eastAsia="Times New Roman"/>
                </w:rPr>
                <w:t>OperationDefinition</w:t>
              </w:r>
            </w:hyperlink>
          </w:p>
          <w:p w:rsidR="00C51368" w:rsidRDefault="00C166DE">
            <w:pPr>
              <w:numPr>
                <w:ilvl w:val="0"/>
                <w:numId w:val="280"/>
              </w:numPr>
              <w:spacing w:before="100" w:beforeAutospacing="1" w:after="100" w:afterAutospacing="1"/>
              <w:rPr>
                <w:rFonts w:eastAsia="Times New Roman"/>
              </w:rPr>
            </w:pPr>
            <w:hyperlink r:id="rId2342" w:history="1">
              <w:r w:rsidR="00E43BD9">
                <w:rPr>
                  <w:rStyle w:val="Hyperlink"/>
                  <w:rFonts w:eastAsia="Times New Roman"/>
                </w:rPr>
                <w:t>SearchParameter</w:t>
              </w:r>
            </w:hyperlink>
          </w:p>
        </w:tc>
        <w:tc>
          <w:tcPr>
            <w:tcW w:w="0" w:type="auto"/>
            <w:tcBorders>
              <w:left w:val="single" w:sz="6" w:space="0" w:color="EEEEEE"/>
            </w:tcBorders>
            <w:vAlign w:val="center"/>
            <w:hideMark/>
          </w:tcPr>
          <w:p w:rsidR="00C51368" w:rsidRDefault="00E43BD9">
            <w:pPr>
              <w:pStyle w:val="NormalWeb"/>
            </w:pPr>
            <w:r>
              <w:rPr>
                <w:b/>
                <w:bCs/>
              </w:rPr>
              <w:t>Misc:</w:t>
            </w:r>
          </w:p>
          <w:p w:rsidR="00C51368" w:rsidRDefault="00C166DE">
            <w:pPr>
              <w:numPr>
                <w:ilvl w:val="0"/>
                <w:numId w:val="281"/>
              </w:numPr>
              <w:spacing w:before="100" w:beforeAutospacing="1" w:after="100" w:afterAutospacing="1"/>
              <w:rPr>
                <w:rFonts w:eastAsia="Times New Roman"/>
              </w:rPr>
            </w:pPr>
            <w:hyperlink r:id="rId2343" w:history="1">
              <w:r w:rsidR="00E43BD9">
                <w:rPr>
                  <w:rStyle w:val="Hyperlink"/>
                  <w:rFonts w:eastAsia="Times New Roman"/>
                </w:rPr>
                <w:t>ImplementationGuide</w:t>
              </w:r>
            </w:hyperlink>
          </w:p>
          <w:p w:rsidR="00C51368" w:rsidRDefault="00C166DE">
            <w:pPr>
              <w:numPr>
                <w:ilvl w:val="0"/>
                <w:numId w:val="281"/>
              </w:numPr>
              <w:spacing w:before="100" w:beforeAutospacing="1" w:after="100" w:afterAutospacing="1"/>
              <w:rPr>
                <w:rFonts w:eastAsia="Times New Roman"/>
              </w:rPr>
            </w:pPr>
            <w:hyperlink r:id="rId2344" w:history="1">
              <w:r w:rsidR="00E43BD9">
                <w:rPr>
                  <w:rStyle w:val="Hyperlink"/>
                  <w:rFonts w:eastAsia="Times New Roman"/>
                </w:rPr>
                <w:t>TestScript</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C166DE">
            <w:pPr>
              <w:rPr>
                <w:rFonts w:eastAsia="Times New Roman"/>
              </w:rPr>
            </w:pPr>
            <w:hyperlink r:id="rId2345" w:history="1">
              <w:r w:rsidR="00E43BD9">
                <w:rPr>
                  <w:rStyle w:val="Hyperlink"/>
                  <w:rFonts w:eastAsia="Times New Roman"/>
                  <w:b/>
                  <w:bCs/>
                </w:rPr>
                <w:t>Financial</w:t>
              </w:r>
            </w:hyperlink>
          </w:p>
        </w:tc>
      </w:tr>
      <w:tr w:rsidR="00C51368">
        <w:trPr>
          <w:divId w:val="280458279"/>
          <w:tblCellSpacing w:w="15" w:type="dxa"/>
        </w:trPr>
        <w:tc>
          <w:tcPr>
            <w:tcW w:w="0" w:type="auto"/>
            <w:vAlign w:val="center"/>
            <w:hideMark/>
          </w:tcPr>
          <w:p w:rsidR="00C51368" w:rsidRDefault="00E43BD9">
            <w:pPr>
              <w:pStyle w:val="NormalWeb"/>
            </w:pPr>
            <w:r>
              <w:rPr>
                <w:b/>
                <w:bCs/>
              </w:rPr>
              <w:lastRenderedPageBreak/>
              <w:t>Support:</w:t>
            </w:r>
          </w:p>
          <w:p w:rsidR="00C51368" w:rsidRDefault="00C166DE">
            <w:pPr>
              <w:numPr>
                <w:ilvl w:val="0"/>
                <w:numId w:val="282"/>
              </w:numPr>
              <w:spacing w:before="100" w:beforeAutospacing="1" w:after="100" w:afterAutospacing="1"/>
              <w:rPr>
                <w:rFonts w:eastAsia="Times New Roman"/>
              </w:rPr>
            </w:pPr>
            <w:hyperlink r:id="rId2346" w:history="1">
              <w:r w:rsidR="00E43BD9">
                <w:rPr>
                  <w:rStyle w:val="Hyperlink"/>
                  <w:rFonts w:eastAsia="Times New Roman"/>
                </w:rPr>
                <w:t>Coverage</w:t>
              </w:r>
            </w:hyperlink>
          </w:p>
          <w:p w:rsidR="00C51368" w:rsidRDefault="00C166DE">
            <w:pPr>
              <w:numPr>
                <w:ilvl w:val="0"/>
                <w:numId w:val="282"/>
              </w:numPr>
              <w:spacing w:before="100" w:beforeAutospacing="1" w:after="100" w:afterAutospacing="1"/>
              <w:rPr>
                <w:rFonts w:eastAsia="Times New Roman"/>
              </w:rPr>
            </w:pPr>
            <w:hyperlink r:id="rId2347" w:history="1">
              <w:r w:rsidR="00E43BD9">
                <w:rPr>
                  <w:rStyle w:val="Hyperlink"/>
                  <w:rFonts w:eastAsia="Times New Roman"/>
                </w:rPr>
                <w:t>EligibilityRequest</w:t>
              </w:r>
            </w:hyperlink>
          </w:p>
          <w:p w:rsidR="00C51368" w:rsidRDefault="00C166DE">
            <w:pPr>
              <w:numPr>
                <w:ilvl w:val="0"/>
                <w:numId w:val="282"/>
              </w:numPr>
              <w:spacing w:before="100" w:beforeAutospacing="1" w:after="100" w:afterAutospacing="1"/>
              <w:rPr>
                <w:rFonts w:eastAsia="Times New Roman"/>
              </w:rPr>
            </w:pPr>
            <w:hyperlink r:id="rId2348" w:history="1">
              <w:r w:rsidR="00E43BD9">
                <w:rPr>
                  <w:rStyle w:val="Hyperlink"/>
                  <w:rFonts w:eastAsia="Times New Roman"/>
                </w:rPr>
                <w:t>EligibilityResponse</w:t>
              </w:r>
            </w:hyperlink>
          </w:p>
          <w:p w:rsidR="00C51368" w:rsidRDefault="00C166DE">
            <w:pPr>
              <w:numPr>
                <w:ilvl w:val="0"/>
                <w:numId w:val="282"/>
              </w:numPr>
              <w:spacing w:before="100" w:beforeAutospacing="1" w:after="100" w:afterAutospacing="1"/>
              <w:rPr>
                <w:rFonts w:eastAsia="Times New Roman"/>
              </w:rPr>
            </w:pPr>
            <w:hyperlink r:id="rId2349" w:history="1">
              <w:r w:rsidR="00E43BD9">
                <w:rPr>
                  <w:rStyle w:val="Hyperlink"/>
                  <w:rFonts w:eastAsia="Times New Roman"/>
                </w:rPr>
                <w:t>EnrollmentRequest</w:t>
              </w:r>
            </w:hyperlink>
          </w:p>
          <w:p w:rsidR="00C51368" w:rsidRDefault="00C166DE">
            <w:pPr>
              <w:numPr>
                <w:ilvl w:val="0"/>
                <w:numId w:val="282"/>
              </w:numPr>
              <w:spacing w:before="100" w:beforeAutospacing="1" w:after="100" w:afterAutospacing="1"/>
              <w:rPr>
                <w:rFonts w:eastAsia="Times New Roman"/>
              </w:rPr>
            </w:pPr>
            <w:hyperlink r:id="rId2350" w:history="1">
              <w:r w:rsidR="00E43BD9">
                <w:rPr>
                  <w:rStyle w:val="Hyperlink"/>
                  <w:rFonts w:eastAsia="Times New Roman"/>
                </w:rPr>
                <w:t>EnrollmentResponse</w:t>
              </w:r>
            </w:hyperlink>
          </w:p>
        </w:tc>
        <w:tc>
          <w:tcPr>
            <w:tcW w:w="0" w:type="auto"/>
            <w:tcBorders>
              <w:left w:val="single" w:sz="6" w:space="0" w:color="EEEEEE"/>
            </w:tcBorders>
            <w:vAlign w:val="center"/>
            <w:hideMark/>
          </w:tcPr>
          <w:p w:rsidR="00C51368" w:rsidRDefault="00E43BD9">
            <w:pPr>
              <w:pStyle w:val="NormalWeb"/>
            </w:pPr>
            <w:r>
              <w:rPr>
                <w:b/>
                <w:bCs/>
              </w:rPr>
              <w:t>Billing:</w:t>
            </w:r>
          </w:p>
          <w:p w:rsidR="00C51368" w:rsidRDefault="00C166DE">
            <w:pPr>
              <w:numPr>
                <w:ilvl w:val="0"/>
                <w:numId w:val="283"/>
              </w:numPr>
              <w:spacing w:before="100" w:beforeAutospacing="1" w:after="100" w:afterAutospacing="1"/>
              <w:rPr>
                <w:rFonts w:eastAsia="Times New Roman"/>
              </w:rPr>
            </w:pPr>
            <w:hyperlink r:id="rId2351" w:history="1">
              <w:r w:rsidR="00E43BD9">
                <w:rPr>
                  <w:rStyle w:val="Hyperlink"/>
                  <w:rFonts w:eastAsia="Times New Roman"/>
                </w:rPr>
                <w:t>Claim</w:t>
              </w:r>
            </w:hyperlink>
          </w:p>
          <w:p w:rsidR="00C51368" w:rsidRDefault="00C166DE">
            <w:pPr>
              <w:numPr>
                <w:ilvl w:val="0"/>
                <w:numId w:val="283"/>
              </w:numPr>
              <w:spacing w:before="100" w:beforeAutospacing="1" w:after="100" w:afterAutospacing="1"/>
              <w:rPr>
                <w:rFonts w:eastAsia="Times New Roman"/>
              </w:rPr>
            </w:pPr>
            <w:hyperlink r:id="rId2352" w:history="1">
              <w:r w:rsidR="00E43BD9">
                <w:rPr>
                  <w:rStyle w:val="Hyperlink"/>
                  <w:rFonts w:eastAsia="Times New Roman"/>
                </w:rPr>
                <w:t>ClaimResponse</w:t>
              </w:r>
            </w:hyperlink>
          </w:p>
        </w:tc>
        <w:tc>
          <w:tcPr>
            <w:tcW w:w="0" w:type="auto"/>
            <w:tcBorders>
              <w:left w:val="single" w:sz="6" w:space="0" w:color="EEEEEE"/>
            </w:tcBorders>
            <w:vAlign w:val="center"/>
            <w:hideMark/>
          </w:tcPr>
          <w:p w:rsidR="00C51368" w:rsidRDefault="00E43BD9">
            <w:pPr>
              <w:pStyle w:val="NormalWeb"/>
            </w:pPr>
            <w:r>
              <w:rPr>
                <w:b/>
                <w:bCs/>
              </w:rPr>
              <w:t>Payment:</w:t>
            </w:r>
          </w:p>
          <w:p w:rsidR="00C51368" w:rsidRDefault="00C166DE">
            <w:pPr>
              <w:numPr>
                <w:ilvl w:val="0"/>
                <w:numId w:val="284"/>
              </w:numPr>
              <w:spacing w:before="100" w:beforeAutospacing="1" w:after="100" w:afterAutospacing="1"/>
              <w:rPr>
                <w:rFonts w:eastAsia="Times New Roman"/>
              </w:rPr>
            </w:pPr>
            <w:hyperlink r:id="rId2353" w:history="1">
              <w:r w:rsidR="00E43BD9">
                <w:rPr>
                  <w:rStyle w:val="Hyperlink"/>
                  <w:rFonts w:eastAsia="Times New Roman"/>
                </w:rPr>
                <w:t>PaymentNotice</w:t>
              </w:r>
            </w:hyperlink>
          </w:p>
          <w:p w:rsidR="00C51368" w:rsidRDefault="00C166DE">
            <w:pPr>
              <w:numPr>
                <w:ilvl w:val="0"/>
                <w:numId w:val="284"/>
              </w:numPr>
              <w:spacing w:before="100" w:beforeAutospacing="1" w:after="100" w:afterAutospacing="1"/>
              <w:rPr>
                <w:rFonts w:eastAsia="Times New Roman"/>
              </w:rPr>
            </w:pPr>
            <w:hyperlink r:id="rId2354" w:history="1">
              <w:r w:rsidR="00E43BD9">
                <w:rPr>
                  <w:rStyle w:val="Hyperlink"/>
                  <w:rFonts w:eastAsia="Times New Roman"/>
                </w:rPr>
                <w:t>PaymentReconciliation</w:t>
              </w:r>
            </w:hyperlink>
          </w:p>
        </w:tc>
        <w:tc>
          <w:tcPr>
            <w:tcW w:w="0" w:type="auto"/>
            <w:tcBorders>
              <w:left w:val="single" w:sz="6" w:space="0" w:color="EEEEEE"/>
            </w:tcBorders>
            <w:vAlign w:val="center"/>
            <w:hideMark/>
          </w:tcPr>
          <w:p w:rsidR="00C51368" w:rsidRDefault="00E43BD9">
            <w:pPr>
              <w:pStyle w:val="NormalWeb"/>
            </w:pPr>
            <w:r>
              <w:rPr>
                <w:b/>
                <w:bCs/>
              </w:rPr>
              <w:t>Other:</w:t>
            </w:r>
          </w:p>
          <w:p w:rsidR="00C51368" w:rsidRDefault="00C166DE">
            <w:pPr>
              <w:numPr>
                <w:ilvl w:val="0"/>
                <w:numId w:val="285"/>
              </w:numPr>
              <w:spacing w:before="100" w:beforeAutospacing="1" w:after="100" w:afterAutospacing="1"/>
              <w:rPr>
                <w:rFonts w:eastAsia="Times New Roman"/>
              </w:rPr>
            </w:pPr>
            <w:hyperlink r:id="rId2355" w:history="1">
              <w:r w:rsidR="00E43BD9">
                <w:rPr>
                  <w:rStyle w:val="Hyperlink"/>
                  <w:rFonts w:eastAsia="Times New Roman"/>
                </w:rPr>
                <w:t>ExplanationOfBenefit</w:t>
              </w:r>
            </w:hyperlink>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0"/>
        <w:gridCol w:w="2258"/>
        <w:gridCol w:w="2711"/>
        <w:gridCol w:w="2231"/>
      </w:tblGrid>
      <w:tr w:rsidR="00C51368">
        <w:trPr>
          <w:divId w:val="1495218999"/>
          <w:tblCellSpacing w:w="15" w:type="dxa"/>
        </w:trPr>
        <w:tc>
          <w:tcPr>
            <w:tcW w:w="0" w:type="auto"/>
            <w:gridSpan w:val="4"/>
            <w:vAlign w:val="center"/>
            <w:hideMark/>
          </w:tcPr>
          <w:p w:rsidR="00C51368" w:rsidRDefault="00E43BD9">
            <w:pPr>
              <w:rPr>
                <w:rFonts w:eastAsia="Times New Roman"/>
              </w:rPr>
            </w:pPr>
            <w:r>
              <w:rPr>
                <w:rFonts w:eastAsia="Times New Roman"/>
                <w:b/>
                <w:bCs/>
              </w:rPr>
              <w:t>Alphabetical</w:t>
            </w:r>
            <w:bookmarkStart w:id="225" w:name="alphabetical"/>
            <w:r>
              <w:rPr>
                <w:rFonts w:eastAsia="Times New Roman"/>
              </w:rPr>
              <w:t xml:space="preserve"> </w:t>
            </w:r>
            <w:bookmarkEnd w:id="225"/>
          </w:p>
        </w:tc>
      </w:tr>
      <w:tr w:rsidR="00C51368">
        <w:trPr>
          <w:divId w:val="1495218999"/>
          <w:tblCellSpacing w:w="15" w:type="dxa"/>
        </w:trPr>
        <w:tc>
          <w:tcPr>
            <w:tcW w:w="0" w:type="auto"/>
            <w:vAlign w:val="center"/>
            <w:hideMark/>
          </w:tcPr>
          <w:p w:rsidR="00C51368" w:rsidRDefault="00E43BD9">
            <w:pPr>
              <w:pStyle w:val="NormalWeb"/>
            </w:pPr>
            <w:r>
              <w:rPr>
                <w:b/>
                <w:bCs/>
              </w:rPr>
              <w:t>A-D:</w:t>
            </w:r>
          </w:p>
          <w:p w:rsidR="00C51368" w:rsidRDefault="00C166DE">
            <w:pPr>
              <w:numPr>
                <w:ilvl w:val="0"/>
                <w:numId w:val="286"/>
              </w:numPr>
              <w:spacing w:before="100" w:beforeAutospacing="1" w:after="100" w:afterAutospacing="1"/>
              <w:rPr>
                <w:rFonts w:eastAsia="Times New Roman"/>
              </w:rPr>
            </w:pPr>
            <w:hyperlink r:id="rId2356" w:history="1">
              <w:r w:rsidR="00E43BD9">
                <w:rPr>
                  <w:rStyle w:val="Hyperlink"/>
                  <w:rFonts w:eastAsia="Times New Roman"/>
                </w:rPr>
                <w:t>AllergyIntolerance</w:t>
              </w:r>
            </w:hyperlink>
          </w:p>
          <w:p w:rsidR="00C51368" w:rsidRDefault="00C166DE">
            <w:pPr>
              <w:numPr>
                <w:ilvl w:val="0"/>
                <w:numId w:val="286"/>
              </w:numPr>
              <w:spacing w:before="100" w:beforeAutospacing="1" w:after="100" w:afterAutospacing="1"/>
              <w:rPr>
                <w:rFonts w:eastAsia="Times New Roman"/>
              </w:rPr>
            </w:pPr>
            <w:hyperlink r:id="rId2357" w:history="1">
              <w:r w:rsidR="00E43BD9">
                <w:rPr>
                  <w:rStyle w:val="Hyperlink"/>
                  <w:rFonts w:eastAsia="Times New Roman"/>
                </w:rPr>
                <w:t>Appointment</w:t>
              </w:r>
            </w:hyperlink>
          </w:p>
          <w:p w:rsidR="00C51368" w:rsidRDefault="00C166DE">
            <w:pPr>
              <w:numPr>
                <w:ilvl w:val="0"/>
                <w:numId w:val="286"/>
              </w:numPr>
              <w:spacing w:before="100" w:beforeAutospacing="1" w:after="100" w:afterAutospacing="1"/>
              <w:rPr>
                <w:rFonts w:eastAsia="Times New Roman"/>
              </w:rPr>
            </w:pPr>
            <w:hyperlink r:id="rId2358" w:history="1">
              <w:r w:rsidR="00E43BD9">
                <w:rPr>
                  <w:rStyle w:val="Hyperlink"/>
                  <w:rFonts w:eastAsia="Times New Roman"/>
                </w:rPr>
                <w:t>AppointmentResponse</w:t>
              </w:r>
            </w:hyperlink>
          </w:p>
          <w:p w:rsidR="00C51368" w:rsidRDefault="00C166DE">
            <w:pPr>
              <w:numPr>
                <w:ilvl w:val="0"/>
                <w:numId w:val="286"/>
              </w:numPr>
              <w:spacing w:before="100" w:beforeAutospacing="1" w:after="100" w:afterAutospacing="1"/>
              <w:rPr>
                <w:rFonts w:eastAsia="Times New Roman"/>
              </w:rPr>
            </w:pPr>
            <w:hyperlink r:id="rId2359" w:history="1">
              <w:r w:rsidR="00E43BD9">
                <w:rPr>
                  <w:rStyle w:val="Hyperlink"/>
                  <w:rFonts w:eastAsia="Times New Roman"/>
                </w:rPr>
                <w:t>AuditEvent</w:t>
              </w:r>
            </w:hyperlink>
          </w:p>
          <w:p w:rsidR="00C51368" w:rsidRDefault="00C166DE">
            <w:pPr>
              <w:numPr>
                <w:ilvl w:val="0"/>
                <w:numId w:val="286"/>
              </w:numPr>
              <w:spacing w:before="100" w:beforeAutospacing="1" w:after="100" w:afterAutospacing="1"/>
              <w:rPr>
                <w:rFonts w:eastAsia="Times New Roman"/>
              </w:rPr>
            </w:pPr>
            <w:hyperlink r:id="rId2360" w:history="1">
              <w:r w:rsidR="00E43BD9">
                <w:rPr>
                  <w:rStyle w:val="Hyperlink"/>
                  <w:rFonts w:eastAsia="Times New Roman"/>
                </w:rPr>
                <w:t>Basic</w:t>
              </w:r>
            </w:hyperlink>
          </w:p>
          <w:p w:rsidR="00C51368" w:rsidRDefault="00C166DE">
            <w:pPr>
              <w:numPr>
                <w:ilvl w:val="0"/>
                <w:numId w:val="286"/>
              </w:numPr>
              <w:spacing w:before="100" w:beforeAutospacing="1" w:after="100" w:afterAutospacing="1"/>
              <w:rPr>
                <w:rFonts w:eastAsia="Times New Roman"/>
              </w:rPr>
            </w:pPr>
            <w:hyperlink r:id="rId2361" w:history="1">
              <w:r w:rsidR="00E43BD9">
                <w:rPr>
                  <w:rStyle w:val="Hyperlink"/>
                  <w:rFonts w:eastAsia="Times New Roman"/>
                </w:rPr>
                <w:t>Binary</w:t>
              </w:r>
            </w:hyperlink>
          </w:p>
          <w:p w:rsidR="00C51368" w:rsidRDefault="00C166DE">
            <w:pPr>
              <w:numPr>
                <w:ilvl w:val="0"/>
                <w:numId w:val="286"/>
              </w:numPr>
              <w:spacing w:before="100" w:beforeAutospacing="1" w:after="100" w:afterAutospacing="1"/>
              <w:rPr>
                <w:rFonts w:eastAsia="Times New Roman"/>
              </w:rPr>
            </w:pPr>
            <w:hyperlink r:id="rId2362" w:history="1">
              <w:r w:rsidR="00E43BD9">
                <w:rPr>
                  <w:rStyle w:val="Hyperlink"/>
                  <w:rFonts w:eastAsia="Times New Roman"/>
                </w:rPr>
                <w:t>BodySite</w:t>
              </w:r>
            </w:hyperlink>
          </w:p>
          <w:p w:rsidR="00C51368" w:rsidRDefault="00C166DE">
            <w:pPr>
              <w:numPr>
                <w:ilvl w:val="0"/>
                <w:numId w:val="286"/>
              </w:numPr>
              <w:spacing w:before="100" w:beforeAutospacing="1" w:after="100" w:afterAutospacing="1"/>
              <w:rPr>
                <w:rFonts w:eastAsia="Times New Roman"/>
              </w:rPr>
            </w:pPr>
            <w:hyperlink r:id="rId2363" w:history="1">
              <w:r w:rsidR="00E43BD9">
                <w:rPr>
                  <w:rStyle w:val="Hyperlink"/>
                  <w:rFonts w:eastAsia="Times New Roman"/>
                </w:rPr>
                <w:t>Bundle</w:t>
              </w:r>
            </w:hyperlink>
          </w:p>
          <w:p w:rsidR="00C51368" w:rsidRDefault="00C166DE">
            <w:pPr>
              <w:numPr>
                <w:ilvl w:val="0"/>
                <w:numId w:val="286"/>
              </w:numPr>
              <w:spacing w:before="100" w:beforeAutospacing="1" w:after="100" w:afterAutospacing="1"/>
              <w:rPr>
                <w:rFonts w:eastAsia="Times New Roman"/>
              </w:rPr>
            </w:pPr>
            <w:hyperlink r:id="rId2364" w:history="1">
              <w:r w:rsidR="00E43BD9">
                <w:rPr>
                  <w:rStyle w:val="Hyperlink"/>
                  <w:rFonts w:eastAsia="Times New Roman"/>
                </w:rPr>
                <w:t>CarePlan</w:t>
              </w:r>
            </w:hyperlink>
          </w:p>
          <w:p w:rsidR="00C51368" w:rsidRDefault="00C166DE">
            <w:pPr>
              <w:numPr>
                <w:ilvl w:val="0"/>
                <w:numId w:val="286"/>
              </w:numPr>
              <w:spacing w:before="100" w:beforeAutospacing="1" w:after="100" w:afterAutospacing="1"/>
              <w:rPr>
                <w:rFonts w:eastAsia="Times New Roman"/>
              </w:rPr>
            </w:pPr>
            <w:hyperlink r:id="rId2365" w:history="1">
              <w:r w:rsidR="00E43BD9">
                <w:rPr>
                  <w:rStyle w:val="Hyperlink"/>
                  <w:rFonts w:eastAsia="Times New Roman"/>
                </w:rPr>
                <w:t>Claim</w:t>
              </w:r>
            </w:hyperlink>
          </w:p>
          <w:p w:rsidR="00C51368" w:rsidRDefault="00C166DE">
            <w:pPr>
              <w:numPr>
                <w:ilvl w:val="0"/>
                <w:numId w:val="286"/>
              </w:numPr>
              <w:spacing w:before="100" w:beforeAutospacing="1" w:after="100" w:afterAutospacing="1"/>
              <w:rPr>
                <w:rFonts w:eastAsia="Times New Roman"/>
              </w:rPr>
            </w:pPr>
            <w:hyperlink r:id="rId2366" w:history="1">
              <w:r w:rsidR="00E43BD9">
                <w:rPr>
                  <w:rStyle w:val="Hyperlink"/>
                  <w:rFonts w:eastAsia="Times New Roman"/>
                </w:rPr>
                <w:t>ClaimResponse</w:t>
              </w:r>
            </w:hyperlink>
          </w:p>
          <w:p w:rsidR="00C51368" w:rsidRDefault="00C166DE">
            <w:pPr>
              <w:numPr>
                <w:ilvl w:val="0"/>
                <w:numId w:val="286"/>
              </w:numPr>
              <w:spacing w:before="100" w:beforeAutospacing="1" w:after="100" w:afterAutospacing="1"/>
              <w:rPr>
                <w:rFonts w:eastAsia="Times New Roman"/>
              </w:rPr>
            </w:pPr>
            <w:hyperlink r:id="rId2367" w:history="1">
              <w:r w:rsidR="00E43BD9">
                <w:rPr>
                  <w:rStyle w:val="Hyperlink"/>
                  <w:rFonts w:eastAsia="Times New Roman"/>
                </w:rPr>
                <w:t>ClinicalImpression</w:t>
              </w:r>
            </w:hyperlink>
          </w:p>
          <w:p w:rsidR="00C51368" w:rsidRDefault="00C166DE">
            <w:pPr>
              <w:numPr>
                <w:ilvl w:val="0"/>
                <w:numId w:val="286"/>
              </w:numPr>
              <w:spacing w:before="100" w:beforeAutospacing="1" w:after="100" w:afterAutospacing="1"/>
              <w:rPr>
                <w:rFonts w:eastAsia="Times New Roman"/>
              </w:rPr>
            </w:pPr>
            <w:hyperlink r:id="rId2368" w:history="1">
              <w:r w:rsidR="00E43BD9">
                <w:rPr>
                  <w:rStyle w:val="Hyperlink"/>
                  <w:rFonts w:eastAsia="Times New Roman"/>
                </w:rPr>
                <w:t>Communication</w:t>
              </w:r>
            </w:hyperlink>
          </w:p>
          <w:p w:rsidR="00C51368" w:rsidRDefault="00C166DE">
            <w:pPr>
              <w:numPr>
                <w:ilvl w:val="0"/>
                <w:numId w:val="286"/>
              </w:numPr>
              <w:spacing w:before="100" w:beforeAutospacing="1" w:after="100" w:afterAutospacing="1"/>
              <w:rPr>
                <w:rFonts w:eastAsia="Times New Roman"/>
              </w:rPr>
            </w:pPr>
            <w:hyperlink r:id="rId2369" w:history="1">
              <w:r w:rsidR="00E43BD9">
                <w:rPr>
                  <w:rStyle w:val="Hyperlink"/>
                  <w:rFonts w:eastAsia="Times New Roman"/>
                </w:rPr>
                <w:t>CommunicationRequest</w:t>
              </w:r>
            </w:hyperlink>
          </w:p>
          <w:p w:rsidR="00C51368" w:rsidRDefault="00C166DE">
            <w:pPr>
              <w:numPr>
                <w:ilvl w:val="0"/>
                <w:numId w:val="286"/>
              </w:numPr>
              <w:spacing w:before="100" w:beforeAutospacing="1" w:after="100" w:afterAutospacing="1"/>
              <w:rPr>
                <w:rFonts w:eastAsia="Times New Roman"/>
              </w:rPr>
            </w:pPr>
            <w:hyperlink r:id="rId2370" w:history="1">
              <w:r w:rsidR="00E43BD9">
                <w:rPr>
                  <w:rStyle w:val="Hyperlink"/>
                  <w:rFonts w:eastAsia="Times New Roman"/>
                </w:rPr>
                <w:t>Composition</w:t>
              </w:r>
            </w:hyperlink>
          </w:p>
          <w:p w:rsidR="00C51368" w:rsidRDefault="00C166DE">
            <w:pPr>
              <w:numPr>
                <w:ilvl w:val="0"/>
                <w:numId w:val="286"/>
              </w:numPr>
              <w:spacing w:before="100" w:beforeAutospacing="1" w:after="100" w:afterAutospacing="1"/>
              <w:rPr>
                <w:rFonts w:eastAsia="Times New Roman"/>
              </w:rPr>
            </w:pPr>
            <w:hyperlink r:id="rId2371" w:history="1">
              <w:r w:rsidR="00E43BD9">
                <w:rPr>
                  <w:rStyle w:val="Hyperlink"/>
                  <w:rFonts w:eastAsia="Times New Roman"/>
                </w:rPr>
                <w:t>ConceptMap</w:t>
              </w:r>
            </w:hyperlink>
          </w:p>
          <w:p w:rsidR="00C51368" w:rsidRDefault="00C166DE">
            <w:pPr>
              <w:numPr>
                <w:ilvl w:val="0"/>
                <w:numId w:val="286"/>
              </w:numPr>
              <w:spacing w:before="100" w:beforeAutospacing="1" w:after="100" w:afterAutospacing="1"/>
              <w:rPr>
                <w:rFonts w:eastAsia="Times New Roman"/>
              </w:rPr>
            </w:pPr>
            <w:hyperlink r:id="rId2372" w:history="1">
              <w:r w:rsidR="00E43BD9">
                <w:rPr>
                  <w:rStyle w:val="Hyperlink"/>
                  <w:rFonts w:eastAsia="Times New Roman"/>
                </w:rPr>
                <w:t>Condition</w:t>
              </w:r>
            </w:hyperlink>
            <w:r w:rsidR="00E43BD9">
              <w:rPr>
                <w:rFonts w:eastAsia="Times New Roman"/>
              </w:rPr>
              <w:t xml:space="preserve"> (aka Problem)</w:t>
            </w:r>
          </w:p>
          <w:p w:rsidR="00C51368" w:rsidRDefault="00C166DE">
            <w:pPr>
              <w:numPr>
                <w:ilvl w:val="0"/>
                <w:numId w:val="286"/>
              </w:numPr>
              <w:spacing w:before="100" w:beforeAutospacing="1" w:after="100" w:afterAutospacing="1"/>
              <w:rPr>
                <w:rFonts w:eastAsia="Times New Roman"/>
              </w:rPr>
            </w:pPr>
            <w:hyperlink r:id="rId2373" w:history="1">
              <w:r w:rsidR="00E43BD9">
                <w:rPr>
                  <w:rStyle w:val="Hyperlink"/>
                  <w:rFonts w:eastAsia="Times New Roman"/>
                </w:rPr>
                <w:t>Conformance</w:t>
              </w:r>
            </w:hyperlink>
          </w:p>
          <w:p w:rsidR="00C51368" w:rsidRDefault="00C166DE">
            <w:pPr>
              <w:numPr>
                <w:ilvl w:val="0"/>
                <w:numId w:val="286"/>
              </w:numPr>
              <w:spacing w:before="100" w:beforeAutospacing="1" w:after="100" w:afterAutospacing="1"/>
              <w:rPr>
                <w:rFonts w:eastAsia="Times New Roman"/>
              </w:rPr>
            </w:pPr>
            <w:hyperlink r:id="rId2374" w:history="1">
              <w:r w:rsidR="00E43BD9">
                <w:rPr>
                  <w:rStyle w:val="Hyperlink"/>
                  <w:rFonts w:eastAsia="Times New Roman"/>
                </w:rPr>
                <w:t>DetectedIssue</w:t>
              </w:r>
            </w:hyperlink>
          </w:p>
          <w:p w:rsidR="00C51368" w:rsidRDefault="00C166DE">
            <w:pPr>
              <w:numPr>
                <w:ilvl w:val="0"/>
                <w:numId w:val="286"/>
              </w:numPr>
              <w:spacing w:before="100" w:beforeAutospacing="1" w:after="100" w:afterAutospacing="1"/>
              <w:rPr>
                <w:rFonts w:eastAsia="Times New Roman"/>
              </w:rPr>
            </w:pPr>
            <w:hyperlink r:id="rId2375" w:history="1">
              <w:r w:rsidR="00E43BD9">
                <w:rPr>
                  <w:rStyle w:val="Hyperlink"/>
                  <w:rFonts w:eastAsia="Times New Roman"/>
                </w:rPr>
                <w:t>Coverage</w:t>
              </w:r>
            </w:hyperlink>
          </w:p>
          <w:p w:rsidR="00C51368" w:rsidRDefault="00C166DE">
            <w:pPr>
              <w:numPr>
                <w:ilvl w:val="0"/>
                <w:numId w:val="286"/>
              </w:numPr>
              <w:spacing w:before="100" w:beforeAutospacing="1" w:after="100" w:afterAutospacing="1"/>
              <w:rPr>
                <w:rFonts w:eastAsia="Times New Roman"/>
              </w:rPr>
            </w:pPr>
            <w:hyperlink r:id="rId2376" w:history="1">
              <w:r w:rsidR="00E43BD9">
                <w:rPr>
                  <w:rStyle w:val="Hyperlink"/>
                  <w:rFonts w:eastAsia="Times New Roman"/>
                </w:rPr>
                <w:t>DataElement</w:t>
              </w:r>
            </w:hyperlink>
          </w:p>
          <w:p w:rsidR="00C51368" w:rsidRDefault="00C166DE">
            <w:pPr>
              <w:numPr>
                <w:ilvl w:val="0"/>
                <w:numId w:val="286"/>
              </w:numPr>
              <w:spacing w:before="100" w:beforeAutospacing="1" w:after="100" w:afterAutospacing="1"/>
              <w:rPr>
                <w:rFonts w:eastAsia="Times New Roman"/>
              </w:rPr>
            </w:pPr>
            <w:hyperlink r:id="rId2377" w:history="1">
              <w:r w:rsidR="00E43BD9">
                <w:rPr>
                  <w:rStyle w:val="Hyperlink"/>
                  <w:rFonts w:eastAsia="Times New Roman"/>
                </w:rPr>
                <w:t>Device</w:t>
              </w:r>
            </w:hyperlink>
          </w:p>
        </w:tc>
        <w:tc>
          <w:tcPr>
            <w:tcW w:w="0" w:type="auto"/>
            <w:tcBorders>
              <w:left w:val="single" w:sz="6" w:space="0" w:color="EEEEEE"/>
            </w:tcBorders>
            <w:vAlign w:val="center"/>
            <w:hideMark/>
          </w:tcPr>
          <w:p w:rsidR="00C51368" w:rsidRDefault="00E43BD9">
            <w:pPr>
              <w:pStyle w:val="NormalWeb"/>
            </w:pPr>
            <w:r>
              <w:rPr>
                <w:b/>
                <w:bCs/>
              </w:rPr>
              <w:t>D-L:</w:t>
            </w:r>
          </w:p>
          <w:p w:rsidR="00C51368" w:rsidRDefault="00C166DE">
            <w:pPr>
              <w:numPr>
                <w:ilvl w:val="0"/>
                <w:numId w:val="287"/>
              </w:numPr>
              <w:spacing w:before="100" w:beforeAutospacing="1" w:after="100" w:afterAutospacing="1"/>
              <w:rPr>
                <w:rFonts w:eastAsia="Times New Roman"/>
              </w:rPr>
            </w:pPr>
            <w:hyperlink r:id="rId2378" w:history="1">
              <w:r w:rsidR="00E43BD9">
                <w:rPr>
                  <w:rStyle w:val="Hyperlink"/>
                  <w:rFonts w:eastAsia="Times New Roman"/>
                </w:rPr>
                <w:t>DeviceComponent</w:t>
              </w:r>
            </w:hyperlink>
          </w:p>
          <w:p w:rsidR="00C51368" w:rsidRDefault="00C166DE">
            <w:pPr>
              <w:numPr>
                <w:ilvl w:val="0"/>
                <w:numId w:val="287"/>
              </w:numPr>
              <w:spacing w:before="100" w:beforeAutospacing="1" w:after="100" w:afterAutospacing="1"/>
              <w:rPr>
                <w:rFonts w:eastAsia="Times New Roman"/>
              </w:rPr>
            </w:pPr>
            <w:hyperlink r:id="rId2379" w:history="1">
              <w:r w:rsidR="00E43BD9">
                <w:rPr>
                  <w:rStyle w:val="Hyperlink"/>
                  <w:rFonts w:eastAsia="Times New Roman"/>
                </w:rPr>
                <w:t>DeviceMetric</w:t>
              </w:r>
            </w:hyperlink>
          </w:p>
          <w:p w:rsidR="00C51368" w:rsidRDefault="00C166DE">
            <w:pPr>
              <w:numPr>
                <w:ilvl w:val="0"/>
                <w:numId w:val="287"/>
              </w:numPr>
              <w:spacing w:before="100" w:beforeAutospacing="1" w:after="100" w:afterAutospacing="1"/>
              <w:rPr>
                <w:rFonts w:eastAsia="Times New Roman"/>
              </w:rPr>
            </w:pPr>
            <w:hyperlink r:id="rId2380" w:history="1">
              <w:r w:rsidR="00E43BD9">
                <w:rPr>
                  <w:rStyle w:val="Hyperlink"/>
                  <w:rFonts w:eastAsia="Times New Roman"/>
                </w:rPr>
                <w:t>DeviceUseRequest</w:t>
              </w:r>
            </w:hyperlink>
          </w:p>
          <w:p w:rsidR="00C51368" w:rsidRDefault="00C166DE">
            <w:pPr>
              <w:numPr>
                <w:ilvl w:val="0"/>
                <w:numId w:val="287"/>
              </w:numPr>
              <w:spacing w:before="100" w:beforeAutospacing="1" w:after="100" w:afterAutospacing="1"/>
              <w:rPr>
                <w:rFonts w:eastAsia="Times New Roman"/>
              </w:rPr>
            </w:pPr>
            <w:hyperlink r:id="rId2381" w:history="1">
              <w:r w:rsidR="00E43BD9">
                <w:rPr>
                  <w:rStyle w:val="Hyperlink"/>
                  <w:rFonts w:eastAsia="Times New Roman"/>
                </w:rPr>
                <w:t>DeviceUseStatement</w:t>
              </w:r>
            </w:hyperlink>
          </w:p>
          <w:p w:rsidR="00C51368" w:rsidRDefault="00C166DE">
            <w:pPr>
              <w:numPr>
                <w:ilvl w:val="0"/>
                <w:numId w:val="287"/>
              </w:numPr>
              <w:spacing w:before="100" w:beforeAutospacing="1" w:after="100" w:afterAutospacing="1"/>
              <w:rPr>
                <w:rFonts w:eastAsia="Times New Roman"/>
              </w:rPr>
            </w:pPr>
            <w:hyperlink r:id="rId2382" w:history="1">
              <w:r w:rsidR="00E43BD9">
                <w:rPr>
                  <w:rStyle w:val="Hyperlink"/>
                  <w:rFonts w:eastAsia="Times New Roman"/>
                </w:rPr>
                <w:t>DiagnosticOrder</w:t>
              </w:r>
            </w:hyperlink>
          </w:p>
          <w:p w:rsidR="00C51368" w:rsidRDefault="00C166DE">
            <w:pPr>
              <w:numPr>
                <w:ilvl w:val="0"/>
                <w:numId w:val="287"/>
              </w:numPr>
              <w:spacing w:before="100" w:beforeAutospacing="1" w:after="100" w:afterAutospacing="1"/>
              <w:rPr>
                <w:rFonts w:eastAsia="Times New Roman"/>
              </w:rPr>
            </w:pPr>
            <w:hyperlink r:id="rId2383" w:history="1">
              <w:r w:rsidR="00E43BD9">
                <w:rPr>
                  <w:rStyle w:val="Hyperlink"/>
                  <w:rFonts w:eastAsia="Times New Roman"/>
                </w:rPr>
                <w:t>DiagnosticReport</w:t>
              </w:r>
            </w:hyperlink>
          </w:p>
          <w:p w:rsidR="00C51368" w:rsidRDefault="00C166DE">
            <w:pPr>
              <w:numPr>
                <w:ilvl w:val="0"/>
                <w:numId w:val="287"/>
              </w:numPr>
              <w:spacing w:before="100" w:beforeAutospacing="1" w:after="100" w:afterAutospacing="1"/>
              <w:rPr>
                <w:rFonts w:eastAsia="Times New Roman"/>
              </w:rPr>
            </w:pPr>
            <w:hyperlink r:id="rId2384" w:history="1">
              <w:r w:rsidR="00E43BD9">
                <w:rPr>
                  <w:rStyle w:val="Hyperlink"/>
                  <w:rFonts w:eastAsia="Times New Roman"/>
                </w:rPr>
                <w:t>DocumentManifest</w:t>
              </w:r>
            </w:hyperlink>
          </w:p>
          <w:p w:rsidR="00C51368" w:rsidRDefault="00C166DE">
            <w:pPr>
              <w:numPr>
                <w:ilvl w:val="0"/>
                <w:numId w:val="287"/>
              </w:numPr>
              <w:spacing w:before="100" w:beforeAutospacing="1" w:after="100" w:afterAutospacing="1"/>
              <w:rPr>
                <w:rFonts w:eastAsia="Times New Roman"/>
              </w:rPr>
            </w:pPr>
            <w:hyperlink r:id="rId2385" w:history="1">
              <w:r w:rsidR="00E43BD9">
                <w:rPr>
                  <w:rStyle w:val="Hyperlink"/>
                  <w:rFonts w:eastAsia="Times New Roman"/>
                </w:rPr>
                <w:t>DocumentReference</w:t>
              </w:r>
            </w:hyperlink>
          </w:p>
          <w:p w:rsidR="00C51368" w:rsidRDefault="00C166DE">
            <w:pPr>
              <w:numPr>
                <w:ilvl w:val="0"/>
                <w:numId w:val="287"/>
              </w:numPr>
              <w:spacing w:before="100" w:beforeAutospacing="1" w:after="100" w:afterAutospacing="1"/>
              <w:rPr>
                <w:rFonts w:eastAsia="Times New Roman"/>
              </w:rPr>
            </w:pPr>
            <w:hyperlink r:id="rId2386" w:history="1">
              <w:r w:rsidR="00E43BD9">
                <w:rPr>
                  <w:rStyle w:val="Hyperlink"/>
                  <w:rFonts w:eastAsia="Times New Roman"/>
                </w:rPr>
                <w:t>EligibilityRequest</w:t>
              </w:r>
            </w:hyperlink>
          </w:p>
          <w:p w:rsidR="00C51368" w:rsidRDefault="00C166DE">
            <w:pPr>
              <w:numPr>
                <w:ilvl w:val="0"/>
                <w:numId w:val="287"/>
              </w:numPr>
              <w:spacing w:before="100" w:beforeAutospacing="1" w:after="100" w:afterAutospacing="1"/>
              <w:rPr>
                <w:rFonts w:eastAsia="Times New Roman"/>
              </w:rPr>
            </w:pPr>
            <w:hyperlink r:id="rId2387" w:history="1">
              <w:r w:rsidR="00E43BD9">
                <w:rPr>
                  <w:rStyle w:val="Hyperlink"/>
                  <w:rFonts w:eastAsia="Times New Roman"/>
                </w:rPr>
                <w:t>EligibilityResponse</w:t>
              </w:r>
            </w:hyperlink>
          </w:p>
          <w:p w:rsidR="00C51368" w:rsidRDefault="00C166DE">
            <w:pPr>
              <w:numPr>
                <w:ilvl w:val="0"/>
                <w:numId w:val="287"/>
              </w:numPr>
              <w:spacing w:before="100" w:beforeAutospacing="1" w:after="100" w:afterAutospacing="1"/>
              <w:rPr>
                <w:rFonts w:eastAsia="Times New Roman"/>
              </w:rPr>
            </w:pPr>
            <w:hyperlink r:id="rId2388" w:history="1">
              <w:r w:rsidR="00E43BD9">
                <w:rPr>
                  <w:rStyle w:val="Hyperlink"/>
                  <w:rFonts w:eastAsia="Times New Roman"/>
                </w:rPr>
                <w:t>Encounter</w:t>
              </w:r>
            </w:hyperlink>
          </w:p>
          <w:p w:rsidR="00C51368" w:rsidRDefault="00C166DE">
            <w:pPr>
              <w:numPr>
                <w:ilvl w:val="0"/>
                <w:numId w:val="287"/>
              </w:numPr>
              <w:spacing w:before="100" w:beforeAutospacing="1" w:after="100" w:afterAutospacing="1"/>
              <w:rPr>
                <w:rFonts w:eastAsia="Times New Roman"/>
              </w:rPr>
            </w:pPr>
            <w:hyperlink r:id="rId2389" w:history="1">
              <w:r w:rsidR="00E43BD9">
                <w:rPr>
                  <w:rStyle w:val="Hyperlink"/>
                  <w:rFonts w:eastAsia="Times New Roman"/>
                </w:rPr>
                <w:t>EnrollmentRequest</w:t>
              </w:r>
            </w:hyperlink>
          </w:p>
          <w:p w:rsidR="00C51368" w:rsidRDefault="00C166DE">
            <w:pPr>
              <w:numPr>
                <w:ilvl w:val="0"/>
                <w:numId w:val="287"/>
              </w:numPr>
              <w:spacing w:before="100" w:beforeAutospacing="1" w:after="100" w:afterAutospacing="1"/>
              <w:rPr>
                <w:rFonts w:eastAsia="Times New Roman"/>
              </w:rPr>
            </w:pPr>
            <w:hyperlink r:id="rId2390" w:history="1">
              <w:r w:rsidR="00E43BD9">
                <w:rPr>
                  <w:rStyle w:val="Hyperlink"/>
                  <w:rFonts w:eastAsia="Times New Roman"/>
                </w:rPr>
                <w:t>EnrollmentResponse</w:t>
              </w:r>
            </w:hyperlink>
          </w:p>
          <w:p w:rsidR="00C51368" w:rsidRDefault="00C166DE">
            <w:pPr>
              <w:numPr>
                <w:ilvl w:val="0"/>
                <w:numId w:val="287"/>
              </w:numPr>
              <w:spacing w:before="100" w:beforeAutospacing="1" w:after="100" w:afterAutospacing="1"/>
              <w:rPr>
                <w:rFonts w:eastAsia="Times New Roman"/>
              </w:rPr>
            </w:pPr>
            <w:hyperlink r:id="rId2391" w:history="1">
              <w:r w:rsidR="00E43BD9">
                <w:rPr>
                  <w:rStyle w:val="Hyperlink"/>
                  <w:rFonts w:eastAsia="Times New Roman"/>
                </w:rPr>
                <w:t>EpisodeOfCare</w:t>
              </w:r>
            </w:hyperlink>
          </w:p>
          <w:p w:rsidR="00C51368" w:rsidRDefault="00C166DE">
            <w:pPr>
              <w:numPr>
                <w:ilvl w:val="0"/>
                <w:numId w:val="287"/>
              </w:numPr>
              <w:spacing w:before="100" w:beforeAutospacing="1" w:after="100" w:afterAutospacing="1"/>
              <w:rPr>
                <w:rFonts w:eastAsia="Times New Roman"/>
              </w:rPr>
            </w:pPr>
            <w:hyperlink r:id="rId2392" w:history="1">
              <w:r w:rsidR="00E43BD9">
                <w:rPr>
                  <w:rStyle w:val="Hyperlink"/>
                  <w:rFonts w:eastAsia="Times New Roman"/>
                </w:rPr>
                <w:t>ExplanationOfBenefit</w:t>
              </w:r>
            </w:hyperlink>
          </w:p>
          <w:p w:rsidR="00C51368" w:rsidRDefault="00C166DE">
            <w:pPr>
              <w:numPr>
                <w:ilvl w:val="0"/>
                <w:numId w:val="287"/>
              </w:numPr>
              <w:spacing w:before="100" w:beforeAutospacing="1" w:after="100" w:afterAutospacing="1"/>
              <w:rPr>
                <w:rFonts w:eastAsia="Times New Roman"/>
              </w:rPr>
            </w:pPr>
            <w:hyperlink r:id="rId2393" w:history="1">
              <w:r w:rsidR="00E43BD9">
                <w:rPr>
                  <w:rStyle w:val="Hyperlink"/>
                  <w:rFonts w:eastAsia="Times New Roman"/>
                </w:rPr>
                <w:t>FamilyMemberHistory</w:t>
              </w:r>
            </w:hyperlink>
          </w:p>
          <w:p w:rsidR="00C51368" w:rsidRDefault="00C166DE">
            <w:pPr>
              <w:numPr>
                <w:ilvl w:val="0"/>
                <w:numId w:val="287"/>
              </w:numPr>
              <w:spacing w:before="100" w:beforeAutospacing="1" w:after="100" w:afterAutospacing="1"/>
              <w:rPr>
                <w:rFonts w:eastAsia="Times New Roman"/>
              </w:rPr>
            </w:pPr>
            <w:hyperlink r:id="rId2394" w:history="1">
              <w:r w:rsidR="00E43BD9">
                <w:rPr>
                  <w:rStyle w:val="Hyperlink"/>
                  <w:rFonts w:eastAsia="Times New Roman"/>
                </w:rPr>
                <w:t>Flag</w:t>
              </w:r>
            </w:hyperlink>
          </w:p>
          <w:p w:rsidR="00C51368" w:rsidRDefault="00C166DE">
            <w:pPr>
              <w:numPr>
                <w:ilvl w:val="0"/>
                <w:numId w:val="287"/>
              </w:numPr>
              <w:spacing w:before="100" w:beforeAutospacing="1" w:after="100" w:afterAutospacing="1"/>
              <w:rPr>
                <w:rFonts w:eastAsia="Times New Roman"/>
              </w:rPr>
            </w:pPr>
            <w:hyperlink r:id="rId2395" w:history="1">
              <w:r w:rsidR="00E43BD9">
                <w:rPr>
                  <w:rStyle w:val="Hyperlink"/>
                  <w:rFonts w:eastAsia="Times New Roman"/>
                </w:rPr>
                <w:t>Goal</w:t>
              </w:r>
            </w:hyperlink>
          </w:p>
          <w:p w:rsidR="00C51368" w:rsidRDefault="00C166DE">
            <w:pPr>
              <w:numPr>
                <w:ilvl w:val="0"/>
                <w:numId w:val="287"/>
              </w:numPr>
              <w:spacing w:before="100" w:beforeAutospacing="1" w:after="100" w:afterAutospacing="1"/>
              <w:rPr>
                <w:rFonts w:eastAsia="Times New Roman"/>
              </w:rPr>
            </w:pPr>
            <w:hyperlink r:id="rId2396" w:history="1">
              <w:r w:rsidR="00E43BD9">
                <w:rPr>
                  <w:rStyle w:val="Hyperlink"/>
                  <w:rFonts w:eastAsia="Times New Roman"/>
                </w:rPr>
                <w:t>Group</w:t>
              </w:r>
            </w:hyperlink>
          </w:p>
          <w:p w:rsidR="00C51368" w:rsidRDefault="00C166DE">
            <w:pPr>
              <w:numPr>
                <w:ilvl w:val="0"/>
                <w:numId w:val="287"/>
              </w:numPr>
              <w:spacing w:before="100" w:beforeAutospacing="1" w:after="100" w:afterAutospacing="1"/>
              <w:rPr>
                <w:rFonts w:eastAsia="Times New Roman"/>
              </w:rPr>
            </w:pPr>
            <w:hyperlink r:id="rId2397" w:history="1">
              <w:r w:rsidR="00E43BD9">
                <w:rPr>
                  <w:rStyle w:val="Hyperlink"/>
                  <w:rFonts w:eastAsia="Times New Roman"/>
                </w:rPr>
                <w:t>HealthcareService</w:t>
              </w:r>
            </w:hyperlink>
          </w:p>
          <w:p w:rsidR="00C51368" w:rsidRDefault="00C166DE">
            <w:pPr>
              <w:numPr>
                <w:ilvl w:val="0"/>
                <w:numId w:val="287"/>
              </w:numPr>
              <w:spacing w:before="100" w:beforeAutospacing="1" w:after="100" w:afterAutospacing="1"/>
              <w:rPr>
                <w:rFonts w:eastAsia="Times New Roman"/>
              </w:rPr>
            </w:pPr>
            <w:hyperlink r:id="rId2398" w:history="1">
              <w:r w:rsidR="00E43BD9">
                <w:rPr>
                  <w:rStyle w:val="Hyperlink"/>
                  <w:rFonts w:eastAsia="Times New Roman"/>
                </w:rPr>
                <w:t>ImagingObjectSelection</w:t>
              </w:r>
            </w:hyperlink>
          </w:p>
          <w:p w:rsidR="00C51368" w:rsidRDefault="00C166DE">
            <w:pPr>
              <w:numPr>
                <w:ilvl w:val="0"/>
                <w:numId w:val="287"/>
              </w:numPr>
              <w:spacing w:before="100" w:beforeAutospacing="1" w:after="100" w:afterAutospacing="1"/>
              <w:rPr>
                <w:rFonts w:eastAsia="Times New Roman"/>
              </w:rPr>
            </w:pPr>
            <w:hyperlink r:id="rId2399" w:history="1">
              <w:r w:rsidR="00E43BD9">
                <w:rPr>
                  <w:rStyle w:val="Hyperlink"/>
                  <w:rFonts w:eastAsia="Times New Roman"/>
                </w:rPr>
                <w:t>ImagingStudy</w:t>
              </w:r>
            </w:hyperlink>
          </w:p>
          <w:p w:rsidR="00C51368" w:rsidRDefault="00C166DE">
            <w:pPr>
              <w:numPr>
                <w:ilvl w:val="0"/>
                <w:numId w:val="287"/>
              </w:numPr>
              <w:spacing w:before="100" w:beforeAutospacing="1" w:after="100" w:afterAutospacing="1"/>
              <w:rPr>
                <w:rFonts w:eastAsia="Times New Roman"/>
              </w:rPr>
            </w:pPr>
            <w:hyperlink r:id="rId2400" w:history="1">
              <w:r w:rsidR="00E43BD9">
                <w:rPr>
                  <w:rStyle w:val="Hyperlink"/>
                  <w:rFonts w:eastAsia="Times New Roman"/>
                </w:rPr>
                <w:t>Immunization</w:t>
              </w:r>
            </w:hyperlink>
          </w:p>
        </w:tc>
        <w:tc>
          <w:tcPr>
            <w:tcW w:w="0" w:type="auto"/>
            <w:tcBorders>
              <w:left w:val="single" w:sz="6" w:space="0" w:color="EEEEEE"/>
            </w:tcBorders>
            <w:vAlign w:val="center"/>
            <w:hideMark/>
          </w:tcPr>
          <w:p w:rsidR="00C51368" w:rsidRDefault="00E43BD9">
            <w:pPr>
              <w:pStyle w:val="NormalWeb"/>
            </w:pPr>
            <w:r>
              <w:rPr>
                <w:b/>
                <w:bCs/>
              </w:rPr>
              <w:lastRenderedPageBreak/>
              <w:t>I-P:</w:t>
            </w:r>
          </w:p>
          <w:p w:rsidR="00C51368" w:rsidRDefault="00C166DE">
            <w:pPr>
              <w:numPr>
                <w:ilvl w:val="0"/>
                <w:numId w:val="288"/>
              </w:numPr>
              <w:spacing w:before="100" w:beforeAutospacing="1" w:after="100" w:afterAutospacing="1"/>
              <w:rPr>
                <w:rFonts w:eastAsia="Times New Roman"/>
              </w:rPr>
            </w:pPr>
            <w:hyperlink r:id="rId2401" w:history="1">
              <w:r w:rsidR="00E43BD9">
                <w:rPr>
                  <w:rStyle w:val="Hyperlink"/>
                  <w:rFonts w:eastAsia="Times New Roman"/>
                </w:rPr>
                <w:t>ImmunizationRecommendation</w:t>
              </w:r>
            </w:hyperlink>
          </w:p>
          <w:p w:rsidR="00C51368" w:rsidRDefault="00C166DE">
            <w:pPr>
              <w:numPr>
                <w:ilvl w:val="0"/>
                <w:numId w:val="288"/>
              </w:numPr>
              <w:spacing w:before="100" w:beforeAutospacing="1" w:after="100" w:afterAutospacing="1"/>
              <w:rPr>
                <w:rFonts w:eastAsia="Times New Roman"/>
              </w:rPr>
            </w:pPr>
            <w:hyperlink r:id="rId2402" w:history="1">
              <w:r w:rsidR="00E43BD9">
                <w:rPr>
                  <w:rStyle w:val="Hyperlink"/>
                  <w:rFonts w:eastAsia="Times New Roman"/>
                </w:rPr>
                <w:t>ImplementationGuide</w:t>
              </w:r>
            </w:hyperlink>
          </w:p>
          <w:p w:rsidR="00C51368" w:rsidRDefault="00C166DE">
            <w:pPr>
              <w:numPr>
                <w:ilvl w:val="0"/>
                <w:numId w:val="288"/>
              </w:numPr>
              <w:spacing w:before="100" w:beforeAutospacing="1" w:after="100" w:afterAutospacing="1"/>
              <w:rPr>
                <w:rFonts w:eastAsia="Times New Roman"/>
              </w:rPr>
            </w:pPr>
            <w:hyperlink r:id="rId2403" w:history="1">
              <w:r w:rsidR="00E43BD9">
                <w:rPr>
                  <w:rStyle w:val="Hyperlink"/>
                  <w:rFonts w:eastAsia="Times New Roman"/>
                </w:rPr>
                <w:t>List</w:t>
              </w:r>
            </w:hyperlink>
          </w:p>
          <w:p w:rsidR="00C51368" w:rsidRDefault="00C166DE">
            <w:pPr>
              <w:numPr>
                <w:ilvl w:val="0"/>
                <w:numId w:val="288"/>
              </w:numPr>
              <w:spacing w:before="100" w:beforeAutospacing="1" w:after="100" w:afterAutospacing="1"/>
              <w:rPr>
                <w:rFonts w:eastAsia="Times New Roman"/>
              </w:rPr>
            </w:pPr>
            <w:hyperlink r:id="rId2404" w:history="1">
              <w:r w:rsidR="00E43BD9">
                <w:rPr>
                  <w:rStyle w:val="Hyperlink"/>
                  <w:rFonts w:eastAsia="Times New Roman"/>
                </w:rPr>
                <w:t>Location</w:t>
              </w:r>
            </w:hyperlink>
          </w:p>
          <w:p w:rsidR="00C51368" w:rsidRDefault="00C166DE">
            <w:pPr>
              <w:numPr>
                <w:ilvl w:val="0"/>
                <w:numId w:val="288"/>
              </w:numPr>
              <w:spacing w:before="100" w:beforeAutospacing="1" w:after="100" w:afterAutospacing="1"/>
              <w:rPr>
                <w:rFonts w:eastAsia="Times New Roman"/>
              </w:rPr>
            </w:pPr>
            <w:hyperlink r:id="rId2405" w:history="1">
              <w:r w:rsidR="00E43BD9">
                <w:rPr>
                  <w:rStyle w:val="Hyperlink"/>
                  <w:rFonts w:eastAsia="Times New Roman"/>
                </w:rPr>
                <w:t>Media</w:t>
              </w:r>
            </w:hyperlink>
          </w:p>
          <w:p w:rsidR="00C51368" w:rsidRDefault="00C166DE">
            <w:pPr>
              <w:numPr>
                <w:ilvl w:val="0"/>
                <w:numId w:val="288"/>
              </w:numPr>
              <w:spacing w:before="100" w:beforeAutospacing="1" w:after="100" w:afterAutospacing="1"/>
              <w:rPr>
                <w:rFonts w:eastAsia="Times New Roman"/>
              </w:rPr>
            </w:pPr>
            <w:hyperlink r:id="rId2406" w:history="1">
              <w:r w:rsidR="00E43BD9">
                <w:rPr>
                  <w:rStyle w:val="Hyperlink"/>
                  <w:rFonts w:eastAsia="Times New Roman"/>
                </w:rPr>
                <w:t>Medication</w:t>
              </w:r>
            </w:hyperlink>
          </w:p>
          <w:p w:rsidR="00C51368" w:rsidRDefault="00C166DE">
            <w:pPr>
              <w:numPr>
                <w:ilvl w:val="0"/>
                <w:numId w:val="288"/>
              </w:numPr>
              <w:spacing w:before="100" w:beforeAutospacing="1" w:after="100" w:afterAutospacing="1"/>
              <w:rPr>
                <w:rFonts w:eastAsia="Times New Roman"/>
              </w:rPr>
            </w:pPr>
            <w:hyperlink r:id="rId2407" w:history="1">
              <w:r w:rsidR="00E43BD9">
                <w:rPr>
                  <w:rStyle w:val="Hyperlink"/>
                  <w:rFonts w:eastAsia="Times New Roman"/>
                </w:rPr>
                <w:t>MedicationAdministration</w:t>
              </w:r>
            </w:hyperlink>
          </w:p>
          <w:p w:rsidR="00C51368" w:rsidRDefault="00C166DE">
            <w:pPr>
              <w:numPr>
                <w:ilvl w:val="0"/>
                <w:numId w:val="288"/>
              </w:numPr>
              <w:spacing w:before="100" w:beforeAutospacing="1" w:after="100" w:afterAutospacing="1"/>
              <w:rPr>
                <w:rFonts w:eastAsia="Times New Roman"/>
              </w:rPr>
            </w:pPr>
            <w:hyperlink r:id="rId2408" w:history="1">
              <w:r w:rsidR="00E43BD9">
                <w:rPr>
                  <w:rStyle w:val="Hyperlink"/>
                  <w:rFonts w:eastAsia="Times New Roman"/>
                </w:rPr>
                <w:t>MedicationDispense</w:t>
              </w:r>
            </w:hyperlink>
          </w:p>
          <w:p w:rsidR="00C51368" w:rsidRDefault="00C166DE">
            <w:pPr>
              <w:numPr>
                <w:ilvl w:val="0"/>
                <w:numId w:val="288"/>
              </w:numPr>
              <w:spacing w:before="100" w:beforeAutospacing="1" w:after="100" w:afterAutospacing="1"/>
              <w:rPr>
                <w:rFonts w:eastAsia="Times New Roman"/>
              </w:rPr>
            </w:pPr>
            <w:hyperlink r:id="rId2409" w:history="1">
              <w:r w:rsidR="00E43BD9">
                <w:rPr>
                  <w:rStyle w:val="Hyperlink"/>
                  <w:rFonts w:eastAsia="Times New Roman"/>
                </w:rPr>
                <w:t>MedicationOrder</w:t>
              </w:r>
            </w:hyperlink>
          </w:p>
          <w:p w:rsidR="00C51368" w:rsidRDefault="00C166DE">
            <w:pPr>
              <w:numPr>
                <w:ilvl w:val="0"/>
                <w:numId w:val="288"/>
              </w:numPr>
              <w:spacing w:before="100" w:beforeAutospacing="1" w:after="100" w:afterAutospacing="1"/>
              <w:rPr>
                <w:rFonts w:eastAsia="Times New Roman"/>
              </w:rPr>
            </w:pPr>
            <w:hyperlink r:id="rId2410" w:history="1">
              <w:r w:rsidR="00E43BD9">
                <w:rPr>
                  <w:rStyle w:val="Hyperlink"/>
                  <w:rFonts w:eastAsia="Times New Roman"/>
                </w:rPr>
                <w:t>MedicationStatement</w:t>
              </w:r>
            </w:hyperlink>
          </w:p>
          <w:p w:rsidR="00C51368" w:rsidRDefault="00C166DE">
            <w:pPr>
              <w:numPr>
                <w:ilvl w:val="0"/>
                <w:numId w:val="288"/>
              </w:numPr>
              <w:spacing w:before="100" w:beforeAutospacing="1" w:after="100" w:afterAutospacing="1"/>
              <w:rPr>
                <w:rFonts w:eastAsia="Times New Roman"/>
              </w:rPr>
            </w:pPr>
            <w:hyperlink r:id="rId2411" w:history="1">
              <w:r w:rsidR="00E43BD9">
                <w:rPr>
                  <w:rStyle w:val="Hyperlink"/>
                  <w:rFonts w:eastAsia="Times New Roman"/>
                </w:rPr>
                <w:t>MessageHeader</w:t>
              </w:r>
            </w:hyperlink>
          </w:p>
          <w:p w:rsidR="00C51368" w:rsidRDefault="00C166DE">
            <w:pPr>
              <w:numPr>
                <w:ilvl w:val="0"/>
                <w:numId w:val="288"/>
              </w:numPr>
              <w:spacing w:before="100" w:beforeAutospacing="1" w:after="100" w:afterAutospacing="1"/>
              <w:rPr>
                <w:rFonts w:eastAsia="Times New Roman"/>
              </w:rPr>
            </w:pPr>
            <w:hyperlink r:id="rId2412" w:history="1">
              <w:r w:rsidR="00E43BD9">
                <w:rPr>
                  <w:rStyle w:val="Hyperlink"/>
                  <w:rFonts w:eastAsia="Times New Roman"/>
                </w:rPr>
                <w:t>NamingSystem</w:t>
              </w:r>
            </w:hyperlink>
          </w:p>
          <w:p w:rsidR="00C51368" w:rsidRDefault="00C166DE">
            <w:pPr>
              <w:numPr>
                <w:ilvl w:val="0"/>
                <w:numId w:val="288"/>
              </w:numPr>
              <w:spacing w:before="100" w:beforeAutospacing="1" w:after="100" w:afterAutospacing="1"/>
              <w:rPr>
                <w:rFonts w:eastAsia="Times New Roman"/>
              </w:rPr>
            </w:pPr>
            <w:hyperlink r:id="rId2413" w:history="1">
              <w:r w:rsidR="00E43BD9">
                <w:rPr>
                  <w:rStyle w:val="Hyperlink"/>
                  <w:rFonts w:eastAsia="Times New Roman"/>
                </w:rPr>
                <w:t>NutritionOrder</w:t>
              </w:r>
            </w:hyperlink>
          </w:p>
          <w:p w:rsidR="00C51368" w:rsidRDefault="00C166DE">
            <w:pPr>
              <w:numPr>
                <w:ilvl w:val="0"/>
                <w:numId w:val="288"/>
              </w:numPr>
              <w:spacing w:before="100" w:beforeAutospacing="1" w:after="100" w:afterAutospacing="1"/>
              <w:rPr>
                <w:rFonts w:eastAsia="Times New Roman"/>
              </w:rPr>
            </w:pPr>
            <w:hyperlink r:id="rId2414" w:history="1">
              <w:r w:rsidR="00E43BD9">
                <w:rPr>
                  <w:rStyle w:val="Hyperlink"/>
                  <w:rFonts w:eastAsia="Times New Roman"/>
                </w:rPr>
                <w:t>Observation</w:t>
              </w:r>
            </w:hyperlink>
          </w:p>
          <w:p w:rsidR="00C51368" w:rsidRDefault="00C166DE">
            <w:pPr>
              <w:numPr>
                <w:ilvl w:val="0"/>
                <w:numId w:val="288"/>
              </w:numPr>
              <w:spacing w:before="100" w:beforeAutospacing="1" w:after="100" w:afterAutospacing="1"/>
              <w:rPr>
                <w:rFonts w:eastAsia="Times New Roman"/>
              </w:rPr>
            </w:pPr>
            <w:hyperlink r:id="rId2415" w:history="1">
              <w:r w:rsidR="00E43BD9">
                <w:rPr>
                  <w:rStyle w:val="Hyperlink"/>
                  <w:rFonts w:eastAsia="Times New Roman"/>
                </w:rPr>
                <w:t>OperationDefinition</w:t>
              </w:r>
            </w:hyperlink>
          </w:p>
          <w:p w:rsidR="00C51368" w:rsidRDefault="00C166DE">
            <w:pPr>
              <w:numPr>
                <w:ilvl w:val="0"/>
                <w:numId w:val="288"/>
              </w:numPr>
              <w:spacing w:before="100" w:beforeAutospacing="1" w:after="100" w:afterAutospacing="1"/>
              <w:rPr>
                <w:rFonts w:eastAsia="Times New Roman"/>
              </w:rPr>
            </w:pPr>
            <w:hyperlink r:id="rId2416" w:history="1">
              <w:r w:rsidR="00E43BD9">
                <w:rPr>
                  <w:rStyle w:val="Hyperlink"/>
                  <w:rFonts w:eastAsia="Times New Roman"/>
                </w:rPr>
                <w:t>OperationOutcome</w:t>
              </w:r>
            </w:hyperlink>
          </w:p>
          <w:p w:rsidR="00C51368" w:rsidRDefault="00C166DE">
            <w:pPr>
              <w:numPr>
                <w:ilvl w:val="0"/>
                <w:numId w:val="288"/>
              </w:numPr>
              <w:spacing w:before="100" w:beforeAutospacing="1" w:after="100" w:afterAutospacing="1"/>
              <w:rPr>
                <w:rFonts w:eastAsia="Times New Roman"/>
              </w:rPr>
            </w:pPr>
            <w:hyperlink r:id="rId2417" w:history="1">
              <w:r w:rsidR="00E43BD9">
                <w:rPr>
                  <w:rStyle w:val="Hyperlink"/>
                  <w:rFonts w:eastAsia="Times New Roman"/>
                </w:rPr>
                <w:t>Order</w:t>
              </w:r>
            </w:hyperlink>
          </w:p>
          <w:p w:rsidR="00C51368" w:rsidRDefault="00C166DE">
            <w:pPr>
              <w:numPr>
                <w:ilvl w:val="0"/>
                <w:numId w:val="288"/>
              </w:numPr>
              <w:spacing w:before="100" w:beforeAutospacing="1" w:after="100" w:afterAutospacing="1"/>
              <w:rPr>
                <w:rFonts w:eastAsia="Times New Roman"/>
              </w:rPr>
            </w:pPr>
            <w:hyperlink r:id="rId2418" w:history="1">
              <w:r w:rsidR="00E43BD9">
                <w:rPr>
                  <w:rStyle w:val="Hyperlink"/>
                  <w:rFonts w:eastAsia="Times New Roman"/>
                </w:rPr>
                <w:t>OrderResponse</w:t>
              </w:r>
            </w:hyperlink>
          </w:p>
          <w:p w:rsidR="00C51368" w:rsidRDefault="00C166DE">
            <w:pPr>
              <w:numPr>
                <w:ilvl w:val="0"/>
                <w:numId w:val="288"/>
              </w:numPr>
              <w:spacing w:before="100" w:beforeAutospacing="1" w:after="100" w:afterAutospacing="1"/>
              <w:rPr>
                <w:rFonts w:eastAsia="Times New Roman"/>
              </w:rPr>
            </w:pPr>
            <w:hyperlink r:id="rId2419" w:history="1">
              <w:r w:rsidR="00E43BD9">
                <w:rPr>
                  <w:rStyle w:val="Hyperlink"/>
                  <w:rFonts w:eastAsia="Times New Roman"/>
                </w:rPr>
                <w:t>Organization</w:t>
              </w:r>
            </w:hyperlink>
          </w:p>
          <w:p w:rsidR="00C51368" w:rsidRDefault="00C166DE">
            <w:pPr>
              <w:numPr>
                <w:ilvl w:val="0"/>
                <w:numId w:val="288"/>
              </w:numPr>
              <w:spacing w:before="100" w:beforeAutospacing="1" w:after="100" w:afterAutospacing="1"/>
              <w:rPr>
                <w:rFonts w:eastAsia="Times New Roman"/>
              </w:rPr>
            </w:pPr>
            <w:hyperlink r:id="rId2420" w:history="1">
              <w:r w:rsidR="00E43BD9">
                <w:rPr>
                  <w:rStyle w:val="Hyperlink"/>
                  <w:rFonts w:eastAsia="Times New Roman"/>
                </w:rPr>
                <w:t>Parameters</w:t>
              </w:r>
            </w:hyperlink>
          </w:p>
          <w:p w:rsidR="00C51368" w:rsidRDefault="00C166DE">
            <w:pPr>
              <w:numPr>
                <w:ilvl w:val="0"/>
                <w:numId w:val="288"/>
              </w:numPr>
              <w:spacing w:before="100" w:beforeAutospacing="1" w:after="100" w:afterAutospacing="1"/>
              <w:rPr>
                <w:rFonts w:eastAsia="Times New Roman"/>
              </w:rPr>
            </w:pPr>
            <w:hyperlink r:id="rId2421" w:history="1">
              <w:r w:rsidR="00E43BD9">
                <w:rPr>
                  <w:rStyle w:val="Hyperlink"/>
                  <w:rFonts w:eastAsia="Times New Roman"/>
                </w:rPr>
                <w:t>Patient</w:t>
              </w:r>
            </w:hyperlink>
          </w:p>
          <w:p w:rsidR="00C51368" w:rsidRDefault="00C166DE">
            <w:pPr>
              <w:numPr>
                <w:ilvl w:val="0"/>
                <w:numId w:val="288"/>
              </w:numPr>
              <w:spacing w:before="100" w:beforeAutospacing="1" w:after="100" w:afterAutospacing="1"/>
              <w:rPr>
                <w:rFonts w:eastAsia="Times New Roman"/>
              </w:rPr>
            </w:pPr>
            <w:hyperlink r:id="rId2422" w:history="1">
              <w:r w:rsidR="00E43BD9">
                <w:rPr>
                  <w:rStyle w:val="Hyperlink"/>
                  <w:rFonts w:eastAsia="Times New Roman"/>
                </w:rPr>
                <w:t>PaymentNotice</w:t>
              </w:r>
            </w:hyperlink>
          </w:p>
          <w:p w:rsidR="00C51368" w:rsidRDefault="00C166DE">
            <w:pPr>
              <w:numPr>
                <w:ilvl w:val="0"/>
                <w:numId w:val="288"/>
              </w:numPr>
              <w:spacing w:before="100" w:beforeAutospacing="1" w:after="100" w:afterAutospacing="1"/>
              <w:rPr>
                <w:rFonts w:eastAsia="Times New Roman"/>
              </w:rPr>
            </w:pPr>
            <w:hyperlink r:id="rId2423" w:history="1">
              <w:r w:rsidR="00E43BD9">
                <w:rPr>
                  <w:rStyle w:val="Hyperlink"/>
                  <w:rFonts w:eastAsia="Times New Roman"/>
                </w:rPr>
                <w:t>PaymentReconciliation</w:t>
              </w:r>
            </w:hyperlink>
          </w:p>
          <w:p w:rsidR="00C51368" w:rsidRDefault="00C166DE">
            <w:pPr>
              <w:numPr>
                <w:ilvl w:val="0"/>
                <w:numId w:val="288"/>
              </w:numPr>
              <w:spacing w:before="100" w:beforeAutospacing="1" w:after="100" w:afterAutospacing="1"/>
              <w:rPr>
                <w:rFonts w:eastAsia="Times New Roman"/>
              </w:rPr>
            </w:pPr>
            <w:hyperlink r:id="rId2424"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lastRenderedPageBreak/>
              <w:t>P-Z:</w:t>
            </w:r>
          </w:p>
          <w:p w:rsidR="00C51368" w:rsidRDefault="00C166DE">
            <w:pPr>
              <w:numPr>
                <w:ilvl w:val="0"/>
                <w:numId w:val="289"/>
              </w:numPr>
              <w:spacing w:before="100" w:beforeAutospacing="1" w:after="100" w:afterAutospacing="1"/>
              <w:rPr>
                <w:rFonts w:eastAsia="Times New Roman"/>
              </w:rPr>
            </w:pPr>
            <w:hyperlink r:id="rId2425" w:history="1">
              <w:r w:rsidR="00E43BD9">
                <w:rPr>
                  <w:rStyle w:val="Hyperlink"/>
                  <w:rFonts w:eastAsia="Times New Roman"/>
                </w:rPr>
                <w:t>Practitioner</w:t>
              </w:r>
            </w:hyperlink>
          </w:p>
          <w:p w:rsidR="00C51368" w:rsidRDefault="00C166DE">
            <w:pPr>
              <w:numPr>
                <w:ilvl w:val="0"/>
                <w:numId w:val="289"/>
              </w:numPr>
              <w:spacing w:before="100" w:beforeAutospacing="1" w:after="100" w:afterAutospacing="1"/>
              <w:rPr>
                <w:rFonts w:eastAsia="Times New Roman"/>
              </w:rPr>
            </w:pPr>
            <w:hyperlink r:id="rId2426" w:history="1">
              <w:r w:rsidR="00E43BD9">
                <w:rPr>
                  <w:rStyle w:val="Hyperlink"/>
                  <w:rFonts w:eastAsia="Times New Roman"/>
                </w:rPr>
                <w:t>Procedure</w:t>
              </w:r>
            </w:hyperlink>
          </w:p>
          <w:p w:rsidR="00C51368" w:rsidRDefault="00C166DE">
            <w:pPr>
              <w:numPr>
                <w:ilvl w:val="0"/>
                <w:numId w:val="289"/>
              </w:numPr>
              <w:spacing w:before="100" w:beforeAutospacing="1" w:after="100" w:afterAutospacing="1"/>
              <w:rPr>
                <w:rFonts w:eastAsia="Times New Roman"/>
              </w:rPr>
            </w:pPr>
            <w:hyperlink r:id="rId2427" w:history="1">
              <w:r w:rsidR="00E43BD9">
                <w:rPr>
                  <w:rStyle w:val="Hyperlink"/>
                  <w:rFonts w:eastAsia="Times New Roman"/>
                </w:rPr>
                <w:t>ProcessRequest</w:t>
              </w:r>
            </w:hyperlink>
          </w:p>
          <w:p w:rsidR="00C51368" w:rsidRDefault="00C166DE">
            <w:pPr>
              <w:numPr>
                <w:ilvl w:val="0"/>
                <w:numId w:val="289"/>
              </w:numPr>
              <w:spacing w:before="100" w:beforeAutospacing="1" w:after="100" w:afterAutospacing="1"/>
              <w:rPr>
                <w:rFonts w:eastAsia="Times New Roman"/>
              </w:rPr>
            </w:pPr>
            <w:hyperlink r:id="rId2428" w:history="1">
              <w:r w:rsidR="00E43BD9">
                <w:rPr>
                  <w:rStyle w:val="Hyperlink"/>
                  <w:rFonts w:eastAsia="Times New Roman"/>
                </w:rPr>
                <w:t>ProcessResponse</w:t>
              </w:r>
            </w:hyperlink>
          </w:p>
          <w:p w:rsidR="00C51368" w:rsidRDefault="00C166DE">
            <w:pPr>
              <w:numPr>
                <w:ilvl w:val="0"/>
                <w:numId w:val="289"/>
              </w:numPr>
              <w:spacing w:before="100" w:beforeAutospacing="1" w:after="100" w:afterAutospacing="1"/>
              <w:rPr>
                <w:rFonts w:eastAsia="Times New Roman"/>
              </w:rPr>
            </w:pPr>
            <w:hyperlink r:id="rId2429" w:history="1">
              <w:r w:rsidR="00E43BD9">
                <w:rPr>
                  <w:rStyle w:val="Hyperlink"/>
                  <w:rFonts w:eastAsia="Times New Roman"/>
                </w:rPr>
                <w:t>ProcedureRequest</w:t>
              </w:r>
            </w:hyperlink>
          </w:p>
          <w:p w:rsidR="00C51368" w:rsidRDefault="00C166DE">
            <w:pPr>
              <w:numPr>
                <w:ilvl w:val="0"/>
                <w:numId w:val="289"/>
              </w:numPr>
              <w:spacing w:before="100" w:beforeAutospacing="1" w:after="100" w:afterAutospacing="1"/>
              <w:rPr>
                <w:rFonts w:eastAsia="Times New Roman"/>
              </w:rPr>
            </w:pPr>
            <w:hyperlink r:id="rId2430" w:history="1">
              <w:r w:rsidR="00E43BD9">
                <w:rPr>
                  <w:rStyle w:val="Hyperlink"/>
                  <w:rFonts w:eastAsia="Times New Roman"/>
                </w:rPr>
                <w:t>Provenance</w:t>
              </w:r>
            </w:hyperlink>
          </w:p>
          <w:p w:rsidR="00C51368" w:rsidRDefault="00C166DE">
            <w:pPr>
              <w:numPr>
                <w:ilvl w:val="0"/>
                <w:numId w:val="289"/>
              </w:numPr>
              <w:spacing w:before="100" w:beforeAutospacing="1" w:after="100" w:afterAutospacing="1"/>
              <w:rPr>
                <w:rFonts w:eastAsia="Times New Roman"/>
              </w:rPr>
            </w:pPr>
            <w:hyperlink r:id="rId2431" w:history="1">
              <w:r w:rsidR="00E43BD9">
                <w:rPr>
                  <w:rStyle w:val="Hyperlink"/>
                  <w:rFonts w:eastAsia="Times New Roman"/>
                </w:rPr>
                <w:t>Questionnaire</w:t>
              </w:r>
            </w:hyperlink>
          </w:p>
          <w:p w:rsidR="00C51368" w:rsidRDefault="00C166DE">
            <w:pPr>
              <w:numPr>
                <w:ilvl w:val="0"/>
                <w:numId w:val="289"/>
              </w:numPr>
              <w:spacing w:before="100" w:beforeAutospacing="1" w:after="100" w:afterAutospacing="1"/>
              <w:rPr>
                <w:rFonts w:eastAsia="Times New Roman"/>
              </w:rPr>
            </w:pPr>
            <w:hyperlink r:id="rId2432" w:history="1">
              <w:r w:rsidR="00E43BD9">
                <w:rPr>
                  <w:rStyle w:val="Hyperlink"/>
                  <w:rFonts w:eastAsia="Times New Roman"/>
                </w:rPr>
                <w:t>QuestionnaireResponse</w:t>
              </w:r>
            </w:hyperlink>
          </w:p>
          <w:p w:rsidR="00C51368" w:rsidRDefault="00C166DE">
            <w:pPr>
              <w:numPr>
                <w:ilvl w:val="0"/>
                <w:numId w:val="289"/>
              </w:numPr>
              <w:spacing w:before="100" w:beforeAutospacing="1" w:after="100" w:afterAutospacing="1"/>
              <w:rPr>
                <w:rFonts w:eastAsia="Times New Roman"/>
              </w:rPr>
            </w:pPr>
            <w:hyperlink r:id="rId2433" w:history="1">
              <w:r w:rsidR="00E43BD9">
                <w:rPr>
                  <w:rStyle w:val="Hyperlink"/>
                  <w:rFonts w:eastAsia="Times New Roman"/>
                </w:rPr>
                <w:t>ReferralRequest</w:t>
              </w:r>
            </w:hyperlink>
          </w:p>
          <w:p w:rsidR="00C51368" w:rsidRDefault="00C166DE">
            <w:pPr>
              <w:numPr>
                <w:ilvl w:val="0"/>
                <w:numId w:val="289"/>
              </w:numPr>
              <w:spacing w:before="100" w:beforeAutospacing="1" w:after="100" w:afterAutospacing="1"/>
              <w:rPr>
                <w:rFonts w:eastAsia="Times New Roman"/>
              </w:rPr>
            </w:pPr>
            <w:hyperlink r:id="rId2434" w:history="1">
              <w:r w:rsidR="00E43BD9">
                <w:rPr>
                  <w:rStyle w:val="Hyperlink"/>
                  <w:rFonts w:eastAsia="Times New Roman"/>
                </w:rPr>
                <w:t>RelatedPerson</w:t>
              </w:r>
            </w:hyperlink>
          </w:p>
          <w:p w:rsidR="00C51368" w:rsidRDefault="00C166DE">
            <w:pPr>
              <w:numPr>
                <w:ilvl w:val="0"/>
                <w:numId w:val="289"/>
              </w:numPr>
              <w:spacing w:before="100" w:beforeAutospacing="1" w:after="100" w:afterAutospacing="1"/>
              <w:rPr>
                <w:rFonts w:eastAsia="Times New Roman"/>
              </w:rPr>
            </w:pPr>
            <w:hyperlink r:id="rId2435" w:history="1">
              <w:r w:rsidR="00E43BD9">
                <w:rPr>
                  <w:rStyle w:val="Hyperlink"/>
                  <w:rFonts w:eastAsia="Times New Roman"/>
                </w:rPr>
                <w:t>RiskAssessment</w:t>
              </w:r>
            </w:hyperlink>
          </w:p>
          <w:p w:rsidR="00C51368" w:rsidRDefault="00C166DE">
            <w:pPr>
              <w:numPr>
                <w:ilvl w:val="0"/>
                <w:numId w:val="289"/>
              </w:numPr>
              <w:spacing w:before="100" w:beforeAutospacing="1" w:after="100" w:afterAutospacing="1"/>
              <w:rPr>
                <w:rFonts w:eastAsia="Times New Roman"/>
              </w:rPr>
            </w:pPr>
            <w:hyperlink r:id="rId2436" w:history="1">
              <w:r w:rsidR="00E43BD9">
                <w:rPr>
                  <w:rStyle w:val="Hyperlink"/>
                  <w:rFonts w:eastAsia="Times New Roman"/>
                </w:rPr>
                <w:t>Schedule</w:t>
              </w:r>
            </w:hyperlink>
          </w:p>
          <w:p w:rsidR="00C51368" w:rsidRDefault="00C166DE">
            <w:pPr>
              <w:numPr>
                <w:ilvl w:val="0"/>
                <w:numId w:val="289"/>
              </w:numPr>
              <w:spacing w:before="100" w:beforeAutospacing="1" w:after="100" w:afterAutospacing="1"/>
              <w:rPr>
                <w:rFonts w:eastAsia="Times New Roman"/>
              </w:rPr>
            </w:pPr>
            <w:hyperlink r:id="rId2437" w:history="1">
              <w:r w:rsidR="00E43BD9">
                <w:rPr>
                  <w:rStyle w:val="Hyperlink"/>
                  <w:rFonts w:eastAsia="Times New Roman"/>
                </w:rPr>
                <w:t>SearchParameter</w:t>
              </w:r>
            </w:hyperlink>
          </w:p>
          <w:p w:rsidR="00C51368" w:rsidRDefault="00C166DE">
            <w:pPr>
              <w:numPr>
                <w:ilvl w:val="0"/>
                <w:numId w:val="289"/>
              </w:numPr>
              <w:spacing w:before="100" w:beforeAutospacing="1" w:after="100" w:afterAutospacing="1"/>
              <w:rPr>
                <w:rFonts w:eastAsia="Times New Roman"/>
              </w:rPr>
            </w:pPr>
            <w:hyperlink r:id="rId2438" w:history="1">
              <w:r w:rsidR="00E43BD9">
                <w:rPr>
                  <w:rStyle w:val="Hyperlink"/>
                  <w:rFonts w:eastAsia="Times New Roman"/>
                </w:rPr>
                <w:t>Slot</w:t>
              </w:r>
            </w:hyperlink>
          </w:p>
          <w:p w:rsidR="00C51368" w:rsidRDefault="00C166DE">
            <w:pPr>
              <w:numPr>
                <w:ilvl w:val="0"/>
                <w:numId w:val="289"/>
              </w:numPr>
              <w:spacing w:before="100" w:beforeAutospacing="1" w:after="100" w:afterAutospacing="1"/>
              <w:rPr>
                <w:rFonts w:eastAsia="Times New Roman"/>
              </w:rPr>
            </w:pPr>
            <w:hyperlink r:id="rId2439" w:history="1">
              <w:r w:rsidR="00E43BD9">
                <w:rPr>
                  <w:rStyle w:val="Hyperlink"/>
                  <w:rFonts w:eastAsia="Times New Roman"/>
                </w:rPr>
                <w:t>Specimen</w:t>
              </w:r>
            </w:hyperlink>
          </w:p>
          <w:p w:rsidR="00C51368" w:rsidRDefault="00C166DE">
            <w:pPr>
              <w:numPr>
                <w:ilvl w:val="0"/>
                <w:numId w:val="289"/>
              </w:numPr>
              <w:spacing w:before="100" w:beforeAutospacing="1" w:after="100" w:afterAutospacing="1"/>
              <w:rPr>
                <w:rFonts w:eastAsia="Times New Roman"/>
              </w:rPr>
            </w:pPr>
            <w:hyperlink r:id="rId2440" w:history="1">
              <w:r w:rsidR="00E43BD9">
                <w:rPr>
                  <w:rStyle w:val="Hyperlink"/>
                  <w:rFonts w:eastAsia="Times New Roman"/>
                </w:rPr>
                <w:t>StructureDefinition</w:t>
              </w:r>
            </w:hyperlink>
          </w:p>
          <w:p w:rsidR="00C51368" w:rsidRDefault="00C166DE">
            <w:pPr>
              <w:numPr>
                <w:ilvl w:val="0"/>
                <w:numId w:val="289"/>
              </w:numPr>
              <w:spacing w:before="100" w:beforeAutospacing="1" w:after="100" w:afterAutospacing="1"/>
              <w:rPr>
                <w:rFonts w:eastAsia="Times New Roman"/>
              </w:rPr>
            </w:pPr>
            <w:hyperlink r:id="rId2441" w:history="1">
              <w:r w:rsidR="00E43BD9">
                <w:rPr>
                  <w:rStyle w:val="Hyperlink"/>
                  <w:rFonts w:eastAsia="Times New Roman"/>
                </w:rPr>
                <w:t>Subscription</w:t>
              </w:r>
            </w:hyperlink>
          </w:p>
          <w:p w:rsidR="00C51368" w:rsidRDefault="00C166DE">
            <w:pPr>
              <w:numPr>
                <w:ilvl w:val="0"/>
                <w:numId w:val="289"/>
              </w:numPr>
              <w:spacing w:before="100" w:beforeAutospacing="1" w:after="100" w:afterAutospacing="1"/>
              <w:rPr>
                <w:rFonts w:eastAsia="Times New Roman"/>
              </w:rPr>
            </w:pPr>
            <w:hyperlink r:id="rId2442" w:history="1">
              <w:r w:rsidR="00E43BD9">
                <w:rPr>
                  <w:rStyle w:val="Hyperlink"/>
                  <w:rFonts w:eastAsia="Times New Roman"/>
                </w:rPr>
                <w:t>Substance</w:t>
              </w:r>
            </w:hyperlink>
          </w:p>
          <w:p w:rsidR="00C51368" w:rsidRDefault="00C166DE">
            <w:pPr>
              <w:numPr>
                <w:ilvl w:val="0"/>
                <w:numId w:val="289"/>
              </w:numPr>
              <w:spacing w:before="100" w:beforeAutospacing="1" w:after="100" w:afterAutospacing="1"/>
              <w:rPr>
                <w:rFonts w:eastAsia="Times New Roman"/>
              </w:rPr>
            </w:pPr>
            <w:hyperlink r:id="rId2443" w:history="1">
              <w:r w:rsidR="00E43BD9">
                <w:rPr>
                  <w:rStyle w:val="Hyperlink"/>
                  <w:rFonts w:eastAsia="Times New Roman"/>
                </w:rPr>
                <w:t>SupplyRequest</w:t>
              </w:r>
            </w:hyperlink>
          </w:p>
          <w:p w:rsidR="00C51368" w:rsidRDefault="00C166DE">
            <w:pPr>
              <w:numPr>
                <w:ilvl w:val="0"/>
                <w:numId w:val="289"/>
              </w:numPr>
              <w:spacing w:before="100" w:beforeAutospacing="1" w:after="100" w:afterAutospacing="1"/>
              <w:rPr>
                <w:rFonts w:eastAsia="Times New Roman"/>
              </w:rPr>
            </w:pPr>
            <w:hyperlink r:id="rId2444" w:history="1">
              <w:r w:rsidR="00E43BD9">
                <w:rPr>
                  <w:rStyle w:val="Hyperlink"/>
                  <w:rFonts w:eastAsia="Times New Roman"/>
                </w:rPr>
                <w:t>SupplyDelivery</w:t>
              </w:r>
            </w:hyperlink>
          </w:p>
          <w:p w:rsidR="00C51368" w:rsidRDefault="00C166DE">
            <w:pPr>
              <w:numPr>
                <w:ilvl w:val="0"/>
                <w:numId w:val="289"/>
              </w:numPr>
              <w:spacing w:before="100" w:beforeAutospacing="1" w:after="100" w:afterAutospacing="1"/>
              <w:rPr>
                <w:rFonts w:eastAsia="Times New Roman"/>
              </w:rPr>
            </w:pPr>
            <w:hyperlink r:id="rId2445" w:history="1">
              <w:r w:rsidR="00E43BD9">
                <w:rPr>
                  <w:rStyle w:val="Hyperlink"/>
                  <w:rFonts w:eastAsia="Times New Roman"/>
                </w:rPr>
                <w:t>TestScript</w:t>
              </w:r>
            </w:hyperlink>
          </w:p>
          <w:p w:rsidR="00C51368" w:rsidRDefault="00C166DE">
            <w:pPr>
              <w:numPr>
                <w:ilvl w:val="0"/>
                <w:numId w:val="289"/>
              </w:numPr>
              <w:spacing w:before="100" w:beforeAutospacing="1" w:after="100" w:afterAutospacing="1"/>
              <w:rPr>
                <w:rFonts w:eastAsia="Times New Roman"/>
              </w:rPr>
            </w:pPr>
            <w:hyperlink r:id="rId2446" w:history="1">
              <w:r w:rsidR="00E43BD9">
                <w:rPr>
                  <w:rStyle w:val="Hyperlink"/>
                  <w:rFonts w:eastAsia="Times New Roman"/>
                </w:rPr>
                <w:t>ValueSet</w:t>
              </w:r>
            </w:hyperlink>
          </w:p>
          <w:p w:rsidR="00C51368" w:rsidRDefault="00C166DE">
            <w:pPr>
              <w:numPr>
                <w:ilvl w:val="0"/>
                <w:numId w:val="289"/>
              </w:numPr>
              <w:spacing w:before="100" w:beforeAutospacing="1" w:after="100" w:afterAutospacing="1"/>
              <w:rPr>
                <w:rFonts w:eastAsia="Times New Roman"/>
              </w:rPr>
            </w:pPr>
            <w:hyperlink r:id="rId2447" w:history="1">
              <w:r w:rsidR="00E43BD9">
                <w:rPr>
                  <w:rStyle w:val="Hyperlink"/>
                  <w:rFonts w:eastAsia="Times New Roman"/>
                </w:rPr>
                <w:t>VisionPrescription</w:t>
              </w:r>
            </w:hyperlink>
          </w:p>
        </w:tc>
      </w:tr>
    </w:tbl>
    <w:p w:rsidR="00C51368" w:rsidRDefault="00E43BD9">
      <w:pPr>
        <w:pStyle w:val="NormalWeb"/>
        <w:divId w:val="1319845995"/>
        <w:rPr>
          <w:lang w:val="en-US"/>
        </w:rPr>
      </w:pPr>
      <w:bookmarkStart w:id="226" w:name="adding"/>
      <w:bookmarkEnd w:id="226"/>
      <w:r>
        <w:rPr>
          <w:lang w:val="en-US"/>
        </w:rPr>
        <w:lastRenderedPageBreak/>
        <w:t xml:space="preserve">Additional Resources will be added in the future. A list of hypothesized resources can be found on the </w:t>
      </w:r>
      <w:hyperlink r:id="rId2448" w:history="1">
        <w:r>
          <w:rPr>
            <w:rStyle w:val="Hyperlink"/>
            <w:lang w:val="en-US"/>
          </w:rPr>
          <w:t>HL7 wiki</w:t>
        </w:r>
      </w:hyperlink>
      <w:r>
        <w:rPr>
          <w:lang w:val="en-US"/>
        </w:rPr>
        <w:t xml:space="preserve">. Feel free to add any you think are missing or engage with one of the </w:t>
      </w:r>
      <w:hyperlink r:id="rId2449" w:history="1">
        <w:r>
          <w:rPr>
            <w:rStyle w:val="Hyperlink"/>
            <w:lang w:val="en-US"/>
          </w:rPr>
          <w:t>HL7 Work Groups</w:t>
        </w:r>
      </w:hyperlink>
      <w:r>
        <w:rPr>
          <w:lang w:val="en-US"/>
        </w:rPr>
        <w:t xml:space="preserve"> to submit a </w:t>
      </w:r>
      <w:hyperlink r:id="rId2450" w:history="1">
        <w:r>
          <w:rPr>
            <w:rStyle w:val="Hyperlink"/>
            <w:lang w:val="en-US"/>
          </w:rPr>
          <w:t>proposal</w:t>
        </w:r>
      </w:hyperlink>
      <w:r>
        <w:rPr>
          <w:lang w:val="en-US"/>
        </w:rPr>
        <w:t xml:space="preserve"> to define a resource of particular interest. </w:t>
      </w:r>
    </w:p>
    <w:p w:rsidR="00C51368" w:rsidRDefault="00E43BD9">
      <w:pPr>
        <w:pStyle w:val="Heading1"/>
        <w:divId w:val="990249517"/>
        <w:rPr>
          <w:rFonts w:eastAsia="Times New Roman"/>
          <w:noProof/>
          <w:lang w:val="en-US"/>
        </w:rPr>
      </w:pPr>
      <w:r>
        <w:rPr>
          <w:rFonts w:eastAsia="Times New Roman"/>
          <w:noProof/>
          <w:lang w:val="en-US"/>
        </w:rPr>
        <w:t>resources-definitions.html</w:t>
      </w:r>
    </w:p>
    <w:p w:rsidR="00C51368" w:rsidRDefault="00E43BD9">
      <w:pPr>
        <w:pStyle w:val="Heading2"/>
        <w:divId w:val="1609578226"/>
        <w:rPr>
          <w:rFonts w:eastAsia="Times New Roman"/>
          <w:lang w:val="en-US"/>
        </w:rPr>
      </w:pPr>
      <w:r>
        <w:rPr>
          <w:rFonts w:eastAsia="Times New Roman"/>
          <w:lang w:val="en-US"/>
        </w:rPr>
        <w:t>Resources - Detailed Descriptions</w:t>
      </w:r>
    </w:p>
    <w:p w:rsidR="00C51368" w:rsidRDefault="00E43BD9">
      <w:pPr>
        <w:pStyle w:val="Heading3"/>
        <w:divId w:val="1609578226"/>
        <w:rPr>
          <w:rFonts w:eastAsia="Times New Roman"/>
          <w:lang w:val="en-US"/>
        </w:rPr>
      </w:pPr>
      <w:r>
        <w:rPr>
          <w:rFonts w:eastAsia="Times New Roman"/>
          <w:lang w:val="en-US"/>
        </w:rPr>
        <w:t>Resource</w:t>
      </w:r>
    </w:p>
    <w:p w:rsidR="00C51368" w:rsidRDefault="00E43BD9">
      <w:pPr>
        <w:pStyle w:val="Heading1"/>
        <w:divId w:val="990249517"/>
        <w:rPr>
          <w:rFonts w:eastAsia="Times New Roman"/>
          <w:noProof/>
          <w:lang w:val="en-US"/>
        </w:rPr>
      </w:pPr>
      <w:r>
        <w:rPr>
          <w:rFonts w:eastAsia="Times New Roman"/>
          <w:noProof/>
          <w:lang w:val="en-US"/>
        </w:rPr>
        <w:t>resources-examples.html</w:t>
      </w:r>
    </w:p>
    <w:p w:rsidR="00C51368" w:rsidRDefault="00E43BD9">
      <w:pPr>
        <w:pStyle w:val="Heading2"/>
        <w:divId w:val="1054500974"/>
        <w:rPr>
          <w:rFonts w:eastAsia="Times New Roman"/>
          <w:lang w:val="en-US"/>
        </w:rPr>
      </w:pPr>
      <w:r>
        <w:rPr>
          <w:rFonts w:eastAsia="Times New Roman"/>
          <w:lang w:val="en-US"/>
        </w:rPr>
        <w:t>Resource Format Examples</w:t>
      </w:r>
    </w:p>
    <w:p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rsidR="00C51368" w:rsidRDefault="00C166DE">
      <w:pPr>
        <w:numPr>
          <w:ilvl w:val="0"/>
          <w:numId w:val="290"/>
        </w:numPr>
        <w:spacing w:before="100" w:beforeAutospacing="1" w:after="100" w:afterAutospacing="1"/>
        <w:divId w:val="1054500974"/>
        <w:rPr>
          <w:rFonts w:eastAsia="Times New Roman"/>
          <w:lang w:val="en-US"/>
        </w:rPr>
      </w:pPr>
      <w:hyperlink r:id="rId2451" w:history="1">
        <w:r w:rsidR="00E43BD9">
          <w:rPr>
            <w:rStyle w:val="Hyperlink"/>
            <w:rFonts w:eastAsia="Times New Roman"/>
            <w:lang w:val="en-US"/>
          </w:rPr>
          <w:t>Integrated Examples</w:t>
        </w:r>
      </w:hyperlink>
    </w:p>
    <w:p w:rsidR="00C51368" w:rsidRDefault="00E43BD9">
      <w:pPr>
        <w:pStyle w:val="Heading1"/>
        <w:divId w:val="990249517"/>
        <w:rPr>
          <w:rFonts w:eastAsia="Times New Roman"/>
          <w:noProof/>
          <w:lang w:val="en-US"/>
        </w:rPr>
      </w:pPr>
      <w:r>
        <w:rPr>
          <w:rFonts w:eastAsia="Times New Roman"/>
          <w:noProof/>
          <w:lang w:val="en-US"/>
        </w:rPr>
        <w:t>resources.html</w:t>
      </w:r>
    </w:p>
    <w:p w:rsidR="00C51368" w:rsidRDefault="00E43BD9">
      <w:pPr>
        <w:pStyle w:val="Heading1"/>
        <w:divId w:val="990249517"/>
        <w:rPr>
          <w:rFonts w:eastAsia="Times New Roman"/>
          <w:noProof/>
          <w:lang w:val="en-US"/>
        </w:rPr>
      </w:pPr>
      <w:r>
        <w:rPr>
          <w:rFonts w:eastAsia="Times New Roman"/>
          <w:noProof/>
          <w:lang w:val="en-US"/>
        </w:rPr>
        <w:t>rxnorm.html</w:t>
      </w:r>
    </w:p>
    <w:p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4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453" w:anchor="status" w:history="1">
              <w:r w:rsidR="00E43BD9">
                <w:rPr>
                  <w:rStyle w:val="Hyperlink"/>
                  <w:rFonts w:eastAsia="Times New Roman"/>
                </w:rPr>
                <w:t>Ballot Status</w:t>
              </w:r>
            </w:hyperlink>
            <w:r w:rsidR="00E43BD9">
              <w:rPr>
                <w:rFonts w:eastAsia="Times New Roman"/>
              </w:rPr>
              <w:t xml:space="preserve">: </w:t>
            </w:r>
            <w:hyperlink r:id="rId2454" w:anchor="pubs" w:history="1">
              <w:r w:rsidR="00E43BD9">
                <w:rPr>
                  <w:rStyle w:val="Hyperlink"/>
                  <w:rFonts w:eastAsia="Times New Roman"/>
                </w:rPr>
                <w:t>DSTU 2</w:t>
              </w:r>
            </w:hyperlink>
          </w:p>
        </w:tc>
      </w:tr>
    </w:tbl>
    <w:p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lastRenderedPageBreak/>
              <w:t>Source</w:t>
            </w:r>
          </w:p>
        </w:tc>
        <w:tc>
          <w:tcPr>
            <w:tcW w:w="0" w:type="auto"/>
            <w:vAlign w:val="center"/>
            <w:hideMark/>
          </w:tcPr>
          <w:p w:rsidR="00C51368" w:rsidRDefault="00E43BD9">
            <w:pPr>
              <w:rPr>
                <w:rFonts w:eastAsia="Times New Roman"/>
              </w:rPr>
            </w:pPr>
            <w:r>
              <w:rPr>
                <w:rFonts w:eastAsia="Times New Roman"/>
              </w:rPr>
              <w:t xml:space="preserve">RxNorm is made available by the </w:t>
            </w:r>
            <w:hyperlink r:id="rId2455" w:history="1">
              <w:r>
                <w:rPr>
                  <w:rStyle w:val="Hyperlink"/>
                  <w:rFonts w:eastAsia="Times New Roman"/>
                </w:rPr>
                <w:t>US National Library of Medicine</w:t>
              </w:r>
            </w:hyperlink>
            <w:r>
              <w:rPr>
                <w:rFonts w:eastAsia="Times New Roman"/>
              </w:rPr>
              <w:t xml:space="preserve"> at </w:t>
            </w:r>
            <w:hyperlink r:id="rId2456" w:history="1">
              <w:r>
                <w:rPr>
                  <w:rStyle w:val="Hyperlink"/>
                  <w:rFonts w:eastAsia="Times New Roman"/>
                </w:rPr>
                <w:t>http://www.nlm.nih.gov/research/umls/rxnorm</w:t>
              </w:r>
            </w:hyperlink>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457" w:history="1">
              <w:r>
                <w:rPr>
                  <w:rStyle w:val="Hyperlink"/>
                  <w:rFonts w:eastAsia="Times New Roman"/>
                </w:rPr>
                <w:t>http://www.nlm.nih.gov/research/umls/rxnorm</w:t>
              </w:r>
            </w:hyperlink>
            <w:r>
              <w:rPr>
                <w:rFonts w:eastAsia="Times New Roman"/>
              </w:rPr>
              <w:t xml:space="preserve"> identifies the RxNorm code system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date of release, encoded as in the download files, e.g. "07092014"</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value for an RxNorm code is a Concept Identifier (CUI), and only CUIs for which there is an SAB=RXNORM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CUI is the String description for it associated with the source RXNORM. Display values are not case sensitive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87430000"/>
        <w:rPr>
          <w:rFonts w:eastAsia="Times New Roman"/>
          <w:lang w:val="en-US"/>
        </w:rPr>
      </w:pPr>
      <w:r>
        <w:rPr>
          <w:rFonts w:eastAsia="Times New Roman"/>
          <w:lang w:val="en-US"/>
        </w:rPr>
        <w:t>RxNorm MySQL Database</w:t>
      </w:r>
    </w:p>
    <w:p w:rsidR="00C51368" w:rsidRDefault="00E43BD9">
      <w:pPr>
        <w:pStyle w:val="NormalWeb"/>
        <w:divId w:val="87430000"/>
        <w:rPr>
          <w:lang w:val="en-US"/>
        </w:rPr>
      </w:pPr>
      <w:r>
        <w:rPr>
          <w:lang w:val="en-US"/>
        </w:rPr>
        <w:t xml:space="preserve">The RxNorm scripts are able to populate a MySQL database that contains the data from RxNorm. This page provides SQL statements that describe how to implement the features of the RxNorm terminology correctly against this database. These are provided for implementer convenience, and do not imply that any particular approach be used in implementations. </w:t>
      </w:r>
    </w:p>
    <w:p w:rsidR="00C51368" w:rsidRDefault="00E43BD9">
      <w:pPr>
        <w:pStyle w:val="NormalWeb"/>
        <w:divId w:val="87430000"/>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87430000"/>
        <w:rPr>
          <w:rFonts w:eastAsia="Times New Roman"/>
          <w:lang w:val="en-US"/>
        </w:rPr>
      </w:pPr>
      <w:r>
        <w:rPr>
          <w:rFonts w:eastAsia="Times New Roman"/>
          <w:lang w:val="en-US"/>
        </w:rPr>
        <w:t>Copyright/License Issues</w:t>
      </w:r>
    </w:p>
    <w:p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rsidR="00C51368" w:rsidRDefault="00E43BD9">
      <w:pPr>
        <w:pStyle w:val="NormalWeb"/>
        <w:divId w:val="87430000"/>
        <w:rPr>
          <w:lang w:val="en-US"/>
        </w:rPr>
      </w:pPr>
      <w:r>
        <w:rPr>
          <w:lang w:val="en-US"/>
        </w:rPr>
        <w:t xml:space="preserve">The </w:t>
      </w:r>
      <w:hyperlink r:id="rId2458" w:history="1">
        <w:r>
          <w:rPr>
            <w:rStyle w:val="Hyperlink"/>
            <w:lang w:val="en-US"/>
          </w:rPr>
          <w:t>license for RxNorm</w:t>
        </w:r>
      </w:hyperlink>
      <w:r>
        <w:rPr>
          <w:lang w:val="en-US"/>
        </w:rPr>
        <w:t xml:space="preserve"> places restrictions on the distribution of the UMLS Metathesaurus or subsets of it. We are seeking a clarification of what constitutes a "subset of the metathesaurus" in order to make it clear what the status of an RxNorm value set is. </w:t>
      </w:r>
    </w:p>
    <w:p w:rsidR="00C51368" w:rsidRDefault="00E43BD9">
      <w:pPr>
        <w:pStyle w:val="Heading3"/>
        <w:divId w:val="87430000"/>
        <w:rPr>
          <w:rFonts w:eastAsia="Times New Roman"/>
          <w:lang w:val="en-US"/>
        </w:rPr>
      </w:pPr>
      <w:r>
        <w:rPr>
          <w:rFonts w:eastAsia="Times New Roman"/>
          <w:lang w:val="en-US"/>
        </w:rPr>
        <w:t>RxNorm Filter Properties</w:t>
      </w:r>
    </w:p>
    <w:p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87430000"/>
        <w:rPr>
          <w:lang w:val="en-US"/>
        </w:rPr>
      </w:pPr>
      <w:r>
        <w:rPr>
          <w:lang w:val="en-US"/>
        </w:rPr>
        <w:t xml:space="preserve">The base SQL statement for returning a list of CUIS that conform to these filters is: </w:t>
      </w:r>
    </w:p>
    <w:p w:rsidR="00C51368" w:rsidRDefault="00C51368">
      <w:pPr>
        <w:pStyle w:val="HTMLPreformatted"/>
        <w:divId w:val="87430000"/>
        <w:rPr>
          <w:lang w:val="en-US"/>
        </w:rPr>
      </w:pPr>
    </w:p>
    <w:p w:rsidR="00C51368" w:rsidRDefault="00E43BD9">
      <w:pPr>
        <w:pStyle w:val="HTMLPreformatted"/>
        <w:divId w:val="87430000"/>
        <w:rPr>
          <w:lang w:val="en-US"/>
        </w:rPr>
      </w:pPr>
      <w:r>
        <w:rPr>
          <w:lang w:val="en-US"/>
        </w:rPr>
        <w:t xml:space="preserve">  Select RXCUI from rxnconso where SAB = 'RXNORM' and TTY &lt;&gt; 'SY' </w:t>
      </w:r>
    </w:p>
    <w:p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lastRenderedPageBreak/>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RxNorm SAB table (e.g. select RSAB from rxnsab) </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87430000"/>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SY, SIB, RN, PAR, CHD, RB or RO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lastRenderedPageBreak/>
              <w:t>and (RXCUI in (select RXCUI from rxnconso where RXAUI in (select RXAUI1 from rxnrel where REL = :rel and RXAUI2 = :value))</w:t>
            </w:r>
          </w:p>
        </w:tc>
      </w:tr>
    </w:tbl>
    <w:p w:rsidR="00C51368" w:rsidRDefault="00E43BD9">
      <w:pPr>
        <w:pStyle w:val="Heading4"/>
        <w:divId w:val="87430000"/>
        <w:rPr>
          <w:rFonts w:eastAsia="Times New Roman"/>
          <w:lang w:val="en-US"/>
        </w:rPr>
      </w:pPr>
      <w:r>
        <w:rPr>
          <w:rFonts w:eastAsia="Times New Roman"/>
          <w:lang w:val="en-US"/>
        </w:rPr>
        <w:lastRenderedPageBreak/>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7871"/>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below</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NormalWeb"/>
        <w:divId w:val="87430000"/>
        <w:rPr>
          <w:lang w:val="en-US"/>
        </w:rPr>
      </w:pPr>
      <w:r>
        <w:rPr>
          <w:b/>
          <w:bCs/>
          <w:lang w:val="en-US"/>
        </w:rPr>
        <w:t>Relationship Types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has_entry_version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quantified_form_of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rsidR="00C51368" w:rsidRDefault="00E43BD9">
      <w:pPr>
        <w:pStyle w:val="Heading3"/>
        <w:divId w:val="87430000"/>
        <w:rPr>
          <w:rFonts w:eastAsia="Times New Roman"/>
          <w:lang w:val="en-US"/>
        </w:rPr>
      </w:pPr>
      <w:r>
        <w:rPr>
          <w:rFonts w:eastAsia="Times New Roman"/>
          <w:lang w:val="en-US"/>
        </w:rPr>
        <w:t>Implicit Value Sets</w:t>
      </w:r>
    </w:p>
    <w:p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RxNorm does not (yet) have any defined implicit value sets. </w:t>
      </w:r>
    </w:p>
    <w:p w:rsidR="00C51368" w:rsidRDefault="00E43BD9">
      <w:pPr>
        <w:pStyle w:val="NormalWeb"/>
        <w:divId w:val="87430000"/>
        <w:rPr>
          <w:lang w:val="en-US"/>
        </w:rPr>
      </w:pPr>
      <w:r>
        <w:rPr>
          <w:lang w:val="en-US"/>
        </w:rPr>
        <w:t xml:space="preserve">The value set identifier http://www.nlm.nih.gov/research/umls/rxnorm/vs is a value set that contains all RxNorm CUIs. </w:t>
      </w:r>
    </w:p>
    <w:p w:rsidR="00C51368" w:rsidRDefault="00E43BD9">
      <w:pPr>
        <w:pStyle w:val="Heading1"/>
        <w:divId w:val="990249517"/>
        <w:rPr>
          <w:rFonts w:eastAsia="Times New Roman"/>
          <w:noProof/>
          <w:lang w:val="en-US"/>
        </w:rPr>
      </w:pPr>
      <w:r>
        <w:rPr>
          <w:rFonts w:eastAsia="Times New Roman"/>
          <w:noProof/>
          <w:lang w:val="en-US"/>
        </w:rPr>
        <w:t>sc.html</w:t>
      </w:r>
    </w:p>
    <w:p w:rsidR="00C51368" w:rsidRDefault="00E43BD9">
      <w:pPr>
        <w:pStyle w:val="Heading1"/>
        <w:divId w:val="933436263"/>
        <w:rPr>
          <w:rFonts w:eastAsia="Times New Roman"/>
          <w:lang w:val="en-US"/>
        </w:rPr>
      </w:pPr>
      <w:r>
        <w:rPr>
          <w:rFonts w:eastAsia="Times New Roman"/>
          <w:lang w:val="en-US"/>
        </w:rPr>
        <w:t>FHIR Status Codes Grid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343626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45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460" w:anchor="status" w:history="1">
              <w:r w:rsidR="00E43BD9">
                <w:rPr>
                  <w:rStyle w:val="Hyperlink"/>
                  <w:rFonts w:eastAsia="Times New Roman"/>
                </w:rPr>
                <w:t>Ballot Status</w:t>
              </w:r>
            </w:hyperlink>
            <w:r w:rsidR="00E43BD9">
              <w:rPr>
                <w:rFonts w:eastAsia="Times New Roman"/>
              </w:rPr>
              <w:t xml:space="preserve">: </w:t>
            </w:r>
            <w:hyperlink r:id="rId2461" w:anchor="pubs" w:history="1">
              <w:r w:rsidR="00E43BD9">
                <w:rPr>
                  <w:rStyle w:val="Hyperlink"/>
                  <w:rFonts w:eastAsia="Times New Roman"/>
                </w:rPr>
                <w:t>DSTU 2</w:t>
              </w:r>
            </w:hyperlink>
          </w:p>
        </w:tc>
      </w:tr>
    </w:tbl>
    <w:p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rsidR="00C51368" w:rsidRDefault="00E43BD9">
      <w:pPr>
        <w:pStyle w:val="NormalWeb"/>
        <w:divId w:val="933436263"/>
        <w:rPr>
          <w:lang w:val="en-US"/>
        </w:rPr>
      </w:pPr>
      <w:r>
        <w:rPr>
          <w:lang w:val="en-US"/>
        </w:rPr>
        <w:t xml:space="preserve">Note: this page is not proscriptive; it's descriptive and comparative, to help with review. The FHIR methodology says that if two domains use different terms for the same concept (e.g. 'withdrawn' and 'cancelled') then the domain concept name should be used. On other hand, where there is no explicit reason for the codes to differ based on domain usage, they should not. </w:t>
      </w:r>
    </w:p>
    <w:p w:rsidR="00C51368" w:rsidRDefault="00E43BD9">
      <w:pPr>
        <w:pStyle w:val="NormalWeb"/>
        <w:divId w:val="933436263"/>
        <w:rPr>
          <w:lang w:val="en-US"/>
        </w:rPr>
      </w:pPr>
      <w:r>
        <w:rPr>
          <w:lang w:val="en-US"/>
        </w:rPr>
        <w:t xml:space="preserve">Note: </w:t>
      </w:r>
      <w:r>
        <w:rPr>
          <w:b/>
          <w:bCs/>
          <w:lang w:val="en-US"/>
        </w:rPr>
        <w:t>bold</w:t>
      </w:r>
      <w:r>
        <w:rPr>
          <w:lang w:val="en-US"/>
        </w:rPr>
        <w:t xml:space="preserve"> means the element is marked as a modifier. </w:t>
      </w:r>
    </w:p>
    <w:p w:rsidR="00C51368" w:rsidRDefault="00E43BD9">
      <w:pPr>
        <w:pStyle w:val="Heading1"/>
        <w:divId w:val="990249517"/>
        <w:rPr>
          <w:rFonts w:eastAsia="Times New Roman"/>
          <w:noProof/>
          <w:lang w:val="en-US"/>
        </w:rPr>
      </w:pPr>
      <w:r>
        <w:rPr>
          <w:rFonts w:eastAsia="Times New Roman"/>
          <w:noProof/>
          <w:lang w:val="en-US"/>
        </w:rPr>
        <w:t>search.html</w:t>
      </w:r>
    </w:p>
    <w:p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46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463" w:anchor="status" w:history="1">
              <w:r w:rsidR="00E43BD9">
                <w:rPr>
                  <w:rStyle w:val="Hyperlink"/>
                  <w:rFonts w:eastAsia="Times New Roman"/>
                </w:rPr>
                <w:t>Ballot Status</w:t>
              </w:r>
            </w:hyperlink>
            <w:r w:rsidR="00E43BD9">
              <w:rPr>
                <w:rFonts w:eastAsia="Times New Roman"/>
              </w:rPr>
              <w:t xml:space="preserve">: </w:t>
            </w:r>
            <w:hyperlink r:id="rId2464" w:anchor="pubs" w:history="1">
              <w:r w:rsidR="00E43BD9">
                <w:rPr>
                  <w:rStyle w:val="Hyperlink"/>
                  <w:rFonts w:eastAsia="Times New Roman"/>
                </w:rPr>
                <w:t>DSTU 2</w:t>
              </w:r>
            </w:hyperlink>
          </w:p>
        </w:tc>
      </w:tr>
    </w:tbl>
    <w:p w:rsidR="00C51368" w:rsidRDefault="00E43BD9">
      <w:pPr>
        <w:pStyle w:val="NormalWeb"/>
        <w:divId w:val="966159520"/>
        <w:rPr>
          <w:lang w:val="en-US"/>
        </w:rPr>
      </w:pPr>
      <w:r>
        <w:rPr>
          <w:lang w:val="en-US"/>
        </w:rPr>
        <w:lastRenderedPageBreak/>
        <w:t xml:space="preserve">One aspect that is fundamental to the way FHIR works is to search a set of resources. Search operations search through an existing set of resources by a set of search criteria supplied as parameters to the search. This page documents the FHIR search framework, starting with the simple cases, and working through to the full complexity. Implementations need only implement the amount of complexity that they require. </w:t>
      </w:r>
    </w:p>
    <w:p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2959"/>
        <w:gridCol w:w="266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Search Parameter Types</w:t>
            </w:r>
          </w:p>
        </w:tc>
        <w:tc>
          <w:tcPr>
            <w:tcW w:w="0" w:type="auto"/>
            <w:vAlign w:val="center"/>
            <w:hideMark/>
          </w:tcPr>
          <w:p w:rsidR="00C51368" w:rsidRDefault="00E43BD9">
            <w:pPr>
              <w:rPr>
                <w:rFonts w:eastAsia="Times New Roman"/>
              </w:rPr>
            </w:pPr>
            <w:r>
              <w:rPr>
                <w:rFonts w:eastAsia="Times New Roman"/>
                <w:b/>
                <w:bCs/>
              </w:rPr>
              <w:t>Parameters for all resources</w:t>
            </w:r>
          </w:p>
        </w:tc>
        <w:tc>
          <w:tcPr>
            <w:tcW w:w="0" w:type="auto"/>
            <w:vAlign w:val="center"/>
            <w:hideMark/>
          </w:tcPr>
          <w:p w:rsidR="00C51368" w:rsidRDefault="00E43BD9">
            <w:pPr>
              <w:rPr>
                <w:rFonts w:eastAsia="Times New Roman"/>
              </w:rPr>
            </w:pPr>
            <w:r>
              <w:rPr>
                <w:rFonts w:eastAsia="Times New Roman"/>
                <w:b/>
                <w:bCs/>
              </w:rPr>
              <w:t>Search result parameters</w:t>
            </w:r>
          </w:p>
        </w:tc>
      </w:tr>
      <w:tr w:rsidR="00C51368">
        <w:trPr>
          <w:divId w:val="96615952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166DE">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rsidR="00C51368" w:rsidRDefault="00C166DE">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rsidR="00C51368" w:rsidRDefault="00E43BD9">
      <w:pPr>
        <w:pStyle w:val="NormalWeb"/>
        <w:divId w:val="966159520"/>
        <w:rPr>
          <w:lang w:val="en-US"/>
        </w:rPr>
      </w:pPr>
      <w:r>
        <w:rPr>
          <w:lang w:val="en-US"/>
        </w:rPr>
        <w:t xml:space="preserve">In addition, there is a special search parameter </w:t>
      </w:r>
      <w:hyperlink w:anchor="filter" w:history="1">
        <w:r>
          <w:rPr>
            <w:rStyle w:val="Hyperlink"/>
            <w:lang w:val="en-US"/>
          </w:rPr>
          <w:t>_filter</w:t>
        </w:r>
      </w:hyperlink>
      <w:r>
        <w:rPr>
          <w:lang w:val="en-US"/>
        </w:rPr>
        <w:t xml:space="preserve"> that allows a different method of searching. </w:t>
      </w:r>
    </w:p>
    <w:p w:rsidR="00C51368" w:rsidRDefault="00E43BD9">
      <w:pPr>
        <w:pStyle w:val="Heading3"/>
        <w:divId w:val="966159520"/>
        <w:rPr>
          <w:rFonts w:eastAsia="Times New Roman"/>
          <w:lang w:val="en-US"/>
        </w:rPr>
      </w:pPr>
      <w:r>
        <w:rPr>
          <w:rFonts w:eastAsia="Times New Roman"/>
          <w:lang w:val="en-US"/>
        </w:rPr>
        <w:t>Introduction</w:t>
      </w:r>
    </w:p>
    <w:p w:rsidR="00C51368" w:rsidRDefault="00E43BD9">
      <w:pPr>
        <w:pStyle w:val="NormalWeb"/>
        <w:divId w:val="966159520"/>
        <w:rPr>
          <w:lang w:val="en-US"/>
        </w:rPr>
      </w:pPr>
      <w:r>
        <w:rPr>
          <w:lang w:val="en-US"/>
        </w:rPr>
        <w:t xml:space="preserve">In the simplest case, a search is executed by performing a GET operation in the RESTful framework: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[base]/[resourcetype]?name=value&amp;...</w:t>
      </w:r>
    </w:p>
    <w:p w:rsidR="00C51368" w:rsidRDefault="00E43BD9">
      <w:pPr>
        <w:pStyle w:val="NormalWeb"/>
        <w:divId w:val="966159520"/>
        <w:rPr>
          <w:lang w:val="en-US"/>
        </w:rPr>
      </w:pPr>
      <w:r>
        <w:rPr>
          <w:lang w:val="en-US"/>
        </w:rPr>
        <w:t xml:space="preserve">For this RESTful search (see </w:t>
      </w:r>
      <w:hyperlink r:id="rId2465" w:anchor="search" w:history="1">
        <w:r>
          <w:rPr>
            <w:rStyle w:val="Hyperlink"/>
            <w:lang w:val="en-US"/>
          </w:rPr>
          <w:t>definition in RESTful API</w:t>
        </w:r>
      </w:hyperlink>
      <w:r>
        <w:rPr>
          <w:lang w:val="en-US"/>
        </w:rPr>
        <w:t>), the parameters are a series of name</w:t>
      </w:r>
      <w:proofErr w:type="gramStart"/>
      <w:r>
        <w:rPr>
          <w:lang w:val="en-US"/>
        </w:rPr>
        <w:t>=[</w:t>
      </w:r>
      <w:proofErr w:type="gramEnd"/>
      <w:r>
        <w:rPr>
          <w:lang w:val="en-US"/>
        </w:rPr>
        <w:t xml:space="preserve">value] pairs encoded in the URL or as an application/x-www-form-urlencoded submission for a POST: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POST  [base]/[type]/_search{?[parameters]{&amp;_format=[mime-type]}}</w:t>
      </w:r>
    </w:p>
    <w:p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466" w:history="1">
        <w:r>
          <w:rPr>
            <w:rStyle w:val="Hyperlink"/>
            <w:lang w:val="en-US"/>
          </w:rPr>
          <w:t>bundle</w:t>
        </w:r>
      </w:hyperlink>
      <w:r>
        <w:rPr>
          <w:lang w:val="en-US"/>
        </w:rPr>
        <w:t xml:space="preserve"> which includes the resources that are the results of the search. </w:t>
      </w:r>
    </w:p>
    <w:p w:rsidR="00C51368" w:rsidRDefault="00C166DE">
      <w:pPr>
        <w:pStyle w:val="NormalWeb"/>
        <w:divId w:val="966159520"/>
        <w:rPr>
          <w:lang w:val="en-US"/>
        </w:rPr>
      </w:pPr>
      <w:hyperlink r:id="rId2467" w:anchor="search" w:history="1">
        <w:r w:rsidR="00E43BD9">
          <w:rPr>
            <w:rStyle w:val="Hyperlink"/>
            <w:lang w:val="en-US"/>
          </w:rPr>
          <w:t>Search operations</w:t>
        </w:r>
      </w:hyperlink>
      <w:r w:rsidR="00E43BD9">
        <w:rPr>
          <w:lang w:val="en-US"/>
        </w:rPr>
        <w:t xml:space="preserve"> are executed in one of 3 defined contexts that control which set of resources are being searched: </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468"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lastRenderedPageBreak/>
        <w:t>All resource types: GET [base]/_search?parameter(s) (parameters common to all types only)</w:t>
      </w:r>
    </w:p>
    <w:p w:rsidR="00C51368" w:rsidRDefault="00E43BD9">
      <w:pPr>
        <w:pStyle w:val="NormalWeb"/>
        <w:divId w:val="966159520"/>
        <w:rPr>
          <w:lang w:val="en-US"/>
        </w:rPr>
      </w:pPr>
      <w:r>
        <w:rPr>
          <w:lang w:val="en-US"/>
        </w:rPr>
        <w:t xml:space="preserve">Search operations can also be implemented in </w:t>
      </w:r>
      <w:hyperlink r:id="rId2469" w:anchor="search" w:history="1">
        <w:r>
          <w:rPr>
            <w:rStyle w:val="Hyperlink"/>
            <w:lang w:val="en-US"/>
          </w:rPr>
          <w:t>the messaging framework</w:t>
        </w:r>
      </w:hyperlink>
      <w:r>
        <w:rPr>
          <w:lang w:val="en-US"/>
        </w:rPr>
        <w:t xml:space="preserve">. </w:t>
      </w:r>
    </w:p>
    <w:p w:rsidR="00C51368" w:rsidRDefault="00E43BD9">
      <w:pPr>
        <w:pStyle w:val="NormalWeb"/>
        <w:divId w:val="966159520"/>
        <w:rPr>
          <w:lang w:val="en-US"/>
        </w:rPr>
      </w:pPr>
      <w:r>
        <w:rPr>
          <w:lang w:val="en-US"/>
        </w:rPr>
        <w:t xml:space="preserve">The server determination of which resources meet the criteria contained in the search parameters as described below. However the server has the prerogative to return additional search results if it believes them to be relevant. Note, though, that there is a special search for the most relevant context in which the search set is indeterminate: </w:t>
      </w:r>
      <w:hyperlink r:id="rId2470" w:anchor="mpi" w:history="1">
        <w:r>
          <w:rPr>
            <w:rStyle w:val="Hyperlink"/>
            <w:lang w:val="en-US"/>
          </w:rPr>
          <w:t>Patient MPI Search</w:t>
        </w:r>
      </w:hyperlink>
      <w:r>
        <w:rPr>
          <w:lang w:val="en-US"/>
        </w:rPr>
        <w:t xml:space="preserve">. </w:t>
      </w:r>
    </w:p>
    <w:p w:rsidR="00C51368" w:rsidRDefault="00E43BD9">
      <w:pPr>
        <w:pStyle w:val="NormalWeb"/>
        <w:divId w:val="966159520"/>
        <w:rPr>
          <w:lang w:val="en-US"/>
        </w:rPr>
      </w:pPr>
      <w:r>
        <w:rPr>
          <w:lang w:val="en-US"/>
        </w:rPr>
        <w:t xml:space="preserve">Search using GET may include sensitive information in the search parameters therefore secure communications and endpoint management are recommended, see </w:t>
      </w:r>
      <w:hyperlink r:id="rId2471" w:anchor="http" w:history="1">
        <w:r>
          <w:rPr>
            <w:rStyle w:val="Hyperlink"/>
            <w:lang w:val="en-US"/>
          </w:rPr>
          <w:t>Security Communications</w:t>
        </w:r>
      </w:hyperlink>
      <w:r>
        <w:rPr>
          <w:lang w:val="en-US"/>
        </w:rPr>
        <w:t xml:space="preserve"> </w:t>
      </w:r>
    </w:p>
    <w:p w:rsidR="00C51368" w:rsidRDefault="00E43BD9">
      <w:pPr>
        <w:pStyle w:val="Heading3"/>
        <w:divId w:val="966159520"/>
        <w:rPr>
          <w:rFonts w:eastAsia="Times New Roman"/>
          <w:lang w:val="en-US"/>
        </w:rPr>
      </w:pPr>
      <w:bookmarkStart w:id="227" w:name="errors"/>
      <w:bookmarkEnd w:id="227"/>
      <w:r>
        <w:rPr>
          <w:rFonts w:eastAsia="Times New Roman"/>
          <w:lang w:val="en-US"/>
        </w:rPr>
        <w:t>Handling Errors</w:t>
      </w:r>
    </w:p>
    <w:p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while some other 4xx or 5xx code signifies that some error occurred. When the search fails, a server SHOULD return an </w:t>
      </w:r>
      <w:hyperlink r:id="rId2472" w:history="1">
        <w:r>
          <w:rPr>
            <w:rStyle w:val="Hyperlink"/>
            <w:lang w:val="en-US"/>
          </w:rPr>
          <w:t>OperationOutcome</w:t>
        </w:r>
      </w:hyperlink>
      <w:r>
        <w:rPr>
          <w:lang w:val="en-US"/>
        </w:rPr>
        <w:t xml:space="preserve"> detailing the cause of the failure. Note that an empty search result is not a failure. </w:t>
      </w:r>
    </w:p>
    <w:p w:rsidR="00C51368" w:rsidRDefault="00E43BD9">
      <w:pPr>
        <w:pStyle w:val="NormalWeb"/>
        <w:divId w:val="966159520"/>
        <w:rPr>
          <w:lang w:val="en-US"/>
        </w:rPr>
      </w:pPr>
      <w:r>
        <w:rPr>
          <w:lang w:val="en-US"/>
        </w:rPr>
        <w:t xml:space="preserve">In some cases, some of the parameters may have problems. For instance: </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non-existent resource e.g. GET [base]/Observation?subject=101, where 101 does not exist</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effect of returning an empty search set, since the parameter cannot be satisfied. </w:t>
      </w:r>
    </w:p>
    <w:p w:rsidR="00C51368" w:rsidRDefault="00E43BD9">
      <w:pPr>
        <w:pStyle w:val="NormalWeb"/>
        <w:divId w:val="966159520"/>
        <w:rPr>
          <w:lang w:val="en-US"/>
        </w:rPr>
      </w:pPr>
      <w:r>
        <w:rPr>
          <w:lang w:val="en-US"/>
        </w:rPr>
        <w:t xml:space="preserve">In such cases, the search process MAY include an </w:t>
      </w:r>
      <w:hyperlink r:id="rId2473"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474" w:anchor="Bundle.entry.search.mode" w:history="1">
        <w:r>
          <w:rPr>
            <w:rStyle w:val="Hyperlink"/>
            <w:lang w:val="en-US"/>
          </w:rPr>
          <w:t>search mode</w:t>
        </w:r>
      </w:hyperlink>
      <w:r>
        <w:rPr>
          <w:lang w:val="en-US"/>
        </w:rPr>
        <w:t xml:space="preserve"> = </w:t>
      </w:r>
      <w:hyperlink r:id="rId2475" w:history="1">
        <w:r>
          <w:rPr>
            <w:rStyle w:val="Hyperlink"/>
            <w:lang w:val="en-US"/>
          </w:rPr>
          <w:t>outcome</w:t>
        </w:r>
      </w:hyperlink>
      <w:r>
        <w:rPr>
          <w:lang w:val="en-US"/>
        </w:rPr>
        <w:t xml:space="preserve">. Clients can use this information to improve future searches. </w:t>
      </w:r>
    </w:p>
    <w:p w:rsidR="00C51368" w:rsidRDefault="00E43BD9">
      <w:pPr>
        <w:pStyle w:val="Heading3"/>
        <w:divId w:val="966159520"/>
        <w:rPr>
          <w:rFonts w:eastAsia="Times New Roman"/>
          <w:lang w:val="en-US"/>
        </w:rPr>
      </w:pPr>
      <w:bookmarkStart w:id="228" w:name="standard"/>
      <w:bookmarkEnd w:id="228"/>
      <w:r>
        <w:rPr>
          <w:rFonts w:eastAsia="Times New Roman"/>
          <w:lang w:val="en-US"/>
        </w:rPr>
        <w:t>Standard Parameters</w:t>
      </w:r>
    </w:p>
    <w:p w:rsidR="00C51368" w:rsidRDefault="00E43BD9">
      <w:pPr>
        <w:pStyle w:val="Heading4"/>
        <w:divId w:val="966159520"/>
        <w:rPr>
          <w:rFonts w:eastAsia="Times New Roman"/>
          <w:lang w:val="en-US"/>
        </w:rPr>
      </w:pPr>
      <w:bookmarkStart w:id="229" w:name="all"/>
      <w:r>
        <w:rPr>
          <w:rFonts w:eastAsia="Times New Roman"/>
          <w:lang w:val="en-US"/>
        </w:rPr>
        <w:lastRenderedPageBreak/>
        <w:t>Parameters for all resources</w:t>
      </w:r>
    </w:p>
    <w:p w:rsidR="00C51368" w:rsidRDefault="00E43BD9">
      <w:pPr>
        <w:pStyle w:val="NormalWeb"/>
        <w:divId w:val="966159520"/>
        <w:rPr>
          <w:lang w:val="en-US"/>
        </w:rPr>
      </w:pPr>
      <w:r>
        <w:rPr>
          <w:lang w:val="en-US"/>
        </w:rPr>
        <w:t xml:space="preserve">These parameters are </w:t>
      </w:r>
      <w:hyperlink r:id="rId2476" w:anchor="search" w:history="1">
        <w:r>
          <w:rPr>
            <w:rStyle w:val="Hyperlink"/>
            <w:lang w:val="en-US"/>
          </w:rPr>
          <w:t>defined that apply to all resources</w:t>
        </w:r>
      </w:hyperlink>
      <w:proofErr w:type="gramStart"/>
      <w:r>
        <w:rPr>
          <w:lang w:val="en-US"/>
        </w:rPr>
        <w:t>: .</w:t>
      </w:r>
      <w:proofErr w:type="gramEnd"/>
      <w:r>
        <w:rPr>
          <w:lang w:val="en-US"/>
        </w:rPr>
        <w:t xml:space="preserve"> In addition, the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50"/>
    <w:p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[base]/Patient?_id=23</w:t>
      </w:r>
    </w:p>
    <w:p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477" w:anchor="read" w:history="1">
        <w:r>
          <w:rPr>
            <w:rStyle w:val="Hyperlink"/>
            <w:lang w:val="en-US"/>
          </w:rPr>
          <w:t>simple read operation</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w:t>
      </w:r>
    </w:p>
    <w:p w:rsidR="00C51368" w:rsidRDefault="00E43BD9">
      <w:pPr>
        <w:pStyle w:val="NormalWeb"/>
        <w:divId w:val="966159520"/>
        <w:rPr>
          <w:lang w:val="en-US"/>
        </w:rPr>
      </w:pPr>
      <w:proofErr w:type="gramStart"/>
      <w:r>
        <w:rPr>
          <w:lang w:val="en-US"/>
        </w:rPr>
        <w:t>however</w:t>
      </w:r>
      <w:proofErr w:type="gramEnd"/>
      <w:r>
        <w:rPr>
          <w:lang w:val="en-US"/>
        </w:rPr>
        <w:t xml:space="preserve"> the search with parameter _id returns a bundle with the requested resource, instead of just the resource itself. Additional parameters can be added which may provide additional functionality on top of this base read equivalence (e.g. </w:t>
      </w:r>
      <w:hyperlink w:anchor="include" w:history="1">
        <w:r>
          <w:rPr>
            <w:rStyle w:val="Hyperlink"/>
            <w:lang w:val="en-US"/>
          </w:rPr>
          <w:t>_include</w:t>
        </w:r>
      </w:hyperlink>
      <w:r>
        <w:rPr>
          <w:lang w:val="en-US"/>
        </w:rPr>
        <w:t xml:space="preserve">). </w:t>
      </w:r>
    </w:p>
    <w:p w:rsidR="00C51368" w:rsidRDefault="00E43BD9">
      <w:pPr>
        <w:pStyle w:val="NormalWeb"/>
        <w:divId w:val="966159520"/>
        <w:rPr>
          <w:lang w:val="en-US"/>
        </w:rPr>
      </w:pPr>
      <w:bookmarkStart w:id="230" w:name="lastUpdated"/>
      <w:bookmarkEnd w:id="230"/>
      <w:r>
        <w:rPr>
          <w:lang w:val="en-US"/>
        </w:rPr>
        <w:t xml:space="preserve">The search parameter _lastUpdated can be used to select resources based on the last time they were changed: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[base]/Observation?_lastUpdated=&gt;2010-10-01</w:t>
      </w:r>
    </w:p>
    <w:p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478" w:anchor="history" w:history="1">
        <w:r>
          <w:rPr>
            <w:rStyle w:val="Hyperlink"/>
            <w:lang w:val="en-US"/>
          </w:rPr>
          <w:t>RESTful history</w:t>
        </w:r>
      </w:hyperlink>
      <w:r>
        <w:rPr>
          <w:lang w:val="en-US"/>
        </w:rPr>
        <w:t xml:space="preserve"> or the </w:t>
      </w:r>
      <w:hyperlink r:id="rId2479" w:history="1">
        <w:r>
          <w:rPr>
            <w:rStyle w:val="Hyperlink"/>
            <w:lang w:val="en-US"/>
          </w:rPr>
          <w:t>Subscription resource</w:t>
        </w:r>
      </w:hyperlink>
      <w:r>
        <w:rPr>
          <w:lang w:val="en-US"/>
        </w:rPr>
        <w:t xml:space="preserve">). </w:t>
      </w:r>
    </w:p>
    <w:p w:rsidR="00C51368" w:rsidRDefault="00E43BD9">
      <w:pPr>
        <w:pStyle w:val="NormalWeb"/>
        <w:divId w:val="966159520"/>
        <w:rPr>
          <w:lang w:val="en-US"/>
        </w:rPr>
      </w:pPr>
      <w:bookmarkStart w:id="231" w:name="tag"/>
      <w:bookmarkStart w:id="232" w:name="tags"/>
      <w:bookmarkEnd w:id="231"/>
      <w:bookmarkEnd w:id="232"/>
      <w:bookmarkEnd w:id="184"/>
      <w:r>
        <w:rPr>
          <w:lang w:val="en-US"/>
        </w:rPr>
        <w:t xml:space="preserve">The search parameters _tag, _profile and _security parameters search on the equivalent elements in the </w:t>
      </w:r>
      <w:hyperlink r:id="rId2480" w:anchor="meta" w:history="1">
        <w:proofErr w:type="gramStart"/>
        <w:r>
          <w:rPr>
            <w:rStyle w:val="Hyperlink"/>
            <w:lang w:val="en-US"/>
          </w:rPr>
          <w:t>meta</w:t>
        </w:r>
        <w:proofErr w:type="gramEnd"/>
        <w:r>
          <w:rPr>
            <w:rStyle w:val="Hyperlink"/>
            <w:lang w:val="en-US"/>
          </w:rPr>
          <w:t xml:space="preserve"> element</w:t>
        </w:r>
      </w:hyperlink>
      <w:r>
        <w:rPr>
          <w:lang w:val="en-US"/>
        </w:rPr>
        <w:t xml:space="preserve">.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[base]/Condition?_tag=http://acme.org/codes|needs-review</w:t>
      </w:r>
    </w:p>
    <w:p w:rsidR="00C51368" w:rsidRDefault="00E43BD9">
      <w:pPr>
        <w:pStyle w:val="NormalWeb"/>
        <w:divId w:val="966159520"/>
        <w:rPr>
          <w:lang w:val="en-US"/>
        </w:rPr>
      </w:pPr>
      <w:proofErr w:type="gramStart"/>
      <w:r>
        <w:rPr>
          <w:lang w:val="en-US"/>
        </w:rPr>
        <w:t>searches</w:t>
      </w:r>
      <w:proofErr w:type="gramEnd"/>
      <w:r>
        <w:rPr>
          <w:lang w:val="en-US"/>
        </w:rPr>
        <w:t xml:space="preserve"> for all Condition resources with the tag: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w:t>
      </w:r>
    </w:p>
    <w:p w:rsidR="00C51368" w:rsidRDefault="00E43BD9">
      <w:pPr>
        <w:pStyle w:val="HTMLPreformatted"/>
        <w:divId w:val="966159520"/>
        <w:rPr>
          <w:lang w:val="en-US"/>
        </w:rPr>
      </w:pPr>
      <w:r>
        <w:rPr>
          <w:lang w:val="en-US"/>
        </w:rPr>
        <w:t xml:space="preserve">  "system" : "http://acme.org/codes",</w:t>
      </w:r>
    </w:p>
    <w:p w:rsidR="00C51368" w:rsidRDefault="00E43BD9">
      <w:pPr>
        <w:pStyle w:val="HTMLPreformatted"/>
        <w:divId w:val="966159520"/>
        <w:rPr>
          <w:lang w:val="en-US"/>
        </w:rPr>
      </w:pPr>
      <w:r>
        <w:rPr>
          <w:lang w:val="en-US"/>
        </w:rPr>
        <w:t xml:space="preserve">  "code" : "needs-review"</w:t>
      </w:r>
    </w:p>
    <w:p w:rsidR="00C51368" w:rsidRDefault="00E43BD9">
      <w:pPr>
        <w:pStyle w:val="HTMLPreformatted"/>
        <w:divId w:val="966159520"/>
        <w:rPr>
          <w:lang w:val="en-US"/>
        </w:rPr>
      </w:pPr>
      <w:r>
        <w:rPr>
          <w:lang w:val="en-US"/>
        </w:rPr>
        <w:t>}</w:t>
      </w:r>
    </w:p>
    <w:p w:rsidR="00C51368" w:rsidRDefault="00E43BD9">
      <w:pPr>
        <w:pStyle w:val="NormalWeb"/>
        <w:divId w:val="966159520"/>
        <w:rPr>
          <w:lang w:val="en-US"/>
        </w:rPr>
      </w:pPr>
      <w:r>
        <w:rPr>
          <w:lang w:val="en-US"/>
        </w:rPr>
        <w:t xml:space="preserve">In the same manner: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lastRenderedPageBreak/>
        <w:t xml:space="preserve"> GET [base]/DiagnosticReport?_profile=http://hl7.org/fhir/StructureDefinition/lipid</w:t>
      </w:r>
    </w:p>
    <w:p w:rsidR="00C51368" w:rsidRDefault="00E43BD9">
      <w:pPr>
        <w:pStyle w:val="HTMLPreformatted"/>
        <w:divId w:val="966159520"/>
        <w:rPr>
          <w:lang w:val="en-US"/>
        </w:rPr>
      </w:pPr>
      <w:r>
        <w:rPr>
          <w:lang w:val="en-US"/>
        </w:rPr>
        <w:t xml:space="preserve"> GET [base]/DiagnosticReport?_profile=Profile/lipid</w:t>
      </w:r>
    </w:p>
    <w:p w:rsidR="00C51368" w:rsidRDefault="00E43BD9">
      <w:pPr>
        <w:pStyle w:val="NormalWeb"/>
        <w:divId w:val="966159520"/>
        <w:rPr>
          <w:lang w:val="en-US"/>
        </w:rPr>
      </w:pPr>
      <w:proofErr w:type="gramStart"/>
      <w:r>
        <w:rPr>
          <w:lang w:val="en-US"/>
        </w:rPr>
        <w:t>restricts</w:t>
      </w:r>
      <w:proofErr w:type="gramEnd"/>
      <w:r>
        <w:rPr>
          <w:lang w:val="en-US"/>
        </w:rPr>
        <w:t xml:space="preserve"> the search to only DiagnosticReport resources that are tagged that they conform to a particular profile. The second reference is relative, and refers a local profile on the same server. </w:t>
      </w:r>
    </w:p>
    <w:p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Parameters for each resource</w:t>
      </w:r>
    </w:p>
    <w:p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481" w:history="1">
        <w:r>
          <w:rPr>
            <w:rStyle w:val="Hyperlink"/>
            <w:lang w:val="en-US"/>
          </w:rPr>
          <w:t>XML</w:t>
        </w:r>
      </w:hyperlink>
      <w:r>
        <w:rPr>
          <w:lang w:val="en-US"/>
        </w:rPr>
        <w:t xml:space="preserve"> or </w:t>
      </w:r>
      <w:hyperlink r:id="rId2482" w:history="1">
        <w:r>
          <w:rPr>
            <w:rStyle w:val="Hyperlink"/>
            <w:lang w:val="en-US"/>
          </w:rPr>
          <w:t>JSON</w:t>
        </w:r>
      </w:hyperlink>
      <w:r>
        <w:rPr>
          <w:lang w:val="en-US"/>
        </w:rPr>
        <w:t xml:space="preserve">). </w:t>
      </w:r>
    </w:p>
    <w:p w:rsidR="00C51368" w:rsidRDefault="00E43BD9">
      <w:pPr>
        <w:pStyle w:val="NormalWeb"/>
        <w:divId w:val="966159520"/>
        <w:rPr>
          <w:lang w:val="en-US"/>
        </w:rPr>
      </w:pPr>
      <w:r>
        <w:rPr>
          <w:lang w:val="en-US"/>
        </w:rPr>
        <w:t xml:space="preserve">Mostly, the defined search parameters correspond to a single element in the resource, but this is not required, and some search parameters refer to the same type of element in multiple places, or refer to derived values. </w:t>
      </w:r>
    </w:p>
    <w:p w:rsidR="00C51368" w:rsidRDefault="00E43BD9">
      <w:pPr>
        <w:pStyle w:val="NormalWeb"/>
        <w:divId w:val="966159520"/>
        <w:rPr>
          <w:lang w:val="en-US"/>
        </w:rPr>
      </w:pPr>
      <w:r>
        <w:rPr>
          <w:lang w:val="en-US"/>
        </w:rPr>
        <w:t xml:space="preserve">Some of the search parameters defined by the resources are associated with more than one path in the resource. This means that the search parameter matches if any of the paths contain matching content, and which ever path matches, the whole resource is returned in the search results. The client may have to examine the resource to determine which path contains the match. </w:t>
      </w:r>
    </w:p>
    <w:p w:rsidR="00C51368" w:rsidRDefault="00E43BD9">
      <w:pPr>
        <w:pStyle w:val="NormalWeb"/>
        <w:divId w:val="966159520"/>
        <w:rPr>
          <w:lang w:val="en-US"/>
        </w:rPr>
      </w:pPr>
      <w:r>
        <w:rPr>
          <w:lang w:val="en-US"/>
        </w:rPr>
        <w:t xml:space="preserve">Servers are not required to implement any of these search parameters (except for the _id parameter described above), and may define their own additional parameters if they wish. </w:t>
      </w:r>
    </w:p>
    <w:p w:rsidR="00C51368" w:rsidRDefault="00E43BD9">
      <w:pPr>
        <w:pStyle w:val="Heading4"/>
        <w:divId w:val="966159520"/>
        <w:rPr>
          <w:rFonts w:eastAsia="Times New Roman"/>
          <w:lang w:val="en-US"/>
        </w:rPr>
      </w:pPr>
      <w:bookmarkStart w:id="233" w:name="ptypes"/>
      <w:r>
        <w:rPr>
          <w:rFonts w:eastAsia="Times New Roman"/>
          <w:lang w:val="en-US"/>
        </w:rPr>
        <w:t>Search Parameter Types</w:t>
      </w:r>
    </w:p>
    <w:p w:rsidR="00C51368" w:rsidRDefault="00E43BD9">
      <w:pPr>
        <w:pStyle w:val="NormalWeb"/>
        <w:divId w:val="966159520"/>
        <w:rPr>
          <w:lang w:val="en-US"/>
        </w:rPr>
      </w:pPr>
      <w:r>
        <w:rPr>
          <w:lang w:val="en-US"/>
        </w:rPr>
        <w:t xml:space="preserve">Each search parameter is defined with a type that defines how the search parameter behaves. These are the defined parameter types: </w:t>
      </w:r>
    </w:p>
    <w:p w:rsidR="00C51368" w:rsidRDefault="00E43BD9">
      <w:pPr>
        <w:pStyle w:val="NormalWeb"/>
        <w:divId w:val="966159520"/>
        <w:rPr>
          <w:lang w:val="en-US"/>
        </w:rPr>
      </w:pPr>
      <w:r>
        <w:rPr>
          <w:lang w:val="en-US"/>
        </w:rPr>
        <w:t xml:space="preserve">The search parameters can also have "modifiers" appended to them that control their behavior. The kinds of modifiers that can be used depend on the type of parameter. </w:t>
      </w:r>
    </w:p>
    <w:p w:rsidR="00C51368" w:rsidRDefault="00E43BD9">
      <w:pPr>
        <w:pStyle w:val="Heading4"/>
        <w:divId w:val="966159520"/>
        <w:rPr>
          <w:rFonts w:eastAsia="Times New Roman"/>
          <w:lang w:val="en-US"/>
        </w:rPr>
      </w:pPr>
      <w:bookmarkStart w:id="234" w:name="modifiers"/>
      <w:bookmarkEnd w:id="233"/>
      <w:r>
        <w:rPr>
          <w:rFonts w:eastAsia="Times New Roman"/>
          <w:lang w:val="en-US"/>
        </w:rPr>
        <w:t>Modifiers</w:t>
      </w:r>
    </w:p>
    <w:p w:rsidR="00C51368" w:rsidRDefault="00E43BD9">
      <w:pPr>
        <w:pStyle w:val="NormalWeb"/>
        <w:divId w:val="966159520"/>
        <w:rPr>
          <w:lang w:val="en-US"/>
        </w:rPr>
      </w:pPr>
      <w:r>
        <w:rPr>
          <w:lang w:val="en-US"/>
        </w:rPr>
        <w:t>Parameters are defined per resource, and their names may additionally specify a modifier as a suffix, separated from the parameter name by a colon. Modifiers are: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all parameters (except combination)</w:t>
      </w:r>
      <w:proofErr w:type="gramStart"/>
      <w:r>
        <w:rPr>
          <w:rFonts w:eastAsia="Times New Roman"/>
          <w:lang w:val="en-US"/>
        </w:rPr>
        <w:t xml:space="preserve">: </w:t>
      </w:r>
      <w:r>
        <w:rPr>
          <w:rStyle w:val="HTMLCode"/>
          <w:lang w:val="en-US"/>
        </w:rPr>
        <w:t>:missing</w:t>
      </w:r>
      <w:proofErr w:type="gramEnd"/>
      <w:r>
        <w:rPr>
          <w:rFonts w:eastAsia="Times New Roman"/>
          <w:lang w:val="en-US"/>
        </w:rPr>
        <w:t>. E.g. gender</w:t>
      </w:r>
      <w:proofErr w:type="gramStart"/>
      <w:r>
        <w:rPr>
          <w:rFonts w:eastAsia="Times New Roman"/>
          <w:lang w:val="en-US"/>
        </w:rPr>
        <w:t>:missing</w:t>
      </w:r>
      <w:proofErr w:type="gramEnd"/>
      <w:r>
        <w:rPr>
          <w:rFonts w:eastAsia="Times New Roman"/>
          <w:lang w:val="en-US"/>
        </w:rPr>
        <w:t>=true (or false). Searching for "gender</w:t>
      </w:r>
      <w:proofErr w:type="gramStart"/>
      <w:r>
        <w:rPr>
          <w:rFonts w:eastAsia="Times New Roman"/>
          <w:lang w:val="en-US"/>
        </w:rPr>
        <w:t>:missing</w:t>
      </w:r>
      <w:proofErr w:type="gramEnd"/>
      <w:r>
        <w:rPr>
          <w:rFonts w:eastAsia="Times New Roman"/>
          <w:lang w:val="en-US"/>
        </w:rPr>
        <w:t>=true" will return all the resources that don't have any value for the gender parameter (which usually equates to not having the relevant element in the resource). Searching for "gender</w:t>
      </w:r>
      <w:proofErr w:type="gramStart"/>
      <w:r>
        <w:rPr>
          <w:rFonts w:eastAsia="Times New Roman"/>
          <w:lang w:val="en-US"/>
        </w:rPr>
        <w:t>:missing</w:t>
      </w:r>
      <w:proofErr w:type="gramEnd"/>
      <w:r>
        <w:rPr>
          <w:rFonts w:eastAsia="Times New Roman"/>
          <w:lang w:val="en-US"/>
        </w:rPr>
        <w:t xml:space="preserve">=false" will return all the resources that have a value for the "gender" parameter. </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lastRenderedPageBreak/>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token</w:t>
      </w:r>
      <w:proofErr w:type="gramStart"/>
      <w:r>
        <w:rPr>
          <w:rFonts w:eastAsia="Times New Roman"/>
          <w:lang w:val="en-US"/>
        </w:rPr>
        <w:t xml:space="preserve">: </w:t>
      </w:r>
      <w:r>
        <w:rPr>
          <w:rStyle w:val="HTMLCode"/>
          <w:lang w:val="en-US"/>
        </w:rPr>
        <w:t>:text</w:t>
      </w:r>
      <w:proofErr w:type="gramEnd"/>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p>
    <w:p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w:t>
      </w:r>
      <w:proofErr w:type="gramStart"/>
      <w:r>
        <w:rPr>
          <w:lang w:val="en-US"/>
        </w:rPr>
        <w:t>:exact</w:t>
      </w:r>
      <w:proofErr w:type="gramEnd"/>
      <w:r>
        <w:rPr>
          <w:lang w:val="en-US"/>
        </w:rPr>
        <w:t xml:space="preserve">" modifier on the name, it should reject a search with the parameter "name:exact=Bill", using an HTTP 400 error with an </w:t>
      </w:r>
      <w:bookmarkEnd w:id="234"/>
      <w:r w:rsidR="00C51368">
        <w:rPr>
          <w:lang w:val="en-US"/>
        </w:rPr>
        <w:fldChar w:fldCharType="begin"/>
      </w:r>
      <w:r w:rsidR="00FA7E29">
        <w:rPr>
          <w:lang w:val="en-US"/>
        </w:rPr>
        <w:instrText>HYPERLINK "C:\\Users\\Lloyd\\Documents\\SVN\\FHIR\\build\\qa\\operationoutcome.html"</w:instrText>
      </w:r>
      <w:r w:rsidR="00C51368">
        <w:rPr>
          <w:lang w:val="en-US"/>
        </w:rPr>
        <w:fldChar w:fldCharType="separate"/>
      </w:r>
      <w:proofErr w:type="spellStart"/>
      <w:r>
        <w:rPr>
          <w:rStyle w:val="Hyperlink"/>
          <w:lang w:val="en-US"/>
        </w:rPr>
        <w:t>OperationOutcome</w:t>
      </w:r>
      <w:proofErr w:type="spellEnd"/>
      <w:r w:rsidR="00C51368">
        <w:rPr>
          <w:lang w:val="en-US"/>
        </w:rPr>
        <w:fldChar w:fldCharType="end"/>
      </w:r>
      <w:r>
        <w:rPr>
          <w:lang w:val="en-US"/>
        </w:rPr>
        <w:t xml:space="preserve"> with a </w:t>
      </w:r>
      <w:hyperlink r:id="rId2483" w:history="1">
        <w:r>
          <w:rPr>
            <w:rStyle w:val="Hyperlink"/>
            <w:lang w:val="en-US"/>
          </w:rPr>
          <w:t>clear error message</w:t>
        </w:r>
      </w:hyperlink>
      <w:r>
        <w:rPr>
          <w:lang w:val="en-US"/>
        </w:rPr>
        <w:t xml:space="preserve">. </w:t>
      </w:r>
    </w:p>
    <w:p w:rsidR="00C51368" w:rsidRDefault="00E43BD9">
      <w:pPr>
        <w:pStyle w:val="Heading4"/>
        <w:divId w:val="966159520"/>
        <w:rPr>
          <w:rFonts w:eastAsia="Times New Roman"/>
          <w:lang w:val="en-US"/>
        </w:rPr>
      </w:pPr>
      <w:bookmarkStart w:id="235" w:name="prefix"/>
      <w:r>
        <w:rPr>
          <w:rFonts w:eastAsia="Times New Roman"/>
          <w:lang w:val="en-US"/>
        </w:rPr>
        <w:t>Prefixes</w:t>
      </w:r>
    </w:p>
    <w:p w:rsidR="00C51368" w:rsidRDefault="00E43BD9">
      <w:pPr>
        <w:pStyle w:val="NormalWeb"/>
        <w:divId w:val="966159520"/>
        <w:rPr>
          <w:lang w:val="en-US"/>
        </w:rPr>
      </w:pPr>
      <w:r>
        <w:rPr>
          <w:lang w:val="en-US"/>
        </w:rPr>
        <w:t xml:space="preserve">For the ordered parameter </w:t>
      </w:r>
      <w:proofErr w:type="gramStart"/>
      <w:r>
        <w:rPr>
          <w:lang w:val="en-US"/>
        </w:rPr>
        <w:t>types</w:t>
      </w:r>
      <w:proofErr w:type="gramEnd"/>
      <w:r>
        <w:rPr>
          <w:lang w:val="en-US"/>
        </w:rPr>
        <w:t xml:space="preserve"> </w:t>
      </w:r>
      <w:bookmarkEnd w:id="235"/>
      <w:r w:rsidR="00C51368">
        <w:rPr>
          <w:lang w:val="en-US"/>
        </w:rPr>
        <w:fldChar w:fldCharType="begin"/>
      </w:r>
      <w:r>
        <w:rPr>
          <w:lang w:val="en-US"/>
        </w:rPr>
        <w:instrText xml:space="preserve"> HYPERLINK "" \l "number" </w:instrText>
      </w:r>
      <w:r w:rsidR="00C51368">
        <w:rPr>
          <w:lang w:val="en-US"/>
        </w:rPr>
        <w:fldChar w:fldCharType="separate"/>
      </w:r>
      <w:r>
        <w:rPr>
          <w:rStyle w:val="Hyperlink"/>
          <w:lang w:val="en-US"/>
        </w:rPr>
        <w:t>number</w:t>
      </w:r>
      <w:r w:rsidR="00C51368">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
        <w:gridCol w:w="5066"/>
        <w:gridCol w:w="40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the value for the parameter in the resource is equal to the provided value</w:t>
            </w:r>
          </w:p>
        </w:tc>
        <w:tc>
          <w:tcPr>
            <w:tcW w:w="0" w:type="auto"/>
            <w:vAlign w:val="center"/>
            <w:hideMark/>
          </w:tcPr>
          <w:p w:rsidR="00C51368" w:rsidRDefault="00E43BD9">
            <w:pPr>
              <w:rPr>
                <w:rFonts w:eastAsia="Times New Roman"/>
              </w:rPr>
            </w:pPr>
            <w:r>
              <w:rPr>
                <w:rFonts w:eastAsia="Times New Roman"/>
              </w:rPr>
              <w:t>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rsidR="00C51368" w:rsidRDefault="00E43BD9">
            <w:pPr>
              <w:rPr>
                <w:rFonts w:eastAsia="Times New Roman"/>
              </w:rPr>
            </w:pPr>
            <w:r>
              <w:rPr>
                <w:rFonts w:eastAsia="Times New Roman"/>
              </w:rPr>
              <w:t>the range of the search value does not fully contain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gt</w:t>
            </w:r>
          </w:p>
        </w:tc>
        <w:tc>
          <w:tcPr>
            <w:tcW w:w="0" w:type="auto"/>
            <w:vAlign w:val="center"/>
            <w:hideMark/>
          </w:tcPr>
          <w:p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lt</w:t>
            </w:r>
          </w:p>
        </w:tc>
        <w:tc>
          <w:tcPr>
            <w:tcW w:w="0" w:type="auto"/>
            <w:vAlign w:val="center"/>
            <w:hideMark/>
          </w:tcPr>
          <w:p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ge</w:t>
            </w:r>
          </w:p>
        </w:tc>
        <w:tc>
          <w:tcPr>
            <w:tcW w:w="0" w:type="auto"/>
            <w:vAlign w:val="center"/>
            <w:hideMark/>
          </w:tcPr>
          <w:p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le</w:t>
            </w:r>
          </w:p>
        </w:tc>
        <w:tc>
          <w:tcPr>
            <w:tcW w:w="0" w:type="auto"/>
            <w:vAlign w:val="center"/>
            <w:hideMark/>
          </w:tcPr>
          <w:p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 xml:space="preserve">the value for the parameter in the resource starts </w:t>
            </w:r>
            <w:r>
              <w:rPr>
                <w:rFonts w:eastAsia="Times New Roman"/>
              </w:rPr>
              <w:lastRenderedPageBreak/>
              <w:t>after the provided value</w:t>
            </w:r>
          </w:p>
        </w:tc>
        <w:tc>
          <w:tcPr>
            <w:tcW w:w="0" w:type="auto"/>
            <w:vAlign w:val="center"/>
            <w:hideMark/>
          </w:tcPr>
          <w:p w:rsidR="00C51368" w:rsidRDefault="00E43BD9">
            <w:pPr>
              <w:rPr>
                <w:rFonts w:eastAsia="Times New Roman"/>
              </w:rPr>
            </w:pPr>
            <w:r>
              <w:rPr>
                <w:rFonts w:eastAsia="Times New Roman"/>
              </w:rPr>
              <w:lastRenderedPageBreak/>
              <w:t xml:space="preserve">the range of the search value does </w:t>
            </w:r>
            <w:r>
              <w:rPr>
                <w:rFonts w:eastAsia="Times New Roman"/>
              </w:rPr>
              <w:lastRenderedPageBreak/>
              <w:t>overlap with the range of the target value, and the range below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lastRenderedPageBreak/>
              <w:t>eb</w:t>
            </w:r>
          </w:p>
        </w:tc>
        <w:tc>
          <w:tcPr>
            <w:tcW w:w="0" w:type="auto"/>
            <w:vAlign w:val="center"/>
            <w:hideMark/>
          </w:tcPr>
          <w:p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rsidR="00C51368" w:rsidRDefault="00E43BD9">
            <w:pPr>
              <w:rPr>
                <w:rFonts w:eastAsia="Times New Roman"/>
              </w:rPr>
            </w:pPr>
            <w:r>
              <w:rPr>
                <w:rFonts w:eastAsia="Times New Roman"/>
              </w:rPr>
              <w:t>the range of the search value overlaps with the range of the target value</w:t>
            </w:r>
          </w:p>
        </w:tc>
      </w:tr>
    </w:tbl>
    <w:p w:rsidR="00C51368" w:rsidRDefault="00E43BD9">
      <w:pPr>
        <w:pStyle w:val="NormalWeb"/>
        <w:divId w:val="966159520"/>
        <w:rPr>
          <w:lang w:val="en-US"/>
        </w:rPr>
      </w:pPr>
      <w:r>
        <w:rPr>
          <w:lang w:val="en-US"/>
        </w:rPr>
        <w:t xml:space="preserve">If no prefix is present, the prefix 'eq' is assumed. Note that the way search parameters operate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rsidR="00C51368" w:rsidRDefault="00E43BD9">
      <w:pPr>
        <w:pStyle w:val="NormalWeb"/>
        <w:divId w:val="966159520"/>
        <w:rPr>
          <w:lang w:val="en-US"/>
        </w:rPr>
      </w:pPr>
      <w:r>
        <w:rPr>
          <w:lang w:val="en-US"/>
        </w:rPr>
        <w:t xml:space="preserve">For each prefix above, two interpretations are provided - the simple intent of the prefix, and the interpretation of the parameter when applied to ranges. The range interpretation is provided because for decimals and dates, the searches are always performed on values that are implicitly or explicitly a range. For instance, the number 2.0 has an implicit range of 1.95 to 2.05, and the date 2015-08-12 has an implicit range of the all the time during that day. If the target value is a </w:t>
      </w:r>
      <w:hyperlink r:id="rId2484" w:anchor="range" w:history="1">
        <w:r>
          <w:rPr>
            <w:rStyle w:val="Hyperlink"/>
            <w:lang w:val="en-US"/>
          </w:rPr>
          <w:t>Range</w:t>
        </w:r>
      </w:hyperlink>
      <w:r>
        <w:rPr>
          <w:lang w:val="en-US"/>
        </w:rPr>
        <w:t xml:space="preserve">, a </w:t>
      </w:r>
      <w:hyperlink r:id="rId2485" w:anchor="period" w:history="1">
        <w:r>
          <w:rPr>
            <w:rStyle w:val="Hyperlink"/>
            <w:lang w:val="en-US"/>
          </w:rPr>
          <w:t>Period</w:t>
        </w:r>
      </w:hyperlink>
      <w:r>
        <w:rPr>
          <w:lang w:val="en-US"/>
        </w:rPr>
        <w:t xml:space="preserve">, or </w:t>
      </w:r>
      <w:proofErr w:type="gramStart"/>
      <w:r>
        <w:rPr>
          <w:lang w:val="en-US"/>
        </w:rPr>
        <w:t xml:space="preserve">a </w:t>
      </w:r>
      <w:hyperlink r:id="rId2486" w:anchor="timing" w:history="1">
        <w:r>
          <w:rPr>
            <w:rStyle w:val="Hyperlink"/>
            <w:lang w:val="en-US"/>
          </w:rPr>
          <w:t>Timing</w:t>
        </w:r>
        <w:proofErr w:type="gramEnd"/>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2342"/>
        <w:gridCol w:w="586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of the value</w:t>
            </w:r>
          </w:p>
        </w:tc>
        <w:tc>
          <w:tcPr>
            <w:tcW w:w="0" w:type="auto"/>
            <w:vAlign w:val="center"/>
            <w:hideMark/>
          </w:tcPr>
          <w:p w:rsidR="00C51368" w:rsidRDefault="00E43BD9">
            <w:pPr>
              <w:rPr>
                <w:rFonts w:eastAsia="Times New Roman"/>
              </w:rPr>
            </w:pPr>
            <w:r>
              <w:rPr>
                <w:rFonts w:eastAsia="Times New Roman"/>
              </w:rPr>
              <w:t>The limits implied by the precision of the value</w:t>
            </w:r>
          </w:p>
        </w:tc>
        <w:tc>
          <w:tcPr>
            <w:tcW w:w="0" w:type="auto"/>
            <w:vAlign w:val="center"/>
            <w:hideMark/>
          </w:tcPr>
          <w:p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below the value</w:t>
            </w:r>
          </w:p>
        </w:tc>
        <w:tc>
          <w:tcPr>
            <w:tcW w:w="0" w:type="auto"/>
            <w:vAlign w:val="center"/>
            <w:hideMark/>
          </w:tcPr>
          <w:p w:rsidR="00C51368" w:rsidRDefault="00E43BD9">
            <w:pPr>
              <w:rPr>
                <w:rFonts w:eastAsia="Times New Roman"/>
              </w:rPr>
            </w:pPr>
            <w:r>
              <w:rPr>
                <w:rFonts w:eastAsia="Times New Roman"/>
              </w:rPr>
              <w:t>Up to the specified value</w:t>
            </w:r>
          </w:p>
        </w:tc>
        <w:tc>
          <w:tcPr>
            <w:tcW w:w="0" w:type="auto"/>
            <w:vAlign w:val="center"/>
            <w:hideMark/>
          </w:tcPr>
          <w:p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above the value</w:t>
            </w:r>
          </w:p>
        </w:tc>
        <w:tc>
          <w:tcPr>
            <w:tcW w:w="0" w:type="auto"/>
            <w:vAlign w:val="center"/>
            <w:hideMark/>
          </w:tcPr>
          <w:p w:rsidR="00C51368" w:rsidRDefault="00E43BD9">
            <w:pPr>
              <w:rPr>
                <w:rFonts w:eastAsia="Times New Roman"/>
              </w:rPr>
            </w:pPr>
            <w:r>
              <w:rPr>
                <w:rFonts w:eastAsia="Times New Roman"/>
              </w:rPr>
              <w:t>The specified value and up</w:t>
            </w:r>
          </w:p>
        </w:tc>
        <w:tc>
          <w:tcPr>
            <w:tcW w:w="0" w:type="auto"/>
            <w:vAlign w:val="center"/>
            <w:hideMark/>
          </w:tcPr>
          <w:p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rsidR="00C51368" w:rsidRDefault="00E43BD9">
      <w:pPr>
        <w:pStyle w:val="NormalWeb"/>
        <w:divId w:val="966159520"/>
        <w:rPr>
          <w:lang w:val="en-US"/>
        </w:rPr>
      </w:pPr>
      <w:r>
        <w:rPr>
          <w:lang w:val="en-US"/>
        </w:rPr>
        <w:t xml:space="preserve">The proper use of these is discussed further below. </w:t>
      </w:r>
    </w:p>
    <w:p w:rsidR="00C51368" w:rsidRDefault="00E43BD9">
      <w:pPr>
        <w:pStyle w:val="Heading4"/>
        <w:divId w:val="966159520"/>
        <w:rPr>
          <w:rFonts w:eastAsia="Times New Roman"/>
          <w:lang w:val="en-US"/>
        </w:rPr>
      </w:pPr>
      <w:bookmarkStart w:id="236" w:name="number"/>
      <w:proofErr w:type="gramStart"/>
      <w:r>
        <w:rPr>
          <w:rFonts w:eastAsia="Times New Roman"/>
          <w:lang w:val="en-US"/>
        </w:rPr>
        <w:t>number</w:t>
      </w:r>
      <w:proofErr w:type="gramEnd"/>
    </w:p>
    <w:p w:rsidR="00C51368" w:rsidRDefault="00E43BD9">
      <w:pPr>
        <w:pStyle w:val="NormalWeb"/>
        <w:divId w:val="966159520"/>
        <w:rPr>
          <w:lang w:val="en-US"/>
        </w:rPr>
      </w:pPr>
      <w:proofErr w:type="gramStart"/>
      <w:r>
        <w:rPr>
          <w:lang w:val="en-US"/>
        </w:rPr>
        <w:t>Sarching on a simple numerical value in a resource.</w:t>
      </w:r>
      <w:proofErr w:type="gramEnd"/>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7460"/>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lastRenderedPageBreak/>
              <w:t>[parameter]=100</w:t>
            </w:r>
          </w:p>
        </w:tc>
        <w:tc>
          <w:tcPr>
            <w:tcW w:w="0" w:type="auto"/>
            <w:vAlign w:val="center"/>
            <w:hideMark/>
          </w:tcPr>
          <w:p w:rsidR="00C51368" w:rsidRDefault="00E43BD9">
            <w:pPr>
              <w:rPr>
                <w:rFonts w:eastAsia="Times New Roman"/>
              </w:rPr>
            </w:pPr>
            <w:r>
              <w:rPr>
                <w:rFonts w:eastAsia="Times New Roman"/>
              </w:rPr>
              <w:t>Values that equal 100, to 3 significant figures precision, so range [99.5 ... 100.5)</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[parameter]=100.00</w:t>
            </w:r>
          </w:p>
        </w:tc>
        <w:tc>
          <w:tcPr>
            <w:tcW w:w="0" w:type="auto"/>
            <w:vAlign w:val="center"/>
            <w:hideMark/>
          </w:tcPr>
          <w:p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[parameter]=lt100</w:t>
            </w:r>
          </w:p>
        </w:tc>
        <w:tc>
          <w:tcPr>
            <w:tcW w:w="0" w:type="auto"/>
            <w:vAlign w:val="center"/>
            <w:hideMark/>
          </w:tcPr>
          <w:p w:rsidR="00C51368" w:rsidRDefault="00E43BD9">
            <w:pPr>
              <w:rPr>
                <w:rFonts w:eastAsia="Times New Roman"/>
              </w:rPr>
            </w:pPr>
            <w:r>
              <w:rPr>
                <w:rFonts w:eastAsia="Times New Roman"/>
              </w:rPr>
              <w:t>Values that are less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[parameter]=le100</w:t>
            </w:r>
          </w:p>
        </w:tc>
        <w:tc>
          <w:tcPr>
            <w:tcW w:w="0" w:type="auto"/>
            <w:vAlign w:val="center"/>
            <w:hideMark/>
          </w:tcPr>
          <w:p w:rsidR="00C51368" w:rsidRDefault="00E43BD9">
            <w:pPr>
              <w:rPr>
                <w:rFonts w:eastAsia="Times New Roman"/>
              </w:rPr>
            </w:pPr>
            <w:r>
              <w:rPr>
                <w:rFonts w:eastAsia="Times New Roman"/>
              </w:rPr>
              <w:t>Values that are less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[parameter]=gt100</w:t>
            </w:r>
          </w:p>
        </w:tc>
        <w:tc>
          <w:tcPr>
            <w:tcW w:w="0" w:type="auto"/>
            <w:vAlign w:val="center"/>
            <w:hideMark/>
          </w:tcPr>
          <w:p w:rsidR="00C51368" w:rsidRDefault="00E43BD9">
            <w:pPr>
              <w:rPr>
                <w:rFonts w:eastAsia="Times New Roman"/>
              </w:rPr>
            </w:pPr>
            <w:r>
              <w:rPr>
                <w:rFonts w:eastAsia="Times New Roman"/>
              </w:rPr>
              <w:t>Values that are greater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[parameter]=ge100</w:t>
            </w:r>
          </w:p>
        </w:tc>
        <w:tc>
          <w:tcPr>
            <w:tcW w:w="0" w:type="auto"/>
            <w:vAlign w:val="center"/>
            <w:hideMark/>
          </w:tcPr>
          <w:p w:rsidR="00C51368" w:rsidRDefault="00E43BD9">
            <w:pPr>
              <w:rPr>
                <w:rFonts w:eastAsia="Times New Roman"/>
              </w:rPr>
            </w:pPr>
            <w:r>
              <w:rPr>
                <w:rFonts w:eastAsia="Times New Roman"/>
              </w:rPr>
              <w:t>Values that are greater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[parameter]=ne100</w:t>
            </w:r>
          </w:p>
        </w:tc>
        <w:tc>
          <w:tcPr>
            <w:tcW w:w="0" w:type="auto"/>
            <w:vAlign w:val="center"/>
            <w:hideMark/>
          </w:tcPr>
          <w:p w:rsidR="00C51368" w:rsidRDefault="00E43BD9">
            <w:pPr>
              <w:rPr>
                <w:rFonts w:eastAsia="Times New Roman"/>
              </w:rPr>
            </w:pPr>
            <w:r>
              <w:rPr>
                <w:rFonts w:eastAsia="Times New Roman"/>
              </w:rPr>
              <w:t>Values that are not equal to 100</w:t>
            </w:r>
          </w:p>
        </w:tc>
      </w:tr>
    </w:tbl>
    <w:p w:rsidR="00C51368" w:rsidRDefault="00E43BD9">
      <w:pPr>
        <w:pStyle w:val="NormalWeb"/>
        <w:divId w:val="966159520"/>
        <w:rPr>
          <w:lang w:val="en-US"/>
        </w:rPr>
      </w:pPr>
      <w:r>
        <w:rPr>
          <w:lang w:val="en-US"/>
        </w:rPr>
        <w:t xml:space="preserve">Note that uncertainty does not factor in evaluations, and the precision of the numbers is considered arbitrarily high (the way these search parameters operate here is not the same as whether two numbers are equal to each other in a mathematical sense).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[base]/Encounter?length=gt20</w:t>
            </w:r>
          </w:p>
        </w:tc>
        <w:tc>
          <w:tcPr>
            <w:tcW w:w="0" w:type="auto"/>
            <w:vAlign w:val="center"/>
            <w:hideMark/>
          </w:tcPr>
          <w:p w:rsidR="00C51368" w:rsidRDefault="00E43BD9">
            <w:pPr>
              <w:rPr>
                <w:rFonts w:eastAsia="Times New Roman"/>
              </w:rPr>
            </w:pPr>
            <w:r>
              <w:rPr>
                <w:rFonts w:eastAsia="Times New Roman"/>
              </w:rPr>
              <w:t>Search for all the encounters longer than 20 days</w:t>
            </w:r>
          </w:p>
        </w:tc>
      </w:tr>
      <w:tr w:rsidR="00C51368">
        <w:trPr>
          <w:divId w:val="966159520"/>
          <w:tblCellSpacing w:w="15" w:type="dxa"/>
        </w:trPr>
        <w:tc>
          <w:tcPr>
            <w:tcW w:w="0" w:type="auto"/>
            <w:vAlign w:val="center"/>
            <w:hideMark/>
          </w:tcPr>
          <w:p w:rsidR="00C51368" w:rsidRDefault="00E43BD9">
            <w:pPr>
              <w:pStyle w:val="HTMLPreformatted"/>
            </w:pPr>
            <w:r>
              <w:t xml:space="preserve"> GET [base]/ImmunizationRecommendation?deo-number=2</w:t>
            </w:r>
          </w:p>
        </w:tc>
        <w:tc>
          <w:tcPr>
            <w:tcW w:w="0" w:type="auto"/>
            <w:vAlign w:val="center"/>
            <w:hideMark/>
          </w:tcPr>
          <w:p w:rsidR="00C51368" w:rsidRDefault="00E43BD9">
            <w:pPr>
              <w:rPr>
                <w:rFonts w:eastAsia="Times New Roman"/>
              </w:rPr>
            </w:pPr>
            <w:r>
              <w:rPr>
                <w:rFonts w:eastAsia="Times New Roman"/>
              </w:rPr>
              <w:t>Search for any immunization recommendation recommending a second dose</w:t>
            </w:r>
          </w:p>
        </w:tc>
      </w:tr>
    </w:tbl>
    <w:bookmarkEnd w:id="236"/>
    <w:p w:rsidR="00C51368" w:rsidRDefault="00E43BD9">
      <w:pPr>
        <w:pStyle w:val="Heading4"/>
        <w:divId w:val="966159520"/>
        <w:rPr>
          <w:rFonts w:eastAsia="Times New Roman"/>
          <w:lang w:val="en-US"/>
        </w:rPr>
      </w:pPr>
      <w:proofErr w:type="gramStart"/>
      <w:r>
        <w:rPr>
          <w:rFonts w:eastAsia="Times New Roman"/>
          <w:lang w:val="en-US"/>
        </w:rPr>
        <w:t>date</w:t>
      </w:r>
      <w:proofErr w:type="gramEnd"/>
    </w:p>
    <w:p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rsidR="00C51368" w:rsidRDefault="00E43BD9">
      <w:pPr>
        <w:pStyle w:val="NormalWeb"/>
        <w:divId w:val="966159520"/>
        <w:rPr>
          <w:lang w:val="en-US"/>
        </w:rPr>
      </w:pPr>
      <w:r>
        <w:rPr>
          <w:lang w:val="en-US"/>
        </w:rPr>
        <w:t>The date parameter format is yyyy-mm-ddThh</w:t>
      </w:r>
      <w:proofErr w:type="gramStart"/>
      <w:r>
        <w:rPr>
          <w:lang w:val="en-US"/>
        </w:rPr>
        <w:t>:nn:ss</w:t>
      </w:r>
      <w:proofErr w:type="gramEnd"/>
      <w:r>
        <w:rPr>
          <w:lang w:val="en-US"/>
        </w:rPr>
        <w:t xml:space="preserve">(TZ) (the standard XML format). </w:t>
      </w:r>
    </w:p>
    <w:p w:rsidR="00C51368" w:rsidRDefault="00E43BD9">
      <w:pPr>
        <w:pStyle w:val="NormalWeb"/>
        <w:divId w:val="966159520"/>
        <w:rPr>
          <w:lang w:val="en-US"/>
        </w:rPr>
      </w:pPr>
      <w:r>
        <w:rPr>
          <w:lang w:val="en-US"/>
        </w:rPr>
        <w:t xml:space="preserve">Technically, this is any of the </w:t>
      </w:r>
      <w:bookmarkEnd w:id="51"/>
      <w:r w:rsidR="00C51368">
        <w:rPr>
          <w:lang w:val="en-US"/>
        </w:rPr>
        <w:fldChar w:fldCharType="begin"/>
      </w:r>
      <w:r w:rsidR="00FA7E29">
        <w:rPr>
          <w:lang w:val="en-US"/>
        </w:rPr>
        <w:instrText>HYPERLINK "C:\\Users\\Lloyd\\Documents\\SVN\\FHIR\\build\\qa\\datatypes.html" \l "date"</w:instrText>
      </w:r>
      <w:r w:rsidR="00C51368">
        <w:rPr>
          <w:lang w:val="en-US"/>
        </w:rPr>
        <w:fldChar w:fldCharType="separate"/>
      </w:r>
      <w:r>
        <w:rPr>
          <w:rStyle w:val="Hyperlink"/>
          <w:lang w:val="en-US"/>
        </w:rPr>
        <w:t>date</w:t>
      </w:r>
      <w:r w:rsidR="00C51368">
        <w:rPr>
          <w:lang w:val="en-US"/>
        </w:rPr>
        <w:fldChar w:fldCharType="end"/>
      </w:r>
      <w:r>
        <w:rPr>
          <w:lang w:val="en-US"/>
        </w:rPr>
        <w:t xml:space="preserve">, </w:t>
      </w:r>
      <w:hyperlink r:id="rId2487" w:anchor="dateTime" w:history="1">
        <w:proofErr w:type="spellStart"/>
        <w:r>
          <w:rPr>
            <w:rStyle w:val="Hyperlink"/>
            <w:lang w:val="en-US"/>
          </w:rPr>
          <w:t>dateTime</w:t>
        </w:r>
        <w:proofErr w:type="spellEnd"/>
      </w:hyperlink>
      <w:r>
        <w:rPr>
          <w:lang w:val="en-US"/>
        </w:rPr>
        <w:t xml:space="preserve">, and </w:t>
      </w:r>
      <w:hyperlink r:id="rId2488" w:anchor="instant" w:history="1">
        <w:r>
          <w:rPr>
            <w:rStyle w:val="Hyperlink"/>
            <w:lang w:val="en-US"/>
          </w:rPr>
          <w:t>instant</w:t>
        </w:r>
      </w:hyperlink>
      <w:r>
        <w:rPr>
          <w:lang w:val="en-US"/>
        </w:rPr>
        <w:t xml:space="preserve"> data types. </w:t>
      </w:r>
      <w:proofErr w:type="gramStart"/>
      <w:r>
        <w:rPr>
          <w:lang w:val="en-US"/>
        </w:rPr>
        <w:t>e.g</w:t>
      </w:r>
      <w:proofErr w:type="gramEnd"/>
      <w:r>
        <w:rPr>
          <w:lang w:val="en-US"/>
        </w:rPr>
        <w:t xml:space="preserve">. Any degree of precision can be provided, but it SHALL be populated from the left (e.g. can't specify a month without a year), except that the minutes SHALL be present if an hour is present, and you SHOULD provide a time zone if the time part is present. Note that the time can be just hours and minutes with no seconds, unlike the XML Schema dateTime type. Some user agents may escape the ":" characters in the </w:t>
      </w:r>
      <w:proofErr w:type="gramStart"/>
      <w:r>
        <w:rPr>
          <w:lang w:val="en-US"/>
        </w:rPr>
        <w:t>URL,</w:t>
      </w:r>
      <w:proofErr w:type="gramEnd"/>
      <w:r>
        <w:rPr>
          <w:lang w:val="en-US"/>
        </w:rPr>
        <w:t xml:space="preserve"> and servers SHALL handle this correctly. </w:t>
      </w:r>
    </w:p>
    <w:p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C166DE">
            <w:pPr>
              <w:rPr>
                <w:rFonts w:eastAsia="Times New Roman"/>
              </w:rPr>
            </w:pPr>
            <w:hyperlink r:id="rId2489"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The range of the value is the day, month, or year as specified</w:t>
            </w:r>
          </w:p>
        </w:tc>
      </w:tr>
      <w:tr w:rsidR="00C51368">
        <w:trPr>
          <w:divId w:val="966159520"/>
          <w:tblCellSpacing w:w="15" w:type="dxa"/>
        </w:trPr>
        <w:tc>
          <w:tcPr>
            <w:tcW w:w="0" w:type="auto"/>
            <w:vAlign w:val="center"/>
            <w:hideMark/>
          </w:tcPr>
          <w:p w:rsidR="00C51368" w:rsidRDefault="00C166DE">
            <w:pPr>
              <w:rPr>
                <w:rFonts w:eastAsia="Times New Roman"/>
              </w:rPr>
            </w:pPr>
            <w:hyperlink r:id="rId2490" w:anchor="dateTime" w:history="1">
              <w:r w:rsidR="00E43BD9">
                <w:rPr>
                  <w:rStyle w:val="Hyperlink"/>
                  <w:rFonts w:eastAsia="Times New Roman"/>
                </w:rPr>
                <w:t>dateTime</w:t>
              </w:r>
            </w:hyperlink>
          </w:p>
        </w:tc>
        <w:tc>
          <w:tcPr>
            <w:tcW w:w="0" w:type="auto"/>
            <w:vAlign w:val="center"/>
            <w:hideMark/>
          </w:tcPr>
          <w:p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trPr>
          <w:divId w:val="966159520"/>
          <w:tblCellSpacing w:w="15" w:type="dxa"/>
        </w:trPr>
        <w:tc>
          <w:tcPr>
            <w:tcW w:w="0" w:type="auto"/>
            <w:vAlign w:val="center"/>
            <w:hideMark/>
          </w:tcPr>
          <w:p w:rsidR="00C51368" w:rsidRDefault="00C166DE">
            <w:pPr>
              <w:rPr>
                <w:rFonts w:eastAsia="Times New Roman"/>
              </w:rPr>
            </w:pPr>
            <w:hyperlink r:id="rId2491" w:anchor="instant" w:history="1">
              <w:r w:rsidR="00E43BD9">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trPr>
          <w:divId w:val="966159520"/>
          <w:tblCellSpacing w:w="15" w:type="dxa"/>
        </w:trPr>
        <w:tc>
          <w:tcPr>
            <w:tcW w:w="0" w:type="auto"/>
            <w:vAlign w:val="center"/>
            <w:hideMark/>
          </w:tcPr>
          <w:p w:rsidR="00C51368" w:rsidRDefault="00C166DE">
            <w:pPr>
              <w:rPr>
                <w:rFonts w:eastAsia="Times New Roman"/>
              </w:rPr>
            </w:pPr>
            <w:hyperlink r:id="rId2492" w:anchor="Period" w:history="1">
              <w:r w:rsidR="00E43BD9">
                <w:rPr>
                  <w:rStyle w:val="Hyperlink"/>
                  <w:rFonts w:eastAsia="Times New Roman"/>
                </w:rPr>
                <w:t>Period</w:t>
              </w:r>
            </w:hyperlink>
          </w:p>
        </w:tc>
        <w:tc>
          <w:tcPr>
            <w:tcW w:w="0" w:type="auto"/>
            <w:vAlign w:val="center"/>
            <w:hideMark/>
          </w:tcPr>
          <w:p w:rsidR="00C51368" w:rsidRDefault="00E43BD9">
            <w:pPr>
              <w:rPr>
                <w:rFonts w:eastAsia="Times New Roman"/>
              </w:rPr>
            </w:pPr>
            <w:r>
              <w:rPr>
                <w:rFonts w:eastAsia="Times New Roman"/>
              </w:rPr>
              <w:t>Explicit, though the upper or lower bound may not actually be specified in resources</w:t>
            </w:r>
          </w:p>
        </w:tc>
      </w:tr>
      <w:tr w:rsidR="00C51368">
        <w:trPr>
          <w:divId w:val="966159520"/>
          <w:tblCellSpacing w:w="15" w:type="dxa"/>
        </w:trPr>
        <w:tc>
          <w:tcPr>
            <w:tcW w:w="0" w:type="auto"/>
            <w:vAlign w:val="center"/>
            <w:hideMark/>
          </w:tcPr>
          <w:p w:rsidR="00C51368" w:rsidRDefault="00C166DE">
            <w:pPr>
              <w:rPr>
                <w:rFonts w:eastAsia="Times New Roman"/>
              </w:rPr>
            </w:pPr>
            <w:hyperlink r:id="rId2493" w:anchor="Timing" w:history="1">
              <w:r w:rsidR="00E43BD9">
                <w:rPr>
                  <w:rStyle w:val="Hyperlink"/>
                  <w:rFonts w:eastAsia="Times New Roman"/>
                </w:rPr>
                <w:t>Timing</w:t>
              </w:r>
            </w:hyperlink>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p>
        </w:tc>
      </w:tr>
    </w:tbl>
    <w:p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gridCol w:w="653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[parameter]=eq2013-01-14</w:t>
            </w:r>
          </w:p>
        </w:tc>
        <w:tc>
          <w:tcPr>
            <w:tcW w:w="0" w:type="auto"/>
            <w:vAlign w:val="center"/>
            <w:hideMark/>
          </w:tcPr>
          <w:p w:rsidR="00C51368" w:rsidRDefault="00E43BD9">
            <w:pPr>
              <w:rPr>
                <w:rFonts w:eastAsia="Times New Roman"/>
              </w:rPr>
            </w:pPr>
            <w:r>
              <w:rPr>
                <w:rFonts w:eastAsia="Times New Roman"/>
              </w:rPr>
              <w:t>matches 2013-01-14T00:00 (obviously) and also 2013-01-14T10:00 but not 2013-01-15T00:00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[parameter]=ne2013-01-14</w:t>
            </w:r>
          </w:p>
        </w:tc>
        <w:tc>
          <w:tcPr>
            <w:tcW w:w="0" w:type="auto"/>
            <w:vAlign w:val="center"/>
            <w:hideMark/>
          </w:tcPr>
          <w:p w:rsidR="00C51368" w:rsidRDefault="00E43BD9">
            <w:pPr>
              <w:rPr>
                <w:rFonts w:eastAsia="Times New Roman"/>
              </w:rPr>
            </w:pPr>
            <w:r>
              <w:rPr>
                <w:rFonts w:eastAsia="Times New Roman"/>
              </w:rPr>
              <w:t>matches 2013-01-15T00:00 but not 2013-01-14T00:00 or 2013-01-14T10:00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[parameter]=lt2013-01-14T10:00</w:t>
            </w:r>
          </w:p>
        </w:tc>
        <w:tc>
          <w:tcPr>
            <w:tcW w:w="0" w:type="auto"/>
            <w:vAlign w:val="center"/>
            <w:hideMark/>
          </w:tcPr>
          <w:p w:rsidR="00C51368" w:rsidRDefault="00E43BD9">
            <w:pPr>
              <w:rPr>
                <w:rFonts w:eastAsia="Times New Roman"/>
              </w:rPr>
            </w:pPr>
            <w:r>
              <w:rPr>
                <w:rFonts w:eastAsia="Times New Roman"/>
              </w:rPr>
              <w:t xml:space="preserve">Includes the time 2013-01-14, because it includes the part of 14-Jan 2013 before 10am </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[parameter]=gt2013-01-14T10:00</w:t>
            </w:r>
          </w:p>
        </w:tc>
        <w:tc>
          <w:tcPr>
            <w:tcW w:w="0" w:type="auto"/>
            <w:vAlign w:val="center"/>
            <w:hideMark/>
          </w:tcPr>
          <w:p w:rsidR="00C51368" w:rsidRDefault="00E43BD9">
            <w:pPr>
              <w:rPr>
                <w:rFonts w:eastAsia="Times New Roman"/>
              </w:rPr>
            </w:pPr>
            <w:r>
              <w:rPr>
                <w:rFonts w:eastAsia="Times New Roman"/>
              </w:rPr>
              <w:t>Includes the time 2013-01-14, because it includes the part of 14-Jan 2013 after 10am</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[parameter]=ge2013-03-14</w:t>
            </w:r>
          </w:p>
        </w:tc>
        <w:tc>
          <w:tcPr>
            <w:tcW w:w="0" w:type="auto"/>
            <w:vAlign w:val="center"/>
            <w:hideMark/>
          </w:tcPr>
          <w:p w:rsidR="00C51368" w:rsidRDefault="00E43BD9">
            <w:pPr>
              <w:rPr>
                <w:rFonts w:eastAsia="Times New Roman"/>
              </w:rPr>
            </w:pPr>
            <w:r>
              <w:rPr>
                <w:rFonts w:eastAsia="Times New Roman"/>
              </w:rPr>
              <w:t>Incldues the period from 21-Jan 2013 onwards, because it may include times after 14-Mar 2013</w:t>
            </w:r>
          </w:p>
        </w:tc>
      </w:tr>
    </w:tbl>
    <w:p w:rsidR="00C51368" w:rsidRDefault="00E43BD9">
      <w:pPr>
        <w:pStyle w:val="NormalWeb"/>
        <w:divId w:val="966159520"/>
        <w:rPr>
          <w:lang w:val="en-US"/>
        </w:rPr>
      </w:pPr>
      <w:r>
        <w:rPr>
          <w:lang w:val="en-US"/>
        </w:rPr>
        <w:t xml:space="preserve">Other notes: </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When the date parameter is not fully specified, matches against it are based on the behavior of intervals, where: </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just the year specified are equivalent to an interval that starts at the first instant of January 1st to the last instant of December 31st, e.g. 2000 is equivalent to an interval of [2000-01-01T00:00, 2000-12-31T23:59]</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rsidR="00C51368" w:rsidRDefault="00E43BD9">
      <w:pPr>
        <w:pStyle w:val="NormalWeb"/>
        <w:divId w:val="966159520"/>
        <w:rPr>
          <w:lang w:val="en-US"/>
        </w:rPr>
      </w:pPr>
      <w:r>
        <w:rPr>
          <w:lang w:val="en-US"/>
        </w:rPr>
        <w:t xml:space="preserve">To search for all the procedures in a patient compartment that occurred over a 2 year period: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[base]/Patient/23/Procedure?date=ge2010-01-01&amp;date=le2011-12-31</w:t>
      </w:r>
    </w:p>
    <w:p w:rsidR="00C51368" w:rsidRDefault="00E43BD9">
      <w:pPr>
        <w:pStyle w:val="Heading4"/>
        <w:divId w:val="966159520"/>
        <w:rPr>
          <w:rFonts w:eastAsia="Times New Roman"/>
          <w:lang w:val="en-US"/>
        </w:rPr>
      </w:pPr>
      <w:proofErr w:type="gramStart"/>
      <w:r>
        <w:rPr>
          <w:rFonts w:eastAsia="Times New Roman"/>
          <w:lang w:val="en-US"/>
        </w:rPr>
        <w:t>string</w:t>
      </w:r>
      <w:proofErr w:type="gramEnd"/>
    </w:p>
    <w:p w:rsidR="00C51368" w:rsidRDefault="00E43BD9">
      <w:pPr>
        <w:pStyle w:val="NormalWeb"/>
        <w:divId w:val="966159520"/>
        <w:rPr>
          <w:lang w:val="en-US"/>
        </w:rPr>
      </w:pPr>
      <w:r>
        <w:rPr>
          <w:lang w:val="en-US"/>
        </w:rPr>
        <w:lastRenderedPageBreak/>
        <w:t xml:space="preserve">The string parameter refers to simple string searches against sequences of characters. Matches are case- and accent- insensitive. By default, a field matches a string query if the value of the field equals or starts with the supplied parameter value, after both have been normalized by case and accent. </w:t>
      </w:r>
      <w:proofErr w:type="gramStart"/>
      <w:r>
        <w:rPr>
          <w:lang w:val="en-US"/>
        </w:rPr>
        <w:t xml:space="preserve">The </w:t>
      </w:r>
      <w:r>
        <w:rPr>
          <w:rStyle w:val="HTMLCode"/>
          <w:lang w:val="en-US"/>
        </w:rPr>
        <w:t>:contains</w:t>
      </w:r>
      <w:proofErr w:type="gramEnd"/>
      <w:r>
        <w:rPr>
          <w:lang w:val="en-US"/>
        </w:rPr>
        <w:t xml:space="preserve"> modifier returns results that include the supplied parameter value anywhere within the field being searched. </w:t>
      </w:r>
      <w:proofErr w:type="gramStart"/>
      <w:r>
        <w:rPr>
          <w:lang w:val="en-US"/>
        </w:rPr>
        <w:t xml:space="preserve">The </w:t>
      </w:r>
      <w:r>
        <w:rPr>
          <w:rStyle w:val="HTMLCode"/>
          <w:lang w:val="en-US"/>
        </w:rPr>
        <w:t>:exact</w:t>
      </w:r>
      <w:proofErr w:type="gramEnd"/>
      <w:r>
        <w:rPr>
          <w:lang w:val="en-US"/>
        </w:rPr>
        <w:t xml:space="preserve"> modifier returns results that exactly match the supplied parameter (the whole string, including casing and accents). </w:t>
      </w:r>
    </w:p>
    <w:p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gridCol w:w="6094"/>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the start of the name. This would include patients with the name "Eve", "Evelyn"</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[base]/Patient?name:contains=eve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any position. This would include patients with the name "Eve", "Evelyn", and also "Severine"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[base]/Patient?name:exact=Eve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that is exactly "Eve". Note that this would not include patients with the name "eve" or "EVE"</w:t>
            </w:r>
          </w:p>
        </w:tc>
      </w:tr>
    </w:tbl>
    <w:p w:rsidR="00C51368" w:rsidRDefault="00E43BD9">
      <w:pPr>
        <w:pStyle w:val="NormalWeb"/>
        <w:divId w:val="966159520"/>
        <w:rPr>
          <w:lang w:val="en-US"/>
        </w:rPr>
      </w:pPr>
      <w:r>
        <w:rPr>
          <w:lang w:val="en-US"/>
        </w:rPr>
        <w:t xml:space="preserve">An additional </w:t>
      </w:r>
      <w:proofErr w:type="gramStart"/>
      <w:r>
        <w:rPr>
          <w:lang w:val="en-US"/>
        </w:rPr>
        <w:t xml:space="preserve">modifier </w:t>
      </w:r>
      <w:r>
        <w:rPr>
          <w:rStyle w:val="HTMLCode"/>
          <w:lang w:val="en-US"/>
        </w:rPr>
        <w:t>:text</w:t>
      </w:r>
      <w:proofErr w:type="gramEnd"/>
      <w:r>
        <w:rPr>
          <w:lang w:val="en-US"/>
        </w:rPr>
        <w:t xml:space="preserve"> can be used to specify a search with advanced text handling (see </w:t>
      </w:r>
      <w:bookmarkEnd w:id="52"/>
      <w:r w:rsidR="00C51368">
        <w:rPr>
          <w:lang w:val="en-US"/>
        </w:rPr>
        <w:fldChar w:fldCharType="begin"/>
      </w:r>
      <w:r>
        <w:rPr>
          <w:lang w:val="en-US"/>
        </w:rPr>
        <w:instrText xml:space="preserve"> HYPERLINK "" \l "text" </w:instrText>
      </w:r>
      <w:r w:rsidR="00C51368">
        <w:rPr>
          <w:lang w:val="en-US"/>
        </w:rPr>
        <w:fldChar w:fldCharType="separate"/>
      </w:r>
      <w:r>
        <w:rPr>
          <w:rStyle w:val="Hyperlink"/>
          <w:lang w:val="en-US"/>
        </w:rPr>
        <w:t>below</w:t>
      </w:r>
      <w:r w:rsidR="00C51368">
        <w:rPr>
          <w:lang w:val="en-US"/>
        </w:rPr>
        <w:fldChar w:fldCharType="end"/>
      </w:r>
      <w:r>
        <w:rPr>
          <w:lang w:val="en-US"/>
        </w:rPr>
        <w:t xml:space="preserve">) though only a few servers are expected to offer this facility. </w:t>
      </w:r>
    </w:p>
    <w:p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What is most appropriate varies depending on culture and context. </w:t>
      </w:r>
    </w:p>
    <w:p w:rsidR="00C51368" w:rsidRDefault="00E43BD9">
      <w:pPr>
        <w:pStyle w:val="Heading4"/>
        <w:divId w:val="966159520"/>
        <w:rPr>
          <w:rFonts w:eastAsia="Times New Roman"/>
          <w:lang w:val="en-US"/>
        </w:rPr>
      </w:pPr>
      <w:proofErr w:type="gramStart"/>
      <w:r>
        <w:rPr>
          <w:rFonts w:eastAsia="Times New Roman"/>
          <w:lang w:val="en-US"/>
        </w:rPr>
        <w:t>uri</w:t>
      </w:r>
      <w:proofErr w:type="gramEnd"/>
    </w:p>
    <w:p w:rsidR="00C51368" w:rsidRDefault="00E43BD9">
      <w:pPr>
        <w:pStyle w:val="NormalWeb"/>
        <w:divId w:val="966159520"/>
        <w:rPr>
          <w:lang w:val="en-US"/>
        </w:rPr>
      </w:pPr>
      <w:r>
        <w:rPr>
          <w:lang w:val="en-US"/>
        </w:rPr>
        <w:t>The uri parameter refers to an element which is URI (</w:t>
      </w:r>
      <w:bookmarkEnd w:id="53"/>
      <w:r w:rsidR="00C51368">
        <w:rPr>
          <w:lang w:val="en-US"/>
        </w:rPr>
        <w:fldChar w:fldCharType="begin"/>
      </w:r>
      <w:r>
        <w:rPr>
          <w:lang w:val="en-US"/>
        </w:rPr>
        <w:instrText xml:space="preserve"> HYPERLINK "https://tools.ietf.org/html/rfc3986" </w:instrText>
      </w:r>
      <w:r w:rsidR="00C51368">
        <w:rPr>
          <w:lang w:val="en-US"/>
        </w:rPr>
        <w:fldChar w:fldCharType="separate"/>
      </w:r>
      <w:r>
        <w:rPr>
          <w:rStyle w:val="Hyperlink"/>
          <w:lang w:val="en-US"/>
        </w:rPr>
        <w:t>RFC 3986</w:t>
      </w:r>
      <w:r w:rsidR="00C51368">
        <w:rPr>
          <w:lang w:val="en-US"/>
        </w:rPr>
        <w:fldChar w:fldCharType="end"/>
      </w:r>
      <w:r>
        <w:rPr>
          <w:lang w:val="en-US"/>
        </w:rPr>
        <w:t xml:space="preserve">). Matches are precise (e.g. case, accent, and escape) </w:t>
      </w:r>
      <w:proofErr w:type="gramStart"/>
      <w:r>
        <w:rPr>
          <w:lang w:val="en-US"/>
        </w:rPr>
        <w:t>sensitive,</w:t>
      </w:r>
      <w:proofErr w:type="gramEnd"/>
      <w:r>
        <w:rPr>
          <w:lang w:val="en-US"/>
        </w:rPr>
        <w:t xml:space="preserve"> and the entire URI must match. The </w:t>
      </w:r>
      <w:proofErr w:type="gramStart"/>
      <w:r>
        <w:rPr>
          <w:lang w:val="en-US"/>
        </w:rPr>
        <w:t xml:space="preserve">modifier </w:t>
      </w:r>
      <w:r>
        <w:rPr>
          <w:rStyle w:val="HTMLCode"/>
          <w:lang w:val="en-US"/>
        </w:rPr>
        <w:t>:above</w:t>
      </w:r>
      <w:proofErr w:type="gramEnd"/>
      <w:r>
        <w:rPr>
          <w:lang w:val="en-US"/>
        </w:rPr>
        <w:t xml:space="preserve"> or </w:t>
      </w:r>
      <w:r>
        <w:rPr>
          <w:rStyle w:val="HTMLCode"/>
          <w:lang w:val="en-US"/>
        </w:rPr>
        <w:t>:below</w:t>
      </w:r>
      <w:r>
        <w:rPr>
          <w:lang w:val="en-US"/>
        </w:rPr>
        <w:t xml:space="preserve"> can be used to indicate that partial matching is used.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[base]/ValueSet?url=http://acme.org/fhir/ValueSet/123</w:t>
      </w:r>
    </w:p>
    <w:p w:rsidR="00C51368" w:rsidRDefault="00E43BD9">
      <w:pPr>
        <w:pStyle w:val="HTMLPreformatted"/>
        <w:divId w:val="966159520"/>
        <w:rPr>
          <w:lang w:val="en-US"/>
        </w:rPr>
      </w:pPr>
      <w:r>
        <w:rPr>
          <w:lang w:val="en-US"/>
        </w:rPr>
        <w:t xml:space="preserve"> GET [base]/ValueSet?url:below=http://acme.org/fhir/</w:t>
      </w:r>
    </w:p>
    <w:p w:rsidR="00C51368" w:rsidRDefault="00E43BD9">
      <w:pPr>
        <w:pStyle w:val="NormalWeb"/>
        <w:divId w:val="966159520"/>
        <w:rPr>
          <w:lang w:val="en-US"/>
        </w:rPr>
      </w:pPr>
      <w:r>
        <w:rPr>
          <w:lang w:val="en-US"/>
        </w:rPr>
        <w:t xml:space="preserve">The first is a request to find any value set with the exact </w:t>
      </w:r>
      <w:proofErr w:type="gramStart"/>
      <w:r>
        <w:rPr>
          <w:lang w:val="en-US"/>
        </w:rPr>
        <w:t>url</w:t>
      </w:r>
      <w:proofErr w:type="gramEnd"/>
      <w:r>
        <w:rPr>
          <w:lang w:val="en-US"/>
        </w:rPr>
        <w:t xml:space="preserve"> "http://acme.org/fhir/ValueSet/123". The second search will return any value sets that have a URL that starts with "http://acme.org/fhir/". The converse - the search for any value set above a given specific URL - may be useful for searching name systems, but it is generally less useful than the </w:t>
      </w:r>
      <w:r>
        <w:rPr>
          <w:rStyle w:val="HTMLCode"/>
          <w:lang w:val="en-US"/>
        </w:rPr>
        <w:t>:below</w:t>
      </w:r>
      <w:r>
        <w:rPr>
          <w:lang w:val="en-US"/>
        </w:rPr>
        <w:t xml:space="preserve"> search. </w:t>
      </w:r>
    </w:p>
    <w:p w:rsidR="00C51368" w:rsidRDefault="00E43BD9">
      <w:pPr>
        <w:pStyle w:val="Heading4"/>
        <w:divId w:val="966159520"/>
        <w:rPr>
          <w:rFonts w:eastAsia="Times New Roman"/>
          <w:lang w:val="en-US"/>
        </w:rPr>
      </w:pPr>
      <w:bookmarkStart w:id="237" w:name="token"/>
      <w:proofErr w:type="gramStart"/>
      <w:r>
        <w:rPr>
          <w:rFonts w:eastAsia="Times New Roman"/>
          <w:lang w:val="en-US"/>
        </w:rPr>
        <w:t>token</w:t>
      </w:r>
      <w:proofErr w:type="gramEnd"/>
    </w:p>
    <w:p w:rsidR="00C51368" w:rsidRDefault="00E43BD9">
      <w:pPr>
        <w:pStyle w:val="NormalWeb"/>
        <w:divId w:val="966159520"/>
        <w:rPr>
          <w:lang w:val="en-US"/>
        </w:rPr>
      </w:pPr>
      <w:r>
        <w:rPr>
          <w:lang w:val="en-US"/>
        </w:rPr>
        <w:t xml:space="preserve">A token type is a parameter that searches on a pair, a URI and a value. It is used against code or identifier value where the value may have a URI that scopes its meaning. The search is </w:t>
      </w:r>
      <w:r>
        <w:rPr>
          <w:lang w:val="en-US"/>
        </w:rPr>
        <w:lastRenderedPageBreak/>
        <w:t xml:space="preserve">performed against the pair from a Coding or an Identifier. The syntax for the value is one of the following: </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irrespective of the value of the system property</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[parameter]=[system]|[code]</w:t>
      </w:r>
      <w:r>
        <w:rPr>
          <w:rFonts w:eastAsia="Times New Roman"/>
          <w:lang w:val="en-US"/>
        </w:rPr>
        <w:t>: the value of [code] matches a Coding.code or Identifier.value, and the value of [system] matches the system property of the Identifier or Coding</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and the Coding/Identifier has no system property</w:t>
      </w:r>
    </w:p>
    <w:p w:rsidR="00C51368" w:rsidRDefault="00E43BD9">
      <w:pPr>
        <w:pStyle w:val="NormalWeb"/>
        <w:divId w:val="966159520"/>
        <w:rPr>
          <w:lang w:val="en-US"/>
        </w:rPr>
      </w:pPr>
      <w:r>
        <w:rPr>
          <w:lang w:val="en-US"/>
        </w:rPr>
        <w:t xml:space="preserve">Note that the namespace URI and code both must be </w:t>
      </w:r>
      <w:bookmarkEnd w:id="237"/>
      <w:r w:rsidR="00C51368">
        <w:rPr>
          <w:lang w:val="en-US"/>
        </w:rPr>
        <w:fldChar w:fldCharType="begin"/>
      </w:r>
      <w:r>
        <w:rPr>
          <w:lang w:val="en-US"/>
        </w:rPr>
        <w:instrText xml:space="preserve"> HYPERLINK "" \l "escaping" </w:instrText>
      </w:r>
      <w:r w:rsidR="00C51368">
        <w:rPr>
          <w:lang w:val="en-US"/>
        </w:rPr>
        <w:fldChar w:fldCharType="separate"/>
      </w:r>
      <w:r>
        <w:rPr>
          <w:rStyle w:val="Hyperlink"/>
          <w:lang w:val="en-US"/>
        </w:rPr>
        <w:t>escaped</w:t>
      </w:r>
      <w:r w:rsidR="00C51368">
        <w:rPr>
          <w:lang w:val="en-US"/>
        </w:rPr>
        <w:fldChar w:fldCharType="end"/>
      </w:r>
      <w:r>
        <w:rPr>
          <w:lang w:val="en-US"/>
        </w:rPr>
        <w:t xml:space="preserve">. Matches are literal (e.g. not based on subsumption or other code system features), but not case sensitive. </w:t>
      </w:r>
    </w:p>
    <w:p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2865"/>
        <w:gridCol w:w="2674"/>
        <w:gridCol w:w="231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E43BD9">
            <w:pPr>
              <w:rPr>
                <w:rFonts w:eastAsia="Times New Roman"/>
              </w:rPr>
            </w:pPr>
            <w:r>
              <w:rPr>
                <w:rFonts w:eastAsia="Times New Roman"/>
                <w:b/>
                <w:bCs/>
              </w:rPr>
              <w:t>URI</w:t>
            </w:r>
          </w:p>
        </w:tc>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Comments</w:t>
            </w:r>
          </w:p>
        </w:tc>
      </w:tr>
      <w:tr w:rsidR="00C51368">
        <w:trPr>
          <w:divId w:val="966159520"/>
          <w:tblCellSpacing w:w="15" w:type="dxa"/>
        </w:trPr>
        <w:tc>
          <w:tcPr>
            <w:tcW w:w="0" w:type="auto"/>
            <w:vAlign w:val="center"/>
            <w:hideMark/>
          </w:tcPr>
          <w:p w:rsidR="00C51368" w:rsidRDefault="00C166DE">
            <w:pPr>
              <w:rPr>
                <w:rFonts w:eastAsia="Times New Roman"/>
              </w:rPr>
            </w:pPr>
            <w:hyperlink r:id="rId2494"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Coding.system</w:t>
            </w:r>
          </w:p>
        </w:tc>
        <w:tc>
          <w:tcPr>
            <w:tcW w:w="0" w:type="auto"/>
            <w:vAlign w:val="center"/>
            <w:hideMark/>
          </w:tcPr>
          <w:p w:rsidR="00C51368" w:rsidRDefault="00E43BD9">
            <w:pPr>
              <w:rPr>
                <w:rFonts w:eastAsia="Times New Roman"/>
              </w:rPr>
            </w:pPr>
            <w:r>
              <w:rPr>
                <w:rFonts w:eastAsia="Times New Roman"/>
              </w:rPr>
              <w:t>Coding.code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495"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CodeableConcept.coding.system</w:t>
            </w:r>
          </w:p>
        </w:tc>
        <w:tc>
          <w:tcPr>
            <w:tcW w:w="0" w:type="auto"/>
            <w:vAlign w:val="center"/>
            <w:hideMark/>
          </w:tcPr>
          <w:p w:rsidR="00C51368" w:rsidRDefault="00E43BD9">
            <w:pPr>
              <w:rPr>
                <w:rFonts w:eastAsia="Times New Roman"/>
              </w:rPr>
            </w:pPr>
            <w:r>
              <w:rPr>
                <w:rFonts w:eastAsia="Times New Roman"/>
              </w:rPr>
              <w:t>CodeableConcept.coding.code</w:t>
            </w:r>
          </w:p>
        </w:tc>
        <w:tc>
          <w:tcPr>
            <w:tcW w:w="0" w:type="auto"/>
            <w:vAlign w:val="center"/>
            <w:hideMark/>
          </w:tcPr>
          <w:p w:rsidR="00C51368" w:rsidRDefault="00E43BD9">
            <w:pPr>
              <w:rPr>
                <w:rFonts w:eastAsia="Times New Roman"/>
              </w:rPr>
            </w:pPr>
            <w:r>
              <w:rPr>
                <w:rFonts w:eastAsia="Times New Roman"/>
              </w:rPr>
              <w:t>Matches against any coding in the CodeableConcept</w:t>
            </w:r>
          </w:p>
        </w:tc>
      </w:tr>
      <w:tr w:rsidR="00C51368">
        <w:trPr>
          <w:divId w:val="966159520"/>
          <w:tblCellSpacing w:w="15" w:type="dxa"/>
        </w:trPr>
        <w:tc>
          <w:tcPr>
            <w:tcW w:w="0" w:type="auto"/>
            <w:vAlign w:val="center"/>
            <w:hideMark/>
          </w:tcPr>
          <w:p w:rsidR="00C51368" w:rsidRDefault="00C166DE">
            <w:pPr>
              <w:rPr>
                <w:rFonts w:eastAsia="Times New Roman"/>
              </w:rPr>
            </w:pPr>
            <w:hyperlink r:id="rId2496" w:anchor="Identifier" w:history="1">
              <w:r w:rsidR="00E43BD9">
                <w:rPr>
                  <w:rStyle w:val="Hyperlink"/>
                  <w:rFonts w:eastAsia="Times New Roman"/>
                </w:rPr>
                <w:t>Identifier</w:t>
              </w:r>
            </w:hyperlink>
          </w:p>
        </w:tc>
        <w:tc>
          <w:tcPr>
            <w:tcW w:w="0" w:type="auto"/>
            <w:vAlign w:val="center"/>
            <w:hideMark/>
          </w:tcPr>
          <w:p w:rsidR="00C51368" w:rsidRDefault="00E43BD9">
            <w:pPr>
              <w:rPr>
                <w:rFonts w:eastAsia="Times New Roman"/>
              </w:rPr>
            </w:pPr>
            <w:r>
              <w:rPr>
                <w:rFonts w:eastAsia="Times New Roman"/>
              </w:rPr>
              <w:t>Identifier.system</w:t>
            </w:r>
          </w:p>
        </w:tc>
        <w:tc>
          <w:tcPr>
            <w:tcW w:w="0" w:type="auto"/>
            <w:vAlign w:val="center"/>
            <w:hideMark/>
          </w:tcPr>
          <w:p w:rsidR="00C51368" w:rsidRDefault="00E43BD9">
            <w:pPr>
              <w:rPr>
                <w:rFonts w:eastAsia="Times New Roman"/>
              </w:rPr>
            </w:pPr>
            <w:r>
              <w:rPr>
                <w:rFonts w:eastAsia="Times New Roman"/>
              </w:rPr>
              <w:t>Identifier.value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497" w:anchor="Identifier" w:history="1">
              <w:r w:rsidR="00E43BD9">
                <w:rPr>
                  <w:rStyle w:val="Hyperlink"/>
                  <w:rFonts w:eastAsia="Times New Roman"/>
                </w:rPr>
                <w:t>ContactPoint</w:t>
              </w:r>
            </w:hyperlink>
          </w:p>
        </w:tc>
        <w:tc>
          <w:tcPr>
            <w:tcW w:w="0" w:type="auto"/>
            <w:vAlign w:val="center"/>
            <w:hideMark/>
          </w:tcPr>
          <w:p w:rsidR="00C51368" w:rsidRDefault="00E43BD9">
            <w:pPr>
              <w:rPr>
                <w:rFonts w:eastAsia="Times New Roman"/>
              </w:rPr>
            </w:pPr>
            <w:r>
              <w:rPr>
                <w:rFonts w:eastAsia="Times New Roman"/>
              </w:rPr>
              <w:t>ContactPoint.use</w:t>
            </w:r>
          </w:p>
        </w:tc>
        <w:tc>
          <w:tcPr>
            <w:tcW w:w="0" w:type="auto"/>
            <w:vAlign w:val="center"/>
            <w:hideMark/>
          </w:tcPr>
          <w:p w:rsidR="00C51368" w:rsidRDefault="00E43BD9">
            <w:pPr>
              <w:rPr>
                <w:rFonts w:eastAsia="Times New Roman"/>
              </w:rPr>
            </w:pPr>
            <w:r>
              <w:rPr>
                <w:rFonts w:eastAsia="Times New Roman"/>
              </w:rPr>
              <w:t>ContactPoint.value</w:t>
            </w:r>
          </w:p>
        </w:tc>
        <w:tc>
          <w:tcPr>
            <w:tcW w:w="0" w:type="auto"/>
            <w:vAlign w:val="center"/>
            <w:hideMark/>
          </w:tcPr>
          <w:p w:rsidR="00C51368" w:rsidRDefault="00E43BD9">
            <w:pPr>
              <w:rPr>
                <w:rFonts w:eastAsia="Times New Roman"/>
              </w:rPr>
            </w:pPr>
            <w:r>
              <w:rPr>
                <w:rFonts w:eastAsia="Times New Roman"/>
              </w:rPr>
              <w:t xml:space="preserve">The use is prepended by </w:t>
            </w:r>
            <w:hyperlink r:id="rId2498" w:history="1">
              <w:r>
                <w:rPr>
                  <w:rStyle w:val="Hyperlink"/>
                  <w:rFonts w:eastAsia="Times New Roman"/>
                </w:rPr>
                <w:t>http://hl7.org/fhir/contact-point-system</w:t>
              </w:r>
            </w:hyperlink>
            <w:r>
              <w:rPr>
                <w:rFonts w:eastAsia="Times New Roman"/>
              </w:rPr>
              <w:t>/</w:t>
            </w:r>
          </w:p>
        </w:tc>
      </w:tr>
      <w:tr w:rsidR="00C51368">
        <w:trPr>
          <w:divId w:val="966159520"/>
          <w:tblCellSpacing w:w="15" w:type="dxa"/>
        </w:trPr>
        <w:tc>
          <w:tcPr>
            <w:tcW w:w="0" w:type="auto"/>
            <w:vAlign w:val="center"/>
            <w:hideMark/>
          </w:tcPr>
          <w:p w:rsidR="00C51368" w:rsidRDefault="00C166DE">
            <w:pPr>
              <w:rPr>
                <w:rFonts w:eastAsia="Times New Roman"/>
              </w:rPr>
            </w:pPr>
            <w:hyperlink r:id="rId2499"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system is defined in the value set (though it's not usually needed)</w:t>
            </w:r>
          </w:p>
        </w:tc>
      </w:tr>
      <w:tr w:rsidR="00C51368">
        <w:trPr>
          <w:divId w:val="966159520"/>
          <w:tblCellSpacing w:w="15" w:type="dxa"/>
        </w:trPr>
        <w:tc>
          <w:tcPr>
            <w:tcW w:w="0" w:type="auto"/>
            <w:vAlign w:val="center"/>
            <w:hideMark/>
          </w:tcPr>
          <w:p w:rsidR="00C51368" w:rsidRDefault="00C166DE">
            <w:pPr>
              <w:rPr>
                <w:rFonts w:eastAsia="Times New Roman"/>
              </w:rPr>
            </w:pPr>
            <w:hyperlink r:id="rId2500" w:anchor="boolean" w:history="1">
              <w:r w:rsidR="00E43BD9">
                <w:rPr>
                  <w:rStyle w:val="Hyperlink"/>
                  <w:rFonts w:eastAsia="Times New Roman"/>
                </w:rPr>
                <w:t>boolean</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boolean</w:t>
            </w:r>
          </w:p>
        </w:tc>
        <w:tc>
          <w:tcPr>
            <w:tcW w:w="0" w:type="auto"/>
            <w:vAlign w:val="center"/>
            <w:hideMark/>
          </w:tcPr>
          <w:p w:rsidR="00C51368" w:rsidRDefault="00E43BD9">
            <w:pPr>
              <w:rPr>
                <w:rFonts w:eastAsia="Times New Roman"/>
              </w:rPr>
            </w:pPr>
            <w:r>
              <w:rPr>
                <w:rFonts w:eastAsia="Times New Roman"/>
              </w:rPr>
              <w:t xml:space="preserve">The implicit system is </w:t>
            </w:r>
            <w:hyperlink r:id="rId2501" w:history="1">
              <w:r>
                <w:rPr>
                  <w:rStyle w:val="Hyperlink"/>
                  <w:rFonts w:eastAsia="Times New Roman"/>
                </w:rPr>
                <w:t>http://hl7.org/fhir/special-values</w:t>
              </w:r>
            </w:hyperlink>
          </w:p>
        </w:tc>
      </w:tr>
      <w:tr w:rsidR="00C51368">
        <w:trPr>
          <w:divId w:val="966159520"/>
          <w:tblCellSpacing w:w="15" w:type="dxa"/>
        </w:trPr>
        <w:tc>
          <w:tcPr>
            <w:tcW w:w="0" w:type="auto"/>
            <w:vAlign w:val="center"/>
            <w:hideMark/>
          </w:tcPr>
          <w:p w:rsidR="00C51368" w:rsidRDefault="00C166DE">
            <w:pPr>
              <w:rPr>
                <w:rFonts w:eastAsia="Times New Roman"/>
              </w:rPr>
            </w:pPr>
            <w:hyperlink r:id="rId2502"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Token is sometimes used for string to indicate that exact matching is the correct default search stategy</w:t>
            </w:r>
          </w:p>
        </w:tc>
      </w:tr>
    </w:tbl>
    <w:p w:rsidR="00C51368" w:rsidRDefault="00E43BD9">
      <w:pPr>
        <w:pStyle w:val="NormalWeb"/>
        <w:divId w:val="966159520"/>
        <w:rPr>
          <w:lang w:val="en-US"/>
        </w:rPr>
      </w:pPr>
      <w:r>
        <w:rPr>
          <w:lang w:val="en-US"/>
        </w:rPr>
        <w:t xml:space="preserve">Note about the use of token search parameters for boolean fields: the boolean values 'true' and 'false' are also represented as formal codes in the </w:t>
      </w:r>
      <w:hyperlink r:id="rId2503" w:history="1">
        <w:r>
          <w:rPr>
            <w:rStyle w:val="Hyperlink"/>
            <w:lang w:val="en-US"/>
          </w:rPr>
          <w:t>Special Values</w:t>
        </w:r>
      </w:hyperlink>
      <w:r>
        <w:rPr>
          <w:lang w:val="en-US"/>
        </w:rPr>
        <w:t xml:space="preserve"> code system, which is useful when boolean values need to be represented in a </w:t>
      </w:r>
      <w:hyperlink r:id="rId2504"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rsidR="00C51368" w:rsidRDefault="00E43BD9">
      <w:pPr>
        <w:pStyle w:val="NormalWeb"/>
        <w:divId w:val="966159520"/>
        <w:rPr>
          <w:lang w:val="en-US"/>
        </w:rPr>
      </w:pPr>
      <w:r>
        <w:rPr>
          <w:b/>
          <w:bCs/>
          <w:lang w:val="en-US"/>
        </w:rPr>
        <w:lastRenderedPageBreak/>
        <w:t>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Modifier</w:t>
            </w:r>
          </w:p>
        </w:tc>
        <w:tc>
          <w:tcPr>
            <w:tcW w:w="0" w:type="auto"/>
            <w:vAlign w:val="center"/>
            <w:hideMark/>
          </w:tcPr>
          <w:p w:rsidR="00C51368" w:rsidRDefault="00E43BD9">
            <w:pPr>
              <w:rPr>
                <w:rFonts w:eastAsia="Times New Roman"/>
              </w:rPr>
            </w:pPr>
            <w:r>
              <w:rPr>
                <w:rFonts w:eastAsia="Times New Roman"/>
                <w:b/>
                <w:bCs/>
              </w:rPr>
              <w:t>Use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:text</w:t>
            </w:r>
          </w:p>
        </w:tc>
        <w:tc>
          <w:tcPr>
            <w:tcW w:w="0" w:type="auto"/>
            <w:vAlign w:val="center"/>
            <w:hideMark/>
          </w:tcPr>
          <w:p w:rsidR="00C51368" w:rsidRDefault="00E43BD9">
            <w:pPr>
              <w:rPr>
                <w:rFonts w:eastAsia="Times New Roman"/>
              </w:rPr>
            </w:pPr>
            <w:r>
              <w:rPr>
                <w:rFonts w:eastAsia="Times New Roman"/>
              </w:rPr>
              <w:t xml:space="preserve">the search parameter is processed as a string that searches text associated with the code/value - either </w:t>
            </w:r>
            <w:r>
              <w:rPr>
                <w:rFonts w:eastAsia="Times New Roman"/>
                <w:i/>
                <w:iCs/>
              </w:rPr>
              <w:t>CodeableConcept.text</w:t>
            </w:r>
            <w:r>
              <w:rPr>
                <w:rFonts w:eastAsia="Times New Roman"/>
              </w:rPr>
              <w:t xml:space="preserve">, </w:t>
            </w:r>
            <w:r>
              <w:rPr>
                <w:rFonts w:eastAsia="Times New Roman"/>
                <w:i/>
                <w:iCs/>
              </w:rPr>
              <w:t>Coding.display</w:t>
            </w:r>
            <w:r>
              <w:rPr>
                <w:rFonts w:eastAsia="Times New Roman"/>
              </w:rPr>
              <w:t xml:space="preserve">, or </w:t>
            </w:r>
            <w:r>
              <w:rPr>
                <w:rFonts w:eastAsia="Times New Roman"/>
                <w:i/>
                <w:iCs/>
              </w:rPr>
              <w:t>Identifier.type.text</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w:t>
            </w:r>
          </w:p>
        </w:tc>
        <w:tc>
          <w:tcPr>
            <w:tcW w:w="0" w:type="auto"/>
            <w:vAlign w:val="center"/>
            <w:hideMark/>
          </w:tcPr>
          <w:p w:rsidR="00C51368" w:rsidRDefault="00E43BD9">
            <w:pPr>
              <w:rPr>
                <w:rFonts w:eastAsia="Times New Roman"/>
              </w:rPr>
            </w:pPr>
            <w:r>
              <w:rPr>
                <w:rFonts w:eastAsia="Times New Roman"/>
              </w:rPr>
              <w:t>reverse the code matching described in the paragraph above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:above</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subsumes the specified search code (e.g. the search concept has an is-a relationship with the coding in the resource,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:below</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is subsumed by the specified search code (e.g. the coding in the resource has an is-a relationship with the search concept,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:in</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search parameter is a URI (relative or absolute) that identifies a value set, and the search parameter tests whether the coding is in the specified </w:t>
            </w:r>
            <w:hyperlink r:id="rId2505" w:history="1">
              <w:r>
                <w:rPr>
                  <w:rStyle w:val="Hyperlink"/>
                  <w:rFonts w:eastAsia="Times New Roman"/>
                </w:rPr>
                <w:t>value set</w:t>
              </w:r>
            </w:hyperlink>
            <w:r>
              <w:rPr>
                <w:rFonts w:eastAsia="Times New Roman"/>
              </w:rPr>
              <w:t>. The reference may be literal (to an address where the value set can be found) or logical (a reference to ValueSet.url) - if the server can treat the reference as a literal URL, it does, else it tries to match known logical ValueSet.url values</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:not-in</w:t>
            </w:r>
          </w:p>
        </w:tc>
        <w:tc>
          <w:tcPr>
            <w:tcW w:w="0" w:type="auto"/>
            <w:vAlign w:val="center"/>
            <w:hideMark/>
          </w:tcPr>
          <w:p w:rsidR="00C51368" w:rsidRDefault="00E43BD9">
            <w:pPr>
              <w:rPr>
                <w:rFonts w:eastAsia="Times New Roman"/>
              </w:rPr>
            </w:pPr>
            <w:r>
              <w:rPr>
                <w:rFonts w:eastAsia="Times New Roman"/>
              </w:rPr>
              <w:t>the search parameter is a URI (relative or absolute) that identifies a value set, and the search parameter tests whether the coding is not in the specified value set</w:t>
            </w:r>
          </w:p>
        </w:tc>
      </w:tr>
    </w:tbl>
    <w:p w:rsidR="00C51368" w:rsidRDefault="00E43BD9">
      <w:pPr>
        <w:pStyle w:val="NormalWeb"/>
        <w:divId w:val="966159520"/>
        <w:rPr>
          <w:lang w:val="en-US"/>
        </w:rPr>
      </w:pPr>
      <w:r>
        <w:rPr>
          <w:lang w:val="en-US"/>
        </w:rPr>
        <w:t xml:space="preserve">Most servers will only process value sets that are already </w:t>
      </w:r>
      <w:proofErr w:type="gramStart"/>
      <w:r>
        <w:rPr>
          <w:lang w:val="en-US"/>
        </w:rPr>
        <w:t>known/registered/supported</w:t>
      </w:r>
      <w:proofErr w:type="gramEnd"/>
      <w:r>
        <w:rPr>
          <w:lang w:val="en-US"/>
        </w:rPr>
        <w:t xml:space="preserve"> internally, but servers can elect to accept any valid reference to a value set. Servers may elect to consider concept mappings when testing for subsumption relationships.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5"/>
        <w:gridCol w:w="274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[base]/Patient?identifier=http://acme.org/patient|2345</w:t>
            </w:r>
          </w:p>
        </w:tc>
        <w:tc>
          <w:tcPr>
            <w:tcW w:w="0" w:type="auto"/>
            <w:vAlign w:val="center"/>
            <w:hideMark/>
          </w:tcPr>
          <w:p w:rsidR="00C51368" w:rsidRDefault="00E43BD9">
            <w:pPr>
              <w:rPr>
                <w:rFonts w:eastAsia="Times New Roman"/>
              </w:rPr>
            </w:pPr>
            <w:r>
              <w:rPr>
                <w:rFonts w:eastAsia="Times New Roman"/>
              </w:rPr>
              <w:t>Search for all the patients with an identifier with key = "2345" in the system "http://acme.org/patient"</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[base]/Patient?gender=male</w:t>
            </w:r>
          </w:p>
        </w:tc>
        <w:tc>
          <w:tcPr>
            <w:tcW w:w="0" w:type="auto"/>
            <w:vAlign w:val="center"/>
            <w:hideMark/>
          </w:tcPr>
          <w:p w:rsidR="00C51368" w:rsidRDefault="00E43BD9">
            <w:pPr>
              <w:rPr>
                <w:rFonts w:eastAsia="Times New Roman"/>
              </w:rPr>
            </w:pPr>
            <w:r>
              <w:rPr>
                <w:rFonts w:eastAsia="Times New Roman"/>
              </w:rPr>
              <w:t>Search for any patient with a gender that has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[base]/Patient?gender:not=male</w:t>
            </w:r>
          </w:p>
        </w:tc>
        <w:tc>
          <w:tcPr>
            <w:tcW w:w="0" w:type="auto"/>
            <w:vAlign w:val="center"/>
            <w:hideMark/>
          </w:tcPr>
          <w:p w:rsidR="00C51368" w:rsidRDefault="00E43BD9">
            <w:pPr>
              <w:rPr>
                <w:rFonts w:eastAsia="Times New Roman"/>
              </w:rPr>
            </w:pPr>
            <w:r>
              <w:rPr>
                <w:rFonts w:eastAsia="Times New Roman"/>
              </w:rPr>
              <w:t>Search for any patient with a gender that does not have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[base]/Patient?active=true</w:t>
            </w:r>
          </w:p>
        </w:tc>
        <w:tc>
          <w:tcPr>
            <w:tcW w:w="0" w:type="auto"/>
            <w:vAlign w:val="center"/>
            <w:hideMark/>
          </w:tcPr>
          <w:p w:rsidR="00C51368" w:rsidRDefault="00E43BD9">
            <w:pPr>
              <w:rPr>
                <w:rFonts w:eastAsia="Times New Roman"/>
              </w:rPr>
            </w:pPr>
            <w:r>
              <w:rPr>
                <w:rFonts w:eastAsia="Times New Roman"/>
              </w:rPr>
              <w:t>Search for any patients that are active</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[base]/Condition?code=http://acme.org/conditions/codes|ha125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in the </w:t>
            </w:r>
            <w:r>
              <w:rPr>
                <w:rFonts w:eastAsia="Times New Roman"/>
              </w:rPr>
              <w:lastRenderedPageBreak/>
              <w:t>code system "http://acme.org/conditions/codes"</w:t>
            </w:r>
          </w:p>
        </w:tc>
      </w:tr>
      <w:tr w:rsidR="00C51368">
        <w:trPr>
          <w:divId w:val="966159520"/>
          <w:tblCellSpacing w:w="15" w:type="dxa"/>
        </w:trPr>
        <w:tc>
          <w:tcPr>
            <w:tcW w:w="0" w:type="auto"/>
            <w:vAlign w:val="center"/>
            <w:hideMark/>
          </w:tcPr>
          <w:p w:rsidR="00C51368" w:rsidRDefault="00E43BD9">
            <w:pPr>
              <w:pStyle w:val="HTMLPreformatted"/>
            </w:pPr>
            <w:r>
              <w:lastRenderedPageBreak/>
              <w:t xml:space="preserve"> GET [base]/Condition?code=ha125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[base]/Condition?code:text=headache</w:t>
            </w:r>
          </w:p>
        </w:tc>
        <w:tc>
          <w:tcPr>
            <w:tcW w:w="0" w:type="auto"/>
            <w:vAlign w:val="center"/>
            <w:hideMark/>
          </w:tcPr>
          <w:p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[base]/Condition?code:in=http://snomed.info/sct?fhir_vs=isa/126851005</w:t>
            </w:r>
          </w:p>
        </w:tc>
        <w:tc>
          <w:tcPr>
            <w:tcW w:w="0" w:type="auto"/>
            <w:vAlign w:val="center"/>
            <w:hideMark/>
          </w:tcPr>
          <w:p w:rsidR="00C51368" w:rsidRDefault="00E43BD9">
            <w:pPr>
              <w:rPr>
                <w:rFonts w:eastAsia="Times New Roman"/>
              </w:rPr>
            </w:pPr>
            <w:r>
              <w:rPr>
                <w:rFonts w:eastAsia="Times New Roman"/>
              </w:rPr>
              <w:t>Search for any condition in the SNOMED CT value set that includes all descendents of "Neoplasm of liver"</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[base]/Condition?code:below=126851005</w:t>
            </w:r>
          </w:p>
        </w:tc>
        <w:tc>
          <w:tcPr>
            <w:tcW w:w="0" w:type="auto"/>
            <w:vAlign w:val="center"/>
            <w:hideMark/>
          </w:tcPr>
          <w:p w:rsidR="00C51368" w:rsidRDefault="00E43BD9">
            <w:pPr>
              <w:rPr>
                <w:rFonts w:eastAsia="Times New Roman"/>
              </w:rPr>
            </w:pPr>
            <w:r>
              <w:rPr>
                <w:rFonts w:eastAsia="Times New Roman"/>
              </w:rPr>
              <w:t>Search for any condition that is subsumed by the SNOMED CT Code "Neoplasm of liver". Note: this is the same outcome as the previous search</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[base]/Condition?code:in=http://acme.org/fhir/ValueSet/cardiac-conditions</w:t>
            </w:r>
          </w:p>
        </w:tc>
        <w:tc>
          <w:tcPr>
            <w:tcW w:w="0" w:type="auto"/>
            <w:vAlign w:val="center"/>
            <w:hideMark/>
          </w:tcPr>
          <w:p w:rsidR="00C51368" w:rsidRDefault="00E43BD9">
            <w:pPr>
              <w:rPr>
                <w:rFonts w:eastAsia="Times New Roman"/>
              </w:rPr>
            </w:pPr>
            <w:r>
              <w:rPr>
                <w:rFonts w:eastAsia="Times New Roman"/>
              </w:rPr>
              <w:t>Search for any condition that is in the institutions list of cardiac conditions</w:t>
            </w:r>
          </w:p>
        </w:tc>
      </w:tr>
    </w:tbl>
    <w:p w:rsidR="00C51368" w:rsidRDefault="00E43BD9">
      <w:pPr>
        <w:pStyle w:val="Heading4"/>
        <w:divId w:val="966159520"/>
        <w:rPr>
          <w:rFonts w:eastAsia="Times New Roman"/>
          <w:lang w:val="en-US"/>
        </w:rPr>
      </w:pPr>
      <w:proofErr w:type="gramStart"/>
      <w:r>
        <w:rPr>
          <w:rFonts w:eastAsia="Times New Roman"/>
          <w:lang w:val="en-US"/>
        </w:rPr>
        <w:t>quantity</w:t>
      </w:r>
      <w:proofErr w:type="gramEnd"/>
    </w:p>
    <w:p w:rsidR="00C51368" w:rsidRDefault="00E43BD9">
      <w:pPr>
        <w:pStyle w:val="NormalWeb"/>
        <w:divId w:val="966159520"/>
        <w:rPr>
          <w:lang w:val="en-US"/>
        </w:rPr>
      </w:pPr>
      <w:r>
        <w:rPr>
          <w:lang w:val="en-US"/>
        </w:rPr>
        <w:t xml:space="preserve">A quantity parameter searches on the </w:t>
      </w:r>
      <w:bookmarkEnd w:id="64"/>
      <w:r w:rsidR="00C51368">
        <w:rPr>
          <w:lang w:val="en-US"/>
        </w:rPr>
        <w:fldChar w:fldCharType="begin"/>
      </w:r>
      <w:r w:rsidR="00FA7E29">
        <w:rPr>
          <w:lang w:val="en-US"/>
        </w:rPr>
        <w:instrText>HYPERLINK "C:\\Users\\Lloyd\\Documents\\SVN\\FHIR\\build\\qa\\datatypes.html" \l "Quantity"</w:instrText>
      </w:r>
      <w:r w:rsidR="00C51368">
        <w:rPr>
          <w:lang w:val="en-US"/>
        </w:rPr>
        <w:fldChar w:fldCharType="separate"/>
      </w:r>
      <w:r>
        <w:rPr>
          <w:rStyle w:val="Hyperlink"/>
          <w:lang w:val="en-US"/>
        </w:rPr>
        <w:t>Quantity</w:t>
      </w:r>
      <w:r w:rsidR="00C51368">
        <w:rPr>
          <w:lang w:val="en-US"/>
        </w:rPr>
        <w:fldChar w:fldCharType="end"/>
      </w:r>
      <w:r>
        <w:rPr>
          <w:lang w:val="en-US"/>
        </w:rPr>
        <w:t xml:space="preserve"> data type. The syntax for the value follows the form: </w:t>
      </w:r>
    </w:p>
    <w:p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rsidR="00C51368" w:rsidRDefault="00E43BD9">
      <w:pPr>
        <w:pStyle w:val="NormalWeb"/>
        <w:divId w:val="966159520"/>
        <w:rPr>
          <w:lang w:val="en-US"/>
        </w:rPr>
      </w:pPr>
      <w:r>
        <w:rPr>
          <w:lang w:val="en-US"/>
        </w:rPr>
        <w:t xml:space="preserve">The prefix 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7"/>
        <w:gridCol w:w="2293"/>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[base]/Observation?value=5.4|http://unitsofmeasure.org|mg</w:t>
            </w:r>
          </w:p>
        </w:tc>
        <w:tc>
          <w:tcPr>
            <w:tcW w:w="0" w:type="auto"/>
            <w:vAlign w:val="center"/>
            <w:hideMark/>
          </w:tcPr>
          <w:p w:rsidR="00C51368" w:rsidRDefault="00E43BD9">
            <w:pPr>
              <w:rPr>
                <w:rFonts w:eastAsia="Times New Roman"/>
              </w:rPr>
            </w:pPr>
            <w:r>
              <w:rPr>
                <w:rFonts w:eastAsia="Times New Roman"/>
              </w:rPr>
              <w:t xml:space="preserve">Search for all the observations with a value of 5.4 mg where </w:t>
            </w:r>
            <w:r>
              <w:rPr>
                <w:rFonts w:eastAsia="Times New Roman"/>
              </w:rPr>
              <w:lastRenderedPageBreak/>
              <w:t>mg is understood as a UCUM unit (system/code)</w:t>
            </w:r>
          </w:p>
        </w:tc>
      </w:tr>
      <w:tr w:rsidR="00C51368">
        <w:trPr>
          <w:divId w:val="966159520"/>
          <w:tblCellSpacing w:w="15" w:type="dxa"/>
        </w:trPr>
        <w:tc>
          <w:tcPr>
            <w:tcW w:w="0" w:type="auto"/>
            <w:vAlign w:val="center"/>
            <w:hideMark/>
          </w:tcPr>
          <w:p w:rsidR="00C51368" w:rsidRDefault="00E43BD9">
            <w:pPr>
              <w:pStyle w:val="HTMLPreformatted"/>
            </w:pPr>
            <w:r>
              <w:lastRenderedPageBreak/>
              <w:t xml:space="preserve"> GET [base]/Observation?value=5.4||mg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[base]/Observation?value=le5.4|http://unitsofmeasure.org|mg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[base]/Observation?value=ap5.4|http://unitsofmeasure.org|mg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about 5.4 mg where mg is understood as a UCUM unit</w:t>
            </w:r>
          </w:p>
        </w:tc>
      </w:tr>
    </w:tbl>
    <w:p w:rsidR="00C51368" w:rsidRDefault="00E43BD9">
      <w:pPr>
        <w:pStyle w:val="NormalWeb"/>
        <w:divId w:val="966159520"/>
        <w:rPr>
          <w:lang w:val="en-US"/>
        </w:rPr>
      </w:pPr>
      <w:r>
        <w:rPr>
          <w:lang w:val="en-US"/>
        </w:rPr>
        <w:t xml:space="preserve">The search processor may choose to perform a search based on </w:t>
      </w:r>
      <w:hyperlink r:id="rId2506" w:anchor="quantity" w:history="1">
        <w:r>
          <w:rPr>
            <w:rStyle w:val="Hyperlink"/>
            <w:lang w:val="en-US"/>
          </w:rPr>
          <w:t>canonical units</w:t>
        </w:r>
      </w:hyperlink>
      <w:r>
        <w:rPr>
          <w:lang w:val="en-US"/>
        </w:rPr>
        <w:t xml:space="preserve"> (e.g. any value where the units can be converted to a value in mg in the case above) </w:t>
      </w:r>
    </w:p>
    <w:p w:rsidR="00C51368" w:rsidRDefault="00E43BD9">
      <w:pPr>
        <w:pStyle w:val="Heading4"/>
        <w:divId w:val="966159520"/>
        <w:rPr>
          <w:rFonts w:eastAsia="Times New Roman"/>
          <w:lang w:val="en-US"/>
        </w:rPr>
      </w:pPr>
      <w:bookmarkStart w:id="238" w:name="chaining"/>
      <w:bookmarkEnd w:id="238"/>
      <w:proofErr w:type="gramStart"/>
      <w:r>
        <w:rPr>
          <w:rFonts w:eastAsia="Times New Roman"/>
          <w:lang w:val="en-US"/>
        </w:rPr>
        <w:t>reference</w:t>
      </w:r>
      <w:proofErr w:type="gramEnd"/>
    </w:p>
    <w:p w:rsidR="00C51368" w:rsidRDefault="00E43BD9">
      <w:pPr>
        <w:pStyle w:val="NormalWeb"/>
        <w:divId w:val="966159520"/>
        <w:rPr>
          <w:lang w:val="en-US"/>
        </w:rPr>
      </w:pPr>
      <w:r>
        <w:rPr>
          <w:lang w:val="en-US"/>
        </w:rPr>
        <w:t xml:space="preserve">A reference parameter refers to </w:t>
      </w:r>
      <w:bookmarkEnd w:id="215"/>
      <w:r w:rsidR="00C51368">
        <w:rPr>
          <w:lang w:val="en-US"/>
        </w:rPr>
        <w:fldChar w:fldCharType="begin"/>
      </w:r>
      <w:r w:rsidR="00FA7E29">
        <w:rPr>
          <w:lang w:val="en-US"/>
        </w:rPr>
        <w:instrText>HYPERLINK "C:\\Users\\Lloyd\\Documents\\SVN\\FHIR\\build\\qa\\references.html"</w:instrText>
      </w:r>
      <w:r w:rsidR="00C51368">
        <w:rPr>
          <w:lang w:val="en-US"/>
        </w:rPr>
        <w:fldChar w:fldCharType="separate"/>
      </w:r>
      <w:r>
        <w:rPr>
          <w:rStyle w:val="Hyperlink"/>
          <w:lang w:val="en-US"/>
        </w:rPr>
        <w:t>references between resources</w:t>
      </w:r>
      <w:r w:rsidR="00C51368">
        <w:rPr>
          <w:lang w:val="en-US"/>
        </w:rPr>
        <w:fldChar w:fldCharType="end"/>
      </w:r>
      <w:r>
        <w:rPr>
          <w:lang w:val="en-US"/>
        </w:rPr>
        <w:t xml:space="preserve">, e.g.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507" w:anchor="Observation.subject" w:history="1">
        <w:r>
          <w:rPr>
            <w:rStyle w:val="Hyperlink"/>
            <w:rFonts w:eastAsia="Times New Roman"/>
            <w:lang w:val="en-US"/>
          </w:rPr>
          <w:t>Observation.subject</w:t>
        </w:r>
      </w:hyperlink>
      <w:r>
        <w:rPr>
          <w:rFonts w:eastAsia="Times New Roman"/>
          <w:lang w:val="en-US"/>
        </w:rPr>
        <w:t>)</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rsidR="00C51368" w:rsidRDefault="00E43BD9">
      <w:pPr>
        <w:pStyle w:val="NormalWeb"/>
        <w:divId w:val="966159520"/>
        <w:rPr>
          <w:lang w:val="en-US"/>
        </w:rPr>
      </w:pPr>
      <w:r>
        <w:rPr>
          <w:lang w:val="en-US"/>
        </w:rPr>
        <w:t xml:space="preserve">Note that if a relative reference resolves to the same value as a specified absolute URL, or vice versa, this is a match too. For example, if the search parameter value is Patient/123, then this will find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lastRenderedPageBreak/>
        <w:t xml:space="preserve">   &lt;reference value="Patient/123"/&gt;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value="http://example.org/fhir/Patient/123"/&gt;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In addition, searching for reference=http://example.org/fhir/Patient/123 will also match both references. </w:t>
      </w:r>
    </w:p>
    <w:p w:rsidR="00C51368" w:rsidRDefault="00E43BD9">
      <w:pPr>
        <w:pStyle w:val="NormalWeb"/>
        <w:divId w:val="966159520"/>
        <w:rPr>
          <w:lang w:val="en-US"/>
        </w:rPr>
      </w:pPr>
      <w:r>
        <w:rPr>
          <w:lang w:val="en-US"/>
        </w:rPr>
        <w:t xml:space="preserve">Some references are allowed to point to more than one type of resource. </w:t>
      </w:r>
      <w:proofErr w:type="gramStart"/>
      <w:r>
        <w:rPr>
          <w:lang w:val="en-US"/>
        </w:rPr>
        <w:t>e.g</w:t>
      </w:r>
      <w:proofErr w:type="gramEnd"/>
      <w:r>
        <w:rPr>
          <w:lang w:val="en-US"/>
        </w:rPr>
        <w:t xml:space="preserve">. subject : Reference(Patient|Group|Device|..). In these cases, multiple different resources may have the same logical identifier. Servers SHOULD reject a search where the logical id refers to more than one matching resource across different types. In order to allow the client to perform a search in these situations can specify the type explicitly: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has the same effect as the previous search. The modifier becomes useful when used with chaining as in explained in the next section. Note that the </w:t>
      </w:r>
      <w:r>
        <w:rPr>
          <w:rStyle w:val="HTMLCode"/>
          <w:lang w:val="en-US"/>
        </w:rPr>
        <w:t>[type]</w:t>
      </w:r>
      <w:r>
        <w:rPr>
          <w:lang w:val="en-US"/>
        </w:rPr>
        <w:t xml:space="preserve"> modifier can't be used with a reference to a resource found on another server, since the server would not usually know what type that resource has (but since these are absolute references, there can be no ambiguity about the type). </w:t>
      </w:r>
    </w:p>
    <w:p w:rsidR="00C51368" w:rsidRDefault="00E43BD9">
      <w:pPr>
        <w:pStyle w:val="Heading4"/>
        <w:divId w:val="966159520"/>
        <w:rPr>
          <w:rFonts w:eastAsia="Times New Roman"/>
          <w:lang w:val="en-US"/>
        </w:rPr>
      </w:pPr>
      <w:r>
        <w:rPr>
          <w:rFonts w:eastAsia="Times New Roman"/>
          <w:lang w:val="en-US"/>
        </w:rPr>
        <w:t>Chained parameters</w:t>
      </w:r>
    </w:p>
    <w:p w:rsidR="00C51368" w:rsidRDefault="00E43BD9">
      <w:pPr>
        <w:pStyle w:val="NormalWeb"/>
        <w:divId w:val="966159520"/>
        <w:rPr>
          <w:lang w:val="en-US"/>
        </w:rPr>
      </w:pPr>
      <w:r>
        <w:rPr>
          <w:lang w:val="en-US"/>
        </w:rPr>
        <w:t xml:space="preserve">In order to save a client from doing a series of search operations, reference parameters may be "chained" by appending them with a period (.) followed by the name of a search parameter defined for the target resource. This can be done recursively, following a logical path through a graph of related resources, separated by ".". For instance, given that the resource </w:t>
      </w:r>
      <w:hyperlink r:id="rId2508"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509"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lastRenderedPageBreak/>
        <w:t xml:space="preserve"> GET [base]/DiagnosticReport?subject.name=peter</w:t>
      </w:r>
    </w:p>
    <w:p w:rsidR="00C51368" w:rsidRDefault="00E43BD9">
      <w:pPr>
        <w:pStyle w:val="NormalWeb"/>
        <w:divId w:val="966159520"/>
        <w:rPr>
          <w:lang w:val="en-US"/>
        </w:rPr>
      </w:pPr>
      <w:proofErr w:type="gramStart"/>
      <w:r>
        <w:rPr>
          <w:lang w:val="en-US"/>
        </w:rPr>
        <w:t>is</w:t>
      </w:r>
      <w:proofErr w:type="gramEnd"/>
      <w:r>
        <w:rPr>
          <w:lang w:val="en-US"/>
        </w:rPr>
        <w:t xml:space="preserve"> a request to return all the lab reports that have a subject whose name includes "peter". Because the Diagnostic Report subject can be one of a set of different resources, it's necessary to limit the search to a particular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[base]/DiagnosticReport?subject:Patient.name=peter</w:t>
      </w:r>
    </w:p>
    <w:p w:rsidR="00C51368" w:rsidRDefault="00E43BD9">
      <w:pPr>
        <w:pStyle w:val="NormalWeb"/>
        <w:divId w:val="966159520"/>
        <w:rPr>
          <w:lang w:val="en-US"/>
        </w:rPr>
      </w:pPr>
      <w:proofErr w:type="gramStart"/>
      <w:r>
        <w:rPr>
          <w:lang w:val="en-US"/>
        </w:rPr>
        <w:t>Which is a request to return all the lab reports that have a subject which is a patient, whose name includes "peter".</w:t>
      </w:r>
      <w:proofErr w:type="gramEnd"/>
      <w:r>
        <w:rPr>
          <w:lang w:val="en-US"/>
        </w:rPr>
        <w:t xml:space="preserve"> </w:t>
      </w:r>
    </w:p>
    <w:p w:rsidR="00C51368" w:rsidRDefault="00E43BD9">
      <w:pPr>
        <w:pStyle w:val="NormalWeb"/>
        <w:divId w:val="966159520"/>
        <w:rPr>
          <w:lang w:val="en-US"/>
        </w:rPr>
      </w:pPr>
      <w:r>
        <w:rPr>
          <w:lang w:val="en-US"/>
        </w:rPr>
        <w:t xml:space="preserve">Advanced Search Note: Where a chained parameter searches a resource reference that may have more than one different type of resource as its target, the parameter chain may end up referring to search parameters with the same name on more than one kind of resource at once. Servers SHOULD reject a search where the logical id refers to more than one matching resource across different types (e.g. the client has to specify the type explicitly using the syntax in the second example above). </w:t>
      </w:r>
    </w:p>
    <w:p w:rsidR="00C51368" w:rsidRDefault="00E43BD9">
      <w:pPr>
        <w:pStyle w:val="Heading4"/>
        <w:divId w:val="966159520"/>
        <w:rPr>
          <w:rFonts w:eastAsia="Times New Roman"/>
          <w:lang w:val="en-US"/>
        </w:rPr>
      </w:pPr>
      <w:bookmarkStart w:id="239" w:name="composite"/>
      <w:bookmarkStart w:id="240" w:name="combining"/>
      <w:bookmarkEnd w:id="239"/>
      <w:r>
        <w:rPr>
          <w:rFonts w:eastAsia="Times New Roman"/>
          <w:lang w:val="en-US"/>
        </w:rPr>
        <w:t>Composite Search Parameters</w:t>
      </w:r>
    </w:p>
    <w:p w:rsidR="00C51368" w:rsidRDefault="00E43BD9">
      <w:pPr>
        <w:pStyle w:val="NormalWeb"/>
        <w:divId w:val="966159520"/>
        <w:rPr>
          <w:lang w:val="en-US"/>
        </w:rPr>
      </w:pPr>
      <w:r>
        <w:rPr>
          <w:lang w:val="en-US"/>
        </w:rPr>
        <w:t>Composite search parameters supports joining single values with a "$". For example, the result of the search operation is the intersection of the resources that match the criteria specified by each individual search parameter. If a parameter repeats, such as /Patient</w:t>
      </w:r>
      <w:proofErr w:type="gramStart"/>
      <w:r>
        <w:rPr>
          <w:lang w:val="en-US"/>
        </w:rPr>
        <w:t>?language</w:t>
      </w:r>
      <w:proofErr w:type="gramEnd"/>
      <w:r>
        <w:rPr>
          <w:lang w:val="en-US"/>
        </w:rPr>
        <w:t xml:space="preserve">=FR&amp;language=NL, then this matches a patient who speaks both languages. This is known as an AND search parameter, since the server is expected to respond only with results which match both values. </w:t>
      </w:r>
    </w:p>
    <w:p w:rsidR="00C51368" w:rsidRDefault="00E43BD9">
      <w:pPr>
        <w:pStyle w:val="NormalWeb"/>
        <w:divId w:val="966159520"/>
        <w:rPr>
          <w:lang w:val="en-US"/>
        </w:rPr>
      </w:pPr>
      <w:r>
        <w:rPr>
          <w:lang w:val="en-US"/>
        </w:rPr>
        <w:t>If, instead, the search is to find patients that speak either language, then this is a single parameter with multiple values, separated by a ','. For example: "/Patient</w:t>
      </w:r>
      <w:proofErr w:type="gramStart"/>
      <w:r>
        <w:rPr>
          <w:lang w:val="en-US"/>
        </w:rPr>
        <w:t>?language</w:t>
      </w:r>
      <w:proofErr w:type="gramEnd"/>
      <w:r>
        <w:rPr>
          <w:lang w:val="en-US"/>
        </w:rPr>
        <w:t xml:space="preserve">=FR,NL". This is known as an OR search parameter, since the server is expected to respond with results which match either value. </w:t>
      </w:r>
    </w:p>
    <w:p w:rsidR="00C51368" w:rsidRDefault="00E43BD9">
      <w:pPr>
        <w:pStyle w:val="NormalWeb"/>
        <w:divId w:val="966159520"/>
        <w:rPr>
          <w:lang w:val="en-US"/>
        </w:rPr>
      </w:pPr>
      <w:r>
        <w:rPr>
          <w:lang w:val="en-US"/>
        </w:rPr>
        <w:t>AND parameters and OR parameters may also be combined, for example: "/Patient</w:t>
      </w:r>
      <w:proofErr w:type="gramStart"/>
      <w:r>
        <w:rPr>
          <w:lang w:val="en-US"/>
        </w:rPr>
        <w:t>?language</w:t>
      </w:r>
      <w:proofErr w:type="gramEnd"/>
      <w:r>
        <w:rPr>
          <w:lang w:val="en-US"/>
        </w:rPr>
        <w:t xml:space="preserve">=FR,NL&amp;language=EN" would refer to any patient who speaks English as well as either French or Dutch. </w:t>
      </w:r>
    </w:p>
    <w:p w:rsidR="00C51368" w:rsidRDefault="00E43BD9">
      <w:pPr>
        <w:pStyle w:val="NormalWeb"/>
        <w:divId w:val="966159520"/>
        <w:rPr>
          <w:lang w:val="en-US"/>
        </w:rPr>
      </w:pPr>
      <w:r>
        <w:rPr>
          <w:lang w:val="en-US"/>
        </w:rPr>
        <w:t xml:space="preserve">This allows for simple combinations of and/or values, but doesn't allow a search based on a pair of values, such as all observations with a sodium value &gt;150 mmol/L (particularly as the end criteria of a chained search), or searching on Group.characteristic: you need find a combination of key/value, not an intersection of separate matches on key and value. Another example is spatial coordinates when doing geographical searches. </w:t>
      </w:r>
    </w:p>
    <w:p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 that this sequence is a single </w:t>
      </w:r>
      <w:r>
        <w:rPr>
          <w:lang w:val="en-US"/>
        </w:rPr>
        <w:lastRenderedPageBreak/>
        <w:t xml:space="preserve">value and itself can be composed into a set of values, so that, for example, multiple matching state-on-date parameters can be specified as state-on-date=new$2013-05-04,active$2013-05-05. </w:t>
      </w:r>
    </w:p>
    <w:p w:rsidR="00C51368" w:rsidRDefault="00E43BD9">
      <w:pPr>
        <w:pStyle w:val="NormalWeb"/>
        <w:divId w:val="966159520"/>
        <w:rPr>
          <w:lang w:val="en-US"/>
        </w:rPr>
      </w:pPr>
      <w:r>
        <w:rPr>
          <w:lang w:val="en-US"/>
        </w:rPr>
        <w:t xml:space="preserve">Modifiers are not used on composite parameters. </w:t>
      </w:r>
    </w:p>
    <w:p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4574"/>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[base]/DiagnosticReport?result.code-value-quantity=http://loinc.org|2823-3$gt5.5|http://unitsofmeasure.org|mmol/L</w:t>
            </w:r>
          </w:p>
        </w:tc>
        <w:tc>
          <w:tcPr>
            <w:tcW w:w="0" w:type="auto"/>
            <w:vAlign w:val="center"/>
            <w:hideMark/>
          </w:tcPr>
          <w:p w:rsidR="00C51368" w:rsidRDefault="00E43BD9">
            <w:pPr>
              <w:rPr>
                <w:rFonts w:eastAsia="Times New Roman"/>
              </w:rPr>
            </w:pPr>
            <w:r>
              <w:rPr>
                <w:rFonts w:eastAsia="Times New Roman"/>
              </w:rPr>
              <w:t>Search for all diagnostic reports that contain on observation with a potassium value of &gt;5.4 mmol/L (UCUM)</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[base]/Observation?component-code-value-quantity=http://loinc.org|8480-6$lt60</w:t>
            </w:r>
          </w:p>
        </w:tc>
        <w:tc>
          <w:tcPr>
            <w:tcW w:w="0" w:type="auto"/>
            <w:vAlign w:val="center"/>
            <w:hideMark/>
          </w:tcPr>
          <w:p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trPr>
          <w:divId w:val="966159520"/>
          <w:tblCellSpacing w:w="15" w:type="dxa"/>
        </w:trPr>
        <w:tc>
          <w:tcPr>
            <w:tcW w:w="0" w:type="auto"/>
            <w:vAlign w:val="center"/>
            <w:hideMark/>
          </w:tcPr>
          <w:p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4"/>
        <w:divId w:val="966159520"/>
        <w:rPr>
          <w:rFonts w:eastAsia="Times New Roman"/>
          <w:lang w:val="en-US"/>
        </w:rPr>
      </w:pPr>
      <w:bookmarkStart w:id="241" w:name="escaping"/>
      <w:bookmarkEnd w:id="240"/>
      <w:r>
        <w:rPr>
          <w:rFonts w:eastAsia="Times New Roman"/>
          <w:lang w:val="en-US"/>
        </w:rPr>
        <w:t>Escaping Search Parameters</w:t>
      </w:r>
    </w:p>
    <w:p w:rsidR="00C51368" w:rsidRDefault="00E43BD9">
      <w:pPr>
        <w:pStyle w:val="NormalWeb"/>
        <w:divId w:val="966159520"/>
        <w:rPr>
          <w:lang w:val="en-US"/>
        </w:rPr>
      </w:pPr>
      <w:r>
        <w:rPr>
          <w:lang w:val="en-US"/>
        </w:rPr>
        <w:t xml:space="preserve">In the rules 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 (which also must be used to prepend itself). So "param=xxx$xxx" means a composite parameter, while "param=xx\$xx" means that the parameter has the literal value 'xx$xx'. The parameter value "xx\xx" is illegal, and the parameter value "param=xx\\xx" means a literal value of 'xx\xx'. </w:t>
      </w:r>
    </w:p>
    <w:p w:rsidR="00C51368" w:rsidRDefault="00E43BD9">
      <w:pPr>
        <w:pStyle w:val="NormalWeb"/>
        <w:divId w:val="966159520"/>
        <w:rPr>
          <w:lang w:val="en-US"/>
        </w:rPr>
      </w:pPr>
      <w:r>
        <w:rPr>
          <w:lang w:val="en-US"/>
        </w:rPr>
        <w:t xml:space="preserve">This specification defines this extra form of escape for a reason. The classic %xx escaping which is part of normal HTTP URLs makes sure the character ends up at the FHIR server correctly, while the "," versus "\" becomes important once it has reached the server and the query is parsed. So: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[base]/ValueSet?url=http://acme.org/fhir/ValueSet/123,http://acme.org/fhir/ValueSet/124%2CValueSet/125</w:t>
      </w:r>
    </w:p>
    <w:p w:rsidR="00C51368" w:rsidRDefault="00E43BD9">
      <w:pPr>
        <w:pStyle w:val="NormalWeb"/>
        <w:divId w:val="966159520"/>
        <w:rPr>
          <w:lang w:val="en-US"/>
        </w:rPr>
      </w:pPr>
      <w:proofErr w:type="gramStart"/>
      <w:r>
        <w:rPr>
          <w:lang w:val="en-US"/>
        </w:rPr>
        <w:t>uses</w:t>
      </w:r>
      <w:proofErr w:type="gramEnd"/>
      <w:r>
        <w:rPr>
          <w:lang w:val="en-US"/>
        </w:rPr>
        <w:t xml:space="preserve"> url escaping to make sure the FHIR server received: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lastRenderedPageBreak/>
        <w:t xml:space="preserve">This means that the server is comparing the </w:t>
      </w:r>
      <w:proofErr w:type="gramStart"/>
      <w:r>
        <w:rPr>
          <w:lang w:val="en-US"/>
        </w:rPr>
        <w:t>url</w:t>
      </w:r>
      <w:proofErr w:type="gramEnd"/>
      <w:r>
        <w:rPr>
          <w:lang w:val="en-US"/>
        </w:rPr>
        <w:t xml:space="preserve"> against 3 values (the last one being a relative (and wrong) url, which is probably not the actual intent). However: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proofErr w:type="gramStart"/>
      <w:r>
        <w:rPr>
          <w:lang w:val="en-US"/>
        </w:rPr>
        <w:t>which</w:t>
      </w:r>
      <w:proofErr w:type="gramEnd"/>
      <w:r>
        <w:rPr>
          <w:lang w:val="en-US"/>
        </w:rPr>
        <w:t xml:space="preserve"> is equivalent to: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[base]/ValueSet?url=http://acme.org/fhir/ValueSet/123,http://acme.org/fhir/ValueSet/124\%2C125</w:t>
      </w:r>
    </w:p>
    <w:p w:rsidR="00C51368" w:rsidRDefault="00E43BD9">
      <w:pPr>
        <w:pStyle w:val="NormalWeb"/>
        <w:divId w:val="966159520"/>
        <w:rPr>
          <w:lang w:val="en-US"/>
        </w:rPr>
      </w:pPr>
      <w:proofErr w:type="gramStart"/>
      <w:r>
        <w:rPr>
          <w:lang w:val="en-US"/>
        </w:rPr>
        <w:t>which</w:t>
      </w:r>
      <w:proofErr w:type="gramEnd"/>
      <w:r>
        <w:rPr>
          <w:lang w:val="en-US"/>
        </w:rPr>
        <w:t xml:space="preserve"> would mean: url = "http://.....123" OR "http://....124,125". </w:t>
      </w:r>
    </w:p>
    <w:p w:rsidR="00C51368" w:rsidRDefault="00E43BD9">
      <w:pPr>
        <w:pStyle w:val="Heading4"/>
        <w:divId w:val="966159520"/>
        <w:rPr>
          <w:rFonts w:eastAsia="Times New Roman"/>
          <w:lang w:val="en-US"/>
        </w:rPr>
      </w:pPr>
      <w:bookmarkStart w:id="242" w:name="text"/>
      <w:bookmarkEnd w:id="241"/>
      <w:bookmarkEnd w:id="242"/>
      <w:r>
        <w:rPr>
          <w:rFonts w:eastAsia="Times New Roman"/>
          <w:lang w:val="en-US"/>
        </w:rPr>
        <w:t>Text Search Parameters</w:t>
      </w:r>
    </w:p>
    <w:p w:rsidR="00C51368" w:rsidRDefault="00E43BD9">
      <w:pPr>
        <w:pStyle w:val="NormalWeb"/>
        <w:divId w:val="966159520"/>
        <w:rPr>
          <w:lang w:val="en-US"/>
        </w:rPr>
      </w:pPr>
      <w:r>
        <w:rPr>
          <w:lang w:val="en-US"/>
        </w:rPr>
        <w:t xml:space="preserve">There are two special text search parameters, _text and _content, which search on the narrative of the resource, and the entire content of the resource respectively. These parameters SHOULD support a sophisticated search functionality of the type offered by typical text indexing services is appropriate. The value of the parameter is a text based search, which may involve searching multiple words with thesaurus and proximity considerations, and logical operations such as AND, OR etc.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[base]/Condition?_text=(bone OR liver) and metastases</w:t>
      </w:r>
    </w:p>
    <w:p w:rsidR="00C51368" w:rsidRDefault="00E43BD9">
      <w:pPr>
        <w:pStyle w:val="NormalWeb"/>
        <w:divId w:val="966159520"/>
        <w:rPr>
          <w:lang w:val="en-US"/>
        </w:rPr>
      </w:pPr>
      <w:r>
        <w:rPr>
          <w:lang w:val="en-US"/>
        </w:rPr>
        <w:t xml:space="preserve">This searches for all Condition resources with the word "metastases" and either "bone" or "liver" in the narrative. The server MAY choose to search for related words as well. </w:t>
      </w:r>
    </w:p>
    <w:p w:rsidR="00C51368" w:rsidRDefault="00E43BD9">
      <w:pPr>
        <w:pStyle w:val="NormalWeb"/>
        <w:divId w:val="1341548503"/>
        <w:rPr>
          <w:lang w:val="en-US"/>
        </w:rPr>
      </w:pPr>
      <w:r>
        <w:rPr>
          <w:b/>
          <w:bCs/>
          <w:lang w:val="en-US"/>
        </w:rPr>
        <w:t>DSTU Note:</w:t>
      </w:r>
      <w:r>
        <w:rPr>
          <w:lang w:val="en-US"/>
        </w:rPr>
        <w:t xml:space="preserve"> The issues around standardizing text search are not fully resolved. During the trial use period for this specification, we recommend that systems use the rules specified by </w:t>
      </w:r>
      <w:hyperlink r:id="rId2510" w:anchor="_The_$search_System" w:history="1">
        <w:r>
          <w:rPr>
            <w:rStyle w:val="Hyperlink"/>
            <w:lang w:val="en-US"/>
          </w:rPr>
          <w:t>the OData specification for the $search parameter</w:t>
        </w:r>
      </w:hyperlink>
      <w:r>
        <w:rPr>
          <w:lang w:val="en-US"/>
        </w:rPr>
        <w:t xml:space="preserve">. Typical implementations would use Lucene, </w:t>
      </w:r>
      <w:proofErr w:type="gramStart"/>
      <w:r>
        <w:rPr>
          <w:lang w:val="en-US"/>
        </w:rPr>
        <w:t>an</w:t>
      </w:r>
      <w:proofErr w:type="gramEnd"/>
      <w:r>
        <w:rPr>
          <w:lang w:val="en-US"/>
        </w:rPr>
        <w:t xml:space="preserve"> sql-based full text search, or some indexing service. </w:t>
      </w:r>
    </w:p>
    <w:p w:rsidR="00C51368" w:rsidRDefault="00E43BD9">
      <w:pPr>
        <w:pStyle w:val="NormalWeb"/>
        <w:divId w:val="1341548503"/>
        <w:rPr>
          <w:lang w:val="en-US"/>
        </w:rPr>
      </w:pPr>
      <w:r>
        <w:rPr>
          <w:lang w:val="en-US"/>
        </w:rPr>
        <w:t xml:space="preserve">Feedback is welcome </w:t>
      </w:r>
      <w:hyperlink r:id="rId2511"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bookmarkStart w:id="243" w:name="list"/>
      <w:bookmarkEnd w:id="243"/>
      <w:r>
        <w:rPr>
          <w:rFonts w:eastAsia="Times New Roman"/>
          <w:lang w:val="en-US"/>
        </w:rPr>
        <w:t>Searching by list</w:t>
      </w:r>
    </w:p>
    <w:p w:rsidR="00C51368" w:rsidRDefault="00E43BD9">
      <w:pPr>
        <w:pStyle w:val="NormalWeb"/>
        <w:divId w:val="966159520"/>
        <w:rPr>
          <w:lang w:val="en-US"/>
        </w:rPr>
      </w:pPr>
      <w:r>
        <w:rPr>
          <w:lang w:val="en-US"/>
        </w:rPr>
        <w:t xml:space="preserve">The _list parameter allows for the retrieval of resources that are referenced by a </w:t>
      </w:r>
      <w:hyperlink r:id="rId2512" w:history="1">
        <w:r>
          <w:rPr>
            <w:rStyle w:val="Hyperlink"/>
            <w:lang w:val="en-US"/>
          </w:rPr>
          <w:t>List</w:t>
        </w:r>
      </w:hyperlink>
      <w:r>
        <w:rPr>
          <w:lang w:val="en-US"/>
        </w:rPr>
        <w:t xml:space="preserve"> resource.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w:t>
      </w:r>
    </w:p>
    <w:p w:rsidR="00C51368" w:rsidRDefault="00E43BD9">
      <w:pPr>
        <w:pStyle w:val="NormalWeb"/>
        <w:divId w:val="966159520"/>
        <w:rPr>
          <w:lang w:val="en-US"/>
        </w:rPr>
      </w:pPr>
      <w:proofErr w:type="gramStart"/>
      <w:r>
        <w:rPr>
          <w:lang w:val="en-US"/>
        </w:rPr>
        <w:lastRenderedPageBreak/>
        <w:t>This returns all patient resources that are referenced from the list found at [base]/List/42) in List.entry.item.</w:t>
      </w:r>
      <w:proofErr w:type="gramEnd"/>
      <w:r>
        <w:rPr>
          <w:lang w:val="en-US"/>
        </w:rPr>
        <w:t xml:space="preserve"> While it is possible to retrieve the list, and then iterate the entries in the list fetching each patient, using a list as a search criteria allows for additional search criteria to be specified. For instance: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[base]/Patient?_list=42&amp;gender=female</w:t>
      </w:r>
    </w:p>
    <w:p w:rsidR="00C51368" w:rsidRDefault="00E43BD9">
      <w:pPr>
        <w:pStyle w:val="NormalWeb"/>
        <w:divId w:val="966159520"/>
        <w:rPr>
          <w:lang w:val="en-US"/>
        </w:rPr>
      </w:pPr>
      <w:proofErr w:type="gramStart"/>
      <w:r>
        <w:rPr>
          <w:lang w:val="en-US"/>
        </w:rPr>
        <w:t>which</w:t>
      </w:r>
      <w:proofErr w:type="gramEnd"/>
      <w:r>
        <w:rPr>
          <w:lang w:val="en-US"/>
        </w:rPr>
        <w:t xml:space="preserve"> means, welect all the female patients in the list. The server can return the list referred to in the search parameter as an included resource, but is not required to do so. In addition, a system can support searching by lists by their logical function.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[base]/AllergyIntolerance?patient=42&amp;_list=$current-allergies</w:t>
      </w:r>
    </w:p>
    <w:p w:rsidR="00C51368" w:rsidRDefault="00E43BD9">
      <w:pPr>
        <w:pStyle w:val="NormalWeb"/>
        <w:divId w:val="966159520"/>
        <w:rPr>
          <w:lang w:val="en-US"/>
        </w:rPr>
      </w:pPr>
      <w:r>
        <w:rPr>
          <w:lang w:val="en-US"/>
        </w:rPr>
        <w:t xml:space="preserve">This is a request to fetch all the allergies in the patient 42's "Currrent Allergy List". The server returns all the relevant AllergyIntolerance resources, and can also choose to return the list. For further information, refer to the </w:t>
      </w:r>
      <w:hyperlink r:id="rId2513" w:anchor="current" w:history="1">
        <w:r>
          <w:rPr>
            <w:rStyle w:val="Hyperlink"/>
            <w:lang w:val="en-US"/>
          </w:rPr>
          <w:t>definition of "$current-allergies"</w:t>
        </w:r>
      </w:hyperlink>
      <w:r>
        <w:rPr>
          <w:lang w:val="en-US"/>
        </w:rPr>
        <w:t xml:space="preserve">, and the </w:t>
      </w:r>
      <w:hyperlink r:id="rId2514" w:anchor="find" w:history="1">
        <w:r>
          <w:rPr>
            <w:rStyle w:val="Hyperlink"/>
            <w:lang w:val="en-US"/>
          </w:rPr>
          <w:t>List Operation "Find"</w:t>
        </w:r>
      </w:hyperlink>
      <w:r>
        <w:rPr>
          <w:lang w:val="en-US"/>
        </w:rPr>
        <w:t xml:space="preserve">. Note that servers are not required to make these lists available to the clients as list resources, but may choose to do so. </w:t>
      </w:r>
    </w:p>
    <w:p w:rsidR="00C51368" w:rsidRDefault="00E43BD9">
      <w:pPr>
        <w:pStyle w:val="Heading4"/>
        <w:divId w:val="966159520"/>
        <w:rPr>
          <w:rFonts w:eastAsia="Times New Roman"/>
          <w:lang w:val="en-US"/>
        </w:rPr>
      </w:pPr>
      <w:bookmarkStart w:id="244" w:name="filter"/>
      <w:bookmarkStart w:id="245" w:name="_filter"/>
      <w:bookmarkEnd w:id="244"/>
      <w:bookmarkEnd w:id="245"/>
      <w:r>
        <w:rPr>
          <w:rFonts w:eastAsia="Times New Roman"/>
          <w:lang w:val="en-US"/>
        </w:rPr>
        <w:t>Advanced filtering</w:t>
      </w:r>
    </w:p>
    <w:p w:rsidR="00C51368" w:rsidRDefault="00E43BD9">
      <w:pPr>
        <w:pStyle w:val="NormalWeb"/>
        <w:divId w:val="966159520"/>
        <w:rPr>
          <w:lang w:val="en-US"/>
        </w:rPr>
      </w:pPr>
      <w:r>
        <w:rPr>
          <w:lang w:val="en-US"/>
        </w:rPr>
        <w:t xml:space="preserve">The search mechanism described above is flexible, and easy to implement for simple cases, but it is limited in its ability to express combination queries. To complement this mechanism, a specific search expression parameter can also be used, named "_filter". </w:t>
      </w:r>
    </w:p>
    <w:p w:rsidR="00C51368" w:rsidRDefault="00E43BD9">
      <w:pPr>
        <w:pStyle w:val="NormalWeb"/>
        <w:divId w:val="966159520"/>
        <w:rPr>
          <w:lang w:val="en-US"/>
        </w:rPr>
      </w:pPr>
      <w:r>
        <w:rPr>
          <w:lang w:val="en-US"/>
        </w:rPr>
        <w:t xml:space="preserve">For example, this is a moderately simple search: find all the observations for patient with a name including "peter" that have a LOINC code 1234-5: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[base]/Observation?name=http://loinc.org|1234-5&amp;subject.name=peter</w:t>
      </w:r>
    </w:p>
    <w:p w:rsidR="00C51368" w:rsidRDefault="00E43BD9">
      <w:pPr>
        <w:pStyle w:val="NormalWeb"/>
        <w:divId w:val="966159520"/>
        <w:rPr>
          <w:lang w:val="en-US"/>
        </w:rPr>
      </w:pPr>
      <w:r>
        <w:rPr>
          <w:lang w:val="en-US"/>
        </w:rPr>
        <w:t xml:space="preserve">Using the _filter parameter, the search would be expressed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[base]/Observation?_filter=name eq http://loinc.org|1234-5 and subject.name co "peter"</w:t>
      </w:r>
    </w:p>
    <w:p w:rsidR="00C51368" w:rsidRDefault="00E43BD9">
      <w:pPr>
        <w:pStyle w:val="NormalWeb"/>
        <w:divId w:val="966159520"/>
        <w:rPr>
          <w:lang w:val="en-US"/>
        </w:rPr>
      </w:pPr>
      <w:r>
        <w:rPr>
          <w:lang w:val="en-US"/>
        </w:rPr>
        <w:t xml:space="preserve">The _filter parameter is described in detail on the </w:t>
      </w:r>
      <w:hyperlink r:id="rId2515" w:history="1">
        <w:r>
          <w:rPr>
            <w:rStyle w:val="Hyperlink"/>
            <w:lang w:val="en-US"/>
          </w:rPr>
          <w:t>"_Filter Parameter" page</w:t>
        </w:r>
      </w:hyperlink>
      <w:r>
        <w:rPr>
          <w:lang w:val="en-US"/>
        </w:rPr>
        <w:t xml:space="preserve">. </w:t>
      </w:r>
    </w:p>
    <w:bookmarkEnd w:id="129"/>
    <w:p w:rsidR="00C51368" w:rsidRDefault="00E43BD9">
      <w:pPr>
        <w:pStyle w:val="Heading3"/>
        <w:divId w:val="966159520"/>
        <w:rPr>
          <w:rFonts w:eastAsia="Times New Roman"/>
          <w:lang w:val="en-US"/>
        </w:rPr>
      </w:pPr>
      <w:r>
        <w:rPr>
          <w:rFonts w:eastAsia="Times New Roman"/>
          <w:lang w:val="en-US"/>
        </w:rPr>
        <w:t>Managing Returned Resources</w:t>
      </w:r>
    </w:p>
    <w:p w:rsidR="00C51368" w:rsidRDefault="00E43BD9">
      <w:pPr>
        <w:pStyle w:val="Heading4"/>
        <w:divId w:val="966159520"/>
        <w:rPr>
          <w:rFonts w:eastAsia="Times New Roman"/>
          <w:lang w:val="en-US"/>
        </w:rPr>
      </w:pPr>
      <w:bookmarkStart w:id="246" w:name="sort"/>
      <w:r>
        <w:rPr>
          <w:rFonts w:eastAsia="Times New Roman"/>
          <w:lang w:val="en-US"/>
        </w:rPr>
        <w:t>Sorting</w:t>
      </w:r>
    </w:p>
    <w:p w:rsidR="00C51368" w:rsidRDefault="00E43BD9">
      <w:pPr>
        <w:pStyle w:val="NormalWeb"/>
        <w:divId w:val="966159520"/>
        <w:rPr>
          <w:lang w:val="en-US"/>
        </w:rPr>
      </w:pPr>
      <w:r>
        <w:rPr>
          <w:lang w:val="en-US"/>
        </w:rPr>
        <w:t xml:space="preserve">The client can indicate which order to return the results in using the parameter "_sort", which can have a value of one of the search parameters. The _sort parameter can repeat to indicate sort order, with the repeats indicating a lower sort priority sequentially. </w:t>
      </w:r>
    </w:p>
    <w:p w:rsidR="00C51368" w:rsidRDefault="00E43BD9">
      <w:pPr>
        <w:pStyle w:val="NormalWeb"/>
        <w:divId w:val="966159520"/>
        <w:rPr>
          <w:lang w:val="en-US"/>
        </w:rPr>
      </w:pPr>
      <w:r>
        <w:rPr>
          <w:lang w:val="en-US"/>
        </w:rPr>
        <w:lastRenderedPageBreak/>
        <w:t>The _sort parameter takes one of two qualifiers, "</w:t>
      </w:r>
      <w:proofErr w:type="gramStart"/>
      <w:r>
        <w:rPr>
          <w:lang w:val="en-US"/>
        </w:rPr>
        <w:t>:asc</w:t>
      </w:r>
      <w:proofErr w:type="gramEnd"/>
      <w:r>
        <w:rPr>
          <w:lang w:val="en-US"/>
        </w:rPr>
        <w:t>" and ":desc", which specify ascending and descending sort order respectively. The default value is "</w:t>
      </w:r>
      <w:proofErr w:type="gramStart"/>
      <w:r>
        <w:rPr>
          <w:lang w:val="en-US"/>
        </w:rPr>
        <w:t>:asc</w:t>
      </w:r>
      <w:proofErr w:type="gramEnd"/>
      <w:r>
        <w:rPr>
          <w:lang w:val="en-US"/>
        </w:rPr>
        <w:t xml:space="preserve">". </w:t>
      </w:r>
    </w:p>
    <w:p w:rsidR="00C51368" w:rsidRDefault="00E43BD9">
      <w:pPr>
        <w:pStyle w:val="NormalWeb"/>
        <w:divId w:val="966159520"/>
        <w:rPr>
          <w:lang w:val="en-US"/>
        </w:rPr>
      </w:pPr>
      <w:r>
        <w:rPr>
          <w:lang w:val="en-US"/>
        </w:rPr>
        <w:t xml:space="preserve">Notes: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"_sort:asc=_score"</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246"/>
      <w:r w:rsidR="00C51368">
        <w:rPr>
          <w:rFonts w:eastAsia="Times New Roman"/>
          <w:lang w:val="en-US"/>
        </w:rPr>
        <w:fldChar w:fldCharType="begin"/>
      </w:r>
      <w:r>
        <w:rPr>
          <w:rFonts w:eastAsia="Times New Roman"/>
          <w:lang w:val="en-US"/>
        </w:rPr>
        <w:instrText xml:space="preserve"> HYPERLINK "" \l "conformance" </w:instrText>
      </w:r>
      <w:r w:rsidR="00C51368">
        <w:rPr>
          <w:rFonts w:eastAsia="Times New Roman"/>
          <w:lang w:val="en-US"/>
        </w:rPr>
        <w:fldChar w:fldCharType="separate"/>
      </w:r>
      <w:r>
        <w:rPr>
          <w:rStyle w:val="Hyperlink"/>
          <w:rFonts w:eastAsia="Times New Roman"/>
          <w:lang w:val="en-US"/>
        </w:rPr>
        <w:t>below</w:t>
      </w:r>
      <w:r w:rsidR="00C51368">
        <w:rPr>
          <w:rFonts w:eastAsia="Times New Roman"/>
          <w:lang w:val="en-US"/>
        </w:rPr>
        <w:fldChar w:fldCharType="end"/>
      </w:r>
      <w:r>
        <w:rPr>
          <w:rFonts w:eastAsia="Times New Roman"/>
          <w:lang w:val="en-US"/>
        </w:rPr>
        <w:t>)</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A search parameter can refer to an element that repeat, and therefore there can be multiple values for a given search parameter for a single resource. In this case, the sort is based on the item in the set of multiple parameters that comes earliest in the specified sort order when ordering the returned resources.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 users. "Reasonable" may vary by realm, particularly for accented characters.</w:t>
      </w:r>
    </w:p>
    <w:bookmarkEnd w:id="65"/>
    <w:p w:rsidR="00C51368" w:rsidRDefault="00E43BD9">
      <w:pPr>
        <w:pStyle w:val="Heading4"/>
        <w:divId w:val="966159520"/>
        <w:rPr>
          <w:rFonts w:eastAsia="Times New Roman"/>
          <w:lang w:val="en-US"/>
        </w:rPr>
      </w:pPr>
      <w:r>
        <w:rPr>
          <w:rFonts w:eastAsia="Times New Roman"/>
          <w:lang w:val="en-US"/>
        </w:rPr>
        <w:t>Page Count</w:t>
      </w:r>
    </w:p>
    <w:p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516" w:anchor="paging" w:history="1">
        <w:r>
          <w:rPr>
            <w:rStyle w:val="Hyperlink"/>
            <w:lang w:val="en-US"/>
          </w:rPr>
          <w:t>contained in the returned bundle as links</w:t>
        </w:r>
      </w:hyperlink>
      <w:r>
        <w:rPr>
          <w:lang w:val="en-US"/>
        </w:rPr>
        <w:t xml:space="preserve">. </w:t>
      </w:r>
    </w:p>
    <w:p w:rsidR="00C51368" w:rsidRDefault="00E43BD9">
      <w:pPr>
        <w:pStyle w:val="NormalWeb"/>
        <w:divId w:val="966159520"/>
        <w:rPr>
          <w:lang w:val="en-US"/>
        </w:rPr>
      </w:pPr>
      <w:r>
        <w:rPr>
          <w:lang w:val="en-US"/>
        </w:rPr>
        <w:t xml:space="preserve">Typically a server will provide its own parameters in the links that it uses to manage the state of the search as pages are retrieved. These parameters do not need to be understood or processed by the client. </w:t>
      </w:r>
    </w:p>
    <w:p w:rsidR="00C51368" w:rsidRDefault="00E43BD9">
      <w:pPr>
        <w:pStyle w:val="NormalWeb"/>
        <w:divId w:val="966159520"/>
        <w:rPr>
          <w:lang w:val="en-US"/>
        </w:rPr>
      </w:pPr>
      <w:r>
        <w:rPr>
          <w:lang w:val="en-US"/>
        </w:rPr>
        <w:t xml:space="preserve">The parameter _count is defined as a hint to the server regarding how many resources should be returned in a single page. Servers SHALL NOT </w:t>
      </w:r>
      <w:proofErr w:type="gramStart"/>
      <w:r>
        <w:rPr>
          <w:lang w:val="en-US"/>
        </w:rPr>
        <w:t>return</w:t>
      </w:r>
      <w:proofErr w:type="gramEnd"/>
      <w:r>
        <w:rPr>
          <w:lang w:val="en-US"/>
        </w:rPr>
        <w:t xml:space="preserve"> more resources than requested (even if they don't support paging) but are allowed to return less than the client asked for. The server should repeat the original _count parameter in its returned page links so that subsequent paging requests honour the original _count. Note that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the combination of _sort and _count can be used to return just the latest resource that meets a particular criteria - set the critera, and then sort by date in descending order, with _count=1. This way, the last matching resource will be returned. </w:t>
      </w:r>
    </w:p>
    <w:p w:rsidR="00C51368" w:rsidRDefault="00E43BD9">
      <w:pPr>
        <w:pStyle w:val="Heading4"/>
        <w:divId w:val="966159520"/>
        <w:rPr>
          <w:rFonts w:eastAsia="Times New Roman"/>
          <w:lang w:val="en-US"/>
        </w:rPr>
      </w:pPr>
      <w:bookmarkStart w:id="247" w:name="include"/>
      <w:bookmarkStart w:id="248" w:name="revinclude"/>
      <w:bookmarkEnd w:id="247"/>
      <w:bookmarkEnd w:id="248"/>
      <w:r>
        <w:rPr>
          <w:rFonts w:eastAsia="Times New Roman"/>
          <w:lang w:val="en-US"/>
        </w:rPr>
        <w:t>Including other resources in result (_include and _revinclude)</w:t>
      </w:r>
    </w:p>
    <w:p w:rsidR="00C51368" w:rsidRDefault="00E43BD9">
      <w:pPr>
        <w:pStyle w:val="NormalWeb"/>
        <w:divId w:val="966159520"/>
        <w:rPr>
          <w:lang w:val="en-US"/>
        </w:rPr>
      </w:pPr>
      <w:r>
        <w:rPr>
          <w:lang w:val="en-US"/>
        </w:rPr>
        <w:t xml:space="preserve">Clients may request that the engine return additional resources related to the search results, in order to reduce the overall network delay of repeated retrievals of related resources. A typical </w:t>
      </w:r>
      <w:r>
        <w:rPr>
          <w:lang w:val="en-US"/>
        </w:rPr>
        <w:lastRenderedPageBreak/>
        <w:t xml:space="preserve">case where this is useful is where the client is searching on some type of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specified by providing a _revinclude parameter. </w:t>
      </w:r>
    </w:p>
    <w:p w:rsidR="00C51368" w:rsidRDefault="00E43BD9">
      <w:pPr>
        <w:pStyle w:val="NormalWeb"/>
        <w:divId w:val="966159520"/>
        <w:rPr>
          <w:lang w:val="en-US"/>
        </w:rPr>
      </w:pPr>
      <w:r>
        <w:rPr>
          <w:lang w:val="en-US"/>
        </w:rPr>
        <w:t xml:space="preserve">Both _include and _revinclude are based on search parameters, rather than paths in the resource, since joins (e.g. </w:t>
      </w:r>
      <w:hyperlink w:anchor="chaining" w:history="1">
        <w:r>
          <w:rPr>
            <w:rStyle w:val="Hyperlink"/>
            <w:lang w:val="en-US"/>
          </w:rPr>
          <w:t>chaining</w:t>
        </w:r>
      </w:hyperlink>
      <w:r>
        <w:rPr>
          <w:lang w:val="en-US"/>
        </w:rPr>
        <w:t xml:space="preserve"> </w:t>
      </w:r>
      <w:proofErr w:type="gramStart"/>
      <w:r>
        <w:rPr>
          <w:lang w:val="en-US"/>
        </w:rPr>
        <w:t>are</w:t>
      </w:r>
      <w:proofErr w:type="gramEnd"/>
      <w:r>
        <w:rPr>
          <w:lang w:val="en-US"/>
        </w:rPr>
        <w:t xml:space="preserve"> already done by search parameter. </w:t>
      </w:r>
    </w:p>
    <w:p w:rsidR="00C51368" w:rsidRDefault="00E43BD9">
      <w:pPr>
        <w:pStyle w:val="NormalWeb"/>
        <w:divId w:val="966159520"/>
        <w:rPr>
          <w:lang w:val="en-US"/>
        </w:rPr>
      </w:pPr>
      <w:r>
        <w:rPr>
          <w:lang w:val="en-US"/>
        </w:rPr>
        <w:t xml:space="preserve">Each _include parameter specifies a search parameter to join 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[base]/MedicationOrder?_include=MedicationOrder:patient&amp;criteria...</w:t>
      </w:r>
    </w:p>
    <w:p w:rsidR="00C51368" w:rsidRDefault="00E43BD9">
      <w:pPr>
        <w:pStyle w:val="HTMLPreformatted"/>
        <w:divId w:val="966159520"/>
        <w:rPr>
          <w:lang w:val="en-US"/>
        </w:rPr>
      </w:pPr>
      <w:r>
        <w:rPr>
          <w:lang w:val="en-US"/>
        </w:rPr>
        <w:t xml:space="preserve"> GET [base]/MedicationOrder?_revinclude=Provenance:target&amp;criteria...</w:t>
      </w:r>
    </w:p>
    <w:p w:rsidR="00C51368" w:rsidRDefault="00E43BD9">
      <w:pPr>
        <w:pStyle w:val="NormalWeb"/>
        <w:divId w:val="966159520"/>
        <w:rPr>
          <w:lang w:val="en-US"/>
        </w:rPr>
      </w:pPr>
      <w:r>
        <w:rPr>
          <w:lang w:val="en-US"/>
        </w:rPr>
        <w:t xml:space="preserve">The first search means, for any matching MedicationOrder, include any patient that the medication prescriptions in the result set refer to. The second search means, for any matching prescriptions, return all the provenance resources that refer to them. </w:t>
      </w:r>
    </w:p>
    <w:p w:rsidR="00C51368" w:rsidRDefault="00E43BD9">
      <w:pPr>
        <w:pStyle w:val="NormalWeb"/>
        <w:divId w:val="966159520"/>
        <w:rPr>
          <w:lang w:val="en-US"/>
        </w:rPr>
      </w:pPr>
      <w:r>
        <w:rPr>
          <w:lang w:val="en-US"/>
        </w:rPr>
        <w:t xml:space="preserve">Parameter values for both _include and _revinclude have 3 parts, separated by a ":" separator: </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rsidR="00C51368" w:rsidRDefault="00E43BD9">
      <w:pPr>
        <w:pStyle w:val="NormalWeb"/>
        <w:divId w:val="966159520"/>
        <w:rPr>
          <w:lang w:val="en-US"/>
        </w:rPr>
      </w:pPr>
      <w:r>
        <w:rPr>
          <w:lang w:val="en-US"/>
        </w:rPr>
        <w:t xml:space="preserve">For each returned resource, the server identifies the resources that meet the criteria expressed in the join, and adds to the results, with the </w:t>
      </w:r>
      <w:hyperlink r:id="rId2517" w:anchor="Bundle.entry.status" w:history="1">
        <w:r>
          <w:rPr>
            <w:rStyle w:val="Hyperlink"/>
            <w:lang w:val="en-US"/>
          </w:rPr>
          <w:t>entry.status</w:t>
        </w:r>
      </w:hyperlink>
      <w:r>
        <w:rPr>
          <w:lang w:val="en-US"/>
        </w:rPr>
        <w:t xml:space="preserve"> set to "include" (in some searches, it is not obvious which resources are matches, and which are includes). </w:t>
      </w:r>
    </w:p>
    <w:p w:rsidR="00C51368" w:rsidRDefault="00E43BD9">
      <w:pPr>
        <w:pStyle w:val="NormalWeb"/>
        <w:divId w:val="966159520"/>
        <w:rPr>
          <w:lang w:val="en-US"/>
        </w:rPr>
      </w:pPr>
      <w:r>
        <w:rPr>
          <w:lang w:val="en-US"/>
        </w:rPr>
        <w:t xml:space="preserve">The inclusion process can be recursive, if the </w:t>
      </w:r>
      <w:proofErr w:type="gramStart"/>
      <w:r>
        <w:rPr>
          <w:lang w:val="en-US"/>
        </w:rPr>
        <w:t xml:space="preserve">modifier </w:t>
      </w:r>
      <w:r>
        <w:rPr>
          <w:rStyle w:val="HTMLCode"/>
          <w:lang w:val="en-US"/>
        </w:rPr>
        <w:t>:recurse</w:t>
      </w:r>
      <w:proofErr w:type="gramEnd"/>
      <w:r>
        <w:rPr>
          <w:lang w:val="en-US"/>
        </w:rPr>
        <w:t xml:space="preserve"> is included. For example, this example search returns all the </w:t>
      </w:r>
      <w:hyperlink r:id="rId2518" w:history="1">
        <w:r>
          <w:rPr>
            <w:rStyle w:val="Hyperlink"/>
            <w:lang w:val="en-US"/>
          </w:rPr>
          <w:t>Medication Prescription</w:t>
        </w:r>
      </w:hyperlink>
      <w:r>
        <w:rPr>
          <w:lang w:val="en-US"/>
        </w:rPr>
        <w:t xml:space="preserve"> resources and their </w:t>
      </w:r>
      <w:hyperlink r:id="rId2519" w:history="1">
        <w:r>
          <w:rPr>
            <w:rStyle w:val="Hyperlink"/>
            <w:lang w:val="en-US"/>
          </w:rPr>
          <w:t>prescribing Practitioner</w:t>
        </w:r>
      </w:hyperlink>
      <w:r>
        <w:rPr>
          <w:lang w:val="en-US"/>
        </w:rPr>
        <w:t xml:space="preserve"> Resources for the matching </w:t>
      </w:r>
      <w:hyperlink r:id="rId2520" w:history="1">
        <w:r>
          <w:rPr>
            <w:rStyle w:val="Hyperlink"/>
            <w:lang w:val="en-US"/>
          </w:rPr>
          <w:t>Medication Dispense</w:t>
        </w:r>
      </w:hyperlink>
      <w:r>
        <w:rPr>
          <w:lang w:val="en-US"/>
        </w:rPr>
        <w:t xml:space="preserve"> resources: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[base]/MedicationDispense?_include=MedicationDispense.authorizingPrescription</w:t>
      </w:r>
    </w:p>
    <w:p w:rsidR="00C51368" w:rsidRDefault="00E43BD9">
      <w:pPr>
        <w:pStyle w:val="HTMLPreformatted"/>
        <w:divId w:val="966159520"/>
        <w:rPr>
          <w:lang w:val="en-US"/>
        </w:rPr>
      </w:pPr>
      <w:r>
        <w:rPr>
          <w:lang w:val="en-US"/>
        </w:rPr>
        <w:t xml:space="preserve">    &amp;_include:recurse=MedicationOrder.prescriber&amp;criteria...</w:t>
      </w:r>
    </w:p>
    <w:p w:rsidR="00C51368" w:rsidRDefault="00E43BD9">
      <w:pPr>
        <w:pStyle w:val="NormalWeb"/>
        <w:divId w:val="966159520"/>
        <w:rPr>
          <w:lang w:val="en-US"/>
        </w:rPr>
      </w:pPr>
      <w:r>
        <w:rPr>
          <w:lang w:val="en-US"/>
        </w:rPr>
        <w:t xml:space="preserve">This technique applies to circular relationships as well. For example, the first of these two searches includes any related observations to the target relationships, but only those directly related. The second search asks for the _include based on </w:t>
      </w:r>
      <w:r>
        <w:rPr>
          <w:rStyle w:val="HTMLCode"/>
          <w:lang w:val="en-US"/>
        </w:rPr>
        <w:t>related</w:t>
      </w:r>
      <w:r>
        <w:rPr>
          <w:lang w:val="en-US"/>
        </w:rPr>
        <w:t xml:space="preserve"> parameter to be executed </w:t>
      </w:r>
      <w:r>
        <w:rPr>
          <w:lang w:val="en-US"/>
        </w:rPr>
        <w:lastRenderedPageBreak/>
        <w:t xml:space="preserve">recursively, so will retrieve observations that are directly related, and also any related observations to any other included observation.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[base]/Observation?_include=Observation.related-target&amp;criteria...</w:t>
      </w:r>
    </w:p>
    <w:p w:rsidR="00C51368" w:rsidRDefault="00E43BD9">
      <w:pPr>
        <w:pStyle w:val="HTMLPreformatted"/>
        <w:divId w:val="966159520"/>
        <w:rPr>
          <w:lang w:val="en-US"/>
        </w:rPr>
      </w:pPr>
      <w:r>
        <w:rPr>
          <w:lang w:val="en-US"/>
        </w:rPr>
        <w:t>GET [base]/Observation?_include:recurse=Observation.related-target&amp;criteria...</w:t>
      </w:r>
    </w:p>
    <w:p w:rsidR="00C51368" w:rsidRDefault="00E43BD9">
      <w:pPr>
        <w:pStyle w:val="NormalWeb"/>
        <w:divId w:val="966159520"/>
        <w:rPr>
          <w:lang w:val="en-US"/>
        </w:rPr>
      </w:pPr>
      <w:r>
        <w:rPr>
          <w:lang w:val="en-US"/>
        </w:rPr>
        <w:t xml:space="preserve">Both _include and _reverseInclude and use the wild card "*" for the search parameter name, indicating by this that any search parameter of type=reference be included, though though 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rsidR="00C51368" w:rsidRDefault="00E43BD9">
      <w:pPr>
        <w:pStyle w:val="NormalWeb"/>
        <w:divId w:val="966159520"/>
        <w:rPr>
          <w:lang w:val="en-US"/>
        </w:rPr>
      </w:pPr>
      <w:r>
        <w:rPr>
          <w:lang w:val="en-US"/>
        </w:rPr>
        <w:t xml:space="preserve">When the search results are paged, each page of search results should include the matching includes for the resources in each page, so that each page stands alone as a coherent package. </w:t>
      </w:r>
    </w:p>
    <w:p w:rsidR="00C51368" w:rsidRDefault="00E43BD9">
      <w:pPr>
        <w:pStyle w:val="Heading4"/>
        <w:divId w:val="966159520"/>
        <w:rPr>
          <w:rFonts w:eastAsia="Times New Roman"/>
          <w:lang w:val="en-US"/>
        </w:rPr>
      </w:pPr>
      <w:bookmarkStart w:id="249" w:name="containedType"/>
      <w:bookmarkEnd w:id="219"/>
      <w:bookmarkEnd w:id="249"/>
      <w:r>
        <w:rPr>
          <w:rFonts w:eastAsia="Times New Roman"/>
          <w:lang w:val="en-US"/>
        </w:rPr>
        <w:t>Contained Resources</w:t>
      </w:r>
    </w:p>
    <w:p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MedicationOrder?medication.ingredient=Substance/x23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include the MedicationOrder resource in the results. However this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not include the contained Medication resource in the results, since either the wrong type of resource would be returned, or the contained resource would be returned without its container resource, which provides context to the contained resource. </w:t>
      </w:r>
    </w:p>
    <w:p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rsidR="00C51368" w:rsidRDefault="00E43BD9">
      <w:pPr>
        <w:pStyle w:val="NormalWeb"/>
        <w:divId w:val="966159520"/>
        <w:rPr>
          <w:lang w:val="en-US"/>
        </w:rPr>
      </w:pPr>
      <w:r>
        <w:rPr>
          <w:lang w:val="en-US"/>
        </w:rPr>
        <w:lastRenderedPageBreak/>
        <w:t xml:space="preserve">When contained resources are being returned, the server should return either the container </w:t>
      </w:r>
      <w:proofErr w:type="gramStart"/>
      <w:r>
        <w:rPr>
          <w:lang w:val="en-US"/>
        </w:rPr>
        <w:t>resource,</w:t>
      </w:r>
      <w:proofErr w:type="gramEnd"/>
      <w:r>
        <w:rPr>
          <w:lang w:val="en-US"/>
        </w:rPr>
        <w:t xml:space="preserve"> or the contained resource alone. The client can specify which by using the _containedType parameter, which can have one of the following values: </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rsidR="00C51368" w:rsidRDefault="00E43BD9">
      <w:pPr>
        <w:pStyle w:val="NormalWeb"/>
        <w:divId w:val="966159520"/>
        <w:rPr>
          <w:lang w:val="en-US"/>
        </w:rPr>
      </w:pPr>
      <w:r>
        <w:rPr>
          <w:lang w:val="en-US"/>
        </w:rPr>
        <w:t xml:space="preserve">When returning a container resource, the server simply puts this in the search results: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&lt;id value="23"&gt;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&lt;contained&gt;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&lt;contained&gt;</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matches and includes apart (the usual approach of doing it by type may not work). If the return type is the contained resource, this must be done slightly differently: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&lt;fullUrl value="http://example.com/fhir/MedicationOrder/23#"/&gt;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lastRenderedPageBreak/>
        <w:t xml:space="preserve">In this case, the fullUrl informs the client that this is a contained resource, and the identity of the containing resource. </w:t>
      </w:r>
    </w:p>
    <w:p w:rsidR="00C51368" w:rsidRDefault="00E43BD9">
      <w:pPr>
        <w:pStyle w:val="Heading4"/>
        <w:divId w:val="966159520"/>
        <w:rPr>
          <w:rFonts w:eastAsia="Times New Roman"/>
          <w:lang w:val="en-US"/>
        </w:rPr>
      </w:pPr>
      <w:bookmarkStart w:id="250" w:name="external"/>
      <w:r>
        <w:rPr>
          <w:rFonts w:eastAsia="Times New Roman"/>
          <w:lang w:val="en-US"/>
        </w:rPr>
        <w:t>External References</w:t>
      </w:r>
    </w:p>
    <w:p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rsidR="00C51368" w:rsidRDefault="00E43BD9">
      <w:pPr>
        <w:pStyle w:val="NormalWeb"/>
        <w:divId w:val="966159520"/>
        <w:rPr>
          <w:lang w:val="en-US"/>
        </w:rPr>
      </w:pPr>
      <w:r>
        <w:rPr>
          <w:lang w:val="en-US"/>
        </w:rPr>
        <w:t xml:space="preserve">If the _include path selects a reference that refers to an entity that is not a Resource (e.g. an image attachment), the server may also elect to include this in the returned results as a </w:t>
      </w:r>
      <w:hyperlink r:id="rId2521" w:anchor="binary" w:history="1">
        <w:r>
          <w:rPr>
            <w:rStyle w:val="Hyperlink"/>
            <w:lang w:val="en-US"/>
          </w:rPr>
          <w:t>Binary</w:t>
        </w:r>
      </w:hyperlink>
      <w:r>
        <w:rPr>
          <w:lang w:val="en-US"/>
        </w:rPr>
        <w:t xml:space="preserve"> resource. For example, the include path may point to an attachment which is by reference,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&lt;content&gt;</w:t>
      </w:r>
    </w:p>
    <w:p w:rsidR="00C51368" w:rsidRDefault="00E43BD9">
      <w:pPr>
        <w:pStyle w:val="HTMLPreformatted"/>
        <w:divId w:val="966159520"/>
        <w:rPr>
          <w:lang w:val="en-US"/>
        </w:rPr>
      </w:pPr>
      <w:r>
        <w:rPr>
          <w:lang w:val="en-US"/>
        </w:rPr>
        <w:t xml:space="preserve">   &lt;contentType&gt;image/jpeg&lt;/contentType&gt;</w:t>
      </w:r>
    </w:p>
    <w:p w:rsidR="00C51368" w:rsidRDefault="00E43BD9">
      <w:pPr>
        <w:pStyle w:val="HTMLPreformatted"/>
        <w:divId w:val="966159520"/>
        <w:rPr>
          <w:lang w:val="en-US"/>
        </w:rPr>
      </w:pPr>
      <w:r>
        <w:rPr>
          <w:lang w:val="en-US"/>
        </w:rPr>
        <w:t xml:space="preserve">   &lt;url&gt;http://example.org/images/2343434/234234.jpg&lt;/url&gt;</w:t>
      </w:r>
    </w:p>
    <w:p w:rsidR="00C51368" w:rsidRDefault="00E43BD9">
      <w:pPr>
        <w:pStyle w:val="HTMLPreformatted"/>
        <w:divId w:val="966159520"/>
        <w:rPr>
          <w:lang w:val="en-US"/>
        </w:rPr>
      </w:pPr>
      <w:r>
        <w:rPr>
          <w:lang w:val="en-US"/>
        </w:rPr>
        <w:t xml:space="preserve"> &lt;/content&gt;</w:t>
      </w:r>
    </w:p>
    <w:p w:rsidR="00C51368" w:rsidRDefault="00E43BD9">
      <w:pPr>
        <w:pStyle w:val="NormalWeb"/>
        <w:divId w:val="966159520"/>
        <w:rPr>
          <w:lang w:val="en-US"/>
        </w:rPr>
      </w:pPr>
      <w:r>
        <w:rPr>
          <w:lang w:val="en-US"/>
        </w:rPr>
        <w:t xml:space="preserve">The server can retrieve the target of this reference, and add this to the results for the convenience of the client. </w:t>
      </w:r>
    </w:p>
    <w:p w:rsidR="00C51368" w:rsidRDefault="00E43BD9">
      <w:pPr>
        <w:pStyle w:val="NormalWeb"/>
        <w:divId w:val="292253635"/>
        <w:rPr>
          <w:lang w:val="en-US"/>
        </w:rPr>
      </w:pPr>
      <w:bookmarkStart w:id="251" w:name="dstu-2"/>
      <w:bookmarkEnd w:id="251"/>
      <w:r>
        <w:rPr>
          <w:b/>
          <w:bCs/>
          <w:lang w:val="en-US"/>
        </w:rPr>
        <w:t>DSTU Note:</w:t>
      </w:r>
      <w:r>
        <w:rPr>
          <w:lang w:val="en-US"/>
        </w:rPr>
        <w:t xml:space="preserve"> Should additional rules about how _include works be made? </w:t>
      </w:r>
    </w:p>
    <w:p w:rsidR="00C51368" w:rsidRDefault="00E43BD9">
      <w:pPr>
        <w:pStyle w:val="NormalWeb"/>
        <w:divId w:val="292253635"/>
        <w:rPr>
          <w:lang w:val="en-US"/>
        </w:rPr>
      </w:pPr>
      <w:r>
        <w:rPr>
          <w:lang w:val="en-US"/>
        </w:rPr>
        <w:t xml:space="preserve">Feedback based on implementation experience is sought </w:t>
      </w:r>
      <w:hyperlink r:id="rId2522"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Paging</w:t>
      </w:r>
    </w:p>
    <w:p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same page, even if some of those resource instances have previously been returned on previous pages. This allows both sender and receiver to avoid caching results of other pages. </w:t>
      </w:r>
    </w:p>
    <w:bookmarkEnd w:id="3"/>
    <w:p w:rsidR="00C51368" w:rsidRDefault="00E43BD9">
      <w:pPr>
        <w:pStyle w:val="Heading4"/>
        <w:divId w:val="966159520"/>
        <w:rPr>
          <w:rFonts w:eastAsia="Times New Roman"/>
          <w:lang w:val="en-US"/>
        </w:rPr>
      </w:pPr>
      <w:r>
        <w:rPr>
          <w:rFonts w:eastAsia="Times New Roman"/>
          <w:lang w:val="en-US"/>
        </w:rPr>
        <w:t>Summary</w:t>
      </w:r>
    </w:p>
    <w:p w:rsidR="00C51368" w:rsidRDefault="00E43BD9">
      <w:pPr>
        <w:pStyle w:val="NormalWeb"/>
        <w:divId w:val="966159520"/>
        <w:rPr>
          <w:lang w:val="en-US"/>
        </w:rPr>
      </w:pPr>
      <w:r>
        <w:rPr>
          <w:lang w:val="en-US"/>
        </w:rPr>
        <w:t xml:space="preserve">The client can request the server to return a portion of the resources only using the parameter "_summary":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[base]/ValueSet?_summary=true</w:t>
      </w:r>
    </w:p>
    <w:p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only a subset of the resource. It can have one of the following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8841"/>
      </w:tblGrid>
      <w:tr w:rsidR="00C51368">
        <w:trPr>
          <w:divId w:val="966159520"/>
          <w:tblCellSpacing w:w="15" w:type="dxa"/>
        </w:trPr>
        <w:tc>
          <w:tcPr>
            <w:tcW w:w="0" w:type="auto"/>
            <w:vAlign w:val="center"/>
            <w:hideMark/>
          </w:tcPr>
          <w:p w:rsidR="00C51368" w:rsidRDefault="00C166DE">
            <w:pPr>
              <w:rPr>
                <w:rFonts w:eastAsia="Times New Roman"/>
              </w:rPr>
            </w:pPr>
            <w:hyperlink w:anchor="summary-true" w:history="1">
              <w:r w:rsidR="00E43BD9">
                <w:rPr>
                  <w:rStyle w:val="Hyperlink"/>
                  <w:rFonts w:eastAsia="Times New Roman"/>
                </w:rPr>
                <w:t>true</w:t>
              </w:r>
            </w:hyperlink>
          </w:p>
        </w:tc>
        <w:tc>
          <w:tcPr>
            <w:tcW w:w="0" w:type="auto"/>
            <w:vAlign w:val="center"/>
            <w:hideMark/>
          </w:tcPr>
          <w:p w:rsidR="00C51368" w:rsidRDefault="00E43BD9">
            <w:pPr>
              <w:rPr>
                <w:rFonts w:eastAsia="Times New Roman"/>
              </w:rPr>
            </w:pPr>
            <w:r>
              <w:rPr>
                <w:rFonts w:eastAsia="Times New Roman"/>
              </w:rPr>
              <w:t>Return only those elements marked as 'summary' in the base definition of the resource(s)</w:t>
            </w:r>
          </w:p>
        </w:tc>
      </w:tr>
      <w:tr w:rsidR="00C51368">
        <w:trPr>
          <w:divId w:val="966159520"/>
          <w:tblCellSpacing w:w="15" w:type="dxa"/>
        </w:trPr>
        <w:tc>
          <w:tcPr>
            <w:tcW w:w="0" w:type="auto"/>
            <w:vAlign w:val="center"/>
            <w:hideMark/>
          </w:tcPr>
          <w:p w:rsidR="00C51368" w:rsidRDefault="00C166DE">
            <w:pPr>
              <w:rPr>
                <w:rFonts w:eastAsia="Times New Roman"/>
              </w:rPr>
            </w:pPr>
            <w:hyperlink w:anchor="summary-text" w:history="1">
              <w:r w:rsidR="00E43BD9">
                <w:rPr>
                  <w:rStyle w:val="Hyperlink"/>
                  <w:rFonts w:eastAsia="Times New Roman"/>
                </w:rPr>
                <w:t>text</w:t>
              </w:r>
            </w:hyperlink>
          </w:p>
        </w:tc>
        <w:tc>
          <w:tcPr>
            <w:tcW w:w="0" w:type="auto"/>
            <w:vAlign w:val="center"/>
            <w:hideMark/>
          </w:tcPr>
          <w:p w:rsidR="00C51368" w:rsidRDefault="00E43BD9">
            <w:pPr>
              <w:rPr>
                <w:rFonts w:eastAsia="Times New Roman"/>
              </w:rPr>
            </w:pPr>
            <w:r>
              <w:rPr>
                <w:rFonts w:eastAsia="Times New Roman"/>
              </w:rPr>
              <w:t>Return only the 'text' element, and any mandatory elements</w:t>
            </w:r>
          </w:p>
        </w:tc>
      </w:tr>
      <w:tr w:rsidR="00C51368">
        <w:trPr>
          <w:divId w:val="966159520"/>
          <w:tblCellSpacing w:w="15" w:type="dxa"/>
        </w:trPr>
        <w:tc>
          <w:tcPr>
            <w:tcW w:w="0" w:type="auto"/>
            <w:vAlign w:val="center"/>
            <w:hideMark/>
          </w:tcPr>
          <w:p w:rsidR="00C51368" w:rsidRDefault="00C166DE">
            <w:pPr>
              <w:rPr>
                <w:rFonts w:eastAsia="Times New Roman"/>
              </w:rPr>
            </w:pPr>
            <w:hyperlink w:anchor="summary-data" w:history="1">
              <w:r w:rsidR="00E43BD9">
                <w:rPr>
                  <w:rStyle w:val="Hyperlink"/>
                  <w:rFonts w:eastAsia="Times New Roman"/>
                </w:rPr>
                <w:t>data</w:t>
              </w:r>
            </w:hyperlink>
          </w:p>
        </w:tc>
        <w:tc>
          <w:tcPr>
            <w:tcW w:w="0" w:type="auto"/>
            <w:vAlign w:val="center"/>
            <w:hideMark/>
          </w:tcPr>
          <w:p w:rsidR="00C51368" w:rsidRDefault="00E43BD9">
            <w:pPr>
              <w:rPr>
                <w:rFonts w:eastAsia="Times New Roman"/>
              </w:rPr>
            </w:pPr>
            <w:r>
              <w:rPr>
                <w:rFonts w:eastAsia="Times New Roman"/>
              </w:rPr>
              <w:t>Remove the text element</w:t>
            </w:r>
          </w:p>
        </w:tc>
      </w:tr>
      <w:tr w:rsidR="00C51368">
        <w:trPr>
          <w:divId w:val="966159520"/>
          <w:tblCellSpacing w:w="15" w:type="dxa"/>
        </w:trPr>
        <w:tc>
          <w:tcPr>
            <w:tcW w:w="0" w:type="auto"/>
            <w:vAlign w:val="center"/>
            <w:hideMark/>
          </w:tcPr>
          <w:p w:rsidR="00C51368" w:rsidRDefault="00C166DE">
            <w:pPr>
              <w:rPr>
                <w:rFonts w:eastAsia="Times New Roman"/>
              </w:rPr>
            </w:pPr>
            <w:hyperlink w:anchor="summary-count" w:history="1">
              <w:r w:rsidR="00E43BD9">
                <w:rPr>
                  <w:rStyle w:val="Hyperlink"/>
                  <w:rFonts w:eastAsia="Times New Roman"/>
                </w:rPr>
                <w:t>count</w:t>
              </w:r>
            </w:hyperlink>
          </w:p>
        </w:tc>
        <w:tc>
          <w:tcPr>
            <w:tcW w:w="0" w:type="auto"/>
            <w:vAlign w:val="center"/>
            <w:hideMark/>
          </w:tcPr>
          <w:p w:rsidR="00C51368" w:rsidRDefault="00E43BD9">
            <w:pPr>
              <w:rPr>
                <w:rFonts w:eastAsia="Times New Roman"/>
              </w:rPr>
            </w:pPr>
            <w:r>
              <w:rPr>
                <w:rFonts w:eastAsia="Times New Roman"/>
              </w:rPr>
              <w:t>Search only: just return a count of the matching resources, without returning the actual matches</w:t>
            </w:r>
          </w:p>
        </w:tc>
      </w:tr>
      <w:tr w:rsidR="00C51368">
        <w:trPr>
          <w:divId w:val="966159520"/>
          <w:tblCellSpacing w:w="15" w:type="dxa"/>
        </w:trPr>
        <w:tc>
          <w:tcPr>
            <w:tcW w:w="0" w:type="auto"/>
            <w:vAlign w:val="center"/>
            <w:hideMark/>
          </w:tcPr>
          <w:p w:rsidR="00C51368" w:rsidRDefault="00C166DE">
            <w:pPr>
              <w:rPr>
                <w:rFonts w:eastAsia="Times New Roman"/>
              </w:rPr>
            </w:pPr>
            <w:hyperlink w:anchor="summary-false" w:history="1">
              <w:r w:rsidR="00E43BD9">
                <w:rPr>
                  <w:rStyle w:val="Hyperlink"/>
                  <w:rFonts w:eastAsia="Times New Roman"/>
                </w:rPr>
                <w:t>false</w:t>
              </w:r>
            </w:hyperlink>
          </w:p>
        </w:tc>
        <w:tc>
          <w:tcPr>
            <w:tcW w:w="0" w:type="auto"/>
            <w:vAlign w:val="center"/>
            <w:hideMark/>
          </w:tcPr>
          <w:p w:rsidR="00C51368" w:rsidRDefault="00E43BD9">
            <w:pPr>
              <w:rPr>
                <w:rFonts w:eastAsia="Times New Roman"/>
              </w:rPr>
            </w:pPr>
            <w:r>
              <w:rPr>
                <w:rFonts w:eastAsia="Times New Roman"/>
              </w:rPr>
              <w:t>Return all parts of the resource(s)</w:t>
            </w:r>
          </w:p>
        </w:tc>
      </w:tr>
    </w:tbl>
    <w:p w:rsidR="00C51368" w:rsidRDefault="00E43BD9">
      <w:pPr>
        <w:pStyle w:val="NormalWeb"/>
        <w:divId w:val="966159520"/>
        <w:rPr>
          <w:lang w:val="en-US"/>
        </w:rPr>
      </w:pPr>
      <w:r>
        <w:rPr>
          <w:lang w:val="en-US"/>
        </w:rPr>
        <w:t xml:space="preserve">The intent of the _summary parameter is to reduce the total processing load on server, client, and resources between them such as the network. It is most useful for resources that can be large, particularly ones that include images or elements that may repeat many times. The purpose of the summary from is to allow a client to quickly retrieve a large set of resources, and let a user pick the appropriate one. The summary for an element is defined to allow a user to quickly sort and filter the resources, and typically omit important content, on the basis that the entire resource will be retrieved when the user selects a resource. </w:t>
      </w:r>
    </w:p>
    <w:p w:rsidR="00C51368" w:rsidRDefault="00E43BD9">
      <w:pPr>
        <w:pStyle w:val="NormalWeb"/>
        <w:divId w:val="966159520"/>
        <w:rPr>
          <w:lang w:val="en-US"/>
        </w:rPr>
      </w:pPr>
      <w:r>
        <w:rPr>
          <w:lang w:val="en-US"/>
        </w:rPr>
        <w:t xml:space="preserve">Servers are not obliged to return just a summary as requested. There </w:t>
      </w:r>
      <w:proofErr w:type="gramStart"/>
      <w:r>
        <w:rPr>
          <w:lang w:val="en-US"/>
        </w:rPr>
        <w:t>is</w:t>
      </w:r>
      <w:proofErr w:type="gramEnd"/>
      <w:r>
        <w:rPr>
          <w:lang w:val="en-US"/>
        </w:rPr>
        <w:t xml:space="preserve"> only a limited number of summary forms defined for resources in order to allow servers to store the summarized form(s) in advance. Servers SHOULD mark the resources with the tag </w:t>
      </w:r>
      <w:hyperlink r:id="rId2523" w:anchor="SUBSETTED" w:history="1">
        <w:r>
          <w:rPr>
            <w:rStyle w:val="Hyperlink"/>
            <w:lang w:val="en-US"/>
          </w:rPr>
          <w:t>SUBSETTED</w:t>
        </w:r>
      </w:hyperlink>
      <w:r>
        <w:rPr>
          <w:lang w:val="en-US"/>
        </w:rPr>
        <w:t xml:space="preserve"> to ensure that the incomplete resource is not acidentally used to overwrite a complete resource. </w:t>
      </w:r>
    </w:p>
    <w:p w:rsidR="00C51368" w:rsidRDefault="00E43BD9">
      <w:pPr>
        <w:pStyle w:val="Heading4"/>
        <w:divId w:val="966159520"/>
        <w:rPr>
          <w:rFonts w:eastAsia="Times New Roman"/>
          <w:lang w:val="en-US"/>
        </w:rPr>
      </w:pPr>
      <w:bookmarkStart w:id="252" w:name="elements"/>
      <w:bookmarkEnd w:id="252"/>
      <w:r>
        <w:rPr>
          <w:rFonts w:eastAsia="Times New Roman"/>
          <w:lang w:val="en-US"/>
        </w:rPr>
        <w:t>Elements</w:t>
      </w:r>
    </w:p>
    <w:p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[base]/Patient?_elements=identifier,active,link</w:t>
      </w:r>
    </w:p>
    <w:p w:rsidR="00C51368" w:rsidRDefault="00E43BD9">
      <w:pPr>
        <w:pStyle w:val="NormalWeb"/>
        <w:divId w:val="966159520"/>
        <w:rPr>
          <w:lang w:val="en-US"/>
        </w:rPr>
      </w:pPr>
      <w:r>
        <w:rPr>
          <w:lang w:val="en-US"/>
        </w:rPr>
        <w:t xml:space="preserve">The _elements parameter consists of a comma separated list of base element names (e.g. elements defined at the root level in the resource).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rsidR="00C51368" w:rsidRDefault="00E43BD9">
      <w:pPr>
        <w:pStyle w:val="NormalWeb"/>
        <w:divId w:val="966159520"/>
        <w:rPr>
          <w:lang w:val="en-US"/>
        </w:rPr>
      </w:pPr>
      <w:r>
        <w:rPr>
          <w:lang w:val="en-US"/>
        </w:rPr>
        <w:t xml:space="preserve">Servers are not obliged to return just the requested elements. Servers SHOULD always return mandatory elements whether they are requested or not. Servers SHOULD mark the resources with the tag </w:t>
      </w:r>
      <w:hyperlink r:id="rId2524" w:anchor="SUBSETTED" w:history="1">
        <w:r>
          <w:rPr>
            <w:rStyle w:val="Hyperlink"/>
            <w:lang w:val="en-US"/>
          </w:rPr>
          <w:t>SUBSETTED</w:t>
        </w:r>
      </w:hyperlink>
      <w:r>
        <w:rPr>
          <w:lang w:val="en-US"/>
        </w:rPr>
        <w:t xml:space="preserve"> to ensure that the incomplete resource is not actually used to overwrite a complete resource. </w:t>
      </w:r>
    </w:p>
    <w:p w:rsidR="00C51368" w:rsidRDefault="00E43BD9">
      <w:pPr>
        <w:pStyle w:val="Heading4"/>
        <w:divId w:val="966159520"/>
        <w:rPr>
          <w:rFonts w:eastAsia="Times New Roman"/>
          <w:lang w:val="en-US"/>
        </w:rPr>
      </w:pPr>
      <w:bookmarkStart w:id="253" w:name="score"/>
      <w:bookmarkEnd w:id="253"/>
      <w:r>
        <w:rPr>
          <w:rFonts w:eastAsia="Times New Roman"/>
          <w:lang w:val="en-US"/>
        </w:rPr>
        <w:t>Relevance</w:t>
      </w:r>
    </w:p>
    <w:p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525" w:anchor="Bundle.entry.score" w:history="1">
        <w:r>
          <w:rPr>
            <w:rStyle w:val="Hyperlink"/>
            <w:lang w:val="en-US"/>
          </w:rPr>
          <w:t>entry.score</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&lt;score value=".45"/&gt;</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 patient data ...</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lastRenderedPageBreak/>
        <w:t xml:space="preserve">  &lt;/entry&gt;</w:t>
      </w:r>
    </w:p>
    <w:p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rsidR="00C51368" w:rsidRDefault="00E43BD9">
      <w:pPr>
        <w:pStyle w:val="Heading3"/>
        <w:divId w:val="966159520"/>
        <w:rPr>
          <w:rFonts w:eastAsia="Times New Roman"/>
          <w:lang w:val="en-US"/>
        </w:rPr>
      </w:pPr>
      <w:r>
        <w:rPr>
          <w:rFonts w:eastAsia="Times New Roman"/>
          <w:lang w:val="en-US"/>
        </w:rPr>
        <w:t>Server Conformance</w:t>
      </w:r>
    </w:p>
    <w:p w:rsidR="00C51368" w:rsidRDefault="00E43BD9">
      <w:pPr>
        <w:pStyle w:val="NormalWeb"/>
        <w:divId w:val="966159520"/>
        <w:rPr>
          <w:lang w:val="en-US"/>
        </w:rPr>
      </w:pPr>
      <w:r>
        <w:rPr>
          <w:lang w:val="en-US"/>
        </w:rPr>
        <w:t xml:space="preserve">In order to allow the client to be confident about what search parameters were used </w:t>
      </w:r>
      <w:proofErr w:type="gramStart"/>
      <w:r>
        <w:rPr>
          <w:lang w:val="en-US"/>
        </w:rPr>
        <w:t>as a criteria</w:t>
      </w:r>
      <w:proofErr w:type="gramEnd"/>
      <w:r>
        <w:rPr>
          <w:lang w:val="en-US"/>
        </w:rPr>
        <w:t xml:space="preserve">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&lt;link&gt;</w:t>
      </w:r>
    </w:p>
    <w:p w:rsidR="00C51368" w:rsidRDefault="00E43BD9">
      <w:pPr>
        <w:pStyle w:val="HTMLPreformatted"/>
        <w:divId w:val="966159520"/>
        <w:rPr>
          <w:lang w:val="en-US"/>
        </w:rPr>
      </w:pPr>
      <w:r>
        <w:rPr>
          <w:lang w:val="en-US"/>
        </w:rPr>
        <w:t xml:space="preserve">    &lt;relation value="self"/&gt;</w:t>
      </w:r>
    </w:p>
    <w:p w:rsidR="00C51368" w:rsidRDefault="00E43BD9">
      <w:pPr>
        <w:pStyle w:val="HTMLPreformatted"/>
        <w:divId w:val="966159520"/>
        <w:rPr>
          <w:lang w:val="en-US"/>
        </w:rPr>
      </w:pPr>
      <w:r>
        <w:rPr>
          <w:lang w:val="en-US"/>
        </w:rPr>
        <w:t xml:space="preserve">    &lt;url value="http://example.org/Patient?name=peter"/&gt;</w:t>
      </w:r>
    </w:p>
    <w:p w:rsidR="00C51368" w:rsidRDefault="00E43BD9">
      <w:pPr>
        <w:pStyle w:val="HTMLPreformatted"/>
        <w:divId w:val="966159520"/>
        <w:rPr>
          <w:lang w:val="en-US"/>
        </w:rPr>
      </w:pPr>
      <w:r>
        <w:rPr>
          <w:lang w:val="en-US"/>
        </w:rPr>
        <w:t xml:space="preserve">  &lt;/link&gt;</w:t>
      </w:r>
    </w:p>
    <w:p w:rsidR="00C51368" w:rsidRDefault="00E43BD9">
      <w:pPr>
        <w:pStyle w:val="NormalWeb"/>
        <w:divId w:val="966159520"/>
        <w:rPr>
          <w:lang w:val="en-US"/>
        </w:rPr>
      </w:pPr>
      <w:r>
        <w:rPr>
          <w:lang w:val="en-US"/>
        </w:rPr>
        <w:t xml:space="preserve">In other respects, servers have considerable discretion with regards to supporting search: </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able to declare additional parameters in the profiles referenced from their conformance statements. Servers should define search parameters starting with a "-" character to ensure that the names they choose do not clash with future parameters defined by this specification</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how to sort the return results, though they SHOULD honor the _sort parameter</w:t>
      </w:r>
    </w:p>
    <w:p w:rsidR="00C51368" w:rsidRDefault="00C166DE">
      <w:pPr>
        <w:divId w:val="966159520"/>
        <w:rPr>
          <w:rFonts w:eastAsia="Times New Roman"/>
          <w:lang w:val="en-US"/>
        </w:rPr>
      </w:pPr>
      <w:r>
        <w:rPr>
          <w:rFonts w:eastAsia="Times New Roman"/>
          <w:lang w:val="en-US"/>
        </w:rPr>
        <w:pict>
          <v:rect id="_x0000_i1063" style="width:0;height:1.5pt" o:hralign="center" o:hrstd="t" o:hr="t" fillcolor="#a0a0a0" stroked="f"/>
        </w:pict>
      </w:r>
    </w:p>
    <w:p w:rsidR="00C51368" w:rsidRDefault="00E43BD9">
      <w:pPr>
        <w:pStyle w:val="Heading3"/>
        <w:divId w:val="966159520"/>
        <w:rPr>
          <w:rFonts w:eastAsia="Times New Roman"/>
          <w:lang w:val="en-US"/>
        </w:rPr>
      </w:pPr>
      <w:bookmarkStart w:id="254" w:name="advanced"/>
      <w:bookmarkStart w:id="255" w:name="query"/>
      <w:bookmarkEnd w:id="22"/>
      <w:bookmarkEnd w:id="254"/>
      <w:bookmarkEnd w:id="255"/>
      <w:r>
        <w:rPr>
          <w:rFonts w:eastAsia="Times New Roman"/>
          <w:lang w:val="en-US"/>
        </w:rPr>
        <w:t>Advanced Search</w:t>
      </w:r>
    </w:p>
    <w:p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w:t>
      </w:r>
      <w:proofErr w:type="gramStart"/>
      <w:r>
        <w:rPr>
          <w:lang w:val="en-US"/>
        </w:rPr>
        <w:t>requests,</w:t>
      </w:r>
      <w:proofErr w:type="gramEnd"/>
      <w:r>
        <w:rPr>
          <w:lang w:val="en-US"/>
        </w:rPr>
        <w:t xml:space="preserve"> and direct queries that have human resolution. </w:t>
      </w:r>
    </w:p>
    <w:p w:rsidR="00C51368" w:rsidRDefault="00E43BD9">
      <w:pPr>
        <w:pStyle w:val="NormalWeb"/>
        <w:divId w:val="966159520"/>
        <w:rPr>
          <w:lang w:val="en-US"/>
        </w:rPr>
      </w:pPr>
      <w:r>
        <w:rPr>
          <w:lang w:val="en-US"/>
        </w:rPr>
        <w:lastRenderedPageBreak/>
        <w:t xml:space="preserve">More advanced search operations are specified by the _query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[base]/Patient?_query=name&amp;parameters...</w:t>
      </w:r>
    </w:p>
    <w:p w:rsidR="00C51368" w:rsidRDefault="00E43BD9">
      <w:pPr>
        <w:pStyle w:val="NormalWeb"/>
        <w:divId w:val="966159520"/>
        <w:rPr>
          <w:lang w:val="en-US"/>
        </w:rPr>
      </w:pPr>
      <w:r>
        <w:rPr>
          <w:lang w:val="en-US"/>
        </w:rPr>
        <w:t xml:space="preserve">The _query parameter names a custom search profile that describes a specific query operation. The named query may define additional named parameters that are used with that particular named query. Servers can define their own additional named queries to meet their own uses using </w:t>
      </w:r>
      <w:proofErr w:type="gramStart"/>
      <w:r>
        <w:rPr>
          <w:lang w:val="en-US"/>
        </w:rPr>
        <w:t>a</w:t>
      </w:r>
      <w:proofErr w:type="gramEnd"/>
      <w:r>
        <w:rPr>
          <w:lang w:val="en-US"/>
        </w:rPr>
        <w:t xml:space="preserve"> </w:t>
      </w:r>
      <w:hyperlink r:id="rId2526" w:history="1">
        <w:r>
          <w:rPr>
            <w:rStyle w:val="Hyperlink"/>
            <w:lang w:val="en-US"/>
          </w:rPr>
          <w:t>OperationDefinition</w:t>
        </w:r>
      </w:hyperlink>
      <w:r>
        <w:rPr>
          <w:lang w:val="en-US"/>
        </w:rPr>
        <w:t xml:space="preserve">. </w:t>
      </w:r>
    </w:p>
    <w:p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rsidR="00C51368" w:rsidRDefault="00E43BD9">
      <w:pPr>
        <w:pStyle w:val="Heading3"/>
        <w:divId w:val="966159520"/>
        <w:rPr>
          <w:rFonts w:eastAsia="Times New Roman"/>
          <w:lang w:val="en-US"/>
        </w:rPr>
      </w:pPr>
      <w:bookmarkStart w:id="256" w:name="currency"/>
      <w:bookmarkEnd w:id="256"/>
      <w:r>
        <w:rPr>
          <w:rFonts w:eastAsia="Times New Roman"/>
          <w:lang w:val="en-US"/>
        </w:rPr>
        <w:t>Search Result Currency</w:t>
      </w:r>
    </w:p>
    <w:p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performing a search operation does not change the set of resources on the server, with the exception of the creation of </w:t>
      </w:r>
      <w:hyperlink r:id="rId2527" w:history="1">
        <w:r>
          <w:rPr>
            <w:rStyle w:val="Hyperlink"/>
            <w:lang w:val="en-US"/>
          </w:rPr>
          <w:t>Audit Event</w:t>
        </w:r>
      </w:hyperlink>
      <w:r>
        <w:rPr>
          <w:lang w:val="en-US"/>
        </w:rPr>
        <w:t xml:space="preserve"> resources auditing the search itself. </w:t>
      </w:r>
    </w:p>
    <w:bookmarkEnd w:id="118"/>
    <w:p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94"/>
        <w:gridCol w:w="3240"/>
        <w:gridCol w:w="3794"/>
      </w:tblGrid>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Common Parameters defined for all resources: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Paths</w:t>
            </w:r>
          </w:p>
        </w:tc>
      </w:tr>
      <w:tr w:rsidR="00C51368">
        <w:trPr>
          <w:divId w:val="966159520"/>
          <w:tblCellSpacing w:w="15" w:type="dxa"/>
        </w:trPr>
        <w:tc>
          <w:tcPr>
            <w:tcW w:w="0" w:type="auto"/>
            <w:vAlign w:val="center"/>
            <w:hideMark/>
          </w:tcPr>
          <w:p w:rsidR="00C51368" w:rsidRDefault="00C166DE">
            <w:pPr>
              <w:rPr>
                <w:rFonts w:eastAsia="Times New Roman"/>
              </w:rPr>
            </w:pPr>
            <w:hyperlink w:anchor="id" w:history="1">
              <w:r w:rsidR="00E43BD9">
                <w:rPr>
                  <w:rStyle w:val="Hyperlink"/>
                  <w:rFonts w:eastAsia="Times New Roman"/>
                </w:rPr>
                <w:t>_id</w:t>
              </w:r>
            </w:hyperlink>
          </w:p>
        </w:tc>
        <w:tc>
          <w:tcPr>
            <w:tcW w:w="0" w:type="auto"/>
            <w:vAlign w:val="center"/>
            <w:hideMark/>
          </w:tcPr>
          <w:p w:rsidR="00C51368" w:rsidRDefault="00C166D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Resource id (not a full URL)</w:t>
            </w:r>
          </w:p>
        </w:tc>
        <w:tc>
          <w:tcPr>
            <w:tcW w:w="0" w:type="auto"/>
            <w:vAlign w:val="center"/>
            <w:hideMark/>
          </w:tcPr>
          <w:p w:rsidR="00C51368" w:rsidRDefault="00E43BD9">
            <w:pPr>
              <w:rPr>
                <w:rFonts w:eastAsia="Times New Roman"/>
              </w:rPr>
            </w:pPr>
            <w:r>
              <w:rPr>
                <w:rFonts w:eastAsia="Times New Roman"/>
              </w:rPr>
              <w:t>Resource.id</w:t>
            </w:r>
          </w:p>
        </w:tc>
      </w:tr>
      <w:tr w:rsidR="00C51368">
        <w:trPr>
          <w:divId w:val="966159520"/>
          <w:tblCellSpacing w:w="15" w:type="dxa"/>
        </w:trPr>
        <w:tc>
          <w:tcPr>
            <w:tcW w:w="0" w:type="auto"/>
            <w:vAlign w:val="center"/>
            <w:hideMark/>
          </w:tcPr>
          <w:p w:rsidR="00C51368" w:rsidRDefault="00C166DE">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rsidR="00C51368" w:rsidRDefault="00C166DE">
            <w:pPr>
              <w:rPr>
                <w:rFonts w:eastAsia="Times New Roman"/>
              </w:rPr>
            </w:pPr>
            <w:hyperlink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rsidR="00C51368" w:rsidRDefault="00E43BD9">
            <w:pPr>
              <w:rPr>
                <w:rFonts w:eastAsia="Times New Roman"/>
              </w:rPr>
            </w:pPr>
            <w:r>
              <w:rPr>
                <w:rFonts w:eastAsia="Times New Roman"/>
              </w:rPr>
              <w:t>Resource.meta.lastUpdated</w:t>
            </w:r>
          </w:p>
        </w:tc>
      </w:tr>
      <w:tr w:rsidR="00C51368">
        <w:trPr>
          <w:divId w:val="966159520"/>
          <w:tblCellSpacing w:w="15" w:type="dxa"/>
        </w:trPr>
        <w:tc>
          <w:tcPr>
            <w:tcW w:w="0" w:type="auto"/>
            <w:vAlign w:val="center"/>
            <w:hideMark/>
          </w:tcPr>
          <w:p w:rsidR="00C51368" w:rsidRDefault="00C166DE">
            <w:pPr>
              <w:rPr>
                <w:rFonts w:eastAsia="Times New Roman"/>
              </w:rPr>
            </w:pPr>
            <w:hyperlink w:anchor="tag" w:history="1">
              <w:r w:rsidR="00E43BD9">
                <w:rPr>
                  <w:rStyle w:val="Hyperlink"/>
                  <w:rFonts w:eastAsia="Times New Roman"/>
                </w:rPr>
                <w:t>_tag</w:t>
              </w:r>
            </w:hyperlink>
          </w:p>
        </w:tc>
        <w:tc>
          <w:tcPr>
            <w:tcW w:w="0" w:type="auto"/>
            <w:vAlign w:val="center"/>
            <w:hideMark/>
          </w:tcPr>
          <w:p w:rsidR="00C51368" w:rsidRDefault="00C166DE">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resource tag</w:t>
            </w:r>
          </w:p>
        </w:tc>
        <w:tc>
          <w:tcPr>
            <w:tcW w:w="0" w:type="auto"/>
            <w:vAlign w:val="center"/>
            <w:hideMark/>
          </w:tcPr>
          <w:p w:rsidR="00C51368" w:rsidRDefault="00E43BD9">
            <w:pPr>
              <w:rPr>
                <w:rFonts w:eastAsia="Times New Roman"/>
              </w:rPr>
            </w:pPr>
            <w:r>
              <w:rPr>
                <w:rFonts w:eastAsia="Times New Roman"/>
              </w:rPr>
              <w:t>Resource.meta.tag</w:t>
            </w:r>
          </w:p>
        </w:tc>
      </w:tr>
      <w:tr w:rsidR="00C51368">
        <w:trPr>
          <w:divId w:val="966159520"/>
          <w:tblCellSpacing w:w="15" w:type="dxa"/>
        </w:trPr>
        <w:tc>
          <w:tcPr>
            <w:tcW w:w="0" w:type="auto"/>
            <w:vAlign w:val="center"/>
            <w:hideMark/>
          </w:tcPr>
          <w:p w:rsidR="00C51368" w:rsidRDefault="00C166DE">
            <w:pPr>
              <w:rPr>
                <w:rFonts w:eastAsia="Times New Roman"/>
              </w:rPr>
            </w:pPr>
            <w:hyperlink w:anchor="profile" w:history="1">
              <w:r w:rsidR="00E43BD9">
                <w:rPr>
                  <w:rStyle w:val="Hyperlink"/>
                  <w:rFonts w:eastAsia="Times New Roman"/>
                </w:rPr>
                <w:t>_profile</w:t>
              </w:r>
            </w:hyperlink>
          </w:p>
        </w:tc>
        <w:tc>
          <w:tcPr>
            <w:tcW w:w="0" w:type="auto"/>
            <w:vAlign w:val="center"/>
            <w:hideMark/>
          </w:tcPr>
          <w:p w:rsidR="00C51368" w:rsidRDefault="00C166DE">
            <w:pPr>
              <w:rPr>
                <w:rFonts w:eastAsia="Times New Roman"/>
              </w:rPr>
            </w:pPr>
            <w:hyperlink w:anchor="uri" w:history="1">
              <w:r w:rsidR="00E43BD9">
                <w:rPr>
                  <w:rStyle w:val="Hyperlink"/>
                  <w:rFonts w:eastAsia="Times New Roman"/>
                </w:rPr>
                <w:t>uri</w:t>
              </w:r>
            </w:hyperlink>
          </w:p>
        </w:tc>
        <w:tc>
          <w:tcPr>
            <w:tcW w:w="0" w:type="auto"/>
            <w:vAlign w:val="center"/>
            <w:hideMark/>
          </w:tcPr>
          <w:p w:rsidR="00C51368" w:rsidRDefault="00E43BD9">
            <w:pPr>
              <w:rPr>
                <w:rFonts w:eastAsia="Times New Roman"/>
              </w:rPr>
            </w:pPr>
            <w:r>
              <w:rPr>
                <w:rFonts w:eastAsia="Times New Roman"/>
              </w:rPr>
              <w:t>Search for all resources tagged with a profile</w:t>
            </w:r>
          </w:p>
        </w:tc>
        <w:tc>
          <w:tcPr>
            <w:tcW w:w="0" w:type="auto"/>
            <w:vAlign w:val="center"/>
            <w:hideMark/>
          </w:tcPr>
          <w:p w:rsidR="00C51368" w:rsidRDefault="00E43BD9">
            <w:pPr>
              <w:rPr>
                <w:rFonts w:eastAsia="Times New Roman"/>
              </w:rPr>
            </w:pPr>
            <w:r>
              <w:rPr>
                <w:rFonts w:eastAsia="Times New Roman"/>
              </w:rPr>
              <w:t>Resource.meta.profile</w:t>
            </w:r>
          </w:p>
        </w:tc>
      </w:tr>
      <w:tr w:rsidR="00C51368">
        <w:trPr>
          <w:divId w:val="966159520"/>
          <w:tblCellSpacing w:w="15" w:type="dxa"/>
        </w:trPr>
        <w:tc>
          <w:tcPr>
            <w:tcW w:w="0" w:type="auto"/>
            <w:vAlign w:val="center"/>
            <w:hideMark/>
          </w:tcPr>
          <w:p w:rsidR="00C51368" w:rsidRDefault="00C166DE">
            <w:pPr>
              <w:rPr>
                <w:rFonts w:eastAsia="Times New Roman"/>
              </w:rPr>
            </w:pPr>
            <w:hyperlink w:anchor="security" w:history="1">
              <w:r w:rsidR="00E43BD9">
                <w:rPr>
                  <w:rStyle w:val="Hyperlink"/>
                  <w:rFonts w:eastAsia="Times New Roman"/>
                </w:rPr>
                <w:t>_security</w:t>
              </w:r>
            </w:hyperlink>
          </w:p>
        </w:tc>
        <w:tc>
          <w:tcPr>
            <w:tcW w:w="0" w:type="auto"/>
            <w:vAlign w:val="center"/>
            <w:hideMark/>
          </w:tcPr>
          <w:p w:rsidR="00C51368" w:rsidRDefault="00C166DE">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security label</w:t>
            </w:r>
          </w:p>
        </w:tc>
        <w:tc>
          <w:tcPr>
            <w:tcW w:w="0" w:type="auto"/>
            <w:vAlign w:val="center"/>
            <w:hideMark/>
          </w:tcPr>
          <w:p w:rsidR="00C51368" w:rsidRDefault="00E43BD9">
            <w:pPr>
              <w:rPr>
                <w:rFonts w:eastAsia="Times New Roman"/>
              </w:rPr>
            </w:pPr>
            <w:r>
              <w:rPr>
                <w:rFonts w:eastAsia="Times New Roman"/>
              </w:rPr>
              <w:t>Resource.meta.security</w:t>
            </w:r>
          </w:p>
        </w:tc>
      </w:tr>
      <w:tr w:rsidR="00C51368">
        <w:trPr>
          <w:divId w:val="966159520"/>
          <w:tblCellSpacing w:w="15" w:type="dxa"/>
        </w:trPr>
        <w:tc>
          <w:tcPr>
            <w:tcW w:w="0" w:type="auto"/>
            <w:vAlign w:val="center"/>
            <w:hideMark/>
          </w:tcPr>
          <w:p w:rsidR="00C51368" w:rsidRDefault="00C166DE">
            <w:pPr>
              <w:rPr>
                <w:rFonts w:eastAsia="Times New Roman"/>
              </w:rPr>
            </w:pPr>
            <w:hyperlink w:anchor="text" w:history="1">
              <w:r w:rsidR="00E43BD9">
                <w:rPr>
                  <w:rStyle w:val="Hyperlink"/>
                  <w:rFonts w:eastAsia="Times New Roman"/>
                </w:rPr>
                <w:t>_text</w:t>
              </w:r>
            </w:hyperlink>
          </w:p>
        </w:tc>
        <w:tc>
          <w:tcPr>
            <w:tcW w:w="0" w:type="auto"/>
            <w:vAlign w:val="center"/>
            <w:hideMark/>
          </w:tcPr>
          <w:p w:rsidR="00C51368" w:rsidRDefault="00C166D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narrative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w:anchor="content" w:history="1">
              <w:r w:rsidR="00E43BD9">
                <w:rPr>
                  <w:rStyle w:val="Hyperlink"/>
                  <w:rFonts w:eastAsia="Times New Roman"/>
                </w:rPr>
                <w:t>_content</w:t>
              </w:r>
            </w:hyperlink>
          </w:p>
        </w:tc>
        <w:tc>
          <w:tcPr>
            <w:tcW w:w="0" w:type="auto"/>
            <w:vAlign w:val="center"/>
            <w:hideMark/>
          </w:tcPr>
          <w:p w:rsidR="00C51368" w:rsidRDefault="00C166D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entire resource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w:anchor="list" w:history="1">
              <w:r w:rsidR="00E43BD9">
                <w:rPr>
                  <w:rStyle w:val="Hyperlink"/>
                  <w:rFonts w:eastAsia="Times New Roman"/>
                </w:rPr>
                <w:t>_list</w:t>
              </w:r>
            </w:hyperlink>
          </w:p>
        </w:tc>
        <w:tc>
          <w:tcPr>
            <w:tcW w:w="0" w:type="auto"/>
            <w:vAlign w:val="center"/>
            <w:hideMark/>
          </w:tcPr>
          <w:p w:rsidR="00C51368" w:rsidRDefault="00C166D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 xml:space="preserve">All resources in nominated list </w:t>
            </w:r>
            <w:r>
              <w:rPr>
                <w:rFonts w:eastAsia="Times New Roman"/>
              </w:rPr>
              <w:lastRenderedPageBreak/>
              <w:t>(by id, not a full URL)</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w:anchor="query" w:history="1">
              <w:r w:rsidR="00E43BD9">
                <w:rPr>
                  <w:rStyle w:val="Hyperlink"/>
                  <w:rFonts w:eastAsia="Times New Roman"/>
                </w:rPr>
                <w:t>_query</w:t>
              </w:r>
            </w:hyperlink>
          </w:p>
        </w:tc>
        <w:tc>
          <w:tcPr>
            <w:tcW w:w="0" w:type="auto"/>
            <w:vAlign w:val="center"/>
            <w:hideMark/>
          </w:tcPr>
          <w:p w:rsidR="00C51368" w:rsidRDefault="00C166D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Custom named query</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Search Control Parameters: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Allowable Content</w:t>
            </w:r>
          </w:p>
        </w:tc>
      </w:tr>
      <w:tr w:rsidR="00C51368">
        <w:trPr>
          <w:divId w:val="966159520"/>
          <w:tblCellSpacing w:w="15" w:type="dxa"/>
        </w:trPr>
        <w:tc>
          <w:tcPr>
            <w:tcW w:w="0" w:type="auto"/>
            <w:vAlign w:val="center"/>
            <w:hideMark/>
          </w:tcPr>
          <w:p w:rsidR="00C51368" w:rsidRDefault="00C166DE">
            <w:pPr>
              <w:rPr>
                <w:rFonts w:eastAsia="Times New Roman"/>
              </w:rPr>
            </w:pPr>
            <w:hyperlink w:anchor="sort" w:history="1">
              <w:r w:rsidR="00E43BD9">
                <w:rPr>
                  <w:rStyle w:val="Hyperlink"/>
                  <w:rFonts w:eastAsia="Times New Roman"/>
                </w:rPr>
                <w:t>_sort</w:t>
              </w:r>
            </w:hyperlink>
          </w:p>
        </w:tc>
        <w:tc>
          <w:tcPr>
            <w:tcW w:w="0" w:type="auto"/>
            <w:vAlign w:val="center"/>
            <w:hideMark/>
          </w:tcPr>
          <w:p w:rsidR="00C51368" w:rsidRDefault="00C166D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Order to sort results in (can repeat for inner sort orders)</w:t>
            </w:r>
          </w:p>
        </w:tc>
        <w:tc>
          <w:tcPr>
            <w:tcW w:w="0" w:type="auto"/>
            <w:vAlign w:val="center"/>
            <w:hideMark/>
          </w:tcPr>
          <w:p w:rsidR="00C51368" w:rsidRDefault="00E43BD9">
            <w:pPr>
              <w:rPr>
                <w:rFonts w:eastAsia="Times New Roman"/>
              </w:rPr>
            </w:pPr>
            <w:r>
              <w:rPr>
                <w:rFonts w:eastAsia="Times New Roman"/>
              </w:rPr>
              <w:t>The name of a valid search parameter</w:t>
            </w:r>
          </w:p>
        </w:tc>
      </w:tr>
      <w:tr w:rsidR="00C51368">
        <w:trPr>
          <w:divId w:val="966159520"/>
          <w:tblCellSpacing w:w="15" w:type="dxa"/>
        </w:trPr>
        <w:tc>
          <w:tcPr>
            <w:tcW w:w="0" w:type="auto"/>
            <w:vAlign w:val="center"/>
            <w:hideMark/>
          </w:tcPr>
          <w:p w:rsidR="00C51368" w:rsidRDefault="00C166DE">
            <w:pPr>
              <w:rPr>
                <w:rFonts w:eastAsia="Times New Roman"/>
              </w:rPr>
            </w:pPr>
            <w:hyperlink w:anchor="count" w:history="1">
              <w:r w:rsidR="00E43BD9">
                <w:rPr>
                  <w:rStyle w:val="Hyperlink"/>
                  <w:rFonts w:eastAsia="Times New Roman"/>
                </w:rPr>
                <w:t>_count</w:t>
              </w:r>
            </w:hyperlink>
          </w:p>
        </w:tc>
        <w:tc>
          <w:tcPr>
            <w:tcW w:w="0" w:type="auto"/>
            <w:vAlign w:val="center"/>
            <w:hideMark/>
          </w:tcPr>
          <w:p w:rsidR="00C51368" w:rsidRDefault="00C166DE">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rsidR="00C51368" w:rsidRDefault="00E43BD9">
            <w:pPr>
              <w:rPr>
                <w:rFonts w:eastAsia="Times New Roman"/>
              </w:rPr>
            </w:pPr>
            <w:r>
              <w:rPr>
                <w:rFonts w:eastAsia="Times New Roman"/>
              </w:rPr>
              <w:t>Number of results per page</w:t>
            </w:r>
          </w:p>
        </w:tc>
        <w:tc>
          <w:tcPr>
            <w:tcW w:w="0" w:type="auto"/>
            <w:vAlign w:val="center"/>
            <w:hideMark/>
          </w:tcPr>
          <w:p w:rsidR="00C51368" w:rsidRDefault="00E43BD9">
            <w:pPr>
              <w:rPr>
                <w:rFonts w:eastAsia="Times New Roman"/>
              </w:rPr>
            </w:pPr>
            <w:r>
              <w:rPr>
                <w:rFonts w:eastAsia="Times New Roman"/>
              </w:rPr>
              <w:t>Whole Number</w:t>
            </w:r>
          </w:p>
        </w:tc>
      </w:tr>
      <w:tr w:rsidR="00C51368">
        <w:trPr>
          <w:divId w:val="966159520"/>
          <w:tblCellSpacing w:w="15" w:type="dxa"/>
        </w:trPr>
        <w:tc>
          <w:tcPr>
            <w:tcW w:w="0" w:type="auto"/>
            <w:vAlign w:val="center"/>
            <w:hideMark/>
          </w:tcPr>
          <w:p w:rsidR="00C51368" w:rsidRDefault="00C166DE">
            <w:pPr>
              <w:rPr>
                <w:rFonts w:eastAsia="Times New Roman"/>
              </w:rPr>
            </w:pPr>
            <w:hyperlink w:anchor="include" w:history="1">
              <w:r w:rsidR="00E43BD9">
                <w:rPr>
                  <w:rStyle w:val="Hyperlink"/>
                  <w:rFonts w:eastAsia="Times New Roman"/>
                </w:rPr>
                <w:t>_include</w:t>
              </w:r>
            </w:hyperlink>
          </w:p>
        </w:tc>
        <w:tc>
          <w:tcPr>
            <w:tcW w:w="0" w:type="auto"/>
            <w:vAlign w:val="center"/>
            <w:hideMark/>
          </w:tcPr>
          <w:p w:rsidR="00C51368" w:rsidRDefault="00C166D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C166DE">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rsidR="00C51368" w:rsidRDefault="00C166D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C166DE">
            <w:pPr>
              <w:rPr>
                <w:rFonts w:eastAsia="Times New Roman"/>
              </w:rPr>
            </w:pPr>
            <w:hyperlink w:anchor="summary" w:history="1">
              <w:r w:rsidR="00E43BD9">
                <w:rPr>
                  <w:rStyle w:val="Hyperlink"/>
                  <w:rFonts w:eastAsia="Times New Roman"/>
                </w:rPr>
                <w:t>_summary</w:t>
              </w:r>
            </w:hyperlink>
          </w:p>
        </w:tc>
        <w:tc>
          <w:tcPr>
            <w:tcW w:w="0" w:type="auto"/>
            <w:vAlign w:val="center"/>
            <w:hideMark/>
          </w:tcPr>
          <w:p w:rsidR="00C51368" w:rsidRDefault="00C166D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rsidR="00C51368" w:rsidRDefault="00E43BD9">
            <w:pPr>
              <w:rPr>
                <w:rFonts w:eastAsia="Times New Roman"/>
              </w:rPr>
            </w:pPr>
            <w:r>
              <w:rPr>
                <w:rFonts w:eastAsia="Times New Roman"/>
              </w:rPr>
              <w:t>true | false (false is default)</w:t>
            </w:r>
          </w:p>
        </w:tc>
      </w:tr>
      <w:tr w:rsidR="00C51368">
        <w:trPr>
          <w:divId w:val="966159520"/>
          <w:tblCellSpacing w:w="15" w:type="dxa"/>
        </w:trPr>
        <w:tc>
          <w:tcPr>
            <w:tcW w:w="0" w:type="auto"/>
            <w:vAlign w:val="center"/>
            <w:hideMark/>
          </w:tcPr>
          <w:p w:rsidR="00C51368" w:rsidRDefault="00C166DE">
            <w:pPr>
              <w:rPr>
                <w:rFonts w:eastAsia="Times New Roman"/>
              </w:rPr>
            </w:pPr>
            <w:hyperlink w:anchor="contained" w:history="1">
              <w:r w:rsidR="00E43BD9">
                <w:rPr>
                  <w:rStyle w:val="Hyperlink"/>
                  <w:rFonts w:eastAsia="Times New Roman"/>
                </w:rPr>
                <w:t>_contained</w:t>
              </w:r>
            </w:hyperlink>
          </w:p>
        </w:tc>
        <w:tc>
          <w:tcPr>
            <w:tcW w:w="0" w:type="auto"/>
            <w:vAlign w:val="center"/>
            <w:hideMark/>
          </w:tcPr>
          <w:p w:rsidR="00C51368" w:rsidRDefault="00C166D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rsidR="00C51368" w:rsidRDefault="00E43BD9">
            <w:pPr>
              <w:rPr>
                <w:rFonts w:eastAsia="Times New Roman"/>
              </w:rPr>
            </w:pPr>
            <w:r>
              <w:rPr>
                <w:rFonts w:eastAsia="Times New Roman"/>
              </w:rPr>
              <w:t>true | false | both (false is default)</w:t>
            </w:r>
          </w:p>
        </w:tc>
      </w:tr>
      <w:tr w:rsidR="00C51368">
        <w:trPr>
          <w:divId w:val="966159520"/>
          <w:tblCellSpacing w:w="15" w:type="dxa"/>
        </w:trPr>
        <w:tc>
          <w:tcPr>
            <w:tcW w:w="0" w:type="auto"/>
            <w:vAlign w:val="center"/>
            <w:hideMark/>
          </w:tcPr>
          <w:p w:rsidR="00C51368" w:rsidRDefault="00C166DE">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rsidR="00C51368" w:rsidRDefault="00C166DE">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rsidR="00C51368" w:rsidRDefault="00E43BD9">
            <w:pPr>
              <w:rPr>
                <w:rFonts w:eastAsia="Times New Roman"/>
              </w:rPr>
            </w:pPr>
            <w:r>
              <w:rPr>
                <w:rFonts w:eastAsia="Times New Roman"/>
              </w:rPr>
              <w:t>container | contained</w:t>
            </w:r>
          </w:p>
        </w:tc>
      </w:tr>
    </w:tbl>
    <w:p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874"/>
        <w:gridCol w:w="500"/>
        <w:gridCol w:w="1093"/>
        <w:gridCol w:w="2872"/>
        <w:gridCol w:w="1020"/>
        <w:gridCol w:w="927"/>
        <w:gridCol w:w="3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C166DE">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rsidR="00C51368" w:rsidRDefault="00C166DE">
            <w:pPr>
              <w:rPr>
                <w:rFonts w:eastAsia="Times New Roman"/>
              </w:rPr>
            </w:pPr>
            <w:hyperlink w:anchor="date" w:history="1">
              <w:r w:rsidR="00E43BD9">
                <w:rPr>
                  <w:rStyle w:val="Hyperlink"/>
                  <w:rFonts w:eastAsia="Times New Roman"/>
                  <w:b/>
                  <w:bCs/>
                </w:rPr>
                <w:t>date</w:t>
              </w:r>
            </w:hyperlink>
          </w:p>
        </w:tc>
        <w:tc>
          <w:tcPr>
            <w:tcW w:w="0" w:type="auto"/>
            <w:vAlign w:val="center"/>
            <w:hideMark/>
          </w:tcPr>
          <w:p w:rsidR="00C51368" w:rsidRDefault="00C166DE">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rsidR="00C51368" w:rsidRDefault="00C166DE">
            <w:pPr>
              <w:rPr>
                <w:rFonts w:eastAsia="Times New Roman"/>
              </w:rPr>
            </w:pPr>
            <w:hyperlink w:anchor="token" w:history="1">
              <w:r w:rsidR="00E43BD9">
                <w:rPr>
                  <w:rStyle w:val="Hyperlink"/>
                  <w:rFonts w:eastAsia="Times New Roman"/>
                  <w:b/>
                  <w:bCs/>
                </w:rPr>
                <w:t>token</w:t>
              </w:r>
            </w:hyperlink>
          </w:p>
        </w:tc>
        <w:tc>
          <w:tcPr>
            <w:tcW w:w="0" w:type="auto"/>
            <w:vAlign w:val="center"/>
            <w:hideMark/>
          </w:tcPr>
          <w:p w:rsidR="00C51368" w:rsidRDefault="00C166DE">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rsidR="00C51368" w:rsidRDefault="00C166DE">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rsidR="00C51368" w:rsidRDefault="00C166DE">
            <w:pPr>
              <w:rPr>
                <w:rFonts w:eastAsia="Times New Roman"/>
              </w:rPr>
            </w:pPr>
            <w:hyperlink w:anchor="uri" w:history="1">
              <w:r w:rsidR="00E43BD9">
                <w:rPr>
                  <w:rStyle w:val="Hyperlink"/>
                  <w:rFonts w:eastAsia="Times New Roman"/>
                  <w:b/>
                  <w:bCs/>
                </w:rPr>
                <w:t>uri</w:t>
              </w:r>
            </w:hyperlink>
          </w:p>
        </w:tc>
      </w:tr>
      <w:tr w:rsidR="00C51368">
        <w:trPr>
          <w:divId w:val="966159520"/>
          <w:tblCellSpacing w:w="15" w:type="dxa"/>
        </w:trPr>
        <w:tc>
          <w:tcPr>
            <w:tcW w:w="0" w:type="auto"/>
            <w:vAlign w:val="center"/>
            <w:hideMark/>
          </w:tcPr>
          <w:p w:rsidR="00C51368" w:rsidRDefault="00C166DE">
            <w:pPr>
              <w:rPr>
                <w:rFonts w:eastAsia="Times New Roman"/>
              </w:rPr>
            </w:pPr>
            <w:hyperlink r:id="rId2528" w:anchor="boolean" w:history="1">
              <w:r w:rsidR="00E43BD9">
                <w:rPr>
                  <w:rStyle w:val="Hyperlink"/>
                  <w:rFonts w:eastAsia="Times New Roman"/>
                </w:rPr>
                <w:t>boolean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true|false (System = http://hl7.org/fhir/special-values but not usually needed)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29" w:anchor="code" w:history="1">
              <w:r w:rsidR="00E43BD9">
                <w:rPr>
                  <w:rStyle w:val="Hyperlink"/>
                  <w:rFonts w:eastAsia="Times New Roman"/>
                </w:rPr>
                <w:t>code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(System, if desired, is defined in the underlying value set for eeach code)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30" w:anchor="date" w:history="1">
              <w:r w:rsidR="00E43BD9">
                <w:rPr>
                  <w:rStyle w:val="Hyperlink"/>
                  <w:rFonts w:eastAsia="Times New Roman"/>
                </w:rPr>
                <w:t>date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31" w:anchor="dateTime" w:history="1">
              <w:r w:rsidR="00E43BD9">
                <w:rPr>
                  <w:rStyle w:val="Hyperlink"/>
                  <w:rFonts w:eastAsia="Times New Roman"/>
                </w:rPr>
                <w:t>dateTime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32" w:anchor="instant" w:history="1">
              <w:r w:rsidR="00E43BD9">
                <w:rPr>
                  <w:rStyle w:val="Hyperlink"/>
                  <w:rFonts w:eastAsia="Times New Roman"/>
                </w:rPr>
                <w:t>instant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33" w:anchor="integer" w:history="1">
              <w:r w:rsidR="00E43BD9">
                <w:rPr>
                  <w:rStyle w:val="Hyperlink"/>
                  <w:rFonts w:eastAsia="Times New Roman"/>
                </w:rPr>
                <w:t>integer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34" w:anchor="string" w:history="1">
              <w:r w:rsidR="00E43BD9">
                <w:rPr>
                  <w:rStyle w:val="Hyperlink"/>
                  <w:rFonts w:eastAsia="Times New Roman"/>
                </w:rPr>
                <w:t>string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35" w:anchor="uri" w:history="1">
              <w:r w:rsidR="00E43BD9">
                <w:rPr>
                  <w:rStyle w:val="Hyperlink"/>
                  <w:rFonts w:eastAsia="Times New Roman"/>
                </w:rPr>
                <w:t>uri</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36" w:anchor="Address" w:history="1">
              <w:r w:rsidR="00E43BD9">
                <w:rPr>
                  <w:rStyle w:val="Hyperlink"/>
                  <w:rFonts w:eastAsia="Times New Roman"/>
                </w:rPr>
                <w:t>Address</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search on any elements </w:t>
            </w:r>
            <w:r>
              <w:rPr>
                <w:rFonts w:eastAsia="Times New Roman"/>
              </w:rPr>
              <w:lastRenderedPageBreak/>
              <w:t>in the address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37" w:anchor="Annotation" w:history="1">
              <w:r w:rsidR="00E43BD9">
                <w:rPr>
                  <w:rStyle w:val="Hyperlink"/>
                  <w:rFonts w:eastAsia="Times New Roman"/>
                </w:rPr>
                <w:t>Annotation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38" w:anchor="CodeableConcept" w:history="1">
              <w:r w:rsidR="00E43BD9">
                <w:rPr>
                  <w:rStyle w:val="Hyperlink"/>
                  <w:rFonts w:eastAsia="Times New Roman"/>
                </w:rPr>
                <w:t>CodeableConcept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39" w:anchor="Coding" w:history="1">
              <w:r w:rsidR="00E43BD9">
                <w:rPr>
                  <w:rStyle w:val="Hyperlink"/>
                  <w:rFonts w:eastAsia="Times New Roman"/>
                </w:rPr>
                <w:t>Coding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40" w:anchor="ContactPoint" w:history="1">
              <w:r w:rsidR="00E43BD9">
                <w:rPr>
                  <w:rStyle w:val="Hyperlink"/>
                  <w:rFonts w:eastAsia="Times New Roman"/>
                </w:rPr>
                <w:t>ContactPoint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41" w:anchor="Duration" w:history="1">
              <w:r w:rsidR="00E43BD9">
                <w:rPr>
                  <w:rStyle w:val="Hyperlink"/>
                  <w:rFonts w:eastAsia="Times New Roman"/>
                </w:rPr>
                <w:t>Duration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42" w:anchor="HumanName" w:history="1">
              <w:r w:rsidR="00E43BD9">
                <w:rPr>
                  <w:rStyle w:val="Hyperlink"/>
                  <w:rFonts w:eastAsia="Times New Roman"/>
                </w:rPr>
                <w:t>HumanName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 in the name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43" w:anchor="Identifier" w:history="1">
              <w:r w:rsidR="00E43BD9">
                <w:rPr>
                  <w:rStyle w:val="Hyperlink"/>
                  <w:rFonts w:eastAsia="Times New Roman"/>
                </w:rPr>
                <w:t>Identifier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44" w:anchor="Period" w:history="1">
              <w:r w:rsidR="00E43BD9">
                <w:rPr>
                  <w:rStyle w:val="Hyperlink"/>
                  <w:rFonts w:eastAsia="Times New Roman"/>
                </w:rPr>
                <w:t>Period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45" w:anchor="Quantity" w:history="1">
              <w:r w:rsidR="00E43BD9">
                <w:rPr>
                  <w:rStyle w:val="Hyperlink"/>
                  <w:rFonts w:eastAsia="Times New Roman"/>
                </w:rPr>
                <w:t>Quantity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46" w:anchor="Range" w:history="1">
              <w:r w:rsidR="00E43BD9">
                <w:rPr>
                  <w:rStyle w:val="Hyperlink"/>
                  <w:rFonts w:eastAsia="Times New Roman"/>
                </w:rPr>
                <w:t>Range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47" w:anchor="Reference" w:history="1">
              <w:r w:rsidR="00E43BD9">
                <w:rPr>
                  <w:rStyle w:val="Hyperlink"/>
                  <w:rFonts w:eastAsia="Times New Roman"/>
                </w:rPr>
                <w: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48" w:anchor="SampledData" w:history="1">
              <w:r w:rsidR="00E43BD9">
                <w:rPr>
                  <w:rStyle w:val="Hyperlink"/>
                  <w:rFonts w:eastAsia="Times New Roman"/>
                </w:rPr>
                <w:t>SampledData</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166DE">
            <w:pPr>
              <w:rPr>
                <w:rFonts w:eastAsia="Times New Roman"/>
              </w:rPr>
            </w:pPr>
            <w:hyperlink r:id="rId2549" w:anchor="Timing" w:history="1">
              <w:r w:rsidR="00E43BD9">
                <w:rPr>
                  <w:rStyle w:val="Hyperlink"/>
                  <w:rFonts w:eastAsia="Times New Roman"/>
                </w:rPr>
                <w:t>Timing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search_filter.html</w:t>
      </w:r>
    </w:p>
    <w:bookmarkEnd w:id="187"/>
    <w:p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55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551" w:anchor="status" w:history="1">
              <w:r w:rsidR="00E43BD9">
                <w:rPr>
                  <w:rStyle w:val="Hyperlink"/>
                  <w:rFonts w:eastAsia="Times New Roman"/>
                </w:rPr>
                <w:t>Ballot Status</w:t>
              </w:r>
            </w:hyperlink>
            <w:r w:rsidR="00E43BD9">
              <w:rPr>
                <w:rFonts w:eastAsia="Times New Roman"/>
              </w:rPr>
              <w:t xml:space="preserve">: </w:t>
            </w:r>
            <w:hyperlink r:id="rId2552" w:anchor="pubs" w:history="1">
              <w:r w:rsidR="00E43BD9">
                <w:rPr>
                  <w:rStyle w:val="Hyperlink"/>
                  <w:rFonts w:eastAsia="Times New Roman"/>
                </w:rPr>
                <w:t>DSTU 2</w:t>
              </w:r>
            </w:hyperlink>
          </w:p>
        </w:tc>
      </w:tr>
    </w:tbl>
    <w:p w:rsidR="00C51368" w:rsidRDefault="00E43BD9">
      <w:pPr>
        <w:pStyle w:val="Heading4"/>
        <w:divId w:val="1229997910"/>
        <w:rPr>
          <w:rFonts w:eastAsia="Times New Roman"/>
          <w:lang w:val="en-US"/>
        </w:rPr>
      </w:pPr>
      <w:bookmarkStart w:id="257" w:name="intro"/>
      <w:bookmarkEnd w:id="257"/>
      <w:r>
        <w:rPr>
          <w:rFonts w:eastAsia="Times New Roman"/>
          <w:lang w:val="en-US"/>
        </w:rPr>
        <w:t>Introduction</w:t>
      </w:r>
    </w:p>
    <w:p w:rsidR="00C51368" w:rsidRDefault="00E43BD9">
      <w:pPr>
        <w:pStyle w:val="NormalWeb"/>
        <w:divId w:val="1229997910"/>
        <w:rPr>
          <w:lang w:val="en-US"/>
        </w:rPr>
      </w:pPr>
      <w:r>
        <w:rPr>
          <w:lang w:val="en-US"/>
        </w:rPr>
        <w:t xml:space="preserve">The _filter parameter is a parameter that can be used with the </w:t>
      </w:r>
      <w:hyperlink r:id="rId2553" w:history="1">
        <w:r>
          <w:rPr>
            <w:rStyle w:val="Hyperlink"/>
            <w:lang w:val="en-US"/>
          </w:rPr>
          <w:t>Search Operation</w:t>
        </w:r>
      </w:hyperlink>
      <w:r>
        <w:rPr>
          <w:lang w:val="en-US"/>
        </w:rPr>
        <w:t xml:space="preserve">. It uses the same set of standard parameters defined for the resources, and provides </w:t>
      </w:r>
      <w:proofErr w:type="gramStart"/>
      <w:r>
        <w:rPr>
          <w:lang w:val="en-US"/>
        </w:rPr>
        <w:t>a syntax</w:t>
      </w:r>
      <w:proofErr w:type="gramEnd"/>
      <w:r>
        <w:rPr>
          <w:lang w:val="en-US"/>
        </w:rPr>
        <w:t xml:space="preserve"> for expressing a set of query expressions on the underlying resources. </w:t>
      </w:r>
    </w:p>
    <w:p w:rsidR="00C51368" w:rsidRDefault="00E43BD9">
      <w:pPr>
        <w:pStyle w:val="NormalWeb"/>
        <w:divId w:val="1229997910"/>
        <w:rPr>
          <w:lang w:val="en-US"/>
        </w:rPr>
      </w:pPr>
      <w:r>
        <w:rPr>
          <w:lang w:val="en-US"/>
        </w:rPr>
        <w:t>Here's some example filters:</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lastRenderedPageBreak/>
        <w:t>Observation: related[type eq "has-component"].target pr true - all observations that have component observations (note: this uses one of the search parameters defined for this mechanism, see below)</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rsidR="00C51368" w:rsidRDefault="00E43BD9">
      <w:pPr>
        <w:pStyle w:val="NormalWeb"/>
        <w:divId w:val="1229997910"/>
        <w:rPr>
          <w:lang w:val="en-US"/>
        </w:rPr>
      </w:pPr>
      <w:r>
        <w:rPr>
          <w:lang w:val="en-US"/>
        </w:rPr>
        <w:t xml:space="preserve">The _filter syntax has the following features: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contain other filters in a set of parentheses :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 xml:space="preserve">A 'path' is a name, with chained searches done by name.name etc as per existing source. There can also be a filter: </w:t>
      </w:r>
      <w:proofErr w:type="gramStart"/>
      <w:r>
        <w:rPr>
          <w:rFonts w:eastAsia="Times New Roman"/>
          <w:lang w:val="en-US"/>
        </w:rPr>
        <w:t>name[</w:t>
      </w:r>
      <w:proofErr w:type="gramEnd"/>
      <w:r>
        <w:rPr>
          <w:rFonts w:eastAsia="Times New Roman"/>
          <w:lang w:val="en-US"/>
        </w:rPr>
        <w:t>filter].name...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rsidR="00C51368" w:rsidRDefault="00E43BD9">
      <w:pPr>
        <w:pStyle w:val="NormalWeb"/>
        <w:divId w:val="1229997910"/>
        <w:rPr>
          <w:lang w:val="en-US"/>
        </w:rPr>
      </w:pPr>
      <w:r>
        <w:rPr>
          <w:lang w:val="en-US"/>
        </w:rPr>
        <w:t xml:space="preserve">Note that the only difference between a "string" value and a "token" value is that a string can contain spaces </w:t>
      </w:r>
      <w:proofErr w:type="gramStart"/>
      <w:r>
        <w:rPr>
          <w:lang w:val="en-US"/>
        </w:rPr>
        <w:t>and )</w:t>
      </w:r>
      <w:proofErr w:type="gramEnd"/>
      <w:r>
        <w:rPr>
          <w:lang w:val="en-US"/>
        </w:rPr>
        <w:t xml:space="preserve"> and ]. There is otherwise no significant difference between them. </w:t>
      </w:r>
    </w:p>
    <w:p w:rsidR="00C51368" w:rsidRDefault="00E43BD9">
      <w:pPr>
        <w:pStyle w:val="NormalWeb"/>
        <w:divId w:val="1229997910"/>
        <w:rPr>
          <w:lang w:val="en-US"/>
        </w:rPr>
      </w:pPr>
      <w:r>
        <w:rPr>
          <w:lang w:val="en-US"/>
        </w:rPr>
        <w:t xml:space="preserve">This is the formal grammar for the syntax: </w:t>
      </w:r>
    </w:p>
    <w:p w:rsidR="00C51368" w:rsidRDefault="00C51368">
      <w:pPr>
        <w:pStyle w:val="HTMLPreformatted"/>
        <w:divId w:val="1229997910"/>
        <w:rPr>
          <w:lang w:val="en-US"/>
        </w:rPr>
      </w:pPr>
    </w:p>
    <w:p w:rsidR="00C51368" w:rsidRDefault="00E43BD9">
      <w:pPr>
        <w:pStyle w:val="HTMLPreformatted"/>
        <w:divId w:val="1229997910"/>
        <w:rPr>
          <w:lang w:val="en-US"/>
        </w:rPr>
      </w:pPr>
      <w:r>
        <w:rPr>
          <w:lang w:val="en-US"/>
        </w:rPr>
        <w:t>filter       = paramExp / logExp / ("not") "(" filter ")"</w:t>
      </w:r>
    </w:p>
    <w:p w:rsidR="00C51368" w:rsidRDefault="00E43BD9">
      <w:pPr>
        <w:pStyle w:val="HTMLPreformatted"/>
        <w:divId w:val="1229997910"/>
        <w:rPr>
          <w:lang w:val="en-US"/>
        </w:rPr>
      </w:pPr>
      <w:r>
        <w:rPr>
          <w:lang w:val="en-US"/>
        </w:rPr>
        <w:t>logExp       = filter ("and" / "or" filter)+</w:t>
      </w:r>
    </w:p>
    <w:p w:rsidR="00C51368" w:rsidRDefault="00E43BD9">
      <w:pPr>
        <w:pStyle w:val="HTMLPreformatted"/>
        <w:divId w:val="1229997910"/>
        <w:rPr>
          <w:lang w:val="en-US"/>
        </w:rPr>
      </w:pPr>
      <w:r>
        <w:rPr>
          <w:lang w:val="en-US"/>
        </w:rPr>
        <w:t>paramExp     = paramPath SP compareOp SP compValue</w:t>
      </w:r>
    </w:p>
    <w:p w:rsidR="00C51368" w:rsidRDefault="00E43BD9">
      <w:pPr>
        <w:pStyle w:val="HTMLPreformatted"/>
        <w:divId w:val="1229997910"/>
        <w:rPr>
          <w:lang w:val="en-US"/>
        </w:rPr>
      </w:pPr>
      <w:r>
        <w:rPr>
          <w:lang w:val="en-US"/>
        </w:rPr>
        <w:t>compareOp    = (see table below)</w:t>
      </w:r>
    </w:p>
    <w:p w:rsidR="00C51368" w:rsidRDefault="00E43BD9">
      <w:pPr>
        <w:pStyle w:val="HTMLPreformatted"/>
        <w:divId w:val="1229997910"/>
        <w:rPr>
          <w:lang w:val="en-US"/>
        </w:rPr>
      </w:pPr>
      <w:r>
        <w:rPr>
          <w:lang w:val="en-US"/>
        </w:rPr>
        <w:t>compValue    = string / numberOrDate / token</w:t>
      </w:r>
    </w:p>
    <w:p w:rsidR="00C51368" w:rsidRDefault="00E43BD9">
      <w:pPr>
        <w:pStyle w:val="HTMLPreformatted"/>
        <w:divId w:val="1229997910"/>
        <w:rPr>
          <w:lang w:val="en-US"/>
        </w:rPr>
      </w:pPr>
      <w:r>
        <w:rPr>
          <w:lang w:val="en-US"/>
        </w:rPr>
        <w:t>string       = json string</w:t>
      </w:r>
    </w:p>
    <w:p w:rsidR="00C51368" w:rsidRDefault="00E43BD9">
      <w:pPr>
        <w:pStyle w:val="HTMLPreformatted"/>
        <w:divId w:val="1229997910"/>
        <w:rPr>
          <w:lang w:val="en-US"/>
        </w:rPr>
      </w:pPr>
      <w:r>
        <w:rPr>
          <w:lang w:val="en-US"/>
        </w:rPr>
        <w:t>token        = any sequence of non-whitespace characters (by Unicode rules) except "]" and ")"</w:t>
      </w:r>
    </w:p>
    <w:p w:rsidR="00C51368" w:rsidRDefault="00E43BD9">
      <w:pPr>
        <w:pStyle w:val="HTMLPreformatted"/>
        <w:divId w:val="1229997910"/>
        <w:rPr>
          <w:lang w:val="en-US"/>
        </w:rPr>
      </w:pPr>
      <w:r>
        <w:rPr>
          <w:lang w:val="en-US"/>
        </w:rPr>
        <w:t>paramPath    = paramName (("[" filter "]") "." paramPath)</w:t>
      </w:r>
    </w:p>
    <w:p w:rsidR="00C51368" w:rsidRDefault="00E43BD9">
      <w:pPr>
        <w:pStyle w:val="HTMLPreformatted"/>
        <w:divId w:val="1229997910"/>
        <w:rPr>
          <w:lang w:val="en-US"/>
        </w:rPr>
      </w:pPr>
      <w:r>
        <w:rPr>
          <w:lang w:val="en-US"/>
        </w:rPr>
        <w:t>paramName    = ALPHA (nameChar)*</w:t>
      </w:r>
    </w:p>
    <w:p w:rsidR="00C51368" w:rsidRDefault="00E43BD9">
      <w:pPr>
        <w:pStyle w:val="HTMLPreformatted"/>
        <w:divId w:val="1229997910"/>
        <w:rPr>
          <w:lang w:val="en-US"/>
        </w:rPr>
      </w:pPr>
      <w:r>
        <w:rPr>
          <w:lang w:val="en-US"/>
        </w:rPr>
        <w:t>nameChar     = "_" / "-" / DIGIT / ALPHA</w:t>
      </w:r>
    </w:p>
    <w:p w:rsidR="00C51368" w:rsidRDefault="00E43BD9">
      <w:pPr>
        <w:pStyle w:val="HTMLPreformatted"/>
        <w:divId w:val="1229997910"/>
        <w:rPr>
          <w:lang w:val="en-US"/>
        </w:rPr>
      </w:pPr>
      <w:r>
        <w:rPr>
          <w:lang w:val="en-US"/>
        </w:rPr>
        <w:t>numberOrDate = DIGIT (DateChar)*</w:t>
      </w:r>
    </w:p>
    <w:p w:rsidR="00C51368" w:rsidRDefault="00E43BD9">
      <w:pPr>
        <w:pStyle w:val="HTMLPreformatted"/>
        <w:divId w:val="1229997910"/>
        <w:rPr>
          <w:lang w:val="en-US"/>
        </w:rPr>
      </w:pPr>
      <w:r>
        <w:rPr>
          <w:lang w:val="en-US"/>
        </w:rPr>
        <w:t>dateChar     = DIGIT / "T" / "-" / "." / "+"</w:t>
      </w:r>
    </w:p>
    <w:p w:rsidR="00C51368" w:rsidRDefault="00E43BD9">
      <w:pPr>
        <w:pStyle w:val="NormalWeb"/>
        <w:divId w:val="1229997910"/>
        <w:rPr>
          <w:lang w:val="en-US"/>
        </w:rPr>
      </w:pPr>
      <w:r>
        <w:rPr>
          <w:lang w:val="en-US"/>
        </w:rPr>
        <w:t>Notes about using the syntax:</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compareOp is always evaluated against the set of values produced by evaluating the param path</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parameter names are those defined by the specification for search parameters, except for those defined below</w:t>
      </w:r>
    </w:p>
    <w:p w:rsidR="00C51368" w:rsidRDefault="00E43BD9">
      <w:pPr>
        <w:numPr>
          <w:ilvl w:val="0"/>
          <w:numId w:val="306"/>
        </w:numPr>
        <w:spacing w:before="100" w:beforeAutospacing="1" w:after="100" w:afterAutospacing="1"/>
        <w:divId w:val="1229997910"/>
        <w:rPr>
          <w:rFonts w:eastAsia="Times New Roman"/>
          <w:lang w:val="en-US"/>
        </w:rPr>
      </w:pPr>
      <w:proofErr w:type="gramStart"/>
      <w:r>
        <w:rPr>
          <w:rFonts w:eastAsia="Times New Roman"/>
          <w:lang w:val="en-US"/>
        </w:rPr>
        <w:t>the</w:t>
      </w:r>
      <w:proofErr w:type="gramEnd"/>
      <w:r>
        <w:rPr>
          <w:rFonts w:eastAsia="Times New Roman"/>
          <w:lang w:val="en-US"/>
        </w:rPr>
        <w:t xml:space="preserve"> date format is a standard XML (i.e. XSD) dateTime (including timezone).</w:t>
      </w:r>
    </w:p>
    <w:p w:rsidR="00C51368" w:rsidRDefault="00E43BD9">
      <w:pPr>
        <w:pStyle w:val="Heading4"/>
        <w:divId w:val="1229997910"/>
        <w:rPr>
          <w:rFonts w:eastAsia="Times New Roman"/>
          <w:lang w:val="en-US"/>
        </w:rPr>
      </w:pPr>
      <w:bookmarkStart w:id="258" w:name="ops"/>
      <w:bookmarkEnd w:id="258"/>
      <w:r>
        <w:rPr>
          <w:rFonts w:eastAsia="Times New Roman"/>
          <w:lang w:val="en-US"/>
        </w:rPr>
        <w:t>Operators</w:t>
      </w:r>
    </w:p>
    <w:p w:rsidR="00C51368" w:rsidRDefault="00E43BD9">
      <w:pPr>
        <w:pStyle w:val="NormalWeb"/>
        <w:divId w:val="1229997910"/>
        <w:rPr>
          <w:lang w:val="en-US"/>
        </w:rPr>
      </w:pPr>
      <w:r>
        <w:rPr>
          <w:lang w:val="en-US"/>
        </w:rPr>
        <w:lastRenderedPageBreak/>
        <w:t>This table summarises the comparison operations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8290"/>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Definition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an item in the set has an 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An item in the set has an unequal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An item in the set contains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An item in the set starts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An item in the set ends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A value in the set is (greater than, less than, greater or equal, less or equal) the given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starts after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ends before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The set is empty or not (value is false or true)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True if a (implied) date period in the set overlaps with the implied period in the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True if the value subsumes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True if the value is subsumed by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ni</w:t>
            </w:r>
          </w:p>
        </w:tc>
        <w:tc>
          <w:tcPr>
            <w:tcW w:w="0" w:type="auto"/>
            <w:vAlign w:val="center"/>
            <w:hideMark/>
          </w:tcPr>
          <w:p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True if one of the references in set points to the given URL</w:t>
            </w:r>
          </w:p>
        </w:tc>
      </w:tr>
    </w:tbl>
    <w:p w:rsidR="00C51368" w:rsidRDefault="00E43BD9">
      <w:pPr>
        <w:pStyle w:val="NormalWeb"/>
        <w:divId w:val="1229997910"/>
        <w:rPr>
          <w:lang w:val="en-US"/>
        </w:rPr>
      </w:pPr>
      <w:r>
        <w:rPr>
          <w:lang w:val="en-US"/>
        </w:rPr>
        <w:t xml:space="preserve">For detailed rules about the </w:t>
      </w:r>
      <w:proofErr w:type="gramStart"/>
      <w:r>
        <w:rPr>
          <w:lang w:val="en-US"/>
        </w:rPr>
        <w:t>operators</w:t>
      </w:r>
      <w:proofErr w:type="gramEnd"/>
      <w:r>
        <w:rPr>
          <w:lang w:val="en-US"/>
        </w:rPr>
        <w:t xml:space="preserve"> eq, ne, le, ge, lt, gt, sa, and eb see </w:t>
      </w:r>
      <w:hyperlink r:id="rId2554" w:anchor="prefix" w:history="1">
        <w:r>
          <w:rPr>
            <w:rStyle w:val="Hyperlink"/>
            <w:lang w:val="en-US"/>
          </w:rPr>
          <w:t>Search Prefixes</w:t>
        </w:r>
      </w:hyperlink>
      <w:r>
        <w:rPr>
          <w:lang w:val="en-US"/>
        </w:rPr>
        <w:t xml:space="preserve">. </w:t>
      </w:r>
    </w:p>
    <w:p w:rsidR="00C51368" w:rsidRDefault="00E43BD9">
      <w:pPr>
        <w:pStyle w:val="NormalWeb"/>
        <w:divId w:val="1229997910"/>
        <w:rPr>
          <w:lang w:val="en-US"/>
        </w:rPr>
      </w:pPr>
      <w:r>
        <w:rPr>
          <w:lang w:val="en-US"/>
        </w:rPr>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1451"/>
        <w:gridCol w:w="1353"/>
        <w:gridCol w:w="1347"/>
        <w:gridCol w:w="1538"/>
        <w:gridCol w:w="1073"/>
        <w:gridCol w:w="16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Quantity</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Character sequence is the same (case insensitive)</w:t>
            </w:r>
          </w:p>
        </w:tc>
        <w:tc>
          <w:tcPr>
            <w:tcW w:w="0" w:type="auto"/>
            <w:vAlign w:val="center"/>
            <w:hideMark/>
          </w:tcPr>
          <w:p w:rsidR="00C51368" w:rsidRDefault="00E43BD9">
            <w:pPr>
              <w:rPr>
                <w:rFonts w:eastAsia="Times New Roman"/>
              </w:rPr>
            </w:pPr>
            <w:r>
              <w:rPr>
                <w:rFonts w:eastAsia="Times New Roman"/>
              </w:rPr>
              <w:t>Number is the same incl same precision</w:t>
            </w:r>
          </w:p>
        </w:tc>
        <w:tc>
          <w:tcPr>
            <w:tcW w:w="0" w:type="auto"/>
            <w:vAlign w:val="center"/>
            <w:hideMark/>
          </w:tcPr>
          <w:p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Unit and value are the 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gridSpan w:val="6"/>
            <w:vAlign w:val="center"/>
            <w:hideMark/>
          </w:tcPr>
          <w:p w:rsidR="00C51368" w:rsidRDefault="00E43BD9">
            <w:pPr>
              <w:rPr>
                <w:rFonts w:eastAsia="Times New Roman"/>
              </w:rPr>
            </w:pPr>
            <w:r>
              <w:rPr>
                <w:rFonts w:eastAsia="Times New Roman"/>
              </w:rPr>
              <w:t>(same)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 xml:space="preserve">Character sequence </w:t>
            </w:r>
            <w:r>
              <w:rPr>
                <w:rFonts w:eastAsia="Times New Roman"/>
              </w:rPr>
              <w:lastRenderedPageBreak/>
              <w:t>matches somewhere (case insensitive)</w:t>
            </w:r>
          </w:p>
        </w:tc>
        <w:tc>
          <w:tcPr>
            <w:tcW w:w="0" w:type="auto"/>
            <w:vAlign w:val="center"/>
            <w:hideMark/>
          </w:tcPr>
          <w:p w:rsidR="00C51368" w:rsidRDefault="00E43BD9">
            <w:pPr>
              <w:rPr>
                <w:rFonts w:eastAsia="Times New Roman"/>
              </w:rPr>
            </w:pPr>
            <w:r>
              <w:rPr>
                <w:rFonts w:eastAsia="Times New Roman"/>
              </w:rPr>
              <w:lastRenderedPageBreak/>
              <w:t xml:space="preserve">An item in the set's </w:t>
            </w:r>
            <w:r>
              <w:rPr>
                <w:rFonts w:eastAsia="Times New Roman"/>
              </w:rPr>
              <w:lastRenderedPageBreak/>
              <w:t>implicit imprecision includes the stated value</w:t>
            </w:r>
          </w:p>
        </w:tc>
        <w:tc>
          <w:tcPr>
            <w:tcW w:w="0" w:type="auto"/>
            <w:vAlign w:val="center"/>
            <w:hideMark/>
          </w:tcPr>
          <w:p w:rsidR="00C51368" w:rsidRDefault="00E43BD9">
            <w:pPr>
              <w:rPr>
                <w:rFonts w:eastAsia="Times New Roman"/>
              </w:rPr>
            </w:pPr>
            <w:r>
              <w:rPr>
                <w:rFonts w:eastAsia="Times New Roman"/>
              </w:rPr>
              <w:lastRenderedPageBreak/>
              <w:t xml:space="preserve">An item in the set's </w:t>
            </w:r>
            <w:r>
              <w:rPr>
                <w:rFonts w:eastAsia="Times New Roman"/>
              </w:rPr>
              <w:lastRenderedPageBreak/>
              <w:t>implicit period includes the stated value</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Sw</w:t>
            </w:r>
          </w:p>
        </w:tc>
        <w:tc>
          <w:tcPr>
            <w:tcW w:w="0" w:type="auto"/>
            <w:vAlign w:val="center"/>
            <w:hideMark/>
          </w:tcPr>
          <w:p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rsidR="00C51368" w:rsidRDefault="00E43BD9">
            <w:pPr>
              <w:rPr>
                <w:rFonts w:eastAsia="Times New Roman"/>
              </w:rPr>
            </w:pPr>
            <w:r>
              <w:rPr>
                <w:rFonts w:eastAsia="Times New Roman"/>
              </w:rPr>
              <w:t>Based on numerical comparison</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numerical comparison if units are the same (or are canonicalised)</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 xml:space="preserve">Based on logical subsumption; potentially </w:t>
            </w:r>
            <w:r>
              <w:rPr>
                <w:rFonts w:eastAsia="Times New Roman"/>
              </w:rPr>
              <w:lastRenderedPageBreak/>
              <w:t>catering for mapping between tx</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in</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Relative or absolute url</w:t>
            </w:r>
          </w:p>
        </w:tc>
        <w:tc>
          <w:tcPr>
            <w:tcW w:w="0" w:type="auto"/>
            <w:vAlign w:val="center"/>
            <w:hideMark/>
          </w:tcPr>
          <w:p w:rsidR="00C51368" w:rsidRDefault="00E43BD9">
            <w:pPr>
              <w:rPr>
                <w:rFonts w:eastAsia="Times New Roman"/>
              </w:rPr>
            </w:pPr>
            <w:r>
              <w:rPr>
                <w:rFonts w:eastAsia="Times New Roman"/>
              </w:rPr>
              <w:t>n/a</w:t>
            </w:r>
          </w:p>
        </w:tc>
      </w:tr>
    </w:tbl>
    <w:p w:rsidR="00C51368" w:rsidRDefault="00E43BD9">
      <w:pPr>
        <w:pStyle w:val="NormalWeb"/>
        <w:divId w:val="1229997910"/>
        <w:rPr>
          <w:lang w:val="en-US"/>
        </w:rPr>
      </w:pPr>
      <w:r>
        <w:rPr>
          <w:lang w:val="en-US"/>
        </w:rPr>
        <w:t>Notes:</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p>
    <w:p w:rsidR="00C51368" w:rsidRDefault="00E43BD9">
      <w:pPr>
        <w:pStyle w:val="Heading4"/>
        <w:divId w:val="1229997910"/>
        <w:rPr>
          <w:rFonts w:eastAsia="Times New Roman"/>
          <w:lang w:val="en-US"/>
        </w:rPr>
      </w:pPr>
      <w:bookmarkStart w:id="259" w:name="params"/>
      <w:bookmarkEnd w:id="259"/>
      <w:r>
        <w:rPr>
          <w:rFonts w:eastAsia="Times New Roman"/>
          <w:lang w:val="en-US"/>
        </w:rPr>
        <w:t>Additional Parameters</w:t>
      </w:r>
    </w:p>
    <w:p w:rsidR="00C51368" w:rsidRDefault="00E43BD9">
      <w:pPr>
        <w:pStyle w:val="NormalWeb"/>
        <w:divId w:val="1229997910"/>
        <w:rPr>
          <w:lang w:val="en-US"/>
        </w:rPr>
      </w:pPr>
      <w:r>
        <w:rPr>
          <w:lang w:val="en-US"/>
        </w:rPr>
        <w:t>Some additional parameters are defined for the filter parameter (</w:t>
      </w:r>
      <w:r>
        <w:rPr>
          <w:i/>
          <w:iCs/>
          <w:lang w:val="en-US"/>
        </w:rPr>
        <w:t>to do: move these into the standard parameters</w:t>
      </w:r>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666"/>
        <w:gridCol w:w="2397"/>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Resource Type</w:t>
            </w:r>
          </w:p>
        </w:tc>
        <w:tc>
          <w:tcPr>
            <w:tcW w:w="0" w:type="auto"/>
            <w:vAlign w:val="center"/>
            <w:hideMark/>
          </w:tcPr>
          <w:p w:rsidR="00C51368" w:rsidRDefault="00E43BD9">
            <w:pPr>
              <w:rPr>
                <w:rFonts w:eastAsia="Times New Roman"/>
              </w:rPr>
            </w:pPr>
            <w:r>
              <w:rPr>
                <w:rFonts w:eastAsia="Times New Roman"/>
              </w:rPr>
              <w:t>Parameter Name</w:t>
            </w:r>
          </w:p>
        </w:tc>
        <w:tc>
          <w:tcPr>
            <w:tcW w:w="0" w:type="auto"/>
            <w:vAlign w:val="center"/>
            <w:hideMark/>
          </w:tcPr>
          <w:p w:rsidR="00C51368" w:rsidRDefault="00E43BD9">
            <w:pPr>
              <w:rPr>
                <w:rFonts w:eastAsia="Times New Roman"/>
              </w:rPr>
            </w:pPr>
            <w:r>
              <w:rPr>
                <w:rFonts w:eastAsia="Times New Roman"/>
              </w:rPr>
              <w:t>Children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Observation</w:t>
            </w:r>
          </w:p>
        </w:tc>
        <w:tc>
          <w:tcPr>
            <w:tcW w:w="0" w:type="auto"/>
            <w:vAlign w:val="center"/>
            <w:hideMark/>
          </w:tcPr>
          <w:p w:rsidR="00C51368" w:rsidRDefault="00E43BD9">
            <w:pPr>
              <w:rPr>
                <w:rFonts w:eastAsia="Times New Roman"/>
              </w:rPr>
            </w:pPr>
            <w:r>
              <w:rPr>
                <w:rFonts w:eastAsia="Times New Roman"/>
              </w:rPr>
              <w:t>related</w:t>
            </w:r>
          </w:p>
        </w:tc>
        <w:tc>
          <w:tcPr>
            <w:tcW w:w="0" w:type="auto"/>
            <w:vAlign w:val="center"/>
            <w:hideMark/>
          </w:tcPr>
          <w:p w:rsidR="00C51368" w:rsidRDefault="00E43BD9">
            <w:pPr>
              <w:pStyle w:val="NormalWeb"/>
            </w:pPr>
            <w:r>
              <w:t>target = related-target</w:t>
            </w:r>
          </w:p>
          <w:p w:rsidR="00C51368" w:rsidRDefault="00E43BD9">
            <w:pPr>
              <w:pStyle w:val="NormalWeb"/>
            </w:pPr>
            <w:r>
              <w:t>Type = related-type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Group</w:t>
            </w:r>
          </w:p>
        </w:tc>
        <w:tc>
          <w:tcPr>
            <w:tcW w:w="0" w:type="auto"/>
            <w:vAlign w:val="center"/>
            <w:hideMark/>
          </w:tcPr>
          <w:p w:rsidR="00C51368" w:rsidRDefault="00E43BD9">
            <w:pPr>
              <w:rPr>
                <w:rFonts w:eastAsia="Times New Roman"/>
              </w:rPr>
            </w:pPr>
            <w:r>
              <w:rPr>
                <w:rFonts w:eastAsia="Times New Roman"/>
              </w:rPr>
              <w:t>characteristic</w:t>
            </w:r>
          </w:p>
        </w:tc>
        <w:tc>
          <w:tcPr>
            <w:tcW w:w="0" w:type="auto"/>
            <w:vAlign w:val="center"/>
            <w:hideMark/>
          </w:tcPr>
          <w:p w:rsidR="00C51368" w:rsidRDefault="00E43BD9">
            <w:pPr>
              <w:pStyle w:val="NormalWeb"/>
            </w:pPr>
            <w:r>
              <w:t>value = value</w:t>
            </w:r>
          </w:p>
          <w:p w:rsidR="00C51368" w:rsidRDefault="00E43BD9">
            <w:pPr>
              <w:pStyle w:val="NormalWeb"/>
            </w:pPr>
            <w:r>
              <w:t>code = characteristic</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DocumentReference</w:t>
            </w:r>
          </w:p>
        </w:tc>
        <w:tc>
          <w:tcPr>
            <w:tcW w:w="0" w:type="auto"/>
            <w:vAlign w:val="center"/>
            <w:hideMark/>
          </w:tcPr>
          <w:p w:rsidR="00C51368" w:rsidRDefault="00E43BD9">
            <w:pPr>
              <w:rPr>
                <w:rFonts w:eastAsia="Times New Roman"/>
              </w:rPr>
            </w:pPr>
            <w:r>
              <w:rPr>
                <w:rFonts w:eastAsia="Times New Roman"/>
              </w:rPr>
              <w:t>relatesTo</w:t>
            </w:r>
          </w:p>
        </w:tc>
        <w:tc>
          <w:tcPr>
            <w:tcW w:w="0" w:type="auto"/>
            <w:vAlign w:val="center"/>
            <w:hideMark/>
          </w:tcPr>
          <w:p w:rsidR="00C51368" w:rsidRDefault="00E43BD9">
            <w:pPr>
              <w:pStyle w:val="NormalWeb"/>
            </w:pPr>
            <w:r>
              <w:t>code = relation</w:t>
            </w:r>
          </w:p>
          <w:p w:rsidR="00C51368" w:rsidRDefault="00E43BD9">
            <w:pPr>
              <w:pStyle w:val="NormalWeb"/>
            </w:pPr>
            <w:r>
              <w:t>target = relatesTo</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event</w:t>
            </w:r>
          </w:p>
        </w:tc>
        <w:tc>
          <w:tcPr>
            <w:tcW w:w="0" w:type="auto"/>
            <w:vAlign w:val="center"/>
            <w:hideMark/>
          </w:tcPr>
          <w:p w:rsidR="00C51368" w:rsidRDefault="00E43BD9">
            <w:pPr>
              <w:pStyle w:val="NormalWeb"/>
            </w:pPr>
            <w:r>
              <w:t>status = event-status</w:t>
            </w:r>
            <w:r>
              <w:br/>
              <w:t>date = event-date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w:t>
            </w:r>
          </w:p>
        </w:tc>
        <w:tc>
          <w:tcPr>
            <w:tcW w:w="0" w:type="auto"/>
            <w:vAlign w:val="center"/>
            <w:hideMark/>
          </w:tcPr>
          <w:p w:rsidR="00C51368" w:rsidRDefault="00E43BD9">
            <w:pPr>
              <w:pStyle w:val="NormalWeb"/>
            </w:pPr>
            <w:r>
              <w:t>status = item-status</w:t>
            </w:r>
          </w:p>
          <w:p w:rsidR="00C51368" w:rsidRDefault="00E43BD9">
            <w:pPr>
              <w:pStyle w:val="NormalWeb"/>
            </w:pPr>
            <w:r>
              <w:t>code = item-code</w:t>
            </w:r>
          </w:p>
          <w:p w:rsidR="00C51368" w:rsidRDefault="00E43BD9">
            <w:pPr>
              <w:pStyle w:val="NormalWeb"/>
            </w:pPr>
            <w:r>
              <w:t>site = bodysite</w:t>
            </w:r>
          </w:p>
          <w:p w:rsidR="00C51368" w:rsidRDefault="00E43BD9">
            <w:pPr>
              <w:pStyle w:val="NormalWeb"/>
            </w:pPr>
            <w:r>
              <w:lastRenderedPageBreak/>
              <w:t>event = item-event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DiagnosticOrder</w:t>
            </w:r>
          </w:p>
        </w:tc>
        <w:tc>
          <w:tcPr>
            <w:tcW w:w="0" w:type="auto"/>
            <w:vAlign w:val="center"/>
            <w:hideMark/>
          </w:tcPr>
          <w:p w:rsidR="00C51368" w:rsidRDefault="00E43BD9">
            <w:pPr>
              <w:rPr>
                <w:rFonts w:eastAsia="Times New Roman"/>
              </w:rPr>
            </w:pPr>
            <w:r>
              <w:rPr>
                <w:rFonts w:eastAsia="Times New Roman"/>
              </w:rPr>
              <w:t>item-event</w:t>
            </w:r>
          </w:p>
        </w:tc>
        <w:tc>
          <w:tcPr>
            <w:tcW w:w="0" w:type="auto"/>
            <w:vAlign w:val="center"/>
            <w:hideMark/>
          </w:tcPr>
          <w:p w:rsidR="00C51368" w:rsidRDefault="00E43BD9">
            <w:pPr>
              <w:pStyle w:val="NormalWeb"/>
            </w:pPr>
            <w:r>
              <w:t>status = item-past-status</w:t>
            </w:r>
            <w:r>
              <w:br/>
              <w:t>date = item-date</w:t>
            </w:r>
            <w:r>
              <w:br/>
              <w:t>actor = actor</w:t>
            </w:r>
          </w:p>
        </w:tc>
      </w:tr>
    </w:tbl>
    <w:p w:rsidR="00C51368" w:rsidRDefault="00E43BD9">
      <w:pPr>
        <w:pStyle w:val="NormalWeb"/>
        <w:divId w:val="1229997910"/>
        <w:rPr>
          <w:lang w:val="en-US"/>
        </w:rPr>
      </w:pPr>
      <w:r>
        <w:rPr>
          <w:lang w:val="en-US"/>
        </w:rPr>
        <w:t>Explanation:</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Any time these names are used in a parameter, they must have a filter and a chained name under them</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prameter name that is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third column defines the names that can be used in the chained parameter, and in the filter, and shows which existing search parameters they equate to</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w:t>
      </w:r>
      <w:proofErr w:type="gramStart"/>
      <w:r>
        <w:rPr>
          <w:rFonts w:eastAsia="Times New Roman"/>
          <w:lang w:val="en-US"/>
        </w:rPr>
        <w:t>related[</w:t>
      </w:r>
      <w:proofErr w:type="gramEnd"/>
      <w:r>
        <w:rPr>
          <w:rFonts w:eastAsia="Times New Roman"/>
          <w:lang w:val="en-US"/>
        </w:rPr>
        <w:t>type eq has-component].target re url'. "type" here refers to the search parameter "related-type", and "target" to the search parameter "related-target"</w:t>
      </w:r>
    </w:p>
    <w:p w:rsidR="00C51368" w:rsidRDefault="00E43BD9">
      <w:pPr>
        <w:pStyle w:val="Heading1"/>
        <w:divId w:val="990249517"/>
        <w:rPr>
          <w:rFonts w:eastAsia="Times New Roman"/>
          <w:noProof/>
          <w:lang w:val="en-US"/>
        </w:rPr>
      </w:pPr>
      <w:r>
        <w:rPr>
          <w:rFonts w:eastAsia="Times New Roman"/>
          <w:noProof/>
          <w:lang w:val="en-US"/>
        </w:rPr>
        <w:t>security-labels.html</w:t>
      </w:r>
    </w:p>
    <w:p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5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556" w:anchor="status" w:history="1">
              <w:r w:rsidR="00E43BD9">
                <w:rPr>
                  <w:rStyle w:val="Hyperlink"/>
                  <w:rFonts w:eastAsia="Times New Roman"/>
                </w:rPr>
                <w:t>Ballot Status</w:t>
              </w:r>
            </w:hyperlink>
            <w:r w:rsidR="00E43BD9">
              <w:rPr>
                <w:rFonts w:eastAsia="Times New Roman"/>
              </w:rPr>
              <w:t xml:space="preserve">: </w:t>
            </w:r>
            <w:hyperlink r:id="rId2557" w:anchor="pubs" w:history="1">
              <w:r w:rsidR="00E43BD9">
                <w:rPr>
                  <w:rStyle w:val="Hyperlink"/>
                  <w:rFonts w:eastAsia="Times New Roman"/>
                </w:rPr>
                <w:t>DSTU 2</w:t>
              </w:r>
            </w:hyperlink>
          </w:p>
        </w:tc>
      </w:tr>
    </w:tbl>
    <w:p w:rsidR="00C51368" w:rsidRDefault="00E43BD9">
      <w:pPr>
        <w:pStyle w:val="NormalWeb"/>
        <w:divId w:val="851340267"/>
        <w:rPr>
          <w:lang w:val="en-US"/>
        </w:rPr>
      </w:pPr>
      <w:r>
        <w:rPr>
          <w:lang w:val="en-US"/>
        </w:rPr>
        <w:t xml:space="preserve">A security label is a </w:t>
      </w:r>
      <w:hyperlink r:id="rId2558"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559"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approve read, change, and other operations</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level of the resource can be returned</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handling caveats must be conveyed with the data</w:t>
      </w:r>
    </w:p>
    <w:p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rsidR="00C51368" w:rsidRDefault="00E43BD9">
      <w:pPr>
        <w:pStyle w:val="NormalWeb"/>
        <w:divId w:val="851340267"/>
        <w:rPr>
          <w:lang w:val="en-US"/>
        </w:rPr>
      </w:pPr>
      <w:r>
        <w:rPr>
          <w:lang w:val="en-US"/>
        </w:rPr>
        <w:t xml:space="preserve">The intent of a security label is that the recipient of resources or bundles with security-tags is obligated to enforce the handling caveats of the tags and carry the security labels forward as appropriate. </w:t>
      </w:r>
    </w:p>
    <w:p w:rsidR="00C51368" w:rsidRDefault="00E43BD9">
      <w:pPr>
        <w:pStyle w:val="NormalWeb"/>
        <w:divId w:val="851340267"/>
        <w:rPr>
          <w:lang w:val="en-US"/>
        </w:rPr>
      </w:pPr>
      <w:r>
        <w:rPr>
          <w:lang w:val="en-US"/>
        </w:rPr>
        <w:t xml:space="preserve">Security labels are only a device to connect specific resources, bundles, or operations to a wider security framework; a full set of policy and consent statements and their consequent obligations is needed to give the labels meaning. As a consequence of this, security labels are most effective in fully trusted environments - that is, where all trading partners have agreed to abide by them in </w:t>
      </w:r>
      <w:r>
        <w:rPr>
          <w:lang w:val="en-US"/>
        </w:rPr>
        <w:lastRenderedPageBreak/>
        <w:t xml:space="preserve">a Mutual Trust Framework. Note also that security labels support policy, and specific tagging of individual resources is not always required to implement policy correctly. </w:t>
      </w:r>
    </w:p>
    <w:p w:rsidR="00C51368" w:rsidRDefault="00E43BD9">
      <w:pPr>
        <w:pStyle w:val="NormalWeb"/>
        <w:divId w:val="851340267"/>
        <w:rPr>
          <w:lang w:val="en-US"/>
        </w:rPr>
      </w:pPr>
      <w:r>
        <w:rPr>
          <w:lang w:val="en-US"/>
        </w:rPr>
        <w:t xml:space="preserve">In the absence of this kind of pre-agreement, Security Labels may still be used by individual parties to assist with security role checking, but they may not all be recognized and enforced, which in turn limits what information is allowed to flow. </w:t>
      </w:r>
    </w:p>
    <w:p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What do if a resource has an unrecognized security label on it</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rsidR="00C51368" w:rsidRDefault="00E43BD9">
      <w:pPr>
        <w:pStyle w:val="NormalWeb"/>
        <w:divId w:val="851340267"/>
        <w:rPr>
          <w:lang w:val="en-US"/>
        </w:rPr>
      </w:pPr>
      <w:r>
        <w:rPr>
          <w:lang w:val="en-US"/>
        </w:rPr>
        <w:t xml:space="preserve">This specification defines a basic set of labels for the most common use cases trading partners, and also a wider array of security labels that allow much finer grained management of the information. </w:t>
      </w:r>
    </w:p>
    <w:p w:rsidR="00C51368" w:rsidRDefault="00E43BD9">
      <w:pPr>
        <w:pStyle w:val="Heading2"/>
        <w:divId w:val="851340267"/>
        <w:rPr>
          <w:rFonts w:eastAsia="Times New Roman"/>
          <w:lang w:val="en-US"/>
        </w:rPr>
      </w:pPr>
      <w:bookmarkStart w:id="260" w:name="rsl"/>
      <w:bookmarkEnd w:id="260"/>
      <w:r>
        <w:rPr>
          <w:rFonts w:eastAsia="Times New Roman"/>
          <w:lang w:val="en-US"/>
        </w:rPr>
        <w:t>Representing Security Labels</w:t>
      </w:r>
    </w:p>
    <w:p w:rsidR="00C51368" w:rsidRDefault="00E43BD9">
      <w:pPr>
        <w:pStyle w:val="NormalWeb"/>
        <w:divId w:val="851340267"/>
        <w:rPr>
          <w:lang w:val="en-US"/>
        </w:rPr>
      </w:pPr>
      <w:r>
        <w:rPr>
          <w:lang w:val="en-US"/>
        </w:rPr>
        <w:t xml:space="preserve">A security label is represented as a </w:t>
      </w:r>
      <w:hyperlink r:id="rId2560"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8681"/>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coding scheme from which label is taken (see </w:t>
            </w:r>
            <w:hyperlink r:id="rId2561" w:history="1">
              <w:r>
                <w:rPr>
                  <w:rStyle w:val="Hyperlink"/>
                  <w:rFonts w:eastAsia="Times New Roman"/>
                </w:rPr>
                <w:t>code system URI</w:t>
              </w:r>
            </w:hyperlink>
            <w:r>
              <w:rPr>
                <w:rFonts w:eastAsia="Times New Roman"/>
              </w:rPr>
              <w:t xml:space="preserve">, and below)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display form for the code (mostly for use when a system doesn't recognize the code)</w:t>
            </w:r>
          </w:p>
        </w:tc>
      </w:tr>
    </w:tbl>
    <w:p w:rsidR="00C51368" w:rsidRDefault="00E43BD9">
      <w:pPr>
        <w:pStyle w:val="NormalWeb"/>
        <w:divId w:val="910770324"/>
        <w:rPr>
          <w:lang w:val="en-US"/>
        </w:rPr>
      </w:pPr>
      <w:r>
        <w:rPr>
          <w:lang w:val="en-US"/>
        </w:rPr>
        <w:t xml:space="preserve">An XML patient resource with a "celebrity" tag associated with it, as represented in an HTTP response: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&lt;Patient xmlns="http://hl7.org/fhir"&gt;</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xml:space="preserve">    &lt;security&gt;</w:t>
      </w:r>
    </w:p>
    <w:p w:rsidR="00C51368" w:rsidRDefault="00E43BD9">
      <w:pPr>
        <w:pStyle w:val="HTMLPreformatted"/>
        <w:divId w:val="910770324"/>
        <w:rPr>
          <w:lang w:val="en-US"/>
        </w:rPr>
      </w:pPr>
      <w:r>
        <w:rPr>
          <w:lang w:val="en-US"/>
        </w:rPr>
        <w:t xml:space="preserve">      &lt;system value="http://hl7.org/fhir/v3/ActCode"/&gt;</w:t>
      </w:r>
    </w:p>
    <w:p w:rsidR="00C51368" w:rsidRDefault="00E43BD9">
      <w:pPr>
        <w:pStyle w:val="HTMLPreformatted"/>
        <w:divId w:val="910770324"/>
        <w:rPr>
          <w:lang w:val="en-US"/>
        </w:rPr>
      </w:pPr>
      <w:r>
        <w:rPr>
          <w:lang w:val="en-US"/>
        </w:rPr>
        <w:t xml:space="preserve">      &lt;code value="CEL"/&gt;</w:t>
      </w:r>
    </w:p>
    <w:p w:rsidR="00C51368" w:rsidRDefault="00E43BD9">
      <w:pPr>
        <w:pStyle w:val="HTMLPreformatted"/>
        <w:divId w:val="910770324"/>
        <w:rPr>
          <w:lang w:val="en-US"/>
        </w:rPr>
      </w:pPr>
      <w:r>
        <w:rPr>
          <w:lang w:val="en-US"/>
        </w:rPr>
        <w:t xml:space="preserve">      &lt;display value="Celebrity"/&gt;</w:t>
      </w:r>
    </w:p>
    <w:p w:rsidR="00C51368" w:rsidRDefault="00E43BD9">
      <w:pPr>
        <w:pStyle w:val="HTMLPreformatted"/>
        <w:divId w:val="910770324"/>
        <w:rPr>
          <w:lang w:val="en-US"/>
        </w:rPr>
      </w:pPr>
      <w:r>
        <w:rPr>
          <w:lang w:val="en-US"/>
        </w:rPr>
        <w:t xml:space="preserve">    &lt;/security&gt;    </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[snip] ...</w:t>
      </w:r>
    </w:p>
    <w:p w:rsidR="00C51368" w:rsidRDefault="00E43BD9">
      <w:pPr>
        <w:pStyle w:val="HTMLPreformatted"/>
        <w:divId w:val="910770324"/>
        <w:rPr>
          <w:lang w:val="en-US"/>
        </w:rPr>
      </w:pPr>
      <w:r>
        <w:rPr>
          <w:lang w:val="en-US"/>
        </w:rPr>
        <w:t>&lt;/Patient&gt;</w:t>
      </w:r>
    </w:p>
    <w:p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lastRenderedPageBreak/>
        <w:t>{</w:t>
      </w:r>
    </w:p>
    <w:p w:rsidR="00C51368" w:rsidRDefault="00E43BD9">
      <w:pPr>
        <w:pStyle w:val="HTMLPreformatted"/>
        <w:divId w:val="910770324"/>
        <w:rPr>
          <w:lang w:val="en-US"/>
        </w:rPr>
      </w:pPr>
      <w:r>
        <w:rPr>
          <w:lang w:val="en-US"/>
        </w:rPr>
        <w:t xml:space="preserve">  "resourceType" : "Bundle",</w:t>
      </w:r>
    </w:p>
    <w:p w:rsidR="00C51368" w:rsidRDefault="00E43BD9">
      <w:pPr>
        <w:pStyle w:val="HTMLPreformatted"/>
        <w:divId w:val="910770324"/>
        <w:rPr>
          <w:lang w:val="en-US"/>
        </w:rPr>
      </w:pPr>
      <w:r>
        <w:rPr>
          <w:lang w:val="en-US"/>
        </w:rPr>
        <w:t xml:space="preserve">  "type" : "searchset",</w:t>
      </w:r>
    </w:p>
    <w:p w:rsidR="00C51368" w:rsidRDefault="00E43BD9">
      <w:pPr>
        <w:pStyle w:val="HTMLPreformatted"/>
        <w:divId w:val="910770324"/>
        <w:rPr>
          <w:lang w:val="en-US"/>
        </w:rPr>
      </w:pPr>
      <w:r>
        <w:rPr>
          <w:lang w:val="en-US"/>
        </w:rPr>
        <w:t xml:space="preserve">  ... other headers etc ....</w:t>
      </w:r>
    </w:p>
    <w:p w:rsidR="00C51368" w:rsidRDefault="00E43BD9">
      <w:pPr>
        <w:pStyle w:val="HTMLPreformatted"/>
        <w:divId w:val="910770324"/>
        <w:rPr>
          <w:lang w:val="en-US"/>
        </w:rPr>
      </w:pPr>
      <w:r>
        <w:rPr>
          <w:lang w:val="en-US"/>
        </w:rPr>
        <w:t xml:space="preserve">  "entry" :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"resource": {</w:t>
      </w:r>
    </w:p>
    <w:p w:rsidR="00C51368" w:rsidRDefault="00E43BD9">
      <w:pPr>
        <w:pStyle w:val="HTMLPreformatted"/>
        <w:divId w:val="910770324"/>
        <w:rPr>
          <w:lang w:val="en-US"/>
        </w:rPr>
      </w:pPr>
      <w:r>
        <w:rPr>
          <w:lang w:val="en-US"/>
        </w:rPr>
        <w:t xml:space="preserve">         "id" : "1",</w:t>
      </w:r>
    </w:p>
    <w:p w:rsidR="00C51368" w:rsidRDefault="00E43BD9">
      <w:pPr>
        <w:pStyle w:val="HTMLPreformatted"/>
        <w:divId w:val="910770324"/>
        <w:rPr>
          <w:lang w:val="en-US"/>
        </w:rPr>
      </w:pPr>
      <w:r>
        <w:rPr>
          <w:lang w:val="en-US"/>
        </w:rPr>
        <w:t xml:space="preserve">         "meta" : {</w:t>
      </w:r>
    </w:p>
    <w:p w:rsidR="00C51368" w:rsidRDefault="00E43BD9">
      <w:pPr>
        <w:pStyle w:val="HTMLPreformatted"/>
        <w:divId w:val="910770324"/>
        <w:rPr>
          <w:lang w:val="en-US"/>
        </w:rPr>
      </w:pPr>
      <w:r>
        <w:rPr>
          <w:lang w:val="en-US"/>
        </w:rPr>
        <w:t xml:space="preserve">           "security" : [{</w:t>
      </w:r>
    </w:p>
    <w:p w:rsidR="00C51368" w:rsidRDefault="00E43BD9">
      <w:pPr>
        <w:pStyle w:val="HTMLPreformatted"/>
        <w:divId w:val="910770324"/>
        <w:rPr>
          <w:lang w:val="en-US"/>
        </w:rPr>
      </w:pPr>
      <w:r>
        <w:rPr>
          <w:lang w:val="en-US"/>
        </w:rPr>
        <w:t xml:space="preserve">             "system" : "http://hl7.org/fhir/v3/ActCode",</w:t>
      </w:r>
    </w:p>
    <w:p w:rsidR="00C51368" w:rsidRDefault="00E43BD9">
      <w:pPr>
        <w:pStyle w:val="HTMLPreformatted"/>
        <w:divId w:val="910770324"/>
        <w:rPr>
          <w:lang w:val="en-US"/>
        </w:rPr>
      </w:pPr>
      <w:r>
        <w:rPr>
          <w:lang w:val="en-US"/>
        </w:rPr>
        <w:t xml:space="preserve">             "code" : "DELAU",</w:t>
      </w:r>
    </w:p>
    <w:p w:rsidR="00C51368" w:rsidRDefault="00E43BD9">
      <w:pPr>
        <w:pStyle w:val="HTMLPreformatted"/>
        <w:divId w:val="910770324"/>
        <w:rPr>
          <w:lang w:val="en-US"/>
        </w:rPr>
      </w:pPr>
      <w:r>
        <w:rPr>
          <w:lang w:val="en-US"/>
        </w:rPr>
        <w:t xml:space="preserve">             "display" : "delete after use"</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content etc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w:t>
      </w:r>
    </w:p>
    <w:p w:rsidR="00C51368" w:rsidRDefault="00E43BD9">
      <w:pPr>
        <w:pStyle w:val="NormalWeb"/>
        <w:divId w:val="851340267"/>
        <w:rPr>
          <w:lang w:val="en-US"/>
        </w:rPr>
      </w:pPr>
      <w:r>
        <w:rPr>
          <w:lang w:val="en-US"/>
        </w:rPr>
        <w:t>Note: the actual terms used in these examples are described below.</w:t>
      </w:r>
    </w:p>
    <w:p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labels (see below for the lists) can be used as security labels on FHIR resources and bundles (e.g. requests and responses). </w:t>
      </w:r>
    </w:p>
    <w:p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note that: </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Implementation guides and applications SHOULD always use the applicable label defined by the HCS if one exists</w:t>
      </w:r>
    </w:p>
    <w:p w:rsidR="00C51368" w:rsidRDefault="00E43BD9">
      <w:pPr>
        <w:pStyle w:val="NormalWeb"/>
        <w:divId w:val="851340267"/>
        <w:rPr>
          <w:lang w:val="en-US"/>
        </w:rPr>
      </w:pPr>
      <w:r>
        <w:rPr>
          <w:lang w:val="en-US"/>
        </w:rPr>
        <w:t xml:space="preserve">Note: The use of security labels and the expression of common shared security policies is a matter of ongoing discussion and development in several communities at this time. </w:t>
      </w:r>
    </w:p>
    <w:bookmarkEnd w:id="88"/>
    <w:p w:rsidR="00C51368" w:rsidRDefault="00E43BD9">
      <w:pPr>
        <w:pStyle w:val="Heading2"/>
        <w:divId w:val="851340267"/>
        <w:rPr>
          <w:rFonts w:eastAsia="Times New Roman"/>
          <w:lang w:val="en-US"/>
        </w:rPr>
      </w:pPr>
      <w:r>
        <w:rPr>
          <w:rFonts w:eastAsia="Times New Roman"/>
          <w:lang w:val="en-US"/>
        </w:rPr>
        <w:t>Core Security Labels</w:t>
      </w:r>
    </w:p>
    <w:p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operationalised - their use and interpretation - 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688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lastRenderedPageBreak/>
              <w:t>Name/ Tag</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Context of Use</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codes</w:t>
            </w:r>
          </w:p>
        </w:tc>
        <w:tc>
          <w:tcPr>
            <w:tcW w:w="0" w:type="auto"/>
            <w:vAlign w:val="center"/>
            <w:hideMark/>
          </w:tcPr>
          <w:p w:rsidR="00C51368" w:rsidRDefault="00E43BD9">
            <w:pPr>
              <w:rPr>
                <w:rFonts w:eastAsia="Times New Roman"/>
              </w:rPr>
            </w:pPr>
            <w:r>
              <w:rPr>
                <w:rFonts w:eastAsia="Times New Roman"/>
              </w:rPr>
              <w:t xml:space="preserve">These </w:t>
            </w:r>
            <w:hyperlink r:id="rId2562"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 xml:space="preserve">Notes: </w:t>
            </w:r>
          </w:p>
          <w:p w:rsidR="00C51368" w:rsidRDefault="00E43BD9">
            <w:pPr>
              <w:numPr>
                <w:ilvl w:val="0"/>
                <w:numId w:val="312"/>
              </w:numPr>
              <w:spacing w:before="100" w:beforeAutospacing="1" w:after="100" w:afterAutospacing="1"/>
              <w:rPr>
                <w:rFonts w:eastAsia="Times New Roman"/>
              </w:rPr>
            </w:pPr>
            <w:r>
              <w:rPr>
                <w:rFonts w:eastAsia="Times New Roman"/>
              </w:rPr>
              <w:t>In the absence of a confidentiality code, the basic confidentiality of a resource may be implied by its definition and content. e.g. a patient's condition is far more likely to be confidential than a practitioner resource, and a Diagnostic Report with an HIV test is always highly confidential, where as a routine electrolytes is rarely particularly confidential</w:t>
            </w:r>
          </w:p>
          <w:p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where as </w:t>
            </w:r>
            <w:proofErr w:type="gramStart"/>
            <w:r>
              <w:rPr>
                <w:rFonts w:eastAsia="Times New Roman"/>
              </w:rPr>
              <w:t>a confidentiality</w:t>
            </w:r>
            <w:proofErr w:type="gramEnd"/>
            <w:r>
              <w:rPr>
                <w:rFonts w:eastAsia="Times New Roman"/>
              </w:rPr>
              <w:t xml:space="preserve"> tag is the current confidentiality of the content. e.g. the confidentiality may change in response to patient concern </w:t>
            </w:r>
          </w:p>
          <w:p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p>
          <w:p w:rsidR="00C51368" w:rsidRDefault="00E43BD9">
            <w:pPr>
              <w:rPr>
                <w:rFonts w:eastAsia="Times New Roman"/>
              </w:rPr>
            </w:pPr>
            <w:r>
              <w:rPr>
                <w:rFonts w:eastAsia="Times New Roman"/>
              </w:rPr>
              <w:t xml:space="preserve">The additional more specific labels below are defined to support very specific fine-grained access control, and should always be used in association with an appropriate confidentiality label.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Celebrity / VIP: ActCode.</w:t>
            </w:r>
            <w:hyperlink r:id="rId2563" w:anchor="CEL" w:history="1">
              <w:r>
                <w:rPr>
                  <w:rStyle w:val="Hyperlink"/>
                  <w:rFonts w:eastAsia="Times New Roman"/>
                </w:rPr>
                <w:t>CEL</w:t>
              </w:r>
            </w:hyperlink>
          </w:p>
        </w:tc>
        <w:tc>
          <w:tcPr>
            <w:tcW w:w="0" w:type="auto"/>
            <w:vAlign w:val="center"/>
            <w:hideMark/>
          </w:tcPr>
          <w:p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 xml:space="preserve">Notes: </w:t>
            </w:r>
          </w:p>
          <w:p w:rsidR="00C51368" w:rsidRDefault="00E43BD9">
            <w:pPr>
              <w:numPr>
                <w:ilvl w:val="0"/>
                <w:numId w:val="313"/>
              </w:numPr>
              <w:spacing w:before="100" w:beforeAutospacing="1" w:after="100" w:afterAutospacing="1"/>
              <w:rPr>
                <w:rFonts w:eastAsia="Times New Roman"/>
              </w:rPr>
            </w:pPr>
            <w:r>
              <w:rPr>
                <w:rFonts w:eastAsia="Times New Roman"/>
              </w:rPr>
              <w:t xml:space="preserve">This may be applied to the </w:t>
            </w:r>
            <w:hyperlink r:id="rId2564" w:history="1">
              <w:r>
                <w:rPr>
                  <w:rStyle w:val="Hyperlink"/>
                  <w:rFonts w:eastAsia="Times New Roman"/>
                </w:rPr>
                <w:t>Patient</w:t>
              </w:r>
            </w:hyperlink>
            <w:r>
              <w:rPr>
                <w:rFonts w:eastAsia="Times New Roman"/>
              </w:rPr>
              <w:t xml:space="preserve"> resource, with implied behavior for the </w:t>
            </w:r>
            <w:hyperlink r:id="rId2565"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Staff: ActCode.</w:t>
            </w:r>
            <w:hyperlink r:id="rId2566" w:anchor="EMP" w:history="1">
              <w:r>
                <w:rPr>
                  <w:rStyle w:val="Hyperlink"/>
                  <w:rFonts w:eastAsia="Times New Roman"/>
                </w:rPr>
                <w:t>EMP</w:t>
              </w:r>
            </w:hyperlink>
          </w:p>
        </w:tc>
        <w:tc>
          <w:tcPr>
            <w:tcW w:w="0" w:type="auto"/>
            <w:vAlign w:val="center"/>
            <w:hideMark/>
          </w:tcPr>
          <w:p w:rsidR="00C51368" w:rsidRDefault="00E43BD9">
            <w:pPr>
              <w:rPr>
                <w:rFonts w:eastAsia="Times New Roman"/>
              </w:rPr>
            </w:pPr>
            <w:r>
              <w:rPr>
                <w:rFonts w:eastAsia="Times New Roman"/>
              </w:rPr>
              <w:t xml:space="preserve">Use on a </w:t>
            </w:r>
            <w:hyperlink r:id="rId2567"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 xml:space="preserve">Notes: </w:t>
            </w:r>
          </w:p>
          <w:p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568" w:history="1">
              <w:r>
                <w:rPr>
                  <w:rStyle w:val="Hyperlink"/>
                  <w:rFonts w:eastAsia="Times New Roman"/>
                </w:rPr>
                <w:t>Patient</w:t>
              </w:r>
            </w:hyperlink>
            <w:r>
              <w:rPr>
                <w:rFonts w:eastAsia="Times New Roman"/>
              </w:rPr>
              <w:t xml:space="preserve"> resource, with implied </w:t>
            </w:r>
            <w:r>
              <w:rPr>
                <w:rFonts w:eastAsia="Times New Roman"/>
              </w:rPr>
              <w:lastRenderedPageBreak/>
              <w:t xml:space="preserve">behavior for the </w:t>
            </w:r>
            <w:hyperlink r:id="rId2569"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4"/>
              </w:numPr>
              <w:spacing w:before="100" w:beforeAutospacing="1" w:after="100" w:afterAutospacing="1"/>
              <w:rPr>
                <w:rFonts w:eastAsia="Times New Roman"/>
              </w:rPr>
            </w:pPr>
            <w:r>
              <w:rPr>
                <w:rFonts w:eastAsia="Times New Roman"/>
              </w:rPr>
              <w:t>Resources affected by this label are (even)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Keep information from patient: ActCode.</w:t>
            </w:r>
            <w:hyperlink r:id="rId2570" w:anchor="TBOO" w:history="1">
              <w:r>
                <w:rPr>
                  <w:rStyle w:val="Hyperlink"/>
                  <w:rFonts w:eastAsia="Times New Roman"/>
                </w:rPr>
                <w:t>TBOO</w:t>
              </w:r>
            </w:hyperlink>
          </w:p>
        </w:tc>
        <w:tc>
          <w:tcPr>
            <w:tcW w:w="0" w:type="auto"/>
            <w:vAlign w:val="center"/>
            <w:hideMark/>
          </w:tcPr>
          <w:p w:rsidR="00C51368" w:rsidRDefault="00E43BD9">
            <w:pPr>
              <w:rPr>
                <w:rFonts w:eastAsia="Times New Roman"/>
              </w:rPr>
            </w:pPr>
            <w:r>
              <w:rPr>
                <w:rFonts w:eastAsia="Times New Roman"/>
              </w:rPr>
              <w:t xml:space="preserve">Used on </w:t>
            </w:r>
            <w:hyperlink r:id="rId2571"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 xml:space="preserve">Notes: </w:t>
            </w:r>
          </w:p>
          <w:p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572" w:history="1">
              <w:r>
                <w:rPr>
                  <w:rStyle w:val="Hyperlink"/>
                  <w:rFonts w:eastAsia="Times New Roman"/>
                </w:rPr>
                <w:t>Flag</w:t>
              </w:r>
            </w:hyperlink>
            <w:r>
              <w:rPr>
                <w:rFonts w:eastAsia="Times New Roman"/>
              </w:rPr>
              <w:t xml:space="preserve"> resources, when the alert records information on patient abuse or non-compliance</w:t>
            </w:r>
          </w:p>
          <w:p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Contact/Employment Details Confidential: ActCode.</w:t>
            </w:r>
            <w:hyperlink r:id="rId2573" w:anchor="DEMO" w:history="1">
              <w:r>
                <w:rPr>
                  <w:rStyle w:val="Hyperlink"/>
                  <w:rFonts w:eastAsia="Times New Roman"/>
                </w:rPr>
                <w:t>DEMO</w:t>
              </w:r>
            </w:hyperlink>
          </w:p>
        </w:tc>
        <w:tc>
          <w:tcPr>
            <w:tcW w:w="0" w:type="auto"/>
            <w:vAlign w:val="center"/>
            <w:hideMark/>
          </w:tcPr>
          <w:p w:rsidR="00C51368" w:rsidRDefault="00E43BD9">
            <w:pPr>
              <w:rPr>
                <w:rFonts w:eastAsia="Times New Roman"/>
              </w:rPr>
            </w:pPr>
            <w:r>
              <w:rPr>
                <w:rFonts w:eastAsia="Times New Roman"/>
              </w:rPr>
              <w:t xml:space="preserve">Used on a </w:t>
            </w:r>
            <w:hyperlink r:id="rId2574" w:history="1">
              <w:r>
                <w:rPr>
                  <w:rStyle w:val="Hyperlink"/>
                  <w:rFonts w:eastAsia="Times New Roman"/>
                </w:rPr>
                <w:t>Patient</w:t>
              </w:r>
            </w:hyperlink>
            <w:r>
              <w:rPr>
                <w:rFonts w:eastAsia="Times New Roman"/>
              </w:rPr>
              <w:t xml:space="preserve"> resource to indicate that the patient's address and contact details (phone numbers, email addresses) - including employment information - are sensitive and shouldn't be shared with the patient's family or others without specific authorization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Diagnosis-related confidentiality: ActCode.</w:t>
            </w:r>
            <w:hyperlink r:id="rId2575" w:anchor="DIA" w:history="1">
              <w:r>
                <w:rPr>
                  <w:rStyle w:val="Hyperlink"/>
                  <w:rFonts w:eastAsia="Times New Roman"/>
                </w:rPr>
                <w:t>DIA</w:t>
              </w:r>
            </w:hyperlink>
          </w:p>
        </w:tc>
        <w:tc>
          <w:tcPr>
            <w:tcW w:w="0" w:type="auto"/>
            <w:vAlign w:val="center"/>
            <w:hideMark/>
          </w:tcPr>
          <w:p w:rsidR="00C51368" w:rsidRDefault="00E43BD9">
            <w:pPr>
              <w:rPr>
                <w:rFonts w:eastAsia="Times New Roman"/>
              </w:rPr>
            </w:pPr>
            <w:r>
              <w:rPr>
                <w:rFonts w:eastAsia="Times New Roman"/>
              </w:rPr>
              <w:t xml:space="preserve">Used on </w:t>
            </w:r>
            <w:hyperlink r:id="rId2576" w:history="1">
              <w:r>
                <w:rPr>
                  <w:rStyle w:val="Hyperlink"/>
                  <w:rFonts w:eastAsia="Times New Roman"/>
                </w:rPr>
                <w:t>any</w:t>
              </w:r>
            </w:hyperlink>
            <w:r>
              <w:rPr>
                <w:rFonts w:eastAsia="Times New Roman"/>
              </w:rPr>
              <w:t xml:space="preserve"> resource to indicate that the resource relates to a diagnosis (or potential diagnosis) </w:t>
            </w:r>
            <w:proofErr w:type="gramStart"/>
            <w:r>
              <w:rPr>
                <w:rFonts w:eastAsia="Times New Roman"/>
              </w:rPr>
              <w:t>which is generally associated with confidentiality requirements - or is for this particular patient.</w:t>
            </w:r>
            <w:proofErr w:type="gramEnd"/>
            <w:r>
              <w:rPr>
                <w:rFonts w:eastAsia="Times New Roman"/>
              </w:rPr>
              <w:t xml:space="preserve"> This may be associated for diagnoses including STDs, psychiatric conditions, adolescent related issues, drug abuse, genetics conditions and others. </w:t>
            </w:r>
            <w:r>
              <w:rPr>
                <w:rFonts w:eastAsia="Times New Roman"/>
              </w:rPr>
              <w:br/>
              <w:t xml:space="preserve">Notes: </w:t>
            </w:r>
          </w:p>
          <w:p w:rsidR="00C51368" w:rsidRDefault="00E43BD9">
            <w:pPr>
              <w:numPr>
                <w:ilvl w:val="0"/>
                <w:numId w:val="316"/>
              </w:numPr>
              <w:spacing w:before="100" w:beforeAutospacing="1" w:after="100" w:afterAutospacing="1"/>
              <w:rPr>
                <w:rFonts w:eastAsia="Times New Roman"/>
              </w:rPr>
            </w:pPr>
            <w:r>
              <w:rPr>
                <w:rFonts w:eastAsia="Times New Roman"/>
              </w:rPr>
              <w:t xml:space="preserve">Generally, this security label cascades logically; e.g. any </w:t>
            </w:r>
            <w:hyperlink r:id="rId2577" w:history="1">
              <w:r>
                <w:rPr>
                  <w:rStyle w:val="Hyperlink"/>
                  <w:rFonts w:eastAsia="Times New Roman"/>
                </w:rPr>
                <w:t>Diagnostic Reports</w:t>
              </w:r>
            </w:hyperlink>
            <w:r>
              <w:rPr>
                <w:rFonts w:eastAsia="Times New Roman"/>
              </w:rPr>
              <w:t xml:space="preserve"> produced because of a </w:t>
            </w:r>
            <w:hyperlink r:id="rId2578" w:history="1">
              <w:r>
                <w:rPr>
                  <w:rStyle w:val="Hyperlink"/>
                  <w:rFonts w:eastAsia="Times New Roman"/>
                </w:rPr>
                <w:t>Diagnostic Order</w:t>
              </w:r>
            </w:hyperlink>
            <w:r>
              <w:rPr>
                <w:rFonts w:eastAsia="Times New Roman"/>
              </w:rPr>
              <w:t xml:space="preserve"> with this security label should also have the same security label. </w:t>
            </w:r>
          </w:p>
          <w:p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Author Consent needed: ActCode.</w:t>
            </w:r>
            <w:hyperlink r:id="rId2579" w:anchor="ORCON" w:history="1">
              <w:r>
                <w:rPr>
                  <w:rStyle w:val="Hyperlink"/>
                  <w:rFonts w:eastAsia="Times New Roman"/>
                </w:rPr>
                <w:t>ORCON</w:t>
              </w:r>
            </w:hyperlink>
          </w:p>
        </w:tc>
        <w:tc>
          <w:tcPr>
            <w:tcW w:w="0" w:type="auto"/>
            <w:vAlign w:val="center"/>
            <w:hideMark/>
          </w:tcPr>
          <w:p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Control of Flow</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Delete After Use: ActCode.</w:t>
            </w:r>
            <w:hyperlink r:id="rId2580" w:anchor="DELAU" w:history="1">
              <w:r>
                <w:rPr>
                  <w:rStyle w:val="Hyperlink"/>
                  <w:rFonts w:eastAsia="Times New Roman"/>
                </w:rPr>
                <w:t>DELAU</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 xml:space="preserve">Notes: </w:t>
            </w:r>
          </w:p>
          <w:p w:rsidR="00C51368" w:rsidRDefault="00E43BD9">
            <w:pPr>
              <w:numPr>
                <w:ilvl w:val="0"/>
                <w:numId w:val="317"/>
              </w:numPr>
              <w:spacing w:before="100" w:beforeAutospacing="1" w:after="100" w:afterAutospacing="1"/>
              <w:rPr>
                <w:rFonts w:eastAsia="Times New Roman"/>
              </w:rPr>
            </w:pPr>
            <w:r>
              <w:rPr>
                <w:rFonts w:eastAsia="Times New Roman"/>
              </w:rPr>
              <w:lastRenderedPageBreak/>
              <w:t>This may imply a prohibition not storing the resource in any audit trail as well</w:t>
            </w:r>
          </w:p>
          <w:p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Do Not Re-use: ActCode.</w:t>
            </w:r>
            <w:hyperlink r:id="rId2581" w:anchor="NOREUSE" w:history="1">
              <w:r>
                <w:rPr>
                  <w:rStyle w:val="Hyperlink"/>
                  <w:rFonts w:eastAsia="Times New Roman"/>
                </w:rPr>
                <w:t>NOREUSE</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 xml:space="preserve">Notes: </w:t>
            </w:r>
          </w:p>
          <w:p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p>
          <w:p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p>
        </w:tc>
      </w:tr>
    </w:tbl>
    <w:p w:rsidR="00C51368" w:rsidRDefault="00E43BD9">
      <w:pPr>
        <w:pStyle w:val="Heading2"/>
        <w:divId w:val="851340267"/>
        <w:rPr>
          <w:rFonts w:eastAsia="Times New Roman"/>
          <w:lang w:val="en-US"/>
        </w:rPr>
      </w:pPr>
      <w:bookmarkStart w:id="261" w:name="break-the-glass"/>
      <w:bookmarkEnd w:id="261"/>
      <w:r>
        <w:rPr>
          <w:rFonts w:eastAsia="Times New Roman"/>
          <w:lang w:val="en-US"/>
        </w:rPr>
        <w:t xml:space="preserve">Break </w:t>
      </w:r>
      <w:proofErr w:type="gramStart"/>
      <w:r>
        <w:rPr>
          <w:rFonts w:eastAsia="Times New Roman"/>
          <w:lang w:val="en-US"/>
        </w:rPr>
        <w:t>The</w:t>
      </w:r>
      <w:proofErr w:type="gramEnd"/>
      <w:r>
        <w:rPr>
          <w:rFonts w:eastAsia="Times New Roman"/>
          <w:lang w:val="en-US"/>
        </w:rPr>
        <w:t xml:space="preserve"> Glass</w:t>
      </w:r>
    </w:p>
    <w:p w:rsidR="00C51368" w:rsidRDefault="00E43BD9">
      <w:pPr>
        <w:pStyle w:val="NormalWeb"/>
        <w:divId w:val="851340267"/>
        <w:rPr>
          <w:lang w:val="en-US"/>
        </w:rPr>
      </w:pPr>
      <w:r>
        <w:rPr>
          <w:lang w:val="en-US"/>
        </w:rPr>
        <w:t xml:space="preserve">There is a special security label to support the commonly encountered "break-the-glass" protocol, where a clinician (usually in an emergency context) requests emergency unauthorized access to the patient's record. This specification does not make any policy recommendations or rules about the operation, merely provides support for it. See </w:t>
      </w:r>
      <w:hyperlink r:id="rId2582" w:history="1">
        <w:r>
          <w:rPr>
            <w:rStyle w:val="Hyperlink"/>
            <w:lang w:val="en-US"/>
          </w:rPr>
          <w:t>this paper</w:t>
        </w:r>
      </w:hyperlink>
      <w:r>
        <w:rPr>
          <w:lang w:val="en-US"/>
        </w:rPr>
        <w:t xml:space="preserve"> for discussion of the issues involved in break-the-glass operations. </w:t>
      </w:r>
    </w:p>
    <w:p w:rsidR="00C51368" w:rsidRDefault="00E43BD9">
      <w:pPr>
        <w:pStyle w:val="NormalWeb"/>
        <w:divId w:val="851340267"/>
        <w:rPr>
          <w:lang w:val="en-US"/>
        </w:rPr>
      </w:pPr>
      <w:r>
        <w:rPr>
          <w:lang w:val="en-US"/>
        </w:rPr>
        <w:t xml:space="preserve">When the operation occurs, it is represented as a security label on the request, rather than on a resource, and so is represented differently. The break the glass tag needs to be used as part of an agreed policy and protocol. FHIR does not attempt to define this policy or </w:t>
      </w:r>
      <w:proofErr w:type="gramStart"/>
      <w:r>
        <w:rPr>
          <w:lang w:val="en-US"/>
        </w:rPr>
        <w:t>protocol,</w:t>
      </w:r>
      <w:proofErr w:type="gramEnd"/>
      <w:r>
        <w:rPr>
          <w:lang w:val="en-US"/>
        </w:rPr>
        <w:t xml:space="preserve"> it must be agreed on a implementation by implementation basis. For example as a URL: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175"/>
        <w:gridCol w:w="535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Break The Glass</w:t>
            </w:r>
          </w:p>
        </w:tc>
        <w:tc>
          <w:tcPr>
            <w:tcW w:w="0" w:type="auto"/>
            <w:vAlign w:val="center"/>
            <w:hideMark/>
          </w:tcPr>
          <w:p w:rsidR="00C51368" w:rsidRDefault="00E43BD9">
            <w:pPr>
              <w:rPr>
                <w:rFonts w:eastAsia="Times New Roman"/>
              </w:rPr>
            </w:pPr>
            <w:r>
              <w:rPr>
                <w:rFonts w:eastAsia="Times New Roman"/>
              </w:rPr>
              <w:t>http://hl7.org/fhir/security-label#break-the-glass</w:t>
            </w:r>
          </w:p>
        </w:tc>
        <w:tc>
          <w:tcPr>
            <w:tcW w:w="0" w:type="auto"/>
            <w:vAlign w:val="center"/>
            <w:hideMark/>
          </w:tcPr>
          <w:p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rsidR="00C51368" w:rsidRDefault="00E43BD9">
      <w:pPr>
        <w:pStyle w:val="NormalWeb"/>
        <w:divId w:val="851340267"/>
        <w:rPr>
          <w:lang w:val="en-US"/>
        </w:rPr>
      </w:pPr>
      <w:r>
        <w:rPr>
          <w:lang w:val="en-US"/>
        </w:rPr>
        <w:t xml:space="preserve">The URL is represented in the request as a </w:t>
      </w:r>
      <w:hyperlink r:id="rId2583" w:history="1">
        <w:r>
          <w:rPr>
            <w:rStyle w:val="Hyperlink"/>
            <w:lang w:val="en-US"/>
          </w:rPr>
          <w:t>web category</w:t>
        </w:r>
      </w:hyperlink>
      <w:r>
        <w:rPr>
          <w:lang w:val="en-US"/>
        </w:rPr>
        <w:t xml:space="preserve">: </w:t>
      </w:r>
    </w:p>
    <w:p w:rsidR="00C51368" w:rsidRDefault="00C51368">
      <w:pPr>
        <w:pStyle w:val="HTMLPreformatted"/>
        <w:divId w:val="701595478"/>
        <w:rPr>
          <w:lang w:val="en-US"/>
        </w:rPr>
      </w:pPr>
    </w:p>
    <w:p w:rsidR="00C51368" w:rsidRDefault="00E43BD9">
      <w:pPr>
        <w:pStyle w:val="HTMLPreformatted"/>
        <w:divId w:val="701595478"/>
        <w:rPr>
          <w:lang w:val="en-US"/>
        </w:rPr>
      </w:pPr>
      <w:r>
        <w:rPr>
          <w:lang w:val="en-US"/>
        </w:rPr>
        <w:t>HTTP/1.1 GET fhir/Patient/482735/condition</w:t>
      </w:r>
    </w:p>
    <w:p w:rsidR="00C51368" w:rsidRDefault="00E43BD9">
      <w:pPr>
        <w:pStyle w:val="HTMLPreformatted"/>
        <w:divId w:val="701595478"/>
        <w:rPr>
          <w:lang w:val="en-US"/>
        </w:rPr>
      </w:pPr>
      <w:r>
        <w:rPr>
          <w:lang w:val="en-US"/>
        </w:rPr>
        <w:t>Content-Type: text/xml</w:t>
      </w:r>
    </w:p>
    <w:p w:rsidR="00C51368" w:rsidRDefault="00E43BD9">
      <w:pPr>
        <w:pStyle w:val="HTMLPreformatted"/>
        <w:divId w:val="701595478"/>
        <w:rPr>
          <w:lang w:val="en-US"/>
        </w:rPr>
      </w:pPr>
      <w:r>
        <w:rPr>
          <w:lang w:val="en-US"/>
        </w:rPr>
        <w:t>Access-Control-Allow-Origin: *</w:t>
      </w:r>
    </w:p>
    <w:p w:rsidR="00C51368" w:rsidRDefault="00E43BD9">
      <w:pPr>
        <w:pStyle w:val="HTMLPreformatted"/>
        <w:divId w:val="701595478"/>
        <w:rPr>
          <w:lang w:val="en-US"/>
        </w:rPr>
      </w:pPr>
      <w:r>
        <w:rPr>
          <w:lang w:val="en-US"/>
        </w:rPr>
        <w:lastRenderedPageBreak/>
        <w:t>Last-Modified: Thu, 19 Nov 2013 07:07:32 +1100</w:t>
      </w:r>
    </w:p>
    <w:p w:rsidR="00C51368" w:rsidRDefault="00E43BD9">
      <w:pPr>
        <w:pStyle w:val="HTMLPreformatted"/>
        <w:divId w:val="701595478"/>
        <w:rPr>
          <w:lang w:val="en-US"/>
        </w:rPr>
      </w:pPr>
      <w:r>
        <w:rPr>
          <w:lang w:val="en-US"/>
        </w:rPr>
        <w:t>ETag: 24</w:t>
      </w:r>
    </w:p>
    <w:p w:rsidR="00C51368" w:rsidRDefault="00E43BD9">
      <w:pPr>
        <w:pStyle w:val="HTMLPreformatted"/>
        <w:divId w:val="701595478"/>
        <w:rPr>
          <w:lang w:val="en-US"/>
        </w:rPr>
      </w:pPr>
      <w:r>
        <w:rPr>
          <w:lang w:val="en-US"/>
        </w:rPr>
        <w:t>Category: http://hl7.org/fhir/security-label#break-the-glass; scheme="http://hl7.org/fhir/tag/security"; label="Break The Glass"</w:t>
      </w:r>
    </w:p>
    <w:p w:rsidR="00C51368" w:rsidRDefault="00E43BD9">
      <w:pPr>
        <w:pStyle w:val="Heading2"/>
        <w:divId w:val="851340267"/>
        <w:rPr>
          <w:rFonts w:eastAsia="Times New Roman"/>
          <w:lang w:val="en-US"/>
        </w:rPr>
      </w:pPr>
      <w:bookmarkStart w:id="262" w:name="hcs"/>
      <w:bookmarkEnd w:id="262"/>
      <w:r>
        <w:rPr>
          <w:rFonts w:eastAsia="Times New Roman"/>
          <w:lang w:val="en-US"/>
        </w:rPr>
        <w:t>Healthcare Privacy and Security Classification System (HCS)</w:t>
      </w:r>
    </w:p>
    <w:p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54"/>
        <w:gridCol w:w="3433"/>
        <w:gridCol w:w="3736"/>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Classification</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C166DE">
            <w:pPr>
              <w:rPr>
                <w:rFonts w:eastAsia="Times New Roman"/>
              </w:rPr>
            </w:pPr>
            <w:hyperlink r:id="rId2584" w:history="1">
              <w:r w:rsidR="00E43BD9">
                <w:rPr>
                  <w:rStyle w:val="Hyperlink"/>
                  <w:rFonts w:eastAsia="Times New Roman"/>
                </w:rPr>
                <w:t>Confidentiality</w:t>
              </w:r>
            </w:hyperlink>
          </w:p>
        </w:tc>
        <w:tc>
          <w:tcPr>
            <w:tcW w:w="0" w:type="auto"/>
            <w:vAlign w:val="center"/>
            <w:hideMark/>
          </w:tcPr>
          <w:p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t>Example Uses: Unrestricted, Normal, Very restricted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Sensitivity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C166DE">
            <w:pPr>
              <w:rPr>
                <w:rFonts w:eastAsia="Times New Roman"/>
              </w:rPr>
            </w:pPr>
            <w:hyperlink r:id="rId2585" w:history="1">
              <w:r w:rsidR="00E43BD9">
                <w:rPr>
                  <w:rStyle w:val="Hyperlink"/>
                  <w:rFonts w:eastAsia="Times New Roman"/>
                </w:rPr>
                <w:t>InformationSensitivityPolicy</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categorizing the value, importance, and vulnerability of an IT resource perceived as undesirable to share. </w:t>
            </w:r>
            <w:r>
              <w:rPr>
                <w:rFonts w:eastAsia="Times New Roman"/>
              </w:rPr>
              <w:br/>
              <w:t xml:space="preserve">Example Uses: STDs, Psychiatric care, Celebrity status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Compartment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C166DE">
            <w:pPr>
              <w:rPr>
                <w:rFonts w:eastAsia="Times New Roman"/>
              </w:rPr>
            </w:pPr>
            <w:hyperlink r:id="rId2586" w:history="1">
              <w:r w:rsidR="00E43BD9">
                <w:rPr>
                  <w:rStyle w:val="Hyperlink"/>
                  <w:rFonts w:eastAsia="Times New Roman"/>
                </w:rPr>
                <w:t>Compartment</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587"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Integrity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C166DE">
            <w:pPr>
              <w:rPr>
                <w:rFonts w:eastAsia="Times New Roman"/>
              </w:rPr>
            </w:pPr>
            <w:hyperlink r:id="rId2588" w:history="1">
              <w:r w:rsidR="00E43BD9">
                <w:rPr>
                  <w:rStyle w:val="Hyperlink"/>
                  <w:rFonts w:eastAsia="Times New Roman"/>
                </w:rPr>
                <w:t>SecurityIntegrityObservationValue</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w:t>
            </w:r>
            <w:r>
              <w:rPr>
                <w:rFonts w:eastAsia="Times New Roman"/>
              </w:rPr>
              <w:lastRenderedPageBreak/>
              <w:t>conveying the completeness, veracity, reliability, trustworthiness, and provenance of an IT resource</w:t>
            </w:r>
            <w:ins w:id="263" w:author="Miller,Michelle M" w:date="2015-09-08T08:28:00Z">
              <w:r w:rsidR="0013242F">
                <w:rPr>
                  <w:rFonts w:eastAsia="Times New Roman"/>
                </w:rPr>
                <w:t>.</w:t>
              </w:r>
            </w:ins>
            <w:r>
              <w:rPr>
                <w:rFonts w:eastAsia="Times New Roman"/>
              </w:rPr>
              <w:t xml:space="preserve"> </w:t>
            </w:r>
            <w:r>
              <w:rPr>
                <w:rFonts w:eastAsia="Times New Roman"/>
              </w:rPr>
              <w:br/>
              <w:t xml:space="preserve">Example Uses: Anonymized, signed, patient reported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Handling Caveat</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C166DE">
            <w:pPr>
              <w:rPr>
                <w:rFonts w:eastAsia="Times New Roman"/>
              </w:rPr>
            </w:pPr>
            <w:hyperlink r:id="rId2589" w:history="1">
              <w:r w:rsidR="00E43BD9">
                <w:rPr>
                  <w:rStyle w:val="Hyperlink"/>
                  <w:rFonts w:eastAsia="Times New Roman"/>
                </w:rPr>
                <w:t>SecurityControlObservationValue</w:t>
              </w:r>
            </w:hyperlink>
          </w:p>
        </w:tc>
        <w:tc>
          <w:tcPr>
            <w:tcW w:w="0" w:type="auto"/>
            <w:vAlign w:val="center"/>
            <w:hideMark/>
          </w:tcPr>
          <w:p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This type of handling caveat SHALL be assigned to a clinical fact if required by jurisdictional or organizational policy, which may be triggered by a patient consent directive</w:t>
            </w:r>
            <w:ins w:id="264" w:author="Miller,Michelle M" w:date="2015-09-08T08:28:00Z">
              <w:r w:rsidR="0013242F">
                <w:rPr>
                  <w:rFonts w:eastAsia="Times New Roman"/>
                </w:rPr>
                <w:t>.</w:t>
              </w:r>
            </w:ins>
            <w:r>
              <w:rPr>
                <w:rFonts w:eastAsia="Times New Roman"/>
              </w:rPr>
              <w:t xml:space="preserve"> </w:t>
            </w:r>
            <w:r>
              <w:rPr>
                <w:rFonts w:eastAsia="Times New Roman"/>
              </w:rPr>
              <w:br/>
              <w:t xml:space="preserve">Example Uses: do not disclose, various restrictions on use, and policy marks </w:t>
            </w:r>
          </w:p>
        </w:tc>
      </w:tr>
    </w:tbl>
    <w:p w:rsidR="00C51368" w:rsidRDefault="00E43BD9">
      <w:pPr>
        <w:pStyle w:val="NormalWeb"/>
        <w:divId w:val="851340267"/>
        <w:rPr>
          <w:lang w:val="en-US"/>
        </w:rPr>
      </w:pPr>
      <w:r>
        <w:rPr>
          <w:lang w:val="en-US"/>
        </w:rPr>
        <w:t xml:space="preserve">Each of these security labels identifies a </w:t>
      </w:r>
      <w:hyperlink r:id="rId2590" w:history="1">
        <w:r>
          <w:rPr>
            <w:rStyle w:val="Hyperlink"/>
            <w:lang w:val="en-US"/>
          </w:rPr>
          <w:t>ValueSet</w:t>
        </w:r>
      </w:hyperlink>
      <w:r>
        <w:rPr>
          <w:lang w:val="en-US"/>
        </w:rPr>
        <w:t xml:space="preserve"> that lists a set of possible codes for the security label. </w:t>
      </w:r>
    </w:p>
    <w:p w:rsidR="00C51368" w:rsidRDefault="00E43BD9">
      <w:pPr>
        <w:pStyle w:val="Heading3"/>
        <w:divId w:val="851340267"/>
        <w:rPr>
          <w:rFonts w:eastAsia="Times New Roman"/>
          <w:lang w:val="en-US"/>
        </w:rPr>
      </w:pPr>
      <w:bookmarkStart w:id="265" w:name="jurisdictions"/>
      <w:bookmarkEnd w:id="265"/>
      <w:r>
        <w:rPr>
          <w:rFonts w:eastAsia="Times New Roman"/>
          <w:lang w:val="en-US"/>
        </w:rPr>
        <w:t>Jurisdiction Specific Security Labels</w:t>
      </w:r>
    </w:p>
    <w:p w:rsidR="00C51368" w:rsidRDefault="00E43BD9">
      <w:pPr>
        <w:pStyle w:val="NormalWeb"/>
        <w:divId w:val="851340267"/>
        <w:rPr>
          <w:lang w:val="en-US"/>
        </w:rPr>
      </w:pPr>
      <w:r>
        <w:rPr>
          <w:lang w:val="en-US"/>
        </w:rPr>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654"/>
        <w:gridCol w:w="1873"/>
        <w:gridCol w:w="580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US Privacy Law</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C166DE">
            <w:pPr>
              <w:rPr>
                <w:rFonts w:eastAsia="Times New Roman"/>
              </w:rPr>
            </w:pPr>
            <w:hyperlink r:id="rId2591" w:history="1">
              <w:r w:rsidR="00E43BD9">
                <w:rPr>
                  <w:rStyle w:val="Hyperlink"/>
                  <w:rFonts w:eastAsia="Times New Roman"/>
                </w:rPr>
                <w:t>ActUSPrivacyLaw</w:t>
              </w:r>
            </w:hyperlink>
          </w:p>
        </w:tc>
        <w:tc>
          <w:tcPr>
            <w:tcW w:w="0" w:type="auto"/>
            <w:vAlign w:val="center"/>
            <w:hideMark/>
          </w:tcPr>
          <w:p w:rsidR="00C51368" w:rsidRDefault="00E43BD9" w:rsidP="0013242F">
            <w:pPr>
              <w:rPr>
                <w:rFonts w:eastAsia="Times New Roman"/>
              </w:rPr>
            </w:pPr>
            <w:r>
              <w:rPr>
                <w:rFonts w:eastAsia="Times New Roman"/>
              </w:rPr>
              <w:t xml:space="preserve">Security label metadata that </w:t>
            </w:r>
            <w:ins w:id="266" w:author="Miller,Michelle M" w:date="2015-09-08T08:32:00Z">
              <w:r w:rsidR="0013242F">
                <w:rPr>
                  <w:rFonts w:eastAsia="Times New Roman"/>
                </w:rPr>
                <w:t>“</w:t>
              </w:r>
            </w:ins>
            <w:del w:id="267" w:author="Miller,Michelle M" w:date="2015-09-08T08:31:00Z">
              <w:r w:rsidDel="0013242F">
                <w:rPr>
                  <w:rFonts w:eastAsia="Times New Roman"/>
                </w:rPr>
                <w:delText>â€œ</w:delText>
              </w:r>
            </w:del>
            <w:r>
              <w:rPr>
                <w:rFonts w:eastAsia="Times New Roman"/>
              </w:rPr>
              <w:t>segments</w:t>
            </w:r>
            <w:del w:id="268" w:author="Miller,Michelle M" w:date="2015-09-08T08:32:00Z">
              <w:r w:rsidDel="0013242F">
                <w:rPr>
                  <w:rFonts w:eastAsia="Times New Roman"/>
                </w:rPr>
                <w:delText>â€</w:delText>
              </w:r>
            </w:del>
            <w:ins w:id="269" w:author="Miller,Michelle M" w:date="2015-09-08T08:32:00Z">
              <w:r w:rsidR="0013242F">
                <w:rPr>
                  <w:rFonts w:eastAsia="Times New Roman"/>
                </w:rPr>
                <w:t>”</w:t>
              </w:r>
            </w:ins>
            <w:r>
              <w:rPr>
                <w:rFonts w:eastAsia="Times New Roman"/>
              </w:rPr>
              <w:t> an IT resource by indicating the legal provisions to which the assignment of a Confidentiality Classification complies in the US</w:t>
            </w:r>
            <w:ins w:id="270" w:author="Miller,Michelle M" w:date="2015-09-08T08:35:00Z">
              <w:r w:rsidR="0013242F">
                <w:rPr>
                  <w:rFonts w:eastAsia="Times New Roman"/>
                </w:rPr>
                <w:t>.</w:t>
              </w:r>
            </w:ins>
            <w:r>
              <w:rPr>
                <w:rFonts w:eastAsia="Times New Roman"/>
              </w:rPr>
              <w:t xml:space="preserve"> </w:t>
            </w:r>
          </w:p>
        </w:tc>
      </w:tr>
    </w:tbl>
    <w:p w:rsidR="00C51368" w:rsidRDefault="00E43BD9">
      <w:pPr>
        <w:pStyle w:val="Heading1"/>
        <w:divId w:val="990249517"/>
        <w:rPr>
          <w:rFonts w:eastAsia="Times New Roman"/>
          <w:noProof/>
          <w:lang w:val="en-US"/>
        </w:rPr>
      </w:pPr>
      <w:r>
        <w:rPr>
          <w:rFonts w:eastAsia="Times New Roman"/>
          <w:noProof/>
          <w:lang w:val="en-US"/>
        </w:rPr>
        <w:t>security.html</w:t>
      </w:r>
    </w:p>
    <w:p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59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593" w:anchor="status" w:history="1">
              <w:r w:rsidR="00E43BD9">
                <w:rPr>
                  <w:rStyle w:val="Hyperlink"/>
                  <w:rFonts w:eastAsia="Times New Roman"/>
                </w:rPr>
                <w:t>Ballot Status</w:t>
              </w:r>
            </w:hyperlink>
            <w:r w:rsidR="00E43BD9">
              <w:rPr>
                <w:rFonts w:eastAsia="Times New Roman"/>
              </w:rPr>
              <w:t xml:space="preserve">: </w:t>
            </w:r>
            <w:hyperlink r:id="rId2594" w:anchor="pubs" w:history="1">
              <w:r w:rsidR="00E43BD9">
                <w:rPr>
                  <w:rStyle w:val="Hyperlink"/>
                  <w:rFonts w:eastAsia="Times New Roman"/>
                </w:rPr>
                <w:t>DSTU 2</w:t>
              </w:r>
            </w:hyperlink>
          </w:p>
        </w:tc>
      </w:tr>
    </w:tbl>
    <w:p w:rsidR="00C51368" w:rsidRDefault="00E43BD9">
      <w:pPr>
        <w:pStyle w:val="NormalWeb"/>
        <w:divId w:val="503786516"/>
        <w:rPr>
          <w:lang w:val="en-US"/>
        </w:rPr>
      </w:pPr>
      <w:r>
        <w:rPr>
          <w:lang w:val="en-US"/>
        </w:rPr>
        <w:lastRenderedPageBreak/>
        <w:t>Fast Healthcare Interoperability Resources (FHIR) is not a security protocol, nor does it define any security related functionality. However</w:t>
      </w:r>
      <w:ins w:id="271" w:author="Miller,Michelle M" w:date="2015-09-08T08:40:00Z">
        <w:r w:rsidR="00FE072D">
          <w:rPr>
            <w:lang w:val="en-US"/>
          </w:rPr>
          <w:t>,</w:t>
        </w:r>
      </w:ins>
      <w:r>
        <w:rPr>
          <w:lang w:val="en-US"/>
        </w:rPr>
        <w:t xml:space="preserve"> FHIR does define exchange protocols and content models that need to be used with various security protocols defined elsewhere. This section gathers all information about security in one section. A summary: </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595" w:history="1">
        <w:r>
          <w:rPr>
            <w:rStyle w:val="Hyperlink"/>
            <w:rFonts w:eastAsia="Times New Roman"/>
            <w:lang w:val="en-US"/>
          </w:rPr>
          <w:t>provenance</w:t>
        </w:r>
      </w:hyperlink>
      <w:r>
        <w:rPr>
          <w:rFonts w:eastAsia="Times New Roman"/>
          <w:lang w:val="en-US"/>
        </w:rPr>
        <w:t xml:space="preserve"> and </w:t>
      </w:r>
      <w:hyperlink r:id="rId2596" w:history="1">
        <w:r>
          <w:rPr>
            <w:rStyle w:val="Hyperlink"/>
            <w:rFonts w:eastAsia="Times New Roman"/>
            <w:lang w:val="en-US"/>
          </w:rPr>
          <w:t>audit event</w:t>
        </w:r>
      </w:hyperlink>
      <w:r>
        <w:rPr>
          <w:rFonts w:eastAsia="Times New Roman"/>
          <w:lang w:val="en-US"/>
        </w:rPr>
        <w:t xml:space="preserve"> resources suitable for tracking the origins, authorship, history, status</w:t>
      </w:r>
      <w:ins w:id="272" w:author="Miller,Michelle M" w:date="2015-09-08T08:43:00Z">
        <w:r w:rsidR="00FE072D">
          <w:rPr>
            <w:rFonts w:eastAsia="Times New Roman"/>
            <w:lang w:val="en-US"/>
          </w:rPr>
          <w:t>,</w:t>
        </w:r>
      </w:ins>
      <w:r>
        <w:rPr>
          <w:rFonts w:eastAsia="Times New Roman"/>
          <w:lang w:val="en-US"/>
        </w:rPr>
        <w:t xml:space="preserve"> and access of resources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rsidR="00C51368" w:rsidRDefault="00C166DE">
      <w:pPr>
        <w:numPr>
          <w:ilvl w:val="0"/>
          <w:numId w:val="319"/>
        </w:numPr>
        <w:spacing w:before="100" w:beforeAutospacing="1" w:after="100" w:afterAutospacing="1"/>
        <w:divId w:val="503786516"/>
        <w:rPr>
          <w:rFonts w:eastAsia="Times New Roman"/>
          <w:lang w:val="en-US"/>
        </w:rPr>
      </w:pPr>
      <w:hyperlink r:id="rId2597"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rsidR="00C51368" w:rsidRDefault="00E43BD9">
      <w:pPr>
        <w:pStyle w:val="NormalWeb"/>
        <w:divId w:val="503786516"/>
        <w:rPr>
          <w:lang w:val="en-US"/>
        </w:rPr>
      </w:pPr>
      <w:r>
        <w:rPr>
          <w:lang w:val="en-US"/>
        </w:rPr>
        <w:t xml:space="preserve">Time critical concerns regarding security flaws in the FHIR specification should be addressed to the </w:t>
      </w:r>
      <w:hyperlink r:id="rId2598" w:history="1">
        <w:r>
          <w:rPr>
            <w:rStyle w:val="Hyperlink"/>
            <w:lang w:val="en-US"/>
          </w:rPr>
          <w:t>FHIR email list</w:t>
        </w:r>
      </w:hyperlink>
      <w:r>
        <w:rPr>
          <w:lang w:val="en-US"/>
        </w:rPr>
        <w:t xml:space="preserve"> for prompt consideration. </w:t>
      </w:r>
    </w:p>
    <w:p w:rsidR="00C51368" w:rsidRDefault="00E43BD9">
      <w:pPr>
        <w:pStyle w:val="NormalWeb"/>
        <w:divId w:val="503786516"/>
        <w:rPr>
          <w:lang w:val="en-US"/>
        </w:rPr>
      </w:pPr>
      <w:r>
        <w:rPr>
          <w:lang w:val="en-US"/>
        </w:rPr>
        <w:t xml:space="preserve">Implementers should track the developing IHE IUA Profile for additional security considerations. </w:t>
      </w:r>
    </w:p>
    <w:p w:rsidR="00C51368" w:rsidRDefault="00E43BD9">
      <w:pPr>
        <w:pStyle w:val="NormalWeb"/>
        <w:divId w:val="503786516"/>
        <w:rPr>
          <w:lang w:val="en-US"/>
        </w:rPr>
      </w:pPr>
      <w:r>
        <w:rPr>
          <w:lang w:val="en-US"/>
        </w:rPr>
        <w:t>A production FHIR system will need some kind of security sub</w:t>
      </w:r>
      <w:del w:id="273" w:author="Miller,Michelle M" w:date="2015-09-08T08:51:00Z">
        <w:r w:rsidDel="00C23DC2">
          <w:rPr>
            <w:lang w:val="en-US"/>
          </w:rPr>
          <w:delText>-</w:delText>
        </w:r>
      </w:del>
      <w:r>
        <w:rPr>
          <w:lang w:val="en-US"/>
        </w:rPr>
        <w:t>system that administers users, user authentication</w:t>
      </w:r>
      <w:ins w:id="274" w:author="Miller,Michelle M" w:date="2015-09-08T08:47:00Z">
        <w:r w:rsidR="00FE072D">
          <w:rPr>
            <w:lang w:val="en-US"/>
          </w:rPr>
          <w:t>,</w:t>
        </w:r>
      </w:ins>
      <w:r>
        <w:rPr>
          <w:lang w:val="en-US"/>
        </w:rPr>
        <w:t xml:space="preserve"> and user</w:t>
      </w:r>
      <w:ins w:id="275" w:author="Miller,Michelle M" w:date="2015-09-08T08:48:00Z">
        <w:r w:rsidR="00FE072D">
          <w:rPr>
            <w:lang w:val="en-US"/>
          </w:rPr>
          <w:t xml:space="preserve"> </w:t>
        </w:r>
      </w:ins>
      <w:del w:id="276" w:author="Miller,Michelle M" w:date="2015-09-08T08:48:00Z">
        <w:r w:rsidDel="00FE072D">
          <w:rPr>
            <w:lang w:val="en-US"/>
          </w:rPr>
          <w:delText>-</w:delText>
        </w:r>
      </w:del>
      <w:r>
        <w:rPr>
          <w:lang w:val="en-US"/>
        </w:rPr>
        <w:t>authorization. Where this sub</w:t>
      </w:r>
      <w:del w:id="277" w:author="Miller,Michelle M" w:date="2015-09-08T08:51:00Z">
        <w:r w:rsidDel="00C23DC2">
          <w:rPr>
            <w:lang w:val="en-US"/>
          </w:rPr>
          <w:delText>-</w:delText>
        </w:r>
      </w:del>
      <w:r>
        <w:rPr>
          <w:lang w:val="en-US"/>
        </w:rPr>
        <w:t xml:space="preserve">system fits into the deployment architecture is a matter for system design: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gridCol w:w="240"/>
        <w:gridCol w:w="3735"/>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noProof/>
                <w:lang w:val="en-US" w:eastAsia="en-US"/>
              </w:rPr>
              <w:lastRenderedPageBreak/>
              <w:drawing>
                <wp:inline distT="0" distB="0" distL="0" distR="0">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599"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3075"/>
            </w:tblGrid>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6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consumer that is using a healthcare related system</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60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client application the user is using (application, mobile app, website, etc.)</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60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security system (authentication and access control)</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60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clinical/healthcare repository</w:t>
                  </w:r>
                </w:p>
              </w:tc>
            </w:tr>
          </w:tbl>
          <w:p w:rsidR="00C51368" w:rsidRDefault="00C51368">
            <w:pPr>
              <w:rPr>
                <w:rFonts w:eastAsia="Times New Roman"/>
              </w:rPr>
            </w:pPr>
          </w:p>
        </w:tc>
      </w:tr>
    </w:tbl>
    <w:p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rsidR="00C51368" w:rsidRDefault="00E43BD9">
      <w:pPr>
        <w:pStyle w:val="NormalWeb"/>
        <w:divId w:val="503786516"/>
        <w:rPr>
          <w:lang w:val="en-US"/>
        </w:rPr>
      </w:pPr>
      <w:bookmarkStart w:id="278" w:name="access-control"/>
      <w:bookmarkEnd w:id="278"/>
      <w:r>
        <w:rPr>
          <w:lang w:val="en-US"/>
        </w:rPr>
        <w:t xml:space="preserve">The security system includes the following subsystems: </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 xml:space="preserve">Authentication: </w:t>
      </w:r>
      <w:ins w:id="279" w:author="Miller,Michelle M" w:date="2015-09-08T08:52:00Z">
        <w:r w:rsidR="00C23DC2">
          <w:rPr>
            <w:rFonts w:eastAsia="Times New Roman"/>
            <w:lang w:val="en-US"/>
          </w:rPr>
          <w:t>i</w:t>
        </w:r>
      </w:ins>
      <w:del w:id="280" w:author="Miller,Michelle M" w:date="2015-09-08T08:52:00Z">
        <w:r w:rsidDel="00C23DC2">
          <w:rPr>
            <w:rFonts w:eastAsia="Times New Roman"/>
            <w:lang w:val="en-US"/>
          </w:rPr>
          <w:delText>I</w:delText>
        </w:r>
      </w:del>
      <w:r>
        <w:rPr>
          <w:rFonts w:eastAsia="Times New Roman"/>
          <w:lang w:val="en-US"/>
        </w:rPr>
        <w:t xml:space="preserve">dentifies and </w:t>
      </w:r>
      <w:ins w:id="281" w:author="Miller,Michelle M" w:date="2015-09-08T08:52:00Z">
        <w:r w:rsidR="00C23DC2">
          <w:rPr>
            <w:rFonts w:eastAsia="Times New Roman"/>
            <w:lang w:val="en-US"/>
          </w:rPr>
          <w:t>a</w:t>
        </w:r>
      </w:ins>
      <w:del w:id="282" w:author="Miller,Michelle M" w:date="2015-09-08T08:52:00Z">
        <w:r w:rsidDel="00C23DC2">
          <w:rPr>
            <w:rFonts w:eastAsia="Times New Roman"/>
            <w:lang w:val="en-US"/>
          </w:rPr>
          <w:delText>A</w:delText>
        </w:r>
      </w:del>
      <w:r>
        <w:rPr>
          <w:rFonts w:eastAsia="Times New Roman"/>
          <w:lang w:val="en-US"/>
        </w:rPr>
        <w:t>uthenticates the user</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604"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rsidR="00C51368" w:rsidRDefault="00E43BD9">
      <w:pPr>
        <w:pStyle w:val="Heading2"/>
        <w:divId w:val="503786516"/>
        <w:rPr>
          <w:rFonts w:eastAsia="Times New Roman"/>
          <w:lang w:val="en-US"/>
        </w:rPr>
      </w:pPr>
      <w:bookmarkStart w:id="283" w:name="http"/>
      <w:bookmarkEnd w:id="283"/>
      <w:r>
        <w:rPr>
          <w:rFonts w:eastAsia="Times New Roman"/>
          <w:lang w:val="en-US"/>
        </w:rPr>
        <w:t xml:space="preserve">Communications </w:t>
      </w:r>
    </w:p>
    <w:p w:rsidR="00C51368" w:rsidRDefault="00E43BD9">
      <w:pPr>
        <w:pStyle w:val="NormalWeb"/>
        <w:divId w:val="503786516"/>
        <w:rPr>
          <w:lang w:val="en-US"/>
        </w:rPr>
      </w:pPr>
      <w:r>
        <w:rPr>
          <w:lang w:val="en-US"/>
        </w:rPr>
        <w:t xml:space="preserve">For the </w:t>
      </w:r>
      <w:hyperlink r:id="rId2605" w:history="1">
        <w:r>
          <w:rPr>
            <w:rStyle w:val="Hyperlink"/>
            <w:lang w:val="en-US"/>
          </w:rPr>
          <w:t>RESTful API</w:t>
        </w:r>
      </w:hyperlink>
      <w:r>
        <w:rPr>
          <w:lang w:val="en-US"/>
        </w:rPr>
        <w:t xml:space="preserve">, normal HTTP security rules apply. The </w:t>
      </w:r>
      <w:hyperlink r:id="rId2606"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rsidR="00C51368" w:rsidRDefault="00E43BD9">
      <w:pPr>
        <w:pStyle w:val="NormalWeb"/>
        <w:divId w:val="503786516"/>
        <w:rPr>
          <w:lang w:val="en-US"/>
        </w:rPr>
      </w:pPr>
      <w:r>
        <w:rPr>
          <w:lang w:val="en-US"/>
        </w:rPr>
        <w:t>TLS/SSL SHOULD be used for all production data exchange. The TLS/SSL communications are established prior to any HTTP command/response</w:t>
      </w:r>
      <w:del w:id="284" w:author="Miller,Michelle M" w:date="2015-09-08T08:57:00Z">
        <w:r w:rsidDel="00C23DC2">
          <w:rPr>
            <w:lang w:val="en-US"/>
          </w:rPr>
          <w:delText xml:space="preserve">; </w:delText>
        </w:r>
      </w:del>
      <w:ins w:id="285" w:author="Miller,Michelle M" w:date="2015-09-08T08:57:00Z">
        <w:r w:rsidR="00C23DC2">
          <w:rPr>
            <w:lang w:val="en-US"/>
          </w:rPr>
          <w:t>,</w:t>
        </w:r>
        <w:r w:rsidR="00C23DC2">
          <w:rPr>
            <w:lang w:val="en-US"/>
          </w:rPr>
          <w:t xml:space="preserve"> </w:t>
        </w:r>
      </w:ins>
      <w:r>
        <w:rPr>
          <w:lang w:val="en-US"/>
        </w:rPr>
        <w:t xml:space="preserve">so the whole FHIR interaction is protected </w:t>
      </w:r>
      <w:r>
        <w:rPr>
          <w:lang w:val="en-US"/>
        </w:rPr>
        <w:lastRenderedPageBreak/>
        <w:t xml:space="preserve">by the SSL/TLS communications. The security of the endpoints of the TLS/SSL communications must be risk-managed, so as to prevent inappropriate risks (e.g. audit logging of the GET parameters into an unprotected audit log). </w:t>
      </w:r>
    </w:p>
    <w:p w:rsidR="00C51368" w:rsidRDefault="00E43BD9">
      <w:pPr>
        <w:pStyle w:val="NormalWeb"/>
        <w:divId w:val="503786516"/>
        <w:rPr>
          <w:lang w:val="en-US"/>
        </w:rPr>
      </w:pPr>
      <w:r>
        <w:rPr>
          <w:lang w:val="en-US"/>
        </w:rPr>
        <w:t xml:space="preserve">To support browser-based client applications, </w:t>
      </w:r>
      <w:del w:id="286" w:author="Miller,Michelle M" w:date="2015-09-08T08:58:00Z">
        <w:r w:rsidDel="00C23DC2">
          <w:rPr>
            <w:lang w:val="en-US"/>
          </w:rPr>
          <w:delText xml:space="preserve">recommend that </w:delText>
        </w:r>
      </w:del>
      <w:r>
        <w:rPr>
          <w:lang w:val="en-US"/>
        </w:rPr>
        <w:t xml:space="preserve">servers SHOULD implement </w:t>
      </w:r>
      <w:hyperlink r:id="rId2607" w:history="1">
        <w:r>
          <w:rPr>
            <w:rStyle w:val="Hyperlink"/>
            <w:lang w:val="en-US"/>
          </w:rPr>
          <w:t>cross-origin resource sharing</w:t>
        </w:r>
      </w:hyperlink>
      <w:r>
        <w:rPr>
          <w:lang w:val="en-US"/>
        </w:rPr>
        <w:t xml:space="preserve"> for the </w:t>
      </w:r>
      <w:hyperlink r:id="rId2608" w:history="1">
        <w:r>
          <w:rPr>
            <w:rStyle w:val="Hyperlink"/>
            <w:lang w:val="en-US"/>
          </w:rPr>
          <w:t>REST operations</w:t>
        </w:r>
      </w:hyperlink>
      <w:r>
        <w:rPr>
          <w:lang w:val="en-US"/>
        </w:rPr>
        <w:t xml:space="preserve">. </w:t>
      </w:r>
    </w:p>
    <w:p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609" w:history="1">
        <w:r>
          <w:rPr>
            <w:rStyle w:val="Hyperlink"/>
            <w:lang w:val="en-US"/>
          </w:rPr>
          <w:t>example</w:t>
        </w:r>
      </w:hyperlink>
      <w:r>
        <w:rPr>
          <w:lang w:val="en-US"/>
        </w:rPr>
        <w:t xml:space="preserve">). </w:t>
      </w:r>
    </w:p>
    <w:p w:rsidR="00C51368" w:rsidRDefault="00E43BD9">
      <w:pPr>
        <w:pStyle w:val="Heading2"/>
        <w:divId w:val="503786516"/>
        <w:rPr>
          <w:rFonts w:eastAsia="Times New Roman"/>
          <w:lang w:val="en-US"/>
        </w:rPr>
      </w:pPr>
      <w:bookmarkStart w:id="287" w:name="authentication"/>
      <w:bookmarkEnd w:id="287"/>
      <w:r>
        <w:rPr>
          <w:rFonts w:eastAsia="Times New Roman"/>
          <w:lang w:val="en-US"/>
        </w:rPr>
        <w:t>Authentication</w:t>
      </w:r>
    </w:p>
    <w:p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610" w:history="1">
        <w:r>
          <w:rPr>
            <w:rStyle w:val="Hyperlink"/>
            <w:lang w:val="en-US"/>
          </w:rPr>
          <w:t>OAuth</w:t>
        </w:r>
      </w:hyperlink>
      <w:r>
        <w:rPr>
          <w:lang w:val="en-US"/>
        </w:rPr>
        <w:t xml:space="preserve"> may be used to authenticate and/or authorize the users. The </w:t>
      </w:r>
      <w:hyperlink r:id="rId2611" w:history="1">
        <w:r>
          <w:rPr>
            <w:rStyle w:val="Hyperlink"/>
            <w:lang w:val="en-US"/>
          </w:rPr>
          <w:t>Smart-On-FHIR</w:t>
        </w:r>
      </w:hyperlink>
      <w:r>
        <w:rPr>
          <w:lang w:val="en-US"/>
        </w:rPr>
        <w:t xml:space="preserve"> profile on OAuth is tightly integrated with FHIR</w:t>
      </w:r>
      <w:del w:id="288" w:author="Miller,Michelle M" w:date="2015-09-08T09:39:00Z">
        <w:r w:rsidDel="005807E8">
          <w:rPr>
            <w:lang w:val="en-US"/>
          </w:rPr>
          <w:delText>,</w:delText>
        </w:r>
      </w:del>
      <w:r>
        <w:rPr>
          <w:lang w:val="en-US"/>
        </w:rPr>
        <w:t xml:space="preserve"> and is the preferred method for using OAuth. </w:t>
      </w:r>
    </w:p>
    <w:p w:rsidR="00C51368" w:rsidRDefault="00E43BD9">
      <w:pPr>
        <w:pStyle w:val="Heading2"/>
        <w:divId w:val="503786516"/>
        <w:rPr>
          <w:rFonts w:eastAsia="Times New Roman"/>
          <w:lang w:val="en-US"/>
        </w:rPr>
      </w:pPr>
      <w:r>
        <w:rPr>
          <w:rFonts w:eastAsia="Times New Roman"/>
          <w:lang w:val="en-US"/>
        </w:rPr>
        <w:t xml:space="preserve">Authorization/Access Control </w:t>
      </w:r>
    </w:p>
    <w:p w:rsidR="00C51368" w:rsidRDefault="00E43BD9">
      <w:pPr>
        <w:pStyle w:val="NormalWeb"/>
        <w:divId w:val="503786516"/>
        <w:rPr>
          <w:lang w:val="en-US"/>
        </w:rPr>
      </w:pPr>
      <w:r>
        <w:rPr>
          <w:lang w:val="en-US"/>
        </w:rPr>
        <w:t>Correctly identifying people, devices, locations</w:t>
      </w:r>
      <w:ins w:id="289" w:author="Miller,Michelle M" w:date="2015-09-08T09:39:00Z">
        <w:r w:rsidR="005807E8">
          <w:rPr>
            <w:lang w:val="en-US"/>
          </w:rPr>
          <w:t>,</w:t>
        </w:r>
      </w:ins>
      <w:r>
        <w:rPr>
          <w:lang w:val="en-US"/>
        </w:rPr>
        <w:t xml:space="preserve">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w:t>
      </w:r>
      <w:del w:id="290" w:author="Miller,Michelle M" w:date="2015-09-08T09:40:00Z">
        <w:r w:rsidDel="005807E8">
          <w:rPr>
            <w:lang w:val="en-US"/>
          </w:rPr>
          <w:delText xml:space="preserve">: </w:delText>
        </w:r>
      </w:del>
      <w:ins w:id="291" w:author="Miller,Michelle M" w:date="2015-09-08T09:40:00Z">
        <w:r w:rsidR="005807E8">
          <w:rPr>
            <w:lang w:val="en-US"/>
          </w:rPr>
          <w:t>;</w:t>
        </w:r>
        <w:r w:rsidR="005807E8">
          <w:rPr>
            <w:lang w:val="en-US"/>
          </w:rPr>
          <w:t xml:space="preserve"> </w:t>
        </w:r>
      </w:ins>
      <w:r>
        <w:rPr>
          <w:lang w:val="en-US"/>
        </w:rPr>
        <w:t>there is nothing in FHIR that requires or relies on any security being in place, or any particular implementation</w:t>
      </w:r>
      <w:del w:id="292" w:author="Miller,Michelle M" w:date="2015-09-08T09:40:00Z">
        <w:r w:rsidDel="005807E8">
          <w:rPr>
            <w:lang w:val="en-US"/>
          </w:rPr>
          <w:delText>. But r</w:delText>
        </w:r>
      </w:del>
      <w:ins w:id="293" w:author="Miller,Michelle M" w:date="2015-09-08T09:40:00Z">
        <w:r w:rsidR="005807E8">
          <w:rPr>
            <w:lang w:val="en-US"/>
          </w:rPr>
          <w:t>, but r</w:t>
        </w:r>
      </w:ins>
      <w:r>
        <w:rPr>
          <w:lang w:val="en-US"/>
        </w:rPr>
        <w:t xml:space="preserve">eal world usage will generally require this. </w:t>
      </w:r>
    </w:p>
    <w:p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w:t>
      </w:r>
      <w:del w:id="294" w:author="Miller,Michelle M" w:date="2015-09-08T09:43:00Z">
        <w:r w:rsidDel="005807E8">
          <w:rPr>
            <w:lang w:val="en-US"/>
          </w:rPr>
          <w:delText xml:space="preserve">Client </w:delText>
        </w:r>
      </w:del>
      <w:ins w:id="295" w:author="Miller,Michelle M" w:date="2015-09-08T09:43:00Z">
        <w:r w:rsidR="005807E8">
          <w:rPr>
            <w:lang w:val="en-US"/>
          </w:rPr>
          <w:t>c</w:t>
        </w:r>
        <w:r w:rsidR="005807E8">
          <w:rPr>
            <w:lang w:val="en-US"/>
          </w:rPr>
          <w:t xml:space="preserve">lient </w:t>
        </w:r>
      </w:ins>
      <w:r>
        <w:rPr>
          <w:lang w:val="en-US"/>
        </w:rPr>
        <w:t xml:space="preserve">creating a resource through a PUT/POST, as much as it is true for a </w:t>
      </w:r>
      <w:del w:id="296" w:author="Miller,Michelle M" w:date="2015-09-08T09:43:00Z">
        <w:r w:rsidDel="005807E8">
          <w:rPr>
            <w:lang w:val="en-US"/>
          </w:rPr>
          <w:delText xml:space="preserve">Server </w:delText>
        </w:r>
      </w:del>
      <w:ins w:id="297" w:author="Miller,Michelle M" w:date="2015-09-08T09:43:00Z">
        <w:r w:rsidR="005807E8">
          <w:rPr>
            <w:lang w:val="en-US"/>
          </w:rPr>
          <w:t>s</w:t>
        </w:r>
        <w:r w:rsidR="005807E8">
          <w:rPr>
            <w:lang w:val="en-US"/>
          </w:rPr>
          <w:t xml:space="preserve">erver </w:t>
        </w:r>
      </w:ins>
      <w:r>
        <w:rPr>
          <w:lang w:val="en-US"/>
        </w:rPr>
        <w:t xml:space="preserve">returning resources on a GET. The presumption is that without proper authorization, to the satisfaction of the data holder, the data does not get communicated. </w:t>
      </w:r>
    </w:p>
    <w:p w:rsidR="00C51368" w:rsidRDefault="00E43BD9">
      <w:pPr>
        <w:pStyle w:val="NormalWeb"/>
        <w:divId w:val="503786516"/>
        <w:rPr>
          <w:lang w:val="en-US"/>
        </w:rPr>
      </w:pPr>
      <w:r>
        <w:rPr>
          <w:lang w:val="en-US"/>
        </w:rPr>
        <w:t xml:space="preserve">The rules behind the </w:t>
      </w:r>
      <w:del w:id="298" w:author="Miller,Michelle M" w:date="2015-09-08T09:43:00Z">
        <w:r w:rsidDel="005807E8">
          <w:rPr>
            <w:lang w:val="en-US"/>
          </w:rPr>
          <w:delText xml:space="preserve">Access </w:delText>
        </w:r>
      </w:del>
      <w:ins w:id="299" w:author="Miller,Michelle M" w:date="2015-09-08T09:43:00Z">
        <w:r w:rsidR="005807E8">
          <w:rPr>
            <w:lang w:val="en-US"/>
          </w:rPr>
          <w:t>a</w:t>
        </w:r>
        <w:r w:rsidR="005807E8">
          <w:rPr>
            <w:lang w:val="en-US"/>
          </w:rPr>
          <w:t xml:space="preserve">ccess </w:t>
        </w:r>
      </w:ins>
      <w:del w:id="300" w:author="Miller,Michelle M" w:date="2015-09-08T09:43:00Z">
        <w:r w:rsidDel="005807E8">
          <w:rPr>
            <w:lang w:val="en-US"/>
          </w:rPr>
          <w:delText xml:space="preserve">Control </w:delText>
        </w:r>
      </w:del>
      <w:ins w:id="301" w:author="Miller,Michelle M" w:date="2015-09-08T09:43:00Z">
        <w:r w:rsidR="005807E8">
          <w:rPr>
            <w:lang w:val="en-US"/>
          </w:rPr>
          <w:t>c</w:t>
        </w:r>
        <w:r w:rsidR="005807E8">
          <w:rPr>
            <w:lang w:val="en-US"/>
          </w:rPr>
          <w:t xml:space="preserve">ontrol </w:t>
        </w:r>
      </w:ins>
      <w:r>
        <w:rPr>
          <w:lang w:val="en-US"/>
        </w:rPr>
        <w:t>decision are often very complex, and potentially depend</w:t>
      </w:r>
      <w:del w:id="302" w:author="Miller,Michelle M" w:date="2015-09-08T08:21:00Z">
        <w:r w:rsidDel="001C346D">
          <w:rPr>
            <w:lang w:val="en-US"/>
          </w:rPr>
          <w:delText>s</w:delText>
        </w:r>
      </w:del>
      <w:r>
        <w:rPr>
          <w:lang w:val="en-US"/>
        </w:rPr>
        <w:t xml:space="preserve"> on information sourced from: </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lastRenderedPageBreak/>
        <w:t xml:space="preserve">Client, such as </w:t>
      </w:r>
      <w:del w:id="303" w:author="Miller,Michelle M" w:date="2015-09-08T09:41:00Z">
        <w:r w:rsidDel="005807E8">
          <w:rPr>
            <w:rFonts w:eastAsia="Times New Roman"/>
            <w:lang w:val="en-US"/>
          </w:rPr>
          <w:delText xml:space="preserve">User </w:delText>
        </w:r>
      </w:del>
      <w:ins w:id="304" w:author="Miller,Michelle M" w:date="2015-09-08T09:41:00Z">
        <w:r w:rsidR="005807E8">
          <w:rPr>
            <w:rFonts w:eastAsia="Times New Roman"/>
            <w:lang w:val="en-US"/>
          </w:rPr>
          <w:t>u</w:t>
        </w:r>
        <w:r w:rsidR="005807E8">
          <w:rPr>
            <w:rFonts w:eastAsia="Times New Roman"/>
            <w:lang w:val="en-US"/>
          </w:rPr>
          <w:t xml:space="preserve">ser </w:t>
        </w:r>
      </w:ins>
      <w:del w:id="305" w:author="Miller,Michelle M" w:date="2015-09-08T09:41:00Z">
        <w:r w:rsidDel="005807E8">
          <w:rPr>
            <w:rFonts w:eastAsia="Times New Roman"/>
            <w:lang w:val="en-US"/>
          </w:rPr>
          <w:delText>Identity</w:delText>
        </w:r>
      </w:del>
      <w:ins w:id="306" w:author="Miller,Michelle M" w:date="2015-09-08T09:41:00Z">
        <w:r w:rsidR="005807E8">
          <w:rPr>
            <w:rFonts w:eastAsia="Times New Roman"/>
            <w:lang w:val="en-US"/>
          </w:rPr>
          <w:t>i</w:t>
        </w:r>
        <w:r w:rsidR="005807E8">
          <w:rPr>
            <w:rFonts w:eastAsia="Times New Roman"/>
            <w:lang w:val="en-US"/>
          </w:rPr>
          <w:t>dentity</w:t>
        </w:r>
      </w:ins>
      <w:r>
        <w:rPr>
          <w:rFonts w:eastAsia="Times New Roman"/>
          <w:lang w:val="en-US"/>
        </w:rPr>
        <w:t xml:space="preserve">, </w:t>
      </w:r>
      <w:del w:id="307" w:author="Miller,Michelle M" w:date="2015-09-08T09:42:00Z">
        <w:r w:rsidDel="005807E8">
          <w:rPr>
            <w:rFonts w:eastAsia="Times New Roman"/>
            <w:lang w:val="en-US"/>
          </w:rPr>
          <w:delText xml:space="preserve">User </w:delText>
        </w:r>
      </w:del>
      <w:ins w:id="308" w:author="Miller,Michelle M" w:date="2015-09-08T09:42:00Z">
        <w:r w:rsidR="005807E8">
          <w:rPr>
            <w:rFonts w:eastAsia="Times New Roman"/>
            <w:lang w:val="en-US"/>
          </w:rPr>
          <w:t>u</w:t>
        </w:r>
        <w:r w:rsidR="005807E8">
          <w:rPr>
            <w:rFonts w:eastAsia="Times New Roman"/>
            <w:lang w:val="en-US"/>
          </w:rPr>
          <w:t xml:space="preserve">ser </w:t>
        </w:r>
      </w:ins>
      <w:del w:id="309" w:author="Miller,Michelle M" w:date="2015-09-08T09:42:00Z">
        <w:r w:rsidDel="005807E8">
          <w:rPr>
            <w:rFonts w:eastAsia="Times New Roman"/>
            <w:lang w:val="en-US"/>
          </w:rPr>
          <w:delText>Role</w:delText>
        </w:r>
      </w:del>
      <w:ins w:id="310" w:author="Miller,Michelle M" w:date="2015-09-08T09:42:00Z">
        <w:r w:rsidR="005807E8">
          <w:rPr>
            <w:rFonts w:eastAsia="Times New Roman"/>
            <w:lang w:val="en-US"/>
          </w:rPr>
          <w:t>r</w:t>
        </w:r>
        <w:r w:rsidR="005807E8">
          <w:rPr>
            <w:rFonts w:eastAsia="Times New Roman"/>
            <w:lang w:val="en-US"/>
          </w:rPr>
          <w:t>ole</w:t>
        </w:r>
      </w:ins>
      <w:r>
        <w:rPr>
          <w:rFonts w:eastAsia="Times New Roman"/>
          <w:lang w:val="en-US"/>
        </w:rPr>
        <w:t xml:space="preserve">, </w:t>
      </w:r>
      <w:del w:id="311" w:author="Miller,Michelle M" w:date="2015-09-08T09:42:00Z">
        <w:r w:rsidDel="005807E8">
          <w:rPr>
            <w:rFonts w:eastAsia="Times New Roman"/>
            <w:lang w:val="en-US"/>
          </w:rPr>
          <w:delText>Location</w:delText>
        </w:r>
      </w:del>
      <w:ins w:id="312" w:author="Miller,Michelle M" w:date="2015-09-08T09:42:00Z">
        <w:r w:rsidR="005807E8">
          <w:rPr>
            <w:rFonts w:eastAsia="Times New Roman"/>
            <w:lang w:val="en-US"/>
          </w:rPr>
          <w:t>l</w:t>
        </w:r>
        <w:r w:rsidR="005807E8">
          <w:rPr>
            <w:rFonts w:eastAsia="Times New Roman"/>
            <w:lang w:val="en-US"/>
          </w:rPr>
          <w:t>ocation</w:t>
        </w:r>
      </w:ins>
      <w:r>
        <w:rPr>
          <w:rFonts w:eastAsia="Times New Roman"/>
          <w:lang w:val="en-US"/>
        </w:rPr>
        <w:t>, level of assurance</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Resource, such as confidentiality, sensitivity, type of data, date ranges covered by the data, author of the data</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rsidR="00C51368" w:rsidRDefault="00E43BD9">
      <w:pPr>
        <w:pStyle w:val="NormalWeb"/>
        <w:divId w:val="503786516"/>
        <w:rPr>
          <w:lang w:val="en-US"/>
        </w:rPr>
      </w:pPr>
      <w:r>
        <w:rPr>
          <w:lang w:val="en-US"/>
        </w:rPr>
        <w:t xml:space="preserve">For one source of further information, see the </w:t>
      </w:r>
      <w:hyperlink r:id="rId2612" w:history="1">
        <w:r>
          <w:rPr>
            <w:rStyle w:val="Hyperlink"/>
            <w:lang w:val="en-US"/>
          </w:rPr>
          <w:t>IHE Access Control white paper</w:t>
        </w:r>
      </w:hyperlink>
      <w:r>
        <w:rPr>
          <w:lang w:val="en-US"/>
        </w:rPr>
        <w:t xml:space="preserve"> </w:t>
      </w:r>
    </w:p>
    <w:p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613" w:history="1">
        <w:r>
          <w:rPr>
            <w:rStyle w:val="Hyperlink"/>
            <w:lang w:val="en-US"/>
          </w:rPr>
          <w:t>Variations between Submitted data and Retrieved data</w:t>
        </w:r>
      </w:hyperlink>
      <w:r>
        <w:rPr>
          <w:lang w:val="en-US"/>
        </w:rPr>
        <w:t xml:space="preserve">. </w:t>
      </w:r>
    </w:p>
    <w:p w:rsidR="00C51368" w:rsidRDefault="00E43BD9">
      <w:pPr>
        <w:pStyle w:val="Heading2"/>
        <w:divId w:val="503786516"/>
        <w:rPr>
          <w:rFonts w:eastAsia="Times New Roman"/>
          <w:lang w:val="en-US"/>
        </w:rPr>
      </w:pPr>
      <w:bookmarkStart w:id="313" w:name="audit"/>
      <w:bookmarkEnd w:id="313"/>
      <w:r>
        <w:rPr>
          <w:rFonts w:eastAsia="Times New Roman"/>
          <w:lang w:val="en-US"/>
        </w:rPr>
        <w:t>Audit Logging</w:t>
      </w:r>
    </w:p>
    <w:p w:rsidR="00C51368" w:rsidRDefault="00E43BD9">
      <w:pPr>
        <w:pStyle w:val="NormalWeb"/>
        <w:divId w:val="503786516"/>
        <w:rPr>
          <w:lang w:val="en-US"/>
        </w:rPr>
      </w:pPr>
      <w:r>
        <w:rPr>
          <w:lang w:val="en-US"/>
        </w:rPr>
        <w:t>FHIR provides a</w:t>
      </w:r>
      <w:ins w:id="314" w:author="Miller,Michelle M" w:date="2015-09-08T08:23:00Z">
        <w:r w:rsidR="00C166DE">
          <w:rPr>
            <w:lang w:val="en-US"/>
          </w:rPr>
          <w:t>n</w:t>
        </w:r>
      </w:ins>
      <w:r>
        <w:rPr>
          <w:lang w:val="en-US"/>
        </w:rPr>
        <w:t xml:space="preserve"> </w:t>
      </w:r>
      <w:hyperlink r:id="rId2614" w:history="1">
        <w:proofErr w:type="spellStart"/>
        <w:r>
          <w:rPr>
            <w:rStyle w:val="Hyperlink"/>
            <w:lang w:val="en-US"/>
          </w:rPr>
          <w:t>AuditEvent</w:t>
        </w:r>
        <w:proofErr w:type="spellEnd"/>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rsidR="00C51368" w:rsidRDefault="00E43BD9">
      <w:pPr>
        <w:pStyle w:val="NormalWeb"/>
        <w:divId w:val="503786516"/>
        <w:rPr>
          <w:lang w:val="en-US"/>
        </w:rPr>
      </w:pPr>
      <w:del w:id="315" w:author="Miller,Michelle M" w:date="2015-09-08T09:49:00Z">
        <w:r w:rsidDel="0085146D">
          <w:rPr>
            <w:lang w:val="en-US"/>
          </w:rPr>
          <w:delText>The AuditEvent w</w:delText>
        </w:r>
      </w:del>
      <w:ins w:id="316" w:author="Miller,Michelle M" w:date="2015-09-08T09:49:00Z">
        <w:r w:rsidR="0085146D">
          <w:rPr>
            <w:lang w:val="en-US"/>
          </w:rPr>
          <w:t>W</w:t>
        </w:r>
      </w:ins>
      <w:r>
        <w:rPr>
          <w:lang w:val="en-US"/>
        </w:rPr>
        <w:t>hen used to record security and privacy relevant events</w:t>
      </w:r>
      <w:ins w:id="317" w:author="Miller,Michelle M" w:date="2015-09-08T09:49:00Z">
        <w:r w:rsidR="0085146D">
          <w:rPr>
            <w:lang w:val="en-US"/>
          </w:rPr>
          <w:t xml:space="preserve">, the </w:t>
        </w:r>
        <w:proofErr w:type="spellStart"/>
        <w:r w:rsidR="0085146D">
          <w:rPr>
            <w:lang w:val="en-US"/>
          </w:rPr>
          <w:t>AuditEvent</w:t>
        </w:r>
      </w:ins>
      <w:proofErr w:type="spellEnd"/>
      <w:r>
        <w:rPr>
          <w:lang w:val="en-US"/>
        </w:rPr>
        <w:t xml:space="preserve"> can then be used by properly authorized applications to support audit reporting, alerting, filtering, and forwarding. This model has been developed and used in healthcare for a decade as </w:t>
      </w:r>
      <w:hyperlink r:id="rId2615"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rsidR="00C51368" w:rsidRDefault="00E43BD9">
      <w:pPr>
        <w:pStyle w:val="NormalWeb"/>
        <w:divId w:val="503786516"/>
        <w:rPr>
          <w:lang w:val="en-US"/>
        </w:rPr>
      </w:pPr>
      <w:r>
        <w:rPr>
          <w:lang w:val="en-US"/>
        </w:rPr>
        <w:t>With regard to HTTP logs, implementers need to consider the implications of distributing access to the logs. HTTP logs</w:t>
      </w:r>
      <w:ins w:id="318" w:author="Miller,Michelle M" w:date="2015-09-08T09:52:00Z">
        <w:r w:rsidR="0085146D">
          <w:rPr>
            <w:lang w:val="en-US"/>
          </w:rPr>
          <w:t xml:space="preserve">, including those </w:t>
        </w:r>
      </w:ins>
      <w:del w:id="319" w:author="Miller,Michelle M" w:date="2015-09-08T09:52:00Z">
        <w:r w:rsidDel="0085146D">
          <w:rPr>
            <w:lang w:val="en-US"/>
          </w:rPr>
          <w:delText xml:space="preserve"> - even ones </w:delText>
        </w:r>
      </w:del>
      <w:r>
        <w:rPr>
          <w:lang w:val="en-US"/>
        </w:rPr>
        <w:t xml:space="preserve">that only </w:t>
      </w:r>
      <w:del w:id="320" w:author="Miller,Michelle M" w:date="2015-09-08T09:52:00Z">
        <w:r w:rsidDel="0085146D">
          <w:rPr>
            <w:lang w:val="en-US"/>
          </w:rPr>
          <w:delText xml:space="preserve">include </w:delText>
        </w:r>
      </w:del>
      <w:ins w:id="321" w:author="Miller,Michelle M" w:date="2015-09-08T09:52:00Z">
        <w:r w:rsidR="0085146D">
          <w:rPr>
            <w:lang w:val="en-US"/>
          </w:rPr>
          <w:t>contain</w:t>
        </w:r>
        <w:r w:rsidR="0085146D">
          <w:rPr>
            <w:lang w:val="en-US"/>
          </w:rPr>
          <w:t xml:space="preserve"> </w:t>
        </w:r>
      </w:ins>
      <w:r>
        <w:rPr>
          <w:lang w:val="en-US"/>
        </w:rPr>
        <w:t>the URL itself</w:t>
      </w:r>
      <w:del w:id="322" w:author="Miller,Michelle M" w:date="2015-09-08T09:52:00Z">
        <w:r w:rsidDel="0085146D">
          <w:rPr>
            <w:lang w:val="en-US"/>
          </w:rPr>
          <w:delText xml:space="preserve"> -</w:delText>
        </w:r>
      </w:del>
      <w:ins w:id="323" w:author="Miller,Michelle M" w:date="2015-09-08T09:52:00Z">
        <w:r w:rsidR="0085146D">
          <w:rPr>
            <w:lang w:val="en-US"/>
          </w:rPr>
          <w:t>,</w:t>
        </w:r>
      </w:ins>
      <w:r>
        <w:rPr>
          <w:lang w:val="en-US"/>
        </w:rPr>
        <w:t xml:space="preserve"> should be regarded as sensitive as the resources themselves</w:t>
      </w:r>
      <w:del w:id="324" w:author="Miller,Michelle M" w:date="2015-09-08T09:53:00Z">
        <w:r w:rsidDel="0085146D">
          <w:rPr>
            <w:lang w:val="en-US"/>
          </w:rPr>
          <w:delText xml:space="preserve"> - </w:delText>
        </w:r>
      </w:del>
      <w:ins w:id="325" w:author="Miller,Michelle M" w:date="2015-09-08T09:53:00Z">
        <w:r w:rsidR="0085146D">
          <w:rPr>
            <w:lang w:val="en-US"/>
          </w:rPr>
          <w:t xml:space="preserve">.  </w:t>
        </w:r>
      </w:ins>
      <w:del w:id="326" w:author="Miller,Michelle M" w:date="2015-09-08T09:53:00Z">
        <w:r w:rsidDel="0085146D">
          <w:rPr>
            <w:lang w:val="en-US"/>
          </w:rPr>
          <w:delText xml:space="preserve">even </w:delText>
        </w:r>
      </w:del>
      <w:ins w:id="327" w:author="Miller,Michelle M" w:date="2015-09-08T09:53:00Z">
        <w:r w:rsidR="0085146D">
          <w:rPr>
            <w:lang w:val="en-US"/>
          </w:rPr>
          <w:t>E</w:t>
        </w:r>
        <w:r w:rsidR="0085146D">
          <w:rPr>
            <w:lang w:val="en-US"/>
          </w:rPr>
          <w:t xml:space="preserve">ven </w:t>
        </w:r>
      </w:ins>
      <w:r>
        <w:rPr>
          <w:lang w:val="en-US"/>
        </w:rPr>
        <w:t xml:space="preserve">if direct PHI is kept out of the logs by careful avoidance of search parameters (e.g. by using GET), the logs will still contain a rich set of information about the clinical records. </w:t>
      </w:r>
    </w:p>
    <w:p w:rsidR="00C51368" w:rsidRDefault="00E43BD9">
      <w:pPr>
        <w:pStyle w:val="Heading2"/>
        <w:divId w:val="503786516"/>
        <w:rPr>
          <w:rFonts w:eastAsia="Times New Roman"/>
          <w:lang w:val="en-US"/>
        </w:rPr>
      </w:pPr>
      <w:bookmarkStart w:id="328" w:name="signatures"/>
      <w:bookmarkEnd w:id="328"/>
      <w:r>
        <w:rPr>
          <w:rFonts w:eastAsia="Times New Roman"/>
          <w:lang w:val="en-US"/>
        </w:rPr>
        <w:t xml:space="preserve">Digital Signatures </w:t>
      </w:r>
    </w:p>
    <w:p w:rsidR="00C51368" w:rsidRDefault="00E43BD9">
      <w:pPr>
        <w:pStyle w:val="NormalWeb"/>
        <w:divId w:val="503786516"/>
        <w:rPr>
          <w:lang w:val="en-US"/>
        </w:rPr>
      </w:pPr>
      <w:r>
        <w:rPr>
          <w:lang w:val="en-US"/>
        </w:rPr>
        <w:t xml:space="preserve">This specification recommends the use of </w:t>
      </w:r>
      <w:hyperlink r:id="rId2616" w:history="1">
        <w:r>
          <w:rPr>
            <w:rStyle w:val="Hyperlink"/>
            <w:lang w:val="en-US"/>
          </w:rPr>
          <w:t>W3C Digital Signatures</w:t>
        </w:r>
      </w:hyperlink>
      <w:r>
        <w:rPr>
          <w:lang w:val="en-US"/>
        </w:rPr>
        <w:t xml:space="preserve"> for signatures. Resources can be signed using the </w:t>
      </w:r>
      <w:hyperlink r:id="rId2617" w:history="1">
        <w:r>
          <w:rPr>
            <w:rStyle w:val="Hyperlink"/>
            <w:lang w:val="en-US"/>
          </w:rPr>
          <w:t>Provenance</w:t>
        </w:r>
      </w:hyperlink>
      <w:r>
        <w:rPr>
          <w:lang w:val="en-US"/>
        </w:rPr>
        <w:t xml:space="preserve"> resource to carry a </w:t>
      </w:r>
      <w:hyperlink r:id="rId2618" w:anchor="def-SignatureDetached" w:history="1">
        <w:r>
          <w:rPr>
            <w:rStyle w:val="Hyperlink"/>
            <w:lang w:val="en-US"/>
          </w:rPr>
          <w:t>detached digital signature</w:t>
        </w:r>
      </w:hyperlink>
      <w:r>
        <w:rPr>
          <w:lang w:val="en-US"/>
        </w:rPr>
        <w:t xml:space="preserve">. The </w:t>
      </w:r>
      <w:hyperlink r:id="rId2619" w:anchor="signature" w:history="1">
        <w:r>
          <w:rPr>
            <w:rStyle w:val="Hyperlink"/>
            <w:lang w:val="en-US"/>
          </w:rPr>
          <w:t>Signature datatype</w:t>
        </w:r>
      </w:hyperlink>
      <w:r>
        <w:rPr>
          <w:lang w:val="en-US"/>
        </w:rPr>
        <w:t xml:space="preserve"> is available to carry various </w:t>
      </w:r>
      <w:del w:id="329" w:author="Miller,Michelle M" w:date="2015-09-08T09:54:00Z">
        <w:r w:rsidDel="006C65B9">
          <w:rPr>
            <w:lang w:val="en-US"/>
          </w:rPr>
          <w:delText xml:space="preserve">Signature </w:delText>
        </w:r>
      </w:del>
      <w:ins w:id="330" w:author="Miller,Michelle M" w:date="2015-09-08T09:54:00Z">
        <w:r w:rsidR="006C65B9">
          <w:rPr>
            <w:lang w:val="en-US"/>
          </w:rPr>
          <w:t>s</w:t>
        </w:r>
        <w:r w:rsidR="006C65B9">
          <w:rPr>
            <w:lang w:val="en-US"/>
          </w:rPr>
          <w:t xml:space="preserve">ignature </w:t>
        </w:r>
      </w:ins>
      <w:r>
        <w:rPr>
          <w:lang w:val="en-US"/>
        </w:rPr>
        <w:t>types including non-repudiation purposes. Further details on creation and vali</w:t>
      </w:r>
      <w:ins w:id="331" w:author="Miller,Michelle M" w:date="2015-09-08T08:24:00Z">
        <w:r w:rsidR="00C166DE">
          <w:rPr>
            <w:lang w:val="en-US"/>
          </w:rPr>
          <w:t>d</w:t>
        </w:r>
      </w:ins>
      <w:r>
        <w:rPr>
          <w:lang w:val="en-US"/>
        </w:rPr>
        <w:t xml:space="preserve">ation of </w:t>
      </w:r>
      <w:r w:rsidR="00C166DE">
        <w:fldChar w:fldCharType="begin"/>
      </w:r>
      <w:r w:rsidR="00C166DE">
        <w:instrText xml:space="preserve"> HYPERLINK "file:///C:\\Users\\Lloyd\\Documents\\SVN\\FHIR\\build\\qa\\datatypes.html" \l "signature" </w:instrText>
      </w:r>
      <w:r w:rsidR="00C166DE">
        <w:fldChar w:fldCharType="separate"/>
      </w:r>
      <w:r>
        <w:rPr>
          <w:rStyle w:val="Hyperlink"/>
          <w:lang w:val="en-US"/>
        </w:rPr>
        <w:t>Signature</w:t>
      </w:r>
      <w:ins w:id="332" w:author="Miller,Michelle M" w:date="2015-09-08T09:54:00Z">
        <w:r w:rsidR="006C65B9">
          <w:rPr>
            <w:rStyle w:val="Hyperlink"/>
            <w:lang w:val="en-US"/>
          </w:rPr>
          <w:t>s</w:t>
        </w:r>
      </w:ins>
      <w:r>
        <w:rPr>
          <w:rStyle w:val="Hyperlink"/>
          <w:lang w:val="en-US"/>
        </w:rPr>
        <w:t xml:space="preserve"> </w:t>
      </w:r>
      <w:ins w:id="333" w:author="Miller,Michelle M" w:date="2015-09-08T08:25:00Z">
        <w:r w:rsidR="00C166DE">
          <w:rPr>
            <w:rStyle w:val="Hyperlink"/>
            <w:lang w:val="en-US"/>
          </w:rPr>
          <w:t>are</w:t>
        </w:r>
      </w:ins>
      <w:del w:id="334" w:author="Miller,Michelle M" w:date="2015-09-08T08:25:00Z">
        <w:r w:rsidDel="00C166DE">
          <w:rPr>
            <w:rStyle w:val="Hyperlink"/>
            <w:lang w:val="en-US"/>
          </w:rPr>
          <w:delText>is</w:delText>
        </w:r>
      </w:del>
      <w:r>
        <w:rPr>
          <w:rStyle w:val="Hyperlink"/>
          <w:lang w:val="en-US"/>
        </w:rPr>
        <w:t xml:space="preserve"> defined.</w:t>
      </w:r>
      <w:r w:rsidR="00C166DE">
        <w:rPr>
          <w:rStyle w:val="Hyperlink"/>
          <w:lang w:val="en-US"/>
        </w:rPr>
        <w:fldChar w:fldCharType="end"/>
      </w:r>
      <w:r>
        <w:rPr>
          <w:lang w:val="en-US"/>
        </w:rPr>
        <w:t xml:space="preserve"> </w:t>
      </w:r>
    </w:p>
    <w:p w:rsidR="00C51368" w:rsidRDefault="00E43BD9">
      <w:pPr>
        <w:pStyle w:val="NormalWeb"/>
        <w:divId w:val="503786516"/>
        <w:rPr>
          <w:lang w:val="en-US"/>
        </w:rPr>
      </w:pPr>
      <w:r>
        <w:rPr>
          <w:lang w:val="en-US"/>
        </w:rPr>
        <w:t xml:space="preserve">In addition, </w:t>
      </w:r>
      <w:hyperlink r:id="rId2620" w:anchor="signatures" w:history="1">
        <w:r>
          <w:rPr>
            <w:rStyle w:val="Hyperlink"/>
            <w:lang w:val="en-US"/>
          </w:rPr>
          <w:t>documents may be signed</w:t>
        </w:r>
      </w:hyperlink>
      <w:r>
        <w:rPr>
          <w:lang w:val="en-US"/>
        </w:rPr>
        <w:t xml:space="preserve"> using an </w:t>
      </w:r>
      <w:hyperlink r:id="rId2621" w:anchor="def-SignatureEnveloped" w:history="1">
        <w:r>
          <w:rPr>
            <w:rStyle w:val="Hyperlink"/>
            <w:lang w:val="en-US"/>
          </w:rPr>
          <w:t>enveloped</w:t>
        </w:r>
      </w:hyperlink>
      <w:r>
        <w:rPr>
          <w:lang w:val="en-US"/>
        </w:rPr>
        <w:t xml:space="preserve"> signature. A specification for </w:t>
      </w:r>
      <w:del w:id="335" w:author="Miller,Michelle M" w:date="2015-09-08T09:55:00Z">
        <w:r w:rsidDel="006C65B9">
          <w:rPr>
            <w:lang w:val="en-US"/>
          </w:rPr>
          <w:delText xml:space="preserve">Enveloped </w:delText>
        </w:r>
      </w:del>
      <w:ins w:id="336" w:author="Miller,Michelle M" w:date="2015-09-08T09:55:00Z">
        <w:r w:rsidR="006C65B9">
          <w:rPr>
            <w:lang w:val="en-US"/>
          </w:rPr>
          <w:t>e</w:t>
        </w:r>
        <w:r w:rsidR="006C65B9">
          <w:rPr>
            <w:lang w:val="en-US"/>
          </w:rPr>
          <w:t xml:space="preserve">nveloped </w:t>
        </w:r>
      </w:ins>
      <w:r>
        <w:rPr>
          <w:lang w:val="en-US"/>
        </w:rPr>
        <w:t xml:space="preserve">signature is profiled in the </w:t>
      </w:r>
      <w:hyperlink r:id="rId2622" w:history="1">
        <w:r>
          <w:rPr>
            <w:rStyle w:val="Hyperlink"/>
            <w:lang w:val="en-US"/>
          </w:rPr>
          <w:t>IHE DSG profile</w:t>
        </w:r>
      </w:hyperlink>
      <w:r>
        <w:rPr>
          <w:lang w:val="en-US"/>
        </w:rPr>
        <w:t xml:space="preserve">. </w:t>
      </w:r>
    </w:p>
    <w:p w:rsidR="00C51368" w:rsidRDefault="00E43BD9">
      <w:pPr>
        <w:pStyle w:val="NormalWeb"/>
        <w:divId w:val="503786516"/>
        <w:rPr>
          <w:lang w:val="en-US"/>
        </w:rPr>
      </w:pPr>
      <w:r>
        <w:rPr>
          <w:lang w:val="en-US"/>
        </w:rPr>
        <w:t xml:space="preserve">Neither of these definitions prohibits the use of other ways of using digital signatures. </w:t>
      </w:r>
    </w:p>
    <w:p w:rsidR="00C51368" w:rsidRDefault="00E43BD9">
      <w:pPr>
        <w:pStyle w:val="NormalWeb"/>
        <w:divId w:val="576287952"/>
        <w:rPr>
          <w:lang w:val="en-US"/>
        </w:rPr>
      </w:pPr>
      <w:r>
        <w:rPr>
          <w:b/>
          <w:bCs/>
          <w:lang w:val="en-US"/>
        </w:rPr>
        <w:lastRenderedPageBreak/>
        <w:t>DSTU Note:</w:t>
      </w:r>
      <w:r>
        <w:rPr>
          <w:lang w:val="en-US"/>
        </w:rPr>
        <w:t xml:space="preserve"> the use of signatures with RESTful interfaces is a poorly understood area, and we would welcome reports of implementation experience. </w:t>
      </w:r>
    </w:p>
    <w:p w:rsidR="00C51368" w:rsidRDefault="00E43BD9">
      <w:pPr>
        <w:pStyle w:val="NormalWeb"/>
        <w:divId w:val="576287952"/>
        <w:rPr>
          <w:lang w:val="en-US"/>
        </w:rPr>
      </w:pPr>
      <w:r>
        <w:rPr>
          <w:lang w:val="en-US"/>
        </w:rPr>
        <w:t xml:space="preserve">Feedback </w:t>
      </w:r>
      <w:hyperlink r:id="rId2623" w:history="1">
        <w:r>
          <w:rPr>
            <w:rStyle w:val="Hyperlink"/>
            <w:lang w:val="en-US"/>
          </w:rPr>
          <w:t>here</w:t>
        </w:r>
      </w:hyperlink>
      <w:r>
        <w:rPr>
          <w:lang w:val="en-US"/>
        </w:rPr>
        <w:t xml:space="preserve">. </w:t>
      </w:r>
    </w:p>
    <w:p w:rsidR="00C51368" w:rsidRDefault="00E43BD9">
      <w:pPr>
        <w:pStyle w:val="Heading2"/>
        <w:divId w:val="503786516"/>
        <w:rPr>
          <w:rFonts w:eastAsia="Times New Roman"/>
          <w:lang w:val="en-US"/>
        </w:rPr>
      </w:pPr>
      <w:bookmarkStart w:id="337" w:name="attachments"/>
      <w:bookmarkEnd w:id="337"/>
      <w:r>
        <w:rPr>
          <w:rFonts w:eastAsia="Times New Roman"/>
          <w:lang w:val="en-US"/>
        </w:rPr>
        <w:t>Attachments</w:t>
      </w:r>
    </w:p>
    <w:p w:rsidR="00C51368" w:rsidRDefault="00E43BD9">
      <w:pPr>
        <w:pStyle w:val="NormalWeb"/>
        <w:divId w:val="503786516"/>
        <w:rPr>
          <w:lang w:val="en-US"/>
        </w:rPr>
      </w:pPr>
      <w:r>
        <w:rPr>
          <w:lang w:val="en-US"/>
        </w:rPr>
        <w:t>Several FHIR resources include attachments. Attachments can either be references to content found elsewhere</w:t>
      </w:r>
      <w:del w:id="338" w:author="Miller,Michelle M" w:date="2015-09-08T09:56:00Z">
        <w:r w:rsidDel="00DE2B98">
          <w:rPr>
            <w:lang w:val="en-US"/>
          </w:rPr>
          <w:delText>,</w:delText>
        </w:r>
      </w:del>
      <w:r>
        <w:rPr>
          <w:lang w:val="en-US"/>
        </w:rPr>
        <w:t xml:space="preserve"> or included inline encoded in base64. Attachments represent security risks in a way that FHIR resources do not, since some attachments contain executable code. Implementers should always use caution when handling resources. </w:t>
      </w:r>
    </w:p>
    <w:p w:rsidR="00C51368" w:rsidRDefault="00E43BD9">
      <w:pPr>
        <w:pStyle w:val="Heading2"/>
        <w:divId w:val="503786516"/>
        <w:rPr>
          <w:rFonts w:eastAsia="Times New Roman"/>
          <w:lang w:val="en-US"/>
        </w:rPr>
      </w:pPr>
      <w:bookmarkStart w:id="339" w:name="labels"/>
      <w:bookmarkEnd w:id="339"/>
      <w:r>
        <w:rPr>
          <w:rFonts w:eastAsia="Times New Roman"/>
          <w:lang w:val="en-US"/>
        </w:rPr>
        <w:t>Security Labels</w:t>
      </w:r>
    </w:p>
    <w:p w:rsidR="00C51368" w:rsidRDefault="00E43BD9">
      <w:pPr>
        <w:pStyle w:val="NormalWeb"/>
        <w:divId w:val="503786516"/>
        <w:rPr>
          <w:lang w:val="en-US"/>
        </w:rPr>
      </w:pPr>
      <w:r>
        <w:rPr>
          <w:lang w:val="en-US"/>
        </w:rPr>
        <w:t xml:space="preserve">See </w:t>
      </w:r>
      <w:hyperlink r:id="rId2624" w:history="1">
        <w:r>
          <w:rPr>
            <w:rStyle w:val="Hyperlink"/>
            <w:lang w:val="en-US"/>
          </w:rPr>
          <w:t>Security Labels</w:t>
        </w:r>
      </w:hyperlink>
      <w:r>
        <w:rPr>
          <w:lang w:val="en-US"/>
        </w:rPr>
        <w:t xml:space="preserve">. </w:t>
      </w:r>
    </w:p>
    <w:bookmarkEnd w:id="183"/>
    <w:p w:rsidR="00C51368" w:rsidRDefault="00E43BD9">
      <w:pPr>
        <w:pStyle w:val="Heading2"/>
        <w:divId w:val="503786516"/>
        <w:rPr>
          <w:rFonts w:eastAsia="Times New Roman"/>
          <w:lang w:val="en-US"/>
        </w:rPr>
      </w:pPr>
      <w:r>
        <w:rPr>
          <w:rFonts w:eastAsia="Times New Roman"/>
          <w:lang w:val="en-US"/>
        </w:rPr>
        <w:t>Narrative</w:t>
      </w:r>
    </w:p>
    <w:p w:rsidR="00C51368" w:rsidRDefault="00E43BD9">
      <w:pPr>
        <w:pStyle w:val="NormalWeb"/>
        <w:divId w:val="503786516"/>
        <w:rPr>
          <w:lang w:val="en-US"/>
        </w:rPr>
      </w:pPr>
      <w:r>
        <w:rPr>
          <w:lang w:val="en-US"/>
        </w:rPr>
        <w:t>FHIR resources include an XHTML narrative, so that applications can display the contents of the resource to users without having to fully and correctly process the data in the resource. However</w:t>
      </w:r>
      <w:ins w:id="340" w:author="Miller,Michelle M" w:date="2015-09-08T09:57:00Z">
        <w:r w:rsidR="00071123">
          <w:rPr>
            <w:lang w:val="en-US"/>
          </w:rPr>
          <w:t>,</w:t>
        </w:r>
      </w:ins>
      <w:r>
        <w:rPr>
          <w:lang w:val="en-US"/>
        </w:rPr>
        <w:t xml:space="preserve"> displaying HTML is associated with several known security issues that have been observed in production systems in other contexts (e.g. </w:t>
      </w:r>
      <w:hyperlink r:id="rId2625" w:history="1">
        <w:r>
          <w:rPr>
            <w:rStyle w:val="Hyperlink"/>
            <w:lang w:val="en-US"/>
          </w:rPr>
          <w:t>with CDA</w:t>
        </w:r>
      </w:hyperlink>
      <w:r>
        <w:rPr>
          <w:lang w:val="en-US"/>
        </w:rPr>
        <w:t xml:space="preserve">). For this reason, the </w:t>
      </w:r>
      <w:hyperlink r:id="rId2626" w:anchor="security" w:history="1">
        <w:r>
          <w:rPr>
            <w:rStyle w:val="Hyperlink"/>
            <w:lang w:val="en-US"/>
          </w:rPr>
          <w:t>FHIR narrative is not allowed to contain active content</w:t>
        </w:r>
      </w:hyperlink>
      <w:r>
        <w:rPr>
          <w:lang w:val="en-US"/>
        </w:rPr>
        <w:t xml:space="preserve">. However, care is still needed when displaying the narrative: </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627" w:history="1">
        <w:r>
          <w:rPr>
            <w:rStyle w:val="Hyperlink"/>
            <w:rFonts w:eastAsia="Times New Roman"/>
            <w:lang w:val="en-US"/>
          </w:rPr>
          <w:t>leak sensitive information in headers</w:t>
        </w:r>
      </w:hyperlink>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w:t>
      </w:r>
      <w:ins w:id="341" w:author="Miller,Michelle M" w:date="2015-09-08T09:58:00Z">
        <w:r w:rsidR="00071123">
          <w:rPr>
            <w:rFonts w:eastAsia="Times New Roman"/>
            <w:lang w:val="en-US"/>
          </w:rPr>
          <w:t>,</w:t>
        </w:r>
      </w:ins>
      <w:r>
        <w:rPr>
          <w:rFonts w:eastAsia="Times New Roman"/>
          <w:lang w:val="en-US"/>
        </w:rPr>
        <w:t xml:space="preserve"> one should separate user session cookies, as an attacker could create content that serves up with content-type "text/html" and has content like "&lt;script&gt;send_to_attacker(document.cookie);&lt;/script&gt;".</w:t>
      </w:r>
    </w:p>
    <w:p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rsidR="00C51368" w:rsidRDefault="00E43BD9">
      <w:pPr>
        <w:pStyle w:val="NormalWeb"/>
        <w:divId w:val="503786516"/>
        <w:rPr>
          <w:lang w:val="en-US"/>
        </w:rPr>
      </w:pPr>
      <w:bookmarkStart w:id="342" w:name="stylesheets"/>
      <w:bookmarkEnd w:id="342"/>
      <w:r>
        <w:rPr>
          <w:lang w:val="en-US"/>
        </w:rPr>
        <w:t xml:space="preserve">In addition, </w:t>
      </w:r>
      <w:del w:id="343" w:author="Miller,Michelle M" w:date="2015-09-08T09:59:00Z">
        <w:r w:rsidDel="00071123">
          <w:rPr>
            <w:lang w:val="en-US"/>
          </w:rPr>
          <w:delText xml:space="preserve">to </w:delText>
        </w:r>
      </w:del>
      <w:r>
        <w:rPr>
          <w:lang w:val="en-US"/>
        </w:rPr>
        <w:t xml:space="preserve">narrative </w:t>
      </w:r>
      <w:hyperlink r:id="rId2628"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w:t>
      </w:r>
      <w:r>
        <w:rPr>
          <w:lang w:val="en-US"/>
        </w:rPr>
        <w:lastRenderedPageBreak/>
        <w:t xml:space="preserve">followed without checking their safety first, and that session/identifying information does not leak with any use of external links. </w:t>
      </w:r>
    </w:p>
    <w:p w:rsidR="00C51368" w:rsidRDefault="00E43BD9">
      <w:pPr>
        <w:pStyle w:val="Heading1"/>
        <w:divId w:val="990249517"/>
        <w:rPr>
          <w:rFonts w:eastAsia="Times New Roman"/>
          <w:noProof/>
          <w:lang w:val="en-US"/>
        </w:rPr>
      </w:pPr>
      <w:r>
        <w:rPr>
          <w:rFonts w:eastAsia="Times New Roman"/>
          <w:noProof/>
          <w:lang w:val="en-US"/>
        </w:rPr>
        <w:t>services.html</w:t>
      </w:r>
    </w:p>
    <w:p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54576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62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630" w:anchor="status" w:history="1">
              <w:r w:rsidR="00E43BD9">
                <w:rPr>
                  <w:rStyle w:val="Hyperlink"/>
                  <w:rFonts w:eastAsia="Times New Roman"/>
                </w:rPr>
                <w:t>Ballot Status</w:t>
              </w:r>
            </w:hyperlink>
            <w:r w:rsidR="00E43BD9">
              <w:rPr>
                <w:rFonts w:eastAsia="Times New Roman"/>
              </w:rPr>
              <w:t xml:space="preserve">: </w:t>
            </w:r>
            <w:hyperlink r:id="rId2631" w:anchor="pubs" w:history="1">
              <w:r w:rsidR="00E43BD9">
                <w:rPr>
                  <w:rStyle w:val="Hyperlink"/>
                  <w:rFonts w:eastAsia="Times New Roman"/>
                </w:rPr>
                <w:t>DSTU 2</w:t>
              </w:r>
            </w:hyperlink>
          </w:p>
        </w:tc>
      </w:tr>
    </w:tbl>
    <w:p w:rsidR="00C51368" w:rsidRDefault="00E43BD9">
      <w:pPr>
        <w:pStyle w:val="NormalWeb"/>
        <w:divId w:val="134683794"/>
        <w:rPr>
          <w:lang w:val="en-US"/>
        </w:rPr>
      </w:pPr>
      <w:commentRangeStart w:id="344"/>
      <w:r>
        <w:rPr>
          <w:b/>
          <w:bCs/>
          <w:lang w:val="en-US"/>
        </w:rPr>
        <w:t>DSTU Note:</w:t>
      </w:r>
      <w:r>
        <w:rPr>
          <w:lang w:val="en-US"/>
        </w:rPr>
        <w:t xml:space="preserve"> This page and </w:t>
      </w:r>
      <w:hyperlink r:id="rId2632" w:history="1">
        <w:r>
          <w:rPr>
            <w:rStyle w:val="Hyperlink"/>
            <w:lang w:val="en-US"/>
          </w:rPr>
          <w:t>the other FHIR/SOA/Services page</w:t>
        </w:r>
      </w:hyperlink>
      <w:r>
        <w:rPr>
          <w:lang w:val="en-US"/>
        </w:rPr>
        <w:t xml:space="preserve"> will be reconciled and collapsed to a single page during ballot reconciliation. </w:t>
      </w:r>
      <w:commentRangeEnd w:id="344"/>
      <w:r w:rsidR="00CD49ED">
        <w:rPr>
          <w:rStyle w:val="CommentReference"/>
        </w:rPr>
        <w:commentReference w:id="344"/>
      </w:r>
    </w:p>
    <w:p w:rsidR="00C51368" w:rsidRDefault="00E43BD9">
      <w:pPr>
        <w:pStyle w:val="NormalWeb"/>
        <w:divId w:val="654576757"/>
        <w:rPr>
          <w:lang w:val="en-US"/>
        </w:rPr>
      </w:pPr>
      <w:r>
        <w:rPr>
          <w:lang w:val="en-US"/>
        </w:rPr>
        <w:t xml:space="preserve">Though FHIR </w:t>
      </w:r>
      <w:ins w:id="345" w:author="Miller,Michelle M" w:date="2015-09-08T12:16:00Z">
        <w:r w:rsidR="00C81076">
          <w:rPr>
            <w:lang w:val="en-US"/>
          </w:rPr>
          <w:t>r</w:t>
        </w:r>
      </w:ins>
      <w:del w:id="346" w:author="Miller,Michelle M" w:date="2015-09-08T12:16:00Z">
        <w:r w:rsidDel="00C81076">
          <w:rPr>
            <w:lang w:val="en-US"/>
          </w:rPr>
          <w:delText>R</w:delText>
        </w:r>
      </w:del>
      <w:r>
        <w:rPr>
          <w:lang w:val="en-US"/>
        </w:rPr>
        <w:t xml:space="preserve">esources are primarily designed with for the </w:t>
      </w:r>
      <w:hyperlink r:id="rId2634" w:history="1">
        <w:r>
          <w:rPr>
            <w:rStyle w:val="Hyperlink"/>
            <w:lang w:val="en-US"/>
          </w:rPr>
          <w:t>RESTful HTTP-based implementation</w:t>
        </w:r>
      </w:hyperlink>
      <w:r>
        <w:rPr>
          <w:lang w:val="en-US"/>
        </w:rPr>
        <w:t>, it is not necessary to use a RESTful interface when exchanging the resources; one way that they can be exchanged is in the context of services. Service Oriented Architecture (SOA) is an architecture pattern using services to encapsulate and provide discre</w:t>
      </w:r>
      <w:ins w:id="347" w:author="Miller,Michelle M" w:date="2015-09-08T11:55:00Z">
        <w:r w:rsidR="00CD49ED">
          <w:rPr>
            <w:lang w:val="en-US"/>
          </w:rPr>
          <w:t>t</w:t>
        </w:r>
      </w:ins>
      <w:r>
        <w:rPr>
          <w:lang w:val="en-US"/>
        </w:rPr>
        <w:t>e</w:t>
      </w:r>
      <w:del w:id="348" w:author="Miller,Michelle M" w:date="2015-09-08T11:55:00Z">
        <w:r w:rsidDel="00CD49ED">
          <w:rPr>
            <w:lang w:val="en-US"/>
          </w:rPr>
          <w:delText>t</w:delText>
        </w:r>
      </w:del>
      <w:r>
        <w:rPr>
          <w:lang w:val="en-US"/>
        </w:rPr>
        <w:t xml:space="preserve"> pieces of application functionality to each other. Services communicate by invoking public interfaces and exchanging information (as parameters and outputs) in accordance to a well-defined service contract. </w:t>
      </w:r>
    </w:p>
    <w:p w:rsidR="00C51368" w:rsidRDefault="00E43BD9">
      <w:pPr>
        <w:pStyle w:val="NormalWeb"/>
        <w:divId w:val="654576757"/>
        <w:rPr>
          <w:lang w:val="en-US"/>
        </w:rPr>
      </w:pPr>
      <w:r>
        <w:rPr>
          <w:lang w:val="en-US"/>
        </w:rPr>
        <w:t xml:space="preserve">FHIR resources or </w:t>
      </w:r>
      <w:hyperlink r:id="rId2635" w:anchor="bundle" w:history="1">
        <w:r>
          <w:rPr>
            <w:rStyle w:val="Hyperlink"/>
            <w:lang w:val="en-US"/>
          </w:rPr>
          <w:t>bundles</w:t>
        </w:r>
      </w:hyperlink>
      <w:r>
        <w:rPr>
          <w:lang w:val="en-US"/>
        </w:rPr>
        <w:t xml:space="preserve"> may be used as the parameters or outputs of service interfaces. </w:t>
      </w:r>
    </w:p>
    <w:p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rsidR="00C51368" w:rsidRDefault="00E43BD9">
      <w:pPr>
        <w:pStyle w:val="NormalWeb"/>
        <w:divId w:val="654576757"/>
        <w:rPr>
          <w:lang w:val="en-US"/>
        </w:rPr>
      </w:pPr>
      <w:r>
        <w:rPr>
          <w:lang w:val="en-US"/>
        </w:rPr>
        <w:t xml:space="preserve">This specification defines a </w:t>
      </w:r>
      <w:hyperlink r:id="rId2636"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637" w:history="1">
        <w:r>
          <w:rPr>
            <w:rStyle w:val="Hyperlink"/>
            <w:lang w:val="en-US"/>
          </w:rPr>
          <w:t>HL7 SOA work group</w:t>
        </w:r>
      </w:hyperlink>
      <w:r>
        <w:rPr>
          <w:lang w:val="en-US"/>
        </w:rPr>
        <w:t xml:space="preserve"> will be considered if there is sufficient interest in this. </w:t>
      </w:r>
    </w:p>
    <w:p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638" w:history="1">
        <w:r>
          <w:rPr>
            <w:rStyle w:val="Hyperlink"/>
            <w:lang w:val="en-US"/>
          </w:rPr>
          <w:t>HL7/OMG HSSP RLUS specification</w:t>
        </w:r>
      </w:hyperlink>
      <w:r>
        <w:rPr>
          <w:lang w:val="en-US"/>
        </w:rPr>
        <w:t xml:space="preserve"> (see </w:t>
      </w:r>
      <w:hyperlink r:id="rId2639"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Technical requirements when exchanging resources</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rsidR="00C51368" w:rsidRDefault="00E43BD9">
      <w:pPr>
        <w:pStyle w:val="NormalWeb"/>
        <w:divId w:val="654576757"/>
        <w:rPr>
          <w:lang w:val="en-US"/>
        </w:rPr>
      </w:pPr>
      <w:r>
        <w:rPr>
          <w:lang w:val="en-US"/>
        </w:rPr>
        <w:lastRenderedPageBreak/>
        <w:t xml:space="preserve">Both </w:t>
      </w:r>
      <w:ins w:id="349" w:author="Miller,Michelle M" w:date="2015-09-08T12:01:00Z">
        <w:r w:rsidR="00CD49ED">
          <w:rPr>
            <w:lang w:val="en-US"/>
          </w:rPr>
          <w:t xml:space="preserve">of </w:t>
        </w:r>
      </w:ins>
      <w:r>
        <w:rPr>
          <w:lang w:val="en-US"/>
        </w:rPr>
        <w:t xml:space="preserve">these </w:t>
      </w:r>
      <w:ins w:id="350" w:author="Miller,Michelle M" w:date="2015-09-08T12:01:00Z">
        <w:r w:rsidR="00A52AB3">
          <w:rPr>
            <w:lang w:val="en-US"/>
          </w:rPr>
          <w:t xml:space="preserve">have an </w:t>
        </w:r>
      </w:ins>
      <w:r>
        <w:rPr>
          <w:lang w:val="en-US"/>
        </w:rPr>
        <w:t xml:space="preserve">impact on how services should manage exchanging resources in their design and implementation. </w:t>
      </w:r>
    </w:p>
    <w:p w:rsidR="00C51368" w:rsidRDefault="00E43BD9">
      <w:pPr>
        <w:pStyle w:val="Heading3"/>
        <w:divId w:val="654576757"/>
        <w:rPr>
          <w:rFonts w:eastAsia="Times New Roman"/>
          <w:lang w:val="en-US"/>
        </w:rPr>
      </w:pPr>
      <w:bookmarkStart w:id="351" w:name="tech"/>
      <w:bookmarkEnd w:id="351"/>
      <w:r>
        <w:rPr>
          <w:rFonts w:eastAsia="Times New Roman"/>
          <w:lang w:val="en-US"/>
        </w:rPr>
        <w:t>Technical Requirements</w:t>
      </w:r>
    </w:p>
    <w:p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w:t>
      </w:r>
      <w:proofErr w:type="gramStart"/>
      <w:r>
        <w:rPr>
          <w:lang w:val="en-US"/>
        </w:rPr>
        <w:t>meta</w:t>
      </w:r>
      <w:proofErr w:type="gramEnd"/>
      <w:del w:id="352" w:author="Miller,Michelle M" w:date="2015-09-08T08:33:00Z">
        <w:r w:rsidDel="0013242F">
          <w:rPr>
            <w:lang w:val="en-US"/>
          </w:rPr>
          <w:delText xml:space="preserve"> </w:delText>
        </w:r>
      </w:del>
      <w:r>
        <w:rPr>
          <w:lang w:val="en-US"/>
        </w:rPr>
        <w:t xml:space="preserve">data are managed. </w:t>
      </w:r>
    </w:p>
    <w:p w:rsidR="00C51368" w:rsidRDefault="00E43BD9">
      <w:pPr>
        <w:pStyle w:val="NormalWeb"/>
        <w:divId w:val="654576757"/>
        <w:rPr>
          <w:lang w:val="en-US"/>
        </w:rPr>
      </w:pPr>
      <w:r>
        <w:rPr>
          <w:lang w:val="en-US"/>
        </w:rPr>
        <w:t>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w:t>
      </w:r>
      <w:del w:id="353" w:author="Miller,Michelle M" w:date="2015-09-08T12:05:00Z">
        <w:r w:rsidDel="00A52AB3">
          <w:rPr>
            <w:lang w:val="en-US"/>
          </w:rPr>
          <w:delText>,</w:delText>
        </w:r>
      </w:del>
      <w:r>
        <w:rPr>
          <w:lang w:val="en-US"/>
        </w:rPr>
        <w:t xml:space="preserve"> and use an internal RESTful service to store and access them. In this case, it would need to take the resources out of the service context</w:t>
      </w:r>
      <w:del w:id="354" w:author="Miller,Michelle M" w:date="2015-09-08T12:06:00Z">
        <w:r w:rsidDel="00A52AB3">
          <w:rPr>
            <w:lang w:val="en-US"/>
          </w:rPr>
          <w:delText>,</w:delText>
        </w:r>
      </w:del>
      <w:r>
        <w:rPr>
          <w:lang w:val="en-US"/>
        </w:rPr>
        <w:t xml:space="preserve"> and use them in a RESTful context</w:t>
      </w:r>
      <w:ins w:id="355" w:author="Miller,Michelle M" w:date="2015-09-08T12:06:00Z">
        <w:r w:rsidR="00A52AB3">
          <w:rPr>
            <w:lang w:val="en-US"/>
          </w:rPr>
          <w:t xml:space="preserve">.  </w:t>
        </w:r>
      </w:ins>
      <w:del w:id="356" w:author="Miller,Michelle M" w:date="2015-09-08T12:06:00Z">
        <w:r w:rsidDel="00A52AB3">
          <w:rPr>
            <w:lang w:val="en-US"/>
          </w:rPr>
          <w:delText>, and g</w:delText>
        </w:r>
      </w:del>
      <w:ins w:id="357" w:author="Miller,Michelle M" w:date="2015-09-08T12:06:00Z">
        <w:r w:rsidR="00A52AB3">
          <w:rPr>
            <w:lang w:val="en-US"/>
          </w:rPr>
          <w:t>G</w:t>
        </w:r>
      </w:ins>
      <w:r>
        <w:rPr>
          <w:lang w:val="en-US"/>
        </w:rPr>
        <w:t>enerally</w:t>
      </w:r>
      <w:ins w:id="358" w:author="Miller,Michelle M" w:date="2015-09-08T12:06:00Z">
        <w:r w:rsidR="00A52AB3">
          <w:rPr>
            <w:lang w:val="en-US"/>
          </w:rPr>
          <w:t>,</w:t>
        </w:r>
      </w:ins>
      <w:r>
        <w:rPr>
          <w:lang w:val="en-US"/>
        </w:rPr>
        <w:t xml:space="preserve"> the service would expect to see duplicate resources over time, where versions must be managed correctly. If the resources to be exchanged over services are also to be exchanged with REST, the metadata will be required to be managed carefully. </w:t>
      </w:r>
    </w:p>
    <w:p w:rsidR="00C51368" w:rsidRDefault="00E43BD9">
      <w:pPr>
        <w:pStyle w:val="NormalWeb"/>
        <w:divId w:val="654576757"/>
        <w:rPr>
          <w:lang w:val="en-US"/>
        </w:rPr>
      </w:pPr>
      <w:r>
        <w:rPr>
          <w:b/>
          <w:bCs/>
          <w:lang w:val="en-US"/>
        </w:rPr>
        <w:t>Resource Identity</w:t>
      </w:r>
    </w:p>
    <w:p w:rsidR="00C51368" w:rsidRDefault="00E43BD9">
      <w:pPr>
        <w:pStyle w:val="NormalWeb"/>
        <w:divId w:val="654576757"/>
        <w:rPr>
          <w:lang w:val="en-US"/>
        </w:rPr>
      </w:pPr>
      <w:r>
        <w:rPr>
          <w:lang w:val="en-US"/>
        </w:rPr>
        <w:t>All resources have a single identity (the full URL)</w:t>
      </w:r>
      <w:del w:id="359" w:author="Miller,Michelle M" w:date="2015-09-08T12:07:00Z">
        <w:r w:rsidDel="00A52AB3">
          <w:rPr>
            <w:lang w:val="en-US"/>
          </w:rPr>
          <w:delText>,</w:delText>
        </w:r>
      </w:del>
      <w:r>
        <w:rPr>
          <w:lang w:val="en-US"/>
        </w:rPr>
        <w:t xml:space="preserve"> and a logical id</w:t>
      </w:r>
      <w:ins w:id="360" w:author="Miller,Michelle M" w:date="2015-09-08T12:07:00Z">
        <w:r w:rsidR="00A52AB3">
          <w:rPr>
            <w:lang w:val="en-US"/>
          </w:rPr>
          <w:t>,</w:t>
        </w:r>
      </w:ins>
      <w:r>
        <w:rPr>
          <w:lang w:val="en-US"/>
        </w:rPr>
        <w:t xml:space="preserve"> which may be maintained as the resource moves from server to server (see </w:t>
      </w:r>
      <w:hyperlink r:id="rId2640"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rsidR="00C51368" w:rsidRDefault="00E43BD9">
      <w:pPr>
        <w:pStyle w:val="NormalWeb"/>
        <w:divId w:val="654576757"/>
        <w:rPr>
          <w:lang w:val="en-US"/>
        </w:rPr>
      </w:pPr>
      <w:r>
        <w:rPr>
          <w:lang w:val="en-US"/>
        </w:rPr>
        <w:t xml:space="preserve">Services that exchange resources SHOULD maintain resource identity. </w:t>
      </w:r>
    </w:p>
    <w:p w:rsidR="00C51368" w:rsidRDefault="00E43BD9">
      <w:pPr>
        <w:pStyle w:val="NormalWeb"/>
        <w:divId w:val="654576757"/>
        <w:rPr>
          <w:lang w:val="en-US"/>
        </w:rPr>
      </w:pPr>
      <w:r>
        <w:rPr>
          <w:b/>
          <w:bCs/>
          <w:lang w:val="en-US"/>
        </w:rPr>
        <w:t>Resource Version</w:t>
      </w:r>
    </w:p>
    <w:p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w:t>
      </w:r>
      <w:del w:id="361" w:author="Miller,Michelle M" w:date="2015-09-08T12:10:00Z">
        <w:r w:rsidDel="00A52AB3">
          <w:rPr>
            <w:lang w:val="en-US"/>
          </w:rPr>
          <w:delText>data</w:delText>
        </w:r>
      </w:del>
      <w:ins w:id="362" w:author="Miller,Michelle M" w:date="2015-09-08T12:10:00Z">
        <w:r w:rsidR="00A52AB3">
          <w:rPr>
            <w:lang w:val="en-US"/>
          </w:rPr>
          <w:t>dat</w:t>
        </w:r>
        <w:r w:rsidR="00A52AB3">
          <w:rPr>
            <w:lang w:val="en-US"/>
          </w:rPr>
          <w:t>e</w:t>
        </w:r>
      </w:ins>
      <w:r>
        <w:rPr>
          <w:lang w:val="en-US"/>
        </w:rPr>
        <w:t xml:space="preserve">/time resolution issues, systems implementing concurrency solutions are strongly recommended to depend on the versionId; the lastUpdated is provided to inform human users about information currency. </w:t>
      </w:r>
    </w:p>
    <w:p w:rsidR="00C51368" w:rsidRDefault="00E43BD9">
      <w:pPr>
        <w:pStyle w:val="NormalWeb"/>
        <w:divId w:val="654576757"/>
        <w:rPr>
          <w:lang w:val="en-US"/>
        </w:rPr>
      </w:pPr>
      <w:r>
        <w:rPr>
          <w:lang w:val="en-US"/>
        </w:rPr>
        <w:t>Services typically assume that the information in the service calls is the latest information. As a consequence, explicit version tracking is often not part of a service call. However</w:t>
      </w:r>
      <w:ins w:id="363" w:author="Miller,Michelle M" w:date="2015-09-08T12:11:00Z">
        <w:r w:rsidR="00FB35B8">
          <w:rPr>
            <w:lang w:val="en-US"/>
          </w:rPr>
          <w:t>,</w:t>
        </w:r>
      </w:ins>
      <w:r>
        <w:rPr>
          <w:lang w:val="en-US"/>
        </w:rPr>
        <w:t xml:space="preserve"> if the </w:t>
      </w:r>
      <w:r>
        <w:rPr>
          <w:lang w:val="en-US"/>
        </w:rPr>
        <w:lastRenderedPageBreak/>
        <w:t xml:space="preserve">resources in the service call </w:t>
      </w:r>
      <w:del w:id="364" w:author="Miller,Michelle M" w:date="2015-09-08T12:11:00Z">
        <w:r w:rsidDel="00FB35B8">
          <w:rPr>
            <w:lang w:val="en-US"/>
          </w:rPr>
          <w:delText xml:space="preserve">then </w:delText>
        </w:r>
      </w:del>
      <w:r>
        <w:rPr>
          <w:lang w:val="en-US"/>
        </w:rPr>
        <w:t xml:space="preserve">need to be used in a RESTful fashion, </w:t>
      </w:r>
      <w:ins w:id="365" w:author="Miller,Michelle M" w:date="2015-09-08T12:11:00Z">
        <w:r w:rsidR="00FB35B8">
          <w:rPr>
            <w:lang w:val="en-US"/>
          </w:rPr>
          <w:t xml:space="preserve">then </w:t>
        </w:r>
      </w:ins>
      <w:r>
        <w:rPr>
          <w:lang w:val="en-US"/>
        </w:rPr>
        <w:t xml:space="preserve">explicitly tracking the version and last modified date will make this subsequent usage much more efficient. </w:t>
      </w:r>
    </w:p>
    <w:p w:rsidR="00C51368" w:rsidRDefault="00E43BD9">
      <w:pPr>
        <w:pStyle w:val="NormalWeb"/>
        <w:divId w:val="654576757"/>
        <w:rPr>
          <w:lang w:val="en-US"/>
        </w:rPr>
      </w:pPr>
      <w:r>
        <w:rPr>
          <w:lang w:val="en-US"/>
        </w:rPr>
        <w:t xml:space="preserve">Services that exchange resources SHOULD include version information when the resources are exchanged. </w:t>
      </w:r>
    </w:p>
    <w:p w:rsidR="00C51368" w:rsidRDefault="00E43BD9">
      <w:pPr>
        <w:pStyle w:val="NormalWeb"/>
        <w:divId w:val="654576757"/>
        <w:rPr>
          <w:lang w:val="en-US"/>
        </w:rPr>
      </w:pPr>
      <w:r>
        <w:rPr>
          <w:b/>
          <w:bCs/>
          <w:lang w:val="en-US"/>
        </w:rPr>
        <w:t>Capability Statement</w:t>
      </w:r>
    </w:p>
    <w:p w:rsidR="00C51368" w:rsidRDefault="00E43BD9">
      <w:pPr>
        <w:pStyle w:val="NormalWeb"/>
        <w:divId w:val="654576757"/>
        <w:rPr>
          <w:lang w:val="en-US"/>
        </w:rPr>
      </w:pPr>
      <w:r>
        <w:rPr>
          <w:lang w:val="en-US"/>
        </w:rPr>
        <w:t xml:space="preserve">When using </w:t>
      </w:r>
      <w:hyperlink r:id="rId2641" w:history="1">
        <w:r>
          <w:rPr>
            <w:rStyle w:val="Hyperlink"/>
            <w:lang w:val="en-US"/>
          </w:rPr>
          <w:t>RESTful exchange</w:t>
        </w:r>
      </w:hyperlink>
      <w:r>
        <w:rPr>
          <w:lang w:val="en-US"/>
        </w:rPr>
        <w:t xml:space="preserve">, </w:t>
      </w:r>
      <w:hyperlink r:id="rId2642" w:history="1">
        <w:r>
          <w:rPr>
            <w:rStyle w:val="Hyperlink"/>
            <w:lang w:val="en-US"/>
          </w:rPr>
          <w:t>messaging</w:t>
        </w:r>
      </w:hyperlink>
      <w:r>
        <w:rPr>
          <w:lang w:val="en-US"/>
        </w:rPr>
        <w:t xml:space="preserve">, and </w:t>
      </w:r>
      <w:hyperlink r:id="rId2643" w:history="1">
        <w:r>
          <w:rPr>
            <w:rStyle w:val="Hyperlink"/>
            <w:lang w:val="en-US"/>
          </w:rPr>
          <w:t>document based</w:t>
        </w:r>
      </w:hyperlink>
      <w:r>
        <w:rPr>
          <w:lang w:val="en-US"/>
        </w:rPr>
        <w:t xml:space="preserve"> exchange, the </w:t>
      </w:r>
      <w:hyperlink r:id="rId2644"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rsidR="00C51368" w:rsidRDefault="00E43BD9">
      <w:pPr>
        <w:pStyle w:val="Heading3"/>
        <w:divId w:val="654576757"/>
        <w:rPr>
          <w:rFonts w:eastAsia="Times New Roman"/>
          <w:lang w:val="en-US"/>
        </w:rPr>
      </w:pPr>
      <w:bookmarkStart w:id="366" w:name="architecture"/>
      <w:bookmarkEnd w:id="366"/>
      <w:r>
        <w:rPr>
          <w:rFonts w:eastAsia="Times New Roman"/>
          <w:lang w:val="en-US"/>
        </w:rPr>
        <w:t>Architectural Considerations</w:t>
      </w:r>
    </w:p>
    <w:p w:rsidR="00C51368" w:rsidRDefault="00E43BD9">
      <w:pPr>
        <w:pStyle w:val="NormalWeb"/>
        <w:divId w:val="654576757"/>
        <w:rPr>
          <w:lang w:val="en-US"/>
        </w:rPr>
      </w:pPr>
      <w:r>
        <w:rPr>
          <w:lang w:val="en-US"/>
        </w:rPr>
        <w:t xml:space="preserve">FHIR </w:t>
      </w:r>
      <w:ins w:id="367" w:author="Miller,Michelle M" w:date="2015-09-08T12:16:00Z">
        <w:r w:rsidR="00C81076">
          <w:rPr>
            <w:lang w:val="en-US"/>
          </w:rPr>
          <w:t>r</w:t>
        </w:r>
      </w:ins>
      <w:del w:id="368" w:author="Miller,Michelle M" w:date="2015-09-08T12:16:00Z">
        <w:r w:rsidDel="00C81076">
          <w:rPr>
            <w:lang w:val="en-US"/>
          </w:rPr>
          <w:delText>R</w:delText>
        </w:r>
      </w:del>
      <w:r>
        <w:rPr>
          <w:lang w:val="en-US"/>
        </w:rPr>
        <w:t xml:space="preserve">esources are designed to </w:t>
      </w:r>
      <w:del w:id="369" w:author="Miller,Michelle M" w:date="2015-09-08T12:17:00Z">
        <w:r w:rsidDel="00C81076">
          <w:rPr>
            <w:lang w:val="en-US"/>
          </w:rPr>
          <w:delText xml:space="preserve">make </w:delText>
        </w:r>
      </w:del>
      <w:ins w:id="370" w:author="Miller,Michelle M" w:date="2015-09-08T12:17:00Z">
        <w:r w:rsidR="00C81076">
          <w:rPr>
            <w:lang w:val="en-US"/>
          </w:rPr>
          <w:t>be</w:t>
        </w:r>
        <w:r w:rsidR="00C81076">
          <w:rPr>
            <w:lang w:val="en-US"/>
          </w:rPr>
          <w:t xml:space="preserve"> </w:t>
        </w:r>
      </w:ins>
      <w:r>
        <w:rPr>
          <w:lang w:val="en-US"/>
        </w:rPr>
        <w:t>use</w:t>
      </w:r>
      <w:ins w:id="371" w:author="Miller,Michelle M" w:date="2015-09-08T12:17:00Z">
        <w:r w:rsidR="00C81076">
          <w:rPr>
            <w:lang w:val="en-US"/>
          </w:rPr>
          <w:t>d</w:t>
        </w:r>
      </w:ins>
      <w:r>
        <w:rPr>
          <w:lang w:val="en-US"/>
        </w:rPr>
        <w:t xml:space="preserve"> in a wide variety of contexts. In particular, FHIR resources are required to be suitable for use in a REST environment. This means that there are number of design requirements and choices that impact </w:t>
      </w:r>
      <w:del w:id="372" w:author="Miller,Michelle M" w:date="2015-09-08T12:18:00Z">
        <w:r w:rsidDel="00C81076">
          <w:rPr>
            <w:lang w:val="en-US"/>
          </w:rPr>
          <w:delText xml:space="preserve">on </w:delText>
        </w:r>
      </w:del>
      <w:r>
        <w:rPr>
          <w:lang w:val="en-US"/>
        </w:rPr>
        <w:t xml:space="preserve">how suitable resources are for use with services. </w:t>
      </w:r>
    </w:p>
    <w:p w:rsidR="00C51368" w:rsidRDefault="00E43BD9">
      <w:pPr>
        <w:pStyle w:val="NormalWeb"/>
        <w:divId w:val="654576757"/>
        <w:rPr>
          <w:lang w:val="en-US"/>
        </w:rPr>
      </w:pPr>
      <w:r>
        <w:rPr>
          <w:lang w:val="en-US"/>
        </w:rPr>
        <w:t>If service use was the only consideration, different decisions would be made, and resources would be more suitable for use with services. However</w:t>
      </w:r>
      <w:ins w:id="373" w:author="Miller,Michelle M" w:date="2015-09-08T12:19:00Z">
        <w:r w:rsidR="00C81076">
          <w:rPr>
            <w:lang w:val="en-US"/>
          </w:rPr>
          <w:t>,</w:t>
        </w:r>
      </w:ins>
      <w:r>
        <w:rPr>
          <w:lang w:val="en-US"/>
        </w:rPr>
        <w:t xml:space="preserve"> this would curtail their usefulness and reusability in other contexts. </w:t>
      </w:r>
    </w:p>
    <w:p w:rsidR="00C51368" w:rsidRDefault="00E43BD9">
      <w:pPr>
        <w:pStyle w:val="NormalWeb"/>
        <w:divId w:val="654576757"/>
        <w:rPr>
          <w:lang w:val="en-US"/>
        </w:rPr>
      </w:pPr>
      <w:r>
        <w:rPr>
          <w:b/>
          <w:bCs/>
          <w:lang w:val="en-US"/>
        </w:rPr>
        <w:t>Resource References</w:t>
      </w:r>
    </w:p>
    <w:p w:rsidR="00C51368" w:rsidRDefault="00E43BD9">
      <w:pPr>
        <w:pStyle w:val="NormalWeb"/>
        <w:divId w:val="654576757"/>
        <w:rPr>
          <w:lang w:val="en-US"/>
        </w:rPr>
      </w:pPr>
      <w:r>
        <w:rPr>
          <w:lang w:val="en-US"/>
        </w:rPr>
        <w:t xml:space="preserve">The most obvious impact is that resources </w:t>
      </w:r>
      <w:hyperlink r:id="rId2645"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rsidR="00C51368" w:rsidRDefault="00E43BD9">
      <w:pPr>
        <w:pStyle w:val="NormalWeb"/>
        <w:divId w:val="654576757"/>
        <w:rPr>
          <w:lang w:val="en-US"/>
        </w:rPr>
      </w:pPr>
      <w:r>
        <w:rPr>
          <w:b/>
          <w:bCs/>
          <w:lang w:val="en-US"/>
        </w:rPr>
        <w:t>Explicit State</w:t>
      </w:r>
    </w:p>
    <w:p w:rsidR="00C51368" w:rsidRDefault="00E43BD9">
      <w:pPr>
        <w:pStyle w:val="NormalWeb"/>
        <w:divId w:val="654576757"/>
        <w:rPr>
          <w:lang w:val="en-US"/>
        </w:rPr>
      </w:pPr>
      <w:r>
        <w:rPr>
          <w:lang w:val="en-US"/>
        </w:rPr>
        <w:t>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w:t>
      </w:r>
      <w:ins w:id="374" w:author="Miller,Michelle M" w:date="2015-09-08T12:20:00Z">
        <w:r w:rsidR="00C81076">
          <w:rPr>
            <w:lang w:val="en-US"/>
          </w:rPr>
          <w:t>, such as</w:t>
        </w:r>
      </w:ins>
      <w:r>
        <w:rPr>
          <w:lang w:val="en-US"/>
        </w:rPr>
        <w:t xml:space="preserve"> </w:t>
      </w:r>
      <w:del w:id="375" w:author="Miller,Michelle M" w:date="2015-09-08T12:20:00Z">
        <w:r w:rsidDel="00C81076">
          <w:rPr>
            <w:lang w:val="en-US"/>
          </w:rPr>
          <w:delText xml:space="preserve">- </w:delText>
        </w:r>
      </w:del>
      <w:r>
        <w:rPr>
          <w:lang w:val="en-US"/>
        </w:rPr>
        <w:t xml:space="preserve">a request to change the status of a particular resource to something else, for example. The fact that resources carry this state explicitly as well as the transaction fixing state implicitly creates </w:t>
      </w:r>
      <w:bookmarkStart w:id="376" w:name="_GoBack"/>
      <w:bookmarkEnd w:id="376"/>
      <w:r>
        <w:rPr>
          <w:lang w:val="en-US"/>
        </w:rPr>
        <w:t xml:space="preserve">duplication between the two, and this will need to be managed. </w:t>
      </w:r>
    </w:p>
    <w:p w:rsidR="00C51368" w:rsidRDefault="00E43BD9">
      <w:pPr>
        <w:pStyle w:val="NormalWeb"/>
        <w:divId w:val="654576757"/>
        <w:rPr>
          <w:lang w:val="en-US"/>
        </w:rPr>
      </w:pPr>
      <w:r>
        <w:rPr>
          <w:b/>
          <w:bCs/>
          <w:lang w:val="en-US"/>
        </w:rPr>
        <w:lastRenderedPageBreak/>
        <w:t>Modularity</w:t>
      </w:r>
    </w:p>
    <w:p w:rsidR="00C51368" w:rsidRDefault="00E43BD9">
      <w:pPr>
        <w:pStyle w:val="NormalWeb"/>
        <w:divId w:val="654576757"/>
        <w:rPr>
          <w:lang w:val="en-US"/>
        </w:rPr>
      </w:pPr>
      <w:r>
        <w:rPr>
          <w:lang w:val="en-US"/>
        </w:rPr>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rsidR="00C51368" w:rsidRDefault="00E43BD9">
      <w:pPr>
        <w:pStyle w:val="Heading1"/>
        <w:divId w:val="990249517"/>
        <w:rPr>
          <w:rFonts w:eastAsia="Times New Roman"/>
          <w:noProof/>
          <w:lang w:val="en-US"/>
        </w:rPr>
      </w:pPr>
      <w:r>
        <w:rPr>
          <w:rFonts w:eastAsia="Times New Roman"/>
          <w:noProof/>
          <w:lang w:val="en-US"/>
        </w:rPr>
        <w:t>signatures.html</w:t>
      </w:r>
    </w:p>
    <w:p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433368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6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647" w:anchor="status" w:history="1">
              <w:r w:rsidR="00E43BD9">
                <w:rPr>
                  <w:rStyle w:val="Hyperlink"/>
                  <w:rFonts w:eastAsia="Times New Roman"/>
                </w:rPr>
                <w:t>Ballot Status</w:t>
              </w:r>
            </w:hyperlink>
            <w:r w:rsidR="00E43BD9">
              <w:rPr>
                <w:rFonts w:eastAsia="Times New Roman"/>
              </w:rPr>
              <w:t xml:space="preserve">: </w:t>
            </w:r>
            <w:hyperlink r:id="rId2648" w:anchor="pubs" w:history="1">
              <w:r w:rsidR="00E43BD9">
                <w:rPr>
                  <w:rStyle w:val="Hyperlink"/>
                  <w:rFonts w:eastAsia="Times New Roman"/>
                </w:rPr>
                <w:t>DSTU 2</w:t>
              </w:r>
            </w:hyperlink>
          </w:p>
        </w:tc>
      </w:tr>
    </w:tbl>
    <w:p w:rsidR="00C51368" w:rsidRDefault="00E43BD9">
      <w:pPr>
        <w:pStyle w:val="NormalWeb"/>
        <w:divId w:val="1743336869"/>
        <w:rPr>
          <w:lang w:val="en-US"/>
        </w:rPr>
      </w:pPr>
      <w:proofErr w:type="gramStart"/>
      <w:r>
        <w:rPr>
          <w:lang w:val="en-US"/>
        </w:rPr>
        <w:t>todo</w:t>
      </w:r>
      <w:proofErr w:type="gramEnd"/>
      <w:r>
        <w:rPr>
          <w:lang w:val="en-US"/>
        </w:rPr>
        <w:t xml:space="preserve"> - digital signatures in FHIR. </w:t>
      </w:r>
    </w:p>
    <w:p w:rsidR="00C51368" w:rsidRDefault="00E43BD9">
      <w:pPr>
        <w:pStyle w:val="Heading1"/>
        <w:divId w:val="990249517"/>
        <w:rPr>
          <w:rFonts w:eastAsia="Times New Roman"/>
          <w:noProof/>
          <w:lang w:val="en-US"/>
        </w:rPr>
      </w:pPr>
      <w:r>
        <w:rPr>
          <w:rFonts w:eastAsia="Times New Roman"/>
          <w:noProof/>
          <w:lang w:val="en-US"/>
        </w:rPr>
        <w:t>snomedct.html</w:t>
      </w:r>
    </w:p>
    <w:p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6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650" w:anchor="status" w:history="1">
              <w:r w:rsidR="00E43BD9">
                <w:rPr>
                  <w:rStyle w:val="Hyperlink"/>
                  <w:rFonts w:eastAsia="Times New Roman"/>
                </w:rPr>
                <w:t>Ballot Status</w:t>
              </w:r>
            </w:hyperlink>
            <w:r w:rsidR="00E43BD9">
              <w:rPr>
                <w:rFonts w:eastAsia="Times New Roman"/>
              </w:rPr>
              <w:t xml:space="preserve">: </w:t>
            </w:r>
            <w:hyperlink r:id="rId2651" w:anchor="pubs" w:history="1">
              <w:r w:rsidR="00E43BD9">
                <w:rPr>
                  <w:rStyle w:val="Hyperlink"/>
                  <w:rFonts w:eastAsia="Times New Roman"/>
                </w:rPr>
                <w:t>DSTU 2</w:t>
              </w:r>
            </w:hyperlink>
          </w:p>
        </w:tc>
      </w:tr>
    </w:tbl>
    <w:p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8281"/>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SNOMED CT is made managed by </w:t>
            </w:r>
            <w:hyperlink r:id="rId2652"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653" w:history="1">
              <w:r>
                <w:rPr>
                  <w:rStyle w:val="Hyperlink"/>
                  <w:rFonts w:eastAsia="Times New Roman"/>
                </w:rPr>
                <w:t>http://snomed.info/sct</w:t>
              </w:r>
            </w:hyperlink>
            <w:r>
              <w:rPr>
                <w:rFonts w:eastAsia="Times New Roman"/>
              </w:rPr>
              <w:t xml:space="preserve"> identifies the SNOMED CT code system</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654" w:history="1">
              <w:r>
                <w:rPr>
                  <w:rStyle w:val="Hyperlink"/>
                  <w:rFonts w:eastAsia="Times New Roman"/>
                </w:rPr>
                <w:t>SNOMED URI Specification</w:t>
              </w:r>
            </w:hyperlink>
            <w:r>
              <w:rPr>
                <w:rFonts w:eastAsia="Times New Roman"/>
              </w:rPr>
              <w:t xml:space="preserve"> (see note below)</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655" w:history="1">
              <w:r>
                <w:rPr>
                  <w:rStyle w:val="Hyperlink"/>
                  <w:rFonts w:eastAsia="Times New Roman"/>
                </w:rPr>
                <w:t>Concept IDs</w:t>
              </w:r>
            </w:hyperlink>
            <w:r>
              <w:rPr>
                <w:rFonts w:eastAsia="Times New Roman"/>
              </w:rPr>
              <w:t xml:space="preserve">, </w:t>
            </w:r>
            <w:hyperlink r:id="rId2656" w:history="1">
              <w:r>
                <w:rPr>
                  <w:rStyle w:val="Hyperlink"/>
                  <w:rFonts w:eastAsia="Times New Roman"/>
                </w:rPr>
                <w:t>Expressions</w:t>
              </w:r>
            </w:hyperlink>
            <w:r>
              <w:rPr>
                <w:rFonts w:eastAsia="Times New Roman"/>
              </w:rPr>
              <w:t xml:space="preserve"> (</w:t>
            </w:r>
            <w:hyperlink r:id="rId2657" w:history="1">
              <w:r>
                <w:rPr>
                  <w:rStyle w:val="Hyperlink"/>
                  <w:rFonts w:eastAsia="Times New Roman"/>
                </w:rPr>
                <w:t>grammar</w:t>
              </w:r>
            </w:hyperlink>
            <w:r>
              <w:rPr>
                <w:rFonts w:eastAsia="Times New Roman"/>
              </w:rPr>
              <w:t xml:space="preserve">) and </w:t>
            </w:r>
            <w:hyperlink r:id="rId2658" w:history="1">
              <w:r>
                <w:rPr>
                  <w:rStyle w:val="Hyperlink"/>
                  <w:rFonts w:eastAsia="Times New Roman"/>
                </w:rPr>
                <w:t>SNOMED Legacy codes</w:t>
              </w:r>
            </w:hyperlink>
            <w:r>
              <w:rPr>
                <w:rFonts w:eastAsia="Times New Roman"/>
              </w:rPr>
              <w:t>.</w:t>
            </w:r>
            <w:r>
              <w:rPr>
                <w:rFonts w:eastAsia="Times New Roman"/>
              </w:rPr>
              <w:br/>
            </w:r>
            <w:r>
              <w:rPr>
                <w:rFonts w:eastAsia="Times New Roman"/>
              </w:rPr>
              <w:br/>
              <w:t xml:space="preserve">Description Ids are not valid, nor are other concepts associated with SNOMED CT Concepts using the RF2 identifier infrastructure. Expressions SHOULD NOT contain terms, only concept IDs </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correct display for a SNOMED CT concept is one of the preferred terms for the concept. Preferred terms are case sensitive. The Fully Specified Name is not an appropriate choice. The source of preferred name comes from a Language Reference Set. SNOMED CT does not define displays for expressions; if no display has been </w:t>
            </w:r>
            <w:r>
              <w:rPr>
                <w:rFonts w:eastAsia="Times New Roman"/>
              </w:rPr>
              <w:lastRenderedPageBreak/>
              <w:t>associated with the expression through a value set or other mechanism, the full expression syntax with preferred terms embedded may be used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NormalWeb"/>
        <w:divId w:val="528488436"/>
        <w:rPr>
          <w:lang w:val="en-US"/>
        </w:rPr>
      </w:pPr>
      <w:r>
        <w:rPr>
          <w:lang w:val="en-US"/>
        </w:rPr>
        <w:t xml:space="preserve">Note: The </w:t>
      </w:r>
      <w:hyperlink r:id="rId2659" w:history="1">
        <w:r>
          <w:rPr>
            <w:rStyle w:val="Hyperlink"/>
            <w:lang w:val="en-US"/>
          </w:rPr>
          <w:t>IHTSDO glossary</w:t>
        </w:r>
      </w:hyperlink>
      <w:r>
        <w:rPr>
          <w:lang w:val="en-US"/>
        </w:rPr>
        <w:t xml:space="preserve"> explains some of these SNOMED CT specific terms. </w:t>
      </w:r>
    </w:p>
    <w:p w:rsidR="00C51368" w:rsidRDefault="00E43BD9">
      <w:pPr>
        <w:pStyle w:val="Heading3"/>
        <w:divId w:val="528488436"/>
        <w:rPr>
          <w:rFonts w:eastAsia="Times New Roman"/>
          <w:lang w:val="en-US"/>
        </w:rPr>
      </w:pPr>
      <w:r>
        <w:rPr>
          <w:rFonts w:eastAsia="Times New Roman"/>
          <w:lang w:val="en-US"/>
        </w:rPr>
        <w:t>Version Issues</w:t>
      </w:r>
    </w:p>
    <w:p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660" w:history="1">
        <w:r>
          <w:rPr>
            <w:rStyle w:val="Hyperlink"/>
            <w:lang w:val="en-US"/>
          </w:rPr>
          <w:t>SNOMED URI Specification</w:t>
        </w:r>
      </w:hyperlink>
      <w:r>
        <w:rPr>
          <w:lang w:val="en-US"/>
        </w:rPr>
        <w:t xml:space="preserve"> describes how to unambiguously reference a particular version of a distribution: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 xml:space="preserve">  http://snomed.info/sct/[sctid]/version/[YYYYMMDD] </w:t>
      </w:r>
    </w:p>
    <w:p w:rsidR="00C51368" w:rsidRDefault="00E43BD9">
      <w:pPr>
        <w:pStyle w:val="NormalWeb"/>
        <w:divId w:val="528488436"/>
        <w:rPr>
          <w:lang w:val="en-US"/>
        </w:rPr>
      </w:pPr>
      <w:proofErr w:type="gramStart"/>
      <w:r>
        <w:rPr>
          <w:lang w:val="en-US"/>
        </w:rPr>
        <w:t>where</w:t>
      </w:r>
      <w:proofErr w:type="gramEnd"/>
      <w:r>
        <w:rPr>
          <w:lang w:val="en-US"/>
        </w:rPr>
        <w:t xml:space="preserve"> [sctid] is the concept id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rsidR="00C51368" w:rsidRDefault="00E43BD9">
      <w:pPr>
        <w:pStyle w:val="Heading3"/>
        <w:divId w:val="528488436"/>
        <w:rPr>
          <w:rFonts w:eastAsia="Times New Roman"/>
          <w:lang w:val="en-US"/>
        </w:rPr>
      </w:pPr>
      <w:r>
        <w:rPr>
          <w:rFonts w:eastAsia="Times New Roman"/>
          <w:lang w:val="en-US"/>
        </w:rPr>
        <w:t>Copyright/License Issues</w:t>
      </w:r>
    </w:p>
    <w:p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rsidR="00C51368" w:rsidRDefault="00E43BD9">
      <w:pPr>
        <w:pStyle w:val="Heading3"/>
        <w:divId w:val="528488436"/>
        <w:rPr>
          <w:rFonts w:eastAsia="Times New Roman"/>
          <w:lang w:val="en-US"/>
        </w:rPr>
      </w:pPr>
      <w:r>
        <w:rPr>
          <w:rFonts w:eastAsia="Times New Roman"/>
          <w:lang w:val="en-US"/>
        </w:rPr>
        <w:t>SNOMED CT Filter Properties</w:t>
      </w:r>
    </w:p>
    <w:p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rsidR="00C51368" w:rsidRDefault="00E43BD9">
      <w:pPr>
        <w:pStyle w:val="NormalWeb"/>
        <w:divId w:val="528488436"/>
        <w:rPr>
          <w:lang w:val="en-US"/>
        </w:rPr>
      </w:pPr>
      <w:r>
        <w:rPr>
          <w:lang w:val="en-US"/>
        </w:rPr>
        <w:t xml:space="preserve">For implementer convenience, some of the property filters are documented in terms of the </w:t>
      </w:r>
      <w:hyperlink r:id="rId2661" w:history="1">
        <w:r>
          <w:rPr>
            <w:rStyle w:val="Hyperlink"/>
            <w:lang w:val="en-US"/>
          </w:rPr>
          <w:t>SNOMED CT Query Language</w:t>
        </w:r>
      </w:hyperlink>
      <w:r>
        <w:rPr>
          <w:lang w:val="en-US"/>
        </w:rPr>
        <w:t xml:space="preserve">, but this does not imply that its use is required. </w:t>
      </w:r>
      <w:r>
        <w:rPr>
          <w:i/>
          <w:iCs/>
          <w:lang w:val="en-US"/>
        </w:rPr>
        <w:t>To Do: what's the correct link for this&gt;</w:t>
      </w:r>
      <w:r>
        <w:rPr>
          <w:lang w:val="en-US"/>
        </w:rPr>
        <w:t xml:space="preserve"> </w:t>
      </w:r>
    </w:p>
    <w:p w:rsidR="00C51368" w:rsidRDefault="00E43BD9">
      <w:pPr>
        <w:pStyle w:val="Heading4"/>
        <w:divId w:val="528488436"/>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7724"/>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have a transitive is-a relationship with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C166DE">
            <w:pPr>
              <w:rPr>
                <w:rFonts w:eastAsia="Times New Roman"/>
              </w:rPr>
            </w:pPr>
            <w:hyperlink r:id="rId2662"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DescendentsAndSelf([concept])</w:t>
            </w:r>
          </w:p>
        </w:tc>
      </w:tr>
    </w:tbl>
    <w:p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776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their membership of a SNOMED CT reference set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are active members of the reference set identified by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MembersOf([concept])</w:t>
            </w:r>
          </w:p>
        </w:tc>
      </w:tr>
    </w:tbl>
    <w:p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817"/>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a formal expression statement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result of the filter is the result of executing the given SNOMED CT expression. note: the query statement is under current development</w:t>
            </w:r>
          </w:p>
        </w:tc>
      </w:tr>
    </w:tbl>
    <w:p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78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Specify whether post-coordinations is allowed or not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true or false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Example</w:t>
            </w:r>
          </w:p>
        </w:tc>
        <w:tc>
          <w:tcPr>
            <w:tcW w:w="0" w:type="auto"/>
            <w:vAlign w:val="center"/>
            <w:hideMark/>
          </w:tcPr>
          <w:p w:rsidR="00C51368" w:rsidRDefault="00C166DE">
            <w:pPr>
              <w:rPr>
                <w:rFonts w:eastAsia="Times New Roman"/>
              </w:rPr>
            </w:pPr>
            <w:hyperlink r:id="rId2663"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n/a</w:t>
            </w:r>
          </w:p>
        </w:tc>
      </w:tr>
    </w:tbl>
    <w:p w:rsidR="00C51368" w:rsidRDefault="00E43BD9">
      <w:pPr>
        <w:pStyle w:val="Heading3"/>
        <w:divId w:val="528488436"/>
        <w:rPr>
          <w:rFonts w:eastAsia="Times New Roman"/>
          <w:lang w:val="en-US"/>
        </w:rPr>
      </w:pPr>
      <w:bookmarkStart w:id="377" w:name="implicit"/>
      <w:bookmarkEnd w:id="377"/>
      <w:r>
        <w:rPr>
          <w:rFonts w:eastAsia="Times New Roman"/>
          <w:lang w:val="en-US"/>
        </w:rPr>
        <w:t>Implicit Value Sets</w:t>
      </w:r>
    </w:p>
    <w:p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rsidR="00C51368" w:rsidRDefault="00E43BD9">
      <w:pPr>
        <w:pStyle w:val="NormalWeb"/>
        <w:divId w:val="528488436"/>
        <w:rPr>
          <w:lang w:val="en-US"/>
        </w:rPr>
      </w:pPr>
      <w:r>
        <w:rPr>
          <w:lang w:val="en-US"/>
        </w:rPr>
        <w:t xml:space="preserve">A SNOMED CT implicit value set URL has two parts: </w:t>
      </w:r>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664" w:history="1">
        <w:r>
          <w:rPr>
            <w:rStyle w:val="Hyperlink"/>
            <w:rFonts w:eastAsia="Times New Roman"/>
            <w:lang w:val="en-US"/>
          </w:rPr>
          <w:t>SNOMED URI Specification</w:t>
        </w:r>
      </w:hyperlink>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rsidR="00C51368" w:rsidRDefault="00E43BD9">
      <w:pPr>
        <w:pStyle w:val="NormalWeb"/>
        <w:divId w:val="528488436"/>
        <w:rPr>
          <w:lang w:val="en-US"/>
        </w:rPr>
      </w:pPr>
      <w:r>
        <w:rPr>
          <w:lang w:val="en-US"/>
        </w:rPr>
        <w:t xml:space="preserve">For the second part of the URL (the query part), the 3 possible values are: </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w:t>
      </w:r>
      <w:proofErr w:type="gramStart"/>
      <w:r>
        <w:rPr>
          <w:rFonts w:eastAsia="Times New Roman"/>
          <w:lang w:val="en-US"/>
        </w:rPr>
        <w:t>/[</w:t>
      </w:r>
      <w:proofErr w:type="gramEnd"/>
      <w:r>
        <w:rPr>
          <w:rFonts w:eastAsia="Times New Roman"/>
          <w:lang w:val="en-US"/>
        </w:rPr>
        <w:t>sctid] - all concept IDs that are subsumed by the specified Concept.</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?fhir_vs=refset/[sctid] - all concept IDs in the specified reference set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_vs=isa/[sctid]"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subsumed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value="[edition/version]?fhir_vs=isa/[sctid]"/&gt;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Concept [conceptid] and descendents"/&gt;</w:t>
      </w:r>
    </w:p>
    <w:p w:rsidR="00C51368" w:rsidRDefault="00E43BD9">
      <w:pPr>
        <w:pStyle w:val="HTMLPreformatted"/>
        <w:divId w:val="528488436"/>
        <w:rPr>
          <w:lang w:val="en-US"/>
        </w:rPr>
      </w:pPr>
      <w:r>
        <w:rPr>
          <w:lang w:val="en-US"/>
        </w:rPr>
        <w:t xml:space="preserve">  &lt;description value="All SNOMED CT concepts for [concept id or preferred description]"/&gt;</w:t>
      </w:r>
    </w:p>
    <w:p w:rsidR="00C51368" w:rsidRDefault="00E43BD9">
      <w:pPr>
        <w:pStyle w:val="HTMLPreformatted"/>
        <w:divId w:val="528488436"/>
        <w:rPr>
          <w:lang w:val="en-US"/>
        </w:rPr>
      </w:pPr>
      <w:r>
        <w:rPr>
          <w:lang w:val="en-US"/>
        </w:rPr>
        <w:lastRenderedPageBreak/>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value="is-a"/&gt;</w:t>
      </w:r>
    </w:p>
    <w:p w:rsidR="00C51368" w:rsidRDefault="00E43BD9">
      <w:pPr>
        <w:pStyle w:val="HTMLPreformatted"/>
        <w:divId w:val="528488436"/>
        <w:rPr>
          <w:lang w:val="en-US"/>
        </w:rPr>
      </w:pPr>
      <w:r>
        <w:rPr>
          <w:lang w:val="en-US"/>
        </w:rPr>
        <w:t xml:space="preserve">        &lt;value value="[sctid]"/&gt;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_vs=refset/[sctid]"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value="[edition/version]?fhir_vs=refset/[sctid]"/&gt;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Reference Set [conceptid]"/&gt;</w:t>
      </w:r>
    </w:p>
    <w:p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value="in"/&gt;</w:t>
      </w:r>
    </w:p>
    <w:p w:rsidR="00C51368" w:rsidRDefault="00E43BD9">
      <w:pPr>
        <w:pStyle w:val="HTMLPreformatted"/>
        <w:divId w:val="528488436"/>
        <w:rPr>
          <w:lang w:val="en-US"/>
        </w:rPr>
      </w:pPr>
      <w:r>
        <w:rPr>
          <w:lang w:val="en-US"/>
        </w:rPr>
        <w:t xml:space="preserve">        &lt;value value="[conceptid]"/&gt;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soa.html</w:t>
      </w:r>
    </w:p>
    <w:p w:rsidR="00C51368" w:rsidRDefault="00E43BD9">
      <w:pPr>
        <w:pStyle w:val="Heading2"/>
        <w:divId w:val="605625206"/>
        <w:rPr>
          <w:rFonts w:eastAsia="Times New Roman"/>
          <w:lang w:val="en-US"/>
        </w:rPr>
      </w:pPr>
      <w:r>
        <w:rPr>
          <w:rFonts w:eastAsia="Times New Roman"/>
          <w:lang w:val="en-US"/>
        </w:rPr>
        <w:lastRenderedPageBreak/>
        <w:t>Introduction: Services, Service-orientation (SOA)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0562520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66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666" w:anchor="status" w:history="1">
              <w:r w:rsidR="00E43BD9">
                <w:rPr>
                  <w:rStyle w:val="Hyperlink"/>
                  <w:rFonts w:eastAsia="Times New Roman"/>
                </w:rPr>
                <w:t>Ballot Status</w:t>
              </w:r>
            </w:hyperlink>
            <w:r w:rsidR="00E43BD9">
              <w:rPr>
                <w:rFonts w:eastAsia="Times New Roman"/>
              </w:rPr>
              <w:t xml:space="preserve">: </w:t>
            </w:r>
            <w:hyperlink r:id="rId2667" w:anchor="pubs" w:history="1">
              <w:r w:rsidR="00E43BD9">
                <w:rPr>
                  <w:rStyle w:val="Hyperlink"/>
                  <w:rFonts w:eastAsia="Times New Roman"/>
                </w:rPr>
                <w:t>DSTU 2</w:t>
              </w:r>
            </w:hyperlink>
          </w:p>
        </w:tc>
      </w:tr>
    </w:tbl>
    <w:p w:rsidR="00C51368" w:rsidRDefault="00E43BD9">
      <w:pPr>
        <w:pStyle w:val="NormalWeb"/>
        <w:divId w:val="81923904"/>
        <w:rPr>
          <w:lang w:val="en-US"/>
        </w:rPr>
      </w:pPr>
      <w:r>
        <w:rPr>
          <w:b/>
          <w:bCs/>
          <w:lang w:val="en-US"/>
        </w:rPr>
        <w:t>DSTU Note:</w:t>
      </w:r>
      <w:r>
        <w:rPr>
          <w:lang w:val="en-US"/>
        </w:rPr>
        <w:t xml:space="preserve"> This page and </w:t>
      </w:r>
      <w:hyperlink r:id="rId2668"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rsidR="00C51368" w:rsidRDefault="00E43BD9">
      <w:pPr>
        <w:pStyle w:val="NormalWeb"/>
        <w:divId w:val="605625206"/>
        <w:rPr>
          <w:lang w:val="en-US"/>
        </w:rPr>
      </w:pPr>
      <w:r>
        <w:rPr>
          <w:lang w:val="en-US"/>
        </w:rPr>
        <w:t xml:space="preserve">The potential benefit of SOA to FHIR is leverage of previous work done in SOA environments thus allowing FHIR to leapfrog within SOA capabilities so that those developing FHIR implementations will not have to re-invent these wheels. </w:t>
      </w:r>
    </w:p>
    <w:p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implementation of complex behavior both more easily and more consistently than would be achieved without its use. </w:t>
      </w:r>
    </w:p>
    <w:p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rsidR="00C51368" w:rsidRDefault="00E43BD9">
      <w:pPr>
        <w:pStyle w:val="NormalWeb"/>
        <w:divId w:val="605625206"/>
        <w:rPr>
          <w:lang w:val="en-US"/>
        </w:rPr>
      </w:pPr>
      <w:r>
        <w:rPr>
          <w:lang w:val="en-US"/>
        </w:rPr>
        <w:t>Note: FHIR is still under development, and this section is still under development too.</w:t>
      </w:r>
    </w:p>
    <w:p w:rsidR="00C51368" w:rsidRDefault="00E43BD9">
      <w:pPr>
        <w:pStyle w:val="Heading3"/>
        <w:divId w:val="605625206"/>
        <w:rPr>
          <w:rFonts w:eastAsia="Times New Roman"/>
          <w:lang w:val="en-US"/>
        </w:rPr>
      </w:pPr>
      <w:r>
        <w:rPr>
          <w:rFonts w:eastAsia="Times New Roman"/>
          <w:lang w:val="en-US"/>
        </w:rPr>
        <w:t>Applying Business Context - Joining-up SOA and FHIR</w:t>
      </w:r>
    </w:p>
    <w:p w:rsidR="00C51368" w:rsidRDefault="00E43BD9">
      <w:pPr>
        <w:pStyle w:val="NormalWeb"/>
        <w:divId w:val="605625206"/>
        <w:rPr>
          <w:lang w:val="en-US"/>
        </w:rPr>
      </w:pPr>
      <w:r>
        <w:rPr>
          <w:i/>
          <w:iCs/>
          <w:lang w:val="en-US"/>
        </w:rPr>
        <w:t xml:space="preserve">If I am doing FHIR, why do I care about SOA? Isn't SOA just a technology, and isn't REST either more current or just what Web Services uses anyway? Isn't REST better than SOAP? </w:t>
      </w:r>
      <w:r>
        <w:rPr>
          <w:lang w:val="en-US"/>
        </w:rPr>
        <w:t>These are very common questions that surface time and time again among implementers. FHIR is not a natural replacement for Service-oriented Architecture (SOA). Nor is SOA “better than” or “worse than” FHIR. If we consider both of these as approaches, there are natural complements which result in benefits from applying SOA techniques to FHIR.</w:t>
      </w:r>
    </w:p>
    <w:p w:rsidR="00C51368" w:rsidRDefault="00E43BD9">
      <w:pPr>
        <w:pStyle w:val="NormalWeb"/>
        <w:divId w:val="605625206"/>
        <w:rPr>
          <w:lang w:val="en-US"/>
        </w:rPr>
      </w:pPr>
      <w:r>
        <w:rPr>
          <w:lang w:val="en-US"/>
        </w:rPr>
        <w:t xml:space="preserve">One of FHIRs tremendous strengths lies in its accessibility, ease of implementation, and flexibility to be applied in a number of different situations without encumbering implementations with excessive burden. For any one implementation, these strengths stand </w:t>
      </w:r>
      <w:proofErr w:type="gramStart"/>
      <w:r>
        <w:rPr>
          <w:lang w:val="en-US"/>
        </w:rPr>
        <w:t>on their own,</w:t>
      </w:r>
      <w:proofErr w:type="gramEnd"/>
      <w:r>
        <w:rPr>
          <w:lang w:val="en-US"/>
        </w:rPr>
        <w:t xml:space="preserve"> but when multiple implementations need to work together, the likelihood of having multiple different (and </w:t>
      </w:r>
      <w:r>
        <w:rPr>
          <w:lang w:val="en-US"/>
        </w:rPr>
        <w:lastRenderedPageBreak/>
        <w:t>incompatible) FHIR-based solutions to the same problem increases, resulting in inconsistency and interoperability challenges.</w:t>
      </w:r>
    </w:p>
    <w:p w:rsidR="00C51368" w:rsidRDefault="00E43BD9">
      <w:pPr>
        <w:pStyle w:val="NormalWeb"/>
        <w:divId w:val="605625206"/>
        <w:rPr>
          <w:lang w:val="en-US"/>
        </w:rPr>
      </w:pPr>
      <w:r>
        <w:rPr>
          <w:lang w:val="en-US"/>
        </w:rPr>
        <w:t xml:space="preserve">This section assesses different contexts to allow implementers to make informed decisions about the degree of impact of applying SOA techniques and to assess potential benefit for specific situations. It will identify the situational factors to consider, and the elements of the SOA 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rsidR="00C51368" w:rsidRDefault="00E43BD9">
      <w:pPr>
        <w:pStyle w:val="Heading2"/>
        <w:divId w:val="605625206"/>
        <w:rPr>
          <w:rFonts w:eastAsia="Times New Roman"/>
          <w:lang w:val="en-US"/>
        </w:rPr>
      </w:pPr>
      <w:bookmarkStart w:id="378" w:name="relsoa"/>
      <w:bookmarkEnd w:id="378"/>
      <w:r>
        <w:rPr>
          <w:rFonts w:eastAsia="Times New Roman"/>
          <w:lang w:val="en-US"/>
        </w:rPr>
        <w:t>Relating SOA and FHIR</w:t>
      </w:r>
    </w:p>
    <w:p w:rsidR="00C51368" w:rsidRDefault="00E43BD9">
      <w:pPr>
        <w:pStyle w:val="NormalWeb"/>
        <w:divId w:val="605625206"/>
        <w:rPr>
          <w:lang w:val="en-US"/>
        </w:rPr>
      </w:pPr>
      <w:r>
        <w:rPr>
          <w:lang w:val="en-US"/>
        </w:rPr>
        <w:t xml:space="preserve">There are a few fundamental aspects of systems distribution that illustrate the principal differences between SOA and FHIR. At its core, FHIR is based upon the elemental capabilities of Create, Read, Update, Delete (CRUD), allowing access to </w:t>
      </w:r>
      <w:r>
        <w:rPr>
          <w:i/>
          <w:iCs/>
          <w:lang w:val="en-US"/>
        </w:rPr>
        <w:t>resources</w:t>
      </w:r>
      <w:r>
        <w:rPr>
          <w:lang w:val="en-US"/>
        </w:rPr>
        <w:t xml:space="preserve"> where interaction is primarily based upon these operations. Of note, multi-step or complex processing levies requirements upon the calling, client application. </w:t>
      </w:r>
    </w:p>
    <w:p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 community. In these cases, developers are faced with implementation decisions that have the potential to benefit from existing case studies, design patterns, or guidance that may either help provide consistency among FHIR implementations, or which may address gaps - either known or unidentified - resulting from implicit assumptions around a FHIR implementation.</w:t>
      </w:r>
    </w:p>
    <w:p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 or is making investments in SOA infrastructure. In these cases, shared services, enterprise policies, and existing infrastructure is common, and FHIR implementations would need to fit within the fabric of that environment.</w:t>
      </w:r>
    </w:p>
    <w:p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 based upon their specific considerations to help determine if and to what extent these approaches provide benefits.</w:t>
      </w:r>
    </w:p>
    <w:p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rsidR="00C51368" w:rsidRDefault="00E43BD9">
      <w:pPr>
        <w:pStyle w:val="NormalWeb"/>
        <w:divId w:val="605625206"/>
        <w:rPr>
          <w:lang w:val="en-US"/>
        </w:rPr>
      </w:pPr>
      <w:r>
        <w:rPr>
          <w:i/>
          <w:iCs/>
          <w:lang w:val="en-US"/>
        </w:rPr>
        <w:lastRenderedPageBreak/>
        <w:t xml:space="preserve">FHIR + </w:t>
      </w:r>
      <w:proofErr w:type="gramStart"/>
      <w:r>
        <w:rPr>
          <w:i/>
          <w:iCs/>
          <w:lang w:val="en-US"/>
        </w:rPr>
        <w:t>REST</w:t>
      </w:r>
      <w:r>
        <w:rPr>
          <w:lang w:val="en-US"/>
        </w:rPr>
        <w:t>,</w:t>
      </w:r>
      <w:proofErr w:type="gramEnd"/>
      <w:r>
        <w:rPr>
          <w:lang w:val="en-US"/>
        </w:rPr>
        <w:t xml:space="preserve"> also referred to as RESTful FHIR, which is the predominant approach for implementing FHIR today.</w:t>
      </w:r>
    </w:p>
    <w:p w:rsidR="00C51368" w:rsidRDefault="00E43BD9">
      <w:pPr>
        <w:pStyle w:val="NormalWeb"/>
        <w:divId w:val="605625206"/>
        <w:rPr>
          <w:lang w:val="en-US"/>
        </w:rPr>
      </w:pPr>
      <w:r>
        <w:rPr>
          <w:i/>
          <w:iCs/>
          <w:lang w:val="en-US"/>
        </w:rPr>
        <w:t>FHIR + WS*</w:t>
      </w:r>
      <w:r>
        <w:rPr>
          <w:lang w:val="en-US"/>
        </w:rPr>
        <w:t xml:space="preserve"> represents FHIR implementations using the web services stack as the communication protocol instead of REST. This would include use of FHIR resources as payload parameters in SOAP calls, for example.</w:t>
      </w:r>
    </w:p>
    <w:p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1473"/>
        <w:gridCol w:w="2329"/>
        <w:gridCol w:w="1158"/>
        <w:gridCol w:w="727"/>
        <w:gridCol w:w="943"/>
        <w:gridCol w:w="2820"/>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rsidR="00C51368" w:rsidRDefault="00E43BD9">
            <w:pPr>
              <w:rPr>
                <w:rFonts w:eastAsia="Times New Roman"/>
              </w:rPr>
            </w:pPr>
            <w:r>
              <w:rPr>
                <w:rFonts w:eastAsia="Times New Roman"/>
              </w:rPr>
              <w:t>Transactions may involve multiple steps composed together into a single unit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Transactional integrity is not assured in #1 or #2 but can be hand-coded. #3 assures that this is addressed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rsidR="00C51368" w:rsidRDefault="00E43BD9">
            <w:pPr>
              <w:rPr>
                <w:rFonts w:eastAsia="Times New Roman"/>
              </w:rPr>
            </w:pPr>
            <w:r>
              <w:rPr>
                <w:rFonts w:eastAsia="Times New Roman"/>
              </w:rPr>
              <w:t>Transactions are independent and do not require supporting context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Each of the implementation approaches are capable of supporting stateless processing</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rsidR="00C51368" w:rsidRDefault="00E43BD9">
            <w:pPr>
              <w:rPr>
                <w:rFonts w:eastAsia="Times New Roman"/>
              </w:rPr>
            </w:pPr>
            <w:r>
              <w:rPr>
                <w:rFonts w:eastAsia="Times New Roman"/>
              </w:rPr>
              <w:t>Representation of FHIR resources for use as query or return parameters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Data payload includes input data as well as data returned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rsidR="00C51368" w:rsidRDefault="00E43BD9">
            <w:pPr>
              <w:rPr>
                <w:rFonts w:eastAsia="Times New Roman"/>
              </w:rPr>
            </w:pPr>
            <w:r>
              <w:rPr>
                <w:rFonts w:eastAsia="Times New Roman"/>
              </w:rPr>
              <w:t>Provides for service registration, search, discovery, and late binding</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This is part of SOA specification and customary in implementations. For the others it is up to the approach</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resource-</w:t>
            </w:r>
            <w:r>
              <w:rPr>
                <w:rFonts w:eastAsia="Times New Roman"/>
              </w:rPr>
              <w:lastRenderedPageBreak/>
              <w:t>oriented operations</w:t>
            </w:r>
          </w:p>
        </w:tc>
        <w:tc>
          <w:tcPr>
            <w:tcW w:w="0" w:type="auto"/>
            <w:shd w:val="clear" w:color="auto" w:fill="F2DBDB"/>
            <w:vAlign w:val="center"/>
            <w:hideMark/>
          </w:tcPr>
          <w:p w:rsidR="00C51368" w:rsidRDefault="00E43BD9">
            <w:pPr>
              <w:rPr>
                <w:rFonts w:eastAsia="Times New Roman"/>
              </w:rPr>
            </w:pPr>
            <w:r>
              <w:rPr>
                <w:rFonts w:eastAsia="Times New Roman"/>
              </w:rPr>
              <w:lastRenderedPageBreak/>
              <w:t xml:space="preserve">Supports ability to create, read, update, </w:t>
            </w:r>
            <w:r>
              <w:rPr>
                <w:rFonts w:eastAsia="Times New Roman"/>
              </w:rPr>
              <w:lastRenderedPageBreak/>
              <w:t>delete resources;</w:t>
            </w:r>
          </w:p>
        </w:tc>
        <w:tc>
          <w:tcPr>
            <w:tcW w:w="0" w:type="auto"/>
            <w:shd w:val="clear" w:color="auto" w:fill="F2DBDB"/>
            <w:vAlign w:val="center"/>
            <w:hideMark/>
          </w:tcPr>
          <w:p w:rsidR="00C51368" w:rsidRDefault="00E43BD9">
            <w:pPr>
              <w:jc w:val="center"/>
              <w:rPr>
                <w:rFonts w:eastAsia="Times New Roman"/>
              </w:rPr>
            </w:pPr>
            <w:r>
              <w:rPr>
                <w:rFonts w:eastAsia="Times New Roman"/>
              </w:rPr>
              <w:lastRenderedPageBreak/>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 xml:space="preserve">Direct access to resources/data revisions in </w:t>
            </w:r>
            <w:proofErr w:type="gramStart"/>
            <w:r>
              <w:rPr>
                <w:rFonts w:eastAsia="Times New Roman"/>
              </w:rPr>
              <w:t xml:space="preserve">a </w:t>
            </w:r>
            <w:r>
              <w:rPr>
                <w:rFonts w:eastAsia="Times New Roman"/>
              </w:rPr>
              <w:lastRenderedPageBreak/>
              <w:t>strength</w:t>
            </w:r>
            <w:proofErr w:type="gramEnd"/>
            <w:r>
              <w:rPr>
                <w:rFonts w:eastAsia="Times New Roman"/>
              </w:rPr>
              <w:t xml:space="preserve"> of REST and FHIR. Direct access to fine-grained transactional operations are generally not supported within SOA</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Suitability for atomic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fine-grained transactions, such as data access or targeted update</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REST is ideally suited for point access or updates of specific data elements/resources - functions discouraged within SOA and WS*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provides for complex event processing, multi-step sequencing, orchestration</w:t>
            </w:r>
          </w:p>
        </w:tc>
      </w:tr>
    </w:tbl>
    <w:p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w:t>
      </w:r>
      <w:proofErr w:type="gramStart"/>
      <w:r>
        <w:rPr>
          <w:lang w:val="en-US"/>
        </w:rPr>
        <w:t>involved,</w:t>
      </w:r>
      <w:proofErr w:type="gramEnd"/>
      <w:r>
        <w:rPr>
          <w:lang w:val="en-US"/>
        </w:rPr>
        <w:t xml:space="preserve">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rsidR="00C51368" w:rsidRDefault="00E43BD9">
      <w:pPr>
        <w:pStyle w:val="NormalWeb"/>
        <w:divId w:val="605625206"/>
        <w:rPr>
          <w:lang w:val="en-US"/>
        </w:rPr>
      </w:pPr>
      <w:r>
        <w:rPr>
          <w:lang w:val="en-US"/>
        </w:rPr>
        <w:t xml:space="preserve">SOA design principles can provide guidance to a FHIR implementer resulting in reduction of co-dependencies between components, promoting "loose coupling" and minimizing potential impacts resulting from changes to inner workings of one component adversely affecting others. (For those familiar with the term, this encourages "black box" implementation). </w:t>
      </w:r>
    </w:p>
    <w:p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2174"/>
        <w:gridCol w:w="1358"/>
        <w:gridCol w:w="810"/>
        <w:gridCol w:w="1077"/>
        <w:gridCol w:w="4031"/>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Capability</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dynamic adjustment in workflows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 xml:space="preserve">In a native FHIR environment, this must be done by hand. The WS* stack provides for some interaction patterns, </w:t>
            </w:r>
            <w:r>
              <w:rPr>
                <w:rFonts w:eastAsia="Times New Roman"/>
              </w:rPr>
              <w:lastRenderedPageBreak/>
              <w:t>but limited. Use of formal notation (BPMN) and service orchestration is most robust option</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Supports ability to batch multiple operations</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for management of data coherence (e.g., Deadlocks, transactions)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principles define data governance, assigning responsibility for all data management within a service contract</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 support for orchestration languages (</w:t>
            </w:r>
            <w:hyperlink r:id="rId2669" w:history="1">
              <w:r>
                <w:rPr>
                  <w:rStyle w:val="Hyperlink"/>
                  <w:rFonts w:eastAsia="Times New Roman"/>
                </w:rPr>
                <w:t>BPMN</w:t>
              </w:r>
            </w:hyperlink>
            <w:r>
              <w:rPr>
                <w:rFonts w:eastAsia="Times New Roman"/>
              </w:rPr>
              <w:t xml:space="preserve">, </w:t>
            </w:r>
            <w:hyperlink r:id="rId2670" w:history="1">
              <w:r>
                <w:rPr>
                  <w:rStyle w:val="Hyperlink"/>
                  <w:rFonts w:eastAsia="Times New Roman"/>
                </w:rPr>
                <w:t>SOAml</w:t>
              </w:r>
            </w:hyperlink>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applys a systematic framework for orchestration using industry accepted formalisms, avoiding costs and complexities associated with an ad-hoc approach</w:t>
            </w:r>
          </w:p>
        </w:tc>
      </w:tr>
    </w:tbl>
    <w:p w:rsidR="00C51368" w:rsidRDefault="00E43BD9">
      <w:pPr>
        <w:pStyle w:val="Heading3"/>
        <w:divId w:val="605625206"/>
        <w:rPr>
          <w:rFonts w:eastAsia="Times New Roman"/>
          <w:lang w:val="en-US"/>
        </w:rPr>
      </w:pPr>
      <w:r>
        <w:rPr>
          <w:rFonts w:eastAsia="Times New Roman"/>
          <w:lang w:val="en-US"/>
        </w:rPr>
        <w:t>Orchestration</w:t>
      </w:r>
    </w:p>
    <w:p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rsidR="00C51368" w:rsidRDefault="00E43BD9">
      <w:pPr>
        <w:pStyle w:val="NormalWeb"/>
        <w:divId w:val="605625206"/>
        <w:rPr>
          <w:lang w:val="en-US"/>
        </w:rPr>
      </w:pPr>
      <w:r>
        <w:rPr>
          <w:lang w:val="en-US"/>
        </w:rPr>
        <w:t xml:space="preserve">Orchestration is neither natively supported nor unsupported in FHIR, save the availability of the FHIR Batch mode which allows for some degree of compounding of operations. In a SOA environment, orchestration is typically realized by documenting in some 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 as part of delivery fulfillment. </w:t>
      </w:r>
    </w:p>
    <w:p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rsidR="00C51368" w:rsidRDefault="00E43BD9">
      <w:pPr>
        <w:pStyle w:val="NormalWeb"/>
        <w:divId w:val="605625206"/>
        <w:rPr>
          <w:lang w:val="en-US"/>
        </w:rPr>
      </w:pPr>
      <w:r>
        <w:rPr>
          <w:lang w:val="en-US"/>
        </w:rPr>
        <w:lastRenderedPageBreak/>
        <w:t>At present, to support this complexity within a FHIR setting without the use of SOA tools, these flows would need to be manually coded,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multiple steps, but does not necessarily support the event processing needed in complex workflow situations.</w:t>
      </w:r>
    </w:p>
    <w:p w:rsidR="00C51368" w:rsidRDefault="00E43BD9">
      <w:pPr>
        <w:pStyle w:val="Heading2"/>
        <w:divId w:val="605625206"/>
        <w:rPr>
          <w:rFonts w:eastAsia="Times New Roman"/>
          <w:lang w:val="en-US"/>
        </w:rPr>
      </w:pPr>
      <w:bookmarkStart w:id="379" w:name="approach"/>
      <w:bookmarkEnd w:id="379"/>
      <w:r>
        <w:rPr>
          <w:rFonts w:eastAsia="Times New Roman"/>
          <w:lang w:val="en-US"/>
        </w:rPr>
        <w:t xml:space="preserve">Approach Alternatives </w:t>
      </w:r>
    </w:p>
    <w:p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"Classic SOA with FHIR Payload" Approach. This alternative is attractive particularly in enterprises that have or are making investments in SOA infrastructure. This alternative relies upon traditional SOA service definition, leveraging use of FHIR Resources as the parameters into and out of the service. </w:t>
      </w:r>
    </w:p>
    <w:p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rsidR="00C51368" w:rsidRDefault="00E43BD9">
      <w:pPr>
        <w:pStyle w:val="Heading3"/>
        <w:divId w:val="605625206"/>
        <w:rPr>
          <w:rFonts w:eastAsia="Times New Roman"/>
          <w:lang w:val="en-US"/>
        </w:rPr>
      </w:pPr>
      <w:r>
        <w:rPr>
          <w:rFonts w:eastAsia="Times New Roman"/>
          <w:lang w:val="en-US"/>
        </w:rPr>
        <w:t>Implementation Considerations</w:t>
      </w:r>
    </w:p>
    <w:p w:rsidR="00C51368" w:rsidRDefault="00E43BD9">
      <w:pPr>
        <w:pStyle w:val="NormalWeb"/>
        <w:divId w:val="605625206"/>
        <w:rPr>
          <w:lang w:val="en-US"/>
        </w:rPr>
      </w:pPr>
      <w:r>
        <w:rPr>
          <w:lang w:val="en-US"/>
        </w:rPr>
        <w:t xml:space="preserve">Should the above evaluation factors result in a determination that FHIR/SOA guidance is </w:t>
      </w:r>
      <w:proofErr w:type="gramStart"/>
      <w:r>
        <w:rPr>
          <w:lang w:val="en-US"/>
        </w:rPr>
        <w:t>useful,</w:t>
      </w:r>
      <w:proofErr w:type="gramEnd"/>
      <w:r>
        <w:rPr>
          <w:lang w:val="en-US"/>
        </w:rPr>
        <w:t xml:space="preserve">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rsidR="00C51368" w:rsidRDefault="00E43BD9">
      <w:pPr>
        <w:pStyle w:val="Heading4"/>
        <w:divId w:val="605625206"/>
        <w:rPr>
          <w:rFonts w:eastAsia="Times New Roman"/>
          <w:lang w:val="en-US"/>
        </w:rPr>
      </w:pPr>
      <w:r>
        <w:rPr>
          <w:rFonts w:eastAsia="Times New Roman"/>
          <w:lang w:val="en-US"/>
        </w:rPr>
        <w:t xml:space="preserve">SOA in a FHIR Environment </w:t>
      </w:r>
    </w:p>
    <w:p w:rsidR="00C51368" w:rsidRDefault="00E43BD9">
      <w:pPr>
        <w:pStyle w:val="NormalWeb"/>
        <w:divId w:val="605625206"/>
        <w:rPr>
          <w:lang w:val="en-US"/>
        </w:rPr>
      </w:pPr>
      <w:r>
        <w:rPr>
          <w:i/>
          <w:iCs/>
          <w:lang w:val="en-US"/>
        </w:rPr>
        <w:lastRenderedPageBreak/>
        <w:t>("A FHIR Environment into which we are applying SOA Techniques")</w:t>
      </w:r>
      <w:r>
        <w:rPr>
          <w:lang w:val="en-US"/>
        </w:rPr>
        <w:t xml:space="preserve"> </w:t>
      </w:r>
    </w:p>
    <w:p w:rsidR="00C51368" w:rsidRDefault="00E43BD9">
      <w:pPr>
        <w:pStyle w:val="NormalWeb"/>
        <w:divId w:val="605625206"/>
        <w:rPr>
          <w:lang w:val="en-US"/>
        </w:rPr>
      </w:pPr>
      <w:proofErr w:type="gramStart"/>
      <w:r>
        <w:rPr>
          <w:b/>
          <w:bCs/>
          <w:u w:val="single"/>
          <w:lang w:val="en-US"/>
        </w:rPr>
        <w:t>Data Storage and Coherence.</w:t>
      </w:r>
      <w:proofErr w:type="gramEnd"/>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rsidR="00C51368" w:rsidRDefault="00E43BD9">
      <w:pPr>
        <w:pStyle w:val="NormalWeb"/>
        <w:divId w:val="605625206"/>
        <w:rPr>
          <w:lang w:val="en-US"/>
        </w:rPr>
      </w:pPr>
      <w:proofErr w:type="gramStart"/>
      <w:r>
        <w:rPr>
          <w:b/>
          <w:bCs/>
          <w:u w:val="single"/>
          <w:lang w:val="en-US"/>
        </w:rPr>
        <w:t>Transactional Integrity.</w:t>
      </w:r>
      <w:proofErr w:type="gramEnd"/>
      <w:r>
        <w:rPr>
          <w:lang w:val="en-US"/>
        </w:rPr>
        <w:t xml:space="preserve"> Updating applications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rsidR="00C51368" w:rsidRDefault="00E43BD9">
      <w:pPr>
        <w:pStyle w:val="NormalWeb"/>
        <w:divId w:val="605625206"/>
        <w:rPr>
          <w:lang w:val="en-US"/>
        </w:rPr>
      </w:pPr>
      <w:r>
        <w:rPr>
          <w:b/>
          <w:bCs/>
          <w:u w:val="single"/>
          <w:lang w:val="en-US"/>
        </w:rPr>
        <w:t>API/Interface Design.</w:t>
      </w:r>
      <w:r>
        <w:rPr>
          <w:lang w:val="en-US"/>
        </w:rPr>
        <w:t xml:space="preserve">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 it is assumed that fault tolerance and server availability is being managed (beyond the scope of the specification). </w:t>
      </w:r>
    </w:p>
    <w:p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rsidR="00C51368" w:rsidRDefault="00E43BD9">
      <w:pPr>
        <w:pStyle w:val="NormalWeb"/>
        <w:divId w:val="605625206"/>
        <w:rPr>
          <w:lang w:val="en-US"/>
        </w:rPr>
      </w:pPr>
      <w:r>
        <w:rPr>
          <w:lang w:val="en-US"/>
        </w:rPr>
        <w:t>The portfolio of HL7 Service Functional Models currently includes: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 xml:space="preserve">IXS (Identification and Cross-Reference Services) that identifies the characteristic of a generic identification management services </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lastRenderedPageBreak/>
        <w:t>CCS (Care Coordination Service) that provides the capabilities to support the coordination of patient care across the care continuum spanning multiple organization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EPSS (Event Publication &amp; Subscription Service) that provides a Service Functional Model (SFM) for services, components and systems to subscribe to clinical events of interest and receive notice when new data are available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rsidR="00C51368" w:rsidRDefault="00E43BD9">
      <w:pPr>
        <w:pStyle w:val="NormalWeb"/>
        <w:divId w:val="605625206"/>
        <w:rPr>
          <w:lang w:val="en-US"/>
        </w:rPr>
      </w:pPr>
      <w:r>
        <w:rPr>
          <w:lang w:val="en-US"/>
        </w:rPr>
        <w:t>SOA provides an implementation approach providing consistency in error handling, escalation, and error 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rsidR="00C51368" w:rsidRDefault="00E43BD9">
      <w:pPr>
        <w:pStyle w:val="NormalWeb"/>
        <w:divId w:val="605625206"/>
        <w:rPr>
          <w:lang w:val="en-US"/>
        </w:rPr>
      </w:pPr>
      <w:r>
        <w:rPr>
          <w:b/>
          <w:bCs/>
          <w:u w:val="single"/>
          <w:lang w:val="en-US"/>
        </w:rPr>
        <w:t>Security.</w:t>
      </w:r>
      <w:r>
        <w:rPr>
          <w:lang w:val="en-US"/>
        </w:rPr>
        <w:t xml:space="preserve">Identity management, access control, or other dimensions of a secure solution are inherently part of </w:t>
      </w:r>
      <w:proofErr w:type="gramStart"/>
      <w:r>
        <w:rPr>
          <w:lang w:val="en-US"/>
        </w:rPr>
        <w:t>a service</w:t>
      </w:r>
      <w:proofErr w:type="gramEnd"/>
      <w:r>
        <w:rPr>
          <w:lang w:val="en-US"/>
        </w:rPr>
        <w:t xml:space="preserv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rsidR="00C51368" w:rsidRDefault="00E43BD9">
      <w:pPr>
        <w:pStyle w:val="Heading4"/>
        <w:divId w:val="605625206"/>
        <w:rPr>
          <w:rFonts w:eastAsia="Times New Roman"/>
          <w:lang w:val="en-US"/>
        </w:rPr>
      </w:pPr>
      <w:r>
        <w:rPr>
          <w:rFonts w:eastAsia="Times New Roman"/>
          <w:lang w:val="en-US"/>
        </w:rPr>
        <w:t>"FHIR in a SOA Environment"</w:t>
      </w:r>
    </w:p>
    <w:p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rsidR="00C51368" w:rsidRDefault="00E43BD9">
      <w:pPr>
        <w:pStyle w:val="NormalWeb"/>
        <w:divId w:val="605625206"/>
        <w:rPr>
          <w:lang w:val="en-US"/>
        </w:rPr>
      </w:pPr>
      <w:r>
        <w:rPr>
          <w:b/>
          <w:bCs/>
          <w:u w:val="single"/>
          <w:lang w:val="en-US"/>
        </w:rPr>
        <w:t>Data Storage and Coherence.</w:t>
      </w:r>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rsidR="00C51368" w:rsidRDefault="00E43BD9">
      <w:pPr>
        <w:pStyle w:val="NormalWeb"/>
        <w:divId w:val="605625206"/>
        <w:rPr>
          <w:lang w:val="en-US"/>
        </w:rPr>
      </w:pPr>
      <w:r>
        <w:rPr>
          <w:lang w:val="en-US"/>
        </w:rPr>
        <w:t xml:space="preserve">Use of SOA-friendly interface protocols, such as SOAP and potentially REST, create the access channel for integration. Depending upon the degree of specificity of the interface, exceptions may need to be made to allow for use of FHIR Resources as part of parameterized payloads into and out of these services. Established minimum sets of data may be required to comply with data coherence expectations (in other words, it is often required to send data in context, and not just </w:t>
      </w:r>
      <w:r>
        <w:rPr>
          <w:lang w:val="en-US"/>
        </w:rPr>
        <w:lastRenderedPageBreak/>
        <w:t>selectively include specific data elements). The organizations SOA architecture may govern and enforce these policies. Services have responsibility to interact with organizational policy enforcement points to assure appropriate permissions are in place.</w:t>
      </w:r>
    </w:p>
    <w:p w:rsidR="00C51368" w:rsidRDefault="00E43BD9">
      <w:pPr>
        <w:pStyle w:val="NormalWeb"/>
        <w:divId w:val="605625206"/>
        <w:rPr>
          <w:lang w:val="en-US"/>
        </w:rPr>
      </w:pPr>
      <w:r>
        <w:rPr>
          <w:b/>
          <w:bCs/>
          <w:u w:val="single"/>
          <w:lang w:val="en-US"/>
        </w:rPr>
        <w:t>Transactional Integrity.</w:t>
      </w:r>
      <w:r>
        <w:rPr>
          <w:lang w:val="en-US"/>
        </w:rPr>
        <w:t>In part as a function of the "black box" design approach described above, data integrity and transactional integrity are in part enforced within each service as a result of the nature of their exposed APIs. Data update and integrity becomes the responsibility of each service. FHIR interfaces may be exposed as part of these services, but would be subject to the integrity rules/constraints of each service.</w:t>
      </w:r>
    </w:p>
    <w:p w:rsidR="00C51368" w:rsidRDefault="00E43BD9">
      <w:pPr>
        <w:pStyle w:val="NormalWeb"/>
        <w:divId w:val="605625206"/>
        <w:rPr>
          <w:lang w:val="en-US"/>
        </w:rPr>
      </w:pPr>
      <w:proofErr w:type="gramStart"/>
      <w:r>
        <w:rPr>
          <w:b/>
          <w:bCs/>
          <w:u w:val="single"/>
          <w:lang w:val="en-US"/>
        </w:rPr>
        <w:t>API/Interface Design.</w:t>
      </w:r>
      <w:proofErr w:type="gramEnd"/>
      <w:r>
        <w:rPr>
          <w:lang w:val="en-US"/>
        </w:rPr>
        <w:t xml:space="preserve"> Services' API design and explicit exposing of service capabilities is an essential and elemental feature of </w:t>
      </w:r>
      <w:proofErr w:type="gramStart"/>
      <w:r>
        <w:rPr>
          <w:lang w:val="en-US"/>
        </w:rPr>
        <w:t>a SOA</w:t>
      </w:r>
      <w:proofErr w:type="gramEnd"/>
      <w:r>
        <w:rPr>
          <w:lang w:val="en-US"/>
        </w:rPr>
        <w:t xml:space="preserve"> architecture.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 Finer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rsidR="00C51368" w:rsidRDefault="00E43BD9">
      <w:pPr>
        <w:pStyle w:val="NormalWeb"/>
        <w:divId w:val="605625206"/>
        <w:rPr>
          <w:lang w:val="en-US"/>
        </w:rPr>
      </w:pPr>
      <w:r>
        <w:rPr>
          <w:lang w:val="en-US"/>
        </w:rPr>
        <w:t xml:space="preserve">For FHIR implementations, we recommend review of the HL7 SOA </w:t>
      </w:r>
      <w:proofErr w:type="gramStart"/>
      <w:r>
        <w:rPr>
          <w:lang w:val="en-US"/>
        </w:rPr>
        <w:t>balloted</w:t>
      </w:r>
      <w:proofErr w:type="gramEnd"/>
      <w:r>
        <w:rPr>
          <w:lang w:val="en-US"/>
        </w:rPr>
        <w:t xml:space="preserve"> healthcare standards, as well as reviewing SOA design patterns. There are many public sources of these patterns available on the web.</w:t>
      </w:r>
    </w:p>
    <w:p w:rsidR="00C51368" w:rsidRDefault="00E43BD9">
      <w:pPr>
        <w:pStyle w:val="NormalWeb"/>
        <w:divId w:val="605625206"/>
        <w:rPr>
          <w:lang w:val="en-US"/>
        </w:rPr>
      </w:pPr>
      <w:proofErr w:type="gramStart"/>
      <w:r>
        <w:rPr>
          <w:b/>
          <w:bCs/>
          <w:u w:val="single"/>
          <w:lang w:val="en-US"/>
        </w:rPr>
        <w:t>Error Handling.</w:t>
      </w:r>
      <w:proofErr w:type="gramEnd"/>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rsidR="00C51368" w:rsidRDefault="00E43BD9">
      <w:pPr>
        <w:pStyle w:val="NormalWeb"/>
        <w:divId w:val="605625206"/>
        <w:rPr>
          <w:lang w:val="en-US"/>
        </w:rPr>
      </w:pPr>
      <w:r>
        <w:rPr>
          <w:b/>
          <w:bCs/>
          <w:u w:val="single"/>
          <w:lang w:val="en-US"/>
        </w:rPr>
        <w:t>Security.</w:t>
      </w:r>
      <w:r>
        <w:rPr>
          <w:lang w:val="en-US"/>
        </w:rPr>
        <w:t xml:space="preserve">Security is inherently a dimension of any enterprise SOA architecture, meaning that the responsibility within a service implementation is to provide the "hooks" to interact with that architecture. In other words, the service does not need to create or enforce </w:t>
      </w:r>
      <w:proofErr w:type="gramStart"/>
      <w:r>
        <w:rPr>
          <w:lang w:val="en-US"/>
        </w:rPr>
        <w:t>security,</w:t>
      </w:r>
      <w:proofErr w:type="gramEnd"/>
      <w:r>
        <w:rPr>
          <w:lang w:val="en-US"/>
        </w:rPr>
        <w:t xml:space="preserve"> it needs to interact with those enterprise components that have that responsibility.</w:t>
      </w:r>
    </w:p>
    <w:p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rsidR="00C51368" w:rsidRDefault="00E43BD9">
      <w:pPr>
        <w:pStyle w:val="NormalWeb"/>
        <w:divId w:val="605625206"/>
        <w:rPr>
          <w:lang w:val="en-US"/>
        </w:rPr>
      </w:pPr>
      <w:r>
        <w:rPr>
          <w:lang w:val="en-US"/>
        </w:rPr>
        <w:t xml:space="preserve">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w:t>
      </w:r>
      <w:r>
        <w:rPr>
          <w:lang w:val="en-US"/>
        </w:rPr>
        <w:lastRenderedPageBreak/>
        <w:t>new service is handling protected health information, the policy enforcement point within the architecture would need to know that the service has that nature of data.</w:t>
      </w:r>
    </w:p>
    <w:p w:rsidR="00C51368" w:rsidRDefault="00E43BD9">
      <w:pPr>
        <w:pStyle w:val="Heading3"/>
        <w:divId w:val="605625206"/>
        <w:rPr>
          <w:rFonts w:eastAsia="Times New Roman"/>
          <w:lang w:val="en-US"/>
        </w:rPr>
      </w:pPr>
      <w:r>
        <w:rPr>
          <w:rFonts w:eastAsia="Times New Roman"/>
          <w:lang w:val="en-US"/>
        </w:rPr>
        <w:t>Conclusion</w:t>
      </w:r>
    </w:p>
    <w:p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use. As implementation decisions are undertaken, we advise evaluation of the contextual landscape to determine the degree of SOA applicability to a FHIR project, or vice-versa. </w:t>
      </w:r>
    </w:p>
    <w:p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 in multiple vertical market segments as a way to divide responsibilities and authoritatively manage information across distributed systems. Marrying the discipline of SOA with the implementation ease of FHIR is a winning combination when the situation warrants.</w:t>
      </w:r>
    </w:p>
    <w:p w:rsidR="00C51368" w:rsidRDefault="00E43BD9">
      <w:pPr>
        <w:pStyle w:val="NormalWeb"/>
        <w:divId w:val="605625206"/>
        <w:rPr>
          <w:lang w:val="en-US"/>
        </w:rPr>
      </w:pPr>
      <w:r>
        <w:rPr>
          <w:lang w:val="en-US"/>
        </w:rPr>
        <w:t xml:space="preserve">Note that this section is less about a technology protocol as 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671" w:history="1">
        <w:r>
          <w:rPr>
            <w:rStyle w:val="Hyperlink"/>
            <w:lang w:val="en-US"/>
          </w:rPr>
          <w:t>soa@hl7.org</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summary.html</w:t>
      </w:r>
    </w:p>
    <w:p w:rsidR="00C51368" w:rsidRDefault="00E43BD9">
      <w:pPr>
        <w:pStyle w:val="Heading1"/>
        <w:divId w:val="922645780"/>
        <w:rPr>
          <w:rFonts w:eastAsia="Times New Roman"/>
          <w:lang w:val="en-US"/>
        </w:rPr>
      </w:pPr>
      <w:bookmarkStart w:id="380" w:name="glossy"/>
      <w:bookmarkEnd w:id="380"/>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264578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67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673" w:anchor="status" w:history="1">
              <w:r w:rsidR="00E43BD9">
                <w:rPr>
                  <w:rStyle w:val="Hyperlink"/>
                  <w:rFonts w:eastAsia="Times New Roman"/>
                </w:rPr>
                <w:t>Ballot Status</w:t>
              </w:r>
            </w:hyperlink>
            <w:r w:rsidR="00E43BD9">
              <w:rPr>
                <w:rFonts w:eastAsia="Times New Roman"/>
              </w:rPr>
              <w:t xml:space="preserve">: </w:t>
            </w:r>
            <w:hyperlink r:id="rId2674" w:anchor="pubs" w:history="1">
              <w:r w:rsidR="00E43BD9">
                <w:rPr>
                  <w:rStyle w:val="Hyperlink"/>
                  <w:rFonts w:eastAsia="Times New Roman"/>
                </w:rPr>
                <w:t>DSTU 2</w:t>
              </w:r>
            </w:hyperlink>
          </w:p>
        </w:tc>
      </w:tr>
    </w:tbl>
    <w:p w:rsidR="00C51368" w:rsidRDefault="00E43BD9">
      <w:pPr>
        <w:pStyle w:val="NormalWeb"/>
        <w:divId w:val="922645780"/>
        <w:rPr>
          <w:lang w:val="en-US"/>
        </w:rPr>
      </w:pPr>
      <w:r>
        <w:rPr>
          <w:lang w:val="en-US"/>
        </w:rPr>
        <w:t>FHIRÂ® â€</w:t>
      </w:r>
      <w:proofErr w:type="gramStart"/>
      <w:r>
        <w:rPr>
          <w:lang w:val="en-US"/>
        </w:rPr>
        <w:t>“ Fast</w:t>
      </w:r>
      <w:proofErr w:type="gramEnd"/>
      <w:r>
        <w:rPr>
          <w:lang w:val="en-US"/>
        </w:rPr>
        <w:t xml:space="preserve"> Healthcare Interoperability Resources (hl7.org/fhir) â€“ is a next generation standards framework created by HL7. FHIR combines the best features of HL7's Version </w:t>
      </w:r>
      <w:proofErr w:type="gramStart"/>
      <w:r>
        <w:rPr>
          <w:lang w:val="en-US"/>
        </w:rPr>
        <w:t>2,</w:t>
      </w:r>
      <w:proofErr w:type="gramEnd"/>
      <w:r>
        <w:rPr>
          <w:lang w:val="en-US"/>
        </w:rPr>
        <w:t xml:space="preserve"> Version 3 and CDAÂ® product lines while leveraging the latest web standards and applying a tight focus on implementability. </w:t>
      </w:r>
    </w:p>
    <w:p w:rsidR="00C51368" w:rsidRDefault="00E43BD9">
      <w:pPr>
        <w:pStyle w:val="NormalWeb"/>
        <w:divId w:val="922645780"/>
        <w:rPr>
          <w:lang w:val="en-US"/>
        </w:rPr>
      </w:pPr>
      <w:r>
        <w:rPr>
          <w:lang w:val="en-US"/>
        </w:rPr>
        <w:t>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w:t>
      </w:r>
      <w:proofErr w:type="gramStart"/>
      <w:r>
        <w:rPr>
          <w:lang w:val="en-US"/>
        </w:rPr>
        <w:t>“ mobile</w:t>
      </w:r>
      <w:proofErr w:type="gramEnd"/>
      <w:r>
        <w:rPr>
          <w:lang w:val="en-US"/>
        </w:rPr>
        <w:t xml:space="preserve"> phone apps, cloud communications, EHR-based data sharing, server communication in large institutional healthcare providers, and much more. </w:t>
      </w:r>
    </w:p>
    <w:p w:rsidR="00C51368" w:rsidRDefault="00E43BD9">
      <w:pPr>
        <w:pStyle w:val="Heading2"/>
        <w:divId w:val="922645780"/>
        <w:rPr>
          <w:rFonts w:eastAsia="Times New Roman"/>
          <w:lang w:val="en-US"/>
        </w:rPr>
      </w:pPr>
      <w:r>
        <w:rPr>
          <w:rFonts w:eastAsia="Times New Roman"/>
          <w:lang w:val="en-US"/>
        </w:rPr>
        <w:t>Why FHIR is better</w:t>
      </w:r>
    </w:p>
    <w:p w:rsidR="00C51368" w:rsidRDefault="00E43BD9">
      <w:pPr>
        <w:pStyle w:val="NormalWeb"/>
        <w:divId w:val="922645780"/>
        <w:rPr>
          <w:lang w:val="en-US"/>
        </w:rPr>
      </w:pPr>
      <w:r>
        <w:rPr>
          <w:lang w:val="en-US"/>
        </w:rPr>
        <w:lastRenderedPageBreak/>
        <w:t xml:space="preserve">FHIR offers many improvements over existing standards: </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 fast and easy to implement (multiple developers have had simple interfaces working in a single day)</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Interoperability out-of-the-boxâ€“ base resources can be used as is, but can also be adapted for local requirements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 standards can co-exist and leverage each other</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w:t>
      </w:r>
      <w:proofErr w:type="gramStart"/>
      <w:r>
        <w:rPr>
          <w:rFonts w:eastAsia="Times New Roman"/>
          <w:lang w:val="en-US"/>
        </w:rPr>
        <w:t>“ XML</w:t>
      </w:r>
      <w:proofErr w:type="gramEnd"/>
      <w:r>
        <w:rPr>
          <w:rFonts w:eastAsia="Times New Roman"/>
          <w:lang w:val="en-US"/>
        </w:rPr>
        <w:t>, JSON, HTTP, OAuth, etc.</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p>
    <w:p w:rsidR="00C51368" w:rsidRDefault="00E43BD9">
      <w:pPr>
        <w:pStyle w:val="Heading2"/>
        <w:divId w:val="922645780"/>
        <w:rPr>
          <w:rFonts w:eastAsia="Times New Roman"/>
          <w:lang w:val="en-US"/>
        </w:rPr>
      </w:pPr>
      <w:bookmarkStart w:id="381" w:name="flex"/>
      <w:bookmarkEnd w:id="381"/>
      <w:r>
        <w:rPr>
          <w:rFonts w:eastAsia="Times New Roman"/>
          <w:lang w:val="en-US"/>
        </w:rPr>
        <w:t>Flexibility</w:t>
      </w:r>
    </w:p>
    <w:p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create many implementation problems too. </w:t>
      </w:r>
    </w:p>
    <w:p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rsidR="00C51368" w:rsidRDefault="00E43BD9">
      <w:pPr>
        <w:pStyle w:val="Heading2"/>
        <w:divId w:val="922645780"/>
        <w:rPr>
          <w:rFonts w:eastAsia="Times New Roman"/>
          <w:lang w:val="en-US"/>
        </w:rPr>
      </w:pPr>
      <w:r>
        <w:rPr>
          <w:rFonts w:eastAsia="Times New Roman"/>
          <w:lang w:val="en-US"/>
        </w:rPr>
        <w:t>Example Resource: Patient</w:t>
      </w:r>
    </w:p>
    <w:p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rsidR="00C51368" w:rsidRDefault="00E43BD9">
      <w:pPr>
        <w:divId w:val="922645780"/>
        <w:rPr>
          <w:rFonts w:eastAsia="Times New Roman"/>
          <w:lang w:val="en-US"/>
        </w:rPr>
      </w:pPr>
      <w:r>
        <w:rPr>
          <w:rFonts w:eastAsia="Times New Roman"/>
          <w:noProof/>
          <w:lang w:val="en-US" w:eastAsia="en-US"/>
        </w:rPr>
        <w:drawing>
          <wp:inline distT="0" distB="0" distL="0" distR="0">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67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rsidR="00C51368" w:rsidRDefault="00E43BD9">
      <w:pPr>
        <w:pStyle w:val="Heading2"/>
        <w:divId w:val="922645780"/>
        <w:rPr>
          <w:rFonts w:eastAsia="Times New Roman"/>
          <w:lang w:val="en-US"/>
        </w:rPr>
      </w:pPr>
      <w:r>
        <w:rPr>
          <w:rFonts w:eastAsia="Times New Roman"/>
          <w:lang w:val="en-US"/>
        </w:rPr>
        <w:lastRenderedPageBreak/>
        <w:t>The FHIR development process</w:t>
      </w:r>
    </w:p>
    <w:p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rsidR="00C51368" w:rsidRDefault="00C166DE">
      <w:pPr>
        <w:pStyle w:val="NormalWeb"/>
        <w:divId w:val="922645780"/>
        <w:rPr>
          <w:lang w:val="en-US"/>
        </w:rPr>
      </w:pPr>
      <w:hyperlink r:id="rId2676" w:history="1">
        <w:r w:rsidR="00E43BD9">
          <w:rPr>
            <w:rStyle w:val="Hyperlink"/>
            <w:lang w:val="en-US"/>
          </w:rPr>
          <w:t>http://hl7.org/fhir</w:t>
        </w:r>
      </w:hyperlink>
      <w:r w:rsidR="00E43BD9">
        <w:rPr>
          <w:lang w:val="en-US"/>
        </w:rPr>
        <w:t xml:space="preserve">. Follow us on Twitter using </w:t>
      </w:r>
      <w:hyperlink r:id="rId2677" w:history="1">
        <w:r w:rsidR="00E43BD9">
          <w:rPr>
            <w:rStyle w:val="Hyperlink"/>
            <w:lang w:val="en-US"/>
          </w:rPr>
          <w:t>#FHIR</w:t>
        </w:r>
      </w:hyperlink>
      <w:r w:rsidR="00E43BD9">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template-abstract-book.html</w:t>
      </w:r>
    </w:p>
    <w:p w:rsidR="00C51368" w:rsidRDefault="00E43BD9">
      <w:pPr>
        <w:pStyle w:val="Heading1"/>
        <w:divId w:val="990249517"/>
        <w:rPr>
          <w:rFonts w:eastAsia="Times New Roman"/>
          <w:lang w:val="en-US"/>
        </w:rPr>
      </w:pPr>
      <w:r>
        <w:rPr>
          <w:rFonts w:eastAsia="Times New Roman"/>
          <w:lang w:val="en-US"/>
        </w:rPr>
        <w:t xml:space="preserve">Resource Definition: </w:t>
      </w:r>
    </w:p>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Alternate definitions: </w:t>
      </w:r>
      <w:hyperlink r:id="rId2678" w:history="1">
        <w:r>
          <w:rPr>
            <w:rStyle w:val="Hyperlink"/>
            <w:lang w:val="en-US"/>
          </w:rPr>
          <w:t>Schema</w:t>
        </w:r>
      </w:hyperlink>
      <w:r>
        <w:rPr>
          <w:lang w:val="en-US"/>
        </w:rPr>
        <w:t xml:space="preserve">, RDF (to do), XMI (to do), </w:t>
      </w:r>
      <w:hyperlink r:id="rId2679"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template-abstract-definitions.html</w:t>
      </w:r>
    </w:p>
    <w:p w:rsidR="00C51368" w:rsidRDefault="00E43BD9">
      <w:pPr>
        <w:pStyle w:val="Heading2"/>
        <w:divId w:val="710151679"/>
        <w:rPr>
          <w:rFonts w:eastAsia="Times New Roman"/>
          <w:lang w:val="en-US"/>
        </w:rPr>
      </w:pPr>
      <w:r>
        <w:rPr>
          <w:rFonts w:eastAsia="Times New Roman"/>
          <w:lang w:val="en-US"/>
        </w:rPr>
        <w:t>Resource - Detailed Descriptions</w:t>
      </w:r>
    </w:p>
    <w:p w:rsidR="00C51368" w:rsidRDefault="00E43BD9">
      <w:pPr>
        <w:pStyle w:val="NormalWeb"/>
        <w:divId w:val="710151679"/>
        <w:rPr>
          <w:lang w:val="en-US"/>
        </w:rPr>
      </w:pPr>
      <w:r>
        <w:rPr>
          <w:lang w:val="en-US"/>
        </w:rPr>
        <w:t xml:space="preserve">Detailed Descriptions for the elements in </w:t>
      </w:r>
      <w:proofErr w:type="gramStart"/>
      <w:r>
        <w:rPr>
          <w:lang w:val="en-US"/>
        </w:rPr>
        <w:t>the .</w:t>
      </w:r>
      <w:proofErr w:type="gramEnd"/>
    </w:p>
    <w:p w:rsidR="00C51368" w:rsidRDefault="00E43BD9">
      <w:pPr>
        <w:pStyle w:val="Heading1"/>
        <w:divId w:val="990249517"/>
        <w:rPr>
          <w:rFonts w:eastAsia="Times New Roman"/>
          <w:noProof/>
          <w:lang w:val="en-US"/>
        </w:rPr>
      </w:pPr>
      <w:r>
        <w:rPr>
          <w:rFonts w:eastAsia="Times New Roman"/>
          <w:noProof/>
          <w:lang w:val="en-US"/>
        </w:rPr>
        <w:t>template-abstract-examples.html</w:t>
      </w:r>
    </w:p>
    <w:p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template-abstract.html</w:t>
      </w:r>
    </w:p>
    <w:p w:rsidR="00C51368" w:rsidRDefault="00E43BD9">
      <w:pPr>
        <w:pStyle w:val="Heading2"/>
        <w:divId w:val="348340588"/>
        <w:rPr>
          <w:rFonts w:eastAsia="Times New Roman"/>
          <w:lang w:val="en-US"/>
        </w:rPr>
      </w:pPr>
      <w:r>
        <w:rPr>
          <w:rFonts w:eastAsia="Times New Roman"/>
          <w:lang w:val="en-US"/>
        </w:rPr>
        <w:t xml:space="preserve">Resource Content </w:t>
      </w:r>
    </w:p>
    <w:p w:rsidR="00C51368" w:rsidRDefault="00C166DE">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rsidR="00C51368" w:rsidRDefault="00C166DE">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rsidR="00C51368" w:rsidRDefault="00C166DE">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rsidR="00C51368" w:rsidRDefault="00C166DE">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rsidR="00C51368" w:rsidRDefault="00C166DE">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2146289"/>
        <w:rPr>
          <w:lang w:val="en-US"/>
        </w:rPr>
      </w:pPr>
      <w:r>
        <w:rPr>
          <w:b/>
          <w:bCs/>
          <w:lang w:val="en-US"/>
        </w:rPr>
        <w:lastRenderedPageBreak/>
        <w:t>Structure</w:t>
      </w:r>
    </w:p>
    <w:p w:rsidR="00C51368" w:rsidRDefault="00E43BD9">
      <w:pPr>
        <w:pStyle w:val="NormalWeb"/>
        <w:divId w:val="909540237"/>
        <w:rPr>
          <w:lang w:val="en-US"/>
        </w:rPr>
      </w:pPr>
      <w:r>
        <w:rPr>
          <w:b/>
          <w:bCs/>
          <w:lang w:val="en-US"/>
        </w:rPr>
        <w:t>UML Diagram</w:t>
      </w:r>
    </w:p>
    <w:p w:rsidR="00C51368" w:rsidRDefault="00E43BD9">
      <w:pPr>
        <w:pStyle w:val="NormalWeb"/>
        <w:divId w:val="1146430386"/>
        <w:rPr>
          <w:lang w:val="en-US"/>
        </w:rPr>
      </w:pPr>
      <w:r>
        <w:rPr>
          <w:b/>
          <w:bCs/>
          <w:lang w:val="en-US"/>
        </w:rPr>
        <w:t>XML Template</w:t>
      </w:r>
    </w:p>
    <w:p w:rsidR="00C51368" w:rsidRDefault="00E43BD9">
      <w:pPr>
        <w:pStyle w:val="NormalWeb"/>
        <w:divId w:val="1470897782"/>
        <w:rPr>
          <w:lang w:val="en-US"/>
        </w:rPr>
      </w:pPr>
      <w:r>
        <w:rPr>
          <w:b/>
          <w:bCs/>
          <w:lang w:val="en-US"/>
        </w:rPr>
        <w:t>JSON Template</w:t>
      </w:r>
    </w:p>
    <w:p w:rsidR="00C51368" w:rsidRDefault="00E43BD9">
      <w:pPr>
        <w:pStyle w:val="NormalWeb"/>
        <w:divId w:val="2019312450"/>
        <w:rPr>
          <w:lang w:val="en-US"/>
        </w:rPr>
      </w:pPr>
      <w:r>
        <w:rPr>
          <w:b/>
          <w:bCs/>
          <w:lang w:val="en-US"/>
        </w:rPr>
        <w:t>Structure</w:t>
      </w:r>
    </w:p>
    <w:p w:rsidR="00C51368" w:rsidRDefault="00E43BD9">
      <w:pPr>
        <w:pStyle w:val="NormalWeb"/>
        <w:divId w:val="1173451485"/>
        <w:rPr>
          <w:lang w:val="en-US"/>
        </w:rPr>
      </w:pPr>
      <w:r>
        <w:rPr>
          <w:b/>
          <w:bCs/>
          <w:lang w:val="en-US"/>
        </w:rPr>
        <w:t>UML Diagram</w:t>
      </w:r>
    </w:p>
    <w:p w:rsidR="00C51368" w:rsidRDefault="00E43BD9">
      <w:pPr>
        <w:pStyle w:val="NormalWeb"/>
        <w:divId w:val="853571337"/>
        <w:rPr>
          <w:lang w:val="en-US"/>
        </w:rPr>
      </w:pPr>
      <w:r>
        <w:rPr>
          <w:b/>
          <w:bCs/>
          <w:lang w:val="en-US"/>
        </w:rPr>
        <w:t>XML Template</w:t>
      </w:r>
    </w:p>
    <w:p w:rsidR="00C51368" w:rsidRDefault="00E43BD9">
      <w:pPr>
        <w:pStyle w:val="NormalWeb"/>
        <w:divId w:val="1364474454"/>
        <w:rPr>
          <w:lang w:val="en-US"/>
        </w:rPr>
      </w:pPr>
      <w:r>
        <w:rPr>
          <w:b/>
          <w:bCs/>
          <w:lang w:val="en-US"/>
        </w:rPr>
        <w:t>JSON Template</w:t>
      </w:r>
    </w:p>
    <w:p w:rsidR="00C51368" w:rsidRDefault="00E43BD9">
      <w:pPr>
        <w:pStyle w:val="Heading1"/>
        <w:divId w:val="990249517"/>
        <w:rPr>
          <w:rFonts w:eastAsia="Times New Roman"/>
          <w:noProof/>
          <w:lang w:val="en-US"/>
        </w:rPr>
      </w:pPr>
      <w:r>
        <w:rPr>
          <w:rFonts w:eastAsia="Times New Roman"/>
          <w:noProof/>
          <w:lang w:val="en-US"/>
        </w:rPr>
        <w:t>template-book-defn.html</w:t>
      </w:r>
    </w:p>
    <w:p w:rsidR="00C51368" w:rsidRDefault="00E43BD9">
      <w:pPr>
        <w:pStyle w:val="Heading1"/>
        <w:divId w:val="1871725539"/>
        <w:rPr>
          <w:rFonts w:eastAsia="Times New Roman"/>
          <w:lang w:val="en-US"/>
        </w:rPr>
      </w:pPr>
      <w:r>
        <w:rPr>
          <w:rFonts w:eastAsia="Times New Roman"/>
          <w:lang w:val="en-US"/>
        </w:rPr>
        <w:t xml:space="preserve">Resource Detailed Descriptions: </w:t>
      </w:r>
    </w:p>
    <w:p w:rsidR="00C51368" w:rsidRDefault="00E43BD9">
      <w:pPr>
        <w:pStyle w:val="NormalWeb"/>
        <w:divId w:val="1871725539"/>
        <w:rPr>
          <w:lang w:val="en-US"/>
        </w:rPr>
      </w:pPr>
      <w:r>
        <w:rPr>
          <w:lang w:val="en-US"/>
        </w:rPr>
        <w:t>The Detailed Descriptions for the resource.</w:t>
      </w:r>
    </w:p>
    <w:p w:rsidR="00C51368" w:rsidRDefault="00E43BD9">
      <w:pPr>
        <w:pStyle w:val="Heading1"/>
        <w:divId w:val="990249517"/>
        <w:rPr>
          <w:rFonts w:eastAsia="Times New Roman"/>
          <w:noProof/>
          <w:lang w:val="en-US"/>
        </w:rPr>
      </w:pPr>
      <w:r>
        <w:rPr>
          <w:rFonts w:eastAsia="Times New Roman"/>
          <w:noProof/>
          <w:lang w:val="en-US"/>
        </w:rPr>
        <w:t>template-book-ex.html</w:t>
      </w:r>
    </w:p>
    <w:p w:rsidR="00C51368" w:rsidRDefault="00E43BD9">
      <w:pPr>
        <w:pStyle w:val="Heading1"/>
        <w:divId w:val="2088573942"/>
        <w:rPr>
          <w:rFonts w:eastAsia="Times New Roman"/>
          <w:lang w:val="en-US"/>
        </w:rPr>
      </w:pPr>
      <w:r>
        <w:rPr>
          <w:rFonts w:eastAsia="Times New Roman"/>
          <w:lang w:val="en-US"/>
        </w:rPr>
        <w:t xml:space="preserve">Examples: </w:t>
      </w:r>
    </w:p>
    <w:p w:rsidR="00C51368" w:rsidRDefault="00E43BD9">
      <w:pPr>
        <w:pStyle w:val="NormalWeb"/>
        <w:divId w:val="2088573942"/>
        <w:rPr>
          <w:lang w:val="en-US"/>
        </w:rPr>
      </w:pPr>
      <w:proofErr w:type="gramStart"/>
      <w:r>
        <w:rPr>
          <w:lang w:val="en-US"/>
        </w:rPr>
        <w:t>Examples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template-book.html</w:t>
      </w:r>
    </w:p>
    <w:p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99024951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See also the </w:t>
      </w:r>
      <w:hyperlink r:id="rId2680" w:history="1">
        <w:r>
          <w:rPr>
            <w:rStyle w:val="Hyperlink"/>
            <w:lang w:val="en-US"/>
          </w:rPr>
          <w:t>Examples</w:t>
        </w:r>
      </w:hyperlink>
      <w:r>
        <w:rPr>
          <w:lang w:val="en-US"/>
        </w:rPr>
        <w:t xml:space="preserve"> and the </w:t>
      </w:r>
      <w:hyperlink r:id="rId2681" w:history="1">
        <w:r>
          <w:rPr>
            <w:rStyle w:val="Hyperlink"/>
            <w:lang w:val="en-US"/>
          </w:rPr>
          <w:t>Definitions</w:t>
        </w:r>
      </w:hyperlink>
      <w:r>
        <w:rPr>
          <w:lang w:val="en-US"/>
        </w:rPr>
        <w:t>.</w:t>
      </w:r>
    </w:p>
    <w:p w:rsidR="00C51368" w:rsidRDefault="00E43BD9">
      <w:pPr>
        <w:pStyle w:val="NormalWeb"/>
        <w:divId w:val="990249517"/>
        <w:rPr>
          <w:lang w:val="en-US"/>
        </w:rPr>
      </w:pPr>
      <w:r>
        <w:rPr>
          <w:lang w:val="en-US"/>
        </w:rPr>
        <w:lastRenderedPageBreak/>
        <w:t xml:space="preserve">Alternate definitions: </w:t>
      </w:r>
      <w:hyperlink r:id="rId2682" w:history="1">
        <w:r>
          <w:rPr>
            <w:rStyle w:val="Hyperlink"/>
            <w:lang w:val="en-US"/>
          </w:rPr>
          <w:t>Schema</w:t>
        </w:r>
      </w:hyperlink>
      <w:r>
        <w:rPr>
          <w:lang w:val="en-US"/>
        </w:rPr>
        <w:t xml:space="preserve">, RDF (to do), XMI (to do), </w:t>
      </w:r>
      <w:hyperlink r:id="rId2683"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template-comparison-set.html</w:t>
      </w:r>
    </w:p>
    <w:p w:rsidR="00C51368" w:rsidRDefault="00E43BD9">
      <w:pPr>
        <w:pStyle w:val="Heading2"/>
        <w:divId w:val="1787457457"/>
        <w:rPr>
          <w:rFonts w:eastAsia="Times New Roman"/>
          <w:lang w:val="en-US"/>
        </w:rPr>
      </w:pPr>
      <w:r>
        <w:rPr>
          <w:rFonts w:eastAsia="Times New Roman"/>
          <w:lang w:val="en-US"/>
        </w:rPr>
        <w:t xml:space="preserve">Comparison </w:t>
      </w:r>
    </w:p>
    <w:p w:rsidR="00C51368" w:rsidRDefault="00E43BD9">
      <w:pPr>
        <w:pStyle w:val="NormalWeb"/>
        <w:divId w:val="1787457457"/>
        <w:rPr>
          <w:lang w:val="en-US"/>
        </w:rPr>
      </w:pPr>
      <w:r>
        <w:rPr>
          <w:lang w:val="en-US"/>
        </w:rPr>
        <w:t xml:space="preserve">This is a comparison between the 2 implementation guides and , generated to help compare the interoperability of implementations based on the two implementation guides, or, alternatively, for implementers to understand what is required to conform to both implementation guides. </w:t>
      </w:r>
    </w:p>
    <w:p w:rsidR="00C51368" w:rsidRDefault="00E43BD9">
      <w:pPr>
        <w:pStyle w:val="NormalWeb"/>
        <w:divId w:val="1787457457"/>
        <w:rPr>
          <w:lang w:val="en-US"/>
        </w:rPr>
      </w:pPr>
      <w:r>
        <w:rPr>
          <w:lang w:val="en-US"/>
        </w:rPr>
        <w:t xml:space="preserve">The comparison consists of a series of comparisons between the </w:t>
      </w:r>
      <w:proofErr w:type="gramStart"/>
      <w:r>
        <w:rPr>
          <w:lang w:val="en-US"/>
        </w:rPr>
        <w:t>constraint</w:t>
      </w:r>
      <w:proofErr w:type="gramEnd"/>
      <w:r>
        <w:rPr>
          <w:lang w:val="en-US"/>
        </w:rPr>
        <w:t xml:space="preserve"> definitions defined in the implementation guide. For each comparison, implementers can review: </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intersection of the 2 constraint statements. This is what resource authors (either client or server) would need to conform to produce content valid against both implementation guides</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p>
    <w:p w:rsidR="00C51368" w:rsidRDefault="00E43BD9">
      <w:pPr>
        <w:pStyle w:val="Heading3"/>
        <w:divId w:val="1787457457"/>
        <w:rPr>
          <w:rFonts w:eastAsia="Times New Roman"/>
          <w:lang w:val="en-US"/>
        </w:rPr>
      </w:pPr>
      <w:r>
        <w:rPr>
          <w:rFonts w:eastAsia="Times New Roman"/>
          <w:lang w:val="en-US"/>
        </w:rPr>
        <w:t>Comparisons</w:t>
      </w:r>
    </w:p>
    <w:p w:rsidR="00C51368" w:rsidRDefault="00E43BD9">
      <w:pPr>
        <w:pStyle w:val="Heading3"/>
        <w:divId w:val="1787457457"/>
        <w:rPr>
          <w:rFonts w:eastAsia="Times New Roman"/>
          <w:lang w:val="en-US"/>
        </w:rPr>
      </w:pPr>
      <w:r>
        <w:rPr>
          <w:rFonts w:eastAsia="Times New Roman"/>
          <w:lang w:val="en-US"/>
        </w:rPr>
        <w:t>ValueSets</w:t>
      </w:r>
    </w:p>
    <w:p w:rsidR="00C51368" w:rsidRDefault="00E43BD9">
      <w:pPr>
        <w:pStyle w:val="Heading1"/>
        <w:divId w:val="990249517"/>
        <w:rPr>
          <w:rFonts w:eastAsia="Times New Roman"/>
          <w:noProof/>
          <w:lang w:val="en-US"/>
        </w:rPr>
      </w:pPr>
      <w:r>
        <w:rPr>
          <w:rFonts w:eastAsia="Times New Roman"/>
          <w:noProof/>
          <w:lang w:val="en-US"/>
        </w:rPr>
        <w:t>template-comparison.html</w:t>
      </w:r>
    </w:p>
    <w:p w:rsidR="00C51368" w:rsidRDefault="00E43BD9">
      <w:pPr>
        <w:pStyle w:val="Heading2"/>
        <w:divId w:val="315257530"/>
        <w:rPr>
          <w:rFonts w:eastAsia="Times New Roman"/>
          <w:lang w:val="en-US"/>
        </w:rPr>
      </w:pPr>
      <w:proofErr w:type="gramStart"/>
      <w:r>
        <w:rPr>
          <w:rFonts w:eastAsia="Times New Roman"/>
          <w:lang w:val="en-US"/>
        </w:rPr>
        <w:t>vs</w:t>
      </w:r>
      <w:proofErr w:type="gramEnd"/>
      <w:r>
        <w:rPr>
          <w:rFonts w:eastAsia="Times New Roman"/>
          <w:lang w:val="en-US"/>
        </w:rPr>
        <w:t xml:space="preserve"> </w:t>
      </w:r>
    </w:p>
    <w:p w:rsidR="00C51368" w:rsidRDefault="00E43BD9">
      <w:pPr>
        <w:pStyle w:val="Heading3"/>
        <w:divId w:val="315257530"/>
        <w:rPr>
          <w:rFonts w:eastAsia="Times New Roman"/>
          <w:lang w:val="en-US"/>
        </w:rPr>
      </w:pPr>
      <w:r>
        <w:rPr>
          <w:rFonts w:eastAsia="Times New Roman"/>
          <w:lang w:val="en-US"/>
        </w:rPr>
        <w:t>Messages</w:t>
      </w:r>
    </w:p>
    <w:p w:rsidR="00C51368" w:rsidRDefault="00E43BD9">
      <w:pPr>
        <w:pStyle w:val="NormalWeb"/>
        <w:divId w:val="315257530"/>
        <w:rPr>
          <w:lang w:val="en-US"/>
        </w:rPr>
      </w:pPr>
      <w:proofErr w:type="gramStart"/>
      <w:r>
        <w:rPr>
          <w:lang w:val="en-US"/>
        </w:rPr>
        <w:t>A series of messages from the comparison algorithm.</w:t>
      </w:r>
      <w:proofErr w:type="gramEnd"/>
      <w:r>
        <w:rPr>
          <w:lang w:val="en-US"/>
        </w:rPr>
        <w:t xml:space="preserve"> Errors indicate that solutions cannot be interoperable across both implementation guides (or that there are structural flaws in the definition of at least one). </w:t>
      </w:r>
    </w:p>
    <w:p w:rsidR="00C51368" w:rsidRDefault="00E43BD9">
      <w:pPr>
        <w:pStyle w:val="Heading3"/>
        <w:divId w:val="315257530"/>
        <w:rPr>
          <w:rFonts w:eastAsia="Times New Roman"/>
          <w:lang w:val="en-US"/>
        </w:rPr>
      </w:pPr>
      <w:bookmarkStart w:id="382" w:name="intersection"/>
      <w:bookmarkEnd w:id="382"/>
      <w:r>
        <w:rPr>
          <w:rFonts w:eastAsia="Times New Roman"/>
          <w:lang w:val="en-US"/>
        </w:rPr>
        <w:t>Intersection</w:t>
      </w:r>
    </w:p>
    <w:p w:rsidR="00C51368" w:rsidRDefault="00E43BD9">
      <w:pPr>
        <w:pStyle w:val="NormalWeb"/>
        <w:divId w:val="315257530"/>
        <w:rPr>
          <w:lang w:val="en-US"/>
        </w:rPr>
      </w:pPr>
      <w:proofErr w:type="gramStart"/>
      <w:r>
        <w:rPr>
          <w:lang w:val="en-US"/>
        </w:rPr>
        <w:t>The intersection of the 2 constraint statements.</w:t>
      </w:r>
      <w:proofErr w:type="gramEnd"/>
      <w:r>
        <w:rPr>
          <w:lang w:val="en-US"/>
        </w:rPr>
        <w:t xml:space="preserve"> This is what resource authors (either client or server) would need to conform to produce content valid against both implementation guides. </w:t>
      </w:r>
    </w:p>
    <w:p w:rsidR="00C51368" w:rsidRDefault="00E43BD9">
      <w:pPr>
        <w:pStyle w:val="Heading3"/>
        <w:divId w:val="315257530"/>
        <w:rPr>
          <w:rFonts w:eastAsia="Times New Roman"/>
          <w:lang w:val="en-US"/>
        </w:rPr>
      </w:pPr>
      <w:bookmarkStart w:id="383" w:name="union"/>
      <w:bookmarkEnd w:id="383"/>
      <w:r>
        <w:rPr>
          <w:rFonts w:eastAsia="Times New Roman"/>
          <w:lang w:val="en-US"/>
        </w:rPr>
        <w:t>Union</w:t>
      </w:r>
    </w:p>
    <w:p w:rsidR="00C51368" w:rsidRDefault="00E43BD9">
      <w:pPr>
        <w:pStyle w:val="NormalWeb"/>
        <w:divId w:val="315257530"/>
        <w:rPr>
          <w:lang w:val="en-US"/>
        </w:rPr>
      </w:pPr>
      <w:proofErr w:type="gramStart"/>
      <w:r>
        <w:rPr>
          <w:lang w:val="en-US"/>
        </w:rPr>
        <w:lastRenderedPageBreak/>
        <w:t>The union of the 2 constraint statements.</w:t>
      </w:r>
      <w:proofErr w:type="gramEnd"/>
      <w:r>
        <w:rPr>
          <w:lang w:val="en-US"/>
        </w:rPr>
        <w:t xml:space="preserve"> This is what resource authors (either client or server) would need to be able to handle to accept content valid against either implementation guides. </w:t>
      </w:r>
    </w:p>
    <w:p w:rsidR="00C51368" w:rsidRDefault="00E43BD9">
      <w:pPr>
        <w:pStyle w:val="Heading1"/>
        <w:divId w:val="990249517"/>
        <w:rPr>
          <w:rFonts w:eastAsia="Times New Roman"/>
          <w:noProof/>
          <w:lang w:val="en-US"/>
        </w:rPr>
      </w:pPr>
      <w:r>
        <w:rPr>
          <w:rFonts w:eastAsia="Times New Roman"/>
          <w:noProof/>
          <w:lang w:val="en-US"/>
        </w:rPr>
        <w:t>template-compartment-book.html</w:t>
      </w:r>
    </w:p>
    <w:p w:rsidR="00C51368" w:rsidRDefault="00E43BD9">
      <w:pPr>
        <w:pStyle w:val="Heading1"/>
        <w:divId w:val="2032099717"/>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2032099717"/>
        <w:rPr>
          <w:lang w:val="en-US"/>
        </w:rPr>
      </w:pPr>
      <w:r>
        <w:rPr>
          <w:lang w:val="en-US"/>
        </w:rPr>
        <w:t xml:space="preserve">Resource based membership rules: </w:t>
      </w:r>
    </w:p>
    <w:p w:rsidR="00C51368" w:rsidRDefault="00E43BD9">
      <w:pPr>
        <w:pStyle w:val="NormalWeb"/>
        <w:divId w:val="2032099717"/>
        <w:rPr>
          <w:lang w:val="en-US"/>
        </w:rPr>
      </w:pPr>
      <w:r>
        <w:rPr>
          <w:lang w:val="en-US"/>
        </w:rPr>
        <w:t xml:space="preserve">See </w:t>
      </w:r>
      <w:hyperlink r:id="rId2684"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template-compartment.html</w:t>
      </w:r>
    </w:p>
    <w:p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Formal URI</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1164782223"/>
        <w:rPr>
          <w:lang w:val="en-US"/>
        </w:rPr>
      </w:pPr>
      <w:r>
        <w:rPr>
          <w:lang w:val="en-US"/>
        </w:rPr>
        <w:t xml:space="preserve">Resource based membership rules: </w:t>
      </w:r>
    </w:p>
    <w:p w:rsidR="00C51368" w:rsidRDefault="00E43BD9">
      <w:pPr>
        <w:pStyle w:val="NormalWeb"/>
        <w:divId w:val="1164782223"/>
        <w:rPr>
          <w:lang w:val="en-US"/>
        </w:rPr>
      </w:pPr>
      <w:r>
        <w:rPr>
          <w:lang w:val="en-US"/>
        </w:rPr>
        <w:t xml:space="preserve">See </w:t>
      </w:r>
      <w:hyperlink r:id="rId2685"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92"/>
    <w:p w:rsidR="00C51368" w:rsidRDefault="00E43BD9">
      <w:pPr>
        <w:pStyle w:val="Heading3"/>
        <w:divId w:val="1089085328"/>
        <w:rPr>
          <w:rFonts w:eastAsia="Times New Roman"/>
          <w:lang w:val="en-US"/>
        </w:rPr>
      </w:pPr>
      <w:r>
        <w:rPr>
          <w:rFonts w:eastAsia="Times New Roman"/>
          <w:lang w:val="en-US"/>
        </w:rPr>
        <w:t>Content</w:t>
      </w:r>
    </w:p>
    <w:p w:rsidR="00C51368" w:rsidRDefault="00E43BD9">
      <w:pPr>
        <w:pStyle w:val="Heading1"/>
        <w:divId w:val="990249517"/>
        <w:rPr>
          <w:rFonts w:eastAsia="Times New Roman"/>
          <w:noProof/>
          <w:lang w:val="en-US"/>
        </w:rPr>
      </w:pPr>
      <w:r>
        <w:rPr>
          <w:rFonts w:eastAsia="Times New Roman"/>
          <w:noProof/>
          <w:lang w:val="en-US"/>
        </w:rPr>
        <w:t>template-definitions.html</w:t>
      </w:r>
    </w:p>
    <w:p w:rsidR="00C51368" w:rsidRDefault="00E43BD9">
      <w:pPr>
        <w:pStyle w:val="Heading2"/>
        <w:divId w:val="1639071193"/>
        <w:rPr>
          <w:rFonts w:eastAsia="Times New Roman"/>
          <w:lang w:val="en-US"/>
        </w:rPr>
      </w:pPr>
      <w:r>
        <w:rPr>
          <w:rFonts w:eastAsia="Times New Roman"/>
          <w:lang w:val="en-US"/>
        </w:rPr>
        <w:t>Resource - Detailed Descriptions</w:t>
      </w:r>
    </w:p>
    <w:p w:rsidR="00C51368" w:rsidRDefault="00E43BD9">
      <w:pPr>
        <w:pStyle w:val="NormalWeb"/>
        <w:divId w:val="1639071193"/>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lastRenderedPageBreak/>
        <w:t>template-dictionary.html</w:t>
      </w:r>
    </w:p>
    <w:p w:rsidR="00C51368" w:rsidRDefault="00E43BD9">
      <w:pPr>
        <w:pStyle w:val="Heading1"/>
        <w:divId w:val="990249517"/>
        <w:rPr>
          <w:rFonts w:eastAsia="Times New Roman"/>
          <w:noProof/>
          <w:lang w:val="en-US"/>
        </w:rPr>
      </w:pPr>
      <w:r>
        <w:rPr>
          <w:rFonts w:eastAsia="Times New Roman"/>
          <w:noProof/>
          <w:lang w:val="en-US"/>
        </w:rPr>
        <w:t>template-example-json.html</w:t>
      </w:r>
    </w:p>
    <w:p w:rsidR="00C51368" w:rsidRDefault="00C166DE">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template-example-xml.html</w:t>
      </w:r>
    </w:p>
    <w:p w:rsidR="00C51368" w:rsidRDefault="00C166DE">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template-example.html</w:t>
      </w:r>
    </w:p>
    <w:p w:rsidR="00C51368" w:rsidRDefault="00E43BD9">
      <w:pPr>
        <w:pStyle w:val="NormalWeb"/>
        <w:divId w:val="626938459"/>
        <w:rPr>
          <w:lang w:val="en-US"/>
        </w:rPr>
      </w:pPr>
      <w:r>
        <w:rPr>
          <w:lang w:val="en-US"/>
        </w:rPr>
        <w:t xml:space="preserve">This is the narrative for the resource. See also the </w:t>
      </w:r>
      <w:hyperlink r:id="rId2686" w:history="1">
        <w:r>
          <w:rPr>
            <w:rStyle w:val="Hyperlink"/>
            <w:lang w:val="en-US"/>
          </w:rPr>
          <w:t>XML</w:t>
        </w:r>
      </w:hyperlink>
      <w:r>
        <w:rPr>
          <w:lang w:val="en-US"/>
        </w:rPr>
        <w:t xml:space="preserve"> or </w:t>
      </w:r>
      <w:hyperlink r:id="rId2687" w:history="1">
        <w:r>
          <w:rPr>
            <w:rStyle w:val="Hyperlink"/>
            <w:lang w:val="en-US"/>
          </w:rPr>
          <w:t>JSON</w:t>
        </w:r>
      </w:hyperlink>
      <w:r>
        <w:rPr>
          <w:lang w:val="en-US"/>
        </w:rPr>
        <w:t xml:space="preserve"> format. </w:t>
      </w:r>
    </w:p>
    <w:p w:rsidR="00C51368" w:rsidRDefault="00C166DE">
      <w:pPr>
        <w:divId w:val="626938459"/>
        <w:rPr>
          <w:rFonts w:eastAsia="Times New Roman"/>
          <w:lang w:val="en-US"/>
        </w:rPr>
      </w:pPr>
      <w:r>
        <w:rPr>
          <w:rFonts w:eastAsia="Times New Roman"/>
          <w:lang w:val="en-US"/>
        </w:rPr>
        <w:pict>
          <v:rect id="_x0000_i1064" style="width:0;height:1.5pt" o:hralign="center" o:hrstd="t" o:hr="t" fillcolor="#a0a0a0" stroked="f"/>
        </w:pict>
      </w:r>
    </w:p>
    <w:p w:rsidR="00C51368" w:rsidRDefault="00C166DE">
      <w:pPr>
        <w:divId w:val="626938459"/>
        <w:rPr>
          <w:rFonts w:eastAsia="Times New Roman"/>
          <w:lang w:val="en-US"/>
        </w:rPr>
      </w:pPr>
      <w:r>
        <w:rPr>
          <w:rFonts w:eastAsia="Times New Roman"/>
          <w:lang w:val="en-US"/>
        </w:rPr>
        <w:pict>
          <v:rect id="_x0000_i1065" style="width:0;height:1.5pt" o:hralign="center" o:hrstd="t" o:hr="t" fillcolor="#a0a0a0" stroked="f"/>
        </w:pic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template-examples.html</w:t>
      </w:r>
    </w:p>
    <w:p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template-explanations.html</w:t>
      </w:r>
    </w:p>
    <w:p w:rsidR="00C51368" w:rsidRDefault="00E43BD9">
      <w:pPr>
        <w:pStyle w:val="Heading2"/>
        <w:divId w:val="1048845198"/>
        <w:rPr>
          <w:rFonts w:eastAsia="Times New Roman"/>
          <w:lang w:val="en-US"/>
        </w:rPr>
      </w:pPr>
      <w:r>
        <w:rPr>
          <w:rFonts w:eastAsia="Times New Roman"/>
          <w:lang w:val="en-US"/>
        </w:rPr>
        <w:t>Resource - Design Notes</w:t>
      </w:r>
    </w:p>
    <w:p w:rsidR="00C51368" w:rsidRDefault="00E43BD9">
      <w:pPr>
        <w:pStyle w:val="NormalWeb"/>
        <w:divId w:val="1048845198"/>
        <w:rPr>
          <w:lang w:val="en-US"/>
        </w:rPr>
      </w:pPr>
      <w:proofErr w:type="gramStart"/>
      <w:r>
        <w:rPr>
          <w:lang w:val="en-US"/>
        </w:rPr>
        <w:t>to</w:t>
      </w:r>
      <w:proofErr w:type="gramEnd"/>
      <w:r>
        <w:rPr>
          <w:lang w:val="en-US"/>
        </w:rPr>
        <w:t xml:space="preserve"> do</w:t>
      </w:r>
    </w:p>
    <w:p w:rsidR="00C51368" w:rsidRDefault="00E43BD9">
      <w:pPr>
        <w:pStyle w:val="Heading1"/>
        <w:divId w:val="990249517"/>
        <w:rPr>
          <w:rFonts w:eastAsia="Times New Roman"/>
          <w:noProof/>
          <w:lang w:val="en-US"/>
        </w:rPr>
      </w:pPr>
      <w:r>
        <w:rPr>
          <w:rFonts w:eastAsia="Times New Roman"/>
          <w:noProof/>
          <w:lang w:val="en-US"/>
        </w:rPr>
        <w:lastRenderedPageBreak/>
        <w:t>template-extension-definitions.html</w:t>
      </w:r>
    </w:p>
    <w:p w:rsidR="00C51368" w:rsidRDefault="00E43BD9">
      <w:pPr>
        <w:pStyle w:val="Heading2"/>
        <w:divId w:val="825317601"/>
        <w:rPr>
          <w:rFonts w:eastAsia="Times New Roman"/>
          <w:lang w:val="en-US"/>
        </w:rPr>
      </w:pPr>
      <w:r>
        <w:rPr>
          <w:rFonts w:eastAsia="Times New Roman"/>
          <w:lang w:val="en-US"/>
        </w:rPr>
        <w:t>Extension - Detailed Descriptions</w:t>
      </w:r>
    </w:p>
    <w:p w:rsidR="00C51368" w:rsidRDefault="00E43BD9">
      <w:pPr>
        <w:pStyle w:val="NormalWeb"/>
        <w:divId w:val="825317601"/>
        <w:rPr>
          <w:lang w:val="en-US"/>
        </w:rPr>
      </w:pPr>
      <w:proofErr w:type="gramStart"/>
      <w:r>
        <w:rPr>
          <w:lang w:val="en-US"/>
        </w:rPr>
        <w:t>Detailed Descriptions for the elements in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template-extension-mappings.html</w:t>
      </w:r>
    </w:p>
    <w:p w:rsidR="00C51368" w:rsidRDefault="00E43BD9">
      <w:pPr>
        <w:pStyle w:val="NormalWeb"/>
        <w:divId w:val="1576667098"/>
        <w:rPr>
          <w:lang w:val="en-US"/>
        </w:rPr>
      </w:pPr>
      <w:proofErr w:type="gramStart"/>
      <w:r>
        <w:rPr>
          <w:lang w:val="en-US"/>
        </w:rPr>
        <w:t>Mappings for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template-extension.html</w:t>
      </w:r>
    </w:p>
    <w:p w:rsidR="00C51368" w:rsidRDefault="00E43BD9">
      <w:pPr>
        <w:pStyle w:val="Heading1"/>
        <w:divId w:val="697699942"/>
        <w:rPr>
          <w:rFonts w:eastAsia="Times New Roman"/>
          <w:lang w:val="en-US"/>
        </w:rPr>
      </w:pPr>
      <w:r>
        <w:rPr>
          <w:rFonts w:eastAsia="Times New Roman"/>
          <w:lang w:val="en-US"/>
        </w:rPr>
        <w:t xml:space="preserve">Extension: </w:t>
      </w:r>
    </w:p>
    <w:p w:rsidR="00C51368" w:rsidRDefault="00E43BD9">
      <w:pPr>
        <w:pStyle w:val="NormalWeb"/>
        <w:divId w:val="697699942"/>
        <w:rPr>
          <w:lang w:val="en-US"/>
        </w:rPr>
      </w:pPr>
      <w:r>
        <w:rPr>
          <w:lang w:val="en-US"/>
        </w:rPr>
        <w:t xml:space="preserve">URL for this extension: </w:t>
      </w:r>
    </w:p>
    <w:p w:rsidR="00C51368" w:rsidRDefault="00E43BD9">
      <w:pPr>
        <w:pStyle w:val="NormalWeb"/>
        <w:divId w:val="697699942"/>
        <w:rPr>
          <w:lang w:val="en-US"/>
        </w:rPr>
      </w:pPr>
      <w:r>
        <w:rPr>
          <w:lang w:val="en-US"/>
        </w:rPr>
        <w:t>Status</w:t>
      </w:r>
      <w:proofErr w:type="gramStart"/>
      <w:r>
        <w:rPr>
          <w:lang w:val="en-US"/>
        </w:rPr>
        <w:t>: .</w:t>
      </w:r>
      <w:proofErr w:type="gramEnd"/>
      <w:r>
        <w:rPr>
          <w:lang w:val="en-US"/>
        </w:rPr>
        <w:t xml:space="preserve"> </w:t>
      </w:r>
    </w:p>
    <w:p w:rsidR="00C51368" w:rsidRDefault="00E43BD9">
      <w:pPr>
        <w:pStyle w:val="Heading2"/>
        <w:divId w:val="697699942"/>
        <w:rPr>
          <w:rFonts w:eastAsia="Times New Roman"/>
          <w:lang w:val="en-US"/>
        </w:rPr>
      </w:pPr>
      <w:r>
        <w:rPr>
          <w:rFonts w:eastAsia="Times New Roman"/>
          <w:lang w:val="en-US"/>
        </w:rPr>
        <w:t xml:space="preserve">Extension Content </w:t>
      </w:r>
    </w:p>
    <w:p w:rsidR="00C51368" w:rsidRDefault="00C166DE">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rsidR="00C51368" w:rsidRDefault="00C166DE">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rsidR="00C51368" w:rsidRDefault="00C166DE">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rsidR="00C51368" w:rsidRDefault="00C166DE">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rsidR="00C51368" w:rsidRDefault="00C166DE">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747456977"/>
        <w:rPr>
          <w:lang w:val="en-US"/>
        </w:rPr>
      </w:pPr>
      <w:r>
        <w:rPr>
          <w:b/>
          <w:bCs/>
          <w:lang w:val="en-US"/>
        </w:rPr>
        <w:t>Summary</w:t>
      </w:r>
    </w:p>
    <w:p w:rsidR="00C51368" w:rsidRDefault="00E43BD9">
      <w:pPr>
        <w:pStyle w:val="NormalWeb"/>
        <w:divId w:val="1392383572"/>
        <w:rPr>
          <w:lang w:val="en-US"/>
        </w:rPr>
      </w:pPr>
      <w:r>
        <w:rPr>
          <w:b/>
          <w:bCs/>
          <w:lang w:val="en-US"/>
        </w:rPr>
        <w:t>Fulle Structure</w:t>
      </w:r>
    </w:p>
    <w:p w:rsidR="00C51368" w:rsidRDefault="00E43BD9">
      <w:pPr>
        <w:pStyle w:val="NormalWeb"/>
        <w:divId w:val="187062871"/>
        <w:rPr>
          <w:lang w:val="en-US"/>
        </w:rPr>
      </w:pPr>
      <w:r>
        <w:rPr>
          <w:b/>
          <w:bCs/>
          <w:lang w:val="en-US"/>
        </w:rPr>
        <w:t>XML Template</w:t>
      </w:r>
    </w:p>
    <w:p w:rsidR="00C51368" w:rsidRDefault="00E43BD9">
      <w:pPr>
        <w:pStyle w:val="NormalWeb"/>
        <w:divId w:val="561798247"/>
        <w:rPr>
          <w:lang w:val="en-US"/>
        </w:rPr>
      </w:pPr>
      <w:r>
        <w:rPr>
          <w:b/>
          <w:bCs/>
          <w:lang w:val="en-US"/>
        </w:rPr>
        <w:t>JSON Template</w:t>
      </w:r>
    </w:p>
    <w:p w:rsidR="00C51368" w:rsidRDefault="00E43BD9">
      <w:pPr>
        <w:pStyle w:val="NormalWeb"/>
        <w:divId w:val="1144195463"/>
        <w:rPr>
          <w:lang w:val="en-US"/>
        </w:rPr>
      </w:pPr>
      <w:r>
        <w:rPr>
          <w:b/>
          <w:bCs/>
          <w:lang w:val="en-US"/>
        </w:rPr>
        <w:t>Summary</w:t>
      </w:r>
    </w:p>
    <w:p w:rsidR="00C51368" w:rsidRDefault="00E43BD9">
      <w:pPr>
        <w:pStyle w:val="NormalWeb"/>
        <w:divId w:val="426730352"/>
        <w:rPr>
          <w:lang w:val="en-US"/>
        </w:rPr>
      </w:pPr>
      <w:r>
        <w:rPr>
          <w:b/>
          <w:bCs/>
          <w:lang w:val="en-US"/>
        </w:rPr>
        <w:t>Full Structure</w:t>
      </w:r>
    </w:p>
    <w:p w:rsidR="00C51368" w:rsidRDefault="00E43BD9">
      <w:pPr>
        <w:pStyle w:val="NormalWeb"/>
        <w:divId w:val="1936205576"/>
        <w:rPr>
          <w:lang w:val="en-US"/>
        </w:rPr>
      </w:pPr>
      <w:r>
        <w:rPr>
          <w:b/>
          <w:bCs/>
          <w:lang w:val="en-US"/>
        </w:rPr>
        <w:t>XML Template</w:t>
      </w:r>
    </w:p>
    <w:p w:rsidR="00C51368" w:rsidRDefault="00E43BD9">
      <w:pPr>
        <w:pStyle w:val="NormalWeb"/>
        <w:divId w:val="1919169661"/>
        <w:rPr>
          <w:lang w:val="en-US"/>
        </w:rPr>
      </w:pPr>
      <w:r>
        <w:rPr>
          <w:b/>
          <w:bCs/>
          <w:lang w:val="en-US"/>
        </w:rPr>
        <w:t>JSON Template</w:t>
      </w:r>
    </w:p>
    <w:p w:rsidR="00C51368" w:rsidRDefault="00E43BD9">
      <w:pPr>
        <w:pStyle w:val="NormalWeb"/>
        <w:divId w:val="697699942"/>
        <w:rPr>
          <w:lang w:val="en-US"/>
        </w:rPr>
      </w:pPr>
      <w:r>
        <w:rPr>
          <w:lang w:val="en-US"/>
        </w:rPr>
        <w:lastRenderedPageBreak/>
        <w:t> </w:t>
      </w:r>
    </w:p>
    <w:p w:rsidR="00C51368" w:rsidRDefault="00E43BD9">
      <w:pPr>
        <w:pStyle w:val="Heading1"/>
        <w:divId w:val="990249517"/>
        <w:rPr>
          <w:rFonts w:eastAsia="Times New Roman"/>
          <w:noProof/>
          <w:lang w:val="en-US"/>
        </w:rPr>
      </w:pPr>
      <w:r>
        <w:rPr>
          <w:rFonts w:eastAsia="Times New Roman"/>
          <w:noProof/>
          <w:lang w:val="en-US"/>
        </w:rPr>
        <w:t>template-ig-operations.html</w:t>
      </w:r>
    </w:p>
    <w:p w:rsidR="00C51368" w:rsidRDefault="00E43BD9">
      <w:pPr>
        <w:pStyle w:val="Heading2"/>
        <w:divId w:val="1954708893"/>
        <w:rPr>
          <w:rFonts w:eastAsia="Times New Roman"/>
          <w:lang w:val="en-US"/>
        </w:rPr>
      </w:pPr>
      <w:r>
        <w:rPr>
          <w:rFonts w:eastAsia="Times New Roman"/>
          <w:lang w:val="en-US"/>
        </w:rPr>
        <w:t xml:space="preserve">Operations defined by </w:t>
      </w:r>
    </w:p>
    <w:p w:rsidR="00C51368" w:rsidRDefault="00E43BD9">
      <w:pPr>
        <w:pStyle w:val="NormalWeb"/>
        <w:divId w:val="1954708893"/>
        <w:rPr>
          <w:lang w:val="en-US"/>
        </w:rPr>
      </w:pPr>
      <w:r>
        <w:rPr>
          <w:lang w:val="en-US"/>
        </w:rPr>
        <w:t xml:space="preserve">This Implementation guide </w:t>
      </w:r>
      <w:proofErr w:type="gramStart"/>
      <w:r>
        <w:rPr>
          <w:lang w:val="en-US"/>
        </w:rPr>
        <w:t>defines :</w:t>
      </w:r>
      <w:proofErr w:type="gramEnd"/>
      <w:r>
        <w:rPr>
          <w:lang w:val="en-US"/>
        </w:rPr>
        <w:t xml:space="preserve"> </w:t>
      </w:r>
    </w:p>
    <w:p w:rsidR="00C51368" w:rsidRDefault="00E43BD9">
      <w:pPr>
        <w:pStyle w:val="NormalWeb"/>
        <w:divId w:val="1954708893"/>
        <w:rPr>
          <w:lang w:val="en-US"/>
        </w:rPr>
      </w:pPr>
      <w:r>
        <w:rPr>
          <w:lang w:val="en-US"/>
        </w:rPr>
        <w:t xml:space="preserve">For more information about operations, including how they are invoked, see </w:t>
      </w:r>
      <w:hyperlink r:id="rId2688"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template-ig-toc.html</w:t>
      </w:r>
    </w:p>
    <w:p w:rsidR="00C51368" w:rsidRDefault="00E43BD9">
      <w:pPr>
        <w:pStyle w:val="Heading2"/>
        <w:divId w:val="304818277"/>
        <w:rPr>
          <w:rFonts w:eastAsia="Times New Roman"/>
          <w:lang w:val="en-US"/>
        </w:rPr>
      </w:pPr>
      <w:r>
        <w:rPr>
          <w:rFonts w:eastAsia="Times New Roman"/>
          <w:lang w:val="en-US"/>
        </w:rPr>
        <w:t>Table of Contents</w:t>
      </w:r>
    </w:p>
    <w:p w:rsidR="00C51368" w:rsidRDefault="00E43BD9">
      <w:pPr>
        <w:pStyle w:val="Heading1"/>
        <w:divId w:val="990249517"/>
        <w:rPr>
          <w:rFonts w:eastAsia="Times New Roman"/>
          <w:noProof/>
          <w:lang w:val="en-US"/>
        </w:rPr>
      </w:pPr>
      <w:r>
        <w:rPr>
          <w:rFonts w:eastAsia="Times New Roman"/>
          <w:noProof/>
          <w:lang w:val="en-US"/>
        </w:rPr>
        <w:t>template-logical-definitions.html</w:t>
      </w:r>
    </w:p>
    <w:p w:rsidR="00C51368" w:rsidRDefault="00E43BD9">
      <w:pPr>
        <w:pStyle w:val="Heading2"/>
        <w:divId w:val="903834851"/>
        <w:rPr>
          <w:rFonts w:eastAsia="Times New Roman"/>
          <w:lang w:val="en-US"/>
        </w:rPr>
      </w:pPr>
      <w:r>
        <w:rPr>
          <w:rFonts w:eastAsia="Times New Roman"/>
          <w:lang w:val="en-US"/>
        </w:rPr>
        <w:t>Resource - Detailed Descriptions</w:t>
      </w:r>
    </w:p>
    <w:p w:rsidR="00C51368" w:rsidRDefault="00E43BD9">
      <w:pPr>
        <w:pStyle w:val="NormalWeb"/>
        <w:divId w:val="903834851"/>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template-logical-mappings.html</w:t>
      </w:r>
    </w:p>
    <w:p w:rsidR="00C51368" w:rsidRDefault="00E43BD9">
      <w:pPr>
        <w:pStyle w:val="NormalWeb"/>
        <w:divId w:val="2021201929"/>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template-logical.html</w:t>
      </w:r>
    </w:p>
    <w:p w:rsidR="00C51368" w:rsidRDefault="00E43BD9">
      <w:pPr>
        <w:pStyle w:val="Heading1"/>
        <w:divId w:val="1937203834"/>
        <w:rPr>
          <w:rFonts w:eastAsia="Times New Roman"/>
          <w:lang w:val="en-US"/>
        </w:rPr>
      </w:pPr>
      <w:r>
        <w:rPr>
          <w:rFonts w:eastAsia="Times New Roman"/>
          <w:lang w:val="en-US"/>
        </w:rPr>
        <w:t>Logical Model - Content</w:t>
      </w:r>
    </w:p>
    <w:p w:rsidR="00C51368" w:rsidRDefault="00E43BD9">
      <w:pPr>
        <w:pStyle w:val="Heading2"/>
        <w:divId w:val="1937203834"/>
        <w:rPr>
          <w:rFonts w:eastAsia="Times New Roman"/>
          <w:lang w:val="en-US"/>
        </w:rPr>
      </w:pPr>
      <w:r>
        <w:rPr>
          <w:rFonts w:eastAsia="Times New Roman"/>
          <w:lang w:val="en-US"/>
        </w:rPr>
        <w:t xml:space="preserve">Logical Model Content </w:t>
      </w:r>
    </w:p>
    <w:p w:rsidR="00C51368" w:rsidRDefault="00C166DE">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rsidR="00C51368" w:rsidRDefault="00C166DE">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rsidR="00C51368" w:rsidRDefault="00C166DE">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rsidR="00C51368" w:rsidRDefault="00E43BD9">
      <w:pPr>
        <w:pStyle w:val="NormalWeb"/>
        <w:divId w:val="484277774"/>
        <w:rPr>
          <w:lang w:val="en-US"/>
        </w:rPr>
      </w:pPr>
      <w:r>
        <w:rPr>
          <w:b/>
          <w:bCs/>
          <w:lang w:val="en-US"/>
        </w:rPr>
        <w:t>Structure</w:t>
      </w:r>
    </w:p>
    <w:p w:rsidR="00C51368" w:rsidRDefault="00E43BD9">
      <w:pPr>
        <w:pStyle w:val="NormalWeb"/>
        <w:divId w:val="1118262251"/>
        <w:rPr>
          <w:lang w:val="en-US"/>
        </w:rPr>
      </w:pPr>
      <w:r>
        <w:rPr>
          <w:b/>
          <w:bCs/>
          <w:lang w:val="en-US"/>
        </w:rPr>
        <w:t>UML Diagram</w:t>
      </w:r>
    </w:p>
    <w:p w:rsidR="00C51368" w:rsidRDefault="00E43BD9">
      <w:pPr>
        <w:pStyle w:val="NormalWeb"/>
        <w:divId w:val="1246383900"/>
        <w:rPr>
          <w:lang w:val="en-US"/>
        </w:rPr>
      </w:pPr>
      <w:r>
        <w:rPr>
          <w:b/>
          <w:bCs/>
          <w:lang w:val="en-US"/>
        </w:rPr>
        <w:lastRenderedPageBreak/>
        <w:t>Structure</w:t>
      </w:r>
    </w:p>
    <w:p w:rsidR="00C51368" w:rsidRDefault="00E43BD9">
      <w:pPr>
        <w:pStyle w:val="NormalWeb"/>
        <w:divId w:val="2084640523"/>
        <w:rPr>
          <w:lang w:val="en-US"/>
        </w:rPr>
      </w:pPr>
      <w:r>
        <w:rPr>
          <w:b/>
          <w:bCs/>
          <w:lang w:val="en-US"/>
        </w:rPr>
        <w:t>UML Diagram</w:t>
      </w:r>
    </w:p>
    <w:p w:rsidR="00C51368" w:rsidRDefault="00E43BD9">
      <w:pPr>
        <w:pStyle w:val="NormalWeb"/>
        <w:divId w:val="1937203834"/>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template-mappings.html</w:t>
      </w:r>
    </w:p>
    <w:p w:rsidR="00C51368" w:rsidRDefault="00E43BD9">
      <w:pPr>
        <w:pStyle w:val="NormalWeb"/>
        <w:divId w:val="156117284"/>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template-operations.html</w:t>
      </w:r>
    </w:p>
    <w:p w:rsidR="00C51368" w:rsidRDefault="00E43BD9">
      <w:pPr>
        <w:pStyle w:val="Heading2"/>
        <w:divId w:val="1750343284"/>
        <w:rPr>
          <w:rFonts w:eastAsia="Times New Roman"/>
          <w:lang w:val="en-US"/>
        </w:rPr>
      </w:pPr>
      <w:r>
        <w:rPr>
          <w:rFonts w:eastAsia="Times New Roman"/>
          <w:lang w:val="en-US"/>
        </w:rPr>
        <w:t>Resource - Operations</w:t>
      </w:r>
    </w:p>
    <w:p w:rsidR="00C51368" w:rsidRDefault="00E43BD9">
      <w:pPr>
        <w:pStyle w:val="NormalWeb"/>
        <w:divId w:val="1750343284"/>
        <w:rPr>
          <w:lang w:val="en-US"/>
        </w:rPr>
      </w:pPr>
      <w:r>
        <w:rPr>
          <w:lang w:val="en-US"/>
        </w:rPr>
        <w:t xml:space="preserve">This resource has associated with it: </w:t>
      </w:r>
    </w:p>
    <w:p w:rsidR="00C51368" w:rsidRDefault="00E43BD9">
      <w:pPr>
        <w:pStyle w:val="NormalWeb"/>
        <w:divId w:val="1750343284"/>
        <w:rPr>
          <w:lang w:val="en-US"/>
        </w:rPr>
      </w:pPr>
      <w:r>
        <w:rPr>
          <w:lang w:val="en-US"/>
        </w:rPr>
        <w:t xml:space="preserve">For more information about operations, including how they are invoked, see </w:t>
      </w:r>
      <w:hyperlink r:id="rId2689"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template-print.html</w:t>
      </w:r>
    </w:p>
    <w:p w:rsidR="00C51368" w:rsidRDefault="00E43BD9">
      <w:pPr>
        <w:pStyle w:val="Heading1"/>
        <w:divId w:val="1415131664"/>
        <w:rPr>
          <w:rFonts w:eastAsia="Times New Roman"/>
          <w:lang w:val="en-US"/>
        </w:rPr>
      </w:pPr>
      <w:r>
        <w:rPr>
          <w:rFonts w:eastAsia="Times New Roman"/>
          <w:lang w:val="en-US"/>
        </w:rPr>
        <w:t xml:space="preserve">Resource Definition: </w:t>
      </w:r>
    </w:p>
    <w:p w:rsidR="00C51368" w:rsidRDefault="00E43BD9">
      <w:pPr>
        <w:pStyle w:val="NormalWeb"/>
        <w:divId w:val="1415131664"/>
        <w:rPr>
          <w:lang w:val="en-US"/>
        </w:rPr>
      </w:pPr>
      <w:r>
        <w:rPr>
          <w:lang w:val="en-US"/>
        </w:rPr>
        <w:t xml:space="preserve">. </w:t>
      </w:r>
    </w:p>
    <w:p w:rsidR="00C51368" w:rsidRDefault="00E43BD9">
      <w:pPr>
        <w:pStyle w:val="Heading2"/>
        <w:divId w:val="1415131664"/>
        <w:rPr>
          <w:rFonts w:eastAsia="Times New Roman"/>
          <w:lang w:val="en-US"/>
        </w:rPr>
      </w:pPr>
      <w:r>
        <w:rPr>
          <w:rFonts w:eastAsia="Times New Roman"/>
          <w:lang w:val="en-US"/>
        </w:rPr>
        <w:t xml:space="preserve">Resource Content </w:t>
      </w:r>
    </w:p>
    <w:p w:rsidR="00C51368" w:rsidRDefault="00E43BD9">
      <w:pPr>
        <w:pStyle w:val="NormalWeb"/>
        <w:divId w:val="1415131664"/>
        <w:rPr>
          <w:lang w:val="en-US"/>
        </w:rPr>
      </w:pPr>
      <w:r>
        <w:rPr>
          <w:lang w:val="en-US"/>
        </w:rPr>
        <w:t xml:space="preserve">Alternate definitions: </w:t>
      </w:r>
      <w:hyperlink r:id="rId2690" w:history="1">
        <w:r>
          <w:rPr>
            <w:rStyle w:val="Hyperlink"/>
            <w:lang w:val="en-US"/>
          </w:rPr>
          <w:t>Schema</w:t>
        </w:r>
      </w:hyperlink>
      <w:r>
        <w:rPr>
          <w:lang w:val="en-US"/>
        </w:rPr>
        <w:t xml:space="preserve">, RDF (to do), XMI (to do), </w:t>
      </w:r>
      <w:hyperlink r:id="rId2691" w:history="1">
        <w:r>
          <w:rPr>
            <w:rStyle w:val="Hyperlink"/>
            <w:lang w:val="en-US"/>
          </w:rPr>
          <w:t>Resource Profile</w:t>
        </w:r>
      </w:hyperlink>
    </w:p>
    <w:bookmarkEnd w:id="36"/>
    <w:p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415131664"/>
          <w:tblCellSpacing w:w="15" w:type="dxa"/>
        </w:trPr>
        <w:tc>
          <w:tcPr>
            <w:tcW w:w="0" w:type="auto"/>
            <w:vAlign w:val="center"/>
            <w:hideMark/>
          </w:tcPr>
          <w:p w:rsidR="00C51368" w:rsidRDefault="00C51368">
            <w:pPr>
              <w:rPr>
                <w:rFonts w:eastAsia="Times New Roman"/>
              </w:rPr>
            </w:pPr>
          </w:p>
        </w:tc>
      </w:tr>
    </w:tbl>
    <w:p w:rsidR="00C51368" w:rsidRDefault="00E43BD9">
      <w:pPr>
        <w:pStyle w:val="Heading2"/>
        <w:divId w:val="1415131664"/>
        <w:rPr>
          <w:rFonts w:eastAsia="Times New Roman"/>
          <w:lang w:val="en-US"/>
        </w:rPr>
      </w:pPr>
      <w:bookmarkStart w:id="384" w:name="desc"/>
      <w:bookmarkEnd w:id="384"/>
      <w:r>
        <w:rPr>
          <w:rFonts w:eastAsia="Times New Roman"/>
          <w:lang w:val="en-US"/>
        </w:rPr>
        <w:t>Detailed Descriptions</w:t>
      </w:r>
    </w:p>
    <w:p w:rsidR="00C51368" w:rsidRDefault="00E43BD9">
      <w:pPr>
        <w:pStyle w:val="NormalWeb"/>
        <w:divId w:val="1415131664"/>
        <w:rPr>
          <w:lang w:val="en-US"/>
        </w:rPr>
      </w:pPr>
      <w:r>
        <w:rPr>
          <w:lang w:val="en-US"/>
        </w:rPr>
        <w:t>The Detailed Descriptions for the elements above</w:t>
      </w:r>
    </w:p>
    <w:p w:rsidR="00C51368" w:rsidRDefault="00E43BD9">
      <w:pPr>
        <w:pStyle w:val="Heading1"/>
        <w:divId w:val="990249517"/>
        <w:rPr>
          <w:rFonts w:eastAsia="Times New Roman"/>
          <w:noProof/>
          <w:lang w:val="en-US"/>
        </w:rPr>
      </w:pPr>
      <w:r>
        <w:rPr>
          <w:rFonts w:eastAsia="Times New Roman"/>
          <w:noProof/>
          <w:lang w:val="en-US"/>
        </w:rPr>
        <w:t>template-profile-constraint.html</w:t>
      </w:r>
    </w:p>
    <w:p w:rsidR="00C51368" w:rsidRDefault="00E43BD9">
      <w:pPr>
        <w:pStyle w:val="Heading1"/>
        <w:divId w:val="990249517"/>
        <w:rPr>
          <w:rFonts w:eastAsia="Times New Roman"/>
          <w:noProof/>
          <w:lang w:val="en-US"/>
        </w:rPr>
      </w:pPr>
      <w:r>
        <w:rPr>
          <w:rFonts w:eastAsia="Times New Roman"/>
          <w:noProof/>
          <w:lang w:val="en-US"/>
        </w:rPr>
        <w:t>template-profile-definitions.html</w:t>
      </w:r>
    </w:p>
    <w:p w:rsidR="00C51368" w:rsidRDefault="00E43BD9">
      <w:pPr>
        <w:pStyle w:val="Heading4"/>
        <w:divId w:val="503521883"/>
        <w:rPr>
          <w:rFonts w:eastAsia="Times New Roman"/>
          <w:lang w:val="en-US"/>
        </w:rPr>
      </w:pPr>
      <w:r>
        <w:rPr>
          <w:rFonts w:eastAsia="Times New Roman"/>
          <w:lang w:val="en-US"/>
        </w:rPr>
        <w:lastRenderedPageBreak/>
        <w:t>- Detailed Descriptions</w:t>
      </w:r>
    </w:p>
    <w:p w:rsidR="00C51368" w:rsidRDefault="00E43BD9">
      <w:pPr>
        <w:pStyle w:val="NormalWeb"/>
        <w:divId w:val="503521883"/>
        <w:rPr>
          <w:lang w:val="en-US"/>
        </w:rPr>
      </w:pPr>
      <w:proofErr w:type="gramStart"/>
      <w:r>
        <w:rPr>
          <w:lang w:val="en-US"/>
        </w:rPr>
        <w:t>Definitions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template-profile-example-json.html</w:t>
      </w:r>
    </w:p>
    <w:p w:rsidR="00C51368" w:rsidRDefault="00E43BD9">
      <w:pPr>
        <w:pStyle w:val="Heading1"/>
        <w:divId w:val="281041352"/>
        <w:rPr>
          <w:rFonts w:eastAsia="Times New Roman"/>
          <w:lang w:val="en-US"/>
        </w:rPr>
      </w:pPr>
      <w:r>
        <w:rPr>
          <w:rFonts w:eastAsia="Times New Roman"/>
          <w:lang w:val="en-US"/>
        </w:rPr>
        <w:t>- JSON</w:t>
      </w:r>
    </w:p>
    <w:p w:rsidR="00C51368" w:rsidRDefault="00E43BD9">
      <w:pPr>
        <w:pStyle w:val="Heading1"/>
        <w:divId w:val="990249517"/>
        <w:rPr>
          <w:rFonts w:eastAsia="Times New Roman"/>
          <w:noProof/>
          <w:lang w:val="en-US"/>
        </w:rPr>
      </w:pPr>
      <w:r>
        <w:rPr>
          <w:rFonts w:eastAsia="Times New Roman"/>
          <w:noProof/>
          <w:lang w:val="en-US"/>
        </w:rPr>
        <w:t>template-profile-example-xml.html</w:t>
      </w:r>
    </w:p>
    <w:p w:rsidR="00C51368" w:rsidRDefault="00E43BD9">
      <w:pPr>
        <w:pStyle w:val="Heading1"/>
        <w:divId w:val="1785150519"/>
        <w:rPr>
          <w:rFonts w:eastAsia="Times New Roman"/>
          <w:lang w:val="en-US"/>
        </w:rPr>
      </w:pPr>
      <w:r>
        <w:rPr>
          <w:rFonts w:eastAsia="Times New Roman"/>
          <w:lang w:val="en-US"/>
        </w:rPr>
        <w:t>- XML</w:t>
      </w:r>
    </w:p>
    <w:p w:rsidR="00C51368" w:rsidRDefault="00E43BD9">
      <w:pPr>
        <w:pStyle w:val="Heading1"/>
        <w:divId w:val="990249517"/>
        <w:rPr>
          <w:rFonts w:eastAsia="Times New Roman"/>
          <w:noProof/>
          <w:lang w:val="en-US"/>
        </w:rPr>
      </w:pPr>
      <w:r>
        <w:rPr>
          <w:rFonts w:eastAsia="Times New Roman"/>
          <w:noProof/>
          <w:lang w:val="en-US"/>
        </w:rPr>
        <w:t>template-profile-examples.html</w:t>
      </w:r>
    </w:p>
    <w:p w:rsidR="00C51368" w:rsidRDefault="00E43BD9">
      <w:pPr>
        <w:pStyle w:val="Heading1"/>
        <w:divId w:val="384985021"/>
        <w:rPr>
          <w:rFonts w:eastAsia="Times New Roman"/>
          <w:lang w:val="en-US"/>
        </w:rPr>
      </w:pPr>
      <w:r>
        <w:rPr>
          <w:rFonts w:eastAsia="Times New Roman"/>
          <w:lang w:val="en-US"/>
        </w:rPr>
        <w:t>Examples</w:t>
      </w:r>
    </w:p>
    <w:p w:rsidR="00C51368" w:rsidRDefault="00E43BD9">
      <w:pPr>
        <w:pStyle w:val="Heading1"/>
        <w:divId w:val="990249517"/>
        <w:rPr>
          <w:rFonts w:eastAsia="Times New Roman"/>
          <w:noProof/>
          <w:lang w:val="en-US"/>
        </w:rPr>
      </w:pPr>
      <w:r>
        <w:rPr>
          <w:rFonts w:eastAsia="Times New Roman"/>
          <w:noProof/>
          <w:lang w:val="en-US"/>
        </w:rPr>
        <w:t>template-profile-mappings.html</w:t>
      </w:r>
    </w:p>
    <w:p w:rsidR="00C51368" w:rsidRDefault="00E43BD9">
      <w:pPr>
        <w:pStyle w:val="Heading4"/>
        <w:divId w:val="1531601062"/>
        <w:rPr>
          <w:rFonts w:eastAsia="Times New Roman"/>
          <w:lang w:val="en-US"/>
        </w:rPr>
      </w:pPr>
      <w:r>
        <w:rPr>
          <w:rFonts w:eastAsia="Times New Roman"/>
          <w:lang w:val="en-US"/>
        </w:rPr>
        <w:t>- Mappings</w:t>
      </w:r>
    </w:p>
    <w:p w:rsidR="00C51368" w:rsidRDefault="00E43BD9">
      <w:pPr>
        <w:pStyle w:val="NormalWeb"/>
        <w:divId w:val="1531601062"/>
        <w:rPr>
          <w:lang w:val="en-US"/>
        </w:rPr>
      </w:pPr>
      <w:proofErr w:type="gramStart"/>
      <w:r>
        <w:rPr>
          <w:lang w:val="en-US"/>
        </w:rPr>
        <w:t>Mappings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template-profile-questionnaire.html</w:t>
      </w:r>
    </w:p>
    <w:p w:rsidR="00C51368" w:rsidRDefault="00E43BD9">
      <w:pPr>
        <w:pStyle w:val="Heading2"/>
        <w:divId w:val="1390494632"/>
        <w:rPr>
          <w:rFonts w:eastAsia="Times New Roman"/>
          <w:lang w:val="en-US"/>
        </w:rPr>
      </w:pPr>
      <w:r>
        <w:rPr>
          <w:rFonts w:eastAsia="Times New Roman"/>
          <w:lang w:val="en-US"/>
        </w:rPr>
        <w:t>- Example Form</w:t>
      </w:r>
    </w:p>
    <w:p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692" w:history="1">
        <w:r>
          <w:rPr>
            <w:rStyle w:val="Hyperlink"/>
            <w:lang w:val="en-US"/>
          </w:rPr>
          <w:t>XML</w:t>
        </w:r>
      </w:hyperlink>
      <w:r>
        <w:rPr>
          <w:lang w:val="en-US"/>
        </w:rPr>
        <w:t xml:space="preserve"> or </w:t>
      </w:r>
      <w:hyperlink r:id="rId2693" w:history="1">
        <w:r>
          <w:rPr>
            <w:rStyle w:val="Hyperlink"/>
            <w:lang w:val="en-US"/>
          </w:rPr>
          <w:t>JSON</w:t>
        </w:r>
      </w:hyperlink>
      <w:r>
        <w:rPr>
          <w:lang w:val="en-US"/>
        </w:rPr>
        <w:t xml:space="preserve"> questionnaire. </w:t>
      </w:r>
    </w:p>
    <w:p w:rsidR="00C51368" w:rsidRDefault="00E43BD9">
      <w:pPr>
        <w:pStyle w:val="NormalWeb"/>
        <w:divId w:val="139049463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template-profile.html</w:t>
      </w:r>
    </w:p>
    <w:p w:rsidR="00C51368" w:rsidRDefault="00E43BD9">
      <w:pPr>
        <w:pStyle w:val="NormalWeb"/>
        <w:divId w:val="44112681"/>
        <w:rPr>
          <w:lang w:val="en-US"/>
        </w:rPr>
      </w:pPr>
      <w:r>
        <w:rPr>
          <w:lang w:val="en-US"/>
        </w:rPr>
        <w:t xml:space="preserve">The official URL for this profile is: </w:t>
      </w:r>
    </w:p>
    <w:p w:rsidR="00C51368" w:rsidRDefault="00C51368">
      <w:pPr>
        <w:pStyle w:val="HTMLPreformatted"/>
        <w:divId w:val="44112681"/>
        <w:rPr>
          <w:lang w:val="en-US"/>
        </w:rPr>
      </w:pPr>
    </w:p>
    <w:p w:rsidR="00C51368" w:rsidRDefault="00C51368">
      <w:pPr>
        <w:pStyle w:val="HTMLPreformatted"/>
        <w:divId w:val="44112681"/>
        <w:rPr>
          <w:lang w:val="en-US"/>
        </w:rPr>
      </w:pPr>
    </w:p>
    <w:p w:rsidR="00C51368" w:rsidRDefault="00E43BD9">
      <w:pPr>
        <w:pStyle w:val="NormalWeb"/>
        <w:divId w:val="44112681"/>
        <w:rPr>
          <w:lang w:val="en-US"/>
        </w:rPr>
      </w:pPr>
      <w:r>
        <w:rPr>
          <w:lang w:val="en-US"/>
        </w:rPr>
        <w:lastRenderedPageBreak/>
        <w:t xml:space="preserve">This profile was published on </w:t>
      </w:r>
      <w:proofErr w:type="gramStart"/>
      <w:r>
        <w:rPr>
          <w:lang w:val="en-US"/>
        </w:rPr>
        <w:t>by .</w:t>
      </w:r>
      <w:proofErr w:type="gramEnd"/>
      <w:r>
        <w:rPr>
          <w:lang w:val="en-US"/>
        </w:rPr>
        <w:t xml:space="preserve"> </w:t>
      </w:r>
    </w:p>
    <w:bookmarkEnd w:id="212"/>
    <w:p w:rsidR="00C51368" w:rsidRDefault="00E43BD9">
      <w:pPr>
        <w:pStyle w:val="Heading4"/>
        <w:divId w:val="44112681"/>
        <w:rPr>
          <w:rFonts w:eastAsia="Times New Roman"/>
          <w:lang w:val="en-US"/>
        </w:rPr>
      </w:pPr>
      <w:r>
        <w:rPr>
          <w:rFonts w:eastAsia="Times New Roman"/>
          <w:lang w:val="en-US"/>
        </w:rPr>
        <w:t xml:space="preserve">Formal Views of Profile Content </w:t>
      </w:r>
    </w:p>
    <w:p w:rsidR="00C51368" w:rsidRDefault="00C166DE">
      <w:pPr>
        <w:pStyle w:val="NormalWeb"/>
        <w:divId w:val="44112681"/>
        <w:rPr>
          <w:lang w:val="en-US"/>
        </w:rPr>
      </w:pPr>
      <w:hyperlink r:id="rId2694" w:history="1">
        <w:proofErr w:type="gramStart"/>
        <w:r w:rsidR="00E43BD9">
          <w:rPr>
            <w:rStyle w:val="Hyperlink"/>
            <w:lang w:val="en-US"/>
          </w:rPr>
          <w:t>Description of Profiles, Differentials, Snapshots, and how the XML and JSON presentations work</w:t>
        </w:r>
      </w:hyperlink>
      <w:r w:rsidR="00E43BD9">
        <w:rPr>
          <w:lang w:val="en-US"/>
        </w:rPr>
        <w:t>.</w:t>
      </w:r>
      <w:proofErr w:type="gramEnd"/>
      <w:r w:rsidR="00E43BD9">
        <w:rPr>
          <w:lang w:val="en-US"/>
        </w:rPr>
        <w:t xml:space="preserve"> </w:t>
      </w:r>
    </w:p>
    <w:p w:rsidR="00C51368" w:rsidRDefault="00C166DE">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rsidR="00C51368" w:rsidRDefault="00C166DE">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rsidR="00C51368" w:rsidRDefault="00C166DE">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rsidR="00C51368" w:rsidRDefault="00C166DE">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rsidR="00C51368" w:rsidRDefault="00C166DE">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rsidR="00C51368" w:rsidRDefault="00C166DE">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1682237"/>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826288105"/>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253786653"/>
        <w:rPr>
          <w:lang w:val="en-US"/>
        </w:rPr>
      </w:pPr>
      <w:proofErr w:type="gramStart"/>
      <w:r>
        <w:rPr>
          <w:lang w:val="en-US"/>
        </w:rPr>
        <w:t>todo</w:t>
      </w:r>
      <w:proofErr w:type="gramEnd"/>
    </w:p>
    <w:p w:rsidR="00C51368" w:rsidRDefault="00E43BD9">
      <w:pPr>
        <w:pStyle w:val="NormalWeb"/>
        <w:divId w:val="133840033"/>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1885204"/>
        <w:rPr>
          <w:lang w:val="en-US"/>
        </w:rPr>
      </w:pPr>
      <w:r>
        <w:rPr>
          <w:b/>
          <w:bCs/>
          <w:lang w:val="en-US"/>
        </w:rPr>
        <w:t>Differential View</w:t>
      </w:r>
    </w:p>
    <w:p w:rsidR="00C51368" w:rsidRDefault="00E43BD9">
      <w:pPr>
        <w:pStyle w:val="NormalWeb"/>
        <w:divId w:val="11885204"/>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947274063"/>
        <w:rPr>
          <w:lang w:val="en-US"/>
        </w:rPr>
      </w:pPr>
      <w:r>
        <w:rPr>
          <w:b/>
          <w:bCs/>
          <w:lang w:val="en-US"/>
        </w:rPr>
        <w:t>Snapshot View</w:t>
      </w:r>
    </w:p>
    <w:p w:rsidR="00C51368" w:rsidRDefault="00E43BD9">
      <w:pPr>
        <w:pStyle w:val="NormalWeb"/>
        <w:divId w:val="1839732665"/>
        <w:rPr>
          <w:lang w:val="en-US"/>
        </w:rPr>
      </w:pPr>
      <w:r>
        <w:rPr>
          <w:b/>
          <w:bCs/>
          <w:lang w:val="en-US"/>
        </w:rPr>
        <w:t>XML Template</w:t>
      </w:r>
    </w:p>
    <w:p w:rsidR="00C51368" w:rsidRDefault="00E43BD9">
      <w:pPr>
        <w:pStyle w:val="NormalWeb"/>
        <w:divId w:val="70779514"/>
        <w:rPr>
          <w:lang w:val="en-US"/>
        </w:rPr>
      </w:pPr>
      <w:r>
        <w:rPr>
          <w:b/>
          <w:bCs/>
          <w:lang w:val="en-US"/>
        </w:rPr>
        <w:t>JSON Template</w:t>
      </w:r>
    </w:p>
    <w:p w:rsidR="00C51368" w:rsidRDefault="00E43BD9">
      <w:pPr>
        <w:pStyle w:val="NormalWeb"/>
        <w:divId w:val="562957076"/>
        <w:rPr>
          <w:lang w:val="en-US"/>
        </w:rPr>
      </w:pPr>
      <w:proofErr w:type="gramStart"/>
      <w:r>
        <w:rPr>
          <w:lang w:val="en-US"/>
        </w:rPr>
        <w:t>todo</w:t>
      </w:r>
      <w:proofErr w:type="gramEnd"/>
    </w:p>
    <w:p w:rsidR="00C51368" w:rsidRDefault="00E43BD9">
      <w:pPr>
        <w:pStyle w:val="NormalWeb"/>
        <w:divId w:val="44112681"/>
        <w:rPr>
          <w:lang w:val="en-US"/>
        </w:rPr>
      </w:pPr>
      <w:r>
        <w:rPr>
          <w:lang w:val="en-US"/>
        </w:rPr>
        <w:t> </w:t>
      </w:r>
    </w:p>
    <w:p w:rsidR="00C51368" w:rsidRDefault="00E43BD9">
      <w:pPr>
        <w:pStyle w:val="NormalWeb"/>
        <w:divId w:val="44112681"/>
        <w:rPr>
          <w:lang w:val="en-US"/>
        </w:rPr>
      </w:pPr>
      <w:r>
        <w:rPr>
          <w:lang w:val="en-US"/>
        </w:rPr>
        <w:t xml:space="preserve">Other representations of profile: </w:t>
      </w:r>
    </w:p>
    <w:p w:rsidR="00C51368" w:rsidRDefault="00E43BD9">
      <w:pPr>
        <w:divId w:val="44112681"/>
        <w:rPr>
          <w:rFonts w:eastAsia="Times New Roman"/>
          <w:lang w:val="en-US"/>
        </w:rPr>
      </w:pPr>
      <w:r>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template-profiles.html</w:t>
      </w:r>
    </w:p>
    <w:p w:rsidR="00C51368" w:rsidRDefault="00E43BD9">
      <w:pPr>
        <w:pStyle w:val="Heading2"/>
        <w:divId w:val="154032715"/>
        <w:rPr>
          <w:rFonts w:eastAsia="Times New Roman"/>
          <w:lang w:val="en-US"/>
        </w:rPr>
      </w:pPr>
      <w:r>
        <w:rPr>
          <w:rFonts w:eastAsia="Times New Roman"/>
          <w:lang w:val="en-US"/>
        </w:rPr>
        <w:t>Resource - Profiles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54032715"/>
          <w:tblCellSpacing w:w="15" w:type="dxa"/>
        </w:trPr>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lastRenderedPageBreak/>
        <w:t>template-questionnaire.html</w:t>
      </w:r>
    </w:p>
    <w:p w:rsidR="00C51368" w:rsidRDefault="00E43BD9">
      <w:pPr>
        <w:pStyle w:val="Heading2"/>
        <w:divId w:val="609091892"/>
        <w:rPr>
          <w:rFonts w:eastAsia="Times New Roman"/>
          <w:lang w:val="en-US"/>
        </w:rPr>
      </w:pPr>
      <w:r>
        <w:rPr>
          <w:rFonts w:eastAsia="Times New Roman"/>
          <w:lang w:val="en-US"/>
        </w:rPr>
        <w:t>- Example Form</w:t>
      </w:r>
    </w:p>
    <w:p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695" w:history="1">
        <w:r>
          <w:rPr>
            <w:rStyle w:val="Hyperlink"/>
            <w:lang w:val="en-US"/>
          </w:rPr>
          <w:t>XML</w:t>
        </w:r>
      </w:hyperlink>
      <w:r>
        <w:rPr>
          <w:lang w:val="en-US"/>
        </w:rPr>
        <w:t xml:space="preserve"> or </w:t>
      </w:r>
      <w:hyperlink r:id="rId2696" w:history="1">
        <w:r>
          <w:rPr>
            <w:rStyle w:val="Hyperlink"/>
            <w:lang w:val="en-US"/>
          </w:rPr>
          <w:t>JSON</w:t>
        </w:r>
      </w:hyperlink>
      <w:r>
        <w:rPr>
          <w:lang w:val="en-US"/>
        </w:rPr>
        <w:t xml:space="preserve"> questionnaire. </w:t>
      </w:r>
    </w:p>
    <w:p w:rsidR="00C51368" w:rsidRDefault="00E43BD9">
      <w:pPr>
        <w:pStyle w:val="NormalWeb"/>
        <w:divId w:val="60909189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template-search-parameter.html</w:t>
      </w:r>
    </w:p>
    <w:p w:rsidR="00C51368" w:rsidRDefault="00E43BD9">
      <w:pPr>
        <w:pStyle w:val="NormalWeb"/>
        <w:divId w:val="633561008"/>
        <w:rPr>
          <w:lang w:val="en-US"/>
        </w:rPr>
      </w:pPr>
      <w:r>
        <w:rPr>
          <w:lang w:val="en-US"/>
        </w:rPr>
        <w:t>Search Parameter (type</w:t>
      </w:r>
      <w:proofErr w:type="gramStart"/>
      <w:r>
        <w:rPr>
          <w:lang w:val="en-US"/>
        </w:rPr>
        <w:t>: )</w:t>
      </w:r>
      <w:proofErr w:type="gramEnd"/>
      <w:r>
        <w:rPr>
          <w:lang w:val="en-US"/>
        </w:rPr>
        <w:t xml:space="preserve"> defined as part of </w:t>
      </w:r>
      <w:hyperlink r:id="rId2697" w:history="1">
        <w:r>
          <w:rPr>
            <w:rStyle w:val="Hyperlink"/>
            <w:lang w:val="en-US"/>
          </w:rPr>
          <w:t>the Profile</w:t>
        </w:r>
      </w:hyperlink>
      <w:r>
        <w:rPr>
          <w:lang w:val="en-US"/>
        </w:rPr>
        <w:t xml:space="preserve">. </w:t>
      </w:r>
    </w:p>
    <w:p w:rsidR="00C51368" w:rsidRDefault="00E43BD9">
      <w:pPr>
        <w:pStyle w:val="NormalWeb"/>
        <w:divId w:val="633561008"/>
        <w:rPr>
          <w:lang w:val="en-US"/>
        </w:rPr>
      </w:pPr>
      <w:r>
        <w:rPr>
          <w:lang w:val="en-US"/>
        </w:rPr>
        <w:t>Other Details:</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rsidR="00C51368" w:rsidRDefault="00E43BD9">
      <w:pPr>
        <w:pStyle w:val="Heading1"/>
        <w:divId w:val="990249517"/>
        <w:rPr>
          <w:rFonts w:eastAsia="Times New Roman"/>
          <w:noProof/>
          <w:lang w:val="en-US"/>
        </w:rPr>
      </w:pPr>
      <w:r>
        <w:rPr>
          <w:rFonts w:eastAsia="Times New Roman"/>
          <w:noProof/>
          <w:lang w:val="en-US"/>
        </w:rPr>
        <w:t>template-tx-book.html</w:t>
      </w:r>
    </w:p>
    <w:p w:rsidR="00C51368" w:rsidRDefault="00E43BD9">
      <w:pPr>
        <w:pStyle w:val="Heading1"/>
        <w:divId w:val="2000688907"/>
        <w:rPr>
          <w:rFonts w:eastAsia="Times New Roman"/>
          <w:lang w:val="en-US"/>
        </w:rPr>
      </w:pPr>
      <w:r>
        <w:rPr>
          <w:rFonts w:eastAsia="Times New Roman"/>
          <w:lang w:val="en-US"/>
        </w:rPr>
        <w:t xml:space="preserve">Codes defined in </w:t>
      </w:r>
    </w:p>
    <w:p w:rsidR="00C51368" w:rsidRDefault="00E43BD9">
      <w:pPr>
        <w:pStyle w:val="NormalWeb"/>
        <w:divId w:val="2000688907"/>
        <w:rPr>
          <w:lang w:val="en-US"/>
        </w:rPr>
      </w:pPr>
      <w:r>
        <w:rPr>
          <w:lang w:val="en-US"/>
        </w:rPr>
        <w:t>Formal value Set definition (</w:t>
      </w:r>
      <w:proofErr w:type="gramStart"/>
      <w:r>
        <w:rPr>
          <w:lang w:val="en-US"/>
        </w:rPr>
        <w:t>identifier )</w:t>
      </w:r>
      <w:proofErr w:type="gramEnd"/>
      <w:r>
        <w:rPr>
          <w:lang w:val="en-US"/>
        </w:rPr>
        <w:t xml:space="preserve">: </w:t>
      </w:r>
      <w:hyperlink r:id="rId2698" w:history="1">
        <w:r>
          <w:rPr>
            <w:rStyle w:val="Hyperlink"/>
            <w:lang w:val="en-US"/>
          </w:rPr>
          <w:t>XML</w:t>
        </w:r>
      </w:hyperlink>
      <w:r>
        <w:rPr>
          <w:lang w:val="en-US"/>
        </w:rPr>
        <w:t xml:space="preserve"> or </w:t>
      </w:r>
      <w:hyperlink r:id="rId2699" w:history="1">
        <w:r>
          <w:rPr>
            <w:rStyle w:val="Hyperlink"/>
            <w:lang w:val="en-US"/>
          </w:rPr>
          <w:t>JSON</w:t>
        </w:r>
      </w:hyperlink>
      <w:r>
        <w:rPr>
          <w:lang w:val="en-US"/>
        </w:rPr>
        <w:t xml:space="preserve">. </w:t>
      </w:r>
    </w:p>
    <w:p w:rsidR="00C51368" w:rsidRDefault="00E43BD9">
      <w:pPr>
        <w:pStyle w:val="NormalWeb"/>
        <w:divId w:val="2000688907"/>
        <w:rPr>
          <w:lang w:val="en-US"/>
        </w:rPr>
      </w:pPr>
      <w:r>
        <w:rPr>
          <w:lang w:val="en-US"/>
        </w:rPr>
        <w:t xml:space="preserve">See </w:t>
      </w:r>
      <w:hyperlink r:id="rId2700" w:history="1">
        <w:r>
          <w:rPr>
            <w:rStyle w:val="Hyperlink"/>
            <w:lang w:val="en-US"/>
          </w:rPr>
          <w:t>the full registry of codes</w:t>
        </w:r>
      </w:hyperlink>
      <w:r>
        <w:rPr>
          <w:lang w:val="en-US"/>
        </w:rPr>
        <w:t xml:space="preserve"> defined as part of FHIR. </w:t>
      </w:r>
    </w:p>
    <w:p w:rsidR="00C51368" w:rsidRDefault="00E43BD9">
      <w:pPr>
        <w:pStyle w:val="NormalWeb"/>
        <w:divId w:val="2000688907"/>
        <w:rPr>
          <w:lang w:val="en-US"/>
        </w:rPr>
      </w:pPr>
      <w:r>
        <w:rPr>
          <w:lang w:val="en-US"/>
        </w:rPr>
        <w:t>The OID for the value set is (OIDs are not used in FHIR, but may be used in v3, or OID based terminology systems).</w:t>
      </w:r>
    </w:p>
    <w:p w:rsidR="00C51368" w:rsidRDefault="00C166DE">
      <w:pPr>
        <w:divId w:val="2000688907"/>
        <w:rPr>
          <w:rFonts w:eastAsia="Times New Roman"/>
          <w:lang w:val="en-US"/>
        </w:rPr>
      </w:pPr>
      <w:r>
        <w:rPr>
          <w:rFonts w:eastAsia="Times New Roman"/>
          <w:lang w:val="en-US"/>
        </w:rPr>
        <w:pict>
          <v:rect id="_x0000_i1066" style="width:0;height:1.5pt" o:hralign="center" o:hrstd="t" o:hr="t" fillcolor="#a0a0a0" stroked="f"/>
        </w:pict>
      </w:r>
    </w:p>
    <w:p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The internal identifier for the concept (when the value set defines its own codes)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lastRenderedPageBreak/>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1"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template-tx.html</w:t>
      </w:r>
    </w:p>
    <w:p w:rsidR="00C51368" w:rsidRDefault="00E43BD9">
      <w:pPr>
        <w:pStyle w:val="Heading1"/>
        <w:divId w:val="2104297929"/>
        <w:rPr>
          <w:rFonts w:eastAsia="Times New Roman"/>
          <w:lang w:val="en-US"/>
        </w:rPr>
      </w:pPr>
      <w:r>
        <w:rPr>
          <w:rFonts w:eastAsia="Times New Roman"/>
          <w:lang w:val="en-US"/>
        </w:rPr>
        <w:t xml:space="preserve">Value </w:t>
      </w:r>
      <w:proofErr w:type="gramStart"/>
      <w:r>
        <w:rPr>
          <w:rFonts w:eastAsia="Times New Roman"/>
          <w:lang w:val="en-US"/>
        </w:rPr>
        <w:t>Set</w:t>
      </w:r>
      <w:proofErr w:type="gramEnd"/>
      <w:r>
        <w:rPr>
          <w:rFonts w:eastAsia="Times New Roman"/>
          <w:lang w:val="en-US"/>
        </w:rPr>
        <w:t xml:space="preserve"> for codes in </w:t>
      </w:r>
    </w:p>
    <w:p w:rsidR="00C51368" w:rsidRDefault="00E43BD9">
      <w:pPr>
        <w:pStyle w:val="NormalWeb"/>
        <w:divId w:val="2104297929"/>
        <w:rPr>
          <w:lang w:val="en-US"/>
        </w:rPr>
      </w:pPr>
      <w:r>
        <w:rPr>
          <w:lang w:val="en-US"/>
        </w:rPr>
        <w:t xml:space="preserve">This is a value set defined by the FHIR project </w:t>
      </w:r>
    </w:p>
    <w:p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81"/>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bl>
    <w:p w:rsidR="00C51368" w:rsidRDefault="00E43BD9">
      <w:pPr>
        <w:pStyle w:val="NormalWeb"/>
        <w:divId w:val="2104297929"/>
        <w:rPr>
          <w:lang w:val="en-US"/>
        </w:rPr>
      </w:pPr>
      <w:r>
        <w:rPr>
          <w:lang w:val="en-US"/>
        </w:rPr>
        <w:t xml:space="preserve">Formal value Set </w:t>
      </w:r>
      <w:proofErr w:type="gramStart"/>
      <w:r>
        <w:rPr>
          <w:lang w:val="en-US"/>
        </w:rPr>
        <w:t>definition :</w:t>
      </w:r>
      <w:proofErr w:type="gramEnd"/>
      <w:r>
        <w:rPr>
          <w:lang w:val="en-US"/>
        </w:rPr>
        <w:t xml:space="preserve"> </w:t>
      </w:r>
      <w:hyperlink r:id="rId2702" w:history="1">
        <w:r>
          <w:rPr>
            <w:rStyle w:val="Hyperlink"/>
            <w:lang w:val="en-US"/>
          </w:rPr>
          <w:t>XML</w:t>
        </w:r>
      </w:hyperlink>
      <w:r>
        <w:rPr>
          <w:lang w:val="en-US"/>
        </w:rPr>
        <w:t xml:space="preserve"> or </w:t>
      </w:r>
      <w:hyperlink r:id="rId2703" w:history="1">
        <w:r>
          <w:rPr>
            <w:rStyle w:val="Hyperlink"/>
            <w:lang w:val="en-US"/>
          </w:rPr>
          <w:t>JSON</w:t>
        </w:r>
      </w:hyperlink>
      <w:r>
        <w:rPr>
          <w:lang w:val="en-US"/>
        </w:rPr>
        <w:t xml:space="preserve">. </w:t>
      </w:r>
    </w:p>
    <w:p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6"/>
        <w:gridCol w:w="22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gridSpan w:val="2"/>
            <w:vAlign w:val="center"/>
            <w:hideMark/>
          </w:tcPr>
          <w:p w:rsidR="00C51368" w:rsidRDefault="00E43BD9">
            <w:pPr>
              <w:rPr>
                <w:rFonts w:eastAsia="Times New Roman"/>
              </w:rPr>
            </w:pPr>
            <w:r>
              <w:rPr>
                <w:rFonts w:eastAsia="Times New Roman"/>
              </w:rPr>
              <w:t>Note: these OIDs are not used in FHIR, but may be used in v3, or OID based terminology systems</w:t>
            </w:r>
          </w:p>
        </w:tc>
      </w:tr>
    </w:tbl>
    <w:p w:rsidR="00C51368" w:rsidRDefault="00E43BD9">
      <w:pPr>
        <w:pStyle w:val="NormalWeb"/>
        <w:divId w:val="2104297929"/>
        <w:rPr>
          <w:lang w:val="en-US"/>
        </w:rPr>
      </w:pPr>
      <w:r>
        <w:rPr>
          <w:lang w:val="en-US"/>
        </w:rPr>
        <w:t xml:space="preserve">See </w:t>
      </w:r>
      <w:hyperlink r:id="rId2704" w:history="1">
        <w:r>
          <w:rPr>
            <w:rStyle w:val="Hyperlink"/>
            <w:lang w:val="en-US"/>
          </w:rPr>
          <w:t>the full registry of value sets</w:t>
        </w:r>
      </w:hyperlink>
      <w:r>
        <w:rPr>
          <w:lang w:val="en-US"/>
        </w:rPr>
        <w:t xml:space="preserve"> defined as part of FHIR. </w:t>
      </w:r>
    </w:p>
    <w:p w:rsidR="00C51368" w:rsidRDefault="00C166DE">
      <w:pPr>
        <w:divId w:val="2104297929"/>
        <w:rPr>
          <w:rFonts w:eastAsia="Times New Roman"/>
          <w:lang w:val="en-US"/>
        </w:rPr>
      </w:pPr>
      <w:r>
        <w:rPr>
          <w:rFonts w:eastAsia="Times New Roman"/>
          <w:lang w:val="en-US"/>
        </w:rPr>
        <w:pict>
          <v:rect id="_x0000_i1067" style="width:0;height:1.5pt" o:hralign="center" o:hrstd="t" o:hr="t" fillcolor="#a0a0a0" stroked="f"/>
        </w:pict>
      </w:r>
    </w:p>
    <w:p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5" w:anchor="Coding" w:history="1">
              <w:r>
                <w:rPr>
                  <w:rStyle w:val="Hyperlink"/>
                  <w:rFonts w:eastAsia="Times New Roman"/>
                </w:rPr>
                <w:t>Coding</w:t>
              </w:r>
            </w:hyperlink>
            <w:r>
              <w:rPr>
                <w:rFonts w:eastAsia="Times New Roman"/>
              </w:rPr>
              <w:t xml:space="preserve">). If there is no display, implementers should not simply display the code, but map the concept into their </w:t>
            </w:r>
            <w:r>
              <w:rPr>
                <w:rFonts w:eastAsia="Times New Roman"/>
              </w:rPr>
              <w:lastRenderedPageBreak/>
              <w:t>application</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lastRenderedPageBreak/>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NormalWeb"/>
        <w:divId w:val="2104297929"/>
        <w:rPr>
          <w:lang w:val="en-US"/>
        </w:rPr>
      </w:pPr>
      <w:r>
        <w:rPr>
          <w:lang w:val="en-US"/>
        </w:rPr>
        <w:t xml:space="preserve">In addition, this page will include mappings to HL7 v2 or HL7 v3 code where these have been defined. </w:t>
      </w:r>
    </w:p>
    <w:p w:rsidR="00C51368" w:rsidRDefault="00E43BD9">
      <w:pPr>
        <w:pStyle w:val="Heading1"/>
        <w:divId w:val="990249517"/>
        <w:rPr>
          <w:rFonts w:eastAsia="Times New Roman"/>
          <w:noProof/>
          <w:lang w:val="en-US"/>
        </w:rPr>
      </w:pPr>
      <w:r>
        <w:rPr>
          <w:rFonts w:eastAsia="Times New Roman"/>
          <w:noProof/>
          <w:lang w:val="en-US"/>
        </w:rPr>
        <w:t>template-vs-book.html</w:t>
      </w:r>
    </w:p>
    <w:p w:rsidR="00C51368" w:rsidRDefault="00E43BD9">
      <w:pPr>
        <w:pStyle w:val="Heading1"/>
        <w:divId w:val="1664963811"/>
        <w:rPr>
          <w:rFonts w:eastAsia="Times New Roman"/>
          <w:lang w:val="en-US"/>
        </w:rPr>
      </w:pPr>
      <w:bookmarkStart w:id="385" w:name="vs"/>
      <w:r>
        <w:rPr>
          <w:rFonts w:eastAsia="Times New Roman"/>
          <w:lang w:val="en-US"/>
        </w:rPr>
        <w:t xml:space="preserve">Value Set </w:t>
      </w:r>
    </w:p>
    <w:p w:rsidR="00C51368" w:rsidRDefault="00E43BD9">
      <w:pPr>
        <w:pStyle w:val="NormalWeb"/>
        <w:divId w:val="1664963811"/>
        <w:rPr>
          <w:lang w:val="en-US"/>
        </w:rPr>
      </w:pPr>
      <w:r>
        <w:rPr>
          <w:lang w:val="en-US"/>
        </w:rPr>
        <w:t xml:space="preserve">This is a value set defined by the FHIR project </w:t>
      </w:r>
    </w:p>
    <w:p w:rsidR="00C51368" w:rsidRDefault="00E43BD9">
      <w:pPr>
        <w:pStyle w:val="NormalWeb"/>
        <w:divId w:val="1664963811"/>
        <w:rPr>
          <w:lang w:val="en-US"/>
        </w:rPr>
      </w:pPr>
      <w:proofErr w:type="gramStart"/>
      <w:r>
        <w:rPr>
          <w:lang w:val="en-US"/>
        </w:rPr>
        <w:t xml:space="preserve">Detailed Descriptions: </w:t>
      </w:r>
      <w:hyperlink r:id="rId2706" w:history="1">
        <w:r>
          <w:rPr>
            <w:rStyle w:val="Hyperlink"/>
            <w:lang w:val="en-US"/>
          </w:rPr>
          <w:t>XML</w:t>
        </w:r>
      </w:hyperlink>
      <w:r>
        <w:rPr>
          <w:lang w:val="en-US"/>
        </w:rPr>
        <w:t xml:space="preserve"> or </w:t>
      </w:r>
      <w:hyperlink r:id="rId2707" w:history="1">
        <w:r>
          <w:rPr>
            <w:rStyle w:val="Hyperlink"/>
            <w:lang w:val="en-US"/>
          </w:rPr>
          <w:t>JSON</w:t>
        </w:r>
      </w:hyperlink>
      <w:r>
        <w:rPr>
          <w:lang w:val="en-US"/>
        </w:rPr>
        <w:t>.</w:t>
      </w:r>
      <w:proofErr w:type="gramEnd"/>
      <w:r>
        <w:rPr>
          <w:lang w:val="en-US"/>
        </w:rPr>
        <w:t xml:space="preserve"> </w:t>
      </w:r>
    </w:p>
    <w:p w:rsidR="00C51368" w:rsidRDefault="00E43BD9">
      <w:pPr>
        <w:pStyle w:val="NormalWeb"/>
        <w:divId w:val="1664963811"/>
        <w:rPr>
          <w:lang w:val="en-US"/>
        </w:rPr>
      </w:pPr>
      <w:r>
        <w:rPr>
          <w:lang w:val="en-US"/>
        </w:rPr>
        <w:t>The OID for the value set is (OIDs are not used in FHIR, but may be used in v3, or OID based terminology systems).</w:t>
      </w:r>
    </w:p>
    <w:p w:rsidR="00C51368" w:rsidRDefault="00E43BD9">
      <w:pPr>
        <w:pStyle w:val="NormalWeb"/>
        <w:divId w:val="1664963811"/>
        <w:rPr>
          <w:lang w:val="en-US"/>
        </w:rPr>
      </w:pPr>
      <w:r>
        <w:rPr>
          <w:lang w:val="en-US"/>
        </w:rPr>
        <w:t xml:space="preserve">See </w:t>
      </w:r>
      <w:hyperlink r:id="rId2708" w:history="1">
        <w:r>
          <w:rPr>
            <w:rStyle w:val="Hyperlink"/>
            <w:lang w:val="en-US"/>
          </w:rPr>
          <w:t>the full registry of value sets</w:t>
        </w:r>
      </w:hyperlink>
      <w:r>
        <w:rPr>
          <w:lang w:val="en-US"/>
        </w:rPr>
        <w:t xml:space="preserve"> defined as part of FHIR. </w:t>
      </w:r>
    </w:p>
    <w:p w:rsidR="00C51368" w:rsidRDefault="00E43BD9">
      <w:pPr>
        <w:pStyle w:val="Heading1"/>
        <w:divId w:val="990249517"/>
        <w:rPr>
          <w:rFonts w:eastAsia="Times New Roman"/>
          <w:noProof/>
          <w:lang w:val="en-US"/>
        </w:rPr>
      </w:pPr>
      <w:r>
        <w:rPr>
          <w:rFonts w:eastAsia="Times New Roman"/>
          <w:noProof/>
          <w:lang w:val="en-US"/>
        </w:rPr>
        <w:t>template-vs-ig-book.html</w:t>
      </w:r>
    </w:p>
    <w:p w:rsidR="00C51368" w:rsidRDefault="00E43BD9">
      <w:pPr>
        <w:pStyle w:val="Heading1"/>
        <w:divId w:val="885022839"/>
        <w:rPr>
          <w:rFonts w:eastAsia="Times New Roman"/>
          <w:lang w:val="en-US"/>
        </w:rPr>
      </w:pPr>
      <w:r>
        <w:rPr>
          <w:rFonts w:eastAsia="Times New Roman"/>
          <w:lang w:val="en-US"/>
        </w:rPr>
        <w:t xml:space="preserve">Value Set </w:t>
      </w:r>
    </w:p>
    <w:p w:rsidR="00C51368" w:rsidRDefault="00E43BD9">
      <w:pPr>
        <w:pStyle w:val="NormalWeb"/>
        <w:divId w:val="885022839"/>
        <w:rPr>
          <w:lang w:val="en-US"/>
        </w:rPr>
      </w:pPr>
      <w:proofErr w:type="gramStart"/>
      <w:r>
        <w:rPr>
          <w:lang w:val="en-US"/>
        </w:rPr>
        <w:t xml:space="preserve">Detailed Descriptions: </w:t>
      </w:r>
      <w:hyperlink r:id="rId2709" w:history="1">
        <w:r>
          <w:rPr>
            <w:rStyle w:val="Hyperlink"/>
            <w:lang w:val="en-US"/>
          </w:rPr>
          <w:t>XML</w:t>
        </w:r>
      </w:hyperlink>
      <w:r>
        <w:rPr>
          <w:lang w:val="en-US"/>
        </w:rPr>
        <w:t xml:space="preserve"> or </w:t>
      </w:r>
      <w:hyperlink r:id="rId2710"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template-vs-ig.html</w:t>
      </w:r>
    </w:p>
    <w:p w:rsidR="00C51368" w:rsidRDefault="00E43BD9">
      <w:pPr>
        <w:pStyle w:val="Heading1"/>
        <w:divId w:val="1685935074"/>
        <w:rPr>
          <w:rFonts w:eastAsia="Times New Roman"/>
          <w:lang w:val="en-US"/>
        </w:rPr>
      </w:pPr>
      <w:r>
        <w:rPr>
          <w:rFonts w:eastAsia="Times New Roman"/>
          <w:lang w:val="en-US"/>
        </w:rPr>
        <w:t xml:space="preserve">Value Set </w:t>
      </w:r>
    </w:p>
    <w:p w:rsidR="00C51368" w:rsidRDefault="00E43BD9">
      <w:pPr>
        <w:pStyle w:val="NormalWeb"/>
        <w:divId w:val="1685935074"/>
        <w:rPr>
          <w:lang w:val="en-US"/>
        </w:rPr>
      </w:pPr>
      <w:proofErr w:type="gramStart"/>
      <w:r>
        <w:rPr>
          <w:lang w:val="en-US"/>
        </w:rPr>
        <w:t xml:space="preserve">Detailed Descriptions: </w:t>
      </w:r>
      <w:hyperlink r:id="rId2711" w:history="1">
        <w:r>
          <w:rPr>
            <w:rStyle w:val="Hyperlink"/>
            <w:lang w:val="en-US"/>
          </w:rPr>
          <w:t>XML</w:t>
        </w:r>
      </w:hyperlink>
      <w:r>
        <w:rPr>
          <w:lang w:val="en-US"/>
        </w:rPr>
        <w:t xml:space="preserve"> or </w:t>
      </w:r>
      <w:hyperlink r:id="rId2712"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template-vs.html</w:t>
      </w:r>
    </w:p>
    <w:bookmarkEnd w:id="385"/>
    <w:p w:rsidR="00C51368" w:rsidRDefault="00E43BD9">
      <w:pPr>
        <w:pStyle w:val="Heading1"/>
        <w:divId w:val="652368279"/>
        <w:rPr>
          <w:rFonts w:eastAsia="Times New Roman"/>
          <w:lang w:val="en-US"/>
        </w:rPr>
      </w:pPr>
      <w:r>
        <w:rPr>
          <w:rFonts w:eastAsia="Times New Roman"/>
          <w:lang w:val="en-US"/>
        </w:rPr>
        <w:t xml:space="preserve">Value Set </w:t>
      </w:r>
    </w:p>
    <w:p w:rsidR="00C51368" w:rsidRDefault="00E43BD9">
      <w:pPr>
        <w:pStyle w:val="NormalWeb"/>
        <w:divId w:val="652368279"/>
        <w:rPr>
          <w:lang w:val="en-US"/>
        </w:rPr>
      </w:pPr>
      <w:r>
        <w:rPr>
          <w:lang w:val="en-US"/>
        </w:rPr>
        <w:t xml:space="preserve">This is a value set defined </w:t>
      </w:r>
    </w:p>
    <w:p w:rsidR="00C51368" w:rsidRDefault="00E43BD9">
      <w:pPr>
        <w:pStyle w:val="NormalWeb"/>
        <w:divId w:val="652368279"/>
        <w:rPr>
          <w:lang w:val="en-US"/>
        </w:rPr>
      </w:pPr>
      <w:r>
        <w:rPr>
          <w:b/>
          <w:bCs/>
          <w:lang w:val="en-US"/>
        </w:rPr>
        <w:lastRenderedPageBreak/>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3661"/>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Defining URL:</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(for OID based terminology systems)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 Resource</w:t>
            </w:r>
          </w:p>
        </w:tc>
        <w:tc>
          <w:tcPr>
            <w:tcW w:w="0" w:type="auto"/>
            <w:vAlign w:val="center"/>
            <w:hideMark/>
          </w:tcPr>
          <w:p w:rsidR="00C51368" w:rsidRDefault="00C166DE">
            <w:pPr>
              <w:rPr>
                <w:rFonts w:eastAsia="Times New Roman"/>
              </w:rPr>
            </w:pPr>
            <w:hyperlink r:id="rId2713" w:history="1">
              <w:r w:rsidR="00E43BD9">
                <w:rPr>
                  <w:rStyle w:val="Hyperlink"/>
                  <w:rFonts w:eastAsia="Times New Roman"/>
                </w:rPr>
                <w:t>XML</w:t>
              </w:r>
            </w:hyperlink>
            <w:r w:rsidR="00E43BD9">
              <w:rPr>
                <w:rFonts w:eastAsia="Times New Roman"/>
              </w:rPr>
              <w:t xml:space="preserve"> / </w:t>
            </w:r>
            <w:hyperlink r:id="rId2714" w:history="1">
              <w:r w:rsidR="00E43BD9">
                <w:rPr>
                  <w:rStyle w:val="Hyperlink"/>
                  <w:rFonts w:eastAsia="Times New Roman"/>
                </w:rPr>
                <w:t>JSON</w:t>
              </w:r>
            </w:hyperlink>
          </w:p>
        </w:tc>
      </w:tr>
    </w:tbl>
    <w:bookmarkEnd w:id="2"/>
    <w:p w:rsidR="00C51368" w:rsidRDefault="00E43BD9">
      <w:pPr>
        <w:pStyle w:val="Heading2"/>
        <w:divId w:val="652368279"/>
        <w:rPr>
          <w:rFonts w:eastAsia="Times New Roman"/>
          <w:lang w:val="en-US"/>
        </w:rPr>
      </w:pPr>
      <w:r>
        <w:rPr>
          <w:rFonts w:eastAsia="Times New Roman"/>
          <w:lang w:val="en-US"/>
        </w:rPr>
        <w:t>Content Logical Definition</w:t>
      </w:r>
    </w:p>
    <w:p w:rsidR="00C51368" w:rsidRDefault="00E43BD9">
      <w:pPr>
        <w:pStyle w:val="NormalWeb"/>
        <w:divId w:val="652368279"/>
        <w:rPr>
          <w:lang w:val="en-US"/>
        </w:rPr>
      </w:pPr>
      <w:r>
        <w:rPr>
          <w:lang w:val="en-US"/>
        </w:rPr>
        <w:t> </w:t>
      </w:r>
    </w:p>
    <w:p w:rsidR="00C51368" w:rsidRDefault="00E43BD9">
      <w:pPr>
        <w:pStyle w:val="NormalWeb"/>
        <w:divId w:val="652368279"/>
        <w:rPr>
          <w:lang w:val="en-US"/>
        </w:rPr>
      </w:pPr>
      <w:r>
        <w:rPr>
          <w:lang w:val="en-US"/>
        </w:rPr>
        <w:t xml:space="preserve">See </w:t>
      </w:r>
      <w:hyperlink r:id="rId2715" w:history="1">
        <w:r>
          <w:rPr>
            <w:rStyle w:val="Hyperlink"/>
            <w:lang w:val="en-US"/>
          </w:rPr>
          <w:t>the full registry of value sets</w:t>
        </w:r>
      </w:hyperlink>
      <w:r>
        <w:rPr>
          <w:lang w:val="en-US"/>
        </w:rPr>
        <w:t xml:space="preserve"> defined as part of FHIR. </w:t>
      </w:r>
    </w:p>
    <w:p w:rsidR="00C51368" w:rsidRDefault="00C166DE">
      <w:pPr>
        <w:divId w:val="652368279"/>
        <w:rPr>
          <w:rFonts w:eastAsia="Times New Roman"/>
          <w:lang w:val="en-US"/>
        </w:rPr>
      </w:pPr>
      <w:r>
        <w:rPr>
          <w:rFonts w:eastAsia="Times New Roman"/>
          <w:lang w:val="en-US"/>
        </w:rPr>
        <w:pict>
          <v:rect id="_x0000_i1068" style="width:0;height:1.5pt" o:hralign="center" o:hrstd="t" o:hr="t" fillcolor="#a0a0a0" stroked="f"/>
        </w:pict>
      </w:r>
    </w:p>
    <w:p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16"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template.html</w:t>
      </w:r>
    </w:p>
    <w:p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48774314"/>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bookmarkEnd w:id="216"/>
    <w:p w:rsidR="00C51368" w:rsidRDefault="00E43BD9">
      <w:pPr>
        <w:pStyle w:val="Heading2"/>
        <w:divId w:val="48774314"/>
        <w:rPr>
          <w:rFonts w:eastAsia="Times New Roman"/>
          <w:lang w:val="en-US"/>
        </w:rPr>
      </w:pPr>
      <w:r>
        <w:rPr>
          <w:rFonts w:eastAsia="Times New Roman"/>
          <w:lang w:val="en-US"/>
        </w:rPr>
        <w:t xml:space="preserve">Resource Content </w:t>
      </w:r>
    </w:p>
    <w:bookmarkStart w:id="386" w:name=""/>
    <w:bookmarkEnd w:id="1"/>
    <w:p w:rsidR="00C51368" w:rsidRDefault="00C51368">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rsidR="00C51368" w:rsidRDefault="00C166DE">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rsidR="00C51368" w:rsidRDefault="00C166DE">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rsidR="00C51368" w:rsidRDefault="00C166DE">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rsidR="00C51368" w:rsidRDefault="00C166DE">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552115468"/>
        <w:rPr>
          <w:lang w:val="en-US"/>
        </w:rPr>
      </w:pPr>
      <w:r>
        <w:rPr>
          <w:b/>
          <w:bCs/>
          <w:lang w:val="en-US"/>
        </w:rPr>
        <w:t>Structure</w:t>
      </w:r>
    </w:p>
    <w:p w:rsidR="00C51368" w:rsidRDefault="00E43BD9">
      <w:pPr>
        <w:pStyle w:val="NormalWeb"/>
        <w:divId w:val="307129431"/>
        <w:rPr>
          <w:lang w:val="en-US"/>
        </w:rPr>
      </w:pPr>
      <w:r>
        <w:rPr>
          <w:b/>
          <w:bCs/>
          <w:lang w:val="en-US"/>
        </w:rPr>
        <w:t>UML Diagram</w:t>
      </w:r>
    </w:p>
    <w:p w:rsidR="00C51368" w:rsidRDefault="00E43BD9">
      <w:pPr>
        <w:pStyle w:val="NormalWeb"/>
        <w:divId w:val="746267096"/>
        <w:rPr>
          <w:lang w:val="en-US"/>
        </w:rPr>
      </w:pPr>
      <w:r>
        <w:rPr>
          <w:b/>
          <w:bCs/>
          <w:lang w:val="en-US"/>
        </w:rPr>
        <w:t>XML Template</w:t>
      </w:r>
    </w:p>
    <w:p w:rsidR="00C51368" w:rsidRDefault="00E43BD9">
      <w:pPr>
        <w:pStyle w:val="NormalWeb"/>
        <w:divId w:val="1586573558"/>
        <w:rPr>
          <w:lang w:val="en-US"/>
        </w:rPr>
      </w:pPr>
      <w:r>
        <w:rPr>
          <w:b/>
          <w:bCs/>
          <w:lang w:val="en-US"/>
        </w:rPr>
        <w:t>JSON Template</w:t>
      </w:r>
    </w:p>
    <w:bookmarkEnd w:id="103"/>
    <w:p w:rsidR="00C51368" w:rsidRDefault="00E43BD9">
      <w:pPr>
        <w:pStyle w:val="NormalWeb"/>
        <w:divId w:val="641884093"/>
        <w:rPr>
          <w:lang w:val="en-US"/>
        </w:rPr>
      </w:pPr>
      <w:r>
        <w:rPr>
          <w:b/>
          <w:bCs/>
          <w:lang w:val="en-US"/>
        </w:rPr>
        <w:t>Structure</w:t>
      </w:r>
    </w:p>
    <w:bookmarkEnd w:id="91"/>
    <w:p w:rsidR="00C51368" w:rsidRDefault="00E43BD9">
      <w:pPr>
        <w:pStyle w:val="NormalWeb"/>
        <w:divId w:val="1848709739"/>
        <w:rPr>
          <w:lang w:val="en-US"/>
        </w:rPr>
      </w:pPr>
      <w:r>
        <w:rPr>
          <w:b/>
          <w:bCs/>
          <w:lang w:val="en-US"/>
        </w:rPr>
        <w:t>UML Diagram</w:t>
      </w:r>
    </w:p>
    <w:bookmarkEnd w:id="104"/>
    <w:p w:rsidR="00C51368" w:rsidRDefault="00E43BD9">
      <w:pPr>
        <w:pStyle w:val="NormalWeb"/>
        <w:divId w:val="776679689"/>
        <w:rPr>
          <w:lang w:val="en-US"/>
        </w:rPr>
      </w:pPr>
      <w:r>
        <w:rPr>
          <w:b/>
          <w:bCs/>
          <w:lang w:val="en-US"/>
        </w:rPr>
        <w:t>XML Template</w:t>
      </w:r>
    </w:p>
    <w:bookmarkEnd w:id="105"/>
    <w:p w:rsidR="00C51368" w:rsidRDefault="00E43BD9">
      <w:pPr>
        <w:pStyle w:val="NormalWeb"/>
        <w:divId w:val="825827390"/>
        <w:rPr>
          <w:lang w:val="en-US"/>
        </w:rPr>
      </w:pPr>
      <w:r>
        <w:rPr>
          <w:b/>
          <w:bCs/>
          <w:lang w:val="en-US"/>
        </w:rPr>
        <w:t>JSON Template</w:t>
      </w:r>
    </w:p>
    <w:p w:rsidR="00C51368" w:rsidRDefault="00E43BD9">
      <w:pPr>
        <w:pStyle w:val="NormalWeb"/>
        <w:divId w:val="48774314"/>
        <w:rPr>
          <w:lang w:val="en-US"/>
        </w:rPr>
      </w:pPr>
      <w:r>
        <w:rPr>
          <w:lang w:val="en-US"/>
        </w:rPr>
        <w:t> </w:t>
      </w:r>
    </w:p>
    <w:p w:rsidR="00C51368" w:rsidRDefault="00E43BD9">
      <w:pPr>
        <w:pStyle w:val="NormalWeb"/>
        <w:divId w:val="48774314"/>
        <w:rPr>
          <w:lang w:val="en-US"/>
        </w:rPr>
      </w:pPr>
      <w:r>
        <w:rPr>
          <w:lang w:val="en-US"/>
        </w:rPr>
        <w:t xml:space="preserve">Alternate definitions: </w:t>
      </w:r>
      <w:hyperlink r:id="rId2717" w:history="1">
        <w:r>
          <w:rPr>
            <w:rStyle w:val="Hyperlink"/>
            <w:lang w:val="en-US"/>
          </w:rPr>
          <w:t>Schema</w:t>
        </w:r>
      </w:hyperlink>
      <w:r>
        <w:rPr>
          <w:lang w:val="en-US"/>
        </w:rPr>
        <w:t>/</w:t>
      </w:r>
      <w:hyperlink r:id="rId2718" w:history="1">
        <w:r>
          <w:rPr>
            <w:rStyle w:val="Hyperlink"/>
            <w:lang w:val="en-US"/>
          </w:rPr>
          <w:t>Schematron</w:t>
        </w:r>
      </w:hyperlink>
      <w:r>
        <w:rPr>
          <w:lang w:val="en-US"/>
        </w:rPr>
        <w:t>, Resource Profile (</w:t>
      </w:r>
      <w:hyperlink r:id="rId2719" w:history="1">
        <w:r>
          <w:rPr>
            <w:rStyle w:val="Hyperlink"/>
            <w:lang w:val="en-US"/>
          </w:rPr>
          <w:t>XML</w:t>
        </w:r>
      </w:hyperlink>
      <w:r>
        <w:rPr>
          <w:lang w:val="en-US"/>
        </w:rPr>
        <w:t xml:space="preserve">, </w:t>
      </w:r>
      <w:hyperlink r:id="rId2720" w:history="1">
        <w:r>
          <w:rPr>
            <w:rStyle w:val="Hyperlink"/>
            <w:lang w:val="en-US"/>
          </w:rPr>
          <w:t>JSON</w:t>
        </w:r>
      </w:hyperlink>
      <w:r>
        <w:rPr>
          <w:lang w:val="en-US"/>
        </w:rPr>
        <w:t xml:space="preserve">), </w:t>
      </w:r>
      <w:hyperlink r:id="rId2721" w:history="1">
        <w:r>
          <w:rPr>
            <w:rStyle w:val="Hyperlink"/>
            <w:lang w:val="en-US"/>
          </w:rPr>
          <w:t>Questionnaire</w:t>
        </w:r>
      </w:hyperlink>
    </w:p>
    <w:bookmarkEnd w:id="209"/>
    <w:bookmarkEnd w:id="142"/>
    <w:p w:rsidR="00C51368" w:rsidRDefault="00E43BD9">
      <w:pPr>
        <w:pStyle w:val="Heading1"/>
        <w:divId w:val="990249517"/>
        <w:rPr>
          <w:rFonts w:eastAsia="Times New Roman"/>
          <w:noProof/>
          <w:lang w:val="en-US"/>
        </w:rPr>
      </w:pPr>
      <w:r>
        <w:rPr>
          <w:rFonts w:eastAsia="Times New Roman"/>
          <w:noProof/>
          <w:lang w:val="en-US"/>
        </w:rPr>
        <w:t>terminologies-bindings.html</w:t>
      </w:r>
    </w:p>
    <w:p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2728977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72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723" w:anchor="status" w:history="1">
              <w:r w:rsidR="00E43BD9">
                <w:rPr>
                  <w:rStyle w:val="Hyperlink"/>
                  <w:rFonts w:eastAsia="Times New Roman"/>
                </w:rPr>
                <w:t>Ballot Status</w:t>
              </w:r>
            </w:hyperlink>
            <w:r w:rsidR="00E43BD9">
              <w:rPr>
                <w:rFonts w:eastAsia="Times New Roman"/>
              </w:rPr>
              <w:t xml:space="preserve">: </w:t>
            </w:r>
            <w:hyperlink r:id="rId2724" w:anchor="pubs" w:history="1">
              <w:r w:rsidR="00E43BD9">
                <w:rPr>
                  <w:rStyle w:val="Hyperlink"/>
                  <w:rFonts w:eastAsia="Times New Roman"/>
                </w:rPr>
                <w:t>DSTU 2</w:t>
              </w:r>
            </w:hyperlink>
          </w:p>
        </w:tc>
      </w:tr>
    </w:tbl>
    <w:p w:rsidR="00C51368" w:rsidRDefault="00E43BD9">
      <w:pPr>
        <w:pStyle w:val="NormalWeb"/>
        <w:divId w:val="1727289772"/>
        <w:rPr>
          <w:lang w:val="en-US"/>
        </w:rPr>
      </w:pPr>
      <w:r>
        <w:rPr>
          <w:lang w:val="en-US"/>
        </w:rPr>
        <w:t xml:space="preserve">This table contains a list of all the terminology bindings in FHIR. </w:t>
      </w:r>
    </w:p>
    <w:p w:rsidR="00C51368" w:rsidRDefault="00E43BD9">
      <w:pPr>
        <w:pStyle w:val="Heading1"/>
        <w:divId w:val="990249517"/>
        <w:rPr>
          <w:rFonts w:eastAsia="Times New Roman"/>
          <w:noProof/>
          <w:lang w:val="en-US"/>
        </w:rPr>
      </w:pPr>
      <w:r>
        <w:rPr>
          <w:rFonts w:eastAsia="Times New Roman"/>
          <w:noProof/>
          <w:lang w:val="en-US"/>
        </w:rPr>
        <w:t>terminologies-conceptmaps.html</w:t>
      </w:r>
    </w:p>
    <w:p w:rsidR="00C51368" w:rsidRDefault="00E43BD9">
      <w:pPr>
        <w:pStyle w:val="Heading2"/>
        <w:divId w:val="1251625475"/>
        <w:rPr>
          <w:rFonts w:eastAsia="Times New Roman"/>
          <w:lang w:val="en-US"/>
        </w:rPr>
      </w:pPr>
      <w:r>
        <w:rPr>
          <w:rFonts w:eastAsia="Times New Roman"/>
          <w:lang w:val="en-US"/>
        </w:rPr>
        <w:t>Mappings between Value Sets Defined in FHIR</w:t>
      </w:r>
    </w:p>
    <w:p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rsidR="00C51368" w:rsidRDefault="00E43BD9">
      <w:pPr>
        <w:pStyle w:val="NormalWeb"/>
        <w:divId w:val="1251625475"/>
        <w:rPr>
          <w:lang w:val="en-US"/>
        </w:rPr>
      </w:pPr>
      <w:r>
        <w:rPr>
          <w:lang w:val="en-US"/>
        </w:rPr>
        <w:t xml:space="preserve">Implementation Guides that define concept maps: </w:t>
      </w:r>
    </w:p>
    <w:p w:rsidR="00C51368" w:rsidRDefault="00E43BD9">
      <w:pPr>
        <w:pStyle w:val="Heading1"/>
        <w:divId w:val="990249517"/>
        <w:rPr>
          <w:rFonts w:eastAsia="Times New Roman"/>
          <w:noProof/>
          <w:lang w:val="en-US"/>
        </w:rPr>
      </w:pPr>
      <w:r>
        <w:rPr>
          <w:rFonts w:eastAsia="Times New Roman"/>
          <w:noProof/>
          <w:lang w:val="en-US"/>
        </w:rPr>
        <w:t>terminologies-systems.html</w:t>
      </w:r>
    </w:p>
    <w:p w:rsidR="00C51368" w:rsidRDefault="00E43BD9">
      <w:pPr>
        <w:pStyle w:val="Heading2"/>
        <w:divId w:val="1070687443"/>
        <w:rPr>
          <w:rFonts w:eastAsia="Times New Roman"/>
          <w:lang w:val="en-US"/>
        </w:rPr>
      </w:pPr>
      <w:r>
        <w:rPr>
          <w:rFonts w:eastAsia="Times New Roman"/>
          <w:lang w:val="en-US"/>
        </w:rPr>
        <w:lastRenderedPageBreak/>
        <w:t>Known Code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7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726" w:anchor="status" w:history="1">
              <w:r w:rsidR="00E43BD9">
                <w:rPr>
                  <w:rStyle w:val="Hyperlink"/>
                  <w:rFonts w:eastAsia="Times New Roman"/>
                </w:rPr>
                <w:t>Ballot Status</w:t>
              </w:r>
            </w:hyperlink>
            <w:r w:rsidR="00E43BD9">
              <w:rPr>
                <w:rFonts w:eastAsia="Times New Roman"/>
              </w:rPr>
              <w:t xml:space="preserve">: </w:t>
            </w:r>
            <w:hyperlink r:id="rId2727" w:anchor="pubs" w:history="1">
              <w:r w:rsidR="00E43BD9">
                <w:rPr>
                  <w:rStyle w:val="Hyperlink"/>
                  <w:rFonts w:eastAsia="Times New Roman"/>
                </w:rPr>
                <w:t>DSTU 2</w:t>
              </w:r>
            </w:hyperlink>
          </w:p>
        </w:tc>
      </w:tr>
    </w:tbl>
    <w:p w:rsidR="00C51368" w:rsidRDefault="00E43BD9">
      <w:pPr>
        <w:pStyle w:val="NormalWeb"/>
        <w:divId w:val="1070687443"/>
        <w:rPr>
          <w:lang w:val="en-US"/>
        </w:rPr>
      </w:pPr>
      <w:r>
        <w:rPr>
          <w:lang w:val="en-US"/>
        </w:rPr>
        <w:t xml:space="preserve">The following names (URIs) may be used in the </w:t>
      </w:r>
      <w:r>
        <w:rPr>
          <w:i/>
          <w:iCs/>
          <w:lang w:val="en-US"/>
        </w:rPr>
        <w:t>system</w:t>
      </w:r>
      <w:r>
        <w:rPr>
          <w:lang w:val="en-US"/>
        </w:rPr>
        <w:t xml:space="preserve"> element of the </w:t>
      </w:r>
      <w:hyperlink r:id="rId2728"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rsidR="00C51368" w:rsidRDefault="00E43BD9">
      <w:pPr>
        <w:pStyle w:val="NormalWeb"/>
        <w:divId w:val="1070687443"/>
        <w:rPr>
          <w:lang w:val="en-US"/>
        </w:rPr>
      </w:pPr>
      <w:r>
        <w:rPr>
          <w:lang w:val="en-US"/>
        </w:rPr>
        <w:t xml:space="preserve">See also the </w:t>
      </w:r>
      <w:hyperlink r:id="rId2729"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730" w:anchor="Identifier" w:history="1">
        <w:r>
          <w:rPr>
            <w:rStyle w:val="Hyperlink"/>
            <w:lang w:val="en-US"/>
          </w:rPr>
          <w:t>Identifier</w:t>
        </w:r>
      </w:hyperlink>
      <w:r>
        <w:rPr>
          <w:lang w:val="en-US"/>
        </w:rPr>
        <w:t xml:space="preserve"> data type. Additional identifier systems may be registered on the HL7 FHIR registry at </w:t>
      </w:r>
      <w:hyperlink r:id="rId2731" w:history="1">
        <w:r>
          <w:rPr>
            <w:rStyle w:val="Hyperlink"/>
            <w:lang w:val="en-US"/>
          </w:rPr>
          <w:t>http://fhir.org/registry</w:t>
        </w:r>
      </w:hyperlink>
      <w:r>
        <w:rPr>
          <w:lang w:val="en-US"/>
        </w:rPr>
        <w:t xml:space="preserve">. </w:t>
      </w:r>
    </w:p>
    <w:p w:rsidR="00C51368" w:rsidRDefault="00E43BD9">
      <w:pPr>
        <w:pStyle w:val="NormalWeb"/>
        <w:divId w:val="1070687443"/>
        <w:rPr>
          <w:lang w:val="en-US"/>
        </w:rPr>
      </w:pPr>
      <w:r>
        <w:rPr>
          <w:b/>
          <w:bCs/>
          <w:lang w:val="en-US"/>
        </w:rPr>
        <w:t>Important Notes:</w:t>
      </w:r>
      <w:r>
        <w:rPr>
          <w:lang w:val="en-US"/>
        </w:rPr>
        <w:t xml:space="preserve"> </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732" w:history="1">
        <w:r>
          <w:rPr>
            <w:rStyle w:val="Hyperlink"/>
            <w:rFonts w:eastAsia="Times New Roman"/>
            <w:lang w:val="en-US"/>
          </w:rPr>
          <w:t>RFC 5141</w:t>
        </w:r>
      </w:hyperlink>
      <w:r>
        <w:rPr>
          <w:rFonts w:eastAsia="Times New Roman"/>
          <w:lang w:val="en-US"/>
        </w:rPr>
        <w:t xml:space="preserve"> for referring to standards published by ISO, such as urn</w:t>
      </w:r>
      <w:proofErr w:type="gramStart"/>
      <w:r>
        <w:rPr>
          <w:rFonts w:eastAsia="Times New Roman"/>
          <w:lang w:val="en-US"/>
        </w:rPr>
        <w:t>:iso:std:iso:11073:10101</w:t>
      </w:r>
      <w:proofErr w:type="gramEnd"/>
      <w:r>
        <w:rPr>
          <w:rFonts w:eastAsia="Times New Roman"/>
          <w:lang w:val="en-US"/>
        </w:rPr>
        <w:t>. Where ISO standards define codes with meanings, and there is no entry in the list above, and they are not registered in the HL7 OID registry, the default URN for the code system is that defined by the RFC 5141.</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For several of the code systems in this list, multiple systems are given. This means that the variants identified are different code systems, not just variants of the the same code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1"/>
        <w:gridCol w:w="1589"/>
        <w:gridCol w:w="2490"/>
        <w:gridCol w:w="2090"/>
      </w:tblGrid>
      <w:tr w:rsidR="00C51368">
        <w:trPr>
          <w:divId w:val="1070687443"/>
          <w:tblCellSpacing w:w="15" w:type="dxa"/>
        </w:trPr>
        <w:tc>
          <w:tcPr>
            <w:tcW w:w="1200" w:type="dxa"/>
            <w:vAlign w:val="center"/>
            <w:hideMark/>
          </w:tcPr>
          <w:p w:rsidR="00C51368" w:rsidRDefault="00E43BD9">
            <w:pPr>
              <w:jc w:val="center"/>
              <w:rPr>
                <w:rFonts w:eastAsia="Times New Roman"/>
                <w:b/>
                <w:bCs/>
              </w:rPr>
            </w:pPr>
            <w:r>
              <w:rPr>
                <w:rFonts w:eastAsia="Times New Roman"/>
                <w:b/>
                <w:bCs/>
              </w:rPr>
              <w:t>URI</w:t>
            </w:r>
          </w:p>
        </w:tc>
        <w:tc>
          <w:tcPr>
            <w:tcW w:w="1200" w:type="dxa"/>
            <w:vAlign w:val="center"/>
            <w:hideMark/>
          </w:tcPr>
          <w:p w:rsidR="00C51368" w:rsidRDefault="00E43BD9">
            <w:pPr>
              <w:jc w:val="center"/>
              <w:rPr>
                <w:rFonts w:eastAsia="Times New Roman"/>
                <w:b/>
                <w:bCs/>
              </w:rPr>
            </w:pPr>
            <w:r>
              <w:rPr>
                <w:rFonts w:eastAsia="Times New Roman"/>
                <w:b/>
                <w:bCs/>
              </w:rPr>
              <w:t>Source</w:t>
            </w:r>
          </w:p>
        </w:tc>
        <w:tc>
          <w:tcPr>
            <w:tcW w:w="1200" w:type="dxa"/>
            <w:vAlign w:val="center"/>
            <w:hideMark/>
          </w:tcPr>
          <w:p w:rsidR="00C51368" w:rsidRDefault="00E43BD9">
            <w:pPr>
              <w:jc w:val="center"/>
              <w:rPr>
                <w:rFonts w:eastAsia="Times New Roman"/>
                <w:b/>
                <w:bCs/>
              </w:rPr>
            </w:pPr>
            <w:r>
              <w:rPr>
                <w:rFonts w:eastAsia="Times New Roman"/>
                <w:b/>
                <w:bCs/>
              </w:rPr>
              <w:t>Comment</w:t>
            </w:r>
          </w:p>
        </w:tc>
        <w:tc>
          <w:tcPr>
            <w:tcW w:w="1200" w:type="dxa"/>
            <w:vAlign w:val="center"/>
            <w:hideMark/>
          </w:tcPr>
          <w:p w:rsidR="00C51368" w:rsidRDefault="00E43BD9">
            <w:pPr>
              <w:jc w:val="center"/>
              <w:rPr>
                <w:rFonts w:eastAsia="Times New Roman"/>
                <w:b/>
                <w:bCs/>
              </w:rPr>
            </w:pPr>
            <w:r>
              <w:rPr>
                <w:rFonts w:eastAsia="Times New Roman"/>
                <w:b/>
                <w:bCs/>
              </w:rPr>
              <w:t>OID</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250"/>
      <w:tr w:rsidR="00C51368">
        <w:trPr>
          <w:divId w:val="1070687443"/>
          <w:tblCellSpacing w:w="15" w:type="dxa"/>
        </w:trPr>
        <w:tc>
          <w:tcPr>
            <w:tcW w:w="1200" w:type="dxa"/>
            <w:vAlign w:val="center"/>
            <w:hideMark/>
          </w:tcPr>
          <w:p w:rsidR="00C51368" w:rsidRDefault="00E43BD9">
            <w:pPr>
              <w:rPr>
                <w:rFonts w:eastAsia="Times New Roman"/>
              </w:rPr>
            </w:pPr>
            <w:r>
              <w:rPr>
                <w:rFonts w:eastAsia="Times New Roman"/>
              </w:rPr>
              <w:t xml:space="preserve">http://snomed.info/sct </w:t>
            </w:r>
            <w:bookmarkStart w:id="387" w:name="http://snomed.info/sct"/>
            <w:bookmarkEnd w:id="387"/>
          </w:p>
        </w:tc>
        <w:tc>
          <w:tcPr>
            <w:tcW w:w="0" w:type="auto"/>
            <w:vAlign w:val="center"/>
            <w:hideMark/>
          </w:tcPr>
          <w:p w:rsidR="00C51368" w:rsidRDefault="00E43BD9">
            <w:pPr>
              <w:rPr>
                <w:rFonts w:eastAsia="Times New Roman"/>
              </w:rPr>
            </w:pPr>
            <w:r>
              <w:rPr>
                <w:rFonts w:eastAsia="Times New Roman"/>
              </w:rPr>
              <w:t>SNOMED CT (</w:t>
            </w:r>
            <w:hyperlink r:id="rId2733" w:history="1">
              <w:r>
                <w:rPr>
                  <w:rStyle w:val="Hyperlink"/>
                  <w:rFonts w:eastAsia="Times New Roman"/>
                </w:rPr>
                <w:t>IHTSDO</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4" w:history="1">
              <w:r>
                <w:rPr>
                  <w:rStyle w:val="Hyperlink"/>
                  <w:rFonts w:eastAsia="Times New Roman"/>
                </w:rPr>
                <w:t>Using SNOMED CT with FHIR</w:t>
              </w:r>
            </w:hyperlink>
          </w:p>
        </w:tc>
        <w:tc>
          <w:tcPr>
            <w:tcW w:w="0" w:type="auto"/>
            <w:vAlign w:val="center"/>
            <w:hideMark/>
          </w:tcPr>
          <w:p w:rsidR="00C51368" w:rsidRDefault="00E43BD9">
            <w:pPr>
              <w:rPr>
                <w:rFonts w:eastAsia="Times New Roman"/>
              </w:rPr>
            </w:pPr>
            <w:r>
              <w:rPr>
                <w:rFonts w:eastAsia="Times New Roman"/>
              </w:rPr>
              <w:t>2.16.840.1.113883.6.96</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http://www.nlm.nih.gov/research/umls/rxnorm</w:t>
            </w:r>
            <w:bookmarkStart w:id="388" w:name="_http://www.nlm.nih.gov/research/umls/rx"/>
            <w:r>
              <w:rPr>
                <w:rFonts w:eastAsia="Times New Roman"/>
              </w:rPr>
              <w:t xml:space="preserve"> </w:t>
            </w:r>
            <w:bookmarkEnd w:id="388"/>
          </w:p>
        </w:tc>
        <w:tc>
          <w:tcPr>
            <w:tcW w:w="0" w:type="auto"/>
            <w:vAlign w:val="center"/>
            <w:hideMark/>
          </w:tcPr>
          <w:p w:rsidR="00C51368" w:rsidRDefault="00E43BD9">
            <w:pPr>
              <w:rPr>
                <w:rFonts w:eastAsia="Times New Roman"/>
              </w:rPr>
            </w:pPr>
            <w:r>
              <w:rPr>
                <w:rFonts w:eastAsia="Times New Roman"/>
              </w:rPr>
              <w:t>RxNorm (</w:t>
            </w:r>
            <w:hyperlink r:id="rId2735" w:history="1">
              <w:r>
                <w:rPr>
                  <w:rStyle w:val="Hyperlink"/>
                  <w:rFonts w:eastAsia="Times New Roman"/>
                </w:rPr>
                <w:t>US NLM</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6" w:history="1">
              <w:r>
                <w:rPr>
                  <w:rStyle w:val="Hyperlink"/>
                  <w:rFonts w:eastAsia="Times New Roman"/>
                </w:rPr>
                <w:t>Using RxNorm with FHIR</w:t>
              </w:r>
            </w:hyperlink>
          </w:p>
        </w:tc>
        <w:tc>
          <w:tcPr>
            <w:tcW w:w="0" w:type="auto"/>
            <w:vAlign w:val="center"/>
            <w:hideMark/>
          </w:tcPr>
          <w:p w:rsidR="00C51368" w:rsidRDefault="00E43BD9">
            <w:pPr>
              <w:rPr>
                <w:rFonts w:eastAsia="Times New Roman"/>
              </w:rPr>
            </w:pPr>
            <w:r>
              <w:rPr>
                <w:rFonts w:eastAsia="Times New Roman"/>
              </w:rPr>
              <w:t>2.16.840.1.113883.6.88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http://loinc.org </w:t>
            </w:r>
            <w:bookmarkStart w:id="389" w:name="http://loinc.org"/>
            <w:bookmarkEnd w:id="389"/>
          </w:p>
        </w:tc>
        <w:tc>
          <w:tcPr>
            <w:tcW w:w="0" w:type="auto"/>
            <w:vAlign w:val="center"/>
            <w:hideMark/>
          </w:tcPr>
          <w:p w:rsidR="00C51368" w:rsidRDefault="00E43BD9">
            <w:pPr>
              <w:rPr>
                <w:rFonts w:eastAsia="Times New Roman"/>
              </w:rPr>
            </w:pPr>
            <w:r>
              <w:rPr>
                <w:rFonts w:eastAsia="Times New Roman"/>
              </w:rPr>
              <w:t>LOINC (</w:t>
            </w:r>
            <w:hyperlink r:id="rId2737" w:history="1">
              <w:r>
                <w:rPr>
                  <w:rStyle w:val="Hyperlink"/>
                  <w:rFonts w:eastAsia="Times New Roman"/>
                </w:rPr>
                <w:t>LOINC.org</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8" w:history="1">
              <w:r>
                <w:rPr>
                  <w:rStyle w:val="Hyperlink"/>
                  <w:rFonts w:eastAsia="Times New Roman"/>
                </w:rPr>
                <w:t>Using LOINC with FHIR</w:t>
              </w:r>
            </w:hyperlink>
          </w:p>
        </w:tc>
        <w:tc>
          <w:tcPr>
            <w:tcW w:w="0" w:type="auto"/>
            <w:vAlign w:val="center"/>
            <w:hideMark/>
          </w:tcPr>
          <w:p w:rsidR="00C51368" w:rsidRDefault="00E43BD9">
            <w:pPr>
              <w:rPr>
                <w:rFonts w:eastAsia="Times New Roman"/>
              </w:rPr>
            </w:pPr>
            <w:r>
              <w:rPr>
                <w:rFonts w:eastAsia="Times New Roman"/>
              </w:rPr>
              <w:t>2.16.840.1.113883.6.1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http://unitsofmeasure.org </w:t>
            </w:r>
            <w:bookmarkStart w:id="390" w:name="http://unitsofmeasure.org"/>
            <w:bookmarkEnd w:id="390"/>
          </w:p>
        </w:tc>
        <w:tc>
          <w:tcPr>
            <w:tcW w:w="0" w:type="auto"/>
            <w:vAlign w:val="center"/>
            <w:hideMark/>
          </w:tcPr>
          <w:p w:rsidR="00C51368" w:rsidRDefault="00E43BD9">
            <w:pPr>
              <w:rPr>
                <w:rFonts w:eastAsia="Times New Roman"/>
              </w:rPr>
            </w:pPr>
            <w:r>
              <w:rPr>
                <w:rFonts w:eastAsia="Times New Roman"/>
              </w:rPr>
              <w:t>UCUM: (</w:t>
            </w:r>
            <w:hyperlink r:id="rId2739" w:history="1">
              <w:r>
                <w:rPr>
                  <w:rStyle w:val="Hyperlink"/>
                  <w:rFonts w:eastAsia="Times New Roman"/>
                </w:rPr>
                <w:t>UnitsOfMeasure.org</w:t>
              </w:r>
            </w:hyperlink>
            <w:r>
              <w:rPr>
                <w:rFonts w:eastAsia="Times New Roman"/>
              </w:rPr>
              <w:t xml:space="preserve">) Case Sensitive </w:t>
            </w:r>
            <w:r>
              <w:rPr>
                <w:rFonts w:eastAsia="Times New Roman"/>
              </w:rPr>
              <w:lastRenderedPageBreak/>
              <w:t>Codes</w:t>
            </w:r>
          </w:p>
        </w:tc>
        <w:tc>
          <w:tcPr>
            <w:tcW w:w="0" w:type="auto"/>
            <w:vAlign w:val="center"/>
            <w:hideMark/>
          </w:tcPr>
          <w:p w:rsidR="00C51368" w:rsidRDefault="00E43BD9">
            <w:pPr>
              <w:rPr>
                <w:rFonts w:eastAsia="Times New Roman"/>
              </w:rPr>
            </w:pPr>
            <w:r>
              <w:rPr>
                <w:rFonts w:eastAsia="Times New Roman"/>
              </w:rPr>
              <w:lastRenderedPageBreak/>
              <w:t xml:space="preserve">See </w:t>
            </w:r>
            <w:hyperlink r:id="rId2740" w:history="1">
              <w:r>
                <w:rPr>
                  <w:rStyle w:val="Hyperlink"/>
                  <w:rFonts w:eastAsia="Times New Roman"/>
                </w:rPr>
                <w:t>Using UCUM with FHIR</w:t>
              </w:r>
            </w:hyperlink>
          </w:p>
        </w:tc>
        <w:tc>
          <w:tcPr>
            <w:tcW w:w="0" w:type="auto"/>
            <w:vAlign w:val="center"/>
            <w:hideMark/>
          </w:tcPr>
          <w:p w:rsidR="00C51368" w:rsidRDefault="00E43BD9">
            <w:pPr>
              <w:rPr>
                <w:rFonts w:eastAsia="Times New Roman"/>
              </w:rPr>
            </w:pPr>
            <w:r>
              <w:rPr>
                <w:rFonts w:eastAsia="Times New Roman"/>
              </w:rPr>
              <w:t>2.16.840.1.113883.6.8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http://ncimeta.nci.nih.gov </w:t>
            </w:r>
            <w:bookmarkStart w:id="391" w:name="http://ncimeta.nci.nih.gov"/>
            <w:bookmarkEnd w:id="391"/>
          </w:p>
        </w:tc>
        <w:tc>
          <w:tcPr>
            <w:tcW w:w="0" w:type="auto"/>
            <w:vAlign w:val="center"/>
            <w:hideMark/>
          </w:tcPr>
          <w:p w:rsidR="00C51368" w:rsidRDefault="00C166DE">
            <w:pPr>
              <w:rPr>
                <w:rFonts w:eastAsia="Times New Roman"/>
              </w:rPr>
            </w:pPr>
            <w:hyperlink r:id="rId2741" w:history="1">
              <w:r w:rsidR="00E43BD9">
                <w:rPr>
                  <w:rStyle w:val="Hyperlink"/>
                  <w:rFonts w:eastAsia="Times New Roman"/>
                </w:rPr>
                <w:t>NCI Metathesaurus</w:t>
              </w:r>
            </w:hyperlink>
          </w:p>
        </w:tc>
        <w:tc>
          <w:tcPr>
            <w:tcW w:w="0" w:type="auto"/>
            <w:vAlign w:val="center"/>
            <w:hideMark/>
          </w:tcPr>
          <w:p w:rsidR="00C51368" w:rsidRDefault="00E43BD9">
            <w:pPr>
              <w:rPr>
                <w:rFonts w:eastAsia="Times New Roman"/>
              </w:rPr>
            </w:pPr>
            <w:r>
              <w:rPr>
                <w:rFonts w:eastAsia="Times New Roman"/>
              </w:rPr>
              <w:t xml:space="preserve">See </w:t>
            </w:r>
            <w:hyperlink r:id="rId2742" w:history="1">
              <w:r>
                <w:rPr>
                  <w:rStyle w:val="Hyperlink"/>
                  <w:rFonts w:eastAsia="Times New Roman"/>
                </w:rPr>
                <w:t>Using NCI Metathesaurus with FHIR</w:t>
              </w:r>
            </w:hyperlink>
          </w:p>
        </w:tc>
        <w:tc>
          <w:tcPr>
            <w:tcW w:w="0" w:type="auto"/>
            <w:vAlign w:val="center"/>
            <w:hideMark/>
          </w:tcPr>
          <w:p w:rsidR="00C51368" w:rsidRDefault="00E43BD9">
            <w:pPr>
              <w:rPr>
                <w:rFonts w:eastAsia="Times New Roman"/>
              </w:rPr>
            </w:pPr>
            <w:r>
              <w:rPr>
                <w:rFonts w:eastAsia="Times New Roman"/>
              </w:rPr>
              <w:t>2.16.840.1.113883.3.26.1.2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http://www.ama-assn.org/go/cpt </w:t>
            </w:r>
            <w:bookmarkStart w:id="392" w:name="http://www.ama-assn.org/go/cpt"/>
            <w:bookmarkEnd w:id="392"/>
          </w:p>
        </w:tc>
        <w:tc>
          <w:tcPr>
            <w:tcW w:w="0" w:type="auto"/>
            <w:vAlign w:val="center"/>
            <w:hideMark/>
          </w:tcPr>
          <w:p w:rsidR="00C51368" w:rsidRDefault="00C166DE">
            <w:pPr>
              <w:rPr>
                <w:rFonts w:eastAsia="Times New Roman"/>
              </w:rPr>
            </w:pPr>
            <w:hyperlink r:id="rId2743" w:history="1">
              <w:r w:rsidR="00E43BD9">
                <w:rPr>
                  <w:rStyle w:val="Hyperlink"/>
                  <w:rFonts w:eastAsia="Times New Roman"/>
                </w:rPr>
                <w:t>AMA CPT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744" w:history="1">
              <w:r>
                <w:rPr>
                  <w:rStyle w:val="Hyperlink"/>
                  <w:rFonts w:eastAsia="Times New Roman"/>
                </w:rPr>
                <w:t>Using CPT with FHIR</w:t>
              </w:r>
            </w:hyperlink>
          </w:p>
        </w:tc>
        <w:tc>
          <w:tcPr>
            <w:tcW w:w="0" w:type="auto"/>
            <w:vAlign w:val="center"/>
            <w:hideMark/>
          </w:tcPr>
          <w:p w:rsidR="00C51368" w:rsidRDefault="00E43BD9">
            <w:pPr>
              <w:rPr>
                <w:rFonts w:eastAsia="Times New Roman"/>
              </w:rPr>
            </w:pPr>
            <w:r>
              <w:rPr>
                <w:rFonts w:eastAsia="Times New Roman"/>
              </w:rPr>
              <w:t>2.16.840.1.113883.6.12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http://hl7.org/fhir/ndfrt </w:t>
            </w:r>
            <w:bookmarkStart w:id="393" w:name="http://hl7.org/fhir/ndfrt"/>
            <w:bookmarkEnd w:id="393"/>
          </w:p>
        </w:tc>
        <w:tc>
          <w:tcPr>
            <w:tcW w:w="0" w:type="auto"/>
            <w:vAlign w:val="center"/>
            <w:hideMark/>
          </w:tcPr>
          <w:p w:rsidR="00C51368" w:rsidRDefault="00C166DE">
            <w:pPr>
              <w:rPr>
                <w:rFonts w:eastAsia="Times New Roman"/>
              </w:rPr>
            </w:pPr>
            <w:hyperlink r:id="rId2745" w:history="1">
              <w:r w:rsidR="00E43BD9">
                <w:rPr>
                  <w:rStyle w:val="Hyperlink"/>
                  <w:rFonts w:eastAsia="Times New Roman"/>
                </w:rPr>
                <w:t>NDF-RT (National Drug File â€“ Reference Terminology)</w:t>
              </w:r>
            </w:hyperlink>
          </w:p>
        </w:tc>
        <w:tc>
          <w:tcPr>
            <w:tcW w:w="0" w:type="auto"/>
            <w:vAlign w:val="center"/>
            <w:hideMark/>
          </w:tcPr>
          <w:p w:rsidR="00C51368" w:rsidRDefault="00E43BD9">
            <w:pPr>
              <w:rPr>
                <w:rFonts w:eastAsia="Times New Roman"/>
              </w:rPr>
            </w:pPr>
            <w:r>
              <w:rPr>
                <w:rFonts w:eastAsia="Times New Roman"/>
              </w:rPr>
              <w:t xml:space="preserve">See </w:t>
            </w:r>
            <w:hyperlink r:id="rId2746" w:history="1">
              <w:r>
                <w:rPr>
                  <w:rStyle w:val="Hyperlink"/>
                  <w:rFonts w:eastAsia="Times New Roman"/>
                </w:rPr>
                <w:t>Using NDF-RT with FHIR</w:t>
              </w:r>
            </w:hyperlink>
          </w:p>
        </w:tc>
        <w:tc>
          <w:tcPr>
            <w:tcW w:w="0" w:type="auto"/>
            <w:vAlign w:val="center"/>
            <w:hideMark/>
          </w:tcPr>
          <w:p w:rsidR="00C51368" w:rsidRDefault="00E43BD9">
            <w:pPr>
              <w:rPr>
                <w:rFonts w:eastAsia="Times New Roman"/>
              </w:rPr>
            </w:pPr>
            <w:r>
              <w:rPr>
                <w:rFonts w:eastAsia="Times New Roman"/>
              </w:rPr>
              <w:t>2.16.840.1.113883.6.209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http://fdasis.nlm.nih.gov </w:t>
            </w:r>
            <w:bookmarkStart w:id="394" w:name="http://fdasis.nlm.nih.gov"/>
            <w:bookmarkEnd w:id="394"/>
          </w:p>
        </w:tc>
        <w:tc>
          <w:tcPr>
            <w:tcW w:w="0" w:type="auto"/>
            <w:vAlign w:val="center"/>
            <w:hideMark/>
          </w:tcPr>
          <w:p w:rsidR="00C51368" w:rsidRDefault="00C166DE">
            <w:pPr>
              <w:rPr>
                <w:rFonts w:eastAsia="Times New Roman"/>
              </w:rPr>
            </w:pPr>
            <w:hyperlink r:id="rId2747" w:history="1">
              <w:r w:rsidR="00E43BD9">
                <w:rPr>
                  <w:rStyle w:val="Hyperlink"/>
                  <w:rFonts w:eastAsia="Times New Roman"/>
                </w:rPr>
                <w:t>Unique Ingredient Identifier (UNII)</w:t>
              </w:r>
            </w:hyperlink>
          </w:p>
        </w:tc>
        <w:tc>
          <w:tcPr>
            <w:tcW w:w="0" w:type="auto"/>
            <w:vAlign w:val="center"/>
            <w:hideMark/>
          </w:tcPr>
          <w:p w:rsidR="00C51368" w:rsidRDefault="00E43BD9">
            <w:pPr>
              <w:rPr>
                <w:rFonts w:eastAsia="Times New Roman"/>
              </w:rPr>
            </w:pPr>
            <w:r>
              <w:rPr>
                <w:rFonts w:eastAsia="Times New Roman"/>
              </w:rPr>
              <w:t xml:space="preserve">See </w:t>
            </w:r>
            <w:hyperlink r:id="rId2748" w:history="1">
              <w:r>
                <w:rPr>
                  <w:rStyle w:val="Hyperlink"/>
                  <w:rFonts w:eastAsia="Times New Roman"/>
                </w:rPr>
                <w:t>Using UNII with FHIR</w:t>
              </w:r>
            </w:hyperlink>
          </w:p>
        </w:tc>
        <w:tc>
          <w:tcPr>
            <w:tcW w:w="0" w:type="auto"/>
            <w:vAlign w:val="center"/>
            <w:hideMark/>
          </w:tcPr>
          <w:p w:rsidR="00C51368" w:rsidRDefault="00E43BD9">
            <w:pPr>
              <w:rPr>
                <w:rFonts w:eastAsia="Times New Roman"/>
              </w:rPr>
            </w:pPr>
            <w:r>
              <w:rPr>
                <w:rFonts w:eastAsia="Times New Roman"/>
              </w:rPr>
              <w:t>2.16.840.1.113883.4.9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http://hl7.org/fhir/sid/ndc </w:t>
            </w:r>
            <w:bookmarkStart w:id="395" w:name="http://hl7.org/fhir/sid/ndc"/>
            <w:bookmarkEnd w:id="395"/>
          </w:p>
        </w:tc>
        <w:tc>
          <w:tcPr>
            <w:tcW w:w="0" w:type="auto"/>
            <w:vAlign w:val="center"/>
            <w:hideMark/>
          </w:tcPr>
          <w:p w:rsidR="00C51368" w:rsidRDefault="00C166DE">
            <w:pPr>
              <w:rPr>
                <w:rFonts w:eastAsia="Times New Roman"/>
              </w:rPr>
            </w:pPr>
            <w:hyperlink r:id="rId2749" w:history="1">
              <w:r w:rsidR="00E43BD9">
                <w:rPr>
                  <w:rStyle w:val="Hyperlink"/>
                  <w:rFonts w:eastAsia="Times New Roman"/>
                </w:rPr>
                <w:t>NDC/NHRIC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750" w:history="1">
              <w:r>
                <w:rPr>
                  <w:rStyle w:val="Hyperlink"/>
                  <w:rFonts w:eastAsia="Times New Roman"/>
                </w:rPr>
                <w:t>Using NDC with FHIR</w:t>
              </w:r>
            </w:hyperlink>
          </w:p>
        </w:tc>
        <w:tc>
          <w:tcPr>
            <w:tcW w:w="0" w:type="auto"/>
            <w:vAlign w:val="center"/>
            <w:hideMark/>
          </w:tcPr>
          <w:p w:rsidR="00C51368" w:rsidRDefault="00E43BD9">
            <w:pPr>
              <w:rPr>
                <w:rFonts w:eastAsia="Times New Roman"/>
              </w:rPr>
            </w:pPr>
            <w:r>
              <w:rPr>
                <w:rFonts w:eastAsia="Times New Roman"/>
              </w:rPr>
              <w:t>2.16.840.1.113883.6.69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http://hl7.org/fhir/sid/cvx </w:t>
            </w:r>
            <w:bookmarkStart w:id="396" w:name="http://hl7.org/fhir/sid/cvx"/>
            <w:bookmarkEnd w:id="396"/>
          </w:p>
        </w:tc>
        <w:tc>
          <w:tcPr>
            <w:tcW w:w="0" w:type="auto"/>
            <w:vAlign w:val="center"/>
            <w:hideMark/>
          </w:tcPr>
          <w:p w:rsidR="00C51368" w:rsidRDefault="00C166DE">
            <w:pPr>
              <w:rPr>
                <w:rFonts w:eastAsia="Times New Roman"/>
              </w:rPr>
            </w:pPr>
            <w:hyperlink r:id="rId2751" w:history="1">
              <w:r w:rsidR="00E43BD9">
                <w:rPr>
                  <w:rStyle w:val="Hyperlink"/>
                  <w:rFonts w:eastAsia="Times New Roman"/>
                </w:rPr>
                <w:t>CVX (Vaccine Administered)</w:t>
              </w:r>
            </w:hyperlink>
          </w:p>
        </w:tc>
        <w:tc>
          <w:tcPr>
            <w:tcW w:w="0" w:type="auto"/>
            <w:vAlign w:val="center"/>
            <w:hideMark/>
          </w:tcPr>
          <w:p w:rsidR="00C51368" w:rsidRDefault="00E43BD9">
            <w:pPr>
              <w:rPr>
                <w:rFonts w:eastAsia="Times New Roman"/>
              </w:rPr>
            </w:pPr>
            <w:r>
              <w:rPr>
                <w:rFonts w:eastAsia="Times New Roman"/>
              </w:rPr>
              <w:t xml:space="preserve">See </w:t>
            </w:r>
            <w:hyperlink r:id="rId2752" w:history="1">
              <w:r>
                <w:rPr>
                  <w:rStyle w:val="Hyperlink"/>
                  <w:rFonts w:eastAsia="Times New Roman"/>
                </w:rPr>
                <w:t>Using CVX with FHIR</w:t>
              </w:r>
            </w:hyperlink>
          </w:p>
        </w:tc>
        <w:tc>
          <w:tcPr>
            <w:tcW w:w="0" w:type="auto"/>
            <w:vAlign w:val="center"/>
            <w:hideMark/>
          </w:tcPr>
          <w:p w:rsidR="00C51368" w:rsidRDefault="00E43BD9">
            <w:pPr>
              <w:rPr>
                <w:rFonts w:eastAsia="Times New Roman"/>
              </w:rPr>
            </w:pPr>
            <w:r>
              <w:rPr>
                <w:rFonts w:eastAsia="Times New Roman"/>
              </w:rPr>
              <w:t>2.16.840.1.113883.12.292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urn:iso:std:iso:3166 </w:t>
            </w:r>
            <w:bookmarkStart w:id="397" w:name="urn:iso:std:iso:3166"/>
            <w:bookmarkEnd w:id="397"/>
          </w:p>
        </w:tc>
        <w:tc>
          <w:tcPr>
            <w:tcW w:w="0" w:type="auto"/>
            <w:vAlign w:val="center"/>
            <w:hideMark/>
          </w:tcPr>
          <w:p w:rsidR="00C51368" w:rsidRDefault="00C166DE">
            <w:pPr>
              <w:rPr>
                <w:rFonts w:eastAsia="Times New Roman"/>
              </w:rPr>
            </w:pPr>
            <w:hyperlink r:id="rId2753" w:history="1">
              <w:r w:rsidR="00E43BD9">
                <w:rPr>
                  <w:rStyle w:val="Hyperlink"/>
                  <w:rFonts w:eastAsia="Times New Roman"/>
                </w:rPr>
                <w:t>ISO 2 letter Country Codes</w:t>
              </w:r>
            </w:hyperlink>
          </w:p>
        </w:tc>
        <w:tc>
          <w:tcPr>
            <w:tcW w:w="0" w:type="auto"/>
            <w:vAlign w:val="center"/>
            <w:hideMark/>
          </w:tcPr>
          <w:p w:rsidR="00C51368" w:rsidRDefault="00E43BD9">
            <w:pPr>
              <w:rPr>
                <w:rFonts w:eastAsia="Times New Roman"/>
              </w:rPr>
            </w:pPr>
            <w:proofErr w:type="gramStart"/>
            <w:r>
              <w:rPr>
                <w:rFonts w:eastAsia="Times New Roman"/>
              </w:rPr>
              <w:t>a</w:t>
            </w:r>
            <w:proofErr w:type="gramEnd"/>
            <w:r>
              <w:rPr>
                <w:rFonts w:eastAsia="Times New Roman"/>
              </w:rPr>
              <w:t xml:space="preserve"> few country codes have been reused (e.g. CS). If a version is needed, simply use the year of publication e.g. 1998</w:t>
            </w:r>
          </w:p>
        </w:tc>
        <w:tc>
          <w:tcPr>
            <w:tcW w:w="0" w:type="auto"/>
            <w:vAlign w:val="center"/>
            <w:hideMark/>
          </w:tcPr>
          <w:p w:rsidR="00C51368" w:rsidRDefault="00E43BD9">
            <w:pPr>
              <w:rPr>
                <w:rFonts w:eastAsia="Times New Roman"/>
              </w:rPr>
            </w:pPr>
            <w:r>
              <w:rPr>
                <w:rFonts w:eastAsia="Times New Roman"/>
              </w:rPr>
              <w:t>1.0.3166.1.2.2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http://www.nubc.org/patient-discharge </w:t>
            </w:r>
            <w:bookmarkStart w:id="398" w:name="http://www.nubc.org/patient-discharge"/>
            <w:bookmarkEnd w:id="398"/>
          </w:p>
        </w:tc>
        <w:tc>
          <w:tcPr>
            <w:tcW w:w="0" w:type="auto"/>
            <w:vAlign w:val="center"/>
            <w:hideMark/>
          </w:tcPr>
          <w:p w:rsidR="00C51368" w:rsidRDefault="00C166DE">
            <w:pPr>
              <w:rPr>
                <w:rFonts w:eastAsia="Times New Roman"/>
              </w:rPr>
            </w:pPr>
            <w:hyperlink r:id="rId2754"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rsidR="00C51368" w:rsidRDefault="00E43BD9">
            <w:pPr>
              <w:rPr>
                <w:rFonts w:eastAsia="Times New Roman"/>
              </w:rPr>
            </w:pPr>
            <w:r>
              <w:rPr>
                <w:rFonts w:eastAsia="Times New Roman"/>
              </w:rPr>
              <w:t>2.16.840.1.113883.6.301.5</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http://www.radlex.org </w:t>
            </w:r>
            <w:bookmarkStart w:id="399" w:name="http://www.radlex.org"/>
            <w:bookmarkEnd w:id="399"/>
          </w:p>
        </w:tc>
        <w:tc>
          <w:tcPr>
            <w:tcW w:w="0" w:type="auto"/>
            <w:vAlign w:val="center"/>
            <w:hideMark/>
          </w:tcPr>
          <w:p w:rsidR="00C51368" w:rsidRDefault="00C166DE">
            <w:pPr>
              <w:rPr>
                <w:rFonts w:eastAsia="Times New Roman"/>
              </w:rPr>
            </w:pPr>
            <w:hyperlink r:id="rId2755" w:history="1">
              <w:r w:rsidR="00E43BD9">
                <w:rPr>
                  <w:rStyle w:val="Hyperlink"/>
                  <w:rFonts w:eastAsia="Times New Roman"/>
                </w:rPr>
                <w:t>RadLex</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2.16.840.1.113883.6.256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http://hl7.org/fhir/sid/icd-10 </w:t>
            </w:r>
            <w:bookmarkStart w:id="400" w:name="http://hl7.org/fhir/sid/icd-10"/>
            <w:bookmarkEnd w:id="400"/>
            <w:r>
              <w:rPr>
                <w:rFonts w:eastAsia="Times New Roman"/>
              </w:rPr>
              <w:br/>
              <w:t xml:space="preserve">http://hl7.org/fhir/sid/icd-10-de </w:t>
            </w:r>
            <w:bookmarkStart w:id="401" w:name="http://hl7.org/fhir/sid/icd-10-de"/>
            <w:bookmarkEnd w:id="401"/>
            <w:r>
              <w:rPr>
                <w:rFonts w:eastAsia="Times New Roman"/>
              </w:rPr>
              <w:br/>
              <w:t xml:space="preserve">http://hl7.org/fhir/sid/icd-10-nl </w:t>
            </w:r>
            <w:bookmarkStart w:id="402" w:name="http://hl7.org/fhir/sid/icd-10-nl"/>
            <w:bookmarkEnd w:id="402"/>
            <w:r>
              <w:rPr>
                <w:rFonts w:eastAsia="Times New Roman"/>
              </w:rPr>
              <w:br/>
              <w:t xml:space="preserve">http://hl7.org/fhir/sid/icd-10-us </w:t>
            </w:r>
            <w:bookmarkStart w:id="403" w:name="http://hl7.org/fhir/sid/icd-10-us"/>
            <w:bookmarkEnd w:id="403"/>
          </w:p>
        </w:tc>
        <w:tc>
          <w:tcPr>
            <w:tcW w:w="0" w:type="auto"/>
            <w:vAlign w:val="center"/>
            <w:hideMark/>
          </w:tcPr>
          <w:p w:rsidR="00C51368" w:rsidRDefault="00E43BD9">
            <w:pPr>
              <w:rPr>
                <w:rFonts w:eastAsia="Times New Roman"/>
              </w:rPr>
            </w:pPr>
            <w:r>
              <w:rPr>
                <w:rFonts w:eastAsia="Times New Roman"/>
              </w:rPr>
              <w:t>ICD-10 International (</w:t>
            </w:r>
            <w:hyperlink r:id="rId2756" w:history="1">
              <w:r>
                <w:rPr>
                  <w:rStyle w:val="Hyperlink"/>
                  <w:rFonts w:eastAsia="Times New Roman"/>
                </w:rPr>
                <w:t>WHO</w:t>
              </w:r>
            </w:hyperlink>
            <w:r>
              <w:rPr>
                <w:rFonts w:eastAsia="Times New Roman"/>
              </w:rPr>
              <w:t>) &amp; Local Variants</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r>
            <w:proofErr w:type="gramStart"/>
            <w:r>
              <w:rPr>
                <w:rFonts w:eastAsia="Times New Roman"/>
              </w:rPr>
              <w:t xml:space="preserve">2.16.840.1.113883.6.3.2 </w:t>
            </w:r>
            <w:proofErr w:type="gramEnd"/>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http://www.icd10data.com/icd10pcs </w:t>
            </w:r>
            <w:bookmarkStart w:id="404" w:name="http://www.icd10data.com/icd10pcs"/>
            <w:bookmarkEnd w:id="404"/>
          </w:p>
        </w:tc>
        <w:tc>
          <w:tcPr>
            <w:tcW w:w="0" w:type="auto"/>
            <w:vAlign w:val="center"/>
            <w:hideMark/>
          </w:tcPr>
          <w:p w:rsidR="00C51368" w:rsidRDefault="00C166DE">
            <w:pPr>
              <w:rPr>
                <w:rFonts w:eastAsia="Times New Roman"/>
              </w:rPr>
            </w:pPr>
            <w:hyperlink r:id="rId2757" w:history="1">
              <w:r w:rsidR="00E43BD9">
                <w:rPr>
                  <w:rStyle w:val="Hyperlink"/>
                  <w:rFonts w:eastAsia="Times New Roman"/>
                </w:rPr>
                <w:t>ICD-10 PCS Codes</w:t>
              </w:r>
            </w:hyperlink>
            <w:r w:rsidR="00E43BD9">
              <w:rPr>
                <w:rFonts w:eastAsia="Times New Roman"/>
              </w:rPr>
              <w:t xml:space="preserve"> (</w:t>
            </w:r>
            <w:hyperlink r:id="rId2758" w:history="1">
              <w:r w:rsidR="00E43BD9">
                <w:rPr>
                  <w:rStyle w:val="Hyperlink"/>
                  <w:rFonts w:eastAsia="Times New Roman"/>
                </w:rPr>
                <w:t>CMS</w:t>
              </w:r>
            </w:hyperlink>
            <w:r w:rsidR="00E43BD9">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http://hl7.org/fhir/sid/icd-9-cm </w:t>
            </w:r>
            <w:bookmarkStart w:id="405" w:name="http://hl7.org/fhir/sid/icd-9-cm"/>
            <w:bookmarkEnd w:id="405"/>
            <w:r>
              <w:rPr>
                <w:rFonts w:eastAsia="Times New Roman"/>
              </w:rPr>
              <w:br/>
              <w:t xml:space="preserve">http://hl7.org/fhir/sid/icd-9-cm/diagosis </w:t>
            </w:r>
            <w:bookmarkStart w:id="406" w:name="http://hl7.org/fhir/sid/icd-9-cm/diagosi"/>
            <w:bookmarkEnd w:id="406"/>
            <w:r>
              <w:rPr>
                <w:rFonts w:eastAsia="Times New Roman"/>
              </w:rPr>
              <w:br/>
              <w:t>http://hl7.org/fhir/sid/icd-9-</w:t>
            </w:r>
            <w:r>
              <w:rPr>
                <w:rFonts w:eastAsia="Times New Roman"/>
              </w:rPr>
              <w:lastRenderedPageBreak/>
              <w:t xml:space="preserve">cm/procedure </w:t>
            </w:r>
            <w:bookmarkStart w:id="407" w:name="http://hl7.org/fhir/sid/icd-9-cm/procedu"/>
            <w:bookmarkEnd w:id="407"/>
          </w:p>
        </w:tc>
        <w:tc>
          <w:tcPr>
            <w:tcW w:w="0" w:type="auto"/>
            <w:vAlign w:val="center"/>
            <w:hideMark/>
          </w:tcPr>
          <w:p w:rsidR="00C51368" w:rsidRDefault="00E43BD9">
            <w:pPr>
              <w:rPr>
                <w:rFonts w:eastAsia="Times New Roman"/>
              </w:rPr>
            </w:pPr>
            <w:r>
              <w:rPr>
                <w:rFonts w:eastAsia="Times New Roman"/>
              </w:rPr>
              <w:lastRenderedPageBreak/>
              <w:t>ICD-9 USA (</w:t>
            </w:r>
            <w:hyperlink r:id="rId2759" w:history="1">
              <w:r>
                <w:rPr>
                  <w:rStyle w:val="Hyperlink"/>
                  <w:rFonts w:eastAsia="Times New Roman"/>
                </w:rPr>
                <w:t>CDC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 xml:space="preserve">2.16.840.1.113883.6.42 </w:t>
            </w:r>
            <w:proofErr w:type="gramEnd"/>
            <w:r>
              <w:rPr>
                <w:rFonts w:eastAsia="Times New Roman"/>
              </w:rPr>
              <w:br/>
              <w:t xml:space="preserve">?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http://hl7.org/fhir/sid/icpc-1 </w:t>
            </w:r>
            <w:bookmarkStart w:id="408" w:name="http://hl7.org/fhir/sid/icpc-1"/>
            <w:bookmarkEnd w:id="408"/>
            <w:r>
              <w:rPr>
                <w:rFonts w:eastAsia="Times New Roman"/>
              </w:rPr>
              <w:br/>
              <w:t xml:space="preserve">http://hl7.org/fhir/sid/icpc-1-nl </w:t>
            </w:r>
            <w:bookmarkStart w:id="409" w:name="http://hl7.org/fhir/sid/icpc-1-nl"/>
            <w:bookmarkEnd w:id="409"/>
            <w:r>
              <w:rPr>
                <w:rFonts w:eastAsia="Times New Roman"/>
              </w:rPr>
              <w:br/>
              <w:t xml:space="preserve">http://hl7.org/fhir/sid/icpc-2 </w:t>
            </w:r>
            <w:bookmarkStart w:id="410" w:name="http://hl7.org/fhir/sid/icpc-2"/>
            <w:bookmarkEnd w:id="410"/>
          </w:p>
        </w:tc>
        <w:tc>
          <w:tcPr>
            <w:tcW w:w="0" w:type="auto"/>
            <w:vAlign w:val="center"/>
            <w:hideMark/>
          </w:tcPr>
          <w:p w:rsidR="00C51368" w:rsidRDefault="00E43BD9">
            <w:pPr>
              <w:rPr>
                <w:rFonts w:eastAsia="Times New Roman"/>
              </w:rPr>
            </w:pPr>
            <w:r>
              <w:rPr>
                <w:rFonts w:eastAsia="Times New Roman"/>
              </w:rPr>
              <w:t>ICPC (International Classification of Primary Care) (</w:t>
            </w:r>
            <w:hyperlink r:id="rId2760" w:history="1">
              <w:r>
                <w:rPr>
                  <w:rStyle w:val="Hyperlink"/>
                  <w:rFonts w:eastAsia="Times New Roman"/>
                </w:rPr>
                <w:t>PH3C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br/>
              <w:t xml:space="preserve">2.16.840.1.113883.2.4.4.31.1 </w:t>
            </w:r>
            <w:r>
              <w:rPr>
                <w:rFonts w:eastAsia="Times New Roman"/>
              </w:rPr>
              <w:br/>
              <w:t xml:space="preserve">2.16.840.1.113883.6.139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http://hl7.org/fhir/sid/icf-nl </w:t>
            </w:r>
            <w:bookmarkStart w:id="411" w:name="http://hl7.org/fhir/sid/icf-nl"/>
            <w:bookmarkEnd w:id="411"/>
          </w:p>
        </w:tc>
        <w:tc>
          <w:tcPr>
            <w:tcW w:w="0" w:type="auto"/>
            <w:vAlign w:val="center"/>
            <w:hideMark/>
          </w:tcPr>
          <w:p w:rsidR="00C51368" w:rsidRDefault="00E43BD9">
            <w:pPr>
              <w:rPr>
                <w:rFonts w:eastAsia="Times New Roman"/>
              </w:rPr>
            </w:pPr>
            <w:r>
              <w:rPr>
                <w:rFonts w:eastAsia="Times New Roman"/>
              </w:rPr>
              <w:t>ICF (International Classification of Functioning, Disability and Health) (</w:t>
            </w:r>
            <w:hyperlink r:id="rId2761"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2.16.840.1.113883.6.254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http://hl7.org/fhir/v2/[X](/v) </w:t>
            </w:r>
            <w:bookmarkStart w:id="412" w:name="http://hl7.org/fhir/v2/[X](/v"/>
            <w:bookmarkEnd w:id="412"/>
          </w:p>
        </w:tc>
        <w:tc>
          <w:tcPr>
            <w:tcW w:w="0" w:type="auto"/>
            <w:vAlign w:val="center"/>
            <w:hideMark/>
          </w:tcPr>
          <w:p w:rsidR="00C51368" w:rsidRDefault="00C166DE">
            <w:pPr>
              <w:rPr>
                <w:rFonts w:eastAsia="Times New Roman"/>
              </w:rPr>
            </w:pPr>
            <w:hyperlink r:id="rId2762" w:history="1">
              <w:r w:rsidR="00E43BD9">
                <w:rPr>
                  <w:rStyle w:val="Hyperlink"/>
                  <w:rFonts w:eastAsia="Times New Roman"/>
                </w:rPr>
                <w:t>Version 2 tables</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4 digit identifier for a table. e.g. http://hl7.org/fhir/v2/0203</w:t>
            </w:r>
            <w:r>
              <w:rPr>
                <w:rFonts w:eastAsia="Times New Roman"/>
              </w:rPr>
              <w:br/>
              <w:t xml:space="preserve">Note: only </w:t>
            </w:r>
            <w:hyperlink r:id="rId2763"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764"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rsidR="00C51368" w:rsidRDefault="00E43BD9">
            <w:pPr>
              <w:rPr>
                <w:rFonts w:eastAsia="Times New Roman"/>
              </w:rPr>
            </w:pPr>
            <w:r>
              <w:rPr>
                <w:rFonts w:eastAsia="Times New Roman"/>
              </w:rPr>
              <w:t>2.16.840.1.113883.12.[X]</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http://hl7.org/fhir/v3/[X] </w:t>
            </w:r>
            <w:bookmarkStart w:id="413" w:name="http://hl7.org/fhir/v3/[X"/>
            <w:bookmarkEnd w:id="413"/>
          </w:p>
        </w:tc>
        <w:tc>
          <w:tcPr>
            <w:tcW w:w="0" w:type="auto"/>
            <w:vAlign w:val="center"/>
            <w:hideMark/>
          </w:tcPr>
          <w:p w:rsidR="00C51368" w:rsidRDefault="00C166DE">
            <w:pPr>
              <w:rPr>
                <w:rFonts w:eastAsia="Times New Roman"/>
              </w:rPr>
            </w:pPr>
            <w:hyperlink r:id="rId2765" w:history="1">
              <w:r w:rsidR="00E43BD9">
                <w:rPr>
                  <w:rStyle w:val="Hyperlink"/>
                  <w:rFonts w:eastAsia="Times New Roman"/>
                </w:rPr>
                <w:t>A Version 3 code system</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code system name. e.g. http://hl7.org/fhir/v3/GenderStatus. Version 3 code systems are case sensitive.</w:t>
            </w:r>
          </w:p>
        </w:tc>
        <w:tc>
          <w:tcPr>
            <w:tcW w:w="0" w:type="auto"/>
            <w:vAlign w:val="center"/>
            <w:hideMark/>
          </w:tcPr>
          <w:p w:rsidR="00C51368" w:rsidRDefault="00E43BD9">
            <w:pPr>
              <w:rPr>
                <w:rFonts w:eastAsia="Times New Roman"/>
              </w:rPr>
            </w:pPr>
            <w:r>
              <w:rPr>
                <w:rFonts w:eastAsia="Times New Roman"/>
              </w:rPr>
              <w:t xml:space="preserve">see </w:t>
            </w:r>
            <w:hyperlink r:id="rId2766" w:history="1">
              <w:r>
                <w:rPr>
                  <w:rStyle w:val="Hyperlink"/>
                  <w:rFonts w:eastAsia="Times New Roman"/>
                </w:rPr>
                <w:t>v3 list</w:t>
              </w:r>
            </w:hyperlink>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http://www.whocc.no/atc </w:t>
            </w:r>
            <w:bookmarkStart w:id="414" w:name="http://www.whocc.no/atc"/>
            <w:bookmarkEnd w:id="414"/>
          </w:p>
        </w:tc>
        <w:tc>
          <w:tcPr>
            <w:tcW w:w="0" w:type="auto"/>
            <w:vAlign w:val="center"/>
            <w:hideMark/>
          </w:tcPr>
          <w:p w:rsidR="00C51368" w:rsidRDefault="00E43BD9">
            <w:pPr>
              <w:rPr>
                <w:rFonts w:eastAsia="Times New Roman"/>
              </w:rPr>
            </w:pPr>
            <w:r>
              <w:rPr>
                <w:rFonts w:eastAsia="Times New Roman"/>
              </w:rPr>
              <w:t>Anatomical Therapeutic Chemical Classification System (</w:t>
            </w:r>
            <w:hyperlink r:id="rId2767"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2.16.840.1.113883.6.73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urn:ietf:bcp:47 </w:t>
            </w:r>
            <w:bookmarkStart w:id="415" w:name="urn:ietf:bcp:47" w:colFirst="0" w:colLast="0"/>
          </w:p>
        </w:tc>
        <w:tc>
          <w:tcPr>
            <w:tcW w:w="0" w:type="auto"/>
            <w:vAlign w:val="center"/>
            <w:hideMark/>
          </w:tcPr>
          <w:p w:rsidR="00C51368" w:rsidRDefault="00E43BD9">
            <w:pPr>
              <w:rPr>
                <w:rFonts w:eastAsia="Times New Roman"/>
              </w:rPr>
            </w:pPr>
            <w:r>
              <w:rPr>
                <w:rFonts w:eastAsia="Times New Roman"/>
              </w:rPr>
              <w:t xml:space="preserve">IETF language (see </w:t>
            </w:r>
            <w:hyperlink r:id="rId2768" w:history="1">
              <w:r>
                <w:rPr>
                  <w:rStyle w:val="Hyperlink"/>
                  <w:rFonts w:eastAsia="Times New Roman"/>
                </w:rPr>
                <w:t xml:space="preserve">Tags for Identifying Languages - </w:t>
              </w:r>
              <w:r>
                <w:rPr>
                  <w:rStyle w:val="Hyperlink"/>
                  <w:rFonts w:eastAsia="Times New Roman"/>
                </w:rPr>
                <w:lastRenderedPageBreak/>
                <w:t>BCP 47</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lastRenderedPageBreak/>
              <w:t xml:space="preserve">This is used for identifying langauge throughout FHIR. Note that usually these codes </w:t>
            </w:r>
            <w:r>
              <w:rPr>
                <w:rFonts w:eastAsia="Times New Roman"/>
              </w:rPr>
              <w:lastRenderedPageBreak/>
              <w:t xml:space="preserve">are in a </w:t>
            </w:r>
            <w:r>
              <w:rPr>
                <w:rStyle w:val="HTMLCode"/>
              </w:rPr>
              <w:t>code</w:t>
            </w:r>
            <w:r>
              <w:rPr>
                <w:rFonts w:eastAsia="Times New Roman"/>
              </w:rPr>
              <w:t xml:space="preserve"> and the system is assumed</w:t>
            </w:r>
          </w:p>
        </w:tc>
        <w:tc>
          <w:tcPr>
            <w:tcW w:w="0" w:type="auto"/>
            <w:vAlign w:val="center"/>
            <w:hideMark/>
          </w:tcPr>
          <w:p w:rsidR="00C51368" w:rsidRDefault="00C51368">
            <w:pPr>
              <w:rPr>
                <w:rFonts w:eastAsia="Times New Roman"/>
              </w:rPr>
            </w:pP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urn:ietf:bcp:13 </w:t>
            </w:r>
          </w:p>
        </w:tc>
        <w:tc>
          <w:tcPr>
            <w:tcW w:w="0" w:type="auto"/>
            <w:vAlign w:val="center"/>
            <w:hideMark/>
          </w:tcPr>
          <w:p w:rsidR="00C51368" w:rsidRDefault="00E43BD9">
            <w:pPr>
              <w:rPr>
                <w:rFonts w:eastAsia="Times New Roman"/>
              </w:rPr>
            </w:pPr>
            <w:r>
              <w:rPr>
                <w:rFonts w:eastAsia="Times New Roman"/>
              </w:rPr>
              <w:t xml:space="preserve">Mime Types (see </w:t>
            </w:r>
            <w:hyperlink r:id="rId2769" w:history="1">
              <w:r>
                <w:rPr>
                  <w:rStyle w:val="Hyperlink"/>
                  <w:rFonts w:eastAsia="Times New Roman"/>
                </w:rPr>
                <w:t>Multipurpose Internet Mail Extensions (MIME) Part Four - BCP 13</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the mime type system throughout FHIR. Note that these codes are in a </w:t>
            </w:r>
            <w:r>
              <w:rPr>
                <w:rStyle w:val="HTMLCode"/>
              </w:rPr>
              <w:t>code</w:t>
            </w:r>
            <w:r>
              <w:rPr>
                <w:rFonts w:eastAsia="Times New Roman"/>
              </w:rPr>
              <w:t xml:space="preserve"> (e.g. </w:t>
            </w:r>
            <w:hyperlink r:id="rId2770"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p>
        </w:tc>
        <w:tc>
          <w:tcPr>
            <w:tcW w:w="0" w:type="auto"/>
            <w:vAlign w:val="center"/>
            <w:hideMark/>
          </w:tcPr>
          <w:p w:rsidR="00C51368" w:rsidRDefault="00C51368">
            <w:pPr>
              <w:rPr>
                <w:rFonts w:eastAsia="Times New Roman"/>
              </w:rPr>
            </w:pPr>
          </w:p>
        </w:tc>
      </w:tr>
      <w:bookmarkEnd w:id="415"/>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urn:iso:std:iso:11073:10101 </w:t>
            </w:r>
            <w:bookmarkStart w:id="416" w:name="urn:iso:std:iso:11073:10101"/>
            <w:bookmarkEnd w:id="416"/>
          </w:p>
        </w:tc>
        <w:tc>
          <w:tcPr>
            <w:tcW w:w="0" w:type="auto"/>
            <w:vAlign w:val="center"/>
            <w:hideMark/>
          </w:tcPr>
          <w:p w:rsidR="00C51368" w:rsidRDefault="00E43BD9">
            <w:pPr>
              <w:rPr>
                <w:rFonts w:eastAsia="Times New Roman"/>
              </w:rPr>
            </w:pPr>
            <w:r>
              <w:rPr>
                <w:rFonts w:eastAsia="Times New Roman"/>
              </w:rPr>
              <w:t xml:space="preserve">Medical Device Codes defined in ISO 11073-10101 (see </w:t>
            </w:r>
            <w:hyperlink r:id="rId2771" w:anchor="rosetta" w:history="1">
              <w:r>
                <w:rPr>
                  <w:rStyle w:val="Hyperlink"/>
                  <w:rFonts w:eastAsia="Times New Roman"/>
                </w:rPr>
                <w:t>RTM Management service</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p>
        </w:tc>
        <w:tc>
          <w:tcPr>
            <w:tcW w:w="0" w:type="auto"/>
            <w:vAlign w:val="center"/>
            <w:hideMark/>
          </w:tcPr>
          <w:p w:rsidR="00C51368" w:rsidRDefault="00E43BD9">
            <w:pPr>
              <w:rPr>
                <w:rFonts w:eastAsia="Times New Roman"/>
              </w:rPr>
            </w:pPr>
            <w:r>
              <w:rPr>
                <w:rFonts w:eastAsia="Times New Roman"/>
              </w:rPr>
              <w:t>2.16.840.1.113883.6.24</w:t>
            </w:r>
          </w:p>
        </w:tc>
      </w:tr>
      <w:tr w:rsidR="00C51368">
        <w:trPr>
          <w:divId w:val="1070687443"/>
          <w:tblCellSpacing w:w="15" w:type="dxa"/>
        </w:trPr>
        <w:tc>
          <w:tcPr>
            <w:tcW w:w="0" w:type="auto"/>
            <w:vAlign w:val="center"/>
            <w:hideMark/>
          </w:tcPr>
          <w:p w:rsidR="00C51368" w:rsidRDefault="00C166DE">
            <w:pPr>
              <w:rPr>
                <w:rFonts w:eastAsia="Times New Roman"/>
              </w:rPr>
            </w:pPr>
            <w:hyperlink r:id="rId2772" w:history="1">
              <w:r w:rsidR="00E43BD9">
                <w:rPr>
                  <w:rStyle w:val="Hyperlink"/>
                  <w:rFonts w:eastAsia="Times New Roman"/>
                </w:rPr>
                <w:t>http://nema.org/dicom/dicm</w:t>
              </w:r>
            </w:hyperlink>
            <w:r w:rsidR="00E43BD9">
              <w:rPr>
                <w:rFonts w:eastAsia="Times New Roman"/>
              </w:rPr>
              <w:t xml:space="preserve"> </w:t>
            </w:r>
            <w:bookmarkStart w:id="417" w:name="http://nema.org/dicom/dicm"/>
            <w:bookmarkEnd w:id="417"/>
          </w:p>
        </w:tc>
        <w:tc>
          <w:tcPr>
            <w:tcW w:w="0" w:type="auto"/>
            <w:vAlign w:val="center"/>
            <w:hideMark/>
          </w:tcPr>
          <w:p w:rsidR="00C51368" w:rsidRDefault="00E43BD9">
            <w:pPr>
              <w:rPr>
                <w:rFonts w:eastAsia="Times New Roman"/>
              </w:rPr>
            </w:pPr>
            <w:r>
              <w:rPr>
                <w:rFonts w:eastAsia="Times New Roman"/>
              </w:rPr>
              <w:t>DICOM Code Definitions</w:t>
            </w:r>
          </w:p>
        </w:tc>
        <w:tc>
          <w:tcPr>
            <w:tcW w:w="0" w:type="auto"/>
            <w:vAlign w:val="center"/>
            <w:hideMark/>
          </w:tcPr>
          <w:p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p>
        </w:tc>
        <w:tc>
          <w:tcPr>
            <w:tcW w:w="0" w:type="auto"/>
            <w:vAlign w:val="center"/>
            <w:hideMark/>
          </w:tcPr>
          <w:p w:rsidR="00C51368" w:rsidRDefault="00E43BD9">
            <w:pPr>
              <w:rPr>
                <w:rFonts w:eastAsia="Times New Roman"/>
              </w:rPr>
            </w:pPr>
            <w:r>
              <w:rPr>
                <w:rFonts w:eastAsia="Times New Roman"/>
              </w:rPr>
              <w:t>1.2.840.10008.2.16.4</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for Genetics</w:t>
            </w:r>
            <w:r>
              <w:rPr>
                <w:rFonts w:eastAsia="Times New Roman"/>
              </w:rPr>
              <w:t xml:space="preserve"> </w:t>
            </w:r>
            <w:bookmarkStart w:id="418" w:name="genetics"/>
            <w:bookmarkEnd w:id="418"/>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http://www.genenames.org</w:t>
            </w:r>
          </w:p>
        </w:tc>
        <w:tc>
          <w:tcPr>
            <w:tcW w:w="0" w:type="auto"/>
            <w:vAlign w:val="center"/>
            <w:hideMark/>
          </w:tcPr>
          <w:p w:rsidR="00C51368" w:rsidRDefault="00E43BD9">
            <w:pPr>
              <w:rPr>
                <w:rFonts w:eastAsia="Times New Roman"/>
              </w:rPr>
            </w:pPr>
            <w:bookmarkStart w:id="419" w:name="http://www.genenames.org"/>
            <w:r>
              <w:rPr>
                <w:rFonts w:eastAsia="Times New Roman"/>
              </w:rPr>
              <w:t>HGNC: Human Gene Nomenclature Committee</w:t>
            </w:r>
            <w:bookmarkEnd w:id="419"/>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http://www.ensembl.org</w:t>
            </w:r>
          </w:p>
        </w:tc>
        <w:tc>
          <w:tcPr>
            <w:tcW w:w="0" w:type="auto"/>
            <w:vAlign w:val="center"/>
            <w:hideMark/>
          </w:tcPr>
          <w:p w:rsidR="00C51368" w:rsidRDefault="00E43BD9">
            <w:pPr>
              <w:rPr>
                <w:rFonts w:eastAsia="Times New Roman"/>
              </w:rPr>
            </w:pPr>
            <w:bookmarkStart w:id="420" w:name="http://www.ensembl.org"/>
            <w:r>
              <w:rPr>
                <w:rFonts w:eastAsia="Times New Roman"/>
              </w:rPr>
              <w:t>ENSEMBL reference sequence identifiers</w:t>
            </w:r>
            <w:bookmarkEnd w:id="420"/>
          </w:p>
        </w:tc>
        <w:tc>
          <w:tcPr>
            <w:tcW w:w="0" w:type="auto"/>
            <w:vAlign w:val="center"/>
            <w:hideMark/>
          </w:tcPr>
          <w:p w:rsidR="00C51368" w:rsidRDefault="00E43BD9">
            <w:pPr>
              <w:rPr>
                <w:rFonts w:eastAsia="Times New Roman"/>
              </w:rPr>
            </w:pPr>
            <w:r>
              <w:rPr>
                <w:rFonts w:eastAsia="Times New Roman"/>
              </w:rPr>
              <w:t>Maintained jointly by the European Bioinformatics Institute and Welcome Trust Sanger Institute</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http://www.ncbi.nlm.nih.gov/nuccore</w:t>
            </w:r>
          </w:p>
        </w:tc>
        <w:tc>
          <w:tcPr>
            <w:tcW w:w="0" w:type="auto"/>
            <w:vAlign w:val="center"/>
            <w:hideMark/>
          </w:tcPr>
          <w:p w:rsidR="00C51368" w:rsidRDefault="00E43BD9">
            <w:pPr>
              <w:rPr>
                <w:rFonts w:eastAsia="Times New Roman"/>
              </w:rPr>
            </w:pPr>
            <w:bookmarkStart w:id="421" w:name="http://www.ncbi.nlm.nih.gov/nuccore"/>
            <w:r>
              <w:rPr>
                <w:rFonts w:eastAsia="Times New Roman"/>
              </w:rPr>
              <w:t xml:space="preserve">REFSEQ : National Center for Biotechnology Information (NCBI) Reference </w:t>
            </w:r>
            <w:r>
              <w:rPr>
                <w:rFonts w:eastAsia="Times New Roman"/>
              </w:rPr>
              <w:lastRenderedPageBreak/>
              <w:t>Sequences</w:t>
            </w:r>
            <w:bookmarkEnd w:id="421"/>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2.16.840.1.113883.6.280</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http://www.ncbi.nlm.nih.gov/clinvar</w:t>
            </w:r>
          </w:p>
        </w:tc>
        <w:tc>
          <w:tcPr>
            <w:tcW w:w="0" w:type="auto"/>
            <w:vAlign w:val="center"/>
            <w:hideMark/>
          </w:tcPr>
          <w:p w:rsidR="00C51368" w:rsidRDefault="00E43BD9">
            <w:pPr>
              <w:rPr>
                <w:rFonts w:eastAsia="Times New Roman"/>
              </w:rPr>
            </w:pPr>
            <w:bookmarkStart w:id="422" w:name="http://www.ncbi.nlm.nih.gov/clinvar"/>
            <w:r>
              <w:rPr>
                <w:rFonts w:eastAsia="Times New Roman"/>
              </w:rPr>
              <w:t>ClinVar</w:t>
            </w:r>
            <w:bookmarkEnd w:id="422"/>
          </w:p>
        </w:tc>
        <w:tc>
          <w:tcPr>
            <w:tcW w:w="0" w:type="auto"/>
            <w:vAlign w:val="center"/>
            <w:hideMark/>
          </w:tcPr>
          <w:p w:rsidR="00C51368" w:rsidRDefault="00E43BD9">
            <w:pPr>
              <w:rPr>
                <w:rFonts w:eastAsia="Times New Roman"/>
              </w:rPr>
            </w:pPr>
            <w:r>
              <w:rPr>
                <w:rFonts w:eastAsia="Times New Roman"/>
              </w:rPr>
              <w:t>NCBI central respository for curating pathogenicity of potentially clinically relevant variants</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http://sequenceontology.org</w:t>
            </w:r>
          </w:p>
        </w:tc>
        <w:tc>
          <w:tcPr>
            <w:tcW w:w="0" w:type="auto"/>
            <w:vAlign w:val="center"/>
            <w:hideMark/>
          </w:tcPr>
          <w:p w:rsidR="00C51368" w:rsidRDefault="00E43BD9">
            <w:pPr>
              <w:rPr>
                <w:rFonts w:eastAsia="Times New Roman"/>
              </w:rPr>
            </w:pPr>
            <w:bookmarkStart w:id="423" w:name="http://sequenceontology.org"/>
            <w:r>
              <w:rPr>
                <w:rFonts w:eastAsia="Times New Roman"/>
              </w:rPr>
              <w:t>Sequence Ontology</w:t>
            </w:r>
            <w:bookmarkEnd w:id="423"/>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http://www.hgvs.org/mutnomen</w:t>
            </w:r>
          </w:p>
        </w:tc>
        <w:tc>
          <w:tcPr>
            <w:tcW w:w="0" w:type="auto"/>
            <w:vAlign w:val="center"/>
            <w:hideMark/>
          </w:tcPr>
          <w:p w:rsidR="00C51368" w:rsidRDefault="00E43BD9">
            <w:pPr>
              <w:rPr>
                <w:rFonts w:eastAsia="Times New Roman"/>
              </w:rPr>
            </w:pPr>
            <w:bookmarkStart w:id="424" w:name="http://www.hgvs.org/mutnomen"/>
            <w:r>
              <w:rPr>
                <w:rFonts w:eastAsia="Times New Roman"/>
              </w:rPr>
              <w:t xml:space="preserve">HGVS : Human Genome Variation Society </w:t>
            </w:r>
            <w:bookmarkEnd w:id="424"/>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http://www.ncbi.nlm.nih.gov/projects/SNP</w:t>
            </w:r>
          </w:p>
        </w:tc>
        <w:tc>
          <w:tcPr>
            <w:tcW w:w="0" w:type="auto"/>
            <w:vAlign w:val="center"/>
            <w:hideMark/>
          </w:tcPr>
          <w:p w:rsidR="00C51368" w:rsidRDefault="00E43BD9">
            <w:pPr>
              <w:rPr>
                <w:rFonts w:eastAsia="Times New Roman"/>
              </w:rPr>
            </w:pPr>
            <w:bookmarkStart w:id="425" w:name="http://www.ncbi.nlm.nih.gov/projects/SNP"/>
            <w:r>
              <w:rPr>
                <w:rFonts w:eastAsia="Times New Roman"/>
              </w:rPr>
              <w:t>DBSNP : Single Nucleotide Polymorphism database</w:t>
            </w:r>
            <w:bookmarkEnd w:id="425"/>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rsidR="00C51368" w:rsidRDefault="00E43BD9">
            <w:pPr>
              <w:rPr>
                <w:rFonts w:eastAsia="Times New Roman"/>
              </w:rPr>
            </w:pPr>
            <w:bookmarkStart w:id="426" w:name="http://cancer.sanger.ac.uk/cancergenome/"/>
            <w:r>
              <w:rPr>
                <w:rFonts w:eastAsia="Times New Roman"/>
              </w:rPr>
              <w:t>COSMIC : Catalogue Of Somatic Mutations In Cancer</w:t>
            </w:r>
            <w:bookmarkEnd w:id="42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http://www.lrg-sequence.org</w:t>
            </w:r>
          </w:p>
        </w:tc>
        <w:tc>
          <w:tcPr>
            <w:tcW w:w="0" w:type="auto"/>
            <w:vAlign w:val="center"/>
            <w:hideMark/>
          </w:tcPr>
          <w:p w:rsidR="00C51368" w:rsidRDefault="00E43BD9">
            <w:pPr>
              <w:rPr>
                <w:rFonts w:eastAsia="Times New Roman"/>
              </w:rPr>
            </w:pPr>
            <w:bookmarkStart w:id="427" w:name="http://www.lrg-sequence.org"/>
            <w:r>
              <w:rPr>
                <w:rFonts w:eastAsia="Times New Roman"/>
              </w:rPr>
              <w:t>LRG : Locus Reference Genomic Sequences</w:t>
            </w:r>
            <w:bookmarkEnd w:id="42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http://www.omim.org</w:t>
            </w:r>
          </w:p>
        </w:tc>
        <w:tc>
          <w:tcPr>
            <w:tcW w:w="0" w:type="auto"/>
            <w:vAlign w:val="center"/>
            <w:hideMark/>
          </w:tcPr>
          <w:p w:rsidR="00C51368" w:rsidRDefault="00E43BD9">
            <w:pPr>
              <w:rPr>
                <w:rFonts w:eastAsia="Times New Roman"/>
              </w:rPr>
            </w:pPr>
            <w:bookmarkStart w:id="428" w:name="http://www.omim.org"/>
            <w:r>
              <w:rPr>
                <w:rFonts w:eastAsia="Times New Roman"/>
              </w:rPr>
              <w:t>OMIM : Online Mendelian Inheritance in Man</w:t>
            </w:r>
            <w:bookmarkEnd w:id="428"/>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2.16.840.1.113883.6.174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http://www.ncbi.nlm.nih.gov/pubmed</w:t>
            </w:r>
          </w:p>
        </w:tc>
        <w:tc>
          <w:tcPr>
            <w:tcW w:w="0" w:type="auto"/>
            <w:vAlign w:val="center"/>
            <w:hideMark/>
          </w:tcPr>
          <w:p w:rsidR="00C51368" w:rsidRDefault="00E43BD9">
            <w:pPr>
              <w:rPr>
                <w:rFonts w:eastAsia="Times New Roman"/>
              </w:rPr>
            </w:pPr>
            <w:r>
              <w:rPr>
                <w:rFonts w:eastAsia="Times New Roman"/>
              </w:rPr>
              <w:t xml:space="preserve">PubMed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2.16.840.1.113883.13.191</w:t>
            </w:r>
          </w:p>
        </w:tc>
      </w:tr>
      <w:bookmarkEnd w:id="386"/>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http://www.pharmgkb.org</w:t>
            </w:r>
          </w:p>
        </w:tc>
        <w:tc>
          <w:tcPr>
            <w:tcW w:w="0" w:type="auto"/>
            <w:vAlign w:val="center"/>
            <w:hideMark/>
          </w:tcPr>
          <w:p w:rsidR="00C51368" w:rsidRDefault="00E43BD9">
            <w:pPr>
              <w:rPr>
                <w:rFonts w:eastAsia="Times New Roman"/>
              </w:rPr>
            </w:pPr>
            <w:bookmarkStart w:id="429" w:name="http://www.pharmgkb.org"/>
            <w:r>
              <w:rPr>
                <w:rFonts w:eastAsia="Times New Roman"/>
              </w:rPr>
              <w:t>PHARMGKB : Pharmacogenomic Knowledge Base</w:t>
            </w:r>
            <w:bookmarkEnd w:id="429"/>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http://clinicaltrials.gov</w:t>
            </w:r>
          </w:p>
        </w:tc>
        <w:tc>
          <w:tcPr>
            <w:tcW w:w="0" w:type="auto"/>
            <w:vAlign w:val="center"/>
            <w:hideMark/>
          </w:tcPr>
          <w:p w:rsidR="00C51368" w:rsidRDefault="00E43BD9">
            <w:pPr>
              <w:rPr>
                <w:rFonts w:eastAsia="Times New Roman"/>
              </w:rPr>
            </w:pPr>
            <w:bookmarkStart w:id="430" w:name="http://clinicaltrials.gov"/>
            <w:r>
              <w:rPr>
                <w:rFonts w:eastAsia="Times New Roman"/>
              </w:rPr>
              <w:t>ClinicalTrials.gov</w:t>
            </w:r>
            <w:bookmarkEnd w:id="430"/>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2.16.840.1.113883.3.1077</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defined as part of FHIR</w:t>
            </w:r>
            <w:r>
              <w:rPr>
                <w:rFonts w:eastAsia="Times New Roman"/>
              </w:rPr>
              <w:t xml:space="preserve"> </w:t>
            </w:r>
            <w:bookmarkStart w:id="431" w:name="internal"/>
            <w:bookmarkEnd w:id="431"/>
          </w:p>
        </w:tc>
      </w:tr>
    </w:tbl>
    <w:p w:rsidR="00C51368" w:rsidRDefault="00E43BD9">
      <w:pPr>
        <w:pStyle w:val="Heading1"/>
        <w:divId w:val="990249517"/>
        <w:rPr>
          <w:rFonts w:eastAsia="Times New Roman"/>
          <w:noProof/>
          <w:lang w:val="en-US"/>
        </w:rPr>
      </w:pPr>
      <w:r>
        <w:rPr>
          <w:rFonts w:eastAsia="Times New Roman"/>
          <w:noProof/>
          <w:lang w:val="en-US"/>
        </w:rPr>
        <w:t>terminologies-valuesets.html</w:t>
      </w:r>
    </w:p>
    <w:p w:rsidR="00C51368" w:rsidRDefault="00E43BD9">
      <w:pPr>
        <w:pStyle w:val="Heading2"/>
        <w:divId w:val="213011171"/>
        <w:rPr>
          <w:rFonts w:eastAsia="Times New Roman"/>
          <w:lang w:val="en-US"/>
        </w:rPr>
      </w:pPr>
      <w:r>
        <w:rPr>
          <w:rFonts w:eastAsia="Times New Roman"/>
          <w:lang w:val="en-US"/>
        </w:rPr>
        <w:lastRenderedPageBreak/>
        <w:t>Value Sets Defined in FHIR</w:t>
      </w:r>
    </w:p>
    <w:p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definitions, and some do both. Any implicit code systems are case sensitive, though FHIR will never define codes that only differ by case. </w:t>
      </w:r>
    </w:p>
    <w:p w:rsidR="00C51368" w:rsidRDefault="00E43BD9">
      <w:pPr>
        <w:pStyle w:val="NormalWeb"/>
        <w:divId w:val="213011171"/>
        <w:rPr>
          <w:lang w:val="en-US"/>
        </w:rPr>
      </w:pPr>
      <w:r>
        <w:rPr>
          <w:lang w:val="en-US"/>
        </w:rPr>
        <w:t xml:space="preserve">Implementation Guides that define value sets: </w:t>
      </w:r>
    </w:p>
    <w:p w:rsidR="00C51368" w:rsidRDefault="00E43BD9">
      <w:pPr>
        <w:pStyle w:val="Heading1"/>
        <w:divId w:val="990249517"/>
        <w:rPr>
          <w:rFonts w:eastAsia="Times New Roman"/>
          <w:noProof/>
          <w:lang w:val="en-US"/>
        </w:rPr>
      </w:pPr>
      <w:r>
        <w:rPr>
          <w:rFonts w:eastAsia="Times New Roman"/>
          <w:noProof/>
          <w:lang w:val="en-US"/>
        </w:rPr>
        <w:t>terminologies.html</w:t>
      </w:r>
    </w:p>
    <w:p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7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774" w:anchor="status" w:history="1">
              <w:r w:rsidR="00E43BD9">
                <w:rPr>
                  <w:rStyle w:val="Hyperlink"/>
                  <w:rFonts w:eastAsia="Times New Roman"/>
                </w:rPr>
                <w:t>Ballot Status</w:t>
              </w:r>
            </w:hyperlink>
            <w:r w:rsidR="00E43BD9">
              <w:rPr>
                <w:rFonts w:eastAsia="Times New Roman"/>
              </w:rPr>
              <w:t xml:space="preserve">: </w:t>
            </w:r>
            <w:hyperlink r:id="rId2775" w:anchor="pubs" w:history="1">
              <w:r w:rsidR="00E43BD9">
                <w:rPr>
                  <w:rStyle w:val="Hyperlink"/>
                  <w:rFonts w:eastAsia="Times New Roman"/>
                </w:rPr>
                <w:t>DSTU 2</w:t>
              </w:r>
            </w:hyperlink>
          </w:p>
        </w:tc>
      </w:tr>
    </w:tbl>
    <w:p w:rsidR="00C51368" w:rsidRDefault="00E43BD9">
      <w:pPr>
        <w:pStyle w:val="NormalWeb"/>
        <w:divId w:val="395589539"/>
        <w:rPr>
          <w:lang w:val="en-US"/>
        </w:rPr>
      </w:pPr>
      <w:bookmarkStart w:id="432" w:name="bindings"/>
      <w:bookmarkEnd w:id="432"/>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776" w:history="1">
        <w:r>
          <w:rPr>
            <w:rStyle w:val="Hyperlink"/>
            <w:rFonts w:eastAsia="Times New Roman"/>
            <w:lang w:val="en-US"/>
          </w:rPr>
          <w:t>LOINC</w:t>
        </w:r>
      </w:hyperlink>
      <w:r>
        <w:rPr>
          <w:rFonts w:eastAsia="Times New Roman"/>
          <w:lang w:val="en-US"/>
        </w:rPr>
        <w:t xml:space="preserve">, or </w:t>
      </w:r>
      <w:hyperlink r:id="rId2777" w:history="1">
        <w:r>
          <w:rPr>
            <w:rStyle w:val="Hyperlink"/>
            <w:rFonts w:eastAsia="Times New Roman"/>
            <w:lang w:val="en-US"/>
          </w:rPr>
          <w:t>SNOMED CT</w:t>
        </w:r>
      </w:hyperlink>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778" w:history="1">
        <w:r>
          <w:rPr>
            <w:rStyle w:val="Hyperlink"/>
            <w:rFonts w:eastAsia="Times New Roman"/>
            <w:lang w:val="en-US"/>
          </w:rPr>
          <w:t>"Profiling FHIR"</w:t>
        </w:r>
      </w:hyperlink>
    </w:p>
    <w:p w:rsidR="00C51368" w:rsidRDefault="00E43BD9">
      <w:pPr>
        <w:pStyle w:val="NormalWeb"/>
        <w:divId w:val="395589539"/>
        <w:rPr>
          <w:lang w:val="en-US"/>
        </w:rPr>
      </w:pPr>
      <w:r>
        <w:rPr>
          <w:lang w:val="en-US"/>
        </w:rPr>
        <w:t xml:space="preserve">All of these kinds of ways of defining codes are collectively called "code systems". This list is far from complete; there are many ways to define code systems, and they vary widely in sophistication and size. </w:t>
      </w:r>
    </w:p>
    <w:p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make their own rules as to whether the codes they define are case sensitive or not. Note that all the codes defined by FHIR itself are case sensitive and SHALL be used in the provided case (usually, but not always, lowercase). </w:t>
      </w:r>
    </w:p>
    <w:p w:rsidR="00C51368" w:rsidRDefault="00E43BD9">
      <w:pPr>
        <w:pStyle w:val="NormalWeb"/>
        <w:divId w:val="395589539"/>
        <w:rPr>
          <w:lang w:val="en-US"/>
        </w:rPr>
      </w:pPr>
      <w:r>
        <w:rPr>
          <w:lang w:val="en-US"/>
        </w:rPr>
        <w:t xml:space="preserve">The FHIR framework for using coded values is based on the fundamental framework defined in section 5 of the </w:t>
      </w:r>
      <w:hyperlink r:id="rId2779" w:history="1">
        <w:r>
          <w:rPr>
            <w:rStyle w:val="Hyperlink"/>
            <w:lang w:val="en-US"/>
          </w:rPr>
          <w:t>HL7 v3 Core Principles</w:t>
        </w:r>
      </w:hyperlink>
      <w:r>
        <w:rPr>
          <w:lang w:val="en-US"/>
        </w:rPr>
        <w:t xml:space="preserve"> document, including the separation between code systems and value sets. </w:t>
      </w:r>
    </w:p>
    <w:p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C51368">
        <w:trPr>
          <w:divId w:val="395589539"/>
          <w:tblCellSpacing w:w="15" w:type="dxa"/>
        </w:trPr>
        <w:tc>
          <w:tcPr>
            <w:tcW w:w="0" w:type="auto"/>
            <w:vAlign w:val="center"/>
            <w:hideMark/>
          </w:tcPr>
          <w:p w:rsidR="00C51368" w:rsidRDefault="00C166DE">
            <w:pPr>
              <w:rPr>
                <w:rFonts w:eastAsia="Times New Roman"/>
              </w:rPr>
            </w:pPr>
            <w:hyperlink r:id="rId2780"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trPr>
          <w:divId w:val="395589539"/>
          <w:tblCellSpacing w:w="15" w:type="dxa"/>
        </w:trPr>
        <w:tc>
          <w:tcPr>
            <w:tcW w:w="0" w:type="auto"/>
            <w:vAlign w:val="center"/>
            <w:hideMark/>
          </w:tcPr>
          <w:p w:rsidR="00C51368" w:rsidRDefault="00C166DE">
            <w:pPr>
              <w:rPr>
                <w:rFonts w:eastAsia="Times New Roman"/>
              </w:rPr>
            </w:pPr>
            <w:hyperlink r:id="rId2781"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 comes from</w:t>
            </w:r>
          </w:p>
        </w:tc>
      </w:tr>
      <w:tr w:rsidR="00C51368">
        <w:trPr>
          <w:divId w:val="395589539"/>
          <w:tblCellSpacing w:w="15" w:type="dxa"/>
        </w:trPr>
        <w:tc>
          <w:tcPr>
            <w:tcW w:w="0" w:type="auto"/>
            <w:vAlign w:val="center"/>
            <w:hideMark/>
          </w:tcPr>
          <w:p w:rsidR="00C51368" w:rsidRDefault="00C166DE">
            <w:pPr>
              <w:rPr>
                <w:rFonts w:eastAsia="Times New Roman"/>
              </w:rPr>
            </w:pPr>
            <w:hyperlink r:id="rId2782"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p>
        </w:tc>
      </w:tr>
      <w:tr w:rsidR="00C51368">
        <w:trPr>
          <w:divId w:val="395589539"/>
          <w:tblCellSpacing w:w="15" w:type="dxa"/>
        </w:trPr>
        <w:tc>
          <w:tcPr>
            <w:tcW w:w="0" w:type="auto"/>
            <w:vAlign w:val="center"/>
            <w:hideMark/>
          </w:tcPr>
          <w:p w:rsidR="00C51368" w:rsidRDefault="00C166DE">
            <w:pPr>
              <w:rPr>
                <w:rFonts w:eastAsia="Times New Roman"/>
              </w:rPr>
            </w:pPr>
            <w:hyperlink r:id="rId2783" w:anchor="Quantity" w:history="1">
              <w:r w:rsidR="00E43BD9">
                <w:rPr>
                  <w:rStyle w:val="Hyperlink"/>
                  <w:rFonts w:eastAsia="Times New Roman"/>
                </w:rPr>
                <w:t>Quantity</w:t>
              </w:r>
            </w:hyperlink>
          </w:p>
        </w:tc>
        <w:tc>
          <w:tcPr>
            <w:tcW w:w="0" w:type="auto"/>
            <w:vAlign w:val="center"/>
            <w:hideMark/>
          </w:tcPr>
          <w:p w:rsidR="00C51368" w:rsidRDefault="00E43BD9">
            <w:pPr>
              <w:rPr>
                <w:rFonts w:eastAsia="Times New Roman"/>
              </w:rPr>
            </w:pPr>
            <w:r>
              <w:rPr>
                <w:rFonts w:eastAsia="Times New Roman"/>
              </w:rPr>
              <w:t xml:space="preserve">Special case: 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 for carrying a code for the type of unit</w:t>
            </w:r>
          </w:p>
        </w:tc>
      </w:tr>
    </w:tbl>
    <w:p w:rsidR="00C51368" w:rsidRDefault="00E43BD9">
      <w:pPr>
        <w:pStyle w:val="NormalWeb"/>
        <w:divId w:val="395589539"/>
        <w:rPr>
          <w:lang w:val="en-US"/>
        </w:rPr>
      </w:pPr>
      <w:r>
        <w:rPr>
          <w:lang w:val="en-US"/>
        </w:rPr>
        <w:t xml:space="preserve">Note: generally the choice of data type is dictated by the resource itself. </w:t>
      </w:r>
      <w:proofErr w:type="gramStart"/>
      <w:r>
        <w:rPr>
          <w:lang w:val="en-US"/>
        </w:rPr>
        <w:t xml:space="preserve">When choosing a data type for an </w:t>
      </w:r>
      <w:hyperlink r:id="rId2784" w:history="1">
        <w:r>
          <w:rPr>
            <w:rStyle w:val="Hyperlink"/>
            <w:lang w:val="en-US"/>
          </w:rPr>
          <w:t>extension</w:t>
        </w:r>
      </w:hyperlink>
      <w:r>
        <w:rPr>
          <w:lang w:val="en-US"/>
        </w:rPr>
        <w:t xml:space="preserve">, see the FHIR wiki for </w:t>
      </w:r>
      <w:hyperlink r:id="rId2785" w:anchor="Choice_of_coding_data_type" w:history="1">
        <w:r>
          <w:rPr>
            <w:rStyle w:val="Hyperlink"/>
            <w:lang w:val="en-US"/>
          </w:rPr>
          <w:t>advice about data type choice</w:t>
        </w:r>
      </w:hyperlink>
      <w:r>
        <w:rPr>
          <w:lang w:val="en-US"/>
        </w:rPr>
        <w:t>.</w:t>
      </w:r>
      <w:proofErr w:type="gramEnd"/>
      <w:r>
        <w:rPr>
          <w:lang w:val="en-US"/>
        </w:rPr>
        <w:t xml:space="preserve"> </w:t>
      </w:r>
    </w:p>
    <w:p w:rsidR="00C51368" w:rsidRDefault="00E43BD9">
      <w:pPr>
        <w:pStyle w:val="Heading2"/>
        <w:divId w:val="395589539"/>
        <w:rPr>
          <w:rFonts w:eastAsia="Times New Roman"/>
          <w:lang w:val="en-US"/>
        </w:rPr>
      </w:pPr>
      <w:bookmarkStart w:id="433" w:name="valuesets"/>
      <w:bookmarkEnd w:id="433"/>
      <w:r>
        <w:rPr>
          <w:rFonts w:eastAsia="Times New Roman"/>
          <w:lang w:val="en-US"/>
        </w:rPr>
        <w:t>Coded Values, Systems, and Value Sets</w:t>
      </w:r>
    </w:p>
    <w:p w:rsidR="00C51368" w:rsidRDefault="00E43BD9">
      <w:pPr>
        <w:pStyle w:val="NormalWeb"/>
        <w:divId w:val="395589539"/>
        <w:rPr>
          <w:lang w:val="en-US"/>
        </w:rPr>
      </w:pPr>
      <w:r>
        <w:rPr>
          <w:lang w:val="en-US"/>
        </w:rPr>
        <w:t xml:space="preserve">The set of coded values that is allowed to be used in an element of one of these 4 data types is known as a </w:t>
      </w:r>
      <w:hyperlink r:id="rId2786" w:history="1">
        <w:r>
          <w:rPr>
            <w:rStyle w:val="Hyperlink"/>
            <w:lang w:val="en-US"/>
          </w:rPr>
          <w:t>"value set"</w:t>
        </w:r>
      </w:hyperlink>
      <w:r>
        <w:rPr>
          <w:lang w:val="en-US"/>
        </w:rPr>
        <w:t xml:space="preserve">. Anywhere these data types are used, the specification "binds" a value set to the element. </w:t>
      </w:r>
    </w:p>
    <w:p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So in the case of this mixed list example from the previous paragraph, there are two code systems: </w:t>
      </w:r>
      <w:hyperlink r:id="rId2787"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w:t>
      </w:r>
      <w:proofErr w:type="gramStart"/>
      <w:r>
        <w:rPr>
          <w:lang w:val="en-US"/>
        </w:rPr>
        <w:t>a</w:t>
      </w:r>
      <w:proofErr w:type="gramEnd"/>
      <w:r>
        <w:rPr>
          <w:lang w:val="en-US"/>
        </w:rPr>
        <w:t xml:space="preserve"> actual code pair, or in an instance. In FHIR, Code Pairs are always represented as "code" and "system", except for the simple </w:t>
      </w:r>
      <w:hyperlink r:id="rId2788"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rsidR="00C51368" w:rsidRDefault="00E43BD9">
      <w:pPr>
        <w:pStyle w:val="Heading2"/>
        <w:divId w:val="395589539"/>
        <w:rPr>
          <w:rFonts w:eastAsia="Times New Roman"/>
          <w:lang w:val="en-US"/>
        </w:rPr>
      </w:pPr>
      <w:bookmarkStart w:id="434" w:name="system"/>
      <w:bookmarkEnd w:id="434"/>
      <w:r>
        <w:rPr>
          <w:rFonts w:eastAsia="Times New Roman"/>
          <w:lang w:val="en-US"/>
        </w:rPr>
        <w:t>Choosing a system</w:t>
      </w:r>
    </w:p>
    <w:p w:rsidR="00C51368" w:rsidRDefault="00E43BD9">
      <w:pPr>
        <w:pStyle w:val="NormalWeb"/>
        <w:divId w:val="395589539"/>
        <w:rPr>
          <w:lang w:val="en-US"/>
        </w:rPr>
      </w:pPr>
      <w:r>
        <w:rPr>
          <w:lang w:val="en-US"/>
        </w:rPr>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and </w:t>
      </w:r>
      <w:proofErr w:type="gramStart"/>
      <w:r>
        <w:rPr>
          <w:lang w:val="en-US"/>
        </w:rPr>
        <w:t>that logical comparisons</w:t>
      </w:r>
      <w:proofErr w:type="gramEnd"/>
      <w:r>
        <w:rPr>
          <w:lang w:val="en-US"/>
        </w:rPr>
        <w:t xml:space="preserve">, matching and inferences can be performed consistently by different systems. For this reason, choice of the correct URI for the system attribute is critical. </w:t>
      </w:r>
    </w:p>
    <w:p w:rsidR="00C51368" w:rsidRDefault="00E43BD9">
      <w:pPr>
        <w:pStyle w:val="NormalWeb"/>
        <w:divId w:val="395589539"/>
        <w:rPr>
          <w:lang w:val="en-US"/>
        </w:rPr>
      </w:pPr>
      <w:r>
        <w:rPr>
          <w:lang w:val="en-US"/>
        </w:rPr>
        <w:lastRenderedPageBreak/>
        <w:t xml:space="preserve">The correct value to use in the </w:t>
      </w:r>
      <w:r>
        <w:rPr>
          <w:i/>
          <w:iCs/>
          <w:lang w:val="en-US"/>
        </w:rPr>
        <w:t>system</w:t>
      </w:r>
      <w:r>
        <w:rPr>
          <w:lang w:val="en-US"/>
        </w:rPr>
        <w:t xml:space="preserve"> for a given code system can be determined by working through the following list, in order: </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specification </w:t>
      </w:r>
      <w:hyperlink r:id="rId2789" w:history="1">
        <w:r>
          <w:rPr>
            <w:rStyle w:val="Hyperlink"/>
            <w:rFonts w:eastAsia="Times New Roman"/>
            <w:lang w:val="en-US"/>
          </w:rPr>
          <w:t>Code System Registry</w:t>
        </w:r>
      </w:hyperlink>
      <w:r>
        <w:rPr>
          <w:rFonts w:eastAsia="Times New Roman"/>
          <w:lang w:val="en-US"/>
        </w:rPr>
        <w:t xml:space="preserve"> - if a code system is listed here,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A system URI or OID defined as the correct value to use in FHIR by the publisher of the code system</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FHIR </w:t>
      </w:r>
      <w:hyperlink r:id="rId2790" w:history="1">
        <w:r>
          <w:rPr>
            <w:rStyle w:val="Hyperlink"/>
            <w:rFonts w:eastAsia="Times New Roman"/>
            <w:lang w:val="en-US"/>
          </w:rPr>
          <w:t>community code system registry</w:t>
        </w:r>
      </w:hyperlink>
      <w:r>
        <w:rPr>
          <w:rFonts w:eastAsia="Times New Roman"/>
          <w:lang w:val="en-US"/>
        </w:rPr>
        <w:t xml:space="preserve"> - if a code system is listed here with </w:t>
      </w:r>
      <w:hyperlink r:id="rId2791" w:anchor="NamingSystem.status" w:history="1">
        <w:r>
          <w:rPr>
            <w:rStyle w:val="Hyperlink"/>
            <w:rFonts w:eastAsia="Times New Roman"/>
            <w:lang w:val="en-US"/>
          </w:rPr>
          <w:t>status = active</w:t>
        </w:r>
      </w:hyperlink>
      <w:r>
        <w:rPr>
          <w:rFonts w:eastAsia="Times New Roman"/>
          <w:lang w:val="en-US"/>
        </w:rPr>
        <w:t>,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an OID registered in the </w:t>
      </w:r>
      <w:hyperlink r:id="rId2792" w:history="1">
        <w:r>
          <w:rPr>
            <w:rStyle w:val="Hyperlink"/>
            <w:rFonts w:eastAsia="Times New Roman"/>
            <w:lang w:val="en-US"/>
          </w:rPr>
          <w:t>HL7 OID registry</w:t>
        </w:r>
      </w:hyperlink>
      <w:r>
        <w:rPr>
          <w:rFonts w:eastAsia="Times New Roman"/>
          <w:lang w:val="en-US"/>
        </w:rPr>
        <w:t xml:space="preserve"> - if a code system is registered here, the OID SHOULD be used (using the syntax urn:oid:[oid])</w:t>
      </w:r>
    </w:p>
    <w:p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choose a unique value that won't accidently be used by another implementer for a different purpose - or a very similar purpose with a different scope. </w:t>
      </w:r>
    </w:p>
    <w:p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urn:oid:1.2.3.4.5.6.7</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793" w:anchor="ValueSet.codeSystem" w:history="1">
        <w:r>
          <w:rPr>
            <w:rStyle w:val="Hyperlink"/>
            <w:rFonts w:eastAsia="Times New Roman"/>
            <w:lang w:val="en-US"/>
          </w:rPr>
          <w:t>code system</w:t>
        </w:r>
      </w:hyperlink>
      <w:r>
        <w:rPr>
          <w:rFonts w:eastAsia="Times New Roman"/>
          <w:lang w:val="en-US"/>
        </w:rPr>
        <w:t>, but some other human or computable definition is allowed</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http addresses should be permalinks which may re-direct to the current correct content</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794" w:history="1">
        <w:r>
          <w:rPr>
            <w:rStyle w:val="Hyperlink"/>
            <w:rFonts w:eastAsia="Times New Roman"/>
            <w:lang w:val="en-US"/>
          </w:rPr>
          <w:t>SNOMED CT</w:t>
        </w:r>
      </w:hyperlink>
      <w:r>
        <w:rPr>
          <w:rFonts w:eastAsia="Times New Roman"/>
          <w:lang w:val="en-US"/>
        </w:rPr>
        <w:t xml:space="preserve">, </w:t>
      </w:r>
      <w:hyperlink r:id="rId2795" w:history="1">
        <w:r>
          <w:rPr>
            <w:rStyle w:val="Hyperlink"/>
            <w:rFonts w:eastAsia="Times New Roman"/>
            <w:lang w:val="en-US"/>
          </w:rPr>
          <w:t>RxNorm</w:t>
        </w:r>
      </w:hyperlink>
      <w:r>
        <w:rPr>
          <w:rFonts w:eastAsia="Times New Roman"/>
          <w:lang w:val="en-US"/>
        </w:rPr>
        <w:t xml:space="preserve">, </w:t>
      </w:r>
      <w:hyperlink r:id="rId2796" w:history="1">
        <w:r>
          <w:rPr>
            <w:rStyle w:val="Hyperlink"/>
            <w:rFonts w:eastAsia="Times New Roman"/>
            <w:lang w:val="en-US"/>
          </w:rPr>
          <w:t>LOINC</w:t>
        </w:r>
      </w:hyperlink>
      <w:r>
        <w:rPr>
          <w:rFonts w:eastAsia="Times New Roman"/>
          <w:lang w:val="en-US"/>
        </w:rPr>
        <w:t xml:space="preserve">, </w:t>
      </w:r>
      <w:hyperlink r:id="rId2797" w:history="1">
        <w:r>
          <w:rPr>
            <w:rStyle w:val="Hyperlink"/>
            <w:rFonts w:eastAsia="Times New Roman"/>
            <w:lang w:val="en-US"/>
          </w:rPr>
          <w:t>NDC</w:t>
        </w:r>
      </w:hyperlink>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One sub-URL policies are clearly defined, URIs can often be automatically assigned</w:t>
      </w:r>
    </w:p>
    <w:p w:rsidR="00C51368" w:rsidRDefault="00E43BD9">
      <w:pPr>
        <w:pStyle w:val="NormalWeb"/>
        <w:divId w:val="395589539"/>
        <w:rPr>
          <w:lang w:val="en-US"/>
        </w:rPr>
      </w:pPr>
      <w:r>
        <w:rPr>
          <w:lang w:val="en-US"/>
        </w:rPr>
        <w:t xml:space="preserve">Note: if the code system is made available packaged inside a </w:t>
      </w:r>
      <w:hyperlink r:id="rId2798"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208"/>
    <w:p w:rsidR="00C51368" w:rsidRDefault="00E43BD9">
      <w:pPr>
        <w:pStyle w:val="Heading2"/>
        <w:divId w:val="395589539"/>
        <w:rPr>
          <w:rFonts w:eastAsia="Times New Roman"/>
          <w:lang w:val="en-US"/>
        </w:rPr>
      </w:pPr>
      <w:r>
        <w:rPr>
          <w:rFonts w:eastAsia="Times New Roman"/>
          <w:lang w:val="en-US"/>
        </w:rPr>
        <w:t>Controlling the use of Coded Values</w:t>
      </w:r>
    </w:p>
    <w:p w:rsidR="00C51368" w:rsidRDefault="00E43BD9">
      <w:pPr>
        <w:pStyle w:val="NormalWeb"/>
        <w:divId w:val="395589539"/>
        <w:rPr>
          <w:lang w:val="en-US"/>
        </w:rPr>
      </w:pPr>
      <w:r>
        <w:rPr>
          <w:lang w:val="en-US"/>
        </w:rPr>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A descriptive name used when presenting information about the binding</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lastRenderedPageBreak/>
              <w:t>Strength</w:t>
            </w:r>
          </w:p>
        </w:tc>
        <w:tc>
          <w:tcPr>
            <w:tcW w:w="0" w:type="auto"/>
            <w:vAlign w:val="center"/>
            <w:hideMark/>
          </w:tcPr>
          <w:p w:rsidR="00C51368" w:rsidRDefault="00E43BD9">
            <w:pPr>
              <w:rPr>
                <w:rFonts w:eastAsia="Times New Roman"/>
              </w:rPr>
            </w:pPr>
            <w:r>
              <w:rPr>
                <w:rFonts w:eastAsia="Times New Roman"/>
              </w:rPr>
              <w:t>How the binding should be understood - see below</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 xml:space="preserve">A URL that defines the value set. Usually, this is a direct reference to a </w:t>
            </w:r>
            <w:hyperlink r:id="rId2799" w:history="1">
              <w:r>
                <w:rPr>
                  <w:rStyle w:val="Hyperlink"/>
                  <w:rFonts w:eastAsia="Times New Roman"/>
                </w:rPr>
                <w:t>ValueSet</w:t>
              </w:r>
            </w:hyperlink>
            <w:r>
              <w:rPr>
                <w:rFonts w:eastAsia="Times New Roman"/>
              </w:rPr>
              <w:t xml:space="preserve"> resource, but can be a more indirect reference, where the value set is inferred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 text description of the use of the codes. If there is no reference, this must be populated. When there is a reference, this can be used to make additional notes about the use and implementation of the value set</w:t>
            </w:r>
          </w:p>
        </w:tc>
      </w:tr>
    </w:tbl>
    <w:p w:rsidR="00C51368" w:rsidRDefault="00E43BD9">
      <w:pPr>
        <w:pStyle w:val="NormalWeb"/>
        <w:divId w:val="395589539"/>
        <w:rPr>
          <w:lang w:val="en-US"/>
        </w:rPr>
      </w:pPr>
      <w:r>
        <w:rPr>
          <w:lang w:val="en-US"/>
        </w:rPr>
        <w:t xml:space="preserve">In the FHIR declarative datatypes, a binding is always represented using an </w:t>
      </w:r>
      <w:hyperlink r:id="rId2800" w:anchor="ElementDefinition.binding" w:history="1">
        <w:r>
          <w:rPr>
            <w:rStyle w:val="Hyperlink"/>
            <w:lang w:val="en-US"/>
          </w:rPr>
          <w:t>ElementDefinition.binding</w:t>
        </w:r>
      </w:hyperlink>
      <w:r>
        <w:rPr>
          <w:lang w:val="en-US"/>
        </w:rPr>
        <w:t xml:space="preserve">. </w:t>
      </w:r>
    </w:p>
    <w:bookmarkEnd w:id="217"/>
    <w:p w:rsidR="00C51368" w:rsidRDefault="00E43BD9">
      <w:pPr>
        <w:pStyle w:val="Heading3"/>
        <w:divId w:val="395589539"/>
        <w:rPr>
          <w:rFonts w:eastAsia="Times New Roman"/>
          <w:lang w:val="en-US"/>
        </w:rPr>
      </w:pPr>
      <w:r>
        <w:rPr>
          <w:rFonts w:eastAsia="Times New Roman"/>
          <w:lang w:val="en-US"/>
        </w:rPr>
        <w:t>Value Set References</w:t>
      </w:r>
    </w:p>
    <w:p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629"/>
      </w:tblGrid>
      <w:tr w:rsidR="00C51368">
        <w:trPr>
          <w:divId w:val="395589539"/>
          <w:tblCellSpacing w:w="15" w:type="dxa"/>
        </w:trPr>
        <w:tc>
          <w:tcPr>
            <w:tcW w:w="0" w:type="auto"/>
            <w:vAlign w:val="center"/>
            <w:hideMark/>
          </w:tcPr>
          <w:p w:rsidR="00C51368" w:rsidRDefault="00C166DE">
            <w:pPr>
              <w:rPr>
                <w:rFonts w:eastAsia="Times New Roman"/>
              </w:rPr>
            </w:pPr>
            <w:hyperlink r:id="rId2801"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rsidR="00C51368" w:rsidRDefault="00E43BD9">
            <w:pPr>
              <w:rPr>
                <w:rFonts w:eastAsia="Times New Roman"/>
              </w:rPr>
            </w:pPr>
            <w:r>
              <w:rPr>
                <w:rFonts w:eastAsia="Times New Roman"/>
              </w:rPr>
              <w:t>Used to bind a defined element to a value set</w:t>
            </w:r>
          </w:p>
        </w:tc>
      </w:tr>
      <w:tr w:rsidR="00C51368">
        <w:trPr>
          <w:divId w:val="395589539"/>
          <w:tblCellSpacing w:w="15" w:type="dxa"/>
        </w:trPr>
        <w:tc>
          <w:tcPr>
            <w:tcW w:w="0" w:type="auto"/>
            <w:vAlign w:val="center"/>
            <w:hideMark/>
          </w:tcPr>
          <w:p w:rsidR="00C51368" w:rsidRDefault="00C166DE">
            <w:pPr>
              <w:rPr>
                <w:rFonts w:eastAsia="Times New Roman"/>
              </w:rPr>
            </w:pPr>
            <w:hyperlink r:id="rId2802"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rsidR="00C51368" w:rsidRDefault="00E43BD9">
            <w:pPr>
              <w:rPr>
                <w:rFonts w:eastAsia="Times New Roman"/>
              </w:rPr>
            </w:pPr>
            <w:r>
              <w:rPr>
                <w:rFonts w:eastAsia="Times New Roman"/>
              </w:rPr>
              <w:t>used to indicate the scope of the mapping in the Concept Map - from one value set to another</w:t>
            </w:r>
          </w:p>
        </w:tc>
      </w:tr>
      <w:tr w:rsidR="00C51368">
        <w:trPr>
          <w:divId w:val="395589539"/>
          <w:tblCellSpacing w:w="15" w:type="dxa"/>
        </w:trPr>
        <w:tc>
          <w:tcPr>
            <w:tcW w:w="0" w:type="auto"/>
            <w:vAlign w:val="center"/>
            <w:hideMark/>
          </w:tcPr>
          <w:p w:rsidR="00C51368" w:rsidRDefault="00C166DE">
            <w:pPr>
              <w:rPr>
                <w:rFonts w:eastAsia="Times New Roman"/>
              </w:rPr>
            </w:pPr>
            <w:hyperlink r:id="rId2803"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rsidR="00C51368" w:rsidRDefault="00E43BD9">
            <w:pPr>
              <w:rPr>
                <w:rFonts w:eastAsia="Times New Roman"/>
              </w:rPr>
            </w:pPr>
            <w:r>
              <w:rPr>
                <w:rFonts w:eastAsia="Times New Roman"/>
              </w:rPr>
              <w:t>Indicates that answers to a set of questions come from a value set</w:t>
            </w:r>
          </w:p>
        </w:tc>
      </w:tr>
      <w:tr w:rsidR="00C51368">
        <w:trPr>
          <w:divId w:val="395589539"/>
          <w:tblCellSpacing w:w="15" w:type="dxa"/>
        </w:trPr>
        <w:tc>
          <w:tcPr>
            <w:tcW w:w="0" w:type="auto"/>
            <w:vAlign w:val="center"/>
            <w:hideMark/>
          </w:tcPr>
          <w:p w:rsidR="00C51368" w:rsidRDefault="00C166DE">
            <w:pPr>
              <w:rPr>
                <w:rFonts w:eastAsia="Times New Roman"/>
              </w:rPr>
            </w:pPr>
            <w:hyperlink r:id="rId2804" w:history="1">
              <w:r w:rsidR="00E43BD9">
                <w:rPr>
                  <w:rStyle w:val="Hyperlink"/>
                  <w:rFonts w:eastAsia="Times New Roman"/>
                </w:rPr>
                <w:t>ValueSet</w:t>
              </w:r>
            </w:hyperlink>
            <w:r w:rsidR="00E43BD9">
              <w:rPr>
                <w:rFonts w:eastAsia="Times New Roman"/>
              </w:rPr>
              <w:t>.compose.import</w:t>
            </w:r>
          </w:p>
        </w:tc>
        <w:tc>
          <w:tcPr>
            <w:tcW w:w="0" w:type="auto"/>
            <w:vAlign w:val="center"/>
            <w:hideMark/>
          </w:tcPr>
          <w:p w:rsidR="00C51368" w:rsidRDefault="00E43BD9">
            <w:pPr>
              <w:rPr>
                <w:rFonts w:eastAsia="Times New Roman"/>
              </w:rPr>
            </w:pPr>
            <w:r>
              <w:rPr>
                <w:rFonts w:eastAsia="Times New Roman"/>
              </w:rPr>
              <w:t>The content of a value set includes the content in the imported value set too</w:t>
            </w:r>
          </w:p>
        </w:tc>
      </w:tr>
      <w:tr w:rsidR="00C51368">
        <w:trPr>
          <w:divId w:val="395589539"/>
          <w:tblCellSpacing w:w="15" w:type="dxa"/>
        </w:trPr>
        <w:tc>
          <w:tcPr>
            <w:tcW w:w="0" w:type="auto"/>
            <w:vAlign w:val="center"/>
            <w:hideMark/>
          </w:tcPr>
          <w:p w:rsidR="00C51368" w:rsidRDefault="00C166DE">
            <w:pPr>
              <w:rPr>
                <w:rFonts w:eastAsia="Times New Roman"/>
              </w:rPr>
            </w:pPr>
            <w:hyperlink r:id="rId2805" w:history="1">
              <w:r w:rsidR="00E43BD9">
                <w:rPr>
                  <w:rStyle w:val="Hyperlink"/>
                  <w:rFonts w:eastAsia="Times New Roman"/>
                </w:rPr>
                <w:t>ValueSet Reference Extension</w:t>
              </w:r>
            </w:hyperlink>
          </w:p>
        </w:tc>
        <w:tc>
          <w:tcPr>
            <w:tcW w:w="0" w:type="auto"/>
            <w:vAlign w:val="center"/>
            <w:hideMark/>
          </w:tcPr>
          <w:p w:rsidR="00C51368" w:rsidRDefault="00E43BD9">
            <w:pPr>
              <w:rPr>
                <w:rFonts w:eastAsia="Times New Roman"/>
              </w:rPr>
            </w:pPr>
            <w:r>
              <w:rPr>
                <w:rFonts w:eastAsia="Times New Roman"/>
              </w:rPr>
              <w:t>Indicates that a particular coded value was chosen from the specified value set</w:t>
            </w:r>
          </w:p>
        </w:tc>
      </w:tr>
    </w:tbl>
    <w:p w:rsidR="00C51368" w:rsidRDefault="00E43BD9">
      <w:pPr>
        <w:pStyle w:val="NormalWeb"/>
        <w:divId w:val="395589539"/>
        <w:rPr>
          <w:lang w:val="en-US"/>
        </w:rPr>
      </w:pPr>
      <w:r>
        <w:rPr>
          <w:lang w:val="en-US"/>
        </w:rPr>
        <w:t xml:space="preserve">There are two types of value set references in this list, direct and logical. </w:t>
      </w:r>
    </w:p>
    <w:p w:rsidR="00C51368" w:rsidRDefault="00E43BD9">
      <w:pPr>
        <w:pStyle w:val="Heading4"/>
        <w:divId w:val="395589539"/>
        <w:rPr>
          <w:rFonts w:eastAsia="Times New Roman"/>
          <w:lang w:val="en-US"/>
        </w:rPr>
      </w:pPr>
      <w:bookmarkStart w:id="435" w:name="direct"/>
      <w:bookmarkEnd w:id="435"/>
      <w:r>
        <w:rPr>
          <w:rFonts w:eastAsia="Times New Roman"/>
          <w:lang w:val="en-US"/>
        </w:rPr>
        <w:t>Direct Value Set references</w:t>
      </w:r>
    </w:p>
    <w:p w:rsidR="00C51368" w:rsidRDefault="00E43BD9">
      <w:pPr>
        <w:pStyle w:val="NormalWeb"/>
        <w:divId w:val="395589539"/>
        <w:rPr>
          <w:lang w:val="en-US"/>
        </w:rPr>
      </w:pPr>
      <w:r>
        <w:rPr>
          <w:lang w:val="en-US"/>
        </w:rPr>
        <w:t xml:space="preserve">A direct value set reference has the type </w:t>
      </w:r>
      <w:hyperlink r:id="rId2806" w:anchor="Reference" w:history="1">
        <w:r>
          <w:rPr>
            <w:rStyle w:val="Hyperlink"/>
            <w:lang w:val="en-US"/>
          </w:rPr>
          <w:t>Reference</w:t>
        </w:r>
      </w:hyperlink>
      <w:r>
        <w:rPr>
          <w:lang w:val="en-US"/>
        </w:rPr>
        <w:t xml:space="preserve">, and refers directly to a ValueSet based on a URL, usually to a terminology server running a </w:t>
      </w:r>
      <w:hyperlink r:id="rId2807"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fhir/Questionnaire/234</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&lt;Questionnaire&gt;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&lt;reference value="ValueSet/234234"/&gt;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lastRenderedPageBreak/>
        <w:t xml:space="preserve">  &lt;/question&gt;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&lt;/Questionnaire&gt;</w:t>
      </w:r>
    </w:p>
    <w:p w:rsidR="00C51368" w:rsidRDefault="00E43BD9">
      <w:pPr>
        <w:pStyle w:val="NormalWeb"/>
        <w:divId w:val="395589539"/>
        <w:rPr>
          <w:lang w:val="en-US"/>
        </w:rPr>
      </w:pPr>
      <w:r>
        <w:rPr>
          <w:lang w:val="en-US"/>
        </w:rPr>
        <w:t xml:space="preserve">This specifies that the values for a particular questionnaire come from the ValueSet with id 234234 on the same FHIR end-point. To resolve this, the system would GET fhir/ValueSet/234234 </w:t>
      </w:r>
    </w:p>
    <w:p w:rsidR="00C51368" w:rsidRDefault="00E43BD9">
      <w:pPr>
        <w:pStyle w:val="NormalWeb"/>
        <w:divId w:val="395589539"/>
        <w:rPr>
          <w:lang w:val="en-US"/>
        </w:rPr>
      </w:pPr>
      <w:r>
        <w:rPr>
          <w:lang w:val="en-US"/>
        </w:rPr>
        <w:t xml:space="preserve">Typically, a direct reference like this is good for in-process references, in closed or carefully managed eco-systems. In a more general context, these references tend to be fragile over time because web URLs - including RESTful API URLS - are easily reassigned. For this reason, systems are encouraged to use logical value set references. </w:t>
      </w:r>
    </w:p>
    <w:p w:rsidR="00C51368" w:rsidRDefault="00E43BD9">
      <w:pPr>
        <w:pStyle w:val="Heading4"/>
        <w:divId w:val="395589539"/>
        <w:rPr>
          <w:rFonts w:eastAsia="Times New Roman"/>
          <w:lang w:val="en-US"/>
        </w:rPr>
      </w:pPr>
      <w:bookmarkStart w:id="436" w:name="logical"/>
      <w:bookmarkEnd w:id="436"/>
      <w:r>
        <w:rPr>
          <w:rFonts w:eastAsia="Times New Roman"/>
          <w:lang w:val="en-US"/>
        </w:rPr>
        <w:t>Logical Value Set references</w:t>
      </w:r>
    </w:p>
    <w:p w:rsidR="00C51368" w:rsidRDefault="00E43BD9">
      <w:pPr>
        <w:pStyle w:val="NormalWeb"/>
        <w:divId w:val="395589539"/>
        <w:rPr>
          <w:lang w:val="en-US"/>
        </w:rPr>
      </w:pPr>
      <w:r>
        <w:rPr>
          <w:lang w:val="en-US"/>
        </w:rPr>
        <w:t xml:space="preserve">A logical value set reference has the type </w:t>
      </w:r>
      <w:hyperlink r:id="rId2808" w:anchor="uri" w:history="1">
        <w:r>
          <w:rPr>
            <w:rStyle w:val="Hyperlink"/>
            <w:lang w:val="en-US"/>
          </w:rPr>
          <w:t>uri</w:t>
        </w:r>
      </w:hyperlink>
      <w:r>
        <w:rPr>
          <w:lang w:val="en-US"/>
        </w:rPr>
        <w:t xml:space="preserve">, where an absolute URI is provided that matches the one in ValueSet.url. The value set URL can - and is preferred to be - a web address that actually resolves directly to a fixed web address that serves as the authoritative source for that value set. Alternatively, the system can query its terminology server(s) to resolve a value set with that URL as its identity.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&lt;StructureDefinition&gt;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&lt;valueSetUri value="http://hl7.org/fhir/ValueSet/clinical-findings"/&gt;</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&lt;/StructureDefinition&gt;</w:t>
      </w:r>
    </w:p>
    <w:p w:rsidR="00C51368" w:rsidRDefault="00E43BD9">
      <w:pPr>
        <w:pStyle w:val="NormalWeb"/>
        <w:divId w:val="395589539"/>
        <w:rPr>
          <w:lang w:val="en-US"/>
        </w:rPr>
      </w:pPr>
      <w:r>
        <w:rPr>
          <w:lang w:val="en-US"/>
        </w:rPr>
        <w:t xml:space="preserve">This specifies that the element is bound to the value set with a Value.url of </w:t>
      </w:r>
      <w:hyperlink r:id="rId2809" w:history="1">
        <w:r>
          <w:rPr>
            <w:rStyle w:val="Hyperlink"/>
            <w:lang w:val="en-US"/>
          </w:rPr>
          <w:t>http://hl7.org/fhir/ValueSet/clinical-findings</w:t>
        </w:r>
      </w:hyperlink>
      <w:r>
        <w:rPr>
          <w:lang w:val="en-US"/>
        </w:rPr>
        <w:t xml:space="preserve">. One way to accees this value set is to try GET http://hl7.org/fhir/ValueSet/clinical-findings - which works, for this value set - http://hl7.org/fhir/ValueSet/clinical-findings returns the authoritative value set for this URL. </w:t>
      </w:r>
    </w:p>
    <w:p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810" w:history="1">
        <w:r>
          <w:rPr>
            <w:rStyle w:val="Hyperlink"/>
            <w:lang w:val="en-US"/>
          </w:rPr>
          <w:t>FHIR Terminology Server</w:t>
        </w:r>
      </w:hyperlink>
      <w:r>
        <w:rPr>
          <w:lang w:val="en-US"/>
        </w:rPr>
        <w:t xml:space="preserve">, then this would work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w:t>
      </w:r>
    </w:p>
    <w:p w:rsidR="00C51368" w:rsidRDefault="00E43BD9">
      <w:pPr>
        <w:pStyle w:val="NormalWeb"/>
        <w:divId w:val="395589539"/>
        <w:rPr>
          <w:lang w:val="en-US"/>
        </w:rPr>
      </w:pPr>
      <w:proofErr w:type="gramStart"/>
      <w:r>
        <w:rPr>
          <w:lang w:val="en-US"/>
        </w:rPr>
        <w:lastRenderedPageBreak/>
        <w:t>if</w:t>
      </w:r>
      <w:proofErr w:type="gramEnd"/>
      <w:r>
        <w:rPr>
          <w:lang w:val="en-US"/>
        </w:rPr>
        <w:t xml:space="preserve"> the terminology server knows the value set, then it will return the value set. If the URL doesn't resolve to an authoritative value set, and the terminology server(s) don't know the value set, the system is unable to resolve the value set and must handle the error appropriately. </w:t>
      </w:r>
    </w:p>
    <w:p w:rsidR="00C51368" w:rsidRDefault="00E43BD9">
      <w:pPr>
        <w:pStyle w:val="NormalWeb"/>
        <w:divId w:val="395589539"/>
        <w:rPr>
          <w:lang w:val="en-US"/>
        </w:rPr>
      </w:pPr>
      <w:r>
        <w:rPr>
          <w:lang w:val="en-US"/>
        </w:rPr>
        <w:t>The value set URL is allowed to be a URI such as a UUID (e.g. urn</w:t>
      </w:r>
      <w:proofErr w:type="gramStart"/>
      <w:r>
        <w:rPr>
          <w:lang w:val="en-US"/>
        </w:rPr>
        <w:t>:uuid:c0e0d027</w:t>
      </w:r>
      <w:proofErr w:type="gramEnd"/>
      <w:r>
        <w:rPr>
          <w:lang w:val="en-US"/>
        </w:rPr>
        <w:t xml:space="preserve">-1250-4278-8f44-33a49dc67916). These value sets can never be accessed directly, and must come from a terminology server. Note that this specification defines many value sets that have a logical URL that is not resolvable (examples for </w:t>
      </w:r>
      <w:hyperlink r:id="rId2811" w:anchor="implicit" w:history="1">
        <w:r>
          <w:rPr>
            <w:rStyle w:val="Hyperlink"/>
            <w:lang w:val="en-US"/>
          </w:rPr>
          <w:t>SNOMED CT</w:t>
        </w:r>
      </w:hyperlink>
      <w:r>
        <w:rPr>
          <w:lang w:val="en-US"/>
        </w:rPr>
        <w:t xml:space="preserve">, </w:t>
      </w:r>
      <w:hyperlink r:id="rId2812" w:anchor="implicit" w:history="1">
        <w:r>
          <w:rPr>
            <w:rStyle w:val="Hyperlink"/>
            <w:lang w:val="en-US"/>
          </w:rPr>
          <w:t>RxNorm</w:t>
        </w:r>
      </w:hyperlink>
      <w:r>
        <w:rPr>
          <w:lang w:val="en-US"/>
        </w:rPr>
        <w:t xml:space="preserve">, </w:t>
      </w:r>
      <w:hyperlink r:id="rId2813" w:anchor="implicit" w:history="1">
        <w:proofErr w:type="gramStart"/>
        <w:r>
          <w:rPr>
            <w:rStyle w:val="Hyperlink"/>
            <w:lang w:val="en-US"/>
          </w:rPr>
          <w:t>LOINC</w:t>
        </w:r>
        <w:proofErr w:type="gramEnd"/>
      </w:hyperlink>
      <w:r>
        <w:rPr>
          <w:lang w:val="en-US"/>
        </w:rPr>
        <w:t xml:space="preserve">) </w:t>
      </w:r>
    </w:p>
    <w:p w:rsidR="00C51368" w:rsidRDefault="00E43BD9">
      <w:pPr>
        <w:pStyle w:val="NormalWeb"/>
        <w:divId w:val="395589539"/>
        <w:rPr>
          <w:lang w:val="en-US"/>
        </w:rPr>
      </w:pPr>
      <w:r>
        <w:rPr>
          <w:lang w:val="en-US"/>
        </w:rPr>
        <w:t xml:space="preserve">Using a logical reference which is a direct reference to the authoritative value set is the easiest and most reliable approach. However this requires suitable hosting arrangements, and cannot always be guaranteed, so it is not required. </w:t>
      </w:r>
    </w:p>
    <w:p w:rsidR="00C51368" w:rsidRDefault="00E43BD9">
      <w:pPr>
        <w:pStyle w:val="NormalWeb"/>
        <w:divId w:val="395589539"/>
        <w:rPr>
          <w:lang w:val="en-US"/>
        </w:rPr>
      </w:pPr>
      <w:r>
        <w:rPr>
          <w:b/>
          <w:bCs/>
          <w:lang w:val="en-US"/>
        </w:rPr>
        <w:t>Version specific Logical References</w:t>
      </w:r>
    </w:p>
    <w:p w:rsidR="00C51368" w:rsidRDefault="00E43BD9">
      <w:pPr>
        <w:pStyle w:val="NormalWeb"/>
        <w:divId w:val="395589539"/>
        <w:rPr>
          <w:lang w:val="en-US"/>
        </w:rPr>
      </w:pPr>
      <w:r>
        <w:rPr>
          <w:lang w:val="en-US"/>
        </w:rPr>
        <w:t xml:space="preserve">A value set has a two part identifier: a </w:t>
      </w:r>
      <w:proofErr w:type="gramStart"/>
      <w:r>
        <w:rPr>
          <w:lang w:val="en-US"/>
        </w:rPr>
        <w:t>url</w:t>
      </w:r>
      <w:proofErr w:type="gramEnd"/>
      <w:r>
        <w:rPr>
          <w:lang w:val="en-US"/>
        </w:rPr>
        <w:t xml:space="preserve">, and a version. Some value sets only ever have a single 'version'; a revision of the value set contents will cause a new </w:t>
      </w:r>
      <w:proofErr w:type="gramStart"/>
      <w:r>
        <w:rPr>
          <w:lang w:val="en-US"/>
        </w:rPr>
        <w:t>url</w:t>
      </w:r>
      <w:proofErr w:type="gramEnd"/>
      <w:r>
        <w:rPr>
          <w:lang w:val="en-US"/>
        </w:rPr>
        <w:t xml:space="preserve"> to be assigned. Others, however, maintain the same URL, and change the version. A terminology server may have multiple value sets for the same ValueSet.url with different versions. </w:t>
      </w:r>
    </w:p>
    <w:p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w:t>
      </w:r>
      <w:proofErr w:type="gramStart"/>
      <w:r>
        <w:rPr>
          <w:lang w:val="en-US"/>
        </w:rPr>
        <w:t>url</w:t>
      </w:r>
      <w:proofErr w:type="gramEnd"/>
      <w:r>
        <w:rPr>
          <w:lang w:val="en-US"/>
        </w:rPr>
        <w:t xml:space="preserve">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&lt;valueSetUri value="http://hl7.org/fhir/ValueSet/clinical-findings?version=0.8"/&gt;</w:t>
      </w:r>
    </w:p>
    <w:p w:rsidR="00C51368" w:rsidRDefault="00E43BD9">
      <w:pPr>
        <w:pStyle w:val="NormalWeb"/>
        <w:divId w:val="395589539"/>
        <w:rPr>
          <w:lang w:val="en-US"/>
        </w:rPr>
      </w:pPr>
      <w:r>
        <w:rPr>
          <w:lang w:val="en-US"/>
        </w:rPr>
        <w:t xml:space="preserve">This is a version specific reference to a value set. Searching for this on a terminology server would look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fhir/ValueSet?url=http://hl7.org/fhir/ValueSet/clinical-findings&amp;version=0.8</w:t>
      </w:r>
    </w:p>
    <w:p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rsidR="00C51368" w:rsidRDefault="00E43BD9">
      <w:pPr>
        <w:pStyle w:val="Heading4"/>
        <w:divId w:val="395589539"/>
        <w:rPr>
          <w:rFonts w:eastAsia="Times New Roman"/>
          <w:lang w:val="en-US"/>
        </w:rPr>
      </w:pPr>
      <w:bookmarkStart w:id="437" w:name="unbound"/>
      <w:bookmarkEnd w:id="437"/>
      <w:r>
        <w:rPr>
          <w:rFonts w:eastAsia="Times New Roman"/>
          <w:lang w:val="en-US"/>
        </w:rPr>
        <w:t>Unbound</w:t>
      </w:r>
    </w:p>
    <w:p w:rsidR="00C51368" w:rsidRDefault="00E43BD9">
      <w:pPr>
        <w:pStyle w:val="NormalWeb"/>
        <w:divId w:val="395589539"/>
        <w:rPr>
          <w:lang w:val="en-US"/>
        </w:rPr>
      </w:pPr>
      <w:r>
        <w:rPr>
          <w:lang w:val="en-US"/>
        </w:rPr>
        <w:t xml:space="preserve">Note that as a matter of ongoing development, a few elements that have coded data types are not bound to any value set at all. Bindings are to be provided for these elements. </w:t>
      </w:r>
    </w:p>
    <w:p w:rsidR="00C51368" w:rsidRDefault="00E43BD9">
      <w:pPr>
        <w:pStyle w:val="Heading2"/>
        <w:divId w:val="395589539"/>
        <w:rPr>
          <w:rFonts w:eastAsia="Times New Roman"/>
          <w:lang w:val="en-US"/>
        </w:rPr>
      </w:pPr>
      <w:bookmarkStart w:id="438" w:name="strength"/>
      <w:bookmarkEnd w:id="438"/>
      <w:r>
        <w:rPr>
          <w:rFonts w:eastAsia="Times New Roman"/>
          <w:lang w:val="en-US"/>
        </w:rPr>
        <w:t>Binding Strengths</w:t>
      </w:r>
    </w:p>
    <w:p w:rsidR="00C51368" w:rsidRDefault="00E43BD9">
      <w:pPr>
        <w:pStyle w:val="NormalWeb"/>
        <w:divId w:val="395589539"/>
        <w:rPr>
          <w:lang w:val="en-US"/>
        </w:rPr>
      </w:pPr>
      <w:r>
        <w:rPr>
          <w:lang w:val="en-US"/>
        </w:rPr>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8401"/>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lastRenderedPageBreak/>
              <w:t>required</w:t>
            </w:r>
          </w:p>
        </w:tc>
        <w:tc>
          <w:tcPr>
            <w:tcW w:w="0" w:type="auto"/>
            <w:vAlign w:val="center"/>
            <w:hideMark/>
          </w:tcPr>
          <w:p w:rsidR="00C51368" w:rsidRDefault="00E43BD9">
            <w:pPr>
              <w:rPr>
                <w:rFonts w:eastAsia="Times New Roman"/>
              </w:rPr>
            </w:pPr>
            <w:r>
              <w:rPr>
                <w:rFonts w:eastAsia="Times New Roman"/>
              </w:rPr>
              <w:t>To be conformant, instances of this element SHALL include a code from the specified value set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Instances are encouraged, to draw from the specified codes for interoperability purposes but are not required to do so to be considered conformant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Instances are not expected or even encouraged to draw from the specified value set. The value set merely provides examples of the types of concepts intended to be included</w:t>
            </w:r>
          </w:p>
        </w:tc>
      </w:tr>
    </w:tbl>
    <w:p w:rsidR="00C51368" w:rsidRDefault="00E43BD9">
      <w:pPr>
        <w:pStyle w:val="NormalWeb"/>
        <w:divId w:val="395589539"/>
        <w:rPr>
          <w:lang w:val="en-US"/>
        </w:rPr>
      </w:pPr>
      <w:r>
        <w:rPr>
          <w:lang w:val="en-US"/>
        </w:rPr>
        <w:t xml:space="preserve">Irrespective of the binding strength, when a </w:t>
      </w:r>
      <w:hyperlink r:id="rId2814"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rsidR="00C51368" w:rsidRDefault="00E43BD9">
      <w:pPr>
        <w:pStyle w:val="Heading3"/>
        <w:divId w:val="395589539"/>
        <w:rPr>
          <w:rFonts w:eastAsia="Times New Roman"/>
          <w:lang w:val="en-US"/>
        </w:rPr>
      </w:pPr>
      <w:bookmarkStart w:id="439" w:name="required"/>
      <w:bookmarkStart w:id="440" w:name="simple"/>
      <w:bookmarkEnd w:id="439"/>
      <w:bookmarkEnd w:id="440"/>
      <w:bookmarkEnd w:id="54"/>
      <w:r>
        <w:rPr>
          <w:rFonts w:eastAsia="Times New Roman"/>
          <w:lang w:val="en-US"/>
        </w:rPr>
        <w:t>Required</w:t>
      </w:r>
    </w:p>
    <w:p w:rsidR="00C51368" w:rsidRDefault="00E43BD9">
      <w:pPr>
        <w:pStyle w:val="NormalWeb"/>
        <w:divId w:val="395589539"/>
        <w:rPr>
          <w:lang w:val="en-US"/>
        </w:rPr>
      </w:pPr>
      <w:r>
        <w:rPr>
          <w:i/>
          <w:iCs/>
          <w:lang w:val="en-US"/>
        </w:rPr>
        <w:t>To be conformant, instances of this element SHALL include a code from the specified value set</w:t>
      </w:r>
      <w:proofErr w:type="gramStart"/>
      <w:r>
        <w:rPr>
          <w:i/>
          <w:iCs/>
          <w:lang w:val="en-US"/>
        </w:rPr>
        <w:t>.</w:t>
      </w:r>
      <w:r>
        <w:rPr>
          <w:lang w:val="en-US"/>
        </w:rPr>
        <w:t>.</w:t>
      </w:r>
      <w:proofErr w:type="gramEnd"/>
      <w:r>
        <w:rPr>
          <w:lang w:val="en-US"/>
        </w:rPr>
        <w:t xml:space="preserve"> </w:t>
      </w:r>
    </w:p>
    <w:p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815" w:anchor="code" w:history="1">
        <w:r>
          <w:rPr>
            <w:rStyle w:val="Hyperlink"/>
            <w:lang w:val="en-US"/>
          </w:rPr>
          <w:t>code</w:t>
        </w:r>
      </w:hyperlink>
      <w:r>
        <w:rPr>
          <w:lang w:val="en-US"/>
        </w:rPr>
        <w:t xml:space="preserve">: </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the element is bound to a value set that contains a list of distinct codes with a specified system (and version, where required)</w:t>
      </w:r>
    </w:p>
    <w:p w:rsidR="00C51368" w:rsidRDefault="00E43BD9">
      <w:pPr>
        <w:numPr>
          <w:ilvl w:val="0"/>
          <w:numId w:val="341"/>
        </w:numPr>
        <w:spacing w:before="100" w:beforeAutospacing="1" w:after="100" w:afterAutospacing="1"/>
        <w:divId w:val="395589539"/>
        <w:rPr>
          <w:rFonts w:eastAsia="Times New Roman"/>
          <w:lang w:val="en-US"/>
        </w:rPr>
      </w:pPr>
      <w:proofErr w:type="gramStart"/>
      <w:r>
        <w:rPr>
          <w:rFonts w:eastAsia="Times New Roman"/>
          <w:lang w:val="en-US"/>
        </w:rPr>
        <w:t>the</w:t>
      </w:r>
      <w:proofErr w:type="gramEnd"/>
      <w:r>
        <w:rPr>
          <w:rFonts w:eastAsia="Times New Roman"/>
          <w:lang w:val="en-US"/>
        </w:rPr>
        <w:t xml:space="preserve"> element is bound to some external standard that defines the set of valid codes that can be used (typical examples of references are </w:t>
      </w:r>
      <w:hyperlink r:id="rId2816" w:history="1">
        <w:r>
          <w:rPr>
            <w:rStyle w:val="Hyperlink"/>
            <w:rFonts w:eastAsia="Times New Roman"/>
            <w:lang w:val="en-US"/>
          </w:rPr>
          <w:t>Mime Types</w:t>
        </w:r>
      </w:hyperlink>
      <w:r>
        <w:rPr>
          <w:rFonts w:eastAsia="Times New Roman"/>
          <w:lang w:val="en-US"/>
        </w:rPr>
        <w:t xml:space="preserve">, </w:t>
      </w:r>
      <w:hyperlink r:id="rId2817" w:history="1">
        <w:r>
          <w:rPr>
            <w:rStyle w:val="Hyperlink"/>
            <w:rFonts w:eastAsia="Times New Roman"/>
            <w:lang w:val="en-US"/>
          </w:rPr>
          <w:t>Language Codes</w:t>
        </w:r>
      </w:hyperlink>
      <w:r>
        <w:rPr>
          <w:rFonts w:eastAsia="Times New Roman"/>
          <w:lang w:val="en-US"/>
        </w:rPr>
        <w:t xml:space="preserve">, </w:t>
      </w:r>
      <w:hyperlink r:id="rId2818" w:history="1">
        <w:r>
          <w:rPr>
            <w:rStyle w:val="Hyperlink"/>
            <w:rFonts w:eastAsia="Times New Roman"/>
            <w:lang w:val="en-US"/>
          </w:rPr>
          <w:t>UCUM</w:t>
        </w:r>
      </w:hyperlink>
      <w:r>
        <w:rPr>
          <w:rFonts w:eastAsia="Times New Roman"/>
          <w:lang w:val="en-US"/>
        </w:rPr>
        <w:t>, etc.)</w:t>
      </w:r>
    </w:p>
    <w:p w:rsidR="00C51368" w:rsidRDefault="00E43BD9">
      <w:pPr>
        <w:pStyle w:val="NormalWeb"/>
        <w:divId w:val="395589539"/>
        <w:rPr>
          <w:lang w:val="en-US"/>
        </w:rPr>
      </w:pPr>
      <w:r>
        <w:rPr>
          <w:lang w:val="en-US"/>
        </w:rPr>
        <w:t xml:space="preserve">The other place where this is used is when </w:t>
      </w:r>
      <w:hyperlink r:id="rId2819"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820"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acceptible substitute for the required code. </w:t>
      </w:r>
    </w:p>
    <w:p w:rsidR="00C51368" w:rsidRDefault="00E43BD9">
      <w:pPr>
        <w:pStyle w:val="NormalWeb"/>
        <w:divId w:val="395589539"/>
        <w:rPr>
          <w:lang w:val="en-US"/>
        </w:rPr>
      </w:pPr>
      <w:r>
        <w:rPr>
          <w:lang w:val="en-US"/>
        </w:rPr>
        <w:t xml:space="preserve">Note the following additional rules about required bindings when used with the </w:t>
      </w:r>
      <w:hyperlink r:id="rId2821" w:anchor="code" w:history="1">
        <w:r>
          <w:rPr>
            <w:rStyle w:val="Hyperlink"/>
            <w:lang w:val="en-US"/>
          </w:rPr>
          <w:t>code</w:t>
        </w:r>
      </w:hyperlink>
      <w:r>
        <w:rPr>
          <w:lang w:val="en-US"/>
        </w:rPr>
        <w:t xml:space="preserve"> data type: </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Where the value set is defined by FHIR, the list of allowed codes will be fixed in the XML schema</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lastRenderedPageBreak/>
        <w:t>Comparison between codes is always case sensitive for codes unless the codes are selected by reference (e.g. ValueSet.compose), and the referenced specification clearly states otherwise</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The list of codes that can be used can only be extended in subsequent releases of the FHIR specification</w:t>
      </w:r>
    </w:p>
    <w:p w:rsidR="00C51368" w:rsidRDefault="00E43BD9">
      <w:pPr>
        <w:pStyle w:val="NormalWeb"/>
        <w:divId w:val="395589539"/>
        <w:rPr>
          <w:lang w:val="en-US"/>
        </w:rPr>
      </w:pPr>
      <w:r>
        <w:rPr>
          <w:lang w:val="en-US"/>
        </w:rPr>
        <w:t xml:space="preserve">When an element is bound to a required value set, </w:t>
      </w:r>
      <w:hyperlink r:id="rId2822" w:history="1">
        <w:r>
          <w:rPr>
            <w:rStyle w:val="Hyperlink"/>
            <w:lang w:val="en-US"/>
          </w:rPr>
          <w:t>derived profiles</w:t>
        </w:r>
      </w:hyperlink>
      <w:r>
        <w:rPr>
          <w:lang w:val="en-US"/>
        </w:rPr>
        <w:t xml:space="preserve"> may state rules on which codes can be used, but cannot select new or additional codes for these elements. </w:t>
      </w:r>
    </w:p>
    <w:p w:rsidR="00C51368" w:rsidRDefault="00E43BD9">
      <w:pPr>
        <w:pStyle w:val="Heading3"/>
        <w:divId w:val="395589539"/>
        <w:rPr>
          <w:rFonts w:eastAsia="Times New Roman"/>
          <w:lang w:val="en-US"/>
        </w:rPr>
      </w:pPr>
      <w:bookmarkStart w:id="441" w:name="extensible"/>
      <w:bookmarkEnd w:id="441"/>
      <w:r>
        <w:rPr>
          <w:rFonts w:eastAsia="Times New Roman"/>
          <w:lang w:val="en-US"/>
        </w:rPr>
        <w:t>Extensible</w:t>
      </w:r>
    </w:p>
    <w:p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rsidR="00C51368" w:rsidRDefault="00E43BD9">
      <w:pPr>
        <w:pStyle w:val="NormalWeb"/>
        <w:divId w:val="395589539"/>
        <w:rPr>
          <w:lang w:val="en-US"/>
        </w:rPr>
      </w:pPr>
      <w:r>
        <w:rPr>
          <w:lang w:val="en-US"/>
        </w:rPr>
        <w:t xml:space="preserve">If the data type is </w:t>
      </w:r>
      <w:hyperlink r:id="rId2823"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rsidR="00C51368" w:rsidRDefault="00E43BD9">
      <w:pPr>
        <w:pStyle w:val="NormalWeb"/>
        <w:divId w:val="395589539"/>
        <w:rPr>
          <w:lang w:val="en-US"/>
        </w:rPr>
      </w:pPr>
      <w:r>
        <w:rPr>
          <w:lang w:val="en-US"/>
        </w:rPr>
        <w:t xml:space="preserve">If the data type is </w:t>
      </w:r>
      <w:hyperlink r:id="rId2824" w:anchor="Coding" w:history="1">
        <w:proofErr w:type="gramStart"/>
        <w:r>
          <w:rPr>
            <w:rStyle w:val="Hyperlink"/>
            <w:lang w:val="en-US"/>
          </w:rPr>
          <w:t>Coding</w:t>
        </w:r>
        <w:proofErr w:type="gramEnd"/>
      </w:hyperlink>
      <w:r>
        <w:rPr>
          <w:lang w:val="en-US"/>
        </w:rPr>
        <w:t xml:space="preserve">, then the code/system SHALL be from the specified value set if a code applies, but if no suitable code exists in the value set, an alternate code may provided in its place. </w:t>
      </w:r>
    </w:p>
    <w:p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rsidR="00C51368" w:rsidRDefault="00E43BD9">
      <w:pPr>
        <w:pStyle w:val="NormalWeb"/>
        <w:divId w:val="395589539"/>
        <w:rPr>
          <w:lang w:val="en-US"/>
        </w:rPr>
      </w:pPr>
      <w:r>
        <w:rPr>
          <w:lang w:val="en-US"/>
        </w:rPr>
        <w:t xml:space="preserve">When an element is extensibly bound to value set, </w:t>
      </w:r>
      <w:hyperlink r:id="rId2825"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rsidR="00C51368" w:rsidRDefault="00E43BD9">
      <w:pPr>
        <w:pStyle w:val="Heading3"/>
        <w:divId w:val="395589539"/>
        <w:rPr>
          <w:rFonts w:eastAsia="Times New Roman"/>
          <w:lang w:val="en-US"/>
        </w:rPr>
      </w:pPr>
      <w:bookmarkStart w:id="442" w:name="preferred"/>
      <w:bookmarkEnd w:id="442"/>
      <w:r>
        <w:rPr>
          <w:rFonts w:eastAsia="Times New Roman"/>
          <w:lang w:val="en-US"/>
        </w:rPr>
        <w:t>Preferred</w:t>
      </w:r>
    </w:p>
    <w:p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rsidR="00C51368" w:rsidRDefault="00E43BD9">
      <w:pPr>
        <w:pStyle w:val="NormalWeb"/>
        <w:divId w:val="395589539"/>
        <w:rPr>
          <w:lang w:val="en-US"/>
        </w:rPr>
      </w:pPr>
      <w:r>
        <w:rPr>
          <w:lang w:val="en-US"/>
        </w:rPr>
        <w:t xml:space="preserve">If the data type is </w:t>
      </w:r>
      <w:hyperlink r:id="rId2826"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unable to use the recommended codes for a variety of reasons. Applications should consider </w:t>
      </w:r>
      <w:r>
        <w:rPr>
          <w:lang w:val="en-US"/>
        </w:rPr>
        <w:lastRenderedPageBreak/>
        <w:t xml:space="preserve">adopting the preferred value set where ever possible, as these preferred value sets are the most likely to server interoperability purposes in the future. </w:t>
      </w:r>
    </w:p>
    <w:p w:rsidR="00C51368" w:rsidRDefault="00E43BD9">
      <w:pPr>
        <w:pStyle w:val="NormalWeb"/>
        <w:divId w:val="395589539"/>
        <w:rPr>
          <w:lang w:val="en-US"/>
        </w:rPr>
      </w:pPr>
      <w:r>
        <w:rPr>
          <w:lang w:val="en-US"/>
        </w:rPr>
        <w:t xml:space="preserve">When an element is bound to a preferred value set, </w:t>
      </w:r>
      <w:hyperlink r:id="rId2827" w:history="1">
        <w:r>
          <w:rPr>
            <w:rStyle w:val="Hyperlink"/>
            <w:lang w:val="en-US"/>
          </w:rPr>
          <w:t>derived profiles</w:t>
        </w:r>
      </w:hyperlink>
      <w:r>
        <w:rPr>
          <w:lang w:val="en-US"/>
        </w:rPr>
        <w:t xml:space="preserve"> may bind the element to any value set they choose. </w:t>
      </w:r>
    </w:p>
    <w:p w:rsidR="00C51368" w:rsidRDefault="00E43BD9">
      <w:pPr>
        <w:pStyle w:val="Heading4"/>
        <w:divId w:val="395589539"/>
        <w:rPr>
          <w:rFonts w:eastAsia="Times New Roman"/>
          <w:lang w:val="en-US"/>
        </w:rPr>
      </w:pPr>
      <w:bookmarkStart w:id="443" w:name="example"/>
      <w:bookmarkEnd w:id="443"/>
      <w:r>
        <w:rPr>
          <w:rFonts w:eastAsia="Times New Roman"/>
          <w:lang w:val="en-US"/>
        </w:rPr>
        <w:t>Example Bindings</w:t>
      </w:r>
    </w:p>
    <w:p w:rsidR="00C51368" w:rsidRDefault="00E43BD9">
      <w:pPr>
        <w:pStyle w:val="NormalWeb"/>
        <w:divId w:val="395589539"/>
        <w:rPr>
          <w:lang w:val="en-US"/>
        </w:rPr>
      </w:pPr>
      <w:r>
        <w:rPr>
          <w:i/>
          <w:iCs/>
          <w:lang w:val="en-US"/>
        </w:rPr>
        <w:t>Instances are not expected or even encouraged to draw from the specified value set. The value set merely provides examples of the types of concepts intended to be included.</w:t>
      </w:r>
      <w:r>
        <w:rPr>
          <w:lang w:val="en-US"/>
        </w:rPr>
        <w:t xml:space="preserve"> </w:t>
      </w:r>
    </w:p>
    <w:p w:rsidR="00C51368" w:rsidRDefault="00E43BD9">
      <w:pPr>
        <w:pStyle w:val="NormalWeb"/>
        <w:divId w:val="395589539"/>
        <w:rPr>
          <w:lang w:val="en-US"/>
        </w:rPr>
      </w:pPr>
      <w:r>
        <w:rPr>
          <w:lang w:val="en-US"/>
        </w:rPr>
        <w:t xml:space="preserve">Example bindings are used when an element has a very broad meaning (such as </w:t>
      </w:r>
      <w:hyperlink r:id="rId2828" w:history="1">
        <w:r>
          <w:rPr>
            <w:rStyle w:val="Hyperlink"/>
            <w:lang w:val="en-US"/>
          </w:rPr>
          <w:t>List</w:t>
        </w:r>
      </w:hyperlink>
      <w:r>
        <w:rPr>
          <w:lang w:val="en-US"/>
        </w:rPr>
        <w:t xml:space="preserve">.code), or there is no consensus over the correct codes to be used. For these bindings: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to understand the correct use of an element. Value sets based on code systems such as SNOMED CT that have restrictive license terms will only be used as example bindings in the base FHIR specification, though implementation guides for particular jurisdictions may adopt value sets that require licenses. </w:t>
      </w:r>
    </w:p>
    <w:p w:rsidR="00C51368" w:rsidRDefault="00E43BD9">
      <w:pPr>
        <w:pStyle w:val="NormalWeb"/>
        <w:divId w:val="395589539"/>
        <w:rPr>
          <w:lang w:val="en-US"/>
        </w:rPr>
      </w:pPr>
      <w:r>
        <w:rPr>
          <w:lang w:val="en-US"/>
        </w:rPr>
        <w:t xml:space="preserve">When an element is bound to an example value set, </w:t>
      </w:r>
      <w:hyperlink r:id="rId2829" w:history="1">
        <w:r>
          <w:rPr>
            <w:rStyle w:val="Hyperlink"/>
            <w:lang w:val="en-US"/>
          </w:rPr>
          <w:t>derived profiles</w:t>
        </w:r>
      </w:hyperlink>
      <w:r>
        <w:rPr>
          <w:lang w:val="en-US"/>
        </w:rPr>
        <w:t xml:space="preserve"> may bind the element to any value set they choose. </w:t>
      </w:r>
    </w:p>
    <w:bookmarkEnd w:id="87"/>
    <w:p w:rsidR="00C51368" w:rsidRDefault="00E43BD9">
      <w:pPr>
        <w:pStyle w:val="Heading2"/>
        <w:divId w:val="395589539"/>
        <w:rPr>
          <w:rFonts w:eastAsia="Times New Roman"/>
          <w:lang w:val="en-US"/>
        </w:rPr>
      </w:pPr>
      <w:r>
        <w:rPr>
          <w:rFonts w:eastAsia="Times New Roman"/>
          <w:lang w:val="en-US"/>
        </w:rPr>
        <w:t>Other notes</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Subsequent versions of FHIR may replace example value sets with preferred bindings if enough consensus emerges in the space</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Bindings to value sets provided as part of the specification are always specific to the version of the value set published with the specification. The value set may be sealed by defining a simple list of enumerated codes, or it may include codes by their properties, along with a non-version specific reference to an underlying code system, in which case the list of valid concepts may change over time. </w:t>
      </w:r>
    </w:p>
    <w:bookmarkEnd w:id="76"/>
    <w:p w:rsidR="00C51368" w:rsidRDefault="00E43BD9">
      <w:pPr>
        <w:pStyle w:val="Heading3"/>
        <w:divId w:val="395589539"/>
        <w:rPr>
          <w:rFonts w:eastAsia="Times New Roman"/>
          <w:lang w:val="en-US"/>
        </w:rPr>
      </w:pPr>
      <w:r>
        <w:rPr>
          <w:rFonts w:eastAsia="Times New Roman"/>
          <w:lang w:val="en-US"/>
        </w:rPr>
        <w:t>Binding String Values</w:t>
      </w:r>
    </w:p>
    <w:p w:rsidR="00C51368" w:rsidRDefault="00E43BD9">
      <w:pPr>
        <w:pStyle w:val="NormalWeb"/>
        <w:divId w:val="395589539"/>
        <w:rPr>
          <w:lang w:val="en-US"/>
        </w:rPr>
      </w:pPr>
      <w:r>
        <w:rPr>
          <w:lang w:val="en-US"/>
        </w:rPr>
        <w:t xml:space="preserve">In a few special cases, humans customarily use codes directly for elements that have type "string". A typical case is codes for states, and there are several places where a URIs must come from a set of controlled values. An element of type </w:t>
      </w:r>
      <w:hyperlink r:id="rId2830" w:anchor="string" w:history="1">
        <w:r>
          <w:rPr>
            <w:rStyle w:val="Hyperlink"/>
            <w:lang w:val="en-US"/>
          </w:rPr>
          <w:t>string</w:t>
        </w:r>
      </w:hyperlink>
      <w:r>
        <w:rPr>
          <w:lang w:val="en-US"/>
        </w:rPr>
        <w:t xml:space="preserve"> or </w:t>
      </w:r>
      <w:hyperlink r:id="rId2831"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rsidR="00C51368" w:rsidRDefault="00E43BD9">
      <w:pPr>
        <w:pStyle w:val="Heading1"/>
        <w:divId w:val="990249517"/>
        <w:rPr>
          <w:rFonts w:eastAsia="Times New Roman"/>
          <w:noProof/>
          <w:lang w:val="en-US"/>
        </w:rPr>
      </w:pPr>
      <w:r>
        <w:rPr>
          <w:rFonts w:eastAsia="Times New Roman"/>
          <w:noProof/>
          <w:lang w:val="en-US"/>
        </w:rPr>
        <w:lastRenderedPageBreak/>
        <w:t>terminology-service.html</w:t>
      </w:r>
    </w:p>
    <w:p w:rsidR="00C51368" w:rsidRDefault="00E43BD9">
      <w:pPr>
        <w:pStyle w:val="Heading2"/>
        <w:divId w:val="1863084060"/>
        <w:rPr>
          <w:rFonts w:eastAsia="Times New Roman"/>
          <w:lang w:val="en-US"/>
        </w:rPr>
      </w:pPr>
      <w:r>
        <w:rPr>
          <w:rFonts w:eastAsia="Times New Roman"/>
          <w:lang w:val="en-US"/>
        </w:rPr>
        <w:t>Terminology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8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833" w:anchor="status" w:history="1">
              <w:r w:rsidR="00E43BD9">
                <w:rPr>
                  <w:rStyle w:val="Hyperlink"/>
                  <w:rFonts w:eastAsia="Times New Roman"/>
                </w:rPr>
                <w:t>Ballot Status</w:t>
              </w:r>
            </w:hyperlink>
            <w:r w:rsidR="00E43BD9">
              <w:rPr>
                <w:rFonts w:eastAsia="Times New Roman"/>
              </w:rPr>
              <w:t xml:space="preserve">: </w:t>
            </w:r>
            <w:hyperlink r:id="rId2834" w:anchor="pubs" w:history="1">
              <w:r w:rsidR="00E43BD9">
                <w:rPr>
                  <w:rStyle w:val="Hyperlink"/>
                  <w:rFonts w:eastAsia="Times New Roman"/>
                </w:rPr>
                <w:t>DSTU 2</w:t>
              </w:r>
            </w:hyperlink>
          </w:p>
        </w:tc>
      </w:tr>
    </w:tbl>
    <w:p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835" w:history="1">
        <w:r>
          <w:rPr>
            <w:rStyle w:val="Hyperlink"/>
            <w:lang w:val="en-US"/>
          </w:rPr>
          <w:t>this conformance statement</w:t>
        </w:r>
      </w:hyperlink>
      <w:r>
        <w:rPr>
          <w:lang w:val="en-US"/>
        </w:rPr>
        <w:t xml:space="preserve">. </w:t>
      </w:r>
    </w:p>
    <w:p w:rsidR="00C51368" w:rsidRDefault="00E43BD9">
      <w:pPr>
        <w:pStyle w:val="Heading3"/>
        <w:divId w:val="1863084060"/>
        <w:rPr>
          <w:rFonts w:eastAsia="Times New Roman"/>
          <w:lang w:val="en-US"/>
        </w:rPr>
      </w:pPr>
      <w:r>
        <w:rPr>
          <w:rFonts w:eastAsia="Times New Roman"/>
          <w:lang w:val="en-US"/>
        </w:rPr>
        <w:t>Security</w:t>
      </w:r>
    </w:p>
    <w:p w:rsidR="00C51368" w:rsidRDefault="00E43BD9">
      <w:pPr>
        <w:pStyle w:val="NormalWeb"/>
        <w:divId w:val="1863084060"/>
        <w:rPr>
          <w:lang w:val="en-US"/>
        </w:rPr>
      </w:pPr>
      <w:r>
        <w:rPr>
          <w:lang w:val="en-US"/>
        </w:rPr>
        <w:t xml:space="preserve">Generally, SSL SHOULD </w:t>
      </w:r>
      <w:proofErr w:type="gramStart"/>
      <w:r>
        <w:rPr>
          <w:lang w:val="en-US"/>
        </w:rPr>
        <w:t>be</w:t>
      </w:r>
      <w:proofErr w:type="gramEnd"/>
      <w:r>
        <w:rPr>
          <w:lang w:val="en-US"/>
        </w:rPr>
        <w:t xml:space="preserv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836" w:history="1">
        <w:r>
          <w:rPr>
            <w:rStyle w:val="Hyperlink"/>
            <w:lang w:val="en-US"/>
          </w:rPr>
          <w:t>authorization and/or authentication would be appropriate</w:t>
        </w:r>
      </w:hyperlink>
      <w:r>
        <w:rPr>
          <w:lang w:val="en-US"/>
        </w:rPr>
        <w:t xml:space="preserve">. This specification does not require any particular approach to security. </w:t>
      </w:r>
    </w:p>
    <w:p w:rsidR="00C51368" w:rsidRDefault="00E43BD9">
      <w:pPr>
        <w:pStyle w:val="Heading3"/>
        <w:divId w:val="1863084060"/>
        <w:rPr>
          <w:rFonts w:eastAsia="Times New Roman"/>
          <w:lang w:val="en-US"/>
        </w:rPr>
      </w:pPr>
      <w:r>
        <w:rPr>
          <w:rFonts w:eastAsia="Times New Roman"/>
          <w:lang w:val="en-US"/>
        </w:rPr>
        <w:t>Basic Concepts</w:t>
      </w:r>
    </w:p>
    <w:p w:rsidR="00C51368" w:rsidRDefault="00E43BD9">
      <w:pPr>
        <w:pStyle w:val="NormalWeb"/>
        <w:divId w:val="1863084060"/>
        <w:rPr>
          <w:lang w:val="en-US"/>
        </w:rPr>
      </w:pPr>
      <w:r>
        <w:rPr>
          <w:lang w:val="en-US"/>
        </w:rPr>
        <w:t xml:space="preserve">A FHIR terminology service is simply a set of functions built on the definitions provided by a set of </w:t>
      </w:r>
      <w:hyperlink r:id="rId2837" w:history="1">
        <w:r>
          <w:rPr>
            <w:rStyle w:val="Hyperlink"/>
            <w:lang w:val="en-US"/>
          </w:rPr>
          <w:t>ValueSet</w:t>
        </w:r>
      </w:hyperlink>
      <w:r>
        <w:rPr>
          <w:lang w:val="en-US"/>
        </w:rPr>
        <w:t xml:space="preserve"> and </w:t>
      </w:r>
      <w:hyperlink r:id="rId2838" w:history="1">
        <w:r>
          <w:rPr>
            <w:rStyle w:val="Hyperlink"/>
            <w:lang w:val="en-US"/>
          </w:rPr>
          <w:t>ConceptMap</w:t>
        </w:r>
      </w:hyperlink>
      <w:r>
        <w:rPr>
          <w:lang w:val="en-US"/>
        </w:rPr>
        <w:t xml:space="preserve"> resources, with additional inherently known terminologies providing support. </w:t>
      </w:r>
    </w:p>
    <w:p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rsidR="00C51368" w:rsidRDefault="00C166DE">
      <w:pPr>
        <w:numPr>
          <w:ilvl w:val="0"/>
          <w:numId w:val="345"/>
        </w:numPr>
        <w:spacing w:before="100" w:beforeAutospacing="1" w:after="100" w:afterAutospacing="1"/>
        <w:divId w:val="1863084060"/>
        <w:rPr>
          <w:rFonts w:eastAsia="Times New Roman"/>
          <w:lang w:val="en-US"/>
        </w:rPr>
      </w:pPr>
      <w:hyperlink r:id="rId2839" w:history="1">
        <w:r w:rsidR="00E43BD9">
          <w:rPr>
            <w:rStyle w:val="Hyperlink"/>
            <w:rFonts w:eastAsia="Times New Roman"/>
            <w:lang w:val="en-US"/>
          </w:rPr>
          <w:t>Using codes in FHIR</w:t>
        </w:r>
      </w:hyperlink>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40" w:history="1">
        <w:r>
          <w:rPr>
            <w:rStyle w:val="Hyperlink"/>
            <w:rFonts w:eastAsia="Times New Roman"/>
            <w:lang w:val="en-US"/>
          </w:rPr>
          <w:t>ValueSet</w:t>
        </w:r>
      </w:hyperlink>
      <w:r>
        <w:rPr>
          <w:rFonts w:eastAsia="Times New Roman"/>
          <w:lang w:val="en-US"/>
        </w:rPr>
        <w:t xml:space="preserve"> resource</w:t>
      </w:r>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41" w:history="1">
        <w:r>
          <w:rPr>
            <w:rStyle w:val="Hyperlink"/>
            <w:rFonts w:eastAsia="Times New Roman"/>
            <w:lang w:val="en-US"/>
          </w:rPr>
          <w:t>ConceptMap</w:t>
        </w:r>
      </w:hyperlink>
      <w:r>
        <w:rPr>
          <w:rFonts w:eastAsia="Times New Roman"/>
          <w:lang w:val="en-US"/>
        </w:rPr>
        <w:t xml:space="preserve"> resource</w:t>
      </w:r>
    </w:p>
    <w:p w:rsidR="00C51368" w:rsidRDefault="00E43BD9">
      <w:pPr>
        <w:pStyle w:val="NormalWeb"/>
        <w:divId w:val="1863084060"/>
        <w:rPr>
          <w:lang w:val="en-US"/>
        </w:rPr>
      </w:pPr>
      <w:r>
        <w:rPr>
          <w:lang w:val="en-US"/>
        </w:rPr>
        <w:t xml:space="preserve">In addition, implementers should be familiar with the </w:t>
      </w:r>
      <w:hyperlink r:id="rId2842" w:history="1">
        <w:r>
          <w:rPr>
            <w:rStyle w:val="Hyperlink"/>
            <w:lang w:val="en-US"/>
          </w:rPr>
          <w:t>operations framework</w:t>
        </w:r>
      </w:hyperlink>
      <w:r>
        <w:rPr>
          <w:lang w:val="en-US"/>
        </w:rPr>
        <w:t xml:space="preserve">. Further useful information may be found in: </w:t>
      </w:r>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843" w:history="1">
        <w:r>
          <w:rPr>
            <w:rStyle w:val="Hyperlink"/>
            <w:rFonts w:eastAsia="Times New Roman"/>
            <w:lang w:val="en-US"/>
          </w:rPr>
          <w:t>V3 Core Principles</w:t>
        </w:r>
      </w:hyperlink>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844"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845" w:history="1">
        <w:r>
          <w:rPr>
            <w:rStyle w:val="Hyperlink"/>
            <w:rFonts w:eastAsia="Times New Roman"/>
            <w:lang w:val="en-US"/>
          </w:rPr>
          <w:t>discussion here</w:t>
        </w:r>
      </w:hyperlink>
      <w:r>
        <w:rPr>
          <w:rFonts w:eastAsia="Times New Roman"/>
          <w:lang w:val="en-US"/>
        </w:rPr>
        <w:t>)</w:t>
      </w:r>
    </w:p>
    <w:p w:rsidR="00C51368" w:rsidRDefault="00E43BD9">
      <w:pPr>
        <w:pStyle w:val="Heading4"/>
        <w:divId w:val="1863084060"/>
        <w:rPr>
          <w:rFonts w:eastAsia="Times New Roman"/>
          <w:lang w:val="en-US"/>
        </w:rPr>
      </w:pPr>
      <w:r>
        <w:rPr>
          <w:rFonts w:eastAsia="Times New Roman"/>
          <w:lang w:val="en-US"/>
        </w:rPr>
        <w:lastRenderedPageBreak/>
        <w:t>External Code Systems</w:t>
      </w:r>
    </w:p>
    <w:p w:rsidR="00C51368" w:rsidRDefault="00E43BD9">
      <w:pPr>
        <w:pStyle w:val="NormalWeb"/>
        <w:divId w:val="1863084060"/>
        <w:rPr>
          <w:lang w:val="en-US"/>
        </w:rPr>
      </w:pPr>
      <w:r>
        <w:rPr>
          <w:lang w:val="en-US"/>
        </w:rPr>
        <w:t xml:space="preserve">In order to be used with a value set, code systems must be defined somewhere. They can be defined as part of an </w:t>
      </w:r>
      <w:hyperlink r:id="rId2846"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847" w:history="1">
        <w:r>
          <w:rPr>
            <w:rStyle w:val="Hyperlink"/>
            <w:lang w:val="en-US"/>
          </w:rPr>
          <w:t>set of namespaces</w:t>
        </w:r>
      </w:hyperlink>
      <w:r>
        <w:rPr>
          <w:lang w:val="en-US"/>
        </w:rPr>
        <w:t xml:space="preserve"> for commonly encountered code systems, and defines how some work with FHIR (e.g. </w:t>
      </w:r>
      <w:hyperlink r:id="rId2848" w:history="1">
        <w:r>
          <w:rPr>
            <w:rStyle w:val="Hyperlink"/>
            <w:lang w:val="en-US"/>
          </w:rPr>
          <w:t>SNOMED-CT</w:t>
        </w:r>
      </w:hyperlink>
      <w:r>
        <w:rPr>
          <w:lang w:val="en-US"/>
        </w:rPr>
        <w:t xml:space="preserve">, </w:t>
      </w:r>
      <w:hyperlink r:id="rId2849" w:history="1">
        <w:r>
          <w:rPr>
            <w:rStyle w:val="Hyperlink"/>
            <w:lang w:val="en-US"/>
          </w:rPr>
          <w:t>LOINC</w:t>
        </w:r>
      </w:hyperlink>
      <w:r>
        <w:rPr>
          <w:lang w:val="en-US"/>
        </w:rPr>
        <w:t xml:space="preserve">, </w:t>
      </w:r>
      <w:hyperlink r:id="rId2850"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851" w:history="1">
        <w:r>
          <w:rPr>
            <w:rStyle w:val="Hyperlink"/>
            <w:lang w:val="en-US"/>
          </w:rPr>
          <w:t>http://hl7.org/fhir/StructureDefinition/conformance-supported-system extension:</w:t>
        </w:r>
      </w:hyperlink>
      <w:r>
        <w:rPr>
          <w:lang w:val="en-US"/>
        </w:rPr>
        <w:t xml:space="preserve">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w:t>
      </w:r>
    </w:p>
    <w:p w:rsidR="00C51368" w:rsidRDefault="00E43BD9">
      <w:pPr>
        <w:pStyle w:val="HTMLPreformatted"/>
        <w:divId w:val="1863084060"/>
        <w:rPr>
          <w:lang w:val="en-US"/>
        </w:rPr>
      </w:pPr>
      <w:r>
        <w:rPr>
          <w:lang w:val="en-US"/>
        </w:rPr>
        <w:t xml:space="preserve"> "resourceType" : "Conformance",</w:t>
      </w:r>
    </w:p>
    <w:p w:rsidR="00C51368" w:rsidRDefault="00E43BD9">
      <w:pPr>
        <w:pStyle w:val="HTMLPreformatted"/>
        <w:divId w:val="1863084060"/>
        <w:rPr>
          <w:lang w:val="en-US"/>
        </w:rPr>
      </w:pPr>
      <w:r>
        <w:rPr>
          <w:lang w:val="en-US"/>
        </w:rPr>
        <w:t xml:space="preserve"> "extension" :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 xml:space="preserve">     "url" : "http://hl7.org/fhir/StructureDefinition/conformance-supported-system",</w:t>
      </w:r>
    </w:p>
    <w:p w:rsidR="00C51368" w:rsidRDefault="00E43BD9">
      <w:pPr>
        <w:pStyle w:val="HTMLPreformatted"/>
        <w:divId w:val="1863084060"/>
        <w:rPr>
          <w:lang w:val="en-US"/>
        </w:rPr>
      </w:pPr>
      <w:r>
        <w:rPr>
          <w:lang w:val="en-US"/>
        </w:rPr>
        <w:t xml:space="preserve">     "valueUri" : "http://loinc.org"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w:t>
      </w:r>
    </w:p>
    <w:p w:rsidR="00C51368" w:rsidRDefault="00E43BD9">
      <w:pPr>
        <w:pStyle w:val="NormalWeb"/>
        <w:divId w:val="1863084060"/>
        <w:rPr>
          <w:lang w:val="en-US"/>
        </w:rPr>
      </w:pPr>
      <w:r>
        <w:rPr>
          <w:lang w:val="en-US"/>
        </w:rPr>
        <w:t xml:space="preserve">This extension is added to the root </w:t>
      </w:r>
      <w:hyperlink r:id="rId2852" w:history="1">
        <w:r>
          <w:rPr>
            <w:rStyle w:val="Hyperlink"/>
            <w:lang w:val="en-US"/>
          </w:rPr>
          <w:t>Conformance Statement</w:t>
        </w:r>
      </w:hyperlink>
      <w:r>
        <w:rPr>
          <w:lang w:val="en-US"/>
        </w:rPr>
        <w:t xml:space="preserve">. </w:t>
      </w:r>
    </w:p>
    <w:p w:rsidR="00C51368" w:rsidRDefault="00E43BD9">
      <w:pPr>
        <w:pStyle w:val="Heading4"/>
        <w:divId w:val="1863084060"/>
        <w:rPr>
          <w:rFonts w:eastAsia="Times New Roman"/>
          <w:lang w:val="en-US"/>
        </w:rPr>
      </w:pPr>
      <w:r>
        <w:rPr>
          <w:rFonts w:eastAsia="Times New Roman"/>
          <w:lang w:val="en-US"/>
        </w:rPr>
        <w:t>Implementation Note</w:t>
      </w:r>
    </w:p>
    <w:p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rsidR="00C51368" w:rsidRDefault="00E43BD9">
      <w:pPr>
        <w:pStyle w:val="NormalWeb"/>
        <w:divId w:val="1863084060"/>
        <w:rPr>
          <w:lang w:val="en-US"/>
        </w:rPr>
      </w:pPr>
      <w:r>
        <w:rPr>
          <w:lang w:val="en-US"/>
        </w:rPr>
        <w:t xml:space="preserve">The FHIR specification itself defines these things for common terminologies (including </w:t>
      </w:r>
      <w:hyperlink r:id="rId2853" w:history="1">
        <w:r>
          <w:rPr>
            <w:rStyle w:val="Hyperlink"/>
            <w:lang w:val="en-US"/>
          </w:rPr>
          <w:t>SNOMED-CT</w:t>
        </w:r>
      </w:hyperlink>
      <w:r>
        <w:rPr>
          <w:lang w:val="en-US"/>
        </w:rPr>
        <w:t xml:space="preserve">, </w:t>
      </w:r>
      <w:hyperlink r:id="rId2854" w:history="1">
        <w:r>
          <w:rPr>
            <w:rStyle w:val="Hyperlink"/>
            <w:lang w:val="en-US"/>
          </w:rPr>
          <w:t>LOINC</w:t>
        </w:r>
      </w:hyperlink>
      <w:r>
        <w:rPr>
          <w:lang w:val="en-US"/>
        </w:rPr>
        <w:t xml:space="preserve">, </w:t>
      </w:r>
      <w:hyperlink r:id="rId2855" w:history="1">
        <w:r>
          <w:rPr>
            <w:rStyle w:val="Hyperlink"/>
            <w:lang w:val="en-US"/>
          </w:rPr>
          <w:t>RxNorm</w:t>
        </w:r>
      </w:hyperlink>
      <w:r>
        <w:rPr>
          <w:lang w:val="en-US"/>
        </w:rPr>
        <w:t xml:space="preserve">), and provides the Value Set infrastructure for supporting typical relatively simple small code systems. </w:t>
      </w:r>
    </w:p>
    <w:p w:rsidR="00C51368" w:rsidRDefault="00E43BD9">
      <w:pPr>
        <w:pStyle w:val="NormalWeb"/>
        <w:divId w:val="1863084060"/>
        <w:rPr>
          <w:lang w:val="en-US"/>
        </w:rPr>
      </w:pPr>
      <w:r>
        <w:rPr>
          <w:i/>
          <w:iCs/>
          <w:lang w:val="en-US"/>
        </w:rPr>
        <w:lastRenderedPageBreak/>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229"/>
    <w:p w:rsidR="00C51368" w:rsidRDefault="00E43BD9">
      <w:pPr>
        <w:pStyle w:val="Heading4"/>
        <w:divId w:val="1863084060"/>
        <w:rPr>
          <w:rFonts w:eastAsia="Times New Roman"/>
          <w:lang w:val="en-US"/>
        </w:rPr>
      </w:pPr>
      <w:r>
        <w:rPr>
          <w:rFonts w:eastAsia="Times New Roman"/>
          <w:lang w:val="en-US"/>
        </w:rPr>
        <w:t>Operations across all value sets</w:t>
      </w:r>
    </w:p>
    <w:p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http://hl7.org/fhir/ValueSet/@all</w:t>
      </w:r>
    </w:p>
    <w:p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rsidR="00C51368" w:rsidRDefault="00E43BD9">
      <w:pPr>
        <w:pStyle w:val="Heading4"/>
        <w:divId w:val="1863084060"/>
        <w:rPr>
          <w:rFonts w:eastAsia="Times New Roman"/>
          <w:lang w:val="en-US"/>
        </w:rPr>
      </w:pPr>
      <w:r>
        <w:rPr>
          <w:rFonts w:eastAsia="Times New Roman"/>
          <w:lang w:val="en-US"/>
        </w:rPr>
        <w:t>Terminology Maintenance</w:t>
      </w:r>
    </w:p>
    <w:p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rsidR="00C51368" w:rsidRDefault="00E43BD9">
      <w:pPr>
        <w:pStyle w:val="Heading3"/>
        <w:divId w:val="1863084060"/>
        <w:rPr>
          <w:rFonts w:eastAsia="Times New Roman"/>
          <w:lang w:val="en-US"/>
        </w:rPr>
      </w:pPr>
      <w:r>
        <w:rPr>
          <w:rFonts w:eastAsia="Times New Roman"/>
          <w:lang w:val="en-US"/>
        </w:rPr>
        <w:t>Value Set Expansion</w:t>
      </w:r>
    </w:p>
    <w:p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856" w:anchor="expand" w:history="1">
        <w:r>
          <w:rPr>
            <w:rStyle w:val="Hyperlink"/>
            <w:lang w:val="en-US"/>
          </w:rPr>
          <w:t>"expanding" the valueset</w:t>
        </w:r>
      </w:hyperlink>
      <w:r>
        <w:rPr>
          <w:lang w:val="en-US"/>
        </w:rPr>
        <w:t xml:space="preserve">. As a summary, the client passes the server the following information: </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57"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(Optionally) </w:t>
      </w:r>
      <w:proofErr w:type="gramStart"/>
      <w:r>
        <w:rPr>
          <w:rFonts w:eastAsia="Times New Roman"/>
          <w:lang w:val="en-US"/>
        </w:rPr>
        <w:t>a text filter</w:t>
      </w:r>
      <w:proofErr w:type="gramEnd"/>
      <w:r>
        <w:rPr>
          <w:rFonts w:eastAsia="Times New Roman"/>
          <w:lang w:val="en-US"/>
        </w:rPr>
        <w:t xml:space="preserve"> to use to restrict the codes that are returned (e.g. user input text). It is left to server discretion to choose how to apply the text filter</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lastRenderedPageBreak/>
        <w:t>(Optionally) a date at which the expansion should be evaluated (usually, this is the current date/time, but there are circumstances where that is not appropriate)</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858" w:history="1">
        <w:r>
          <w:rPr>
            <w:rStyle w:val="Hyperlink"/>
            <w:lang w:val="en-US"/>
          </w:rPr>
          <w:t>OperationOutcome</w:t>
        </w:r>
      </w:hyperlink>
      <w:r>
        <w:rPr>
          <w:lang w:val="en-US"/>
        </w:rPr>
        <w:t xml:space="preserve"> with an error if the expansion fails). Note that some value sets expand </w:t>
      </w:r>
      <w:proofErr w:type="gramStart"/>
      <w:r>
        <w:rPr>
          <w:lang w:val="en-US"/>
        </w:rPr>
        <w:t>to</w:t>
      </w:r>
      <w:proofErr w:type="gramEnd"/>
      <w:r>
        <w:rPr>
          <w:lang w:val="en-US"/>
        </w:rPr>
        <w:t xml:space="preserve"> many thousands of codes, or even an infinite number, and for these, the server SHOULD return an </w:t>
      </w:r>
      <w:hyperlink r:id="rId2859"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rsidR="00C51368" w:rsidRDefault="00E43BD9">
      <w:pPr>
        <w:pStyle w:val="NormalWeb"/>
        <w:divId w:val="1863084060"/>
        <w:rPr>
          <w:lang w:val="en-US"/>
        </w:rPr>
      </w:pPr>
      <w:r>
        <w:rPr>
          <w:lang w:val="en-US"/>
        </w:rPr>
        <w:t xml:space="preserve">For further information, consult the </w:t>
      </w:r>
      <w:hyperlink r:id="rId2860" w:anchor="expand" w:history="1">
        <w:r>
          <w:rPr>
            <w:rStyle w:val="Hyperlink"/>
            <w:lang w:val="en-US"/>
          </w:rPr>
          <w:t>definition of the operation</w:t>
        </w:r>
      </w:hyperlink>
      <w:r>
        <w:rPr>
          <w:lang w:val="en-US"/>
        </w:rPr>
        <w:t xml:space="preserve">. </w:t>
      </w:r>
    </w:p>
    <w:p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rsidR="00C51368" w:rsidRDefault="00E43BD9">
      <w:pPr>
        <w:pStyle w:val="NormalWeb"/>
        <w:divId w:val="1863084060"/>
        <w:rPr>
          <w:lang w:val="en-US"/>
        </w:rPr>
      </w:pPr>
      <w:r>
        <w:rPr>
          <w:lang w:val="en-US"/>
        </w:rPr>
        <w:t xml:space="preserve">Some example uses for the expansion operation: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rsidR="00C51368" w:rsidRDefault="00E43BD9">
      <w:pPr>
        <w:numPr>
          <w:ilvl w:val="0"/>
          <w:numId w:val="349"/>
        </w:numPr>
        <w:spacing w:before="100" w:beforeAutospacing="1" w:after="100" w:afterAutospacing="1"/>
        <w:divId w:val="1863084060"/>
        <w:rPr>
          <w:rFonts w:eastAsia="Times New Roman"/>
          <w:lang w:val="en-US"/>
        </w:rPr>
      </w:pPr>
      <w:proofErr w:type="gramStart"/>
      <w:r>
        <w:rPr>
          <w:rFonts w:eastAsia="Times New Roman"/>
          <w:lang w:val="en-US"/>
        </w:rPr>
        <w:t>a</w:t>
      </w:r>
      <w:proofErr w:type="gramEnd"/>
      <w:r>
        <w:rPr>
          <w:rFonts w:eastAsia="Times New Roman"/>
          <w:lang w:val="en-US"/>
        </w:rPr>
        <w:t xml:space="preserve"> variation on this is to offer the user a text box to type in. As the user types, call the expand operation to provide the user with a list of matching codes/concepts (like a browser search)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rsidR="00C51368" w:rsidRDefault="00E43BD9">
      <w:pPr>
        <w:pStyle w:val="NormalWeb"/>
        <w:divId w:val="711006221"/>
        <w:rPr>
          <w:lang w:val="en-US"/>
        </w:rPr>
      </w:pPr>
      <w:r>
        <w:rPr>
          <w:b/>
          <w:bCs/>
          <w:lang w:val="en-US"/>
        </w:rPr>
        <w:t>Examples</w:t>
      </w:r>
    </w:p>
    <w:p w:rsidR="00C51368" w:rsidRDefault="00E43BD9">
      <w:pPr>
        <w:pStyle w:val="NormalWeb"/>
        <w:divId w:val="711006221"/>
        <w:rPr>
          <w:lang w:val="en-US"/>
        </w:rPr>
      </w:pPr>
      <w:r>
        <w:rPr>
          <w:lang w:val="en-US"/>
        </w:rPr>
        <w:t>Expanding a value set that is already registered on the server as "23", with a text filter of "abdo</w:t>
      </w:r>
      <w:proofErr w:type="gramStart"/>
      <w:r>
        <w:rPr>
          <w:lang w:val="en-US"/>
        </w:rPr>
        <w:t>" :</w:t>
      </w:r>
      <w:proofErr w:type="gramEnd"/>
      <w:r>
        <w:rPr>
          <w:lang w:val="en-US"/>
        </w:rPr>
        <w:t xml:space="preserve">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GET [base]/ValueSet/23/$expand?filter=abdo</w:t>
      </w:r>
    </w:p>
    <w:p w:rsidR="00C51368" w:rsidRDefault="00E43BD9">
      <w:pPr>
        <w:pStyle w:val="NormalWeb"/>
        <w:divId w:val="711006221"/>
        <w:rPr>
          <w:lang w:val="en-US"/>
        </w:rPr>
      </w:pPr>
      <w:r>
        <w:rPr>
          <w:lang w:val="en-US"/>
        </w:rPr>
        <w:t xml:space="preserve">Expanding a value set that is specififed by the client (using JSON):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POST [base]/ValueSet/23/$expand</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w:t>
      </w:r>
    </w:p>
    <w:p w:rsidR="00C51368" w:rsidRDefault="00E43BD9">
      <w:pPr>
        <w:pStyle w:val="HTMLPreformatted"/>
        <w:divId w:val="711006221"/>
        <w:rPr>
          <w:lang w:val="en-US"/>
        </w:rPr>
      </w:pPr>
      <w:r>
        <w:rPr>
          <w:lang w:val="en-US"/>
        </w:rPr>
        <w:t xml:space="preserve">  "resourceType" : "Parameters",</w:t>
      </w:r>
    </w:p>
    <w:p w:rsidR="00C51368" w:rsidRDefault="00E43BD9">
      <w:pPr>
        <w:pStyle w:val="HTMLPreformatted"/>
        <w:divId w:val="711006221"/>
        <w:rPr>
          <w:lang w:val="en-US"/>
        </w:rPr>
      </w:pPr>
      <w:r>
        <w:rPr>
          <w:lang w:val="en-US"/>
        </w:rPr>
        <w:t xml:space="preserve">  "parameter" :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lastRenderedPageBreak/>
        <w:t xml:space="preserve">     "name" : "valueSet",</w:t>
      </w:r>
    </w:p>
    <w:p w:rsidR="00C51368" w:rsidRDefault="00E43BD9">
      <w:pPr>
        <w:pStyle w:val="HTMLPreformatted"/>
        <w:divId w:val="711006221"/>
        <w:rPr>
          <w:lang w:val="en-US"/>
        </w:rPr>
      </w:pPr>
      <w:r>
        <w:rPr>
          <w:lang w:val="en-US"/>
        </w:rPr>
        <w:t xml:space="preserve">     "resource" : {</w:t>
      </w:r>
    </w:p>
    <w:p w:rsidR="00C51368" w:rsidRDefault="00E43BD9">
      <w:pPr>
        <w:pStyle w:val="HTMLPreformatted"/>
        <w:divId w:val="711006221"/>
        <w:rPr>
          <w:lang w:val="en-US"/>
        </w:rPr>
      </w:pPr>
      <w:r>
        <w:rPr>
          <w:lang w:val="en-US"/>
        </w:rPr>
        <w:t xml:space="preserve">       "resourceType" : "ValueSet",</w:t>
      </w:r>
    </w:p>
    <w:p w:rsidR="00C51368" w:rsidRDefault="00E43BD9">
      <w:pPr>
        <w:pStyle w:val="HTMLPreformatted"/>
        <w:divId w:val="711006221"/>
        <w:rPr>
          <w:lang w:val="en-US"/>
        </w:rPr>
      </w:pPr>
      <w:r>
        <w:rPr>
          <w:lang w:val="en-US"/>
        </w:rPr>
        <w:t xml:space="preserve">     [value set details]</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w:t>
      </w:r>
    </w:p>
    <w:p w:rsidR="00C51368" w:rsidRDefault="00E43BD9">
      <w:pPr>
        <w:pStyle w:val="NormalWeb"/>
        <w:divId w:val="711006221"/>
        <w:rPr>
          <w:lang w:val="en-US"/>
        </w:rPr>
      </w:pPr>
      <w:r>
        <w:rPr>
          <w:lang w:val="en-US"/>
        </w:rPr>
        <w:t xml:space="preserve">The server responds with a value set (this example in XML):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HTTP/1.1 200 OK</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&lt;ValueSet xmlns="http://hl7.org/fhir"&gt;</w:t>
      </w:r>
    </w:p>
    <w:p w:rsidR="00C51368" w:rsidRDefault="00E43BD9">
      <w:pPr>
        <w:pStyle w:val="HTMLPreformatted"/>
        <w:divId w:val="711006221"/>
        <w:rPr>
          <w:lang w:val="en-US"/>
        </w:rPr>
      </w:pPr>
      <w:r>
        <w:rPr>
          <w:lang w:val="en-US"/>
        </w:rPr>
        <w:t xml:space="preserve">  &lt;!-- the server SHOULD populate the id with a newly created UUID</w:t>
      </w:r>
    </w:p>
    <w:p w:rsidR="00C51368" w:rsidRDefault="00E43BD9">
      <w:pPr>
        <w:pStyle w:val="HTMLPreformatted"/>
        <w:divId w:val="711006221"/>
        <w:rPr>
          <w:lang w:val="en-US"/>
        </w:rPr>
      </w:pPr>
      <w:r>
        <w:rPr>
          <w:lang w:val="en-US"/>
        </w:rPr>
        <w:t xml:space="preserve">    so clients can easily track a particular expansion  --&gt;</w:t>
      </w:r>
    </w:p>
    <w:p w:rsidR="00C51368" w:rsidRDefault="00E43BD9">
      <w:pPr>
        <w:pStyle w:val="HTMLPreformatted"/>
        <w:divId w:val="711006221"/>
        <w:rPr>
          <w:lang w:val="en-US"/>
        </w:rPr>
      </w:pPr>
      <w:r>
        <w:rPr>
          <w:lang w:val="en-US"/>
        </w:rPr>
        <w:t xml:space="preserve">  &lt;id value="43770626-f685-4ba8-8d66-fb63e674c467"/&gt;</w:t>
      </w:r>
    </w:p>
    <w:p w:rsidR="00C51368" w:rsidRDefault="00E43BD9">
      <w:pPr>
        <w:pStyle w:val="HTMLPreformatted"/>
        <w:divId w:val="711006221"/>
        <w:rPr>
          <w:lang w:val="en-US"/>
        </w:rPr>
      </w:pPr>
      <w:r>
        <w:rPr>
          <w:lang w:val="en-US"/>
        </w:rPr>
        <w:t xml:space="preserve">  &lt;!-- no need for meta, though it is allowed for security labels, profiles --&gt;</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 xml:space="preserve">  &lt;!-- other value set details --&gt;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 xml:space="preserve">    &lt;!-- when expanded --&gt;</w:t>
      </w:r>
    </w:p>
    <w:p w:rsidR="00C51368" w:rsidRDefault="00E43BD9">
      <w:pPr>
        <w:pStyle w:val="HTMLPreformatted"/>
        <w:divId w:val="711006221"/>
        <w:rPr>
          <w:lang w:val="en-US"/>
        </w:rPr>
      </w:pPr>
      <w:r>
        <w:rPr>
          <w:lang w:val="en-US"/>
        </w:rPr>
        <w:t xml:space="preserve">    &lt;timestamp value="20141203T08:50:00+11:00"/&gt;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 expansion contents --&gt;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&lt;/ValueSet&gt;</w:t>
      </w:r>
    </w:p>
    <w:p w:rsidR="00C51368" w:rsidRDefault="00E43BD9">
      <w:pPr>
        <w:pStyle w:val="Heading3"/>
        <w:divId w:val="1863084060"/>
        <w:rPr>
          <w:rFonts w:eastAsia="Times New Roman"/>
          <w:lang w:val="en-US"/>
        </w:rPr>
      </w:pPr>
      <w:r>
        <w:rPr>
          <w:rFonts w:eastAsia="Times New Roman"/>
          <w:lang w:val="en-US"/>
        </w:rPr>
        <w:t>Concept Lookup</w:t>
      </w:r>
    </w:p>
    <w:p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861"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code+system, or a Coding data type</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the following information: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A human description of the system</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recommended display for the code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Whether the code is abstract or not</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Other designations for the code (a value, optionally with language and/or a use code)</w:t>
      </w:r>
    </w:p>
    <w:p w:rsidR="00C51368" w:rsidRDefault="00E43BD9">
      <w:pPr>
        <w:pStyle w:val="NormalWeb"/>
        <w:divId w:val="1863084060"/>
        <w:rPr>
          <w:lang w:val="en-US"/>
        </w:rPr>
      </w:pPr>
      <w:r>
        <w:rPr>
          <w:lang w:val="en-US"/>
        </w:rPr>
        <w:lastRenderedPageBreak/>
        <w:t xml:space="preserve">The recommended display to the code is a text representation of the code that the terminology server recommends as the default choice to show to the user, though a client may choose out of the other designations if it has reason to. </w:t>
      </w:r>
    </w:p>
    <w:p w:rsidR="00C51368" w:rsidRDefault="00E43BD9">
      <w:pPr>
        <w:pStyle w:val="NormalWeb"/>
        <w:divId w:val="1202205866"/>
        <w:rPr>
          <w:lang w:val="en-US"/>
        </w:rPr>
      </w:pPr>
      <w:r>
        <w:rPr>
          <w:b/>
          <w:bCs/>
          <w:lang w:val="en-US"/>
        </w:rPr>
        <w:t>Examples</w:t>
      </w:r>
    </w:p>
    <w:p w:rsidR="00C51368" w:rsidRDefault="00E43BD9">
      <w:pPr>
        <w:pStyle w:val="NormalWeb"/>
        <w:divId w:val="1202205866"/>
        <w:rPr>
          <w:lang w:val="en-US"/>
        </w:rPr>
      </w:pPr>
      <w:r>
        <w:rPr>
          <w:lang w:val="en-US"/>
        </w:rPr>
        <w:t>Looking up a code/</w:t>
      </w:r>
      <w:proofErr w:type="gramStart"/>
      <w:r>
        <w:rPr>
          <w:lang w:val="en-US"/>
        </w:rPr>
        <w:t>system :</w:t>
      </w:r>
      <w:proofErr w:type="gramEnd"/>
      <w:r>
        <w:rPr>
          <w:lang w:val="en-US"/>
        </w:rPr>
        <w:t xml:space="preserv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GET [base]/ValueSet/$lookup?system=http://loinc.org&amp;code=1963-8</w:t>
      </w:r>
    </w:p>
    <w:p w:rsidR="00C51368" w:rsidRDefault="00E43BD9">
      <w:pPr>
        <w:pStyle w:val="NormalWeb"/>
        <w:divId w:val="1202205866"/>
        <w:rPr>
          <w:lang w:val="en-US"/>
        </w:rPr>
      </w:pPr>
      <w:r>
        <w:rPr>
          <w:lang w:val="en-US"/>
        </w:rPr>
        <w:t xml:space="preserve">Lookup using a Coding (this example in XML):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POST [base]/ValueSet/$lookup</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&lt;Parameters xmlns="http://hl7.org/fhir"&gt;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 xml:space="preserve">    &lt;name value="coding"/&gt;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&lt;system value="http://loinc.org"/&gt;</w:t>
      </w:r>
    </w:p>
    <w:p w:rsidR="00C51368" w:rsidRDefault="00E43BD9">
      <w:pPr>
        <w:pStyle w:val="HTMLPreformatted"/>
        <w:divId w:val="1202205866"/>
        <w:rPr>
          <w:lang w:val="en-US"/>
        </w:rPr>
      </w:pPr>
      <w:r>
        <w:rPr>
          <w:lang w:val="en-US"/>
        </w:rPr>
        <w:t xml:space="preserve">    &lt;code value="1963-8"/&gt;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&lt;/Parameters&gt;</w:t>
      </w:r>
    </w:p>
    <w:p w:rsidR="00C51368" w:rsidRDefault="00E43BD9">
      <w:pPr>
        <w:pStyle w:val="NormalWeb"/>
        <w:divId w:val="1202205866"/>
        <w:rPr>
          <w:lang w:val="en-US"/>
        </w:rPr>
      </w:pPr>
      <w:r>
        <w:rPr>
          <w:lang w:val="en-US"/>
        </w:rPr>
        <w:t xml:space="preserve">The server responds with a set of information (JSON this time):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HTTP/1.1 200 OK</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w:t>
      </w:r>
    </w:p>
    <w:p w:rsidR="00C51368" w:rsidRDefault="00E43BD9">
      <w:pPr>
        <w:pStyle w:val="HTMLPreformatted"/>
        <w:divId w:val="1202205866"/>
        <w:rPr>
          <w:lang w:val="en-US"/>
        </w:rPr>
      </w:pPr>
      <w:r>
        <w:rPr>
          <w:lang w:val="en-US"/>
        </w:rPr>
        <w:t xml:space="preserve">  "resourceType" : "Parameters",</w:t>
      </w:r>
    </w:p>
    <w:p w:rsidR="00C51368" w:rsidRDefault="00E43BD9">
      <w:pPr>
        <w:pStyle w:val="HTMLPreformatted"/>
        <w:divId w:val="1202205866"/>
        <w:rPr>
          <w:lang w:val="en-US"/>
        </w:rPr>
      </w:pPr>
      <w:r>
        <w:rPr>
          <w:lang w:val="en-US"/>
        </w:rPr>
        <w:t xml:space="preserve">  "parameter"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"name",</w:t>
      </w:r>
    </w:p>
    <w:p w:rsidR="00C51368" w:rsidRDefault="00E43BD9">
      <w:pPr>
        <w:pStyle w:val="HTMLPreformatted"/>
        <w:divId w:val="1202205866"/>
        <w:rPr>
          <w:lang w:val="en-US"/>
        </w:rPr>
      </w:pPr>
      <w:r>
        <w:rPr>
          <w:lang w:val="en-US"/>
        </w:rPr>
        <w:t xml:space="preserve">    "valueString" : "LOINC"</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"version",</w:t>
      </w:r>
    </w:p>
    <w:p w:rsidR="00C51368" w:rsidRDefault="00E43BD9">
      <w:pPr>
        <w:pStyle w:val="HTMLPreformatted"/>
        <w:divId w:val="1202205866"/>
        <w:rPr>
          <w:lang w:val="en-US"/>
        </w:rPr>
      </w:pPr>
      <w:r>
        <w:rPr>
          <w:lang w:val="en-US"/>
        </w:rPr>
        <w:t xml:space="preserve">    "valueString" : "2.48"</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"valueString" : "Bicarbonate [Moles/volume] in Serum"</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"abstract",</w:t>
      </w:r>
    </w:p>
    <w:p w:rsidR="00C51368" w:rsidRDefault="00E43BD9">
      <w:pPr>
        <w:pStyle w:val="HTMLPreformatted"/>
        <w:divId w:val="1202205866"/>
        <w:rPr>
          <w:lang w:val="en-US"/>
        </w:rPr>
      </w:pPr>
      <w:r>
        <w:rPr>
          <w:lang w:val="en-US"/>
        </w:rPr>
        <w:t xml:space="preserve">    "valueString" : "false"</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lastRenderedPageBreak/>
        <w:t xml:space="preserve">    "part"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"value",</w:t>
      </w:r>
    </w:p>
    <w:p w:rsidR="00C51368" w:rsidRDefault="00E43BD9">
      <w:pPr>
        <w:pStyle w:val="HTMLPreformatted"/>
        <w:divId w:val="1202205866"/>
        <w:rPr>
          <w:lang w:val="en-US"/>
        </w:rPr>
      </w:pPr>
      <w:r>
        <w:rPr>
          <w:lang w:val="en-US"/>
        </w:rPr>
        <w:t xml:space="preserve">      "valueString" : "Bicarbonate [Moles/volume] in Serum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Value Set Validation</w:t>
      </w:r>
    </w:p>
    <w:p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862" w:anchor="validate-code" w:history="1">
        <w:r>
          <w:rPr>
            <w:rStyle w:val="Hyperlink"/>
            <w:lang w:val="en-US"/>
          </w:rPr>
          <w:t>a "validate-code" operation</w:t>
        </w:r>
      </w:hyperlink>
      <w:r>
        <w:rPr>
          <w:lang w:val="en-US"/>
        </w:rPr>
        <w:t xml:space="preserve">. The client passes the server the following information: </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63"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code+system, a Coding data type, or a CodeableConcept</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864" w:history="1">
        <w:r>
          <w:rPr>
            <w:rStyle w:val="Hyperlink"/>
            <w:lang w:val="en-US"/>
          </w:rPr>
          <w:t>LOINC</w:t>
        </w:r>
      </w:hyperlink>
      <w:r>
        <w:rPr>
          <w:lang w:val="en-US"/>
        </w:rPr>
        <w:t xml:space="preserve">, </w:t>
      </w:r>
      <w:proofErr w:type="gramStart"/>
      <w:r>
        <w:rPr>
          <w:lang w:val="en-US"/>
        </w:rPr>
        <w:t>it's</w:t>
      </w:r>
      <w:proofErr w:type="gramEnd"/>
      <w:r>
        <w:rPr>
          <w:lang w:val="en-US"/>
        </w:rPr>
        <w:t xml:space="preserve">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rsidR="00C51368" w:rsidRDefault="00E43BD9">
      <w:pPr>
        <w:pStyle w:val="NormalWeb"/>
        <w:divId w:val="1251892538"/>
        <w:rPr>
          <w:lang w:val="en-US"/>
        </w:rPr>
      </w:pPr>
      <w:r>
        <w:rPr>
          <w:b/>
          <w:bCs/>
          <w:lang w:val="en-US"/>
        </w:rPr>
        <w:t>Examples</w:t>
      </w:r>
    </w:p>
    <w:p w:rsidR="00C51368" w:rsidRDefault="00E43BD9">
      <w:pPr>
        <w:pStyle w:val="NormalWeb"/>
        <w:divId w:val="1251892538"/>
        <w:rPr>
          <w:lang w:val="en-US"/>
        </w:rPr>
      </w:pPr>
      <w:r>
        <w:rPr>
          <w:lang w:val="en-US"/>
        </w:rPr>
        <w:t xml:space="preserve">Simple validation of a code/system against a known value set: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GET [base]/ValueSet/23/$validate-code?system=http://loinc.org&amp;code=1963-8&amp;display=test</w:t>
      </w:r>
    </w:p>
    <w:p w:rsidR="00C51368" w:rsidRDefault="00E43BD9">
      <w:pPr>
        <w:pStyle w:val="NormalWeb"/>
        <w:divId w:val="1251892538"/>
        <w:rPr>
          <w:lang w:val="en-US"/>
        </w:rPr>
      </w:pPr>
      <w:r>
        <w:rPr>
          <w:lang w:val="en-US"/>
        </w:rPr>
        <w:t xml:space="preserve">Validate a CodeableConcept against a client specified value set (this example in JSON):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POST [base]/ValueSet/$validate-code</w:t>
      </w:r>
    </w:p>
    <w:p w:rsidR="00C51368" w:rsidRDefault="00E43BD9">
      <w:pPr>
        <w:pStyle w:val="HTMLPreformatted"/>
        <w:divId w:val="1251892538"/>
        <w:rPr>
          <w:lang w:val="en-US"/>
        </w:rPr>
      </w:pPr>
      <w:r>
        <w:rPr>
          <w:lang w:val="en-US"/>
        </w:rPr>
        <w:lastRenderedPageBreak/>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"coding",</w:t>
      </w:r>
    </w:p>
    <w:p w:rsidR="00C51368" w:rsidRDefault="00E43BD9">
      <w:pPr>
        <w:pStyle w:val="HTMLPreformatted"/>
        <w:divId w:val="1251892538"/>
        <w:rPr>
          <w:lang w:val="en-US"/>
        </w:rPr>
      </w:pPr>
      <w:r>
        <w:rPr>
          <w:lang w:val="en-US"/>
        </w:rPr>
        <w:t xml:space="preserve">    "valueCodeableConcept" : {</w:t>
      </w:r>
    </w:p>
    <w:p w:rsidR="00C51368" w:rsidRDefault="00E43BD9">
      <w:pPr>
        <w:pStyle w:val="HTMLPreformatted"/>
        <w:divId w:val="1251892538"/>
        <w:rPr>
          <w:lang w:val="en-US"/>
        </w:rPr>
      </w:pPr>
      <w:r>
        <w:rPr>
          <w:lang w:val="en-US"/>
        </w:rPr>
        <w:t xml:space="preserve">      "coding" : {</w:t>
      </w:r>
    </w:p>
    <w:p w:rsidR="00C51368" w:rsidRDefault="00E43BD9">
      <w:pPr>
        <w:pStyle w:val="HTMLPreformatted"/>
        <w:divId w:val="1251892538"/>
        <w:rPr>
          <w:lang w:val="en-US"/>
        </w:rPr>
      </w:pPr>
      <w:r>
        <w:rPr>
          <w:lang w:val="en-US"/>
        </w:rPr>
        <w:t xml:space="preserve">        "system" : "http://loinc.org",</w:t>
      </w:r>
    </w:p>
    <w:p w:rsidR="00C51368" w:rsidRDefault="00E43BD9">
      <w:pPr>
        <w:pStyle w:val="HTMLPreformatted"/>
        <w:divId w:val="1251892538"/>
        <w:rPr>
          <w:lang w:val="en-US"/>
        </w:rPr>
      </w:pPr>
      <w:r>
        <w:rPr>
          <w:lang w:val="en-US"/>
        </w:rPr>
        <w:t xml:space="preserve">          "code" : "1963-8",</w:t>
      </w:r>
    </w:p>
    <w:p w:rsidR="00C51368" w:rsidRDefault="00E43BD9">
      <w:pPr>
        <w:pStyle w:val="HTMLPreformatted"/>
        <w:divId w:val="1251892538"/>
        <w:rPr>
          <w:lang w:val="en-US"/>
        </w:rPr>
      </w:pPr>
      <w:r>
        <w:rPr>
          <w:lang w:val="en-US"/>
        </w:rPr>
        <w:t xml:space="preserve">      "display" : "test"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"valueSet",</w:t>
      </w:r>
    </w:p>
    <w:p w:rsidR="00C51368" w:rsidRDefault="00E43BD9">
      <w:pPr>
        <w:pStyle w:val="HTMLPreformatted"/>
        <w:divId w:val="1251892538"/>
        <w:rPr>
          <w:lang w:val="en-US"/>
        </w:rPr>
      </w:pPr>
      <w:r>
        <w:rPr>
          <w:lang w:val="en-US"/>
        </w:rPr>
        <w:t xml:space="preserve">    "resource": {</w:t>
      </w:r>
    </w:p>
    <w:p w:rsidR="00C51368" w:rsidRDefault="00E43BD9">
      <w:pPr>
        <w:pStyle w:val="HTMLPreformatted"/>
        <w:divId w:val="1251892538"/>
        <w:rPr>
          <w:lang w:val="en-US"/>
        </w:rPr>
      </w:pPr>
      <w:r>
        <w:rPr>
          <w:lang w:val="en-US"/>
        </w:rPr>
        <w:t xml:space="preserve">      "resourceType" : "ValueSet",</w:t>
      </w:r>
    </w:p>
    <w:p w:rsidR="00C51368" w:rsidRDefault="00E43BD9">
      <w:pPr>
        <w:pStyle w:val="HTMLPreformatted"/>
        <w:divId w:val="1251892538"/>
        <w:rPr>
          <w:lang w:val="en-US"/>
        </w:rPr>
      </w:pPr>
      <w:r>
        <w:rPr>
          <w:lang w:val="en-US"/>
        </w:rPr>
        <w:t xml:space="preserve">    [etc]</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NormalWeb"/>
        <w:divId w:val="1251892538"/>
        <w:rPr>
          <w:lang w:val="en-US"/>
        </w:rPr>
      </w:pPr>
      <w:r>
        <w:rPr>
          <w:lang w:val="en-US"/>
        </w:rPr>
        <w:t xml:space="preserve">The server responds with validation information (JSON this time):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HTTP/1.1 200 OK</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"result",</w:t>
      </w:r>
    </w:p>
    <w:p w:rsidR="00C51368" w:rsidRDefault="00E43BD9">
      <w:pPr>
        <w:pStyle w:val="HTMLPreformatted"/>
        <w:divId w:val="1251892538"/>
        <w:rPr>
          <w:lang w:val="en-US"/>
        </w:rPr>
      </w:pPr>
      <w:r>
        <w:rPr>
          <w:lang w:val="en-US"/>
        </w:rPr>
        <w:t xml:space="preserve">    "valueBoolean" : "false"</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"message",</w:t>
      </w:r>
    </w:p>
    <w:p w:rsidR="00C51368" w:rsidRDefault="00E43BD9">
      <w:pPr>
        <w:pStyle w:val="HTMLPreformatted"/>
        <w:divId w:val="1251892538"/>
        <w:rPr>
          <w:lang w:val="en-US"/>
        </w:rPr>
      </w:pPr>
      <w:r>
        <w:rPr>
          <w:lang w:val="en-US"/>
        </w:rPr>
        <w:t xml:space="preserve">    "valueString" : "The display \"test\" is incorrect"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"display",</w:t>
      </w:r>
    </w:p>
    <w:p w:rsidR="00C51368" w:rsidRDefault="00E43BD9">
      <w:pPr>
        <w:pStyle w:val="HTMLPreformatted"/>
        <w:divId w:val="1251892538"/>
        <w:rPr>
          <w:lang w:val="en-US"/>
        </w:rPr>
      </w:pPr>
      <w:r>
        <w:rPr>
          <w:lang w:val="en-US"/>
        </w:rPr>
        <w:t xml:space="preserve">    "valueString" : "Bicarbonate [Moles/volume] in Serum"</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Subsumption testing</w:t>
      </w:r>
    </w:p>
    <w:p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w:t>
      </w:r>
      <w:r>
        <w:rPr>
          <w:lang w:val="en-US"/>
        </w:rPr>
        <w:lastRenderedPageBreak/>
        <w:t xml:space="preserve">allowed (and SHOULD, but is not required to) consider concept maps when doing subsumption testing. E.g. if A is a LOINC code, and it has a precise mapping to a SNOMED CT code that subsumes B, with an appropriate scope, then the server can indicate that this it is true that LOINC code A subsumes SNOMED CT code B. </w:t>
      </w:r>
    </w:p>
    <w:p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rsidR="00C51368" w:rsidRDefault="00E43BD9">
      <w:pPr>
        <w:pStyle w:val="NormalWeb"/>
        <w:divId w:val="663046735"/>
        <w:rPr>
          <w:lang w:val="en-US"/>
        </w:rPr>
      </w:pPr>
      <w:r>
        <w:rPr>
          <w:b/>
          <w:bCs/>
          <w:lang w:val="en-US"/>
        </w:rPr>
        <w:t>Examples</w:t>
      </w:r>
    </w:p>
    <w:p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rsidR="00C51368" w:rsidRDefault="00E43BD9">
      <w:pPr>
        <w:pStyle w:val="NormalWeb"/>
        <w:divId w:val="663046735"/>
        <w:rPr>
          <w:lang w:val="en-US"/>
        </w:rPr>
      </w:pPr>
      <w:r>
        <w:rPr>
          <w:lang w:val="en-US"/>
        </w:rPr>
        <w:t xml:space="preserve">Server response: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HTTP/1.1 200 OK</w:t>
      </w:r>
    </w:p>
    <w:p w:rsidR="00C51368" w:rsidRDefault="00E43BD9">
      <w:pPr>
        <w:pStyle w:val="HTMLPreformatted"/>
        <w:divId w:val="663046735"/>
        <w:rPr>
          <w:lang w:val="en-US"/>
        </w:rPr>
      </w:pPr>
      <w:r>
        <w:rPr>
          <w:lang w:val="en-US"/>
        </w:rPr>
        <w:t>[other headers]</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w:t>
      </w:r>
    </w:p>
    <w:p w:rsidR="00C51368" w:rsidRDefault="00E43BD9">
      <w:pPr>
        <w:pStyle w:val="HTMLPreformatted"/>
        <w:divId w:val="663046735"/>
        <w:rPr>
          <w:lang w:val="en-US"/>
        </w:rPr>
      </w:pPr>
      <w:r>
        <w:rPr>
          <w:lang w:val="en-US"/>
        </w:rPr>
        <w:t xml:space="preserve">  "resourceType" : "Parameters",</w:t>
      </w:r>
    </w:p>
    <w:p w:rsidR="00C51368" w:rsidRDefault="00E43BD9">
      <w:pPr>
        <w:pStyle w:val="HTMLPreformatted"/>
        <w:divId w:val="663046735"/>
        <w:rPr>
          <w:lang w:val="en-US"/>
        </w:rPr>
      </w:pPr>
      <w:r>
        <w:rPr>
          <w:lang w:val="en-US"/>
        </w:rPr>
        <w:t xml:space="preserve">  "parameter" :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"name" : "result",</w:t>
      </w:r>
    </w:p>
    <w:p w:rsidR="00C51368" w:rsidRDefault="00E43BD9">
      <w:pPr>
        <w:pStyle w:val="HTMLPreformatted"/>
        <w:divId w:val="663046735"/>
        <w:rPr>
          <w:lang w:val="en-US"/>
        </w:rPr>
      </w:pPr>
      <w:r>
        <w:rPr>
          <w:lang w:val="en-US"/>
        </w:rPr>
        <w:t xml:space="preserve">    "valueBoolean" : "false"</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Validation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$validate-code</w:t>
      </w:r>
      <w:r>
        <w:rPr>
          <w:lang w:val="en-US"/>
        </w:rPr>
        <w:t xml:space="preserve"> operation in a </w:t>
      </w:r>
      <w:hyperlink r:id="rId2865" w:anchor="batch" w:history="1">
        <w:r>
          <w:rPr>
            <w:rStyle w:val="Hyperlink"/>
            <w:lang w:val="en-US"/>
          </w:rPr>
          <w:t>Batch</w:t>
        </w:r>
      </w:hyperlink>
      <w:r>
        <w:rPr>
          <w:lang w:val="en-US"/>
        </w:rPr>
        <w:t xml:space="preserve"> interaction. </w:t>
      </w:r>
    </w:p>
    <w:p w:rsidR="00C51368" w:rsidRDefault="00E43BD9">
      <w:pPr>
        <w:pStyle w:val="NormalWeb"/>
        <w:divId w:val="1284575047"/>
        <w:rPr>
          <w:lang w:val="en-US"/>
        </w:rPr>
      </w:pPr>
      <w:r>
        <w:rPr>
          <w:b/>
          <w:bCs/>
          <w:lang w:val="en-US"/>
        </w:rPr>
        <w:t>Example</w:t>
      </w:r>
    </w:p>
    <w:p w:rsidR="00C51368" w:rsidRDefault="00E43BD9">
      <w:pPr>
        <w:pStyle w:val="NormalWeb"/>
        <w:divId w:val="1284575047"/>
        <w:rPr>
          <w:lang w:val="en-US"/>
        </w:rPr>
      </w:pPr>
      <w:r>
        <w:rPr>
          <w:lang w:val="en-US"/>
        </w:rPr>
        <w:t xml:space="preserve">A request to validate 2 concepts from a CDA document, with OIDs for value set identifiers: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POST [base]</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lastRenderedPageBreak/>
        <w:t xml:space="preserve">  "type": "batch",</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"ValueSet?system=http://loinc.org&amp;code=2324-4&amp;uri=urn:oid:1.2.3.4.6"</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"ValueSet?system=http://snomed.info/sct&amp;codes=22298006&amp;uri=urn:oid:1.2.3.4.7"</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w:t>
      </w:r>
    </w:p>
    <w:p w:rsidR="00C51368" w:rsidRDefault="00E43BD9">
      <w:pPr>
        <w:pStyle w:val="NormalWeb"/>
        <w:divId w:val="1284575047"/>
        <w:rPr>
          <w:lang w:val="en-US"/>
        </w:rPr>
      </w:pPr>
      <w:r>
        <w:rPr>
          <w:lang w:val="en-US"/>
        </w:rPr>
        <w:t xml:space="preserve">The server responds with a series of validation outcomes (JSON this time):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HTTP/1.1 200 OK</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"batch-response",</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"'2324-4' is not a valid LOINC code"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"The concept is not in the specified value set (\"Organisms\")"</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"display",</w:t>
      </w:r>
    </w:p>
    <w:p w:rsidR="00C51368" w:rsidRDefault="00E43BD9">
      <w:pPr>
        <w:pStyle w:val="HTMLPreformatted"/>
        <w:divId w:val="1284575047"/>
        <w:rPr>
          <w:lang w:val="en-US"/>
        </w:rPr>
      </w:pPr>
      <w:r>
        <w:rPr>
          <w:lang w:val="en-US"/>
        </w:rPr>
        <w:t xml:space="preserve">        "valueString": "Myocardial infarction"</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lastRenderedPageBreak/>
        <w:t xml:space="preserve">  }</w:t>
      </w:r>
    </w:p>
    <w:p w:rsidR="00C51368" w:rsidRDefault="00E43BD9">
      <w:pPr>
        <w:pStyle w:val="Heading3"/>
        <w:divId w:val="1863084060"/>
        <w:rPr>
          <w:rFonts w:eastAsia="Times New Roman"/>
          <w:lang w:val="en-US"/>
        </w:rPr>
      </w:pPr>
      <w:r>
        <w:rPr>
          <w:rFonts w:eastAsia="Times New Roman"/>
          <w:lang w:val="en-US"/>
        </w:rPr>
        <w:t>Translations</w:t>
      </w:r>
    </w:p>
    <w:p w:rsidR="00C51368" w:rsidRDefault="00E43BD9">
      <w:pPr>
        <w:pStyle w:val="NormalWeb"/>
        <w:divId w:val="1863084060"/>
        <w:rPr>
          <w:lang w:val="en-US"/>
        </w:rPr>
      </w:pPr>
      <w:r>
        <w:rPr>
          <w:lang w:val="en-US"/>
        </w:rPr>
        <w:t xml:space="preserve">A client can ask a server to translate a concept from one value set to another. Typically, this is used to translate between code systems (e.g. from LOINC to SNOMED CT, or from a v3 code to a v2 code). The client calls </w:t>
      </w:r>
      <w:hyperlink r:id="rId2866" w:anchor="translate" w:history="1">
        <w:r>
          <w:rPr>
            <w:rStyle w:val="Hyperlink"/>
            <w:lang w:val="en-US"/>
          </w:rPr>
          <w:t>the translate operation</w:t>
        </w:r>
      </w:hyperlink>
      <w:r>
        <w:rPr>
          <w:lang w:val="en-US"/>
        </w:rPr>
        <w:t xml:space="preserve"> and passes the following parameters: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code+system, Coding, or CodeableConcept</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Concept Map to use for the translation</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value set for the context of the source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The value set for the destination</w:t>
      </w:r>
    </w:p>
    <w:p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rsidR="00C51368" w:rsidRDefault="00E43BD9">
      <w:pPr>
        <w:pStyle w:val="NormalWeb"/>
        <w:divId w:val="1292975118"/>
        <w:rPr>
          <w:lang w:val="en-US"/>
        </w:rPr>
      </w:pPr>
      <w:r>
        <w:rPr>
          <w:b/>
          <w:bCs/>
          <w:lang w:val="en-US"/>
        </w:rPr>
        <w:t>Example</w:t>
      </w:r>
    </w:p>
    <w:p w:rsidR="00C51368" w:rsidRDefault="00E43BD9">
      <w:pPr>
        <w:pStyle w:val="NormalWeb"/>
        <w:divId w:val="1292975118"/>
        <w:rPr>
          <w:lang w:val="en-US"/>
        </w:rPr>
      </w:pPr>
      <w:r>
        <w:rPr>
          <w:lang w:val="en-US"/>
        </w:rPr>
        <w:t xml:space="preserve">Translate from FHIR Composition status to V3 Act Status (based on </w:t>
      </w:r>
      <w:hyperlink r:id="rId2867" w:history="1">
        <w:r>
          <w:rPr>
            <w:rStyle w:val="Hyperlink"/>
            <w:lang w:val="en-US"/>
          </w:rPr>
          <w:t>this defined concept map</w:t>
        </w:r>
      </w:hyperlink>
      <w:r>
        <w:rPr>
          <w:lang w:val="en-US"/>
        </w:rPr>
        <w:t xml:space="preserve">: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GET [base]/ConceptMap/$translate?system=http://hl7.org/fhir/composition-status</w:t>
      </w:r>
    </w:p>
    <w:p w:rsidR="00C51368" w:rsidRDefault="00E43BD9">
      <w:pPr>
        <w:pStyle w:val="HTMLPreformatted"/>
        <w:divId w:val="1292975118"/>
        <w:rPr>
          <w:lang w:val="en-US"/>
        </w:rPr>
      </w:pPr>
      <w:r>
        <w:rPr>
          <w:lang w:val="en-US"/>
        </w:rPr>
        <w:t xml:space="preserve">  &amp;code=preliminary&amp;valueSet= http://hl7.org/fhir/ValueSet/composition-status</w:t>
      </w:r>
    </w:p>
    <w:p w:rsidR="00C51368" w:rsidRDefault="00E43BD9">
      <w:pPr>
        <w:pStyle w:val="HTMLPreformatted"/>
        <w:divId w:val="1292975118"/>
        <w:rPr>
          <w:lang w:val="en-US"/>
        </w:rPr>
      </w:pPr>
      <w:r>
        <w:rPr>
          <w:lang w:val="en-US"/>
        </w:rPr>
        <w:t xml:space="preserve">  &amp;target=http://hl7.org/fhir/ValueSet/v3-ActStatus</w:t>
      </w:r>
    </w:p>
    <w:p w:rsidR="00C51368" w:rsidRDefault="00E43BD9">
      <w:pPr>
        <w:pStyle w:val="NormalWeb"/>
        <w:divId w:val="1292975118"/>
        <w:rPr>
          <w:lang w:val="en-US"/>
        </w:rPr>
      </w:pPr>
      <w:r>
        <w:rPr>
          <w:lang w:val="en-US"/>
        </w:rPr>
        <w:t xml:space="preserve">The server responds with validation information: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HTTP/1.1 200 OK</w:t>
      </w:r>
    </w:p>
    <w:p w:rsidR="00C51368" w:rsidRDefault="00E43BD9">
      <w:pPr>
        <w:pStyle w:val="HTMLPreformatted"/>
        <w:divId w:val="1292975118"/>
        <w:rPr>
          <w:lang w:val="en-US"/>
        </w:rPr>
      </w:pPr>
      <w:r>
        <w:rPr>
          <w:lang w:val="en-US"/>
        </w:rPr>
        <w:t>[other headers]</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w:t>
      </w:r>
    </w:p>
    <w:p w:rsidR="00C51368" w:rsidRDefault="00E43BD9">
      <w:pPr>
        <w:pStyle w:val="HTMLPreformatted"/>
        <w:divId w:val="1292975118"/>
        <w:rPr>
          <w:lang w:val="en-US"/>
        </w:rPr>
      </w:pPr>
      <w:r>
        <w:rPr>
          <w:lang w:val="en-US"/>
        </w:rPr>
        <w:t xml:space="preserve">  "resourceType" : "Parameters",</w:t>
      </w:r>
    </w:p>
    <w:p w:rsidR="00C51368" w:rsidRDefault="00E43BD9">
      <w:pPr>
        <w:pStyle w:val="HTMLPreformatted"/>
        <w:divId w:val="1292975118"/>
        <w:rPr>
          <w:lang w:val="en-US"/>
        </w:rPr>
      </w:pPr>
      <w:r>
        <w:rPr>
          <w:lang w:val="en-US"/>
        </w:rPr>
        <w:t xml:space="preserve">  "parameter" :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"result",</w:t>
      </w:r>
    </w:p>
    <w:p w:rsidR="00C51368" w:rsidRDefault="00E43BD9">
      <w:pPr>
        <w:pStyle w:val="HTMLPreformatted"/>
        <w:divId w:val="1292975118"/>
        <w:rPr>
          <w:lang w:val="en-US"/>
        </w:rPr>
      </w:pPr>
      <w:r>
        <w:rPr>
          <w:lang w:val="en-US"/>
        </w:rPr>
        <w:t xml:space="preserve">    "valueBoolean" : "true"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"outcome",</w:t>
      </w:r>
    </w:p>
    <w:p w:rsidR="00C51368" w:rsidRDefault="00E43BD9">
      <w:pPr>
        <w:pStyle w:val="HTMLPreformatted"/>
        <w:divId w:val="1292975118"/>
        <w:rPr>
          <w:lang w:val="en-US"/>
        </w:rPr>
      </w:pPr>
      <w:r>
        <w:rPr>
          <w:lang w:val="en-US"/>
        </w:rPr>
        <w:t xml:space="preserve">      "valueCoding" : {</w:t>
      </w:r>
    </w:p>
    <w:p w:rsidR="00C51368" w:rsidRDefault="00E43BD9">
      <w:pPr>
        <w:pStyle w:val="HTMLPreformatted"/>
        <w:divId w:val="1292975118"/>
        <w:rPr>
          <w:lang w:val="en-US"/>
        </w:rPr>
      </w:pPr>
      <w:r>
        <w:rPr>
          <w:lang w:val="en-US"/>
        </w:rPr>
        <w:t xml:space="preserve">        "system" : "http://hl7.org/fhir/v3/ActStatus",</w:t>
      </w:r>
    </w:p>
    <w:p w:rsidR="00C51368" w:rsidRDefault="00E43BD9">
      <w:pPr>
        <w:pStyle w:val="HTMLPreformatted"/>
        <w:divId w:val="1292975118"/>
        <w:rPr>
          <w:lang w:val="en-US"/>
        </w:rPr>
      </w:pPr>
      <w:r>
        <w:rPr>
          <w:lang w:val="en-US"/>
        </w:rPr>
        <w:t xml:space="preserve">        "code" : "active",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lastRenderedPageBreak/>
        <w:t xml:space="preserve">  ]</w:t>
      </w:r>
    </w:p>
    <w:p w:rsidR="00C51368" w:rsidRDefault="00E43BD9">
      <w:pPr>
        <w:pStyle w:val="HTMLPreformatted"/>
        <w:divId w:val="129297511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Translation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$translate</w:t>
      </w:r>
      <w:r>
        <w:rPr>
          <w:lang w:val="en-US"/>
        </w:rPr>
        <w:t xml:space="preserve"> operation in a </w:t>
      </w:r>
      <w:hyperlink r:id="rId2868" w:anchor="batch" w:history="1">
        <w:r>
          <w:rPr>
            <w:rStyle w:val="Hyperlink"/>
            <w:lang w:val="en-US"/>
          </w:rPr>
          <w:t>Batch</w:t>
        </w:r>
      </w:hyperlink>
      <w:r>
        <w:rPr>
          <w:lang w:val="en-US"/>
        </w:rPr>
        <w:t xml:space="preserve"> interaction. </w:t>
      </w:r>
    </w:p>
    <w:p w:rsidR="00C51368" w:rsidRDefault="00E43BD9">
      <w:pPr>
        <w:pStyle w:val="NormalWeb"/>
        <w:divId w:val="193620260"/>
        <w:rPr>
          <w:lang w:val="en-US"/>
        </w:rPr>
      </w:pPr>
      <w:r>
        <w:rPr>
          <w:b/>
          <w:bCs/>
          <w:lang w:val="en-US"/>
        </w:rPr>
        <w:t>Example</w:t>
      </w:r>
    </w:p>
    <w:p w:rsidR="00C51368" w:rsidRDefault="00E43BD9">
      <w:pPr>
        <w:pStyle w:val="NormalWeb"/>
        <w:divId w:val="193620260"/>
        <w:rPr>
          <w:lang w:val="en-US"/>
        </w:rPr>
      </w:pPr>
      <w:r>
        <w:rPr>
          <w:lang w:val="en-US"/>
        </w:rPr>
        <w:t xml:space="preserve">A request to translate 2 concepts from a CDA document, with OIDs for value set identifiers: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POST [base]</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"http://loinc.org",</w:t>
      </w:r>
    </w:p>
    <w:p w:rsidR="00C51368" w:rsidRDefault="00E43BD9">
      <w:pPr>
        <w:pStyle w:val="HTMLPreformatted"/>
        <w:divId w:val="193620260"/>
        <w:rPr>
          <w:lang w:val="en-US"/>
        </w:rPr>
      </w:pPr>
      <w:r>
        <w:rPr>
          <w:lang w:val="en-US"/>
        </w:rPr>
        <w:t xml:space="preserve">          "code": "2324-4"</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"http://snomed.info/sct",</w:t>
      </w:r>
    </w:p>
    <w:p w:rsidR="00C51368" w:rsidRDefault="00E43BD9">
      <w:pPr>
        <w:pStyle w:val="HTMLPreformatted"/>
        <w:divId w:val="193620260"/>
        <w:rPr>
          <w:lang w:val="en-US"/>
        </w:rPr>
      </w:pPr>
      <w:r>
        <w:rPr>
          <w:lang w:val="en-US"/>
        </w:rPr>
        <w:t xml:space="preserve">          "code": "22298006"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"urn:oid:1.2.3.4.7"</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lastRenderedPageBreak/>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NormalWeb"/>
        <w:divId w:val="193620260"/>
        <w:rPr>
          <w:lang w:val="en-US"/>
        </w:rPr>
      </w:pPr>
      <w:r>
        <w:rPr>
          <w:lang w:val="en-US"/>
        </w:rPr>
        <w:t xml:space="preserve">The server responds with a series of translation outcomes: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HTTP/1.1 200 OK</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"batch-response",</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"message",</w:t>
      </w:r>
    </w:p>
    <w:p w:rsidR="00C51368" w:rsidRDefault="00E43BD9">
      <w:pPr>
        <w:pStyle w:val="HTMLPreformatted"/>
        <w:divId w:val="193620260"/>
        <w:rPr>
          <w:lang w:val="en-US"/>
        </w:rPr>
      </w:pPr>
      <w:r>
        <w:rPr>
          <w:lang w:val="en-US"/>
        </w:rPr>
        <w:t xml:space="preserve">        "valueString": "'2324-4' is not a valid LOINC code"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"outcome",</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"coding": {</w:t>
      </w:r>
    </w:p>
    <w:p w:rsidR="00C51368" w:rsidRDefault="00E43BD9">
      <w:pPr>
        <w:pStyle w:val="HTMLPreformatted"/>
        <w:divId w:val="193620260"/>
        <w:rPr>
          <w:lang w:val="en-US"/>
        </w:rPr>
      </w:pPr>
      <w:r>
        <w:rPr>
          <w:lang w:val="en-US"/>
        </w:rPr>
        <w:t xml:space="preserve">            "system": "http://example.com/codesystems/example",</w:t>
      </w:r>
    </w:p>
    <w:p w:rsidR="00C51368" w:rsidRDefault="00E43BD9">
      <w:pPr>
        <w:pStyle w:val="HTMLPreformatted"/>
        <w:divId w:val="193620260"/>
        <w:rPr>
          <w:lang w:val="en-US"/>
        </w:rPr>
      </w:pPr>
      <w:r>
        <w:rPr>
          <w:lang w:val="en-US"/>
        </w:rPr>
        <w:t xml:space="preserve">            "code": "xxxx"</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w:t>
      </w:r>
    </w:p>
    <w:p w:rsidR="00C51368" w:rsidRDefault="00E43BD9">
      <w:pPr>
        <w:pStyle w:val="Heading3"/>
        <w:divId w:val="1863084060"/>
        <w:rPr>
          <w:rFonts w:eastAsia="Times New Roman"/>
          <w:lang w:val="en-US"/>
        </w:rPr>
      </w:pPr>
      <w:bookmarkStart w:id="444" w:name="closure"/>
      <w:bookmarkEnd w:id="444"/>
      <w:r>
        <w:rPr>
          <w:rFonts w:eastAsia="Times New Roman"/>
          <w:lang w:val="en-US"/>
        </w:rPr>
        <w:t>Maintaining a Closure Table</w:t>
      </w:r>
    </w:p>
    <w:p w:rsidR="00C51368" w:rsidRDefault="00E43BD9">
      <w:pPr>
        <w:pStyle w:val="NormalWeb"/>
        <w:divId w:val="1863084060"/>
        <w:rPr>
          <w:lang w:val="en-US"/>
        </w:rPr>
      </w:pPr>
      <w:r>
        <w:rPr>
          <w:lang w:val="en-US"/>
        </w:rPr>
        <w:t xml:space="preserve">The 4 operations Expand, Lookup, Validate, and Translate account for most operational requirements associated with terminology use. However there is one difficult but important use </w:t>
      </w:r>
      <w:r>
        <w:rPr>
          <w:lang w:val="en-US"/>
        </w:rPr>
        <w:lastRenderedPageBreak/>
        <w:t xml:space="preserve">case that they do not address, which is integrating terminologically based logic into application search. </w:t>
      </w:r>
    </w:p>
    <w:p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rsidR="00C51368" w:rsidRDefault="00E43BD9">
      <w:pPr>
        <w:pStyle w:val="NormalWeb"/>
        <w:divId w:val="1863084060"/>
        <w:rPr>
          <w:lang w:val="en-US"/>
        </w:rPr>
      </w:pPr>
      <w:r>
        <w:rPr>
          <w:lang w:val="en-US"/>
        </w:rPr>
        <w:t xml:space="preserve">In this case, both "diagnosis of gout" and "serum creatinine" involve valueset and/or subsumption queries (e.g. against SNOMED 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can't be correct </w:t>
      </w:r>
    </w:p>
    <w:p w:rsidR="00C51368" w:rsidRDefault="00E43BD9">
      <w:pPr>
        <w:pStyle w:val="NormalWeb"/>
        <w:divId w:val="1863084060"/>
        <w:rPr>
          <w:lang w:val="en-US"/>
        </w:rPr>
      </w:pPr>
      <w:r>
        <w:rPr>
          <w:lang w:val="en-US"/>
        </w:rPr>
        <w:t xml:space="preserve">An alternative approach is to generate a subsumption </w:t>
      </w:r>
      <w:hyperlink r:id="rId2869" w:history="1">
        <w:r>
          <w:rPr>
            <w:rStyle w:val="Hyperlink"/>
            <w:lang w:val="en-US"/>
          </w:rPr>
          <w:t>closure table</w:t>
        </w:r>
      </w:hyperlink>
      <w:r>
        <w:rPr>
          <w:lang w:val="en-US"/>
        </w:rPr>
        <w:t xml:space="preserve">, which lists all the possible relationships, and allows for rapid execution of these </w:t>
      </w:r>
      <w:proofErr w:type="gramStart"/>
      <w:r>
        <w:rPr>
          <w:lang w:val="en-US"/>
        </w:rPr>
        <w:t>kind</w:t>
      </w:r>
      <w:proofErr w:type="gramEnd"/>
      <w:r>
        <w:rPr>
          <w:lang w:val="en-US"/>
        </w:rPr>
        <w:t xml:space="preserve"> of queries. However this has other problems: </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 CT), even though very few of the codes are used</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don't offer a solution for non-closed expansions</w:t>
      </w:r>
    </w:p>
    <w:p w:rsidR="00C51368" w:rsidRDefault="00E43BD9">
      <w:pPr>
        <w:pStyle w:val="NormalWeb"/>
        <w:divId w:val="1863084060"/>
        <w:rPr>
          <w:lang w:val="en-US"/>
        </w:rPr>
      </w:pPr>
      <w:r>
        <w:rPr>
          <w:lang w:val="en-US"/>
        </w:rPr>
        <w:t xml:space="preserve">This is the main reason why most systems don't support post-coordination or other forms of coded expressions. </w:t>
      </w:r>
    </w:p>
    <w:p w:rsidR="00C51368" w:rsidRDefault="00E43BD9">
      <w:pPr>
        <w:pStyle w:val="NormalWeb"/>
        <w:divId w:val="1863084060"/>
        <w:rPr>
          <w:lang w:val="en-US"/>
        </w:rPr>
      </w:pPr>
      <w:r>
        <w:rPr>
          <w:lang w:val="en-US"/>
        </w:rPr>
        <w:t xml:space="preserve">In FHIR, this problem is solved by building a closure table on the fly, as new codes are seen. This technique leaves the FHIR terminology server responsible for the terminological </w:t>
      </w:r>
      <w:proofErr w:type="gramStart"/>
      <w:r>
        <w:rPr>
          <w:lang w:val="en-US"/>
        </w:rPr>
        <w:t>reasoning,</w:t>
      </w:r>
      <w:proofErr w:type="gramEnd"/>
      <w:r>
        <w:rPr>
          <w:lang w:val="en-US"/>
        </w:rPr>
        <w:t xml:space="preserve"> and the client responsible for the closure table maintenance. To the client, it doesn't matter whether the concept is post-coordinated or not. Here's a description of how the process works: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defines a name associated with a particular context in which it wishes to maintain a subsumption based closure table.</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registers this name with the FHIR Terminology server using the $closure operation (described below), with only one parameter, the name of the context</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lastRenderedPageBreak/>
        <w:t>any time the client system encounters a new Coding that isn't entered in the closure table, it calls the $closure operation with the context name, and the Coding value it has encountered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client makes these entries into its closure table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rsidR="00C51368" w:rsidRDefault="00E43BD9">
      <w:pPr>
        <w:pStyle w:val="NormalWeb"/>
        <w:divId w:val="1863084060"/>
        <w:rPr>
          <w:lang w:val="en-US"/>
        </w:rPr>
      </w:pPr>
      <w:r>
        <w:rPr>
          <w:lang w:val="en-US"/>
        </w:rPr>
        <w:t xml:space="preserve">The </w:t>
      </w:r>
      <w:hyperlink r:id="rId2870" w:anchor="closure" w:history="1">
        <w:r>
          <w:rPr>
            <w:rStyle w:val="Hyperlink"/>
            <w:lang w:val="en-US"/>
          </w:rPr>
          <w:t>$closure operation</w:t>
        </w:r>
      </w:hyperlink>
      <w:r>
        <w:rPr>
          <w:lang w:val="en-US"/>
        </w:rPr>
        <w:t xml:space="preserve"> takes 2 parameters: </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Closure table context name</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Coding to enter into the table (0 or more - 0 codings is a request to (re-)initialise the table)</w:t>
      </w:r>
    </w:p>
    <w:p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rsidR="00C51368" w:rsidRDefault="00E43BD9">
      <w:pPr>
        <w:pStyle w:val="NormalWeb"/>
        <w:divId w:val="295254939"/>
        <w:rPr>
          <w:lang w:val="en-US"/>
        </w:rPr>
      </w:pPr>
      <w:r>
        <w:rPr>
          <w:b/>
          <w:bCs/>
          <w:lang w:val="en-US"/>
        </w:rPr>
        <w:t>Example</w:t>
      </w:r>
    </w:p>
    <w:p w:rsidR="00C51368" w:rsidRDefault="00E43BD9">
      <w:pPr>
        <w:pStyle w:val="NormalWeb"/>
        <w:divId w:val="295254939"/>
        <w:rPr>
          <w:lang w:val="en-US"/>
        </w:rPr>
      </w:pPr>
      <w:r>
        <w:rPr>
          <w:lang w:val="en-US"/>
        </w:rPr>
        <w:t xml:space="preserve">The client sees a new SNOMED CT concept "22298006" in a data element it is tracking as "patient-problems":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POST [base]/$closure</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 "Parameters",</w:t>
      </w:r>
    </w:p>
    <w:p w:rsidR="00C51368" w:rsidRDefault="00E43BD9">
      <w:pPr>
        <w:pStyle w:val="HTMLPreformatted"/>
        <w:divId w:val="295254939"/>
        <w:rPr>
          <w:lang w:val="en-US"/>
        </w:rPr>
      </w:pPr>
      <w:r>
        <w:rPr>
          <w:lang w:val="en-US"/>
        </w:rPr>
        <w:t xml:space="preserve">  "parameter" :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"name",</w:t>
      </w:r>
    </w:p>
    <w:p w:rsidR="00C51368" w:rsidRDefault="00E43BD9">
      <w:pPr>
        <w:pStyle w:val="HTMLPreformatted"/>
        <w:divId w:val="295254939"/>
        <w:rPr>
          <w:lang w:val="en-US"/>
        </w:rPr>
      </w:pPr>
      <w:r>
        <w:rPr>
          <w:lang w:val="en-US"/>
        </w:rPr>
        <w:t xml:space="preserve">      "valueId : "patient-problems"</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"concept",</w:t>
      </w:r>
    </w:p>
    <w:p w:rsidR="00C51368" w:rsidRDefault="00E43BD9">
      <w:pPr>
        <w:pStyle w:val="HTMLPreformatted"/>
        <w:divId w:val="295254939"/>
        <w:rPr>
          <w:lang w:val="en-US"/>
        </w:rPr>
      </w:pPr>
      <w:r>
        <w:rPr>
          <w:lang w:val="en-US"/>
        </w:rPr>
        <w:t xml:space="preserve">      "valueCoding" : {</w:t>
      </w:r>
    </w:p>
    <w:p w:rsidR="00C51368" w:rsidRDefault="00E43BD9">
      <w:pPr>
        <w:pStyle w:val="HTMLPreformatted"/>
        <w:divId w:val="295254939"/>
        <w:rPr>
          <w:lang w:val="en-US"/>
        </w:rPr>
      </w:pPr>
      <w:r>
        <w:rPr>
          <w:lang w:val="en-US"/>
        </w:rPr>
        <w:t xml:space="preserve">        "system" : "http://snomed.info/sct",</w:t>
      </w:r>
    </w:p>
    <w:p w:rsidR="00C51368" w:rsidRDefault="00E43BD9">
      <w:pPr>
        <w:pStyle w:val="HTMLPreformatted"/>
        <w:divId w:val="295254939"/>
        <w:rPr>
          <w:lang w:val="en-US"/>
        </w:rPr>
      </w:pPr>
      <w:r>
        <w:rPr>
          <w:lang w:val="en-US"/>
        </w:rPr>
        <w:t xml:space="preserve">        "code" : "22298006",</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C51368">
      <w:pPr>
        <w:pStyle w:val="HTMLPreformatted"/>
        <w:divId w:val="295254939"/>
        <w:rPr>
          <w:lang w:val="en-US"/>
        </w:rPr>
      </w:pPr>
    </w:p>
    <w:p w:rsidR="00C51368" w:rsidRDefault="00E43BD9">
      <w:pPr>
        <w:pStyle w:val="NormalWeb"/>
        <w:divId w:val="295254939"/>
        <w:rPr>
          <w:lang w:val="en-US"/>
        </w:rPr>
      </w:pPr>
      <w:r>
        <w:rPr>
          <w:lang w:val="en-US"/>
        </w:rPr>
        <w:lastRenderedPageBreak/>
        <w:t xml:space="preserve">The server responds with a set of new entries to add to the concept map. It provides one important piece of metadata - the version, which the client can use to resynchronize the closure table: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HTTP/1.1 200 OK</w:t>
      </w:r>
    </w:p>
    <w:p w:rsidR="00C51368" w:rsidRDefault="00E43BD9">
      <w:pPr>
        <w:pStyle w:val="HTMLPreformatted"/>
        <w:divId w:val="295254939"/>
        <w:rPr>
          <w:lang w:val="en-US"/>
        </w:rPr>
      </w:pPr>
      <w:r>
        <w:rPr>
          <w:lang w:val="en-US"/>
        </w:rPr>
        <w:t>[other headers]</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"ConceptMap",</w:t>
      </w:r>
    </w:p>
    <w:p w:rsidR="00C51368" w:rsidRDefault="00E43BD9">
      <w:pPr>
        <w:pStyle w:val="HTMLPreformatted"/>
        <w:divId w:val="295254939"/>
        <w:rPr>
          <w:lang w:val="en-US"/>
        </w:rPr>
      </w:pPr>
      <w:r>
        <w:rPr>
          <w:lang w:val="en-US"/>
        </w:rPr>
        <w:t xml:space="preserve">  "identifier": "49088976-d54d-4d19-b868-3d4c18cebabb",</w:t>
      </w:r>
    </w:p>
    <w:p w:rsidR="00C51368" w:rsidRDefault="00E43BD9">
      <w:pPr>
        <w:pStyle w:val="HTMLPreformatted"/>
        <w:divId w:val="295254939"/>
        <w:rPr>
          <w:lang w:val="en-US"/>
        </w:rPr>
      </w:pPr>
      <w:r>
        <w:rPr>
          <w:lang w:val="en-US"/>
        </w:rPr>
        <w:t xml:space="preserve">  "version": "8",</w:t>
      </w:r>
    </w:p>
    <w:p w:rsidR="00C51368" w:rsidRDefault="00E43BD9">
      <w:pPr>
        <w:pStyle w:val="HTMLPreformatted"/>
        <w:divId w:val="295254939"/>
        <w:rPr>
          <w:lang w:val="en-US"/>
        </w:rPr>
      </w:pPr>
      <w:r>
        <w:rPr>
          <w:lang w:val="en-US"/>
        </w:rPr>
        <w:t xml:space="preserve">  "status": "active",</w:t>
      </w:r>
    </w:p>
    <w:p w:rsidR="00C51368" w:rsidRDefault="00E43BD9">
      <w:pPr>
        <w:pStyle w:val="HTMLPreformatted"/>
        <w:divId w:val="295254939"/>
        <w:rPr>
          <w:lang w:val="en-US"/>
        </w:rPr>
      </w:pPr>
      <w:r>
        <w:rPr>
          <w:lang w:val="en-US"/>
        </w:rPr>
        <w:t xml:space="preserve">  "experimental": true,</w:t>
      </w:r>
    </w:p>
    <w:p w:rsidR="00C51368" w:rsidRDefault="00E43BD9">
      <w:pPr>
        <w:pStyle w:val="HTMLPreformatted"/>
        <w:divId w:val="295254939"/>
        <w:rPr>
          <w:lang w:val="en-US"/>
        </w:rPr>
      </w:pPr>
      <w:r>
        <w:rPr>
          <w:lang w:val="en-US"/>
        </w:rPr>
        <w:t xml:space="preserve">  "date": "2012-06-13",</w:t>
      </w:r>
    </w:p>
    <w:p w:rsidR="00C51368" w:rsidRDefault="00E43BD9">
      <w:pPr>
        <w:pStyle w:val="HTMLPreformatted"/>
        <w:divId w:val="295254939"/>
        <w:rPr>
          <w:lang w:val="en-US"/>
        </w:rPr>
      </w:pPr>
      <w:r>
        <w:rPr>
          <w:lang w:val="en-US"/>
        </w:rPr>
        <w:t xml:space="preserve">  "element":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"22298006",</w:t>
      </w:r>
    </w:p>
    <w:p w:rsidR="00C51368" w:rsidRDefault="00E43BD9">
      <w:pPr>
        <w:pStyle w:val="HTMLPreformatted"/>
        <w:divId w:val="295254939"/>
        <w:rPr>
          <w:lang w:val="en-US"/>
        </w:rPr>
      </w:pPr>
      <w:r>
        <w:rPr>
          <w:lang w:val="en-US"/>
        </w:rPr>
        <w:t xml:space="preserve">      "map":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"128599005",</w:t>
      </w:r>
    </w:p>
    <w:p w:rsidR="00C51368" w:rsidRDefault="00E43BD9">
      <w:pPr>
        <w:pStyle w:val="HTMLPreformatted"/>
        <w:divId w:val="295254939"/>
        <w:rPr>
          <w:lang w:val="en-US"/>
        </w:rPr>
      </w:pPr>
      <w:r>
        <w:rPr>
          <w:lang w:val="en-US"/>
        </w:rPr>
        <w:t xml:space="preserve">          "equivalence": "wider"</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E43BD9">
      <w:pPr>
        <w:pStyle w:val="NormalWeb"/>
        <w:divId w:val="1863084060"/>
        <w:rPr>
          <w:lang w:val="en-US"/>
        </w:rPr>
      </w:pPr>
      <w:r>
        <w:rPr>
          <w:lang w:val="en-US"/>
        </w:rPr>
        <w:t xml:space="preserve">Notes: </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 CT concept created one existing subsumption relationship. In general clinical use, more than one relationship would be expected</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3168"/>
        <w:gridCol w:w="3288"/>
        <w:gridCol w:w="81"/>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b/>
                <w:bCs/>
              </w:rPr>
              <w:t>Scope</w:t>
            </w:r>
          </w:p>
        </w:tc>
        <w:tc>
          <w:tcPr>
            <w:tcW w:w="0" w:type="auto"/>
            <w:vAlign w:val="center"/>
            <w:hideMark/>
          </w:tcPr>
          <w:p w:rsidR="00C51368" w:rsidRDefault="00E43BD9">
            <w:pPr>
              <w:rPr>
                <w:rFonts w:eastAsia="Times New Roman"/>
              </w:rPr>
            </w:pPr>
            <w:r>
              <w:rPr>
                <w:rFonts w:eastAsia="Times New Roman"/>
                <w:b/>
                <w:bCs/>
              </w:rPr>
              <w:t>Source</w:t>
            </w:r>
          </w:p>
        </w:tc>
        <w:tc>
          <w:tcPr>
            <w:tcW w:w="0" w:type="auto"/>
            <w:vAlign w:val="center"/>
            <w:hideMark/>
          </w:tcPr>
          <w:p w:rsidR="00C51368" w:rsidRDefault="00E43BD9">
            <w:pPr>
              <w:rPr>
                <w:rFonts w:eastAsia="Times New Roman"/>
              </w:rPr>
            </w:pPr>
            <w:r>
              <w:rPr>
                <w:rFonts w:eastAsia="Times New Roman"/>
                <w:b/>
                <w:bCs/>
              </w:rPr>
              <w:t>Target</w:t>
            </w:r>
          </w:p>
        </w:tc>
        <w:tc>
          <w:tcPr>
            <w:tcW w:w="0" w:type="auto"/>
            <w:vAlign w:val="center"/>
            <w:hideMark/>
          </w:tcPr>
          <w:p w:rsidR="00C51368" w:rsidRDefault="00C51368">
            <w:pPr>
              <w:rPr>
                <w:rFonts w:eastAsia="Times New Roman"/>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http://snomed.info/sct|22298006</w:t>
            </w:r>
          </w:p>
        </w:tc>
        <w:tc>
          <w:tcPr>
            <w:tcW w:w="0" w:type="auto"/>
            <w:vAlign w:val="center"/>
            <w:hideMark/>
          </w:tcPr>
          <w:p w:rsidR="00C51368" w:rsidRDefault="00E43BD9">
            <w:pPr>
              <w:rPr>
                <w:rFonts w:eastAsia="Times New Roman"/>
              </w:rPr>
            </w:pPr>
            <w:r>
              <w:rPr>
                <w:rFonts w:eastAsia="Times New Roman"/>
              </w:rPr>
              <w:t>http://snomed.info/sct|128599005</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http://snomed.info/sct|24595009</w:t>
            </w:r>
          </w:p>
        </w:tc>
        <w:tc>
          <w:tcPr>
            <w:tcW w:w="0" w:type="auto"/>
            <w:vAlign w:val="center"/>
            <w:hideMark/>
          </w:tcPr>
          <w:p w:rsidR="00C51368" w:rsidRDefault="00E43BD9">
            <w:pPr>
              <w:rPr>
                <w:rFonts w:eastAsia="Times New Roman"/>
              </w:rPr>
            </w:pPr>
            <w:r>
              <w:rPr>
                <w:rFonts w:eastAsia="Times New Roman"/>
              </w:rPr>
              <w:t>http://snomed.info/sct|90560007</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obs-code</w:t>
            </w:r>
          </w:p>
        </w:tc>
        <w:tc>
          <w:tcPr>
            <w:tcW w:w="0" w:type="auto"/>
            <w:vAlign w:val="center"/>
            <w:hideMark/>
          </w:tcPr>
          <w:p w:rsidR="00C51368" w:rsidRDefault="00E43BD9">
            <w:pPr>
              <w:rPr>
                <w:rFonts w:eastAsia="Times New Roman"/>
              </w:rPr>
            </w:pPr>
            <w:r>
              <w:rPr>
                <w:rFonts w:eastAsia="Times New Roman"/>
              </w:rPr>
              <w:t>http://loinc.org|14682-9</w:t>
            </w:r>
          </w:p>
        </w:tc>
        <w:tc>
          <w:tcPr>
            <w:tcW w:w="0" w:type="auto"/>
            <w:vAlign w:val="center"/>
            <w:hideMark/>
          </w:tcPr>
          <w:p w:rsidR="00C51368" w:rsidRDefault="00E43BD9">
            <w:pPr>
              <w:rPr>
                <w:rFonts w:eastAsia="Times New Roman"/>
              </w:rPr>
            </w:pPr>
            <w:r>
              <w:rPr>
                <w:rFonts w:eastAsia="Times New Roman"/>
              </w:rPr>
              <w:t>http://loinc.org|LP41281-4</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863084060"/>
        <w:rPr>
          <w:lang w:val="en-US"/>
        </w:rPr>
      </w:pPr>
      <w:r>
        <w:rPr>
          <w:lang w:val="en-US"/>
        </w:rPr>
        <w:lastRenderedPageBreak/>
        <w:t xml:space="preserve">The client can then use a table like this as part of its general search conditions. </w:t>
      </w:r>
      <w:proofErr w:type="gramStart"/>
      <w:r>
        <w:rPr>
          <w:lang w:val="en-US"/>
        </w:rPr>
        <w:t>Using the example from above: "Find any observations for male patients over the age of 50 who attended a particular clinic within a particular 2 week period, with a diagnosis of gout, and who had an elevated serum creatinine."</w:t>
      </w:r>
      <w:proofErr w:type="gramEnd"/>
      <w:r>
        <w:rPr>
          <w:lang w:val="en-US"/>
        </w:rPr>
        <w:t xml:space="preserve"> This query could be done, for instance, with an SQL query like this: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 xml:space="preserve"> Select * from Observations, Patients, Encounters, Conditions, Observations as Obs2 where</w:t>
      </w:r>
    </w:p>
    <w:p w:rsidR="00C51368" w:rsidRDefault="00E43BD9">
      <w:pPr>
        <w:pStyle w:val="HTMLPreformatted"/>
        <w:divId w:val="1863084060"/>
        <w:rPr>
          <w:lang w:val="en-US"/>
        </w:rPr>
      </w:pPr>
      <w:r>
        <w:rPr>
          <w:lang w:val="en-US"/>
        </w:rPr>
        <w:t xml:space="preserve">   Observations.patient = Patients.Key and Patients.Age &gt; 50 and </w:t>
      </w:r>
    </w:p>
    <w:p w:rsidR="00C51368" w:rsidRDefault="00E43BD9">
      <w:pPr>
        <w:pStyle w:val="HTMLPreformatted"/>
        <w:divId w:val="1863084060"/>
        <w:rPr>
          <w:lang w:val="en-US"/>
        </w:rPr>
      </w:pPr>
      <w:r>
        <w:rPr>
          <w:lang w:val="en-US"/>
        </w:rPr>
        <w:t xml:space="preserve">   Observations.encounter = Encounters.Key and Encounter.clinic = [key] </w:t>
      </w:r>
    </w:p>
    <w:p w:rsidR="00C51368" w:rsidRDefault="00E43BD9">
      <w:pPr>
        <w:pStyle w:val="HTMLPreformatted"/>
        <w:divId w:val="1863084060"/>
        <w:rPr>
          <w:lang w:val="en-US"/>
        </w:rPr>
      </w:pPr>
      <w:r>
        <w:rPr>
          <w:lang w:val="en-US"/>
        </w:rPr>
        <w:t xml:space="preserve">     and encounter.date &gt;= [date] and encounter.date &lt;= [date] and</w:t>
      </w:r>
    </w:p>
    <w:p w:rsidR="00C51368" w:rsidRDefault="00E43BD9">
      <w:pPr>
        <w:pStyle w:val="HTMLPreformatted"/>
        <w:divId w:val="1863084060"/>
        <w:rPr>
          <w:lang w:val="en-US"/>
        </w:rPr>
      </w:pPr>
      <w:r>
        <w:rPr>
          <w:lang w:val="en-US"/>
        </w:rPr>
        <w:t xml:space="preserve">   Conditions.patient = Patients.Key and Conditions.code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rsidR="00C51368" w:rsidRDefault="00E43BD9">
      <w:pPr>
        <w:pStyle w:val="HTMLPreformatted"/>
        <w:divId w:val="1863084060"/>
        <w:rPr>
          <w:lang w:val="en-US"/>
        </w:rPr>
      </w:pPr>
      <w:r>
        <w:rPr>
          <w:lang w:val="en-US"/>
        </w:rPr>
        <w:t xml:space="preserve">   Obs2.patient = Patients.Key and Obs2.value &gt; 0.19 and Obs2.code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rsidR="00C51368" w:rsidRDefault="00E43BD9">
      <w:pPr>
        <w:pStyle w:val="Heading3"/>
        <w:divId w:val="1863084060"/>
        <w:rPr>
          <w:rFonts w:eastAsia="Times New Roman"/>
          <w:lang w:val="en-US"/>
        </w:rPr>
      </w:pPr>
      <w:r>
        <w:rPr>
          <w:rFonts w:eastAsia="Times New Roman"/>
          <w:lang w:val="en-US"/>
        </w:rPr>
        <w:t xml:space="preserve">Functional Operations </w:t>
      </w:r>
    </w:p>
    <w:p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rsidR="00C51368" w:rsidRDefault="00E43BD9">
      <w:pPr>
        <w:pStyle w:val="Heading4"/>
        <w:divId w:val="1863084060"/>
        <w:rPr>
          <w:rFonts w:eastAsia="Times New Roman"/>
          <w:lang w:val="en-US"/>
        </w:rPr>
      </w:pPr>
      <w:r>
        <w:rPr>
          <w:rFonts w:eastAsia="Times New Roman"/>
          <w:lang w:val="en-US"/>
        </w:rPr>
        <w:t xml:space="preserve">Administrative Operations </w:t>
      </w:r>
    </w:p>
    <w:p w:rsidR="00C51368" w:rsidRDefault="00E43BD9">
      <w:pPr>
        <w:numPr>
          <w:ilvl w:val="0"/>
          <w:numId w:val="360"/>
        </w:numPr>
        <w:spacing w:before="100" w:beforeAutospacing="1" w:after="100" w:afterAutospacing="1"/>
        <w:divId w:val="1863084060"/>
        <w:rPr>
          <w:rFonts w:eastAsia="Times New Roman"/>
          <w:lang w:val="en-US"/>
        </w:rPr>
      </w:pPr>
      <w:r>
        <w:rPr>
          <w:rFonts w:eastAsia="Times New Roman"/>
          <w:lang w:val="en-US"/>
        </w:rPr>
        <w:t>Be able to load a standard or local code system</w:t>
      </w:r>
    </w:p>
    <w:p w:rsidR="00C51368" w:rsidRDefault="00E43BD9">
      <w:pPr>
        <w:pStyle w:val="Heading4"/>
        <w:divId w:val="1863084060"/>
        <w:rPr>
          <w:rFonts w:eastAsia="Times New Roman"/>
          <w:lang w:val="en-US"/>
        </w:rPr>
      </w:pPr>
      <w:r>
        <w:rPr>
          <w:rFonts w:eastAsia="Times New Roman"/>
          <w:lang w:val="en-US"/>
        </w:rPr>
        <w:t xml:space="preserve">Search/Query Operations </w:t>
      </w:r>
    </w:p>
    <w:p w:rsidR="00C51368" w:rsidRDefault="00E43BD9">
      <w:pPr>
        <w:pStyle w:val="NormalWeb"/>
        <w:divId w:val="1863084060"/>
        <w:rPr>
          <w:lang w:val="en-US"/>
        </w:rPr>
      </w:pPr>
      <w:r>
        <w:rPr>
          <w:lang w:val="en-US"/>
        </w:rPr>
        <w:t xml:space="preserve">Concepts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the concept details (display name, qualifiers, associations, etc.) for a given code/code system</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possible concept matches based on search criteria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lastRenderedPageBreak/>
        <w:t>Validate whether a code is valid within a given code system (content)</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a list of codes (for example, to populate a user interface)</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Return the decedents of a given concept</w:t>
      </w:r>
    </w:p>
    <w:p w:rsidR="00C51368" w:rsidRDefault="00E43BD9">
      <w:pPr>
        <w:pStyle w:val="NormalWeb"/>
        <w:divId w:val="1863084060"/>
        <w:rPr>
          <w:lang w:val="en-US"/>
        </w:rPr>
      </w:pPr>
      <w:r>
        <w:rPr>
          <w:lang w:val="en-US"/>
        </w:rPr>
        <w:t xml:space="preserve">Code System </w:t>
      </w:r>
    </w:p>
    <w:p w:rsidR="00C51368" w:rsidRDefault="00E43BD9">
      <w:pPr>
        <w:numPr>
          <w:ilvl w:val="0"/>
          <w:numId w:val="362"/>
        </w:numPr>
        <w:spacing w:before="100" w:beforeAutospacing="1" w:after="100" w:afterAutospacing="1"/>
        <w:divId w:val="1863084060"/>
        <w:rPr>
          <w:rFonts w:eastAsia="Times New Roman"/>
          <w:lang w:val="en-US"/>
        </w:rPr>
      </w:pPr>
      <w:r>
        <w:rPr>
          <w:rFonts w:eastAsia="Times New Roman"/>
          <w:lang w:val="en-US"/>
        </w:rPr>
        <w:t>Retrieve the metadata for a code system</w:t>
      </w:r>
    </w:p>
    <w:p w:rsidR="00C51368" w:rsidRDefault="00E43BD9">
      <w:pPr>
        <w:pStyle w:val="NormalWeb"/>
        <w:divId w:val="1863084060"/>
        <w:rPr>
          <w:lang w:val="en-US"/>
        </w:rPr>
      </w:pPr>
      <w:r>
        <w:rPr>
          <w:lang w:val="en-US"/>
        </w:rPr>
        <w:t xml:space="preserve">Value Set </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Retrieve the metadata for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Return a value set based on search criteria</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Determine if a code is valid in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Generate the Value set Expansion from the Value Set Definition.</w:t>
      </w:r>
    </w:p>
    <w:p w:rsidR="00C51368" w:rsidRDefault="00E43BD9">
      <w:pPr>
        <w:pStyle w:val="NormalWeb"/>
        <w:divId w:val="1863084060"/>
        <w:rPr>
          <w:lang w:val="en-US"/>
        </w:rPr>
      </w:pPr>
      <w:r>
        <w:rPr>
          <w:lang w:val="en-US"/>
        </w:rPr>
        <w:t xml:space="preserve">Mapping </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the metadata for map set</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a translation (mapping) of concept(s) from a given source code system to target concept(s) from a target code system</w:t>
      </w:r>
    </w:p>
    <w:p w:rsidR="00C51368" w:rsidRDefault="00E43BD9">
      <w:pPr>
        <w:pStyle w:val="Heading4"/>
        <w:divId w:val="1863084060"/>
        <w:rPr>
          <w:rFonts w:eastAsia="Times New Roman"/>
          <w:lang w:val="en-US"/>
        </w:rPr>
      </w:pPr>
      <w:r>
        <w:rPr>
          <w:rFonts w:eastAsia="Times New Roman"/>
          <w:lang w:val="en-US"/>
        </w:rPr>
        <w:t xml:space="preserve">Authoring/Maintenance Operations </w:t>
      </w:r>
    </w:p>
    <w:p w:rsidR="00C51368" w:rsidRDefault="00E43BD9">
      <w:pPr>
        <w:pStyle w:val="NormalWeb"/>
        <w:divId w:val="1863084060"/>
        <w:rPr>
          <w:lang w:val="en-US"/>
        </w:rPr>
      </w:pPr>
      <w:r>
        <w:rPr>
          <w:lang w:val="en-US"/>
        </w:rPr>
        <w:t>Concepts</w:t>
      </w:r>
    </w:p>
    <w:p w:rsidR="00C51368" w:rsidRDefault="00E43BD9">
      <w:pPr>
        <w:numPr>
          <w:ilvl w:val="0"/>
          <w:numId w:val="365"/>
        </w:numPr>
        <w:spacing w:before="100" w:beforeAutospacing="1" w:after="100" w:afterAutospacing="1"/>
        <w:divId w:val="1863084060"/>
        <w:rPr>
          <w:rFonts w:eastAsia="Times New Roman"/>
          <w:lang w:val="en-US"/>
        </w:rPr>
      </w:pPr>
      <w:r>
        <w:rPr>
          <w:rFonts w:eastAsia="Times New Roman"/>
          <w:lang w:val="en-US"/>
        </w:rPr>
        <w:t>Maintain a closure table</w:t>
      </w:r>
    </w:p>
    <w:p w:rsidR="00C51368" w:rsidRDefault="00E43BD9">
      <w:pPr>
        <w:pStyle w:val="NormalWeb"/>
        <w:divId w:val="1863084060"/>
        <w:rPr>
          <w:lang w:val="en-US"/>
        </w:rPr>
      </w:pPr>
      <w:r>
        <w:rPr>
          <w:lang w:val="en-US"/>
        </w:rPr>
        <w:t xml:space="preserve">Value Set </w:t>
      </w:r>
    </w:p>
    <w:p w:rsidR="00C51368" w:rsidRDefault="00E43BD9">
      <w:pPr>
        <w:numPr>
          <w:ilvl w:val="0"/>
          <w:numId w:val="366"/>
        </w:numPr>
        <w:spacing w:before="100" w:beforeAutospacing="1" w:after="100" w:afterAutospacing="1"/>
        <w:divId w:val="1863084060"/>
        <w:rPr>
          <w:rFonts w:eastAsia="Times New Roman"/>
          <w:lang w:val="en-US"/>
        </w:rPr>
      </w:pPr>
      <w:r>
        <w:rPr>
          <w:rFonts w:eastAsia="Times New Roman"/>
          <w:lang w:val="en-US"/>
        </w:rPr>
        <w:t>Create/editing a value set</w:t>
      </w:r>
    </w:p>
    <w:p w:rsidR="00C51368" w:rsidRDefault="00E43BD9">
      <w:pPr>
        <w:pStyle w:val="NormalWeb"/>
        <w:divId w:val="1863084060"/>
        <w:rPr>
          <w:lang w:val="en-US"/>
        </w:rPr>
      </w:pPr>
      <w:r>
        <w:rPr>
          <w:lang w:val="en-US"/>
        </w:rPr>
        <w:t xml:space="preserve">Mapping </w:t>
      </w:r>
    </w:p>
    <w:p w:rsidR="00C51368" w:rsidRDefault="00E43BD9">
      <w:pPr>
        <w:numPr>
          <w:ilvl w:val="0"/>
          <w:numId w:val="367"/>
        </w:numPr>
        <w:spacing w:before="100" w:beforeAutospacing="1" w:after="100" w:afterAutospacing="1"/>
        <w:divId w:val="1863084060"/>
        <w:rPr>
          <w:rFonts w:eastAsia="Times New Roman"/>
          <w:lang w:val="en-US"/>
        </w:rPr>
      </w:pPr>
      <w:r>
        <w:rPr>
          <w:rFonts w:eastAsia="Times New Roman"/>
          <w:lang w:val="en-US"/>
        </w:rPr>
        <w:t>Translate (map) from a source code system to a target code system</w:t>
      </w:r>
    </w:p>
    <w:p w:rsidR="00C51368" w:rsidRDefault="00E43BD9">
      <w:pPr>
        <w:pStyle w:val="Heading1"/>
        <w:divId w:val="990249517"/>
        <w:rPr>
          <w:rFonts w:eastAsia="Times New Roman"/>
          <w:noProof/>
          <w:lang w:val="en-US"/>
        </w:rPr>
      </w:pPr>
      <w:r>
        <w:rPr>
          <w:rFonts w:eastAsia="Times New Roman"/>
          <w:noProof/>
          <w:lang w:val="en-US"/>
        </w:rPr>
        <w:t>timelines.html</w:t>
      </w:r>
    </w:p>
    <w:p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7899855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8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872" w:anchor="status" w:history="1">
              <w:r w:rsidR="00E43BD9">
                <w:rPr>
                  <w:rStyle w:val="Hyperlink"/>
                  <w:rFonts w:eastAsia="Times New Roman"/>
                </w:rPr>
                <w:t>Ballot Status</w:t>
              </w:r>
            </w:hyperlink>
            <w:r w:rsidR="00E43BD9">
              <w:rPr>
                <w:rFonts w:eastAsia="Times New Roman"/>
              </w:rPr>
              <w:t xml:space="preserve">: </w:t>
            </w:r>
            <w:hyperlink r:id="rId2873" w:anchor="pubs" w:history="1">
              <w:r w:rsidR="00E43BD9">
                <w:rPr>
                  <w:rStyle w:val="Hyperlink"/>
                  <w:rFonts w:eastAsia="Times New Roman"/>
                </w:rPr>
                <w:t>DSTU 2</w:t>
              </w:r>
            </w:hyperlink>
          </w:p>
        </w:tc>
      </w:tr>
    </w:tbl>
    <w:p w:rsidR="00C51368" w:rsidRDefault="00E43BD9">
      <w:pPr>
        <w:pStyle w:val="NormalWeb"/>
        <w:divId w:val="278998550"/>
        <w:rPr>
          <w:lang w:val="en-US"/>
        </w:rPr>
      </w:pPr>
      <w:r>
        <w:rPr>
          <w:lang w:val="en-US"/>
        </w:rPr>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w:t>
      </w:r>
      <w:r>
        <w:rPr>
          <w:lang w:val="en-US"/>
        </w:rPr>
        <w:lastRenderedPageBreak/>
        <w:t xml:space="preserve">FHIR releases as well as the degree of stability and change implementers should expect from the standard as it continues to evolve. </w:t>
      </w:r>
    </w:p>
    <w:p w:rsidR="00C51368" w:rsidRDefault="00E43BD9">
      <w:pPr>
        <w:pStyle w:val="Heading3"/>
        <w:divId w:val="278998550"/>
        <w:rPr>
          <w:rFonts w:eastAsia="Times New Roman"/>
          <w:lang w:val="en-US"/>
        </w:rPr>
      </w:pPr>
      <w:bookmarkStart w:id="445" w:name="levels"/>
      <w:r>
        <w:rPr>
          <w:rFonts w:eastAsia="Times New Roman"/>
          <w:lang w:val="en-US"/>
        </w:rPr>
        <w:t>Standard Levels</w:t>
      </w:r>
    </w:p>
    <w:p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7730"/>
      </w:tblGrid>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Standard Level</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w:t>
            </w:r>
          </w:p>
        </w:tc>
        <w:tc>
          <w:tcPr>
            <w:tcW w:w="0" w:type="auto"/>
            <w:vAlign w:val="center"/>
            <w:hideMark/>
          </w:tcPr>
          <w:p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445"/>
            <w:r w:rsidR="00C51368">
              <w:rPr>
                <w:rFonts w:eastAsia="Times New Roman"/>
              </w:rPr>
              <w:fldChar w:fldCharType="begin"/>
            </w:r>
            <w:r w:rsidR="00FA7E29">
              <w:rPr>
                <w:rFonts w:eastAsia="Times New Roman"/>
              </w:rPr>
              <w:instrText>HYPERLINK "C:\\Users\\Lloyd\\Documents\\SVN\\FHIR\\build\\qa\\compatibility.html"</w:instrText>
            </w:r>
            <w:r w:rsidR="00C51368">
              <w:rPr>
                <w:rFonts w:eastAsia="Times New Roman"/>
              </w:rPr>
              <w:fldChar w:fldCharType="separate"/>
            </w:r>
            <w:r>
              <w:rPr>
                <w:rStyle w:val="Hyperlink"/>
                <w:rFonts w:eastAsia="Times New Roman"/>
              </w:rPr>
              <w:t>Inter-version Compatibility Rules</w:t>
            </w:r>
            <w:r w:rsidR="00C51368">
              <w:rPr>
                <w:rFonts w:eastAsia="Times New Roman"/>
              </w:rPr>
              <w:fldChar w:fldCharType="end"/>
            </w:r>
            <w:r>
              <w:rPr>
                <w:rFonts w:eastAsia="Times New Roman"/>
              </w:rPr>
              <w:t xml:space="preserve">. Future versions of FHIR may make significant changes to DSTU-level content that </w:t>
            </w:r>
            <w:proofErr w:type="gramStart"/>
            <w:r>
              <w:rPr>
                <w:rFonts w:eastAsia="Times New Roman"/>
              </w:rPr>
              <w:t>are</w:t>
            </w:r>
            <w:proofErr w:type="gramEnd"/>
            <w:r>
              <w:rPr>
                <w:rFonts w:eastAsia="Times New Roman"/>
              </w:rPr>
              <w:t xml:space="preserv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Normative</w:t>
            </w:r>
          </w:p>
        </w:tc>
        <w:tc>
          <w:tcPr>
            <w:tcW w:w="0" w:type="auto"/>
            <w:vAlign w:val="center"/>
            <w:hideMark/>
          </w:tcPr>
          <w:p w:rsidR="00C51368" w:rsidRDefault="00E43BD9">
            <w:pPr>
              <w:rPr>
                <w:rFonts w:eastAsia="Times New Roman"/>
              </w:rPr>
            </w:pPr>
            <w:r>
              <w:rPr>
                <w:rFonts w:eastAsia="Times New Roman"/>
              </w:rPr>
              <w:t xml:space="preserve">This content has been subject to review and production implementation in a wide variety of environments. The content is consdiered to be stable and has been 'locked', subjecting it to FHIR </w:t>
            </w:r>
            <w:hyperlink r:id="rId2874"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rsidR="00C51368" w:rsidRDefault="00E43BD9">
      <w:pPr>
        <w:pStyle w:val="Heading3"/>
        <w:divId w:val="278998550"/>
        <w:rPr>
          <w:rFonts w:eastAsia="Times New Roman"/>
          <w:lang w:val="en-US"/>
        </w:rPr>
      </w:pPr>
      <w:r>
        <w:rPr>
          <w:rFonts w:eastAsia="Times New Roman"/>
          <w:lang w:val="en-US"/>
        </w:rPr>
        <w:t>FHIR timeline</w:t>
      </w:r>
    </w:p>
    <w:p w:rsidR="00C51368" w:rsidRDefault="00E43BD9">
      <w:pPr>
        <w:pStyle w:val="NormalWeb"/>
        <w:divId w:val="278998550"/>
        <w:rPr>
          <w:lang w:val="en-US"/>
        </w:rPr>
      </w:pPr>
      <w:r>
        <w:rPr>
          <w:lang w:val="en-US"/>
        </w:rPr>
        <w:lastRenderedPageBreak/>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achievable with available HL7 resources. </w:t>
      </w:r>
    </w:p>
    <w:p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w:t>
      </w:r>
      <w:proofErr w:type="gramStart"/>
      <w:r>
        <w:rPr>
          <w:lang w:val="en-US"/>
        </w:rPr>
        <w:t>Normative</w:t>
      </w:r>
      <w:proofErr w:type="gramEnd"/>
      <w:r>
        <w:rPr>
          <w:lang w:val="en-US"/>
        </w:rPr>
        <w:t xml:space="preser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rsidR="00C51368" w:rsidRDefault="00E43BD9">
      <w:pPr>
        <w:pStyle w:val="Heading3"/>
        <w:divId w:val="278998550"/>
        <w:rPr>
          <w:rFonts w:eastAsia="Times New Roman"/>
          <w:lang w:val="en-US"/>
        </w:rPr>
      </w:pPr>
      <w:r>
        <w:rPr>
          <w:rFonts w:eastAsia="Times New Roman"/>
          <w:lang w:val="en-US"/>
        </w:rPr>
        <w:t>DSTU Suggestions</w:t>
      </w:r>
    </w:p>
    <w:p w:rsidR="00C51368" w:rsidRDefault="00E43BD9">
      <w:pPr>
        <w:pStyle w:val="NormalWeb"/>
        <w:divId w:val="278998550"/>
        <w:rPr>
          <w:lang w:val="en-US"/>
        </w:rPr>
      </w:pPr>
      <w:r>
        <w:rPr>
          <w:lang w:val="en-US"/>
        </w:rPr>
        <w:t xml:space="preserve">The FHIR specification is a "Draft Standard </w:t>
      </w:r>
      <w:proofErr w:type="gramStart"/>
      <w:r>
        <w:rPr>
          <w:lang w:val="en-US"/>
        </w:rPr>
        <w:t>For</w:t>
      </w:r>
      <w:proofErr w:type="gramEnd"/>
      <w:r>
        <w:rPr>
          <w:lang w:val="en-US"/>
        </w:rPr>
        <w:t xml:space="preserve"> 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33"/>
      <w:r w:rsidR="00C51368">
        <w:rPr>
          <w:lang w:val="en-US"/>
        </w:rPr>
        <w:fldChar w:fldCharType="begin"/>
      </w:r>
      <w:r w:rsidR="00FA7E29">
        <w:rPr>
          <w:lang w:val="en-US"/>
        </w:rPr>
        <w:instrText>HYPERLINK "C:\\Users\\Lloyd\\Documents\\SVN\\FHIR\\build\\qa\\todo.html"</w:instrText>
      </w:r>
      <w:r w:rsidR="00C51368">
        <w:rPr>
          <w:lang w:val="en-US"/>
        </w:rPr>
        <w:fldChar w:fldCharType="separate"/>
      </w:r>
      <w:r>
        <w:rPr>
          <w:rStyle w:val="Hyperlink"/>
          <w:lang w:val="en-US"/>
        </w:rPr>
        <w:t>Outstanding Issue List</w:t>
      </w:r>
      <w:r w:rsidR="00C51368">
        <w:rPr>
          <w:lang w:val="en-US"/>
        </w:rPr>
        <w:fldChar w:fldCharType="end"/>
      </w:r>
      <w:r>
        <w:rPr>
          <w:lang w:val="en-US"/>
        </w:rPr>
        <w:t xml:space="preserve">, and known issues will arise after publication (refer to the </w:t>
      </w:r>
      <w:hyperlink r:id="rId2875" w:history="1">
        <w:r>
          <w:rPr>
            <w:rStyle w:val="Hyperlink"/>
            <w:lang w:val="en-US"/>
          </w:rPr>
          <w:t>FHIR Change Request</w:t>
        </w:r>
      </w:hyperlink>
      <w:r>
        <w:rPr>
          <w:lang w:val="en-US"/>
        </w:rPr>
        <w:t xml:space="preserve"> tracker for details.) Guidance from early implementation will help address these areas. </w:t>
      </w:r>
    </w:p>
    <w:p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rsidR="00C51368" w:rsidRDefault="00E43BD9">
      <w:pPr>
        <w:pStyle w:val="NormalWeb"/>
        <w:divId w:val="278998550"/>
        <w:rPr>
          <w:lang w:val="en-US"/>
        </w:rPr>
      </w:pPr>
      <w:r>
        <w:rPr>
          <w:lang w:val="en-US"/>
        </w:rPr>
        <w:t xml:space="preserve">This specification has been promoted to DSTU because it is felt that the specification, as is, is implementable and that more value can be gleaned from implementer experience than from </w:t>
      </w:r>
      <w:r>
        <w:rPr>
          <w:lang w:val="en-US"/>
        </w:rPr>
        <w:lastRenderedPageBreak/>
        <w:t xml:space="preserve">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876"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rsidR="00C51368" w:rsidRDefault="00E43BD9">
      <w:pPr>
        <w:pStyle w:val="NormalWeb"/>
        <w:divId w:val="278998550"/>
        <w:rPr>
          <w:lang w:val="en-US"/>
        </w:rPr>
      </w:pPr>
      <w:r>
        <w:rPr>
          <w:lang w:val="en-US"/>
        </w:rPr>
        <w:t xml:space="preserve">A key objective of the DSTU process is gaining feedback from implementers making use of the specification. As well, the HL7 has a need to monitor which portions of FHIR are being implemented in what sorts of environments so as to make an informed decision on when the specification is ready to proceed to </w:t>
      </w:r>
      <w:proofErr w:type="gramStart"/>
      <w:r>
        <w:rPr>
          <w:lang w:val="en-US"/>
        </w:rPr>
        <w:t>Normative</w:t>
      </w:r>
      <w:proofErr w:type="gramEnd"/>
      <w:r>
        <w:rPr>
          <w:lang w:val="en-US"/>
        </w:rPr>
        <w:t xml:space="preserve"> status. For this reason, all FHIR implementers are asked to complete a short survey which can be found </w:t>
      </w:r>
      <w:hyperlink r:id="rId2877" w:history="1">
        <w:r>
          <w:rPr>
            <w:rStyle w:val="Hyperlink"/>
            <w:lang w:val="en-US"/>
          </w:rPr>
          <w:t>here</w:t>
        </w:r>
      </w:hyperlink>
      <w:r>
        <w:rPr>
          <w:lang w:val="en-US"/>
        </w:rPr>
        <w:t xml:space="preserve">. </w:t>
      </w:r>
    </w:p>
    <w:p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rsidR="00C51368" w:rsidRDefault="00E43BD9">
      <w:pPr>
        <w:pStyle w:val="NormalWeb"/>
        <w:divId w:val="278998550"/>
        <w:rPr>
          <w:lang w:val="en-US"/>
        </w:rPr>
      </w:pPr>
      <w:r>
        <w:rPr>
          <w:lang w:val="en-US"/>
        </w:rPr>
        <w:t xml:space="preserve">While implementation of </w:t>
      </w:r>
      <w:proofErr w:type="gramStart"/>
      <w:r>
        <w:rPr>
          <w:lang w:val="en-US"/>
        </w:rPr>
        <w:t>the this</w:t>
      </w:r>
      <w:proofErr w:type="gramEnd"/>
      <w:r>
        <w:rPr>
          <w:lang w:val="en-US"/>
        </w:rPr>
        <w:t xml:space="preserve">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878"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879"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rsidR="00C51368" w:rsidRDefault="00E43BD9">
      <w:pPr>
        <w:pStyle w:val="Heading1"/>
        <w:divId w:val="990249517"/>
        <w:rPr>
          <w:rFonts w:eastAsia="Times New Roman"/>
          <w:noProof/>
          <w:lang w:val="en-US"/>
        </w:rPr>
      </w:pPr>
      <w:r>
        <w:rPr>
          <w:rFonts w:eastAsia="Times New Roman"/>
          <w:noProof/>
          <w:lang w:val="en-US"/>
        </w:rPr>
        <w:t>toc.html</w:t>
      </w:r>
    </w:p>
    <w:p w:rsidR="00C51368" w:rsidRDefault="00E43BD9">
      <w:pPr>
        <w:pStyle w:val="Heading2"/>
        <w:divId w:val="132213461"/>
        <w:rPr>
          <w:rFonts w:eastAsia="Times New Roman"/>
          <w:lang w:val="en-US"/>
        </w:rPr>
      </w:pPr>
      <w:r>
        <w:rPr>
          <w:rFonts w:eastAsia="Times New Roman"/>
          <w:lang w:val="en-US"/>
        </w:rPr>
        <w:lastRenderedPageBreak/>
        <w:t>Full Table of Contents</w:t>
      </w:r>
    </w:p>
    <w:p w:rsidR="00C51368" w:rsidRDefault="00C166DE">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rsidR="00C51368" w:rsidRDefault="00C166DE">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rsidR="00C51368" w:rsidRDefault="00E43BD9">
      <w:pPr>
        <w:pStyle w:val="Heading1"/>
        <w:divId w:val="990249517"/>
        <w:rPr>
          <w:rFonts w:eastAsia="Times New Roman"/>
          <w:noProof/>
          <w:lang w:val="en-US"/>
        </w:rPr>
      </w:pPr>
      <w:r>
        <w:rPr>
          <w:rFonts w:eastAsia="Times New Roman"/>
          <w:noProof/>
          <w:lang w:val="en-US"/>
        </w:rPr>
        <w:t>todo.html</w:t>
      </w:r>
    </w:p>
    <w:p w:rsidR="00C51368" w:rsidRDefault="00E43BD9">
      <w:pPr>
        <w:pStyle w:val="Heading2"/>
        <w:divId w:val="1390298144"/>
        <w:rPr>
          <w:rFonts w:eastAsia="Times New Roman"/>
          <w:lang w:val="en-US"/>
        </w:rPr>
      </w:pPr>
      <w:r>
        <w:rPr>
          <w:rFonts w:eastAsia="Times New Roman"/>
          <w:lang w:val="en-US"/>
        </w:rPr>
        <w:t>Outstanding Issues</w:t>
      </w:r>
    </w:p>
    <w:p w:rsidR="00C51368" w:rsidRDefault="00E43BD9">
      <w:pPr>
        <w:pStyle w:val="NormalWeb"/>
        <w:divId w:val="1390298144"/>
        <w:rPr>
          <w:lang w:val="en-US"/>
        </w:rPr>
      </w:pPr>
      <w:r>
        <w:rPr>
          <w:lang w:val="en-US"/>
        </w:rPr>
        <w:t xml:space="preserve">This specification is currently in </w:t>
      </w:r>
      <w:proofErr w:type="gramStart"/>
      <w:r>
        <w:rPr>
          <w:lang w:val="en-US"/>
        </w:rPr>
        <w:t>it's</w:t>
      </w:r>
      <w:proofErr w:type="gramEnd"/>
      <w:r>
        <w:rPr>
          <w:lang w:val="en-US"/>
        </w:rPr>
        <w:t xml:space="preserve"> second round of trial use. Much work remains to be done. </w:t>
      </w:r>
    </w:p>
    <w:p w:rsidR="00C51368" w:rsidRDefault="00E43BD9">
      <w:pPr>
        <w:pStyle w:val="NormalWeb"/>
        <w:divId w:val="1390298144"/>
        <w:rPr>
          <w:lang w:val="en-US"/>
        </w:rPr>
      </w:pPr>
      <w:r>
        <w:rPr>
          <w:lang w:val="en-US"/>
        </w:rPr>
        <w:t>Specifically, there are still many outstanding questions about the Request/Fulfillment cycle (</w:t>
      </w:r>
      <w:hyperlink r:id="rId2880" w:history="1">
        <w:r>
          <w:rPr>
            <w:rStyle w:val="Hyperlink"/>
            <w:lang w:val="en-US"/>
          </w:rPr>
          <w:t>Order</w:t>
        </w:r>
      </w:hyperlink>
      <w:r>
        <w:rPr>
          <w:lang w:val="en-US"/>
        </w:rPr>
        <w:t xml:space="preserve">/ </w:t>
      </w:r>
      <w:hyperlink r:id="rId2881"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rsidR="00C51368" w:rsidRDefault="00E43BD9">
      <w:pPr>
        <w:pStyle w:val="NormalWeb"/>
        <w:divId w:val="1390298144"/>
        <w:rPr>
          <w:lang w:val="en-US"/>
        </w:rPr>
      </w:pPr>
      <w:r>
        <w:rPr>
          <w:lang w:val="en-US"/>
        </w:rPr>
        <w:t xml:space="preserve">In addition, the following general areas of functionality have been deferred to a future version: </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rsidR="00C51368" w:rsidRDefault="00E43BD9">
      <w:pPr>
        <w:pStyle w:val="NormalWeb"/>
        <w:divId w:val="1390298144"/>
        <w:rPr>
          <w:lang w:val="en-US"/>
        </w:rPr>
      </w:pPr>
      <w:r>
        <w:rPr>
          <w:lang w:val="en-US"/>
        </w:rPr>
        <w:t xml:space="preserve">For some of these, some draft content is included in the specification as draft for implementer consideration. </w:t>
      </w:r>
    </w:p>
    <w:p w:rsidR="00C51368" w:rsidRDefault="00E43BD9">
      <w:pPr>
        <w:pStyle w:val="NormalWeb"/>
        <w:divId w:val="1390298144"/>
        <w:rPr>
          <w:lang w:val="en-US"/>
        </w:rPr>
      </w:pPr>
      <w:r>
        <w:rPr>
          <w:lang w:val="en-US"/>
        </w:rPr>
        <w:t xml:space="preserve">In addition, there </w:t>
      </w:r>
      <w:proofErr w:type="gramStart"/>
      <w:r>
        <w:rPr>
          <w:lang w:val="en-US"/>
        </w:rPr>
        <w:t>is</w:t>
      </w:r>
      <w:proofErr w:type="gramEnd"/>
      <w:r>
        <w:rPr>
          <w:lang w:val="en-US"/>
        </w:rPr>
        <w:t xml:space="preserve"> a number of specific notes through the specification requesting feedback from implementers: </w:t>
      </w:r>
    </w:p>
    <w:bookmarkStart w:id="446" w:name="todo"/>
    <w:bookmarkEnd w:id="446"/>
    <w:p w:rsidR="00C51368" w:rsidRDefault="00C51368">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proofErr w:type="spellStart"/>
      <w:r w:rsidR="00E43BD9">
        <w:rPr>
          <w:rStyle w:val="Hyperlink"/>
          <w:rFonts w:eastAsia="Times New Roman"/>
          <w:lang w:val="en-US"/>
        </w:rPr>
        <w:t>AllergyIntolerance</w:t>
      </w:r>
      <w:proofErr w:type="spellEnd"/>
      <w:r>
        <w:rPr>
          <w:rFonts w:eastAsia="Times New Roman"/>
          <w:lang w:val="en-US"/>
        </w:rPr>
        <w:fldChar w:fldCharType="end"/>
      </w:r>
      <w:r w:rsidR="00E43BD9">
        <w:rPr>
          <w:rFonts w:eastAsia="Times New Roman"/>
          <w:lang w:val="en-US"/>
        </w:rPr>
        <w:t>: how to report 'no known allergies' of various flavors</w:t>
      </w:r>
    </w:p>
    <w:p w:rsidR="00C51368" w:rsidRDefault="00C166DE">
      <w:pPr>
        <w:numPr>
          <w:ilvl w:val="0"/>
          <w:numId w:val="370"/>
        </w:numPr>
        <w:spacing w:before="100" w:beforeAutospacing="1" w:after="100" w:afterAutospacing="1"/>
        <w:divId w:val="1390298144"/>
        <w:rPr>
          <w:rFonts w:eastAsia="Times New Roman"/>
          <w:lang w:val="en-US"/>
        </w:rPr>
      </w:pPr>
      <w:hyperlink r:id="rId2882"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rsidR="00C51368" w:rsidRDefault="00C166DE">
      <w:pPr>
        <w:numPr>
          <w:ilvl w:val="0"/>
          <w:numId w:val="370"/>
        </w:numPr>
        <w:spacing w:before="100" w:beforeAutospacing="1" w:after="100" w:afterAutospacing="1"/>
        <w:divId w:val="1390298144"/>
        <w:rPr>
          <w:rFonts w:eastAsia="Times New Roman"/>
          <w:lang w:val="en-US"/>
        </w:rPr>
      </w:pPr>
      <w:hyperlink r:id="rId2883" w:anchor="dstu" w:history="1">
        <w:r w:rsidR="00E43BD9">
          <w:rPr>
            <w:rStyle w:val="Hyperlink"/>
            <w:rFonts w:eastAsia="Times New Roman"/>
            <w:lang w:val="en-US"/>
          </w:rPr>
          <w:t>BodySite</w:t>
        </w:r>
      </w:hyperlink>
      <w:r w:rsidR="00E43BD9">
        <w:rPr>
          <w:rFonts w:eastAsia="Times New Roman"/>
          <w:lang w:val="en-US"/>
        </w:rPr>
        <w:t>: suitability of this as a resource?</w:t>
      </w:r>
    </w:p>
    <w:p w:rsidR="00C51368" w:rsidRDefault="00C166DE">
      <w:pPr>
        <w:numPr>
          <w:ilvl w:val="0"/>
          <w:numId w:val="370"/>
        </w:numPr>
        <w:spacing w:before="100" w:beforeAutospacing="1" w:after="100" w:afterAutospacing="1"/>
        <w:divId w:val="1390298144"/>
        <w:rPr>
          <w:rFonts w:eastAsia="Times New Roman"/>
          <w:lang w:val="en-US"/>
        </w:rPr>
      </w:pPr>
      <w:hyperlink r:id="rId2884" w:anchor="dstu" w:history="1">
        <w:r w:rsidR="00E43BD9">
          <w:rPr>
            <w:rStyle w:val="Hyperlink"/>
            <w:rFonts w:eastAsia="Times New Roman"/>
            <w:lang w:val="en-US"/>
          </w:rPr>
          <w:t>CarePlan</w:t>
        </w:r>
      </w:hyperlink>
      <w:r w:rsidR="00E43BD9">
        <w:rPr>
          <w:rFonts w:eastAsia="Times New Roman"/>
          <w:lang w:val="en-US"/>
        </w:rPr>
        <w:t>: 2 questions about usage</w:t>
      </w:r>
    </w:p>
    <w:p w:rsidR="00C51368" w:rsidRDefault="00C166DE">
      <w:pPr>
        <w:numPr>
          <w:ilvl w:val="0"/>
          <w:numId w:val="370"/>
        </w:numPr>
        <w:spacing w:before="100" w:beforeAutospacing="1" w:after="100" w:afterAutospacing="1"/>
        <w:divId w:val="1390298144"/>
        <w:rPr>
          <w:rFonts w:eastAsia="Times New Roman"/>
          <w:lang w:val="en-US"/>
        </w:rPr>
      </w:pPr>
      <w:hyperlink r:id="rId2885" w:anchor="dstu" w:history="1">
        <w:r w:rsidR="00E43BD9">
          <w:rPr>
            <w:rStyle w:val="Hyperlink"/>
            <w:rFonts w:eastAsia="Times New Roman"/>
            <w:lang w:val="en-US"/>
          </w:rPr>
          <w:t>ClinicalImpression</w:t>
        </w:r>
      </w:hyperlink>
      <w:r w:rsidR="00E43BD9">
        <w:rPr>
          <w:rFonts w:eastAsia="Times New Roman"/>
          <w:lang w:val="en-US"/>
        </w:rPr>
        <w:t>: general usage questions</w:t>
      </w:r>
    </w:p>
    <w:p w:rsidR="00C51368" w:rsidRDefault="00C166DE">
      <w:pPr>
        <w:numPr>
          <w:ilvl w:val="0"/>
          <w:numId w:val="370"/>
        </w:numPr>
        <w:spacing w:before="100" w:beforeAutospacing="1" w:after="100" w:afterAutospacing="1"/>
        <w:divId w:val="1390298144"/>
        <w:rPr>
          <w:rFonts w:eastAsia="Times New Roman"/>
          <w:lang w:val="en-US"/>
        </w:rPr>
      </w:pPr>
      <w:hyperlink r:id="rId2886"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rsidR="00C51368" w:rsidRDefault="00C166DE">
      <w:pPr>
        <w:numPr>
          <w:ilvl w:val="0"/>
          <w:numId w:val="370"/>
        </w:numPr>
        <w:spacing w:before="100" w:beforeAutospacing="1" w:after="100" w:afterAutospacing="1"/>
        <w:divId w:val="1390298144"/>
        <w:rPr>
          <w:rFonts w:eastAsia="Times New Roman"/>
          <w:lang w:val="en-US"/>
        </w:rPr>
      </w:pPr>
      <w:hyperlink r:id="rId2887" w:anchor="dstu" w:history="1">
        <w:r w:rsidR="00E43BD9">
          <w:rPr>
            <w:rStyle w:val="Hyperlink"/>
            <w:rFonts w:eastAsia="Times New Roman"/>
            <w:lang w:val="en-US"/>
          </w:rPr>
          <w:t>Invariants</w:t>
        </w:r>
      </w:hyperlink>
      <w:r w:rsidR="00E43BD9">
        <w:rPr>
          <w:rFonts w:eastAsia="Times New Roman"/>
          <w:lang w:val="en-US"/>
        </w:rPr>
        <w:t>: is there a replaceement for XPath?</w:t>
      </w:r>
    </w:p>
    <w:p w:rsidR="00C51368" w:rsidRDefault="00C166DE">
      <w:pPr>
        <w:numPr>
          <w:ilvl w:val="0"/>
          <w:numId w:val="370"/>
        </w:numPr>
        <w:spacing w:before="100" w:beforeAutospacing="1" w:after="100" w:afterAutospacing="1"/>
        <w:divId w:val="1390298144"/>
        <w:rPr>
          <w:rFonts w:eastAsia="Times New Roman"/>
          <w:lang w:val="en-US"/>
        </w:rPr>
      </w:pPr>
      <w:hyperlink r:id="rId2888"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rsidR="00C51368" w:rsidRDefault="00C166DE">
      <w:pPr>
        <w:numPr>
          <w:ilvl w:val="0"/>
          <w:numId w:val="370"/>
        </w:numPr>
        <w:spacing w:before="100" w:beforeAutospacing="1" w:after="100" w:afterAutospacing="1"/>
        <w:divId w:val="1390298144"/>
        <w:rPr>
          <w:rFonts w:eastAsia="Times New Roman"/>
          <w:lang w:val="en-US"/>
        </w:rPr>
      </w:pPr>
      <w:hyperlink r:id="rId2889"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rsidR="00C51368" w:rsidRDefault="00C166DE">
      <w:pPr>
        <w:numPr>
          <w:ilvl w:val="0"/>
          <w:numId w:val="370"/>
        </w:numPr>
        <w:spacing w:before="100" w:beforeAutospacing="1" w:after="100" w:afterAutospacing="1"/>
        <w:divId w:val="1390298144"/>
        <w:rPr>
          <w:rFonts w:eastAsia="Times New Roman"/>
          <w:lang w:val="en-US"/>
        </w:rPr>
      </w:pPr>
      <w:hyperlink r:id="rId2890" w:anchor="dstu" w:history="1">
        <w:r w:rsidR="00E43BD9">
          <w:rPr>
            <w:rStyle w:val="Hyperlink"/>
            <w:rFonts w:eastAsia="Times New Roman"/>
            <w:lang w:val="en-US"/>
          </w:rPr>
          <w:t>DiagnosticReport</w:t>
        </w:r>
      </w:hyperlink>
      <w:r w:rsidR="00E43BD9">
        <w:rPr>
          <w:rFonts w:eastAsia="Times New Roman"/>
          <w:lang w:val="en-US"/>
        </w:rPr>
        <w:t>: relationship with Observation</w:t>
      </w:r>
    </w:p>
    <w:p w:rsidR="00C51368" w:rsidRDefault="00C166DE">
      <w:pPr>
        <w:numPr>
          <w:ilvl w:val="0"/>
          <w:numId w:val="370"/>
        </w:numPr>
        <w:spacing w:before="100" w:beforeAutospacing="1" w:after="100" w:afterAutospacing="1"/>
        <w:divId w:val="1390298144"/>
        <w:rPr>
          <w:rFonts w:eastAsia="Times New Roman"/>
          <w:lang w:val="en-US"/>
        </w:rPr>
      </w:pPr>
      <w:hyperlink r:id="rId2891"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rsidR="00C51368" w:rsidRDefault="00C166DE">
      <w:pPr>
        <w:numPr>
          <w:ilvl w:val="0"/>
          <w:numId w:val="370"/>
        </w:numPr>
        <w:spacing w:before="100" w:beforeAutospacing="1" w:after="100" w:afterAutospacing="1"/>
        <w:divId w:val="1390298144"/>
        <w:rPr>
          <w:rFonts w:eastAsia="Times New Roman"/>
          <w:lang w:val="en-US"/>
        </w:rPr>
      </w:pPr>
      <w:hyperlink r:id="rId2892"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rsidR="00C51368" w:rsidRDefault="00C166DE">
      <w:pPr>
        <w:numPr>
          <w:ilvl w:val="0"/>
          <w:numId w:val="370"/>
        </w:numPr>
        <w:spacing w:before="100" w:beforeAutospacing="1" w:after="100" w:afterAutospacing="1"/>
        <w:divId w:val="1390298144"/>
        <w:rPr>
          <w:rFonts w:eastAsia="Times New Roman"/>
          <w:lang w:val="en-US"/>
        </w:rPr>
      </w:pPr>
      <w:hyperlink r:id="rId2893"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rsidR="00C51368" w:rsidRDefault="00C166DE">
      <w:pPr>
        <w:numPr>
          <w:ilvl w:val="0"/>
          <w:numId w:val="370"/>
        </w:numPr>
        <w:spacing w:before="100" w:beforeAutospacing="1" w:after="100" w:afterAutospacing="1"/>
        <w:divId w:val="1390298144"/>
        <w:rPr>
          <w:rFonts w:eastAsia="Times New Roman"/>
          <w:lang w:val="en-US"/>
        </w:rPr>
      </w:pPr>
      <w:hyperlink r:id="rId2894" w:anchor="dstu" w:history="1">
        <w:r w:rsidR="00E43BD9">
          <w:rPr>
            <w:rStyle w:val="Hyperlink"/>
            <w:rFonts w:eastAsia="Times New Roman"/>
            <w:lang w:val="en-US"/>
          </w:rPr>
          <w:t>Resource Identification</w:t>
        </w:r>
      </w:hyperlink>
      <w:r w:rsidR="00E43BD9">
        <w:rPr>
          <w:rFonts w:eastAsia="Times New Roman"/>
          <w:lang w:val="en-US"/>
        </w:rPr>
        <w:t>: identifier policy rules?</w:t>
      </w:r>
    </w:p>
    <w:p w:rsidR="00C51368" w:rsidRDefault="00C166DE">
      <w:pPr>
        <w:numPr>
          <w:ilvl w:val="0"/>
          <w:numId w:val="370"/>
        </w:numPr>
        <w:spacing w:before="100" w:beforeAutospacing="1" w:after="100" w:afterAutospacing="1"/>
        <w:divId w:val="1390298144"/>
        <w:rPr>
          <w:rFonts w:eastAsia="Times New Roman"/>
          <w:lang w:val="en-US"/>
        </w:rPr>
      </w:pPr>
      <w:hyperlink r:id="rId2895"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rsidR="00C51368" w:rsidRDefault="00C166DE">
      <w:pPr>
        <w:numPr>
          <w:ilvl w:val="0"/>
          <w:numId w:val="370"/>
        </w:numPr>
        <w:spacing w:before="100" w:beforeAutospacing="1" w:after="100" w:afterAutospacing="1"/>
        <w:divId w:val="1390298144"/>
        <w:rPr>
          <w:rFonts w:eastAsia="Times New Roman"/>
          <w:lang w:val="en-US"/>
        </w:rPr>
      </w:pPr>
      <w:hyperlink r:id="rId2896"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rsidR="00C51368" w:rsidRDefault="00C166DE">
      <w:pPr>
        <w:numPr>
          <w:ilvl w:val="0"/>
          <w:numId w:val="370"/>
        </w:numPr>
        <w:spacing w:before="100" w:beforeAutospacing="1" w:after="100" w:afterAutospacing="1"/>
        <w:divId w:val="1390298144"/>
        <w:rPr>
          <w:rFonts w:eastAsia="Times New Roman"/>
          <w:lang w:val="en-US"/>
        </w:rPr>
      </w:pPr>
      <w:hyperlink r:id="rId2897"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rsidR="00C51368" w:rsidRDefault="00C166DE">
      <w:pPr>
        <w:numPr>
          <w:ilvl w:val="0"/>
          <w:numId w:val="370"/>
        </w:numPr>
        <w:spacing w:before="100" w:beforeAutospacing="1" w:after="100" w:afterAutospacing="1"/>
        <w:divId w:val="1390298144"/>
        <w:rPr>
          <w:rFonts w:eastAsia="Times New Roman"/>
          <w:lang w:val="en-US"/>
        </w:rPr>
      </w:pPr>
      <w:hyperlink r:id="rId2898" w:anchor="dstu-2" w:history="1">
        <w:r w:rsidR="00E43BD9">
          <w:rPr>
            <w:rStyle w:val="Hyperlink"/>
            <w:rFonts w:eastAsia="Times New Roman"/>
            <w:lang w:val="en-US"/>
          </w:rPr>
          <w:t>Patient</w:t>
        </w:r>
      </w:hyperlink>
      <w:r w:rsidR="00E43BD9">
        <w:rPr>
          <w:rFonts w:eastAsia="Times New Roman"/>
          <w:lang w:val="en-US"/>
        </w:rPr>
        <w:t>: Comment on MPI search query sought</w:t>
      </w:r>
    </w:p>
    <w:p w:rsidR="00C51368" w:rsidRDefault="00C166DE">
      <w:pPr>
        <w:numPr>
          <w:ilvl w:val="0"/>
          <w:numId w:val="370"/>
        </w:numPr>
        <w:spacing w:before="100" w:beforeAutospacing="1" w:after="100" w:afterAutospacing="1"/>
        <w:divId w:val="1390298144"/>
        <w:rPr>
          <w:rFonts w:eastAsia="Times New Roman"/>
          <w:lang w:val="en-US"/>
        </w:rPr>
      </w:pPr>
      <w:hyperlink r:id="rId2899"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rsidR="00C51368" w:rsidRDefault="00C166DE">
      <w:pPr>
        <w:numPr>
          <w:ilvl w:val="0"/>
          <w:numId w:val="370"/>
        </w:numPr>
        <w:spacing w:before="100" w:beforeAutospacing="1" w:after="100" w:afterAutospacing="1"/>
        <w:divId w:val="1390298144"/>
        <w:rPr>
          <w:rFonts w:eastAsia="Times New Roman"/>
          <w:lang w:val="en-US"/>
        </w:rPr>
      </w:pPr>
      <w:hyperlink r:id="rId2900"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rsidR="00C51368" w:rsidRDefault="00C166DE">
      <w:pPr>
        <w:numPr>
          <w:ilvl w:val="0"/>
          <w:numId w:val="370"/>
        </w:numPr>
        <w:spacing w:before="100" w:beforeAutospacing="1" w:after="100" w:afterAutospacing="1"/>
        <w:divId w:val="1390298144"/>
        <w:rPr>
          <w:rFonts w:eastAsia="Times New Roman"/>
          <w:lang w:val="en-US"/>
        </w:rPr>
      </w:pPr>
      <w:hyperlink r:id="rId2901" w:anchor="dstu" w:history="1">
        <w:r w:rsidR="00E43BD9">
          <w:rPr>
            <w:rStyle w:val="Hyperlink"/>
            <w:rFonts w:eastAsia="Times New Roman"/>
            <w:lang w:val="en-US"/>
          </w:rPr>
          <w:t>RiskAssessment</w:t>
        </w:r>
      </w:hyperlink>
      <w:r w:rsidR="00E43BD9">
        <w:rPr>
          <w:rFonts w:eastAsia="Times New Roman"/>
          <w:lang w:val="en-US"/>
        </w:rPr>
        <w:t>: General usage questions</w:t>
      </w:r>
    </w:p>
    <w:p w:rsidR="00C51368" w:rsidRDefault="00C166DE">
      <w:pPr>
        <w:numPr>
          <w:ilvl w:val="0"/>
          <w:numId w:val="370"/>
        </w:numPr>
        <w:spacing w:before="100" w:beforeAutospacing="1" w:after="100" w:afterAutospacing="1"/>
        <w:divId w:val="1390298144"/>
        <w:rPr>
          <w:rFonts w:eastAsia="Times New Roman"/>
          <w:lang w:val="en-US"/>
        </w:rPr>
      </w:pPr>
      <w:hyperlink r:id="rId2902"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rsidR="00C51368" w:rsidRDefault="00C166DE">
      <w:pPr>
        <w:numPr>
          <w:ilvl w:val="0"/>
          <w:numId w:val="370"/>
        </w:numPr>
        <w:spacing w:before="100" w:beforeAutospacing="1" w:after="100" w:afterAutospacing="1"/>
        <w:divId w:val="1390298144"/>
        <w:rPr>
          <w:rFonts w:eastAsia="Times New Roman"/>
          <w:lang w:val="en-US"/>
        </w:rPr>
      </w:pPr>
      <w:hyperlink r:id="rId2903"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rsidR="00C51368" w:rsidRDefault="00C166DE">
      <w:pPr>
        <w:numPr>
          <w:ilvl w:val="0"/>
          <w:numId w:val="370"/>
        </w:numPr>
        <w:spacing w:before="100" w:beforeAutospacing="1" w:after="100" w:afterAutospacing="1"/>
        <w:divId w:val="1390298144"/>
        <w:rPr>
          <w:rFonts w:eastAsia="Times New Roman"/>
          <w:lang w:val="en-US"/>
        </w:rPr>
      </w:pPr>
      <w:hyperlink r:id="rId2904"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rsidR="00C51368" w:rsidRDefault="00C166DE">
      <w:pPr>
        <w:numPr>
          <w:ilvl w:val="0"/>
          <w:numId w:val="370"/>
        </w:numPr>
        <w:spacing w:before="100" w:beforeAutospacing="1" w:after="100" w:afterAutospacing="1"/>
        <w:divId w:val="1390298144"/>
        <w:rPr>
          <w:rFonts w:eastAsia="Times New Roman"/>
          <w:lang w:val="en-US"/>
        </w:rPr>
      </w:pPr>
      <w:hyperlink r:id="rId2905" w:history="1">
        <w:r w:rsidR="00E43BD9">
          <w:rPr>
            <w:rStyle w:val="Hyperlink"/>
            <w:rFonts w:eastAsia="Times New Roman"/>
            <w:lang w:val="en-US"/>
          </w:rPr>
          <w:t>Subscription</w:t>
        </w:r>
      </w:hyperlink>
      <w:r w:rsidR="00E43BD9">
        <w:rPr>
          <w:rFonts w:eastAsia="Times New Roman"/>
          <w:lang w:val="en-US"/>
        </w:rPr>
        <w:t>: Use with messaging is still to be clarified</w:t>
      </w:r>
    </w:p>
    <w:p w:rsidR="00C51368" w:rsidRDefault="00E43BD9">
      <w:pPr>
        <w:pStyle w:val="Heading1"/>
        <w:divId w:val="990249517"/>
        <w:rPr>
          <w:rFonts w:eastAsia="Times New Roman"/>
          <w:noProof/>
          <w:lang w:val="en-US"/>
        </w:rPr>
      </w:pPr>
      <w:r>
        <w:rPr>
          <w:rFonts w:eastAsia="Times New Roman"/>
          <w:noProof/>
          <w:lang w:val="en-US"/>
        </w:rPr>
        <w:t>ucum.html</w:t>
      </w:r>
    </w:p>
    <w:p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9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907" w:anchor="status" w:history="1">
              <w:r w:rsidR="00E43BD9">
                <w:rPr>
                  <w:rStyle w:val="Hyperlink"/>
                  <w:rFonts w:eastAsia="Times New Roman"/>
                </w:rPr>
                <w:t>Ballot Status</w:t>
              </w:r>
            </w:hyperlink>
            <w:r w:rsidR="00E43BD9">
              <w:rPr>
                <w:rFonts w:eastAsia="Times New Roman"/>
              </w:rPr>
              <w:t xml:space="preserve">: </w:t>
            </w:r>
            <w:hyperlink r:id="rId2908" w:anchor="pubs" w:history="1">
              <w:r w:rsidR="00E43BD9">
                <w:rPr>
                  <w:rStyle w:val="Hyperlink"/>
                  <w:rFonts w:eastAsia="Times New Roman"/>
                </w:rPr>
                <w:t>DSTU 2</w:t>
              </w:r>
            </w:hyperlink>
          </w:p>
        </w:tc>
      </w:tr>
    </w:tbl>
    <w:p w:rsidR="00C51368" w:rsidRDefault="00E43BD9">
      <w:pPr>
        <w:pStyle w:val="NormalWeb"/>
        <w:divId w:val="245458561"/>
        <w:rPr>
          <w:lang w:val="en-US"/>
        </w:rPr>
      </w:pPr>
      <w:r>
        <w:rPr>
          <w:lang w:val="en-US"/>
        </w:rPr>
        <w:t xml:space="preserve">The </w:t>
      </w:r>
      <w:hyperlink r:id="rId2909" w:history="1">
        <w:r>
          <w:rPr>
            <w:rStyle w:val="Hyperlink"/>
            <w:lang w:val="en-US"/>
          </w:rPr>
          <w:t>Units of Measure</w:t>
        </w:r>
      </w:hyperlink>
      <w:r>
        <w:rPr>
          <w:lang w:val="en-US"/>
        </w:rPr>
        <w:t xml:space="preserve"> Coding System (UCUM) is recommended for use with the </w:t>
      </w:r>
      <w:hyperlink r:id="rId2910" w:anchor="Quantity" w:history="1">
        <w:r>
          <w:rPr>
            <w:rStyle w:val="Hyperlink"/>
            <w:lang w:val="en-US"/>
          </w:rPr>
          <w:t>Quantity</w:t>
        </w:r>
      </w:hyperlink>
      <w:r>
        <w:rPr>
          <w:lang w:val="en-US"/>
        </w:rPr>
        <w:t xml:space="preserve"> data type. </w:t>
      </w:r>
    </w:p>
    <w:p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8168"/>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UCUM is made available by the </w:t>
            </w:r>
            <w:hyperlink r:id="rId2911" w:history="1">
              <w:r>
                <w:rPr>
                  <w:rStyle w:val="Hyperlink"/>
                  <w:rFonts w:eastAsia="Times New Roman"/>
                </w:rPr>
                <w:t>Regenstrief Institute, Inc</w:t>
              </w:r>
            </w:hyperlink>
            <w:r>
              <w:rPr>
                <w:rFonts w:eastAsia="Times New Roman"/>
              </w:rPr>
              <w:t xml:space="preserve"> and The UCUM Organization at </w:t>
            </w:r>
            <w:hyperlink r:id="rId2912" w:history="1">
              <w:r>
                <w:rPr>
                  <w:rStyle w:val="Hyperlink"/>
                  <w:rFonts w:eastAsia="Times New Roman"/>
                </w:rPr>
                <w:t>http://unitsofmeasure.org</w:t>
              </w:r>
            </w:hyperlink>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913" w:history="1">
              <w:r>
                <w:rPr>
                  <w:rStyle w:val="Hyperlink"/>
                  <w:rFonts w:eastAsia="Times New Roman"/>
                </w:rPr>
                <w:t>http://unitsofmeasure.org</w:t>
              </w:r>
            </w:hyperlink>
            <w:r>
              <w:rPr>
                <w:rFonts w:eastAsia="Times New Roman"/>
              </w:rPr>
              <w:t xml:space="preserve"> identifies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914" w:anchor="Coding" w:history="1">
              <w:r>
                <w:rPr>
                  <w:rStyle w:val="Hyperlink"/>
                  <w:rFonts w:eastAsia="Times New Roman"/>
                </w:rPr>
                <w:t>Coding</w:t>
              </w:r>
            </w:hyperlink>
            <w:r>
              <w:rPr>
                <w:rFonts w:eastAsia="Times New Roman"/>
              </w:rPr>
              <w:t xml:space="preserve"> data type, only in </w:t>
            </w:r>
            <w:hyperlink r:id="rId2915" w:history="1">
              <w:r>
                <w:rPr>
                  <w:rStyle w:val="Hyperlink"/>
                  <w:rFonts w:eastAsia="Times New Roman"/>
                </w:rPr>
                <w:t>Value sets</w:t>
              </w:r>
            </w:hyperlink>
            <w:r>
              <w:rPr>
                <w:rFonts w:eastAsia="Times New Roman"/>
              </w:rPr>
              <w:t xml:space="preserve"> that use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Valid expressions using the case sensitive symbols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There is no defined display; the UCUM code is used directly for the display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Two filter properties are defined as described below</w:t>
            </w:r>
          </w:p>
        </w:tc>
      </w:tr>
    </w:tbl>
    <w:p w:rsidR="00C51368" w:rsidRDefault="00E43BD9">
      <w:pPr>
        <w:pStyle w:val="Heading3"/>
        <w:divId w:val="245458561"/>
        <w:rPr>
          <w:rFonts w:eastAsia="Times New Roman"/>
          <w:lang w:val="en-US"/>
        </w:rPr>
      </w:pPr>
      <w:r>
        <w:rPr>
          <w:rFonts w:eastAsia="Times New Roman"/>
          <w:lang w:val="en-US"/>
        </w:rPr>
        <w:t>Copyright</w:t>
      </w:r>
    </w:p>
    <w:p w:rsidR="00C51368" w:rsidRDefault="00E43BD9">
      <w:pPr>
        <w:pStyle w:val="NormalWeb"/>
        <w:divId w:val="245458561"/>
        <w:rPr>
          <w:lang w:val="en-US"/>
        </w:rPr>
      </w:pPr>
      <w:r>
        <w:rPr>
          <w:lang w:val="en-US"/>
        </w:rPr>
        <w:t xml:space="preserve">UCUM is Copyright Â© 1999-2013 Regenstrief Institute, Inc. and The UCUM Organization, Indianapolis, IN. All rights reserved. See </w:t>
      </w:r>
      <w:hyperlink r:id="rId2916" w:history="1">
        <w:r>
          <w:rPr>
            <w:rStyle w:val="Hyperlink"/>
            <w:lang w:val="en-US"/>
          </w:rPr>
          <w:t>TermsOfUse</w:t>
        </w:r>
      </w:hyperlink>
      <w:r>
        <w:rPr>
          <w:lang w:val="en-US"/>
        </w:rPr>
        <w:t xml:space="preserve"> for details. </w:t>
      </w:r>
    </w:p>
    <w:p w:rsidR="00C51368" w:rsidRDefault="00E43BD9">
      <w:pPr>
        <w:pStyle w:val="Heading3"/>
        <w:divId w:val="245458561"/>
        <w:rPr>
          <w:rFonts w:eastAsia="Times New Roman"/>
          <w:lang w:val="en-US"/>
        </w:rPr>
      </w:pPr>
      <w:r>
        <w:rPr>
          <w:rFonts w:eastAsia="Times New Roman"/>
          <w:lang w:val="en-US"/>
        </w:rPr>
        <w:lastRenderedPageBreak/>
        <w:t>UCUM Filter Properties</w:t>
      </w:r>
    </w:p>
    <w:p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90"/>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Restricts the expression to a describe a particular UCUM base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name of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6381"/>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any expression that is comparable to the named unit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canonical</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UCUM expression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This allows any expression that is comparable to the given unit(s)</w:t>
            </w:r>
          </w:p>
        </w:tc>
      </w:tr>
    </w:tbl>
    <w:p w:rsidR="00C51368" w:rsidRDefault="00E43BD9">
      <w:pPr>
        <w:pStyle w:val="Heading3"/>
        <w:divId w:val="245458561"/>
        <w:rPr>
          <w:rFonts w:eastAsia="Times New Roman"/>
          <w:lang w:val="en-US"/>
        </w:rPr>
      </w:pPr>
      <w:r>
        <w:rPr>
          <w:rFonts w:eastAsia="Times New Roman"/>
          <w:lang w:val="en-US"/>
        </w:rPr>
        <w:t>Implicit Value Sets</w:t>
      </w:r>
    </w:p>
    <w:p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rsidR="00C51368" w:rsidRDefault="00E43BD9">
      <w:pPr>
        <w:pStyle w:val="NormalWeb"/>
        <w:divId w:val="245458561"/>
        <w:rPr>
          <w:lang w:val="en-US"/>
        </w:rPr>
      </w:pPr>
      <w:r>
        <w:rPr>
          <w:lang w:val="en-US"/>
        </w:rPr>
        <w:t xml:space="preserve">The value set identifier http://unitsofmeasure.org/vs is a value set that contains all LOINC codes. </w:t>
      </w:r>
    </w:p>
    <w:p w:rsidR="00C51368" w:rsidRDefault="00E43BD9">
      <w:pPr>
        <w:pStyle w:val="Heading4"/>
        <w:divId w:val="245458561"/>
        <w:rPr>
          <w:rFonts w:eastAsia="Times New Roman"/>
          <w:lang w:val="en-US"/>
        </w:rPr>
      </w:pPr>
      <w:r>
        <w:rPr>
          <w:rFonts w:eastAsia="Times New Roman"/>
          <w:lang w:val="en-US"/>
        </w:rPr>
        <w:t>Multi-Axial Hierarchy Entry</w:t>
      </w:r>
    </w:p>
    <w:p w:rsidR="00C51368" w:rsidRDefault="00E43BD9">
      <w:pPr>
        <w:pStyle w:val="NormalWeb"/>
        <w:divId w:val="245458561"/>
        <w:rPr>
          <w:lang w:val="en-US"/>
        </w:rPr>
      </w:pPr>
      <w:r>
        <w:rPr>
          <w:lang w:val="en-US"/>
        </w:rPr>
        <w:t>A value set with an identifier of "http://unitsofmeasure.org/vs</w:t>
      </w:r>
      <w:proofErr w:type="gramStart"/>
      <w:r>
        <w:rPr>
          <w:lang w:val="en-US"/>
        </w:rPr>
        <w:t>/[</w:t>
      </w:r>
      <w:proofErr w:type="gramEnd"/>
      <w:r>
        <w:rPr>
          <w:lang w:val="en-US"/>
        </w:rPr>
        <w:t xml:space="preserve">expression]" must conform to this template, where [expression] is a valid UCUM expression: </w:t>
      </w:r>
    </w:p>
    <w:p w:rsidR="00C51368" w:rsidRDefault="00C51368">
      <w:pPr>
        <w:pStyle w:val="HTMLPreformatted"/>
        <w:divId w:val="245458561"/>
        <w:rPr>
          <w:lang w:val="en-US"/>
        </w:rPr>
      </w:pPr>
    </w:p>
    <w:p w:rsidR="00C51368" w:rsidRDefault="00E43BD9">
      <w:pPr>
        <w:pStyle w:val="HTMLPreformatted"/>
        <w:divId w:val="245458561"/>
        <w:rPr>
          <w:lang w:val="en-US"/>
        </w:rPr>
      </w:pPr>
      <w:r>
        <w:rPr>
          <w:lang w:val="en-US"/>
        </w:rPr>
        <w:t>&lt;ValueSet xmlns="http://hl7.org/fhir"&gt;</w:t>
      </w:r>
    </w:p>
    <w:p w:rsidR="00C51368" w:rsidRDefault="00E43BD9">
      <w:pPr>
        <w:pStyle w:val="HTMLPreformatted"/>
        <w:divId w:val="245458561"/>
        <w:rPr>
          <w:lang w:val="en-US"/>
        </w:rPr>
      </w:pPr>
      <w:r>
        <w:rPr>
          <w:lang w:val="en-US"/>
        </w:rPr>
        <w:lastRenderedPageBreak/>
        <w:t xml:space="preserve">  &lt;text&gt;</w:t>
      </w:r>
    </w:p>
    <w:p w:rsidR="00C51368" w:rsidRDefault="00E43BD9">
      <w:pPr>
        <w:pStyle w:val="HTMLPreformatted"/>
        <w:divId w:val="245458561"/>
        <w:rPr>
          <w:lang w:val="en-US"/>
        </w:rPr>
      </w:pPr>
      <w:r>
        <w:rPr>
          <w:lang w:val="en-US"/>
        </w:rPr>
        <w:t xml:space="preserve">    &lt;status value="generated"/&gt;</w:t>
      </w:r>
    </w:p>
    <w:p w:rsidR="00C51368" w:rsidRDefault="00E43BD9">
      <w:pPr>
        <w:pStyle w:val="HTMLPreformatted"/>
        <w:divId w:val="245458561"/>
        <w:rPr>
          <w:lang w:val="en-US"/>
        </w:rPr>
      </w:pPr>
      <w:r>
        <w:rPr>
          <w:lang w:val="en-US"/>
        </w:rPr>
        <w:t xml:space="preserve">    &lt;div xmlns="http://www.w3.org/1999/xhtml"&gt;</w:t>
      </w:r>
    </w:p>
    <w:p w:rsidR="00C51368" w:rsidRDefault="00E43BD9">
      <w:pPr>
        <w:pStyle w:val="HTMLPreformatted"/>
        <w:divId w:val="245458561"/>
        <w:rPr>
          <w:lang w:val="en-US"/>
        </w:rPr>
      </w:pPr>
      <w:r>
        <w:rPr>
          <w:lang w:val="en-US"/>
        </w:rPr>
        <w:t xml:space="preserve">      [some html that identifies that this value set </w:t>
      </w:r>
    </w:p>
    <w:p w:rsidR="00C51368" w:rsidRDefault="00E43BD9">
      <w:pPr>
        <w:pStyle w:val="HTMLPreformatted"/>
        <w:divId w:val="245458561"/>
        <w:rPr>
          <w:lang w:val="en-US"/>
        </w:rPr>
      </w:pPr>
      <w:r>
        <w:rPr>
          <w:lang w:val="en-US"/>
        </w:rPr>
        <w:t xml:space="preserve">      includes all UCUM expressions that are comparable to the provided expression]</w:t>
      </w:r>
    </w:p>
    <w:p w:rsidR="00C51368" w:rsidRDefault="00E43BD9">
      <w:pPr>
        <w:pStyle w:val="HTMLPreformatted"/>
        <w:divId w:val="245458561"/>
        <w:rPr>
          <w:lang w:val="en-US"/>
        </w:rPr>
      </w:pPr>
      <w:r>
        <w:rPr>
          <w:lang w:val="en-US"/>
        </w:rPr>
        <w:t xml:space="preserve">    &lt;/div&gt;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&lt;identifier value="http://unitsofmeasure.org/vs/[expression]"/&gt;</w:t>
      </w:r>
    </w:p>
    <w:p w:rsidR="00C51368" w:rsidRDefault="00E43BD9">
      <w:pPr>
        <w:pStyle w:val="HTMLPreformatted"/>
        <w:divId w:val="245458561"/>
        <w:rPr>
          <w:lang w:val="en-US"/>
        </w:rPr>
      </w:pPr>
      <w:r>
        <w:rPr>
          <w:lang w:val="en-US"/>
        </w:rPr>
        <w:t xml:space="preserve">  &lt;version value="[optional - but recommended - UCUM version]"/&gt;</w:t>
      </w:r>
    </w:p>
    <w:p w:rsidR="00C51368" w:rsidRDefault="00E43BD9">
      <w:pPr>
        <w:pStyle w:val="HTMLPreformatted"/>
        <w:divId w:val="245458561"/>
        <w:rPr>
          <w:lang w:val="en-US"/>
        </w:rPr>
      </w:pPr>
      <w:r>
        <w:rPr>
          <w:lang w:val="en-US"/>
        </w:rPr>
        <w:t xml:space="preserve">  &lt;name value="Ucum Expressions comparable to [expression]"/&gt;</w:t>
      </w:r>
    </w:p>
    <w:p w:rsidR="00C51368" w:rsidRDefault="00E43BD9">
      <w:pPr>
        <w:pStyle w:val="HTMLPreformatted"/>
        <w:divId w:val="245458561"/>
        <w:rPr>
          <w:lang w:val="en-US"/>
        </w:rPr>
      </w:pPr>
      <w:r>
        <w:rPr>
          <w:lang w:val="en-US"/>
        </w:rPr>
        <w:t xml:space="preserve">  &lt;description value="Ucum Expressions comparable to [expression]"/&gt;</w:t>
      </w:r>
    </w:p>
    <w:p w:rsidR="00C51368" w:rsidRDefault="00E43BD9">
      <w:pPr>
        <w:pStyle w:val="HTMLPreformatted"/>
        <w:divId w:val="245458561"/>
        <w:rPr>
          <w:lang w:val="en-US"/>
        </w:rPr>
      </w:pPr>
      <w:r>
        <w:rPr>
          <w:lang w:val="en-US"/>
        </w:rPr>
        <w:t xml:space="preserve">  &lt;status value="active"/&gt;</w:t>
      </w:r>
    </w:p>
    <w:p w:rsidR="00C51368" w:rsidRDefault="00E43BD9">
      <w:pPr>
        <w:pStyle w:val="HTMLPreformatted"/>
        <w:divId w:val="245458561"/>
        <w:rPr>
          <w:lang w:val="en-US"/>
        </w:rPr>
      </w:pPr>
      <w:r>
        <w:rPr>
          <w:lang w:val="en-US"/>
        </w:rPr>
        <w:t xml:space="preserve">  &lt;date value="[optional date of LOINC release]"/&gt;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&lt;system value="http://unitsofmeasure.org"/&gt;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&lt;property value="comparable"/&gt;</w:t>
      </w:r>
    </w:p>
    <w:p w:rsidR="00C51368" w:rsidRDefault="00E43BD9">
      <w:pPr>
        <w:pStyle w:val="HTMLPreformatted"/>
        <w:divId w:val="245458561"/>
        <w:rPr>
          <w:lang w:val="en-US"/>
        </w:rPr>
      </w:pPr>
      <w:r>
        <w:rPr>
          <w:lang w:val="en-US"/>
        </w:rPr>
        <w:t xml:space="preserve">        &lt;op value="="/&gt;</w:t>
      </w:r>
    </w:p>
    <w:p w:rsidR="00C51368" w:rsidRDefault="00E43BD9">
      <w:pPr>
        <w:pStyle w:val="HTMLPreformatted"/>
        <w:divId w:val="245458561"/>
        <w:rPr>
          <w:lang w:val="en-US"/>
        </w:rPr>
      </w:pPr>
      <w:r>
        <w:rPr>
          <w:lang w:val="en-US"/>
        </w:rPr>
        <w:t xml:space="preserve">        &lt;value value="[expression]"/&gt;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unii.html</w:t>
      </w:r>
    </w:p>
    <w:p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9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918" w:anchor="status" w:history="1">
              <w:r w:rsidR="00E43BD9">
                <w:rPr>
                  <w:rStyle w:val="Hyperlink"/>
                  <w:rFonts w:eastAsia="Times New Roman"/>
                </w:rPr>
                <w:t>Ballot Status</w:t>
              </w:r>
            </w:hyperlink>
            <w:r w:rsidR="00E43BD9">
              <w:rPr>
                <w:rFonts w:eastAsia="Times New Roman"/>
              </w:rPr>
              <w:t xml:space="preserve">: </w:t>
            </w:r>
            <w:hyperlink r:id="rId2919" w:anchor="pubs" w:history="1">
              <w:r w:rsidR="00E43BD9">
                <w:rPr>
                  <w:rStyle w:val="Hyperlink"/>
                  <w:rFonts w:eastAsia="Times New Roman"/>
                </w:rPr>
                <w:t>DSTU 2</w:t>
              </w:r>
            </w:hyperlink>
          </w:p>
        </w:tc>
      </w:tr>
    </w:tbl>
    <w:p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805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C166DE">
            <w:pPr>
              <w:rPr>
                <w:rFonts w:eastAsia="Times New Roman"/>
              </w:rPr>
            </w:pPr>
            <w:hyperlink r:id="rId2920" w:history="1">
              <w:r w:rsidR="00E43BD9">
                <w:rPr>
                  <w:rStyle w:val="Hyperlink"/>
                  <w:rFonts w:eastAsia="Times New Roman"/>
                </w:rPr>
                <w:t>FDA Substance Regsitration System</w:t>
              </w:r>
            </w:hyperlink>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the UNII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PT (Preferred Term)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2121532241"/>
        <w:rPr>
          <w:rFonts w:eastAsia="Times New Roman"/>
          <w:lang w:val="en-US"/>
        </w:rPr>
      </w:pPr>
      <w:r>
        <w:rPr>
          <w:rFonts w:eastAsia="Times New Roman"/>
          <w:lang w:val="en-US"/>
        </w:rPr>
        <w:t>Version Issues</w:t>
      </w:r>
    </w:p>
    <w:p w:rsidR="00C51368" w:rsidRDefault="00E43BD9">
      <w:pPr>
        <w:pStyle w:val="NormalWeb"/>
        <w:divId w:val="2121532241"/>
        <w:rPr>
          <w:lang w:val="en-US"/>
        </w:rPr>
      </w:pPr>
      <w:r>
        <w:rPr>
          <w:lang w:val="en-US"/>
        </w:rPr>
        <w:t xml:space="preserve">To be investigated </w:t>
      </w:r>
    </w:p>
    <w:p w:rsidR="00C51368" w:rsidRDefault="00E43BD9">
      <w:pPr>
        <w:pStyle w:val="Heading3"/>
        <w:divId w:val="2121532241"/>
        <w:rPr>
          <w:rFonts w:eastAsia="Times New Roman"/>
          <w:lang w:val="en-US"/>
        </w:rPr>
      </w:pPr>
      <w:r>
        <w:rPr>
          <w:rFonts w:eastAsia="Times New Roman"/>
          <w:lang w:val="en-US"/>
        </w:rPr>
        <w:lastRenderedPageBreak/>
        <w:t>Copyright/License Issues</w:t>
      </w:r>
    </w:p>
    <w:p w:rsidR="00C51368" w:rsidRDefault="00E43BD9">
      <w:pPr>
        <w:pStyle w:val="NormalWeb"/>
        <w:divId w:val="2121532241"/>
        <w:rPr>
          <w:lang w:val="en-US"/>
        </w:rPr>
      </w:pPr>
      <w:r>
        <w:rPr>
          <w:lang w:val="en-US"/>
        </w:rPr>
        <w:t xml:space="preserve">UNII has no copyright acknowledgement needed, nor are there any license terms to adhere to. </w:t>
      </w:r>
    </w:p>
    <w:p w:rsidR="00C51368" w:rsidRDefault="00E43BD9">
      <w:pPr>
        <w:pStyle w:val="Heading3"/>
        <w:divId w:val="2121532241"/>
        <w:rPr>
          <w:rFonts w:eastAsia="Times New Roman"/>
          <w:lang w:val="en-US"/>
        </w:rPr>
      </w:pPr>
      <w:r>
        <w:rPr>
          <w:rFonts w:eastAsia="Times New Roman"/>
          <w:lang w:val="en-US"/>
        </w:rPr>
        <w:t>NDF-RT Filter Properties</w:t>
      </w:r>
    </w:p>
    <w:p w:rsidR="00C51368" w:rsidRDefault="00E43BD9">
      <w:pPr>
        <w:pStyle w:val="NormalWeb"/>
        <w:divId w:val="2121532241"/>
        <w:rPr>
          <w:lang w:val="en-US"/>
        </w:rPr>
      </w:pPr>
      <w:r>
        <w:rPr>
          <w:lang w:val="en-US"/>
        </w:rPr>
        <w:t xml:space="preserve">No need for filters identified yet. </w:t>
      </w:r>
    </w:p>
    <w:p w:rsidR="00C51368" w:rsidRDefault="00E43BD9">
      <w:pPr>
        <w:pStyle w:val="Heading3"/>
        <w:divId w:val="2121532241"/>
        <w:rPr>
          <w:rFonts w:eastAsia="Times New Roman"/>
          <w:lang w:val="en-US"/>
        </w:rPr>
      </w:pPr>
      <w:r>
        <w:rPr>
          <w:rFonts w:eastAsia="Times New Roman"/>
          <w:lang w:val="en-US"/>
        </w:rPr>
        <w:t>Implicit Value Sets</w:t>
      </w:r>
    </w:p>
    <w:p w:rsidR="00C51368" w:rsidRDefault="00E43BD9">
      <w:pPr>
        <w:pStyle w:val="NormalWeb"/>
        <w:divId w:val="2121532241"/>
        <w:rPr>
          <w:lang w:val="en-US"/>
        </w:rPr>
      </w:pPr>
      <w:r>
        <w:rPr>
          <w:lang w:val="en-US"/>
        </w:rPr>
        <w:t xml:space="preserve">No need for implicit value sets identified yet. </w:t>
      </w:r>
    </w:p>
    <w:p w:rsidR="00C51368" w:rsidRDefault="00E43BD9">
      <w:pPr>
        <w:pStyle w:val="Heading1"/>
        <w:divId w:val="990249517"/>
        <w:rPr>
          <w:rFonts w:eastAsia="Times New Roman"/>
          <w:noProof/>
          <w:lang w:val="en-US"/>
        </w:rPr>
      </w:pPr>
      <w:r>
        <w:rPr>
          <w:rFonts w:eastAsia="Times New Roman"/>
          <w:noProof/>
          <w:lang w:val="en-US"/>
        </w:rPr>
        <w:t>updates.html</w:t>
      </w:r>
    </w:p>
    <w:p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49454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92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922" w:anchor="status" w:history="1">
              <w:r w:rsidR="00E43BD9">
                <w:rPr>
                  <w:rStyle w:val="Hyperlink"/>
                  <w:rFonts w:eastAsia="Times New Roman"/>
                </w:rPr>
                <w:t>Ballot Status</w:t>
              </w:r>
            </w:hyperlink>
            <w:r w:rsidR="00E43BD9">
              <w:rPr>
                <w:rFonts w:eastAsia="Times New Roman"/>
              </w:rPr>
              <w:t xml:space="preserve">: </w:t>
            </w:r>
            <w:hyperlink r:id="rId2923" w:anchor="pubs" w:history="1">
              <w:r w:rsidR="00E43BD9">
                <w:rPr>
                  <w:rStyle w:val="Hyperlink"/>
                  <w:rFonts w:eastAsia="Times New Roman"/>
                </w:rPr>
                <w:t>DSTU 2</w:t>
              </w:r>
            </w:hyperlink>
          </w:p>
        </w:tc>
      </w:tr>
    </w:tbl>
    <w:bookmarkEnd w:id="37"/>
    <w:p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rsidR="00C51368" w:rsidRDefault="00E43BD9">
      <w:pPr>
        <w:pStyle w:val="Heading3"/>
        <w:divId w:val="1224945457"/>
        <w:rPr>
          <w:rFonts w:eastAsia="Times New Roman"/>
          <w:lang w:val="en-US"/>
        </w:rPr>
      </w:pPr>
      <w:r>
        <w:rPr>
          <w:rFonts w:eastAsia="Times New Roman"/>
          <w:lang w:val="en-US"/>
        </w:rPr>
        <w:t>Data element support</w:t>
      </w:r>
    </w:p>
    <w:p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rsidR="00C51368" w:rsidRDefault="00E43BD9">
      <w:pPr>
        <w:pStyle w:val="NormalWeb"/>
        <w:divId w:val="1224945457"/>
        <w:rPr>
          <w:lang w:val="en-US"/>
        </w:rPr>
      </w:pPr>
      <w:r>
        <w:rPr>
          <w:lang w:val="en-US"/>
        </w:rPr>
        <w:t xml:space="preserve">For elements that are part of the resource, the expectation is that "most" systems will support the element. I.e. Most systems will support capturing a patient's name, gender and date of birth. But "most" does not mean "all". It's 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924" w:anchor="ElementDefinition.mustSupport" w:history="1">
        <w:r>
          <w:rPr>
            <w:rStyle w:val="Hyperlink"/>
            <w:lang w:val="en-US"/>
          </w:rPr>
          <w:t>mustSupport</w:t>
        </w:r>
      </w:hyperlink>
      <w:r>
        <w:rPr>
          <w:lang w:val="en-US"/>
        </w:rPr>
        <w:t xml:space="preserve"> and very few resource elements start off with a minimum cardinality other than "0". </w:t>
      </w:r>
    </w:p>
    <w:p w:rsidR="00C51368" w:rsidRDefault="00E43BD9">
      <w:pPr>
        <w:pStyle w:val="NormalWeb"/>
        <w:divId w:val="1224945457"/>
        <w:rPr>
          <w:lang w:val="en-US"/>
        </w:rPr>
      </w:pPr>
      <w:r>
        <w:rPr>
          <w:lang w:val="en-US"/>
        </w:rPr>
        <w:lastRenderedPageBreak/>
        <w:t xml:space="preserve">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while be used by absolutely no systems in another context. In any event, there is no guarantee that an arbitrary receiver will recognize and be able to </w:t>
      </w:r>
      <w:proofErr w:type="gramStart"/>
      <w:r>
        <w:rPr>
          <w:lang w:val="en-US"/>
        </w:rPr>
        <w:t>persist</w:t>
      </w:r>
      <w:proofErr w:type="gramEnd"/>
      <w:r>
        <w:rPr>
          <w:lang w:val="en-US"/>
        </w:rPr>
        <w:t xml:space="preserve"> any given extension. </w:t>
      </w:r>
    </w:p>
    <w:p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925" w:history="1">
        <w:r>
          <w:rPr>
            <w:rStyle w:val="Hyperlink"/>
            <w:lang w:val="en-US"/>
          </w:rPr>
          <w:t>Conformance statement</w:t>
        </w:r>
      </w:hyperlink>
      <w:r>
        <w:rPr>
          <w:lang w:val="en-US"/>
        </w:rPr>
        <w:t xml:space="preserve"> of that server. If, for a given resource, the </w:t>
      </w:r>
      <w:hyperlink r:id="rId2926"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 might not be capable of storing or returning any received data.) </w:t>
      </w:r>
    </w:p>
    <w:p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927" w:history="1">
        <w:r>
          <w:rPr>
            <w:rStyle w:val="Hyperlink"/>
            <w:lang w:val="en-US"/>
          </w:rPr>
          <w:t>REST</w:t>
        </w:r>
      </w:hyperlink>
      <w:r>
        <w:rPr>
          <w:lang w:val="en-US"/>
        </w:rPr>
        <w:t xml:space="preserve">, </w:t>
      </w:r>
      <w:hyperlink r:id="rId2928" w:history="1">
        <w:r>
          <w:rPr>
            <w:rStyle w:val="Hyperlink"/>
            <w:lang w:val="en-US"/>
          </w:rPr>
          <w:t>Messaging</w:t>
        </w:r>
      </w:hyperlink>
      <w:r>
        <w:rPr>
          <w:lang w:val="en-US"/>
        </w:rPr>
        <w:t xml:space="preserve"> or </w:t>
      </w:r>
      <w:hyperlink r:id="rId2929" w:history="1">
        <w:r>
          <w:rPr>
            <w:rStyle w:val="Hyperlink"/>
            <w:lang w:val="en-US"/>
          </w:rPr>
          <w:t>Services</w:t>
        </w:r>
      </w:hyperlink>
      <w:r>
        <w:rPr>
          <w:lang w:val="en-US"/>
        </w:rPr>
        <w:t xml:space="preserve">. However, with </w:t>
      </w:r>
      <w:hyperlink r:id="rId2930"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rsidR="00C51368" w:rsidRDefault="00E43BD9">
      <w:pPr>
        <w:pStyle w:val="Heading3"/>
        <w:divId w:val="1224945457"/>
        <w:rPr>
          <w:rFonts w:eastAsia="Times New Roman"/>
          <w:lang w:val="en-US"/>
        </w:rPr>
      </w:pPr>
      <w:r>
        <w:rPr>
          <w:rFonts w:eastAsia="Times New Roman"/>
          <w:lang w:val="en-US"/>
        </w:rPr>
        <w:t>System behavior</w:t>
      </w:r>
    </w:p>
    <w:p w:rsidR="00C51368" w:rsidRDefault="00E43BD9">
      <w:pPr>
        <w:pStyle w:val="NormalWeb"/>
        <w:divId w:val="1224945457"/>
        <w:rPr>
          <w:lang w:val="en-US"/>
        </w:rPr>
      </w:pPr>
      <w:r>
        <w:rPr>
          <w:lang w:val="en-US"/>
        </w:rPr>
        <w:t xml:space="preserve">Even if a system supports all of the data elements provided, not all systems will actually </w:t>
      </w:r>
      <w:proofErr w:type="gramStart"/>
      <w:r>
        <w:rPr>
          <w:lang w:val="en-US"/>
        </w:rPr>
        <w:t>persist</w:t>
      </w:r>
      <w:proofErr w:type="gramEnd"/>
      <w:r>
        <w:rPr>
          <w:lang w:val="en-US"/>
        </w:rPr>
        <w:t xml:space="preserve"> the data received or be capable of returning it in response to a query. </w:t>
      </w:r>
      <w:proofErr w:type="gramStart"/>
      <w:r>
        <w:rPr>
          <w:i/>
          <w:iCs/>
          <w:lang w:val="en-US"/>
        </w:rPr>
        <w:t>mustSupport</w:t>
      </w:r>
      <w:proofErr w:type="gramEnd"/>
      <w:r>
        <w:rPr>
          <w:lang w:val="en-US"/>
        </w:rPr>
        <w:t xml:space="preserve"> indicates that a system supports an element but does not prescribe exactly what the system must do with supported elements. Data might be persisted, displayed, relayed, analyzed, tabulate or used in a variety of other fashions. The behavior of a given system should be unsurprising given its context, but it's still important to recognize that not all systems will </w:t>
      </w:r>
      <w:proofErr w:type="gramStart"/>
      <w:r>
        <w:rPr>
          <w:lang w:val="en-US"/>
        </w:rPr>
        <w:t>persist</w:t>
      </w:r>
      <w:proofErr w:type="gramEnd"/>
      <w:r>
        <w:rPr>
          <w:lang w:val="en-US"/>
        </w:rPr>
        <w:t xml:space="preserve"> the data they receive. </w:t>
      </w:r>
    </w:p>
    <w:p w:rsidR="00C51368" w:rsidRDefault="00E43BD9">
      <w:pPr>
        <w:pStyle w:val="Heading3"/>
        <w:divId w:val="1224945457"/>
        <w:rPr>
          <w:rFonts w:eastAsia="Times New Roman"/>
          <w:lang w:val="en-US"/>
        </w:rPr>
      </w:pPr>
      <w:r>
        <w:rPr>
          <w:rFonts w:eastAsia="Times New Roman"/>
          <w:lang w:val="en-US"/>
        </w:rPr>
        <w:t>Access permissions</w:t>
      </w:r>
    </w:p>
    <w:p w:rsidR="00C51368" w:rsidRDefault="00E43BD9">
      <w:pPr>
        <w:pStyle w:val="NormalWeb"/>
        <w:divId w:val="1224945457"/>
        <w:rPr>
          <w:lang w:val="en-US"/>
        </w:rPr>
      </w:pPr>
      <w:r>
        <w:rPr>
          <w:lang w:val="en-US"/>
        </w:rPr>
        <w:t xml:space="preserve">Even if a system stores a given data element, that doesn't 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rsidR="00C51368" w:rsidRDefault="00E43BD9">
      <w:pPr>
        <w:pStyle w:val="Heading3"/>
        <w:divId w:val="1224945457"/>
        <w:rPr>
          <w:rFonts w:eastAsia="Times New Roman"/>
          <w:lang w:val="en-US"/>
        </w:rPr>
      </w:pPr>
      <w:r>
        <w:rPr>
          <w:rFonts w:eastAsia="Times New Roman"/>
          <w:lang w:val="en-US"/>
        </w:rPr>
        <w:t>Generated and inferred data</w:t>
      </w:r>
    </w:p>
    <w:p w:rsidR="00C51368" w:rsidRDefault="00E43BD9">
      <w:pPr>
        <w:pStyle w:val="NormalWeb"/>
        <w:divId w:val="1224945457"/>
        <w:rPr>
          <w:lang w:val="en-US"/>
        </w:rPr>
      </w:pPr>
      <w:r>
        <w:rPr>
          <w:lang w:val="en-US"/>
        </w:rPr>
        <w:t xml:space="preserve">Some servers may add additional data elements (or more commonly, extensions) based on information they have generated or inferred from data in the resource, from other resources or other information of which the server is aware. I.e. An instance queried after being created or updated might have </w:t>
      </w:r>
      <w:r>
        <w:rPr>
          <w:i/>
          <w:iCs/>
          <w:lang w:val="en-US"/>
        </w:rPr>
        <w:t>more</w:t>
      </w:r>
      <w:r>
        <w:rPr>
          <w:lang w:val="en-US"/>
        </w:rPr>
        <w:t xml:space="preserve"> information present than was included on the originally submitted record </w:t>
      </w:r>
    </w:p>
    <w:p w:rsidR="00C51368" w:rsidRDefault="00E43BD9">
      <w:pPr>
        <w:pStyle w:val="Heading3"/>
        <w:divId w:val="1224945457"/>
        <w:rPr>
          <w:rFonts w:eastAsia="Times New Roman"/>
          <w:lang w:val="en-US"/>
        </w:rPr>
      </w:pPr>
      <w:r>
        <w:rPr>
          <w:rFonts w:eastAsia="Times New Roman"/>
          <w:lang w:val="en-US"/>
        </w:rPr>
        <w:t>Data integration</w:t>
      </w:r>
    </w:p>
    <w:p w:rsidR="00C51368" w:rsidRDefault="00E43BD9">
      <w:pPr>
        <w:pStyle w:val="NormalWeb"/>
        <w:divId w:val="1224945457"/>
        <w:rPr>
          <w:lang w:val="en-US"/>
        </w:rPr>
      </w:pPr>
      <w:r>
        <w:rPr>
          <w:lang w:val="en-US"/>
        </w:rPr>
        <w:lastRenderedPageBreak/>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v2, FHIR does not have a defined construct to use to indicate that a particular data element should explicitly be set to empty. Systems wishing to fully emulate v2 behavior will need to use an extension to mirror this behavior. </w:t>
      </w:r>
    </w:p>
    <w:p w:rsidR="00C51368" w:rsidRDefault="00E43BD9">
      <w:pPr>
        <w:pStyle w:val="Heading3"/>
        <w:divId w:val="1224945457"/>
        <w:rPr>
          <w:rFonts w:eastAsia="Times New Roman"/>
          <w:lang w:val="en-US"/>
        </w:rPr>
      </w:pPr>
      <w:r>
        <w:rPr>
          <w:rFonts w:eastAsia="Times New Roman"/>
          <w:lang w:val="en-US"/>
        </w:rPr>
        <w:t>Ramifications of storage/retrieval variations</w:t>
      </w:r>
    </w:p>
    <w:p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Digital signatures will no longer be valid. Any change to submitted data will break standard signatures. In theory, this could be mitigated by using a custom canonicalization for the signature that excludes maliable elements. However, this would require both sender and receiver to agree on the alternate signature canonicalization. The signature would still be considered invalid by systems that weren't party to the agreement.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931"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rsidR="00C51368" w:rsidRDefault="00E43BD9">
      <w:pPr>
        <w:pStyle w:val="Heading3"/>
        <w:divId w:val="1224945457"/>
        <w:rPr>
          <w:rFonts w:eastAsia="Times New Roman"/>
          <w:lang w:val="en-US"/>
        </w:rPr>
      </w:pPr>
      <w:r>
        <w:rPr>
          <w:rFonts w:eastAsia="Times New Roman"/>
          <w:lang w:val="en-US"/>
        </w:rPr>
        <w:t>Mitigation approaches for storage/retrieval variations</w:t>
      </w:r>
    </w:p>
    <w:p w:rsidR="00C51368" w:rsidRDefault="00E43BD9">
      <w:pPr>
        <w:pStyle w:val="NormalWeb"/>
        <w:divId w:val="1224945457"/>
        <w:rPr>
          <w:lang w:val="en-US"/>
        </w:rPr>
      </w:pPr>
      <w:r>
        <w:rPr>
          <w:lang w:val="en-US"/>
        </w:rPr>
        <w:t>FHIR does provide a couple of mechanisms that can help with the issue of a system that has received only partial data overwriting data that was filtered from its record</w:t>
      </w:r>
      <w:proofErr w:type="gramStart"/>
      <w:r>
        <w:rPr>
          <w:lang w:val="en-US"/>
        </w:rPr>
        <w:t>::</w:t>
      </w:r>
      <w:proofErr w:type="gramEnd"/>
      <w:r>
        <w:rPr>
          <w:lang w:val="en-US"/>
        </w:rPr>
        <w:t xml:space="preserve">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lastRenderedPageBreak/>
        <w:t xml:space="preserve">For systems that enforce the use of </w:t>
      </w:r>
      <w:hyperlink r:id="rId2932"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933" w:anchor="SUBSETTED" w:history="1">
        <w:r>
          <w:rPr>
            <w:rStyle w:val="Hyperlink"/>
            <w:rFonts w:eastAsia="Times New Roman"/>
            <w:lang w:val="en-US"/>
          </w:rPr>
          <w:t>SUBSETTED</w:t>
        </w:r>
      </w:hyperlink>
      <w:r>
        <w:rPr>
          <w:rFonts w:eastAsia="Times New Roman"/>
          <w:lang w:val="en-US"/>
        </w:rPr>
        <w:t xml:space="preserve"> </w:t>
      </w:r>
      <w:hyperlink r:id="rId2934" w:history="1">
        <w:r>
          <w:rPr>
            <w:rStyle w:val="Hyperlink"/>
            <w:rFonts w:eastAsia="Times New Roman"/>
            <w:lang w:val="en-US"/>
          </w:rPr>
          <w:t>Security Label</w:t>
        </w:r>
      </w:hyperlink>
      <w:r>
        <w:rPr>
          <w:rFonts w:eastAsia="Times New Roman"/>
          <w:lang w:val="en-US"/>
        </w:rPr>
        <w:t xml:space="preserve"> can be used to flag data that has had information removed. </w:t>
      </w:r>
    </w:p>
    <w:p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they're reviewing has been modified in any way. (The presence of digital signatures would present a similar issue.) </w:t>
      </w:r>
    </w:p>
    <w:p w:rsidR="00C51368" w:rsidRDefault="00E43BD9">
      <w:pPr>
        <w:pStyle w:val="Heading1"/>
        <w:divId w:val="990249517"/>
        <w:rPr>
          <w:rFonts w:eastAsia="Times New Roman"/>
          <w:noProof/>
          <w:lang w:val="en-US"/>
        </w:rPr>
      </w:pPr>
      <w:r>
        <w:rPr>
          <w:rFonts w:eastAsia="Times New Roman"/>
          <w:noProof/>
          <w:lang w:val="en-US"/>
        </w:rPr>
        <w:t>use.html</w:t>
      </w:r>
    </w:p>
    <w:p w:rsidR="00C51368" w:rsidRDefault="00E43BD9">
      <w:pPr>
        <w:pStyle w:val="Heading2"/>
        <w:divId w:val="1462769793"/>
        <w:rPr>
          <w:rFonts w:eastAsia="Times New Roman"/>
          <w:lang w:val="en-US"/>
        </w:rPr>
      </w:pPr>
      <w:r>
        <w:rPr>
          <w:rFonts w:eastAsia="Times New Roman"/>
          <w:lang w:val="en-US"/>
        </w:rPr>
        <w:t>How to Use Resources</w:t>
      </w:r>
    </w:p>
    <w:bookmarkEnd w:id="186"/>
    <w:p w:rsidR="00C51368" w:rsidRDefault="00E43BD9">
      <w:pPr>
        <w:pStyle w:val="Heading3"/>
        <w:divId w:val="1462769793"/>
        <w:rPr>
          <w:rFonts w:eastAsia="Times New Roman"/>
          <w:lang w:val="en-US"/>
        </w:rPr>
      </w:pPr>
      <w:r>
        <w:rPr>
          <w:rFonts w:eastAsia="Times New Roman"/>
          <w:lang w:val="en-US"/>
        </w:rPr>
        <w:t>Service Orientated use of Resources</w:t>
      </w:r>
    </w:p>
    <w:p w:rsidR="00C51368" w:rsidRDefault="00E43BD9">
      <w:pPr>
        <w:pStyle w:val="NormalWeb"/>
        <w:divId w:val="1462769793"/>
        <w:rPr>
          <w:lang w:val="en-US"/>
        </w:rPr>
      </w:pPr>
      <w:r>
        <w:rPr>
          <w:lang w:val="en-US"/>
        </w:rPr>
        <w:t xml:space="preserve">While the FHIR Resources are designed with a simple </w:t>
      </w:r>
      <w:hyperlink r:id="rId2935" w:history="1">
        <w:r>
          <w:rPr>
            <w:rStyle w:val="Hyperlink"/>
            <w:lang w:val="en-US"/>
          </w:rPr>
          <w:t>RESTful HTTP-based implementation</w:t>
        </w:r>
      </w:hyperlink>
      <w:r>
        <w:rPr>
          <w:lang w:val="en-US"/>
        </w:rPr>
        <w:t xml:space="preserve"> in mind, it is not necessary to use this implementation framework. This specification also defines a straight </w:t>
      </w:r>
      <w:hyperlink r:id="rId2936" w:history="1">
        <w:r>
          <w:rPr>
            <w:rStyle w:val="Hyperlink"/>
            <w:lang w:val="en-US"/>
          </w:rPr>
          <w:t>messaging based implementation framework</w:t>
        </w:r>
      </w:hyperlink>
      <w:r>
        <w:rPr>
          <w:lang w:val="en-US"/>
        </w:rPr>
        <w:t xml:space="preserve"> for FHIR resources and a </w:t>
      </w:r>
      <w:hyperlink r:id="rId2937" w:history="1">
        <w:r>
          <w:rPr>
            <w:rStyle w:val="Hyperlink"/>
            <w:lang w:val="en-US"/>
          </w:rPr>
          <w:t>document-based framework</w:t>
        </w:r>
      </w:hyperlink>
      <w:r>
        <w:rPr>
          <w:lang w:val="en-US"/>
        </w:rPr>
        <w:t xml:space="preserve">. </w:t>
      </w:r>
    </w:p>
    <w:p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938"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identity (the "id" metadata property) must be maintained. Resources all have an identity, which is how other resources refer to </w:t>
      </w:r>
      <w:proofErr w:type="gramStart"/>
      <w:r>
        <w:rPr>
          <w:rFonts w:eastAsia="Times New Roman"/>
          <w:lang w:val="en-US"/>
        </w:rPr>
        <w:t>them,</w:t>
      </w:r>
      <w:proofErr w:type="gramEnd"/>
      <w:r>
        <w:rPr>
          <w:rFonts w:eastAsia="Times New Roman"/>
          <w:lang w:val="en-US"/>
        </w:rPr>
        <w:t xml:space="preserve"> and these references need to be able to be resolved. However resources are exchanged, their identity - which is not included inside the resource - needs to be included with the resource</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939"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human perspective. Most contexts of use will require at least one if not both of these attributes for some uses, and the implementation framework will need to resolve how and when they are exchanged.</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lastRenderedPageBreak/>
        <w:t xml:space="preserve">The </w:t>
      </w:r>
      <w:hyperlink r:id="rId2940"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170"/>
    <w:p w:rsidR="00C51368" w:rsidRDefault="00E43BD9">
      <w:pPr>
        <w:pStyle w:val="Heading3"/>
        <w:divId w:val="1462769793"/>
        <w:rPr>
          <w:rFonts w:eastAsia="Times New Roman"/>
          <w:lang w:val="en-US"/>
        </w:rPr>
      </w:pPr>
      <w:r>
        <w:rPr>
          <w:rFonts w:eastAsia="Times New Roman"/>
          <w:lang w:val="en-US"/>
        </w:rPr>
        <w:t>Managing Resource Identity</w:t>
      </w:r>
    </w:p>
    <w:p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941"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rsidR="00C51368" w:rsidRDefault="00E43BD9">
      <w:pPr>
        <w:pStyle w:val="Heading3"/>
        <w:divId w:val="1462769793"/>
        <w:rPr>
          <w:rFonts w:eastAsia="Times New Roman"/>
          <w:lang w:val="en-US"/>
        </w:rPr>
      </w:pPr>
      <w:r>
        <w:rPr>
          <w:rFonts w:eastAsia="Times New Roman"/>
          <w:lang w:val="en-US"/>
        </w:rPr>
        <w:t>Copying Resources and re-identification</w:t>
      </w:r>
    </w:p>
    <w:p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462769793"/>
        <w:rPr>
          <w:lang w:val="en-US"/>
        </w:rPr>
      </w:pPr>
      <w:r>
        <w:rPr>
          <w:lang w:val="en-US"/>
        </w:rPr>
        <w:t xml:space="preserve">The normal case is that a client/receiving system accepts the server/sender's identification of a resource at the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2942" w:anchor="bundle" w:history="1">
        <w:r>
          <w:rPr>
            <w:rStyle w:val="Hyperlink"/>
            <w:lang w:val="en-US"/>
          </w:rPr>
          <w:t>bundle</w:t>
        </w:r>
      </w:hyperlink>
      <w:r>
        <w:rPr>
          <w:lang w:val="en-US"/>
        </w:rPr>
        <w:t xml:space="preserve">). In such cases, there is no need for re-identification. </w:t>
      </w:r>
    </w:p>
    <w:p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rsidR="00C51368" w:rsidRDefault="00E43BD9">
      <w:pPr>
        <w:pStyle w:val="NormalWeb"/>
        <w:divId w:val="1462769793"/>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Heading2"/>
        <w:divId w:val="1462769793"/>
        <w:rPr>
          <w:rFonts w:eastAsia="Times New Roman"/>
          <w:lang w:val="en-US"/>
        </w:rPr>
      </w:pPr>
      <w:bookmarkStart w:id="447" w:name="workflow"/>
      <w:bookmarkEnd w:id="447"/>
      <w:r>
        <w:rPr>
          <w:rFonts w:eastAsia="Times New Roman"/>
          <w:lang w:val="en-US"/>
        </w:rPr>
        <w:t>Workflow with resources</w:t>
      </w:r>
    </w:p>
    <w:p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rsidR="00C51368" w:rsidRDefault="00E43BD9">
      <w:pPr>
        <w:pStyle w:val="Heading1"/>
        <w:divId w:val="990249517"/>
        <w:rPr>
          <w:rFonts w:eastAsia="Times New Roman"/>
          <w:noProof/>
          <w:lang w:val="en-US"/>
        </w:rPr>
      </w:pPr>
      <w:r>
        <w:rPr>
          <w:rFonts w:eastAsia="Times New Roman"/>
          <w:noProof/>
          <w:lang w:val="en-US"/>
        </w:rPr>
        <w:t>usecases.html</w:t>
      </w:r>
    </w:p>
    <w:p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94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944" w:anchor="status" w:history="1">
              <w:r w:rsidR="00E43BD9">
                <w:rPr>
                  <w:rStyle w:val="Hyperlink"/>
                  <w:rFonts w:eastAsia="Times New Roman"/>
                </w:rPr>
                <w:t>Ballot Status</w:t>
              </w:r>
            </w:hyperlink>
            <w:r w:rsidR="00E43BD9">
              <w:rPr>
                <w:rFonts w:eastAsia="Times New Roman"/>
              </w:rPr>
              <w:t xml:space="preserve">: </w:t>
            </w:r>
            <w:hyperlink r:id="rId2945" w:anchor="pubs" w:history="1">
              <w:r w:rsidR="00E43BD9">
                <w:rPr>
                  <w:rStyle w:val="Hyperlink"/>
                  <w:rFonts w:eastAsia="Times New Roman"/>
                </w:rPr>
                <w:t>DSTU 2</w:t>
              </w:r>
            </w:hyperlink>
          </w:p>
        </w:tc>
      </w:tr>
    </w:tbl>
    <w:p w:rsidR="00C51368" w:rsidRDefault="00E43BD9">
      <w:pPr>
        <w:pStyle w:val="NormalWeb"/>
        <w:divId w:val="1353648316"/>
        <w:rPr>
          <w:lang w:val="en-US"/>
        </w:rPr>
      </w:pPr>
      <w:r>
        <w:rPr>
          <w:lang w:val="en-US"/>
        </w:rPr>
        <w:lastRenderedPageBreak/>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rsidR="00C51368" w:rsidRDefault="00E43BD9">
      <w:pPr>
        <w:pStyle w:val="NormalWeb"/>
        <w:divId w:val="1353648316"/>
        <w:rPr>
          <w:lang w:val="en-US"/>
        </w:rPr>
      </w:pPr>
      <w:r>
        <w:rPr>
          <w:lang w:val="en-US"/>
        </w:rPr>
        <w:t xml:space="preserve">In addition, to the information on this page, see also </w:t>
      </w:r>
      <w:hyperlink r:id="rId2946" w:history="1">
        <w:r>
          <w:rPr>
            <w:rStyle w:val="Hyperlink"/>
            <w:lang w:val="en-US"/>
          </w:rPr>
          <w:t>Resource Guide</w:t>
        </w:r>
      </w:hyperlink>
      <w:r>
        <w:rPr>
          <w:lang w:val="en-US"/>
        </w:rPr>
        <w:t xml:space="preserve">. </w:t>
      </w:r>
    </w:p>
    <w:p w:rsidR="00C51368" w:rsidRDefault="00E43BD9">
      <w:pPr>
        <w:pStyle w:val="Heading2"/>
        <w:divId w:val="1353648316"/>
        <w:rPr>
          <w:rFonts w:eastAsia="Times New Roman"/>
          <w:lang w:val="en-US"/>
        </w:rPr>
      </w:pPr>
      <w:bookmarkStart w:id="448" w:name="phr"/>
      <w:bookmarkEnd w:id="448"/>
      <w:r>
        <w:rPr>
          <w:rFonts w:eastAsia="Times New Roman"/>
          <w:lang w:val="en-US"/>
        </w:rPr>
        <w:t>Personal Health Record (PHR)</w:t>
      </w:r>
    </w:p>
    <w:p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rsidR="00C51368" w:rsidRDefault="00E43BD9">
      <w:pPr>
        <w:pStyle w:val="NormalWeb"/>
        <w:divId w:val="1353648316"/>
        <w:rPr>
          <w:lang w:val="en-US"/>
        </w:rPr>
      </w:pPr>
      <w:r>
        <w:rPr>
          <w:lang w:val="en-US"/>
        </w:rPr>
        <w:t xml:space="preserve">The EMR exposes a FHIR server that supports the </w:t>
      </w:r>
      <w:hyperlink r:id="rId2947" w:anchor="search" w:history="1">
        <w:r>
          <w:rPr>
            <w:rStyle w:val="Hyperlink"/>
            <w:lang w:val="en-US"/>
          </w:rPr>
          <w:t>search</w:t>
        </w:r>
      </w:hyperlink>
      <w:r>
        <w:rPr>
          <w:lang w:val="en-US"/>
        </w:rPr>
        <w:t xml:space="preserve"> and </w:t>
      </w:r>
      <w:hyperlink r:id="rId2948" w:anchor="read" w:history="1">
        <w:r>
          <w:rPr>
            <w:rStyle w:val="Hyperlink"/>
            <w:lang w:val="en-US"/>
          </w:rPr>
          <w:t>read</w:t>
        </w:r>
      </w:hyperlink>
      <w:r>
        <w:rPr>
          <w:lang w:val="en-US"/>
        </w:rPr>
        <w:t xml:space="preserve"> operations on the following resources: </w:t>
      </w:r>
    </w:p>
    <w:p w:rsidR="00C51368" w:rsidRDefault="00E43BD9">
      <w:pPr>
        <w:numPr>
          <w:ilvl w:val="0"/>
          <w:numId w:val="377"/>
        </w:numPr>
        <w:spacing w:before="100" w:beforeAutospacing="1" w:after="100" w:afterAutospacing="1"/>
        <w:divId w:val="1353648316"/>
        <w:rPr>
          <w:rFonts w:eastAsia="Times New Roman"/>
          <w:lang w:val="en-US"/>
        </w:rPr>
      </w:pPr>
      <w:proofErr w:type="gramStart"/>
      <w:r>
        <w:rPr>
          <w:rFonts w:eastAsia="Times New Roman"/>
          <w:lang w:val="en-US"/>
        </w:rPr>
        <w:t>the</w:t>
      </w:r>
      <w:proofErr w:type="gramEnd"/>
      <w:r>
        <w:rPr>
          <w:rFonts w:eastAsia="Times New Roman"/>
          <w:lang w:val="en-US"/>
        </w:rPr>
        <w:t xml:space="preserve"> </w:t>
      </w:r>
      <w:hyperlink r:id="rId2949" w:history="1">
        <w:r>
          <w:rPr>
            <w:rStyle w:val="Hyperlink"/>
            <w:rFonts w:eastAsia="Times New Roman"/>
            <w:lang w:val="en-US"/>
          </w:rPr>
          <w:t>patient</w:t>
        </w:r>
      </w:hyperlink>
      <w:r>
        <w:rPr>
          <w:rFonts w:eastAsia="Times New Roman"/>
          <w:lang w:val="en-US"/>
        </w:rPr>
        <w:t xml:space="preserve"> resource in order to provide demographics to the client. When a client searches patients with no search criteria, they get a list of all patients they have access to</w:t>
      </w:r>
    </w:p>
    <w:p w:rsidR="00C51368" w:rsidRDefault="00C166DE">
      <w:pPr>
        <w:numPr>
          <w:ilvl w:val="0"/>
          <w:numId w:val="377"/>
        </w:numPr>
        <w:spacing w:before="100" w:beforeAutospacing="1" w:after="100" w:afterAutospacing="1"/>
        <w:divId w:val="1353648316"/>
        <w:rPr>
          <w:rFonts w:eastAsia="Times New Roman"/>
          <w:lang w:val="en-US"/>
        </w:rPr>
      </w:pPr>
      <w:hyperlink r:id="rId2950" w:anchor="search" w:history="1">
        <w:r w:rsidR="00E43BD9">
          <w:rPr>
            <w:rStyle w:val="Hyperlink"/>
            <w:rFonts w:eastAsia="Times New Roman"/>
            <w:lang w:val="en-US"/>
          </w:rPr>
          <w:t>search</w:t>
        </w:r>
      </w:hyperlink>
      <w:r w:rsidR="00E43BD9">
        <w:rPr>
          <w:rFonts w:eastAsia="Times New Roman"/>
          <w:lang w:val="en-US"/>
        </w:rPr>
        <w:t xml:space="preserve"> and </w:t>
      </w:r>
      <w:hyperlink r:id="rId2951" w:anchor="read" w:history="1">
        <w:r w:rsidR="00E43BD9">
          <w:rPr>
            <w:rStyle w:val="Hyperlink"/>
            <w:rFonts w:eastAsia="Times New Roman"/>
            <w:lang w:val="en-US"/>
          </w:rPr>
          <w:t>read</w:t>
        </w:r>
      </w:hyperlink>
      <w:r w:rsidR="00E43BD9">
        <w:rPr>
          <w:rFonts w:eastAsia="Times New Roman"/>
          <w:lang w:val="en-US"/>
        </w:rPr>
        <w:t xml:space="preserve"> on the </w:t>
      </w:r>
      <w:hyperlink r:id="rId2952"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rsidR="00C51368" w:rsidRDefault="00C166DE">
      <w:pPr>
        <w:numPr>
          <w:ilvl w:val="0"/>
          <w:numId w:val="377"/>
        </w:numPr>
        <w:spacing w:before="100" w:beforeAutospacing="1" w:after="100" w:afterAutospacing="1"/>
        <w:divId w:val="1353648316"/>
        <w:rPr>
          <w:rFonts w:eastAsia="Times New Roman"/>
          <w:lang w:val="en-US"/>
        </w:rPr>
      </w:pPr>
      <w:hyperlink r:id="rId2953" w:anchor="search" w:history="1">
        <w:r w:rsidR="00E43BD9">
          <w:rPr>
            <w:rStyle w:val="Hyperlink"/>
            <w:rFonts w:eastAsia="Times New Roman"/>
            <w:lang w:val="en-US"/>
          </w:rPr>
          <w:t>search</w:t>
        </w:r>
      </w:hyperlink>
      <w:r w:rsidR="00E43BD9">
        <w:rPr>
          <w:rFonts w:eastAsia="Times New Roman"/>
          <w:lang w:val="en-US"/>
        </w:rPr>
        <w:t xml:space="preserve"> and </w:t>
      </w:r>
      <w:hyperlink r:id="rId2954" w:anchor="read" w:history="1">
        <w:r w:rsidR="00E43BD9">
          <w:rPr>
            <w:rStyle w:val="Hyperlink"/>
            <w:rFonts w:eastAsia="Times New Roman"/>
            <w:lang w:val="en-US"/>
          </w:rPr>
          <w:t>read</w:t>
        </w:r>
      </w:hyperlink>
      <w:r w:rsidR="00E43BD9">
        <w:rPr>
          <w:rFonts w:eastAsia="Times New Roman"/>
          <w:lang w:val="en-US"/>
        </w:rPr>
        <w:t xml:space="preserve"> on a set of </w:t>
      </w:r>
      <w:hyperlink r:id="rId2955" w:history="1">
        <w:r w:rsidR="00E43BD9">
          <w:rPr>
            <w:rStyle w:val="Hyperlink"/>
            <w:rFonts w:eastAsia="Times New Roman"/>
            <w:lang w:val="en-US"/>
          </w:rPr>
          <w:t>clinical resources</w:t>
        </w:r>
      </w:hyperlink>
    </w:p>
    <w:p w:rsidR="00C51368" w:rsidRDefault="00E43BD9">
      <w:pPr>
        <w:pStyle w:val="NormalWeb"/>
        <w:divId w:val="1353648316"/>
        <w:rPr>
          <w:lang w:val="en-US"/>
        </w:rPr>
      </w:pPr>
      <w:r>
        <w:rPr>
          <w:lang w:val="en-US"/>
        </w:rPr>
        <w:t xml:space="preserve">Here is the conformance Statement for this scenario: </w:t>
      </w:r>
      <w:hyperlink r:id="rId2956" w:history="1">
        <w:r>
          <w:rPr>
            <w:rStyle w:val="Hyperlink"/>
            <w:lang w:val="en-US"/>
          </w:rPr>
          <w:t>XML</w:t>
        </w:r>
      </w:hyperlink>
      <w:r>
        <w:rPr>
          <w:lang w:val="en-US"/>
        </w:rPr>
        <w:t xml:space="preserve"> or </w:t>
      </w:r>
      <w:hyperlink r:id="rId2957" w:history="1">
        <w:r>
          <w:rPr>
            <w:rStyle w:val="Hyperlink"/>
            <w:lang w:val="en-US"/>
          </w:rPr>
          <w:t>JSON</w:t>
        </w:r>
      </w:hyperlink>
      <w:r>
        <w:rPr>
          <w:lang w:val="en-US"/>
        </w:rPr>
        <w:t xml:space="preserve">. </w:t>
      </w:r>
    </w:p>
    <w:p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958" w:anchor="search" w:history="1">
        <w:r>
          <w:rPr>
            <w:rStyle w:val="Hyperlink"/>
            <w:lang w:val="en-US"/>
          </w:rPr>
          <w:t>search</w:t>
        </w:r>
      </w:hyperlink>
      <w:r>
        <w:rPr>
          <w:lang w:val="en-US"/>
        </w:rPr>
        <w:t xml:space="preserve">, </w:t>
      </w:r>
      <w:hyperlink r:id="rId2959" w:anchor="read" w:history="1">
        <w:r>
          <w:rPr>
            <w:rStyle w:val="Hyperlink"/>
            <w:lang w:val="en-US"/>
          </w:rPr>
          <w:t>read</w:t>
        </w:r>
      </w:hyperlink>
      <w:r>
        <w:rPr>
          <w:lang w:val="en-US"/>
        </w:rPr>
        <w:t xml:space="preserve"> and </w:t>
      </w:r>
      <w:hyperlink r:id="rId2960" w:anchor="history" w:history="1">
        <w:r>
          <w:rPr>
            <w:rStyle w:val="Hyperlink"/>
            <w:lang w:val="en-US"/>
          </w:rPr>
          <w:t>history</w:t>
        </w:r>
      </w:hyperlink>
      <w:r>
        <w:rPr>
          <w:lang w:val="en-US"/>
        </w:rPr>
        <w:t xml:space="preserve"> operation on the Audit Event resource for the patient-specific records to allow patient review of record access. Note that all usage of the RESTful API should be logged in AuditEvent resources. </w:t>
      </w:r>
    </w:p>
    <w:p w:rsidR="00C51368" w:rsidRDefault="00E43BD9">
      <w:pPr>
        <w:pStyle w:val="Heading2"/>
        <w:divId w:val="1353648316"/>
        <w:rPr>
          <w:rFonts w:eastAsia="Times New Roman"/>
          <w:lang w:val="en-US"/>
        </w:rPr>
      </w:pPr>
      <w:bookmarkStart w:id="449" w:name="xds"/>
      <w:bookmarkEnd w:id="449"/>
      <w:r>
        <w:rPr>
          <w:rFonts w:eastAsia="Times New Roman"/>
          <w:lang w:val="en-US"/>
        </w:rPr>
        <w:t>Document Sharing (XDS)</w:t>
      </w:r>
    </w:p>
    <w:p w:rsidR="00C51368" w:rsidRDefault="00E43BD9">
      <w:pPr>
        <w:pStyle w:val="NormalWeb"/>
        <w:divId w:val="1353648316"/>
        <w:rPr>
          <w:lang w:val="en-US"/>
        </w:rPr>
      </w:pPr>
      <w:r>
        <w:rPr>
          <w:lang w:val="en-US"/>
        </w:rPr>
        <w:lastRenderedPageBreak/>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rsidR="00C51368" w:rsidRDefault="00E43BD9">
      <w:pPr>
        <w:pStyle w:val="NormalWeb"/>
        <w:divId w:val="1353648316"/>
        <w:rPr>
          <w:lang w:val="en-US"/>
        </w:rPr>
      </w:pPr>
      <w:r>
        <w:rPr>
          <w:lang w:val="en-US"/>
        </w:rPr>
        <w:t xml:space="preserve">The following FHIR Resources are involved in the XDS functionality: </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1"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2"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3"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rsidR="00C51368" w:rsidRDefault="00C166DE">
      <w:pPr>
        <w:numPr>
          <w:ilvl w:val="0"/>
          <w:numId w:val="378"/>
        </w:numPr>
        <w:spacing w:before="100" w:beforeAutospacing="1" w:after="100" w:afterAutospacing="1"/>
        <w:divId w:val="1353648316"/>
        <w:rPr>
          <w:rFonts w:eastAsia="Times New Roman"/>
          <w:lang w:val="en-US"/>
        </w:rPr>
      </w:pPr>
      <w:hyperlink r:id="rId2964" w:history="1">
        <w:r w:rsidR="00E43BD9">
          <w:rPr>
            <w:rStyle w:val="Hyperlink"/>
            <w:rFonts w:eastAsia="Times New Roman"/>
            <w:lang w:val="en-US"/>
          </w:rPr>
          <w:t>Patient</w:t>
        </w:r>
      </w:hyperlink>
      <w:r w:rsidR="00E43BD9">
        <w:rPr>
          <w:rFonts w:eastAsia="Times New Roman"/>
          <w:lang w:val="en-US"/>
        </w:rPr>
        <w:t xml:space="preserve">, </w:t>
      </w:r>
      <w:hyperlink r:id="rId2965" w:history="1">
        <w:r w:rsidR="00E43BD9">
          <w:rPr>
            <w:rStyle w:val="Hyperlink"/>
            <w:rFonts w:eastAsia="Times New Roman"/>
            <w:lang w:val="en-US"/>
          </w:rPr>
          <w:t>Practitioner</w:t>
        </w:r>
      </w:hyperlink>
      <w:r w:rsidR="00E43BD9">
        <w:rPr>
          <w:rFonts w:eastAsia="Times New Roman"/>
          <w:lang w:val="en-US"/>
        </w:rPr>
        <w:t xml:space="preserve"> and </w:t>
      </w:r>
      <w:hyperlink r:id="rId2966"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7" w:history="1">
        <w:r>
          <w:rPr>
            <w:rStyle w:val="Hyperlink"/>
            <w:rFonts w:eastAsia="Times New Roman"/>
            <w:lang w:val="en-US"/>
          </w:rPr>
          <w:t>AuditEvent</w:t>
        </w:r>
      </w:hyperlink>
      <w:r>
        <w:rPr>
          <w:rFonts w:eastAsia="Times New Roman"/>
          <w:lang w:val="en-US"/>
        </w:rPr>
        <w:t xml:space="preserve"> resource tracks usage of the document registry and repository</w:t>
      </w:r>
    </w:p>
    <w:p w:rsidR="00C51368" w:rsidRDefault="00E43BD9">
      <w:pPr>
        <w:pStyle w:val="NormalWeb"/>
        <w:divId w:val="1353648316"/>
        <w:rPr>
          <w:lang w:val="en-US"/>
        </w:rPr>
      </w:pPr>
      <w:r>
        <w:rPr>
          <w:lang w:val="en-US"/>
        </w:rPr>
        <w:t xml:space="preserve">At present, IHE is working with the FHIR project team to use FHIR for Mobile Health Documents (MHD). </w:t>
      </w:r>
    </w:p>
    <w:p w:rsidR="00C51368" w:rsidRDefault="00E43BD9">
      <w:pPr>
        <w:pStyle w:val="Heading2"/>
        <w:divId w:val="1353648316"/>
        <w:rPr>
          <w:rFonts w:eastAsia="Times New Roman"/>
          <w:lang w:val="en-US"/>
        </w:rPr>
      </w:pPr>
      <w:bookmarkStart w:id="450" w:name="decision"/>
      <w:bookmarkEnd w:id="450"/>
      <w:r>
        <w:rPr>
          <w:rFonts w:eastAsia="Times New Roman"/>
          <w:lang w:val="en-US"/>
        </w:rPr>
        <w:t>Decision Support</w:t>
      </w:r>
    </w:p>
    <w:p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Suggesting commonly missed Diagnostic Data interpretations (including delta checking)</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rsidR="00C51368" w:rsidRDefault="00E43BD9">
      <w:pPr>
        <w:pStyle w:val="NormalWeb"/>
        <w:divId w:val="1353648316"/>
        <w:rPr>
          <w:lang w:val="en-US"/>
        </w:rPr>
      </w:pPr>
      <w:r>
        <w:rPr>
          <w:lang w:val="en-US"/>
        </w:rPr>
        <w:t xml:space="preserve">The various forms of decision support each involve different interaction patterns, so there is no single decision support implementation in the FHIR specification. Generally, the patterns fall into several classes: </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lastRenderedPageBreak/>
        <w:t>The decision comes from an engine entirely hidden behind a system interface and has no direct impact on the data exchange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 a decision and returns a decision</w:t>
      </w:r>
    </w:p>
    <w:p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968" w:history="1">
        <w:r>
          <w:rPr>
            <w:rStyle w:val="Hyperlink"/>
            <w:rFonts w:eastAsia="Times New Roman"/>
            <w:lang w:val="en-US"/>
          </w:rPr>
          <w:t>Flag</w:t>
        </w:r>
      </w:hyperlink>
      <w:r>
        <w:rPr>
          <w:rFonts w:eastAsia="Times New Roman"/>
          <w:lang w:val="en-US"/>
        </w:rPr>
        <w:t xml:space="preserve"> resource is intended or clinical notes about the patient, and is not intended for this use. A resource called "Alarm" is under preparation for this purpose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969" w:history="1">
        <w:r>
          <w:rPr>
            <w:rStyle w:val="Hyperlink"/>
            <w:rFonts w:eastAsia="Times New Roman"/>
            <w:lang w:val="en-US"/>
          </w:rPr>
          <w:t>search</w:t>
        </w:r>
      </w:hyperlink>
      <w:r>
        <w:rPr>
          <w:rFonts w:eastAsia="Times New Roman"/>
          <w:lang w:val="en-US"/>
        </w:rPr>
        <w:t xml:space="preserve"> using a named _query that takes a set of parameters. See below</w:t>
      </w:r>
    </w:p>
    <w:p w:rsidR="00C51368" w:rsidRDefault="00E43BD9">
      <w:pPr>
        <w:pStyle w:val="Heading3"/>
        <w:divId w:val="1353648316"/>
        <w:rPr>
          <w:rFonts w:eastAsia="Times New Roman"/>
          <w:lang w:val="en-US"/>
        </w:rPr>
      </w:pPr>
      <w:r>
        <w:rPr>
          <w:rFonts w:eastAsia="Times New Roman"/>
          <w:lang w:val="en-US"/>
        </w:rPr>
        <w:t>Explicit Requests for Decisions</w:t>
      </w:r>
    </w:p>
    <w:p w:rsidR="00C51368" w:rsidRDefault="00E43BD9">
      <w:pPr>
        <w:pStyle w:val="NormalWeb"/>
        <w:divId w:val="1353648316"/>
        <w:rPr>
          <w:lang w:val="en-US"/>
        </w:rPr>
      </w:pPr>
      <w:r>
        <w:rPr>
          <w:lang w:val="en-US"/>
        </w:rPr>
        <w:t xml:space="preserve">When a query is initiated in order to get a decision made, the following considerations apply: </w:t>
      </w:r>
    </w:p>
    <w:p w:rsidR="00C51368" w:rsidRDefault="00E43BD9">
      <w:pPr>
        <w:pStyle w:val="NormalWeb"/>
        <w:divId w:val="1353648316"/>
        <w:rPr>
          <w:lang w:val="en-US"/>
        </w:rPr>
      </w:pPr>
      <w:r>
        <w:rPr>
          <w:b/>
          <w:bCs/>
          <w:lang w:val="en-US"/>
        </w:rPr>
        <w:t>Request</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970" w:history="1">
        <w:r>
          <w:rPr>
            <w:rStyle w:val="Hyperlink"/>
            <w:rFonts w:eastAsia="Times New Roman"/>
            <w:lang w:val="en-US"/>
          </w:rPr>
          <w:t>search/query</w:t>
        </w:r>
      </w:hyperlink>
      <w:r>
        <w:rPr>
          <w:rFonts w:eastAsia="Times New Roman"/>
          <w:lang w:val="en-US"/>
        </w:rPr>
        <w:t xml:space="preserve">: A RESTful search, a query posted to </w:t>
      </w:r>
      <w:hyperlink r:id="rId2971" w:anchor="mailbox" w:history="1">
        <w:r>
          <w:rPr>
            <w:rStyle w:val="Hyperlink"/>
            <w:rFonts w:eastAsia="Times New Roman"/>
            <w:lang w:val="en-US"/>
          </w:rPr>
          <w:t>/Mailbox</w:t>
        </w:r>
      </w:hyperlink>
      <w:r>
        <w:rPr>
          <w:rFonts w:eastAsia="Times New Roman"/>
          <w:lang w:val="en-US"/>
        </w:rPr>
        <w:t xml:space="preserve">, a query </w:t>
      </w:r>
      <w:hyperlink r:id="rId2972" w:history="1">
        <w:r>
          <w:rPr>
            <w:rStyle w:val="Hyperlink"/>
            <w:rFonts w:eastAsia="Times New Roman"/>
            <w:lang w:val="en-US"/>
          </w:rPr>
          <w:t>message</w:t>
        </w:r>
      </w:hyperlink>
      <w:r>
        <w:rPr>
          <w:rFonts w:eastAsia="Times New Roman"/>
          <w:lang w:val="en-US"/>
        </w:rPr>
        <w:t>, or the Asynchronous query pattern</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_query parameter that identifies the decision that is being requested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rsidR="00C51368" w:rsidRDefault="00E43BD9">
      <w:pPr>
        <w:pStyle w:val="NormalWeb"/>
        <w:divId w:val="1353648316"/>
        <w:rPr>
          <w:lang w:val="en-US"/>
        </w:rPr>
      </w:pPr>
      <w:r>
        <w:rPr>
          <w:b/>
          <w:bCs/>
          <w:lang w:val="en-US"/>
        </w:rPr>
        <w:t>Response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 xml:space="preserve">If the decision support engine is unable to provide the requested decision, it returns an </w:t>
      </w:r>
      <w:hyperlink r:id="rId2973" w:history="1">
        <w:r>
          <w:rPr>
            <w:rStyle w:val="Hyperlink"/>
            <w:rFonts w:eastAsia="Times New Roman"/>
            <w:lang w:val="en-US"/>
          </w:rPr>
          <w:t>Operation Outcome Resource</w:t>
        </w:r>
      </w:hyperlink>
      <w:r>
        <w:rPr>
          <w:rFonts w:eastAsia="Times New Roman"/>
          <w:lang w:val="en-US"/>
        </w:rPr>
        <w:t xml:space="preserve"> describing the issue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lastRenderedPageBreak/>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3563"/>
        <w:gridCol w:w="3050"/>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b/>
                <w:bCs/>
              </w:rPr>
              <w:t>Decision</w:t>
            </w:r>
          </w:p>
        </w:tc>
        <w:tc>
          <w:tcPr>
            <w:tcW w:w="0" w:type="auto"/>
            <w:vAlign w:val="center"/>
            <w:hideMark/>
          </w:tcPr>
          <w:p w:rsidR="00C51368" w:rsidRDefault="00E43BD9">
            <w:pPr>
              <w:rPr>
                <w:rFonts w:eastAsia="Times New Roman"/>
              </w:rPr>
            </w:pPr>
            <w:r>
              <w:rPr>
                <w:rFonts w:eastAsia="Times New Roman"/>
                <w:b/>
                <w:bCs/>
              </w:rPr>
              <w:t>Resources</w:t>
            </w:r>
          </w:p>
        </w:tc>
        <w:tc>
          <w:tcPr>
            <w:tcW w:w="0" w:type="auto"/>
            <w:vAlign w:val="center"/>
            <w:hideMark/>
          </w:tcPr>
          <w:p w:rsidR="00C51368" w:rsidRDefault="00E43BD9">
            <w:pPr>
              <w:rPr>
                <w:rFonts w:eastAsia="Times New Roman"/>
              </w:rPr>
            </w:pPr>
            <w:r>
              <w:rPr>
                <w:rFonts w:eastAsia="Times New Roman"/>
                <w:b/>
                <w:bCs/>
              </w:rPr>
              <w:t>Invocation</w:t>
            </w:r>
          </w:p>
        </w:tc>
      </w:tr>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What immunizations should this patient have?</w:t>
            </w:r>
          </w:p>
        </w:tc>
        <w:tc>
          <w:tcPr>
            <w:tcW w:w="0" w:type="auto"/>
            <w:vAlign w:val="center"/>
            <w:hideMark/>
          </w:tcPr>
          <w:p w:rsidR="00C51368" w:rsidRDefault="00E43BD9">
            <w:pPr>
              <w:rPr>
                <w:rFonts w:eastAsia="Times New Roman"/>
              </w:rPr>
            </w:pPr>
            <w:r>
              <w:rPr>
                <w:rFonts w:eastAsia="Times New Roman"/>
              </w:rPr>
              <w:t xml:space="preserve">Response: </w:t>
            </w:r>
            <w:hyperlink r:id="rId2974" w:history="1">
              <w:r>
                <w:rPr>
                  <w:rStyle w:val="Hyperlink"/>
                  <w:rFonts w:eastAsia="Times New Roman"/>
                </w:rPr>
                <w:t>ImmunizationRecommendation</w:t>
              </w:r>
            </w:hyperlink>
          </w:p>
        </w:tc>
        <w:tc>
          <w:tcPr>
            <w:tcW w:w="0" w:type="auto"/>
            <w:vAlign w:val="center"/>
            <w:hideMark/>
          </w:tcPr>
          <w:p w:rsidR="00C51368" w:rsidRDefault="00E43BD9">
            <w:pPr>
              <w:rPr>
                <w:rFonts w:eastAsia="Times New Roman"/>
              </w:rPr>
            </w:pPr>
            <w:r>
              <w:rPr>
                <w:rFonts w:eastAsia="Times New Roman"/>
              </w:rPr>
              <w:t>The exact way to invoke this decision is not yet defined</w:t>
            </w:r>
          </w:p>
        </w:tc>
      </w:tr>
    </w:tbl>
    <w:p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rsidR="00C51368" w:rsidRDefault="00E43BD9">
      <w:pPr>
        <w:pStyle w:val="Heading1"/>
        <w:divId w:val="990249517"/>
        <w:rPr>
          <w:rFonts w:eastAsia="Times New Roman"/>
          <w:noProof/>
          <w:lang w:val="en-US"/>
        </w:rPr>
      </w:pPr>
      <w:r>
        <w:rPr>
          <w:rFonts w:eastAsia="Times New Roman"/>
          <w:noProof/>
          <w:lang w:val="en-US"/>
        </w:rPr>
        <w:t>validation.html</w:t>
      </w:r>
    </w:p>
    <w:p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4227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9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976" w:anchor="status" w:history="1">
              <w:r w:rsidR="00E43BD9">
                <w:rPr>
                  <w:rStyle w:val="Hyperlink"/>
                  <w:rFonts w:eastAsia="Times New Roman"/>
                </w:rPr>
                <w:t>Ballot Status</w:t>
              </w:r>
            </w:hyperlink>
            <w:r w:rsidR="00E43BD9">
              <w:rPr>
                <w:rFonts w:eastAsia="Times New Roman"/>
              </w:rPr>
              <w:t xml:space="preserve">: </w:t>
            </w:r>
            <w:hyperlink r:id="rId2977" w:anchor="pubs" w:history="1">
              <w:r w:rsidR="00E43BD9">
                <w:rPr>
                  <w:rStyle w:val="Hyperlink"/>
                  <w:rFonts w:eastAsia="Times New Roman"/>
                </w:rPr>
                <w:t>DSTU 2</w:t>
              </w:r>
            </w:hyperlink>
          </w:p>
        </w:tc>
      </w:tr>
    </w:tbl>
    <w:p w:rsidR="00C51368" w:rsidRDefault="00E43BD9">
      <w:pPr>
        <w:pStyle w:val="NormalWeb"/>
        <w:divId w:val="173422769"/>
        <w:rPr>
          <w:lang w:val="en-US"/>
        </w:rPr>
      </w:pPr>
      <w:r>
        <w:rPr>
          <w:lang w:val="en-US"/>
        </w:rPr>
        <w:t xml:space="preserve">This page provides a quick overview of how the FHIR specification supports validation of resources. </w:t>
      </w:r>
    </w:p>
    <w:p w:rsidR="00C51368" w:rsidRDefault="00E43BD9">
      <w:pPr>
        <w:pStyle w:val="NormalWeb"/>
        <w:divId w:val="173422769"/>
        <w:rPr>
          <w:lang w:val="en-US"/>
        </w:rPr>
      </w:pPr>
      <w:r>
        <w:rPr>
          <w:lang w:val="en-US"/>
        </w:rPr>
        <w:t xml:space="preserve">In principle, resources can be validated: </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rsidR="00C51368" w:rsidRDefault="00E43BD9">
      <w:pPr>
        <w:pStyle w:val="NormalWeb"/>
        <w:divId w:val="173422769"/>
        <w:rPr>
          <w:lang w:val="en-US"/>
        </w:rPr>
      </w:pPr>
      <w:r>
        <w:rPr>
          <w:lang w:val="en-US"/>
        </w:rPr>
        <w:t xml:space="preserve">Resources can be tested for conformance by: </w:t>
      </w:r>
    </w:p>
    <w:p w:rsidR="00C51368" w:rsidRDefault="00C166DE">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rsidR="00C51368" w:rsidRDefault="00C166DE">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rsidR="00C51368" w:rsidRDefault="00C166DE">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rsidR="00C51368" w:rsidRDefault="00C166DE">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w:t>
      </w:r>
      <w:r>
        <w:rPr>
          <w:lang w:val="en-US"/>
        </w:rPr>
        <w:lastRenderedPageBreak/>
        <w:t xml:space="preserve">able to check (e.g. a rule such as "All the clinically important content in the data SHALL be in the narrative", which might be made in an implementation guide, but could never be checked by a conformance tool). </w:t>
      </w:r>
    </w:p>
    <w:p w:rsidR="00C51368" w:rsidRDefault="00E43BD9">
      <w:pPr>
        <w:pStyle w:val="NormalWeb"/>
        <w:divId w:val="173422769"/>
        <w:rPr>
          <w:lang w:val="en-US"/>
        </w:rPr>
      </w:pPr>
      <w:r>
        <w:rPr>
          <w:lang w:val="en-US"/>
        </w:rPr>
        <w:t xml:space="preserve">In case of disagreement between these conformance methods, note that: </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978" w:history="1">
        <w:r>
          <w:rPr>
            <w:rStyle w:val="Hyperlink"/>
            <w:lang w:val="en-US"/>
          </w:rPr>
          <w:t>FHIR Conformance Testing</w:t>
        </w:r>
      </w:hyperlink>
      <w:r>
        <w:rPr>
          <w:lang w:val="en-US"/>
        </w:rPr>
        <w:t xml:space="preserve">. </w:t>
      </w:r>
    </w:p>
    <w:p w:rsidR="00C51368" w:rsidRDefault="00E43BD9">
      <w:pPr>
        <w:pStyle w:val="Heading3"/>
        <w:divId w:val="173422769"/>
        <w:rPr>
          <w:rFonts w:eastAsia="Times New Roman"/>
          <w:lang w:val="en-US"/>
        </w:rPr>
      </w:pPr>
      <w:bookmarkStart w:id="451" w:name="schema"/>
      <w:r>
        <w:rPr>
          <w:rFonts w:eastAsia="Times New Roman"/>
          <w:lang w:val="en-US"/>
        </w:rPr>
        <w:t>Using the XML schema</w:t>
      </w:r>
    </w:p>
    <w:p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w:t>
      </w:r>
      <w:proofErr w:type="gramStart"/>
      <w:r>
        <w:rPr>
          <w:lang w:val="en-US"/>
        </w:rPr>
        <w:t>schema</w:t>
      </w:r>
      <w:proofErr w:type="gramEnd"/>
      <w:r>
        <w:rPr>
          <w:lang w:val="en-US"/>
        </w:rPr>
        <w:t xml:space="preserve">: </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979" w:anchor="refimpl" w:history="1">
        <w:r>
          <w:rPr>
            <w:rStyle w:val="Hyperlink"/>
            <w:lang w:val="en-US"/>
          </w:rPr>
          <w:t>XML Tools</w:t>
        </w:r>
      </w:hyperlink>
      <w:r>
        <w:rPr>
          <w:lang w:val="en-US"/>
        </w:rPr>
        <w:t xml:space="preserve"> download. Note that XSLT2 is required to run the schematrons. </w:t>
      </w:r>
    </w:p>
    <w:p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rsidR="00C51368" w:rsidRDefault="00E43BD9">
      <w:pPr>
        <w:pStyle w:val="Heading3"/>
        <w:divId w:val="173422769"/>
        <w:rPr>
          <w:rFonts w:eastAsia="Times New Roman"/>
          <w:lang w:val="en-US"/>
        </w:rPr>
      </w:pPr>
      <w:bookmarkStart w:id="452" w:name="jar"/>
      <w:bookmarkEnd w:id="452"/>
      <w:r>
        <w:rPr>
          <w:rFonts w:eastAsia="Times New Roman"/>
          <w:lang w:val="en-US"/>
        </w:rPr>
        <w:t>Using the FHIR Validator</w:t>
      </w:r>
    </w:p>
    <w:p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rsidR="00C51368" w:rsidRDefault="00C166DE">
      <w:pPr>
        <w:numPr>
          <w:ilvl w:val="0"/>
          <w:numId w:val="388"/>
        </w:numPr>
        <w:spacing w:before="100" w:beforeAutospacing="1" w:after="100" w:afterAutospacing="1"/>
        <w:divId w:val="173422769"/>
        <w:rPr>
          <w:rFonts w:eastAsia="Times New Roman"/>
          <w:lang w:val="en-US"/>
        </w:rPr>
      </w:pPr>
      <w:hyperlink r:id="rId2980" w:history="1">
        <w:r w:rsidR="00E43BD9">
          <w:rPr>
            <w:rStyle w:val="Hyperlink"/>
            <w:rFonts w:eastAsia="Times New Roman"/>
            <w:lang w:val="en-US"/>
          </w:rPr>
          <w:t>Download</w:t>
        </w:r>
      </w:hyperlink>
      <w:r w:rsidR="00E43BD9">
        <w:rPr>
          <w:rFonts w:eastAsia="Times New Roman"/>
          <w:lang w:val="en-US"/>
        </w:rPr>
        <w:t xml:space="preserve"> the FHIR Validator</w:t>
      </w:r>
    </w:p>
    <w:p w:rsidR="00C51368" w:rsidRDefault="00C166DE">
      <w:pPr>
        <w:numPr>
          <w:ilvl w:val="0"/>
          <w:numId w:val="388"/>
        </w:numPr>
        <w:spacing w:before="100" w:beforeAutospacing="1" w:after="100" w:afterAutospacing="1"/>
        <w:divId w:val="173422769"/>
        <w:rPr>
          <w:rFonts w:eastAsia="Times New Roman"/>
          <w:lang w:val="en-US"/>
        </w:rPr>
      </w:pPr>
      <w:hyperlink r:id="rId2981"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rsidR="00C51368" w:rsidRDefault="00E43BD9">
      <w:pPr>
        <w:pStyle w:val="NormalWeb"/>
        <w:divId w:val="173422769"/>
        <w:rPr>
          <w:lang w:val="en-US"/>
        </w:rPr>
      </w:pPr>
      <w:r>
        <w:rPr>
          <w:lang w:val="en-US"/>
        </w:rPr>
        <w:lastRenderedPageBreak/>
        <w:t xml:space="preserve">Here is an example windows batch file that demonstrates the process (using the common utilities </w:t>
      </w:r>
      <w:hyperlink r:id="rId2982" w:history="1">
        <w:r>
          <w:rPr>
            <w:rStyle w:val="Hyperlink"/>
            <w:lang w:val="en-US"/>
          </w:rPr>
          <w:t>wget</w:t>
        </w:r>
      </w:hyperlink>
      <w:r>
        <w:rPr>
          <w:lang w:val="en-US"/>
        </w:rPr>
        <w:t xml:space="preserve"> and </w:t>
      </w:r>
      <w:hyperlink r:id="rId2983" w:history="1">
        <w:r>
          <w:rPr>
            <w:rStyle w:val="Hyperlink"/>
            <w:lang w:val="en-US"/>
          </w:rPr>
          <w:t>7z</w:t>
        </w:r>
      </w:hyperlink>
      <w:r>
        <w:rPr>
          <w:lang w:val="en-US"/>
        </w:rPr>
        <w:t xml:space="preserve">: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OFF</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validator and unzip it </w:t>
      </w:r>
    </w:p>
    <w:p w:rsidR="00C51368" w:rsidRDefault="00E43BD9">
      <w:pPr>
        <w:pStyle w:val="HTMLPreformatted"/>
        <w:divId w:val="173422769"/>
        <w:rPr>
          <w:lang w:val="en-US"/>
        </w:rPr>
      </w:pPr>
      <w:r>
        <w:rPr>
          <w:lang w:val="en-US"/>
        </w:rPr>
        <w:t xml:space="preserve"> wget.exe http://hl7.org/fhir/validator.zip</w:t>
      </w:r>
    </w:p>
    <w:p w:rsidR="00C51368" w:rsidRDefault="00E43BD9">
      <w:pPr>
        <w:pStyle w:val="HTMLPreformatted"/>
        <w:divId w:val="173422769"/>
        <w:rPr>
          <w:lang w:val="en-US"/>
        </w:rPr>
      </w:pPr>
      <w:r>
        <w:rPr>
          <w:lang w:val="en-US"/>
        </w:rPr>
        <w:t xml:space="preserve"> 7z.exe x validator.zip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validation source file (dictionary)</w:t>
      </w:r>
    </w:p>
    <w:p w:rsidR="00C51368" w:rsidRDefault="00E43BD9">
      <w:pPr>
        <w:pStyle w:val="HTMLPreformatted"/>
        <w:divId w:val="173422769"/>
        <w:rPr>
          <w:lang w:val="en-US"/>
        </w:rPr>
      </w:pPr>
      <w:r>
        <w:rPr>
          <w:lang w:val="en-US"/>
        </w:rPr>
        <w:t xml:space="preserve"> wget.exe http://hl7.org/fhir/validation-min.xml.zip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an example to validate</w:t>
      </w:r>
    </w:p>
    <w:p w:rsidR="00C51368" w:rsidRDefault="00E43BD9">
      <w:pPr>
        <w:pStyle w:val="HTMLPreformatted"/>
        <w:divId w:val="173422769"/>
        <w:rPr>
          <w:lang w:val="en-US"/>
        </w:rPr>
      </w:pPr>
      <w:r>
        <w:rPr>
          <w:lang w:val="en-US"/>
        </w:rPr>
        <w:t xml:space="preserve"> wget.exe http://hl7.org/fhir/patient-example.html -O test-obs.xml</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validate it. The DAF profile will be loaded out of the definitions in validation-min.zip</w:t>
      </w:r>
    </w:p>
    <w:p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pause</w:t>
      </w:r>
    </w:p>
    <w:p w:rsidR="00C51368" w:rsidRDefault="00E43BD9">
      <w:pPr>
        <w:pStyle w:val="NormalWeb"/>
        <w:divId w:val="173422769"/>
        <w:rPr>
          <w:lang w:val="en-US"/>
        </w:rPr>
      </w:pPr>
      <w:r>
        <w:rPr>
          <w:lang w:val="en-US"/>
        </w:rPr>
        <w:t xml:space="preserve">Note that it is not necessary to download the resource first; the http address can be supplied directly: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rsidR="00C51368" w:rsidRDefault="00E43BD9">
      <w:pPr>
        <w:pStyle w:val="NormalWeb"/>
        <w:divId w:val="173422769"/>
        <w:rPr>
          <w:lang w:val="en-US"/>
        </w:rPr>
      </w:pPr>
      <w:r>
        <w:rPr>
          <w:lang w:val="en-US"/>
        </w:rPr>
        <w:t xml:space="preserve">The validator requires an underlying terminology server. TODO: document this part. </w:t>
      </w:r>
      <w:proofErr w:type="gramStart"/>
      <w:r>
        <w:rPr>
          <w:lang w:val="en-US"/>
        </w:rPr>
        <w:t>for</w:t>
      </w:r>
      <w:proofErr w:type="gramEnd"/>
      <w:r>
        <w:rPr>
          <w:lang w:val="en-US"/>
        </w:rPr>
        <w:t xml:space="preserve"> now, hard coded to http://fhir-dev.healthintersections.com.au. </w:t>
      </w:r>
    </w:p>
    <w:p w:rsidR="00C51368" w:rsidRDefault="00E43BD9">
      <w:pPr>
        <w:pStyle w:val="Heading3"/>
        <w:divId w:val="173422769"/>
        <w:rPr>
          <w:rFonts w:eastAsia="Times New Roman"/>
          <w:lang w:val="en-US"/>
        </w:rPr>
      </w:pPr>
      <w:bookmarkStart w:id="453" w:name="op"/>
      <w:bookmarkEnd w:id="453"/>
      <w:r>
        <w:rPr>
          <w:rFonts w:eastAsia="Times New Roman"/>
          <w:lang w:val="en-US"/>
        </w:rPr>
        <w:t>Asking a FHIR Server</w:t>
      </w:r>
    </w:p>
    <w:p w:rsidR="00C51368" w:rsidRDefault="00E43BD9">
      <w:pPr>
        <w:pStyle w:val="NormalWeb"/>
        <w:divId w:val="173422769"/>
        <w:rPr>
          <w:lang w:val="en-US"/>
        </w:rPr>
      </w:pPr>
      <w:r>
        <w:rPr>
          <w:lang w:val="en-US"/>
        </w:rPr>
        <w:t xml:space="preserve">The </w:t>
      </w:r>
      <w:hyperlink r:id="rId2984" w:history="1">
        <w:r>
          <w:rPr>
            <w:rStyle w:val="Hyperlink"/>
            <w:lang w:val="en-US"/>
          </w:rPr>
          <w:t>operation</w:t>
        </w:r>
      </w:hyperlink>
      <w:r>
        <w:rPr>
          <w:lang w:val="en-US"/>
        </w:rPr>
        <w:t xml:space="preserve"> </w:t>
      </w:r>
      <w:hyperlink r:id="rId2985"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POST [base]/Patient/$validate?profile=http://hl7.org/fhir/StructureDefinition/daf-patient</w:t>
      </w:r>
    </w:p>
    <w:p w:rsidR="00C51368" w:rsidRDefault="00E43BD9">
      <w:pPr>
        <w:pStyle w:val="HTMLPreformatted"/>
        <w:divId w:val="173422769"/>
        <w:rPr>
          <w:lang w:val="en-US"/>
        </w:rPr>
      </w:pPr>
      <w:r>
        <w:rPr>
          <w:lang w:val="en-US"/>
        </w:rPr>
        <w:t xml:space="preserve"> [other HTTP headers]</w:t>
      </w:r>
    </w:p>
    <w:p w:rsidR="00C51368" w:rsidRDefault="00E43BD9">
      <w:pPr>
        <w:pStyle w:val="HTMLPreformatted"/>
        <w:divId w:val="173422769"/>
        <w:rPr>
          <w:lang w:val="en-US"/>
        </w:rPr>
      </w:pPr>
      <w:r>
        <w:rPr>
          <w:lang w:val="en-US"/>
        </w:rPr>
        <w:t xml:space="preserve"> </w:t>
      </w:r>
    </w:p>
    <w:p w:rsidR="00C51368" w:rsidRDefault="00E43BD9">
      <w:pPr>
        <w:pStyle w:val="HTMLPreformatted"/>
        <w:divId w:val="173422769"/>
        <w:rPr>
          <w:lang w:val="en-US"/>
        </w:rPr>
      </w:pPr>
      <w:r>
        <w:rPr>
          <w:lang w:val="en-US"/>
        </w:rPr>
        <w:t xml:space="preserve"> &lt;Patient&gt;.. resource to check as the body</w:t>
      </w:r>
    </w:p>
    <w:p w:rsidR="00C51368" w:rsidRDefault="00E43BD9">
      <w:pPr>
        <w:pStyle w:val="NormalWeb"/>
        <w:divId w:val="173422769"/>
        <w:rPr>
          <w:lang w:val="en-US"/>
        </w:rPr>
      </w:pPr>
      <w:r>
        <w:rPr>
          <w:lang w:val="en-US"/>
        </w:rPr>
        <w:t xml:space="preserve">The server will return an </w:t>
      </w:r>
      <w:hyperlink r:id="rId2986" w:history="1">
        <w:r>
          <w:rPr>
            <w:rStyle w:val="Hyperlink"/>
            <w:lang w:val="en-US"/>
          </w:rPr>
          <w:t>OperationOutcome</w:t>
        </w:r>
      </w:hyperlink>
      <w:r>
        <w:rPr>
          <w:lang w:val="en-US"/>
        </w:rPr>
        <w:t xml:space="preserve"> resource listing issues found in the resource. </w:t>
      </w:r>
    </w:p>
    <w:p w:rsidR="00C51368" w:rsidRDefault="00E43BD9">
      <w:pPr>
        <w:pStyle w:val="NormalWeb"/>
        <w:divId w:val="173422769"/>
        <w:rPr>
          <w:lang w:val="en-US"/>
        </w:rPr>
      </w:pPr>
      <w:r>
        <w:rPr>
          <w:lang w:val="en-US"/>
        </w:rPr>
        <w:t xml:space="preserve">There are several things to consider when using this operation: </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lastRenderedPageBreak/>
        <w:t>Servers support the $validate operation generally will only validate against profiles already registered with the server</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rsidR="00C51368" w:rsidRDefault="00E43BD9">
      <w:pPr>
        <w:pStyle w:val="Heading3"/>
        <w:divId w:val="173422769"/>
        <w:rPr>
          <w:rFonts w:eastAsia="Times New Roman"/>
          <w:lang w:val="en-US"/>
        </w:rPr>
      </w:pPr>
      <w:bookmarkStart w:id="454" w:name="web"/>
      <w:bookmarkEnd w:id="454"/>
      <w:r>
        <w:rPr>
          <w:rFonts w:eastAsia="Times New Roman"/>
          <w:lang w:val="en-US"/>
        </w:rPr>
        <w:t>Via a web interface</w:t>
      </w:r>
    </w:p>
    <w:p w:rsidR="00C51368" w:rsidRDefault="00E43BD9">
      <w:pPr>
        <w:pStyle w:val="NormalWeb"/>
        <w:divId w:val="173422769"/>
        <w:rPr>
          <w:lang w:val="en-US"/>
        </w:rPr>
      </w:pPr>
      <w:r>
        <w:rPr>
          <w:lang w:val="en-US"/>
        </w:rPr>
        <w:t xml:space="preserve">Some servers expose the $validate functionality though a web page. </w:t>
      </w:r>
      <w:proofErr w:type="gramStart"/>
      <w:r>
        <w:rPr>
          <w:lang w:val="en-US"/>
        </w:rPr>
        <w:t>for</w:t>
      </w:r>
      <w:proofErr w:type="gramEnd"/>
      <w:r>
        <w:rPr>
          <w:lang w:val="en-US"/>
        </w:rPr>
        <w:t xml:space="preserve"> known public implementations, see the </w:t>
      </w:r>
      <w:hyperlink r:id="rId2987" w:history="1">
        <w:r>
          <w:rPr>
            <w:rStyle w:val="Hyperlink"/>
            <w:lang w:val="en-US"/>
          </w:rPr>
          <w:t>FHIR wiki</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w5.html</w:t>
      </w:r>
    </w:p>
    <w:p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534589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98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166DE">
            <w:pPr>
              <w:rPr>
                <w:rFonts w:eastAsia="Times New Roman"/>
              </w:rPr>
            </w:pPr>
            <w:hyperlink r:id="rId2989" w:anchor="status" w:history="1">
              <w:r w:rsidR="00E43BD9">
                <w:rPr>
                  <w:rStyle w:val="Hyperlink"/>
                  <w:rFonts w:eastAsia="Times New Roman"/>
                </w:rPr>
                <w:t>Ballot Status</w:t>
              </w:r>
            </w:hyperlink>
            <w:r w:rsidR="00E43BD9">
              <w:rPr>
                <w:rFonts w:eastAsia="Times New Roman"/>
              </w:rPr>
              <w:t xml:space="preserve">: </w:t>
            </w:r>
            <w:hyperlink r:id="rId2990" w:anchor="pubs" w:history="1">
              <w:r w:rsidR="00E43BD9">
                <w:rPr>
                  <w:rStyle w:val="Hyperlink"/>
                  <w:rFonts w:eastAsia="Times New Roman"/>
                </w:rPr>
                <w:t>DSTU 2</w:t>
              </w:r>
            </w:hyperlink>
          </w:p>
        </w:tc>
      </w:tr>
    </w:tbl>
    <w:p w:rsidR="00C51368" w:rsidRDefault="00E43BD9">
      <w:pPr>
        <w:pStyle w:val="NormalWeb"/>
        <w:divId w:val="155345890"/>
        <w:rPr>
          <w:lang w:val="en-US"/>
        </w:rPr>
      </w:pPr>
      <w:r>
        <w:rPr>
          <w:lang w:val="en-US"/>
        </w:rPr>
        <w:t>Concise</w:t>
      </w:r>
    </w:p>
    <w:p w:rsidR="00C51368" w:rsidRDefault="00E43BD9">
      <w:pPr>
        <w:pStyle w:val="NormalWeb"/>
        <w:divId w:val="155345890"/>
        <w:rPr>
          <w:lang w:val="en-US"/>
        </w:rPr>
      </w:pPr>
      <w:r>
        <w:rPr>
          <w:lang w:val="en-US"/>
        </w:rPr>
        <w:t>Full</w:t>
      </w:r>
    </w:p>
    <w:p w:rsidR="00C51368" w:rsidRDefault="00E43BD9">
      <w:pPr>
        <w:pStyle w:val="Heading1"/>
        <w:divId w:val="990249517"/>
        <w:rPr>
          <w:rFonts w:eastAsia="Times New Roman"/>
          <w:noProof/>
          <w:lang w:val="en-US"/>
        </w:rPr>
      </w:pPr>
      <w:r>
        <w:rPr>
          <w:rFonts w:eastAsia="Times New Roman"/>
          <w:noProof/>
          <w:lang w:val="en-US"/>
        </w:rPr>
        <w:t>xml.html</w:t>
      </w:r>
    </w:p>
    <w:bookmarkEnd w:id="7"/>
    <w:p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166DE">
            <w:pPr>
              <w:rPr>
                <w:rFonts w:eastAsia="Times New Roman"/>
              </w:rPr>
            </w:pPr>
            <w:hyperlink r:id="rId2991"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166DE">
            <w:pPr>
              <w:rPr>
                <w:rFonts w:eastAsia="Times New Roman"/>
              </w:rPr>
            </w:pPr>
            <w:hyperlink r:id="rId2992" w:anchor="status" w:history="1">
              <w:r w:rsidR="00E43BD9">
                <w:rPr>
                  <w:rStyle w:val="Hyperlink"/>
                  <w:rFonts w:eastAsia="Times New Roman"/>
                </w:rPr>
                <w:t>Ballot Status</w:t>
              </w:r>
            </w:hyperlink>
            <w:r w:rsidR="00E43BD9">
              <w:rPr>
                <w:rFonts w:eastAsia="Times New Roman"/>
              </w:rPr>
              <w:t xml:space="preserve">: </w:t>
            </w:r>
            <w:hyperlink r:id="rId2993" w:anchor="pubs" w:history="1">
              <w:r w:rsidR="00E43BD9">
                <w:rPr>
                  <w:rStyle w:val="Hyperlink"/>
                  <w:rFonts w:eastAsia="Times New Roman"/>
                </w:rPr>
                <w:t>DSTU 2</w:t>
              </w:r>
            </w:hyperlink>
          </w:p>
        </w:tc>
      </w:tr>
    </w:tbl>
    <w:p w:rsidR="00C51368" w:rsidRDefault="00E43BD9">
      <w:pPr>
        <w:pStyle w:val="NormalWeb"/>
        <w:divId w:val="30496589"/>
        <w:rPr>
          <w:lang w:val="en-US"/>
        </w:rPr>
      </w:pPr>
      <w:r>
        <w:rPr>
          <w:lang w:val="en-US"/>
        </w:rPr>
        <w:t xml:space="preserve">The XML representation for a resource is described using this format: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lang w:val="en-US" w:eastAsia="en-US"/>
        </w:rPr>
        <w:drawing>
          <wp:inline distT="0" distB="0" distL="0" distR="0">
            <wp:extent cx="304800" cy="304800"/>
            <wp:effectExtent l="19050" t="0" r="0" b="0"/>
            <wp:docPr id="136" name="Picture 136" descr="doco">
              <a:hlinkClick xmlns:a="http://schemas.openxmlformats.org/drawingml/2006/main" r:id="rId105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806"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lang w:val="en-US" w:eastAsia="en-US"/>
        </w:rPr>
        <w:drawing>
          <wp:inline distT="0" distB="0" distL="0" distR="0">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9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rsidR="00C51368" w:rsidRDefault="00E43BD9">
      <w:pPr>
        <w:pStyle w:val="HTMLPreformatted"/>
        <w:divId w:val="30496589"/>
        <w:rPr>
          <w:lang w:val="en-US"/>
        </w:rPr>
      </w:pPr>
      <w:r>
        <w:rPr>
          <w:lang w:val="en-US"/>
        </w:rPr>
        <w:t xml:space="preserve">   &lt;/nameC&gt;</w:t>
      </w:r>
    </w:p>
    <w:p w:rsidR="00C51368" w:rsidRDefault="00E43BD9">
      <w:pPr>
        <w:pStyle w:val="HTMLPreformatted"/>
        <w:divId w:val="30496589"/>
        <w:rPr>
          <w:lang w:val="en-US"/>
        </w:rPr>
      </w:pPr>
      <w:r>
        <w:rPr>
          <w:lang w:val="en-US"/>
        </w:rPr>
        <w:t xml:space="preserve"> &lt;name&gt;</w:t>
      </w:r>
    </w:p>
    <w:p w:rsidR="00C51368" w:rsidRDefault="00E43BD9">
      <w:pPr>
        <w:pStyle w:val="NormalWeb"/>
        <w:divId w:val="30496589"/>
        <w:rPr>
          <w:lang w:val="en-US"/>
        </w:rPr>
      </w:pPr>
      <w:r>
        <w:rPr>
          <w:lang w:val="en-US"/>
        </w:rPr>
        <w:t xml:space="preserve">Using this format: </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lastRenderedPageBreak/>
        <w:t>Resource and Element names are case-sensitive (though duplicates that differ only in case are never defined)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995" w:anchor="id" w:history="1">
        <w:r>
          <w:rPr>
            <w:rStyle w:val="Hyperlink"/>
            <w:rFonts w:eastAsia="Times New Roman"/>
            <w:lang w:val="en-US"/>
          </w:rPr>
          <w:t>the target of an internal reference</w:t>
        </w:r>
      </w:hyperlink>
      <w:r>
        <w:rPr>
          <w:rFonts w:eastAsia="Times New Roman"/>
          <w:lang w:val="en-US"/>
        </w:rPr>
        <w:t>. The id attribute is not shown in this format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996"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997" w:history="1">
        <w:r>
          <w:rPr>
            <w:rStyle w:val="Hyperlink"/>
            <w:rFonts w:eastAsia="Times New Roman"/>
            <w:lang w:val="en-US"/>
          </w:rPr>
          <w:t>XHTML is found in most resources)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998" w:history="1">
        <w:r>
          <w:rPr>
            <w:rStyle w:val="Hyperlink"/>
            <w:rFonts w:eastAsia="Times New Roman"/>
            <w:lang w:val="en-US"/>
          </w:rPr>
          <w:t>base resource</w:t>
        </w:r>
      </w:hyperlink>
      <w:r>
        <w:rPr>
          <w:rFonts w:eastAsia="Times New Roman"/>
          <w:lang w:val="en-US"/>
        </w:rPr>
        <w:t>, in order</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2999" w:history="1">
        <w:r>
          <w:rPr>
            <w:rStyle w:val="Hyperlink"/>
            <w:rFonts w:eastAsia="Times New Roman"/>
            <w:lang w:val="en-US"/>
          </w:rPr>
          <w:t>domain resource</w:t>
        </w:r>
      </w:hyperlink>
      <w:r>
        <w:rPr>
          <w:rFonts w:eastAsia="Times New Roman"/>
          <w:lang w:val="en-US"/>
        </w:rPr>
        <w:t>, in order</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3000" w:history="1">
        <w:r>
          <w:rPr>
            <w:rStyle w:val="Hyperlink"/>
            <w:rFonts w:eastAsia="Times New Roman"/>
            <w:lang w:val="en-US"/>
          </w:rPr>
          <w:t>extensions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lang w:val="en-US" w:eastAsia="en-US"/>
        </w:rPr>
        <w:drawing>
          <wp:inline distT="0" distB="0" distL="0" distR="0">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9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3001"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Other processing instructions SHOULD not be included, and SHALL NOT </w:t>
      </w:r>
      <w:proofErr w:type="gramStart"/>
      <w:r>
        <w:rPr>
          <w:rFonts w:eastAsia="Times New Roman"/>
          <w:lang w:val="en-US"/>
        </w:rPr>
        <w:t>be</w:t>
      </w:r>
      <w:proofErr w:type="gramEnd"/>
      <w:r>
        <w:rPr>
          <w:rFonts w:eastAsia="Times New Roman"/>
          <w:lang w:val="en-US"/>
        </w:rPr>
        <w:t xml:space="preserve"> required in order to properly understand and/or present the data or narrative of the resource. Applications MAY preserve processing instructions when handling resources, but are not required to do so</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451"/>
    <w:p w:rsidR="00C51368" w:rsidRDefault="00E43BD9">
      <w:pPr>
        <w:pStyle w:val="Heading3"/>
        <w:divId w:val="30496589"/>
        <w:rPr>
          <w:rFonts w:eastAsia="Times New Roman"/>
          <w:lang w:val="en-US"/>
        </w:rPr>
      </w:pPr>
      <w:r>
        <w:rPr>
          <w:rFonts w:eastAsia="Times New Roman"/>
          <w:lang w:val="en-US"/>
        </w:rPr>
        <w:t>XML Schema and Schematron</w:t>
      </w:r>
    </w:p>
    <w:p w:rsidR="00C51368" w:rsidRDefault="00E43BD9">
      <w:pPr>
        <w:pStyle w:val="NormalWeb"/>
        <w:divId w:val="30496589"/>
        <w:rPr>
          <w:lang w:val="en-US"/>
        </w:rPr>
      </w:pPr>
      <w:r>
        <w:rPr>
          <w:lang w:val="en-US"/>
        </w:rPr>
        <w:t xml:space="preserve">This specification provides schema definitions for all of the content models it describes. </w:t>
      </w:r>
    </w:p>
    <w:p w:rsidR="00C51368" w:rsidRDefault="00E43BD9">
      <w:pPr>
        <w:pStyle w:val="NormalWeb"/>
        <w:divId w:val="30496589"/>
        <w:rPr>
          <w:lang w:val="en-US"/>
        </w:rPr>
      </w:pPr>
      <w:r>
        <w:rPr>
          <w:lang w:val="en-US"/>
        </w:rPr>
        <w:t>The base schema is called "</w:t>
      </w:r>
      <w:hyperlink r:id="rId3002"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3003" w:history="1">
        <w:r>
          <w:rPr>
            <w:rStyle w:val="Hyperlink"/>
            <w:lang w:val="en-US"/>
          </w:rPr>
          <w:t>fhir-all.xsd</w:t>
        </w:r>
      </w:hyperlink>
      <w:r>
        <w:rPr>
          <w:lang w:val="en-US"/>
        </w:rPr>
        <w:t xml:space="preserve"> that includes all the resource schemas. For schema processors that do not like circular includes, there is </w:t>
      </w:r>
      <w:hyperlink r:id="rId3004" w:history="1">
        <w:r>
          <w:rPr>
            <w:rStyle w:val="Hyperlink"/>
            <w:lang w:val="en-US"/>
          </w:rPr>
          <w:t>a single schema</w:t>
        </w:r>
      </w:hyperlink>
      <w:r>
        <w:rPr>
          <w:lang w:val="en-US"/>
        </w:rPr>
        <w:t xml:space="preserve"> that contains everything. </w:t>
      </w:r>
    </w:p>
    <w:p w:rsidR="00C51368" w:rsidRDefault="00E43BD9">
      <w:pPr>
        <w:pStyle w:val="NormalWeb"/>
        <w:divId w:val="30496589"/>
        <w:rPr>
          <w:lang w:val="en-US"/>
        </w:rPr>
      </w:pPr>
      <w:r>
        <w:rPr>
          <w:lang w:val="en-US"/>
        </w:rPr>
        <w:lastRenderedPageBreak/>
        <w:t xml:space="preserve">In addition to the w3c schema files, this specification also provides Schematron files that enforce the various constraints defined for the datatypes and resources. These are packaged as files for each resource. </w:t>
      </w:r>
    </w:p>
    <w:p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rsidR="00C51368" w:rsidRDefault="00E43BD9">
      <w:pPr>
        <w:pStyle w:val="NormalWeb"/>
        <w:divId w:val="30496589"/>
        <w:rPr>
          <w:lang w:val="en-US"/>
        </w:rPr>
      </w:pPr>
      <w:r>
        <w:rPr>
          <w:lang w:val="en-US"/>
        </w:rPr>
        <w:t xml:space="preserve">Given the way </w:t>
      </w:r>
      <w:hyperlink r:id="rId3005" w:history="1">
        <w:r>
          <w:rPr>
            <w:rStyle w:val="Hyperlink"/>
            <w:lang w:val="en-US"/>
          </w:rPr>
          <w:t>extensions</w:t>
        </w:r>
      </w:hyperlink>
      <w:r>
        <w:rPr>
          <w:lang w:val="en-US"/>
        </w:rPr>
        <w:t xml:space="preserve"> work, applications reading XML resources will never enocunter 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3006" w:anchor="Conformance.acceptUnknown" w:history="1">
        <w:r>
          <w:rPr>
            <w:rStyle w:val="Hyperlink"/>
            <w:lang w:val="en-US"/>
          </w:rPr>
          <w:t>Conformance.acceptUnknown</w:t>
        </w:r>
      </w:hyperlink>
      <w:r>
        <w:rPr>
          <w:lang w:val="en-US"/>
        </w:rPr>
        <w:t xml:space="preserve">. </w:t>
      </w:r>
    </w:p>
    <w:p w:rsidR="00C51368" w:rsidRDefault="00E43BD9">
      <w:pPr>
        <w:pStyle w:val="Heading3"/>
        <w:divId w:val="30496589"/>
        <w:rPr>
          <w:rFonts w:eastAsia="Times New Roman"/>
          <w:lang w:val="en-US"/>
        </w:rPr>
      </w:pPr>
      <w:bookmarkStart w:id="455" w:name="schema-gen"/>
      <w:bookmarkEnd w:id="455"/>
      <w:r>
        <w:rPr>
          <w:rFonts w:eastAsia="Times New Roman"/>
          <w:lang w:val="en-US"/>
        </w:rPr>
        <w:t>Code Generation Schema</w:t>
      </w:r>
    </w:p>
    <w:p w:rsidR="00C51368" w:rsidRDefault="00E43BD9">
      <w:pPr>
        <w:pStyle w:val="NormalWeb"/>
        <w:divId w:val="30496589"/>
        <w:rPr>
          <w:lang w:val="en-US"/>
        </w:rPr>
      </w:pPr>
      <w:r>
        <w:rPr>
          <w:lang w:val="en-US"/>
        </w:rPr>
        <w:t xml:space="preserve">In addition to the validation schema, this specification provides a set of schema suitable for code generation usage. These </w:t>
      </w:r>
      <w:proofErr w:type="gramStart"/>
      <w:r>
        <w:rPr>
          <w:lang w:val="en-US"/>
        </w:rPr>
        <w:t>schema</w:t>
      </w:r>
      <w:proofErr w:type="gramEnd"/>
      <w:r>
        <w:rPr>
          <w:lang w:val="en-US"/>
        </w:rPr>
        <w:t xml:space="preserve"> describe the same XML syntax, but apply less validation in order to create a schema that works with more code generation frameworks. </w:t>
      </w:r>
    </w:p>
    <w:p w:rsidR="00C51368" w:rsidRDefault="00E43BD9">
      <w:pPr>
        <w:pStyle w:val="NormalWeb"/>
        <w:divId w:val="30496589"/>
        <w:rPr>
          <w:lang w:val="en-US"/>
        </w:rPr>
      </w:pPr>
      <w:r>
        <w:rPr>
          <w:lang w:val="en-US"/>
        </w:rPr>
        <w:t>Specifically, these schemas are generated without any xs</w:t>
      </w:r>
      <w:proofErr w:type="gramStart"/>
      <w:r>
        <w:rPr>
          <w:lang w:val="en-US"/>
        </w:rPr>
        <w:t>:choice</w:t>
      </w:r>
      <w:proofErr w:type="gramEnd"/>
      <w:r>
        <w:rPr>
          <w:lang w:val="en-US"/>
        </w:rPr>
        <w:t xml:space="preserve"> elements, for code generators that don't deal with choices well. Implementers that use these schemas will need to enforce the correct usage of the </w:t>
      </w:r>
      <w:hyperlink r:id="rId3007" w:anchor="choice" w:history="1">
        <w:r>
          <w:rPr>
            <w:rStyle w:val="Hyperlink"/>
            <w:lang w:val="en-US"/>
          </w:rPr>
          <w:t>choice elements</w:t>
        </w:r>
      </w:hyperlink>
      <w:r>
        <w:rPr>
          <w:lang w:val="en-US"/>
        </w:rPr>
        <w:t xml:space="preserve"> without schema support. </w:t>
      </w:r>
    </w:p>
    <w:p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3008"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w:t>
      </w:r>
      <w:proofErr w:type="gramStart"/>
      <w:r>
        <w:rPr>
          <w:lang w:val="en-US"/>
        </w:rPr>
        <w:t>:decimal</w:t>
      </w:r>
      <w:proofErr w:type="gramEnd"/>
      <w:r>
        <w:rPr>
          <w:lang w:val="en-US"/>
        </w:rPr>
        <w:t xml:space="preserve">, but the base </w:t>
      </w:r>
      <w:hyperlink r:id="rId3009"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w:t>
      </w:r>
      <w:proofErr w:type="gramStart"/>
      <w:r>
        <w:rPr>
          <w:lang w:val="en-US"/>
        </w:rPr>
        <w:t>:decimal</w:t>
      </w:r>
      <w:proofErr w:type="gramEnd"/>
      <w:r>
        <w:rPr>
          <w:lang w:val="en-US"/>
        </w:rPr>
        <w:t xml:space="preserve"> to xsd:string. Specifically, implementers may wish to change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base="xs:decimal"&gt;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proofErr w:type="gramStart"/>
      <w:r>
        <w:rPr>
          <w:lang w:val="en-US"/>
        </w:rPr>
        <w:t>to</w:t>
      </w:r>
      <w:proofErr w:type="gramEnd"/>
      <w:r>
        <w:rPr>
          <w:lang w:val="en-US"/>
        </w:rPr>
        <w:t xml:space="preserve"> this: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base="xs:string"&gt;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Alternatively, if supported, implementers may wish to use the </w:t>
      </w:r>
      <w:hyperlink r:id="rId3010" w:history="1">
        <w:r>
          <w:rPr>
            <w:rStyle w:val="Hyperlink"/>
            <w:lang w:val="en-US"/>
          </w:rPr>
          <w:t>precisionDecimal</w:t>
        </w:r>
      </w:hyperlink>
      <w:r>
        <w:rPr>
          <w:lang w:val="en-US"/>
        </w:rPr>
        <w:t xml:space="preserve"> from the XSD 1.1 framework. </w:t>
      </w:r>
    </w:p>
    <w:p w:rsidR="00C51368" w:rsidRDefault="00E43BD9">
      <w:pPr>
        <w:pStyle w:val="NormalWeb"/>
        <w:divId w:val="30496589"/>
        <w:rPr>
          <w:lang w:val="en-US"/>
        </w:rPr>
      </w:pPr>
      <w:r>
        <w:rPr>
          <w:lang w:val="en-US"/>
        </w:rPr>
        <w:t xml:space="preserve">Note that most code generation frameworks ignore the pattern restriction. </w:t>
      </w:r>
    </w:p>
    <w:p w:rsidR="00C51368" w:rsidRDefault="00E43BD9">
      <w:pPr>
        <w:pStyle w:val="Heading3"/>
        <w:divId w:val="30496589"/>
        <w:rPr>
          <w:rFonts w:eastAsia="Times New Roman"/>
          <w:lang w:val="en-US"/>
        </w:rPr>
      </w:pPr>
      <w:bookmarkStart w:id="456" w:name="digsig"/>
      <w:bookmarkEnd w:id="157"/>
      <w:bookmarkEnd w:id="456"/>
      <w:r>
        <w:rPr>
          <w:rFonts w:eastAsia="Times New Roman"/>
          <w:lang w:val="en-US"/>
        </w:rPr>
        <w:t>Canonical XML</w:t>
      </w:r>
    </w:p>
    <w:p w:rsidR="00C51368" w:rsidRDefault="00E43BD9">
      <w:pPr>
        <w:pStyle w:val="NormalWeb"/>
        <w:divId w:val="30496589"/>
        <w:rPr>
          <w:lang w:val="en-US"/>
        </w:rPr>
      </w:pPr>
      <w:r>
        <w:rPr>
          <w:lang w:val="en-US"/>
        </w:rPr>
        <w:t xml:space="preserve">Resources and/or Bundles may be digitally signed (see </w:t>
      </w:r>
      <w:hyperlink r:id="rId3011" w:history="1">
        <w:r>
          <w:rPr>
            <w:rStyle w:val="Hyperlink"/>
            <w:lang w:val="en-US"/>
          </w:rPr>
          <w:t>Bundle</w:t>
        </w:r>
      </w:hyperlink>
      <w:r>
        <w:rPr>
          <w:lang w:val="en-US"/>
        </w:rPr>
        <w:t xml:space="preserve"> and </w:t>
      </w:r>
      <w:hyperlink r:id="rId3012" w:history="1">
        <w:r>
          <w:rPr>
            <w:rStyle w:val="Hyperlink"/>
            <w:lang w:val="en-US"/>
          </w:rPr>
          <w:t>Provenance</w:t>
        </w:r>
      </w:hyperlink>
      <w:r>
        <w:rPr>
          <w:lang w:val="en-US"/>
        </w:rPr>
        <w:t xml:space="preserve">). </w:t>
      </w:r>
    </w:p>
    <w:p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3013" w:history="1">
        <w:r>
          <w:rPr>
            <w:rStyle w:val="Hyperlink"/>
            <w:rFonts w:eastAsia="Times New Roman"/>
            <w:lang w:val="en-US"/>
          </w:rPr>
          <w:t>Narrative</w:t>
        </w:r>
      </w:hyperlink>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w:t>
      </w:r>
      <w:proofErr w:type="gramStart"/>
      <w:r>
        <w:rPr>
          <w:rFonts w:eastAsia="Times New Roman"/>
          <w:lang w:val="en-US"/>
        </w:rPr>
        <w:t>quot;</w:t>
      </w:r>
      <w:proofErr w:type="gramEnd"/>
      <w:r>
        <w:rPr>
          <w:rFonts w:eastAsia="Times New Roman"/>
          <w:lang w:val="en-US"/>
        </w:rPr>
        <w: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w:t>
      </w:r>
      <w:proofErr w:type="gramStart"/>
      <w:r>
        <w:rPr>
          <w:rFonts w:eastAsia="Times New Roman"/>
          <w:lang w:val="en-US"/>
        </w:rPr>
        <w:t>?xml</w:t>
      </w:r>
      <w:proofErr w:type="gramEnd"/>
      <w:r>
        <w:rPr>
          <w:rFonts w:eastAsia="Times New Roman"/>
          <w:lang w:val="en-US"/>
        </w:rPr>
        <w:t xml:space="preserve"> version="1.0" encoding="UTF-8"?&gt;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3014"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1"/>
        <w:gridCol w:w="4649"/>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30496589"/>
        <w:rPr>
          <w:lang w:val="en-US"/>
        </w:rPr>
      </w:pPr>
      <w:r>
        <w:rPr>
          <w:lang w:val="en-US"/>
        </w:rPr>
        <w:lastRenderedPageBreak/>
        <w:t xml:space="preserve">These canonicalization methods allow system the flexiibility to sign the various portions of the resource that matter for the workflow the signature serves. </w:t>
      </w:r>
    </w:p>
    <w:p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3015"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3016"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30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4" w:author="Miller,Michelle M" w:date="2015-09-08T12:00:00Z" w:initials="MM">
    <w:p w:rsidR="00CD49ED" w:rsidRDefault="00CD49ED">
      <w:pPr>
        <w:pStyle w:val="CommentText"/>
      </w:pPr>
      <w:r>
        <w:rPr>
          <w:rStyle w:val="CommentReference"/>
        </w:rPr>
        <w:annotationRef/>
      </w:r>
      <w:r>
        <w:t>Did these pages get collapsed into a single page?  If so, then I assume this comment should be deleted.  If not, then I assume the comment could remain if that reconciliation is still planned.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6DE" w:rsidRDefault="00C166DE" w:rsidP="00FA7E29">
      <w:r>
        <w:separator/>
      </w:r>
    </w:p>
  </w:endnote>
  <w:endnote w:type="continuationSeparator" w:id="0">
    <w:p w:rsidR="00C166DE" w:rsidRDefault="00C166DE" w:rsidP="00FA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24"/>
      <w:docPartObj>
        <w:docPartGallery w:val="Page Numbers (Bottom of Page)"/>
        <w:docPartUnique/>
      </w:docPartObj>
    </w:sdtPr>
    <w:sdtContent>
      <w:p w:rsidR="00C166DE" w:rsidRDefault="00C166DE">
        <w:pPr>
          <w:pStyle w:val="Footer"/>
          <w:jc w:val="right"/>
        </w:pPr>
        <w:r>
          <w:fldChar w:fldCharType="begin"/>
        </w:r>
        <w:r>
          <w:instrText xml:space="preserve"> PAGE   \* MERGEFORMAT </w:instrText>
        </w:r>
        <w:r>
          <w:fldChar w:fldCharType="separate"/>
        </w:r>
        <w:r w:rsidR="00C81076">
          <w:rPr>
            <w:noProof/>
          </w:rPr>
          <w:t>381</w:t>
        </w:r>
        <w:r>
          <w:rPr>
            <w:noProof/>
          </w:rPr>
          <w:fldChar w:fldCharType="end"/>
        </w:r>
      </w:p>
    </w:sdtContent>
  </w:sdt>
  <w:p w:rsidR="00C166DE" w:rsidRDefault="00C166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6DE" w:rsidRDefault="00C166DE" w:rsidP="00FA7E29">
      <w:r>
        <w:separator/>
      </w:r>
    </w:p>
  </w:footnote>
  <w:footnote w:type="continuationSeparator" w:id="0">
    <w:p w:rsidR="00C166DE" w:rsidRDefault="00C166DE" w:rsidP="00FA7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0">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9">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8"/>
  </w:num>
  <w:num w:numId="2">
    <w:abstractNumId w:val="33"/>
  </w:num>
  <w:num w:numId="3">
    <w:abstractNumId w:val="361"/>
  </w:num>
  <w:num w:numId="4">
    <w:abstractNumId w:val="297"/>
  </w:num>
  <w:num w:numId="5">
    <w:abstractNumId w:val="362"/>
  </w:num>
  <w:num w:numId="6">
    <w:abstractNumId w:val="335"/>
  </w:num>
  <w:num w:numId="7">
    <w:abstractNumId w:val="372"/>
  </w:num>
  <w:num w:numId="8">
    <w:abstractNumId w:val="242"/>
  </w:num>
  <w:num w:numId="9">
    <w:abstractNumId w:val="384"/>
  </w:num>
  <w:num w:numId="10">
    <w:abstractNumId w:val="323"/>
  </w:num>
  <w:num w:numId="11">
    <w:abstractNumId w:val="206"/>
  </w:num>
  <w:num w:numId="12">
    <w:abstractNumId w:val="135"/>
  </w:num>
  <w:num w:numId="13">
    <w:abstractNumId w:val="42"/>
  </w:num>
  <w:num w:numId="14">
    <w:abstractNumId w:val="357"/>
  </w:num>
  <w:num w:numId="15">
    <w:abstractNumId w:val="99"/>
  </w:num>
  <w:num w:numId="16">
    <w:abstractNumId w:val="379"/>
  </w:num>
  <w:num w:numId="17">
    <w:abstractNumId w:val="167"/>
  </w:num>
  <w:num w:numId="18">
    <w:abstractNumId w:val="27"/>
  </w:num>
  <w:num w:numId="19">
    <w:abstractNumId w:val="143"/>
  </w:num>
  <w:num w:numId="20">
    <w:abstractNumId w:val="49"/>
  </w:num>
  <w:num w:numId="21">
    <w:abstractNumId w:val="324"/>
  </w:num>
  <w:num w:numId="22">
    <w:abstractNumId w:val="156"/>
  </w:num>
  <w:num w:numId="23">
    <w:abstractNumId w:val="188"/>
  </w:num>
  <w:num w:numId="24">
    <w:abstractNumId w:val="130"/>
  </w:num>
  <w:num w:numId="25">
    <w:abstractNumId w:val="360"/>
  </w:num>
  <w:num w:numId="26">
    <w:abstractNumId w:val="222"/>
  </w:num>
  <w:num w:numId="27">
    <w:abstractNumId w:val="41"/>
  </w:num>
  <w:num w:numId="28">
    <w:abstractNumId w:val="17"/>
  </w:num>
  <w:num w:numId="29">
    <w:abstractNumId w:val="244"/>
  </w:num>
  <w:num w:numId="30">
    <w:abstractNumId w:val="190"/>
  </w:num>
  <w:num w:numId="31">
    <w:abstractNumId w:val="325"/>
  </w:num>
  <w:num w:numId="32">
    <w:abstractNumId w:val="185"/>
  </w:num>
  <w:num w:numId="33">
    <w:abstractNumId w:val="6"/>
  </w:num>
  <w:num w:numId="34">
    <w:abstractNumId w:val="307"/>
  </w:num>
  <w:num w:numId="35">
    <w:abstractNumId w:val="59"/>
  </w:num>
  <w:num w:numId="36">
    <w:abstractNumId w:val="260"/>
  </w:num>
  <w:num w:numId="37">
    <w:abstractNumId w:val="349"/>
  </w:num>
  <w:num w:numId="38">
    <w:abstractNumId w:val="142"/>
  </w:num>
  <w:num w:numId="39">
    <w:abstractNumId w:val="98"/>
  </w:num>
  <w:num w:numId="40">
    <w:abstractNumId w:val="77"/>
  </w:num>
  <w:num w:numId="41">
    <w:abstractNumId w:val="279"/>
  </w:num>
  <w:num w:numId="42">
    <w:abstractNumId w:val="266"/>
  </w:num>
  <w:num w:numId="43">
    <w:abstractNumId w:val="226"/>
  </w:num>
  <w:num w:numId="44">
    <w:abstractNumId w:val="79"/>
  </w:num>
  <w:num w:numId="45">
    <w:abstractNumId w:val="208"/>
  </w:num>
  <w:num w:numId="46">
    <w:abstractNumId w:val="44"/>
  </w:num>
  <w:num w:numId="47">
    <w:abstractNumId w:val="150"/>
  </w:num>
  <w:num w:numId="48">
    <w:abstractNumId w:val="380"/>
  </w:num>
  <w:num w:numId="49">
    <w:abstractNumId w:val="248"/>
  </w:num>
  <w:num w:numId="50">
    <w:abstractNumId w:val="240"/>
  </w:num>
  <w:num w:numId="51">
    <w:abstractNumId w:val="111"/>
  </w:num>
  <w:num w:numId="52">
    <w:abstractNumId w:val="64"/>
  </w:num>
  <w:num w:numId="53">
    <w:abstractNumId w:val="39"/>
  </w:num>
  <w:num w:numId="54">
    <w:abstractNumId w:val="84"/>
  </w:num>
  <w:num w:numId="55">
    <w:abstractNumId w:val="261"/>
  </w:num>
  <w:num w:numId="56">
    <w:abstractNumId w:val="304"/>
  </w:num>
  <w:num w:numId="57">
    <w:abstractNumId w:val="252"/>
  </w:num>
  <w:num w:numId="58">
    <w:abstractNumId w:val="312"/>
  </w:num>
  <w:num w:numId="59">
    <w:abstractNumId w:val="345"/>
  </w:num>
  <w:num w:numId="60">
    <w:abstractNumId w:val="389"/>
  </w:num>
  <w:num w:numId="61">
    <w:abstractNumId w:val="21"/>
  </w:num>
  <w:num w:numId="62">
    <w:abstractNumId w:val="271"/>
  </w:num>
  <w:num w:numId="63">
    <w:abstractNumId w:val="282"/>
  </w:num>
  <w:num w:numId="64">
    <w:abstractNumId w:val="2"/>
  </w:num>
  <w:num w:numId="65">
    <w:abstractNumId w:val="34"/>
  </w:num>
  <w:num w:numId="66">
    <w:abstractNumId w:val="53"/>
  </w:num>
  <w:num w:numId="67">
    <w:abstractNumId w:val="198"/>
  </w:num>
  <w:num w:numId="68">
    <w:abstractNumId w:val="281"/>
  </w:num>
  <w:num w:numId="69">
    <w:abstractNumId w:val="127"/>
  </w:num>
  <w:num w:numId="70">
    <w:abstractNumId w:val="286"/>
  </w:num>
  <w:num w:numId="71">
    <w:abstractNumId w:val="315"/>
  </w:num>
  <w:num w:numId="72">
    <w:abstractNumId w:val="74"/>
  </w:num>
  <w:num w:numId="73">
    <w:abstractNumId w:val="109"/>
  </w:num>
  <w:num w:numId="74">
    <w:abstractNumId w:val="221"/>
  </w:num>
  <w:num w:numId="75">
    <w:abstractNumId w:val="189"/>
  </w:num>
  <w:num w:numId="76">
    <w:abstractNumId w:val="134"/>
  </w:num>
  <w:num w:numId="77">
    <w:abstractNumId w:val="110"/>
  </w:num>
  <w:num w:numId="78">
    <w:abstractNumId w:val="371"/>
  </w:num>
  <w:num w:numId="79">
    <w:abstractNumId w:val="90"/>
  </w:num>
  <w:num w:numId="80">
    <w:abstractNumId w:val="128"/>
  </w:num>
  <w:num w:numId="81">
    <w:abstractNumId w:val="147"/>
  </w:num>
  <w:num w:numId="82">
    <w:abstractNumId w:val="280"/>
  </w:num>
  <w:num w:numId="83">
    <w:abstractNumId w:val="332"/>
  </w:num>
  <w:num w:numId="84">
    <w:abstractNumId w:val="214"/>
  </w:num>
  <w:num w:numId="85">
    <w:abstractNumId w:val="254"/>
  </w:num>
  <w:num w:numId="86">
    <w:abstractNumId w:val="358"/>
  </w:num>
  <w:num w:numId="87">
    <w:abstractNumId w:val="355"/>
  </w:num>
  <w:num w:numId="88">
    <w:abstractNumId w:val="309"/>
  </w:num>
  <w:num w:numId="89">
    <w:abstractNumId w:val="201"/>
  </w:num>
  <w:num w:numId="90">
    <w:abstractNumId w:val="348"/>
  </w:num>
  <w:num w:numId="91">
    <w:abstractNumId w:val="184"/>
  </w:num>
  <w:num w:numId="92">
    <w:abstractNumId w:val="368"/>
  </w:num>
  <w:num w:numId="93">
    <w:abstractNumId w:val="234"/>
  </w:num>
  <w:num w:numId="94">
    <w:abstractNumId w:val="365"/>
  </w:num>
  <w:num w:numId="95">
    <w:abstractNumId w:val="211"/>
  </w:num>
  <w:num w:numId="96">
    <w:abstractNumId w:val="126"/>
  </w:num>
  <w:num w:numId="97">
    <w:abstractNumId w:val="220"/>
  </w:num>
  <w:num w:numId="98">
    <w:abstractNumId w:val="334"/>
  </w:num>
  <w:num w:numId="99">
    <w:abstractNumId w:val="124"/>
  </w:num>
  <w:num w:numId="100">
    <w:abstractNumId w:val="209"/>
  </w:num>
  <w:num w:numId="101">
    <w:abstractNumId w:val="351"/>
  </w:num>
  <w:num w:numId="102">
    <w:abstractNumId w:val="243"/>
  </w:num>
  <w:num w:numId="103">
    <w:abstractNumId w:val="137"/>
  </w:num>
  <w:num w:numId="104">
    <w:abstractNumId w:val="341"/>
  </w:num>
  <w:num w:numId="105">
    <w:abstractNumId w:val="54"/>
  </w:num>
  <w:num w:numId="106">
    <w:abstractNumId w:val="278"/>
  </w:num>
  <w:num w:numId="107">
    <w:abstractNumId w:val="269"/>
  </w:num>
  <w:num w:numId="108">
    <w:abstractNumId w:val="136"/>
  </w:num>
  <w:num w:numId="109">
    <w:abstractNumId w:val="95"/>
  </w:num>
  <w:num w:numId="110">
    <w:abstractNumId w:val="19"/>
  </w:num>
  <w:num w:numId="111">
    <w:abstractNumId w:val="327"/>
  </w:num>
  <w:num w:numId="112">
    <w:abstractNumId w:val="12"/>
  </w:num>
  <w:num w:numId="113">
    <w:abstractNumId w:val="43"/>
  </w:num>
  <w:num w:numId="114">
    <w:abstractNumId w:val="61"/>
  </w:num>
  <w:num w:numId="115">
    <w:abstractNumId w:val="370"/>
  </w:num>
  <w:num w:numId="116">
    <w:abstractNumId w:val="337"/>
  </w:num>
  <w:num w:numId="117">
    <w:abstractNumId w:val="366"/>
  </w:num>
  <w:num w:numId="118">
    <w:abstractNumId w:val="3"/>
  </w:num>
  <w:num w:numId="119">
    <w:abstractNumId w:val="86"/>
  </w:num>
  <w:num w:numId="120">
    <w:abstractNumId w:val="166"/>
  </w:num>
  <w:num w:numId="121">
    <w:abstractNumId w:val="196"/>
  </w:num>
  <w:num w:numId="122">
    <w:abstractNumId w:val="177"/>
  </w:num>
  <w:num w:numId="123">
    <w:abstractNumId w:val="317"/>
  </w:num>
  <w:num w:numId="124">
    <w:abstractNumId w:val="47"/>
  </w:num>
  <w:num w:numId="125">
    <w:abstractNumId w:val="290"/>
  </w:num>
  <w:num w:numId="126">
    <w:abstractNumId w:val="390"/>
  </w:num>
  <w:num w:numId="127">
    <w:abstractNumId w:val="163"/>
  </w:num>
  <w:num w:numId="128">
    <w:abstractNumId w:val="26"/>
  </w:num>
  <w:num w:numId="129">
    <w:abstractNumId w:val="245"/>
  </w:num>
  <w:num w:numId="130">
    <w:abstractNumId w:val="114"/>
  </w:num>
  <w:num w:numId="131">
    <w:abstractNumId w:val="101"/>
  </w:num>
  <w:num w:numId="132">
    <w:abstractNumId w:val="298"/>
  </w:num>
  <w:num w:numId="133">
    <w:abstractNumId w:val="179"/>
  </w:num>
  <w:num w:numId="134">
    <w:abstractNumId w:val="313"/>
  </w:num>
  <w:num w:numId="135">
    <w:abstractNumId w:val="299"/>
  </w:num>
  <w:num w:numId="136">
    <w:abstractNumId w:val="15"/>
  </w:num>
  <w:num w:numId="137">
    <w:abstractNumId w:val="356"/>
  </w:num>
  <w:num w:numId="138">
    <w:abstractNumId w:val="291"/>
  </w:num>
  <w:num w:numId="139">
    <w:abstractNumId w:val="194"/>
  </w:num>
  <w:num w:numId="140">
    <w:abstractNumId w:val="295"/>
  </w:num>
  <w:num w:numId="141">
    <w:abstractNumId w:val="310"/>
  </w:num>
  <w:num w:numId="142">
    <w:abstractNumId w:val="229"/>
  </w:num>
  <w:num w:numId="143">
    <w:abstractNumId w:val="321"/>
  </w:num>
  <w:num w:numId="144">
    <w:abstractNumId w:val="161"/>
  </w:num>
  <w:num w:numId="145">
    <w:abstractNumId w:val="235"/>
  </w:num>
  <w:num w:numId="146">
    <w:abstractNumId w:val="92"/>
  </w:num>
  <w:num w:numId="147">
    <w:abstractNumId w:val="246"/>
  </w:num>
  <w:num w:numId="148">
    <w:abstractNumId w:val="284"/>
  </w:num>
  <w:num w:numId="149">
    <w:abstractNumId w:val="264"/>
  </w:num>
  <w:num w:numId="150">
    <w:abstractNumId w:val="233"/>
  </w:num>
  <w:num w:numId="151">
    <w:abstractNumId w:val="117"/>
  </w:num>
  <w:num w:numId="152">
    <w:abstractNumId w:val="339"/>
  </w:num>
  <w:num w:numId="153">
    <w:abstractNumId w:val="78"/>
  </w:num>
  <w:num w:numId="154">
    <w:abstractNumId w:val="330"/>
  </w:num>
  <w:num w:numId="155">
    <w:abstractNumId w:val="155"/>
  </w:num>
  <w:num w:numId="156">
    <w:abstractNumId w:val="249"/>
  </w:num>
  <w:num w:numId="157">
    <w:abstractNumId w:val="141"/>
  </w:num>
  <w:num w:numId="158">
    <w:abstractNumId w:val="344"/>
  </w:num>
  <w:num w:numId="159">
    <w:abstractNumId w:val="236"/>
  </w:num>
  <w:num w:numId="160">
    <w:abstractNumId w:val="11"/>
  </w:num>
  <w:num w:numId="161">
    <w:abstractNumId w:val="367"/>
  </w:num>
  <w:num w:numId="162">
    <w:abstractNumId w:val="306"/>
  </w:num>
  <w:num w:numId="163">
    <w:abstractNumId w:val="340"/>
  </w:num>
  <w:num w:numId="164">
    <w:abstractNumId w:val="164"/>
  </w:num>
  <w:num w:numId="165">
    <w:abstractNumId w:val="123"/>
  </w:num>
  <w:num w:numId="166">
    <w:abstractNumId w:val="305"/>
  </w:num>
  <w:num w:numId="167">
    <w:abstractNumId w:val="199"/>
  </w:num>
  <w:num w:numId="168">
    <w:abstractNumId w:val="87"/>
  </w:num>
  <w:num w:numId="169">
    <w:abstractNumId w:val="168"/>
  </w:num>
  <w:num w:numId="170">
    <w:abstractNumId w:val="107"/>
  </w:num>
  <w:num w:numId="171">
    <w:abstractNumId w:val="296"/>
  </w:num>
  <w:num w:numId="172">
    <w:abstractNumId w:val="113"/>
  </w:num>
  <w:num w:numId="173">
    <w:abstractNumId w:val="118"/>
  </w:num>
  <w:num w:numId="174">
    <w:abstractNumId w:val="383"/>
  </w:num>
  <w:num w:numId="175">
    <w:abstractNumId w:val="227"/>
  </w:num>
  <w:num w:numId="176">
    <w:abstractNumId w:val="193"/>
  </w:num>
  <w:num w:numId="177">
    <w:abstractNumId w:val="303"/>
  </w:num>
  <w:num w:numId="178">
    <w:abstractNumId w:val="212"/>
  </w:num>
  <w:num w:numId="179">
    <w:abstractNumId w:val="38"/>
  </w:num>
  <w:num w:numId="180">
    <w:abstractNumId w:val="67"/>
  </w:num>
  <w:num w:numId="181">
    <w:abstractNumId w:val="171"/>
  </w:num>
  <w:num w:numId="182">
    <w:abstractNumId w:val="333"/>
  </w:num>
  <w:num w:numId="183">
    <w:abstractNumId w:val="153"/>
  </w:num>
  <w:num w:numId="184">
    <w:abstractNumId w:val="173"/>
  </w:num>
  <w:num w:numId="185">
    <w:abstractNumId w:val="316"/>
  </w:num>
  <w:num w:numId="186">
    <w:abstractNumId w:val="319"/>
  </w:num>
  <w:num w:numId="187">
    <w:abstractNumId w:val="58"/>
  </w:num>
  <w:num w:numId="188">
    <w:abstractNumId w:val="376"/>
  </w:num>
  <w:num w:numId="189">
    <w:abstractNumId w:val="347"/>
  </w:num>
  <w:num w:numId="190">
    <w:abstractNumId w:val="69"/>
  </w:num>
  <w:num w:numId="191">
    <w:abstractNumId w:val="158"/>
  </w:num>
  <w:num w:numId="192">
    <w:abstractNumId w:val="289"/>
  </w:num>
  <w:num w:numId="193">
    <w:abstractNumId w:val="241"/>
  </w:num>
  <w:num w:numId="194">
    <w:abstractNumId w:val="338"/>
  </w:num>
  <w:num w:numId="195">
    <w:abstractNumId w:val="93"/>
  </w:num>
  <w:num w:numId="196">
    <w:abstractNumId w:val="308"/>
  </w:num>
  <w:num w:numId="197">
    <w:abstractNumId w:val="318"/>
  </w:num>
  <w:num w:numId="198">
    <w:abstractNumId w:val="65"/>
  </w:num>
  <w:num w:numId="199">
    <w:abstractNumId w:val="320"/>
  </w:num>
  <w:num w:numId="200">
    <w:abstractNumId w:val="364"/>
  </w:num>
  <w:num w:numId="201">
    <w:abstractNumId w:val="343"/>
  </w:num>
  <w:num w:numId="202">
    <w:abstractNumId w:val="270"/>
  </w:num>
  <w:num w:numId="203">
    <w:abstractNumId w:val="131"/>
  </w:num>
  <w:num w:numId="204">
    <w:abstractNumId w:val="5"/>
  </w:num>
  <w:num w:numId="205">
    <w:abstractNumId w:val="51"/>
  </w:num>
  <w:num w:numId="206">
    <w:abstractNumId w:val="30"/>
  </w:num>
  <w:num w:numId="207">
    <w:abstractNumId w:val="272"/>
  </w:num>
  <w:num w:numId="208">
    <w:abstractNumId w:val="56"/>
  </w:num>
  <w:num w:numId="209">
    <w:abstractNumId w:val="231"/>
  </w:num>
  <w:num w:numId="210">
    <w:abstractNumId w:val="328"/>
  </w:num>
  <w:num w:numId="211">
    <w:abstractNumId w:val="256"/>
  </w:num>
  <w:num w:numId="212">
    <w:abstractNumId w:val="283"/>
  </w:num>
  <w:num w:numId="213">
    <w:abstractNumId w:val="352"/>
  </w:num>
  <w:num w:numId="214">
    <w:abstractNumId w:val="40"/>
  </w:num>
  <w:num w:numId="215">
    <w:abstractNumId w:val="223"/>
  </w:num>
  <w:num w:numId="216">
    <w:abstractNumId w:val="48"/>
  </w:num>
  <w:num w:numId="217">
    <w:abstractNumId w:val="157"/>
  </w:num>
  <w:num w:numId="218">
    <w:abstractNumId w:val="200"/>
  </w:num>
  <w:num w:numId="219">
    <w:abstractNumId w:val="24"/>
  </w:num>
  <w:num w:numId="220">
    <w:abstractNumId w:val="160"/>
  </w:num>
  <w:num w:numId="221">
    <w:abstractNumId w:val="175"/>
  </w:num>
  <w:num w:numId="222">
    <w:abstractNumId w:val="263"/>
  </w:num>
  <w:num w:numId="223">
    <w:abstractNumId w:val="388"/>
  </w:num>
  <w:num w:numId="224">
    <w:abstractNumId w:val="217"/>
  </w:num>
  <w:num w:numId="225">
    <w:abstractNumId w:val="228"/>
  </w:num>
  <w:num w:numId="226">
    <w:abstractNumId w:val="140"/>
  </w:num>
  <w:num w:numId="227">
    <w:abstractNumId w:val="169"/>
  </w:num>
  <w:num w:numId="228">
    <w:abstractNumId w:val="106"/>
  </w:num>
  <w:num w:numId="229">
    <w:abstractNumId w:val="262"/>
  </w:num>
  <w:num w:numId="230">
    <w:abstractNumId w:val="346"/>
  </w:num>
  <w:num w:numId="231">
    <w:abstractNumId w:val="181"/>
  </w:num>
  <w:num w:numId="232">
    <w:abstractNumId w:val="326"/>
  </w:num>
  <w:num w:numId="233">
    <w:abstractNumId w:val="336"/>
  </w:num>
  <w:num w:numId="234">
    <w:abstractNumId w:val="139"/>
  </w:num>
  <w:num w:numId="235">
    <w:abstractNumId w:val="259"/>
  </w:num>
  <w:num w:numId="236">
    <w:abstractNumId w:val="4"/>
  </w:num>
  <w:num w:numId="237">
    <w:abstractNumId w:val="73"/>
  </w:num>
  <w:num w:numId="238">
    <w:abstractNumId w:val="251"/>
  </w:num>
  <w:num w:numId="239">
    <w:abstractNumId w:val="207"/>
  </w:num>
  <w:num w:numId="240">
    <w:abstractNumId w:val="322"/>
  </w:num>
  <w:num w:numId="241">
    <w:abstractNumId w:val="277"/>
  </w:num>
  <w:num w:numId="242">
    <w:abstractNumId w:val="120"/>
  </w:num>
  <w:num w:numId="243">
    <w:abstractNumId w:val="273"/>
  </w:num>
  <w:num w:numId="244">
    <w:abstractNumId w:val="288"/>
  </w:num>
  <w:num w:numId="245">
    <w:abstractNumId w:val="133"/>
  </w:num>
  <w:num w:numId="246">
    <w:abstractNumId w:val="363"/>
  </w:num>
  <w:num w:numId="247">
    <w:abstractNumId w:val="253"/>
  </w:num>
  <w:num w:numId="248">
    <w:abstractNumId w:val="138"/>
  </w:num>
  <w:num w:numId="249">
    <w:abstractNumId w:val="265"/>
  </w:num>
  <w:num w:numId="250">
    <w:abstractNumId w:val="32"/>
  </w:num>
  <w:num w:numId="251">
    <w:abstractNumId w:val="329"/>
  </w:num>
  <w:num w:numId="252">
    <w:abstractNumId w:val="129"/>
  </w:num>
  <w:num w:numId="253">
    <w:abstractNumId w:val="387"/>
  </w:num>
  <w:num w:numId="254">
    <w:abstractNumId w:val="63"/>
  </w:num>
  <w:num w:numId="255">
    <w:abstractNumId w:val="191"/>
  </w:num>
  <w:num w:numId="256">
    <w:abstractNumId w:val="213"/>
  </w:num>
  <w:num w:numId="257">
    <w:abstractNumId w:val="108"/>
  </w:num>
  <w:num w:numId="258">
    <w:abstractNumId w:val="176"/>
  </w:num>
  <w:num w:numId="259">
    <w:abstractNumId w:val="381"/>
  </w:num>
  <w:num w:numId="260">
    <w:abstractNumId w:val="121"/>
  </w:num>
  <w:num w:numId="261">
    <w:abstractNumId w:val="192"/>
  </w:num>
  <w:num w:numId="262">
    <w:abstractNumId w:val="275"/>
  </w:num>
  <w:num w:numId="263">
    <w:abstractNumId w:val="237"/>
  </w:num>
  <w:num w:numId="264">
    <w:abstractNumId w:val="386"/>
  </w:num>
  <w:num w:numId="265">
    <w:abstractNumId w:val="203"/>
  </w:num>
  <w:num w:numId="266">
    <w:abstractNumId w:val="276"/>
  </w:num>
  <w:num w:numId="267">
    <w:abstractNumId w:val="224"/>
  </w:num>
  <w:num w:numId="268">
    <w:abstractNumId w:val="9"/>
  </w:num>
  <w:num w:numId="269">
    <w:abstractNumId w:val="250"/>
  </w:num>
  <w:num w:numId="270">
    <w:abstractNumId w:val="29"/>
  </w:num>
  <w:num w:numId="271">
    <w:abstractNumId w:val="119"/>
  </w:num>
  <w:num w:numId="272">
    <w:abstractNumId w:val="13"/>
  </w:num>
  <w:num w:numId="273">
    <w:abstractNumId w:val="239"/>
  </w:num>
  <w:num w:numId="274">
    <w:abstractNumId w:val="342"/>
  </w:num>
  <w:num w:numId="275">
    <w:abstractNumId w:val="23"/>
  </w:num>
  <w:num w:numId="276">
    <w:abstractNumId w:val="146"/>
  </w:num>
  <w:num w:numId="277">
    <w:abstractNumId w:val="112"/>
  </w:num>
  <w:num w:numId="278">
    <w:abstractNumId w:val="28"/>
  </w:num>
  <w:num w:numId="279">
    <w:abstractNumId w:val="103"/>
  </w:num>
  <w:num w:numId="280">
    <w:abstractNumId w:val="238"/>
  </w:num>
  <w:num w:numId="281">
    <w:abstractNumId w:val="16"/>
  </w:num>
  <w:num w:numId="282">
    <w:abstractNumId w:val="10"/>
  </w:num>
  <w:num w:numId="283">
    <w:abstractNumId w:val="174"/>
  </w:num>
  <w:num w:numId="284">
    <w:abstractNumId w:val="145"/>
  </w:num>
  <w:num w:numId="285">
    <w:abstractNumId w:val="116"/>
  </w:num>
  <w:num w:numId="286">
    <w:abstractNumId w:val="144"/>
  </w:num>
  <w:num w:numId="287">
    <w:abstractNumId w:val="96"/>
  </w:num>
  <w:num w:numId="288">
    <w:abstractNumId w:val="75"/>
  </w:num>
  <w:num w:numId="289">
    <w:abstractNumId w:val="31"/>
  </w:num>
  <w:num w:numId="290">
    <w:abstractNumId w:val="14"/>
  </w:num>
  <w:num w:numId="291">
    <w:abstractNumId w:val="301"/>
  </w:num>
  <w:num w:numId="292">
    <w:abstractNumId w:val="186"/>
  </w:num>
  <w:num w:numId="293">
    <w:abstractNumId w:val="294"/>
  </w:num>
  <w:num w:numId="294">
    <w:abstractNumId w:val="1"/>
  </w:num>
  <w:num w:numId="295">
    <w:abstractNumId w:val="57"/>
  </w:num>
  <w:num w:numId="296">
    <w:abstractNumId w:val="60"/>
  </w:num>
  <w:num w:numId="297">
    <w:abstractNumId w:val="132"/>
  </w:num>
  <w:num w:numId="298">
    <w:abstractNumId w:val="385"/>
  </w:num>
  <w:num w:numId="299">
    <w:abstractNumId w:val="197"/>
  </w:num>
  <w:num w:numId="300">
    <w:abstractNumId w:val="35"/>
  </w:num>
  <w:num w:numId="301">
    <w:abstractNumId w:val="373"/>
  </w:num>
  <w:num w:numId="302">
    <w:abstractNumId w:val="94"/>
  </w:num>
  <w:num w:numId="303">
    <w:abstractNumId w:val="202"/>
  </w:num>
  <w:num w:numId="304">
    <w:abstractNumId w:val="331"/>
  </w:num>
  <w:num w:numId="305">
    <w:abstractNumId w:val="45"/>
  </w:num>
  <w:num w:numId="306">
    <w:abstractNumId w:val="72"/>
  </w:num>
  <w:num w:numId="307">
    <w:abstractNumId w:val="258"/>
  </w:num>
  <w:num w:numId="308">
    <w:abstractNumId w:val="85"/>
  </w:num>
  <w:num w:numId="309">
    <w:abstractNumId w:val="232"/>
  </w:num>
  <w:num w:numId="310">
    <w:abstractNumId w:val="151"/>
  </w:num>
  <w:num w:numId="311">
    <w:abstractNumId w:val="37"/>
  </w:num>
  <w:num w:numId="312">
    <w:abstractNumId w:val="247"/>
  </w:num>
  <w:num w:numId="313">
    <w:abstractNumId w:val="369"/>
  </w:num>
  <w:num w:numId="314">
    <w:abstractNumId w:val="25"/>
  </w:num>
  <w:num w:numId="315">
    <w:abstractNumId w:val="274"/>
  </w:num>
  <w:num w:numId="316">
    <w:abstractNumId w:val="382"/>
  </w:num>
  <w:num w:numId="317">
    <w:abstractNumId w:val="215"/>
  </w:num>
  <w:num w:numId="318">
    <w:abstractNumId w:val="225"/>
  </w:num>
  <w:num w:numId="319">
    <w:abstractNumId w:val="183"/>
  </w:num>
  <w:num w:numId="320">
    <w:abstractNumId w:val="104"/>
  </w:num>
  <w:num w:numId="321">
    <w:abstractNumId w:val="50"/>
  </w:num>
  <w:num w:numId="322">
    <w:abstractNumId w:val="0"/>
  </w:num>
  <w:num w:numId="323">
    <w:abstractNumId w:val="195"/>
  </w:num>
  <w:num w:numId="324">
    <w:abstractNumId w:val="62"/>
  </w:num>
  <w:num w:numId="325">
    <w:abstractNumId w:val="55"/>
  </w:num>
  <w:num w:numId="326">
    <w:abstractNumId w:val="80"/>
  </w:num>
  <w:num w:numId="327">
    <w:abstractNumId w:val="170"/>
  </w:num>
  <w:num w:numId="328">
    <w:abstractNumId w:val="8"/>
  </w:num>
  <w:num w:numId="329">
    <w:abstractNumId w:val="287"/>
  </w:num>
  <w:num w:numId="330">
    <w:abstractNumId w:val="152"/>
  </w:num>
  <w:num w:numId="331">
    <w:abstractNumId w:val="187"/>
  </w:num>
  <w:num w:numId="332">
    <w:abstractNumId w:val="97"/>
  </w:num>
  <w:num w:numId="333">
    <w:abstractNumId w:val="68"/>
  </w:num>
  <w:num w:numId="334">
    <w:abstractNumId w:val="162"/>
  </w:num>
  <w:num w:numId="335">
    <w:abstractNumId w:val="125"/>
  </w:num>
  <w:num w:numId="336">
    <w:abstractNumId w:val="314"/>
  </w:num>
  <w:num w:numId="337">
    <w:abstractNumId w:val="52"/>
  </w:num>
  <w:num w:numId="338">
    <w:abstractNumId w:val="374"/>
  </w:num>
  <w:num w:numId="339">
    <w:abstractNumId w:val="88"/>
  </w:num>
  <w:num w:numId="340">
    <w:abstractNumId w:val="102"/>
  </w:num>
  <w:num w:numId="341">
    <w:abstractNumId w:val="267"/>
  </w:num>
  <w:num w:numId="342">
    <w:abstractNumId w:val="22"/>
  </w:num>
  <w:num w:numId="343">
    <w:abstractNumId w:val="285"/>
  </w:num>
  <w:num w:numId="344">
    <w:abstractNumId w:val="165"/>
  </w:num>
  <w:num w:numId="345">
    <w:abstractNumId w:val="378"/>
  </w:num>
  <w:num w:numId="346">
    <w:abstractNumId w:val="268"/>
  </w:num>
  <w:num w:numId="347">
    <w:abstractNumId w:val="105"/>
  </w:num>
  <w:num w:numId="348">
    <w:abstractNumId w:val="149"/>
  </w:num>
  <w:num w:numId="349">
    <w:abstractNumId w:val="302"/>
  </w:num>
  <w:num w:numId="350">
    <w:abstractNumId w:val="216"/>
  </w:num>
  <w:num w:numId="351">
    <w:abstractNumId w:val="375"/>
  </w:num>
  <w:num w:numId="352">
    <w:abstractNumId w:val="350"/>
  </w:num>
  <w:num w:numId="353">
    <w:abstractNumId w:val="122"/>
  </w:num>
  <w:num w:numId="354">
    <w:abstractNumId w:val="148"/>
  </w:num>
  <w:num w:numId="355">
    <w:abstractNumId w:val="255"/>
  </w:num>
  <w:num w:numId="356">
    <w:abstractNumId w:val="178"/>
  </w:num>
  <w:num w:numId="357">
    <w:abstractNumId w:val="172"/>
  </w:num>
  <w:num w:numId="358">
    <w:abstractNumId w:val="180"/>
  </w:num>
  <w:num w:numId="359">
    <w:abstractNumId w:val="377"/>
  </w:num>
  <w:num w:numId="360">
    <w:abstractNumId w:val="7"/>
  </w:num>
  <w:num w:numId="361">
    <w:abstractNumId w:val="204"/>
  </w:num>
  <w:num w:numId="362">
    <w:abstractNumId w:val="91"/>
  </w:num>
  <w:num w:numId="363">
    <w:abstractNumId w:val="76"/>
  </w:num>
  <w:num w:numId="364">
    <w:abstractNumId w:val="311"/>
  </w:num>
  <w:num w:numId="365">
    <w:abstractNumId w:val="205"/>
  </w:num>
  <w:num w:numId="366">
    <w:abstractNumId w:val="82"/>
  </w:num>
  <w:num w:numId="367">
    <w:abstractNumId w:val="292"/>
  </w:num>
  <w:num w:numId="368">
    <w:abstractNumId w:val="70"/>
  </w:num>
  <w:num w:numId="369">
    <w:abstractNumId w:val="89"/>
  </w:num>
  <w:num w:numId="370">
    <w:abstractNumId w:val="46"/>
  </w:num>
  <w:num w:numId="371">
    <w:abstractNumId w:val="219"/>
  </w:num>
  <w:num w:numId="372">
    <w:abstractNumId w:val="159"/>
  </w:num>
  <w:num w:numId="373">
    <w:abstractNumId w:val="359"/>
  </w:num>
  <w:num w:numId="374">
    <w:abstractNumId w:val="293"/>
  </w:num>
  <w:num w:numId="375">
    <w:abstractNumId w:val="353"/>
  </w:num>
  <w:num w:numId="376">
    <w:abstractNumId w:val="115"/>
  </w:num>
  <w:num w:numId="377">
    <w:abstractNumId w:val="66"/>
  </w:num>
  <w:num w:numId="378">
    <w:abstractNumId w:val="81"/>
  </w:num>
  <w:num w:numId="379">
    <w:abstractNumId w:val="20"/>
  </w:num>
  <w:num w:numId="380">
    <w:abstractNumId w:val="154"/>
  </w:num>
  <w:num w:numId="381">
    <w:abstractNumId w:val="257"/>
  </w:num>
  <w:num w:numId="382">
    <w:abstractNumId w:val="210"/>
  </w:num>
  <w:num w:numId="383">
    <w:abstractNumId w:val="230"/>
  </w:num>
  <w:num w:numId="384">
    <w:abstractNumId w:val="100"/>
  </w:num>
  <w:num w:numId="385">
    <w:abstractNumId w:val="83"/>
  </w:num>
  <w:num w:numId="386">
    <w:abstractNumId w:val="36"/>
  </w:num>
  <w:num w:numId="387">
    <w:abstractNumId w:val="71"/>
  </w:num>
  <w:num w:numId="388">
    <w:abstractNumId w:val="18"/>
  </w:num>
  <w:num w:numId="389">
    <w:abstractNumId w:val="300"/>
  </w:num>
  <w:num w:numId="390">
    <w:abstractNumId w:val="354"/>
  </w:num>
  <w:num w:numId="391">
    <w:abstractNumId w:val="182"/>
  </w:num>
  <w:numIdMacAtCleanup w:val="3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F5D4A"/>
    <w:rsid w:val="00071123"/>
    <w:rsid w:val="0013242F"/>
    <w:rsid w:val="001C346D"/>
    <w:rsid w:val="005807E8"/>
    <w:rsid w:val="005D20A9"/>
    <w:rsid w:val="006C65B9"/>
    <w:rsid w:val="0085146D"/>
    <w:rsid w:val="009F5D4A"/>
    <w:rsid w:val="00A52AB3"/>
    <w:rsid w:val="00C166DE"/>
    <w:rsid w:val="00C23DC2"/>
    <w:rsid w:val="00C51368"/>
    <w:rsid w:val="00C81076"/>
    <w:rsid w:val="00CD49ED"/>
    <w:rsid w:val="00DE2B98"/>
    <w:rsid w:val="00E43BD9"/>
    <w:rsid w:val="00FA7E29"/>
    <w:rsid w:val="00FB35B8"/>
    <w:rsid w:val="00FE07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1C346D"/>
    <w:rPr>
      <w:rFonts w:ascii="Tahoma" w:hAnsi="Tahoma" w:cs="Tahoma"/>
      <w:sz w:val="16"/>
      <w:szCs w:val="16"/>
    </w:rPr>
  </w:style>
  <w:style w:type="character" w:customStyle="1" w:styleId="BalloonTextChar">
    <w:name w:val="Balloon Text Char"/>
    <w:basedOn w:val="DefaultParagraphFont"/>
    <w:link w:val="BalloonText"/>
    <w:uiPriority w:val="99"/>
    <w:semiHidden/>
    <w:rsid w:val="001C346D"/>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CD49ED"/>
    <w:rPr>
      <w:sz w:val="16"/>
      <w:szCs w:val="16"/>
    </w:rPr>
  </w:style>
  <w:style w:type="paragraph" w:styleId="CommentText">
    <w:name w:val="annotation text"/>
    <w:basedOn w:val="Normal"/>
    <w:link w:val="CommentTextChar"/>
    <w:uiPriority w:val="99"/>
    <w:semiHidden/>
    <w:unhideWhenUsed/>
    <w:rsid w:val="00CD49ED"/>
    <w:rPr>
      <w:sz w:val="20"/>
      <w:szCs w:val="20"/>
    </w:rPr>
  </w:style>
  <w:style w:type="character" w:customStyle="1" w:styleId="CommentTextChar">
    <w:name w:val="Comment Text Char"/>
    <w:basedOn w:val="DefaultParagraphFont"/>
    <w:link w:val="CommentText"/>
    <w:uiPriority w:val="99"/>
    <w:semiHidden/>
    <w:rsid w:val="00CD49ED"/>
    <w:rPr>
      <w:rFonts w:eastAsiaTheme="minorEastAsia"/>
    </w:rPr>
  </w:style>
  <w:style w:type="paragraph" w:styleId="CommentSubject">
    <w:name w:val="annotation subject"/>
    <w:basedOn w:val="CommentText"/>
    <w:next w:val="CommentText"/>
    <w:link w:val="CommentSubjectChar"/>
    <w:uiPriority w:val="99"/>
    <w:semiHidden/>
    <w:unhideWhenUsed/>
    <w:rsid w:val="00CD49ED"/>
    <w:rPr>
      <w:b/>
      <w:bCs/>
    </w:rPr>
  </w:style>
  <w:style w:type="character" w:customStyle="1" w:styleId="CommentSubjectChar">
    <w:name w:val="Comment Subject Char"/>
    <w:basedOn w:val="CommentTextChar"/>
    <w:link w:val="CommentSubject"/>
    <w:uiPriority w:val="99"/>
    <w:semiHidden/>
    <w:rsid w:val="00CD49ED"/>
    <w:rPr>
      <w:rFonts w:eastAsiaTheme="minorEastAsi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file:///C:\Users\Lloyd\Documents\SVN\FHIR\build\qa\downloads.html" TargetMode="External"/><Relationship Id="rId1827" Type="http://schemas.openxmlformats.org/officeDocument/2006/relationships/image" Target="file:///C:\Users\Lloyd\Documents\SVN\FHIR\build\qa\cc0.png" TargetMode="External"/><Relationship Id="rId21" Type="http://schemas.openxmlformats.org/officeDocument/2006/relationships/hyperlink" Target="devicemetric.html" TargetMode="External"/><Relationship Id="rId2089" Type="http://schemas.openxmlformats.org/officeDocument/2006/relationships/hyperlink" Target="file:///C:\Users\Lloyd\Documents\SVN\FHIR\build\qa\bundle.html" TargetMode="External"/><Relationship Id="rId170" Type="http://schemas.openxmlformats.org/officeDocument/2006/relationships/hyperlink" Target="file:///C:\Users\Lloyd\Documents\SVN\FHIR\build\qa\help.html" TargetMode="External"/><Relationship Id="rId2296" Type="http://schemas.openxmlformats.org/officeDocument/2006/relationships/hyperlink" Target="devicecomponent.html" TargetMode="External"/><Relationship Id="rId268" Type="http://schemas.openxmlformats.org/officeDocument/2006/relationships/hyperlink" Target="http://www.agfahealthcare.com" TargetMode="External"/><Relationship Id="rId475" Type="http://schemas.openxmlformats.org/officeDocument/2006/relationships/hyperlink" Target="file:///C:\Users\Lloyd\Documents\SVN\FHIR\build\qa\datatypes-examples.html" TargetMode="External"/><Relationship Id="rId682" Type="http://schemas.openxmlformats.org/officeDocument/2006/relationships/hyperlink" Target="file:///C:\Users\Lloyd\Documents\SVN\FHIR\build\qa\rdf.html" TargetMode="External"/><Relationship Id="rId2156" Type="http://schemas.openxmlformats.org/officeDocument/2006/relationships/hyperlink" Target="file:///C:\Users\Lloyd\Documents\SVN\FHIR\build\qa\lifecycle.html" TargetMode="External"/><Relationship Id="rId2363" Type="http://schemas.openxmlformats.org/officeDocument/2006/relationships/hyperlink" Target="bundle.html" TargetMode="External"/><Relationship Id="rId2570" Type="http://schemas.openxmlformats.org/officeDocument/2006/relationships/hyperlink" Target="file:///C:\Users\Lloyd\Documents\SVN\FHIR\build\qa\v3\ActCode\index.html" TargetMode="External"/><Relationship Id="rId128" Type="http://schemas.openxmlformats.org/officeDocument/2006/relationships/hyperlink" Target="file:///C:\Users\Lloyd\Documents\SVN\FHIR\build\qa\extensibility.html" TargetMode="External"/><Relationship Id="rId335" Type="http://schemas.openxmlformats.org/officeDocument/2006/relationships/hyperlink" Target="http://www.thrasys.com/" TargetMode="External"/><Relationship Id="rId542" Type="http://schemas.openxmlformats.org/officeDocument/2006/relationships/hyperlink" Target="file:///C:\Users\Lloyd\Documents\SVN\FHIR\build\qa\datatypes-examples.html" TargetMode="External"/><Relationship Id="rId987" Type="http://schemas.openxmlformats.org/officeDocument/2006/relationships/hyperlink" Target="file:///C:\Users\Lloyd\Documents\SVN\FHIR\build\qa\processrequest.html" TargetMode="External"/><Relationship Id="rId1172" Type="http://schemas.openxmlformats.org/officeDocument/2006/relationships/hyperlink" Target="http://gforge.hl7.org/gf/project/fhir/tracker/?action=TrackerItemEdit&amp;tracker_item_id=3124" TargetMode="External"/><Relationship Id="rId2016" Type="http://schemas.openxmlformats.org/officeDocument/2006/relationships/hyperlink" Target="file:///C:\Users\Lloyd\Documents\SVN\FHIR\build\qa\resource.html" TargetMode="External"/><Relationship Id="rId2223" Type="http://schemas.openxmlformats.org/officeDocument/2006/relationships/hyperlink" Target="file:///C:\Users\Lloyd\Documents\SVN\FHIR\build\qa\lifecycle.html" TargetMode="External"/><Relationship Id="rId2430" Type="http://schemas.openxmlformats.org/officeDocument/2006/relationships/hyperlink" Target="provenance.html" TargetMode="External"/><Relationship Id="rId2668" Type="http://schemas.openxmlformats.org/officeDocument/2006/relationships/hyperlink" Target="file:///C:\Users\Lloyd\Documents\SVN\FHIR\build\qa\services.html" TargetMode="External"/><Relationship Id="rId2875" Type="http://schemas.openxmlformats.org/officeDocument/2006/relationships/hyperlink" Target="http://gforge.hl7.org/gf/project/fhir/tracker/?action=TrackerItemBrowse&amp;tracker_id=677" TargetMode="External"/><Relationship Id="rId402" Type="http://schemas.openxmlformats.org/officeDocument/2006/relationships/hyperlink" Target="file:///C:\Users\Lloyd\Documents\SVN\FHIR\build\qa\datatypes-mappings.html" TargetMode="External"/><Relationship Id="rId847" Type="http://schemas.openxmlformats.org/officeDocument/2006/relationships/hyperlink" Target="file:///C:\Users\Lloyd\Documents\SVN\FHIR\build\qa\element-definitions.html" TargetMode="External"/><Relationship Id="rId1032" Type="http://schemas.openxmlformats.org/officeDocument/2006/relationships/hyperlink" Target="file:///C:\Users\Lloyd\Documents\SVN\FHIR\build\qa\datatypes.html" TargetMode="External"/><Relationship Id="rId1477" Type="http://schemas.openxmlformats.org/officeDocument/2006/relationships/hyperlink" Target="file:///C:\Users\Lloyd\Documents\SVN\FHIR\build\qa\provenance.html" TargetMode="External"/><Relationship Id="rId1684" Type="http://schemas.openxmlformats.org/officeDocument/2006/relationships/hyperlink" Target="file:///C:\Users\Lloyd\Documents\SVN\FHIR\build\qa\managing.html" TargetMode="External"/><Relationship Id="rId1891" Type="http://schemas.openxmlformats.org/officeDocument/2006/relationships/hyperlink" Target="file:///C:\Users\Lloyd\Documents\SVN\FHIR\build\qa\services.html" TargetMode="External"/><Relationship Id="rId2528" Type="http://schemas.openxmlformats.org/officeDocument/2006/relationships/hyperlink" Target="file:///C:\Users\Lloyd\Documents\SVN\FHIR\build\qa\datatypes.html" TargetMode="External"/><Relationship Id="rId2735" Type="http://schemas.openxmlformats.org/officeDocument/2006/relationships/hyperlink" Target="http://www.nlm.nih.gov/" TargetMode="External"/><Relationship Id="rId2942" Type="http://schemas.openxmlformats.org/officeDocument/2006/relationships/hyperlink" Target="file:///C:\Users\Lloyd\Documents\SVN\FHIR\build\qa\compartments.html" TargetMode="External"/><Relationship Id="rId707" Type="http://schemas.openxmlformats.org/officeDocument/2006/relationships/hyperlink" Target="file:///C:\Users\Lloyd\Documents\SVN\FHIR\build\qa\document-example-dischargesummary.xml.html" TargetMode="External"/><Relationship Id="rId914" Type="http://schemas.openxmlformats.org/officeDocument/2006/relationships/hyperlink" Target="file:///C:\Users\Lloyd\Documents\SVN\FHIR\build\qa\extensibility.html" TargetMode="External"/><Relationship Id="rId1337" Type="http://schemas.openxmlformats.org/officeDocument/2006/relationships/hyperlink" Target="file:///C:\Users\Lloyd\Documents\SVN\FHIR\build\qa\datatypes.html" TargetMode="External"/><Relationship Id="rId1544" Type="http://schemas.openxmlformats.org/officeDocument/2006/relationships/hyperlink" Target="http://www.hl7.org/Special/committees/index.cfm" TargetMode="External"/><Relationship Id="rId1751" Type="http://schemas.openxmlformats.org/officeDocument/2006/relationships/hyperlink" Target="file:///C:\Users\Lloyd\Documents\SVN\FHIR\build\qa\messageheader.html" TargetMode="External"/><Relationship Id="rId1989" Type="http://schemas.openxmlformats.org/officeDocument/2006/relationships/hyperlink" Target="file:///C:\Users\Lloyd\Documents\SVN\FHIR\build\qa\valueset.html" TargetMode="External"/><Relationship Id="rId2802" Type="http://schemas.openxmlformats.org/officeDocument/2006/relationships/hyperlink" Target="file:///C:\Users\Lloyd\Documents\SVN\FHIR\build\qa\conceptmap.html" TargetMode="External"/><Relationship Id="rId43" Type="http://schemas.openxmlformats.org/officeDocument/2006/relationships/hyperlink" Target="http://wiki.hl7.org/index.php?title=FHIR_Resource_Types" TargetMode="External"/><Relationship Id="rId1404" Type="http://schemas.openxmlformats.org/officeDocument/2006/relationships/hyperlink" Target="file:///C:\Users\Lloyd\Documents\SVN\FHIR\build\terminologies-valuesets.html" TargetMode="External"/><Relationship Id="rId1611" Type="http://schemas.openxmlformats.org/officeDocument/2006/relationships/hyperlink" Target="file:///C:\Users\Lloyd\Documents\SVN\FHIR\build\qa\condition-example-f203-sepsis.html" TargetMode="External"/><Relationship Id="rId1849" Type="http://schemas.openxmlformats.org/officeDocument/2006/relationships/hyperlink" Target="file:///C:\Users\Lloyd\Documents\SVN\FHIR\build\qa\http.html" TargetMode="External"/><Relationship Id="rId192" Type="http://schemas.openxmlformats.org/officeDocument/2006/relationships/hyperlink" Target="http://wiki.hl7.org/index.php?title=FHIR_interversion_compatibility" TargetMode="External"/><Relationship Id="rId1709" Type="http://schemas.openxmlformats.org/officeDocument/2006/relationships/hyperlink" Target="file:///C:\Users\Lloyd\Documents\SVN\FHIR\build\qa\condition.html" TargetMode="External"/><Relationship Id="rId1916" Type="http://schemas.openxmlformats.org/officeDocument/2006/relationships/hyperlink" Target="file:///C:\Users\Lloyd\Documents\SVN\FHIR\build\qa\http.html" TargetMode="External"/><Relationship Id="rId497" Type="http://schemas.openxmlformats.org/officeDocument/2006/relationships/hyperlink" Target="file:///C:\Users\Lloyd\Documents\SVN\FHIR\build\qa\datatypes-examples.html" TargetMode="External"/><Relationship Id="rId2080" Type="http://schemas.openxmlformats.org/officeDocument/2006/relationships/hyperlink" Target="file:///C:\Users\Lloyd\Documents\SVN\FHIR\build\qa\help.html" TargetMode="External"/><Relationship Id="rId2178" Type="http://schemas.openxmlformats.org/officeDocument/2006/relationships/hyperlink" Target="file:///C:\Users\Lloyd\Documents\SVN\FHIR\build\qa\organization.html" TargetMode="External"/><Relationship Id="rId2385" Type="http://schemas.openxmlformats.org/officeDocument/2006/relationships/hyperlink" Target="documentreference.html" TargetMode="External"/><Relationship Id="rId357" Type="http://schemas.openxmlformats.org/officeDocument/2006/relationships/hyperlink" Target="file:///C:\Users\Lloyd\Documents\SVN\FHIR\build\qa\datatypes-mappings.html" TargetMode="External"/><Relationship Id="rId1194" Type="http://schemas.openxmlformats.org/officeDocument/2006/relationships/hyperlink" Target="http://gforge.hl7.org/gf/project/fhir/tracker/?action=TrackerItemEdit&amp;tracker_item_id=2866" TargetMode="External"/><Relationship Id="rId2038" Type="http://schemas.openxmlformats.org/officeDocument/2006/relationships/hyperlink" Target="file:///C:\Users\Lloyd\Documents\SVN\FHIR\build\qa\terminologies.html" TargetMode="External"/><Relationship Id="rId2592" Type="http://schemas.openxmlformats.org/officeDocument/2006/relationships/hyperlink" Target="file:///C:\Users\Lloyd\Documents\SVN\FHIR\build\qa\resource.html" TargetMode="External"/><Relationship Id="rId2897" Type="http://schemas.openxmlformats.org/officeDocument/2006/relationships/hyperlink" Target="file:///C:\Users\Lloyd\Documents\SVN\FHIR\build\qa\patient.html" TargetMode="External"/><Relationship Id="rId217" Type="http://schemas.openxmlformats.org/officeDocument/2006/relationships/hyperlink" Target="file:///C:\Users\Lloyd\Documents\SVN\FHIR\build\qa\formats.html#table" TargetMode="External"/><Relationship Id="rId564" Type="http://schemas.openxmlformats.org/officeDocument/2006/relationships/hyperlink" Target="file:///C:\Users\Lloyd\Documents\SVN\FHIR\build\qa\datatypes-definitions.html" TargetMode="External"/><Relationship Id="rId771" Type="http://schemas.openxmlformats.org/officeDocument/2006/relationships/hyperlink" Target="file:///C:\Users\Lloyd\Documents\SVN\FHIR\build\qa\resource.html" TargetMode="External"/><Relationship Id="rId869" Type="http://schemas.openxmlformats.org/officeDocument/2006/relationships/hyperlink" Target="file:///C:\Users\Lloyd\Documents\SVN\FHIR\build\qa\help.html" TargetMode="External"/><Relationship Id="rId1499" Type="http://schemas.openxmlformats.org/officeDocument/2006/relationships/image" Target="file:///C:\Users\Lloyd\Documents\SVN\FHIR\build\qa\icon-documentation.png" TargetMode="External"/><Relationship Id="rId2245" Type="http://schemas.openxmlformats.org/officeDocument/2006/relationships/hyperlink" Target="file:///C:\Users\Lloyd\Documents\SVN\FHIR\build\qa\testscript.html" TargetMode="External"/><Relationship Id="rId2452" Type="http://schemas.openxmlformats.org/officeDocument/2006/relationships/hyperlink" Target="file:///C:\Users\Lloyd\Documents\SVN\FHIR\build\qa\resource.html" TargetMode="External"/><Relationship Id="rId424" Type="http://schemas.openxmlformats.org/officeDocument/2006/relationships/hyperlink" Target="file:///C:\Users\Lloyd\Documents\SVN\FHIR\build\qa\datatypes-mappings.html" TargetMode="External"/><Relationship Id="rId631" Type="http://schemas.openxmlformats.org/officeDocument/2006/relationships/hyperlink" Target="file:///C:\Users\Lloyd\Documents\SVN\FHIR\build\qa\references.html" TargetMode="External"/><Relationship Id="rId729" Type="http://schemas.openxmlformats.org/officeDocument/2006/relationships/hyperlink" Target="file:///C:\Users\Lloyd\Documents\SVN\FHIR\build\qa\http.html" TargetMode="External"/><Relationship Id="rId1054" Type="http://schemas.openxmlformats.org/officeDocument/2006/relationships/hyperlink" Target="file:///C:\Users\Lloyd\Documents\SVN\FHIR\build\qa\xml.html" TargetMode="External"/><Relationship Id="rId1261" Type="http://schemas.openxmlformats.org/officeDocument/2006/relationships/hyperlink" Target="file:///C:\Users\Lloyd\Documents\SVN\FHIR\build\qa\operations.html" TargetMode="External"/><Relationship Id="rId1359" Type="http://schemas.openxmlformats.org/officeDocument/2006/relationships/hyperlink" Target="file:///C:\Users\Lloyd\Documents\SVN\FHIR\build\qa\resource.html" TargetMode="External"/><Relationship Id="rId2105" Type="http://schemas.openxmlformats.org/officeDocument/2006/relationships/hyperlink" Target="file:///C:\Users\Lloyd\Documents\SVN\FHIR\build\qa\observation.html" TargetMode="External"/><Relationship Id="rId2312" Type="http://schemas.openxmlformats.org/officeDocument/2006/relationships/hyperlink" Target="processrequest.html" TargetMode="External"/><Relationship Id="rId2757" Type="http://schemas.openxmlformats.org/officeDocument/2006/relationships/hyperlink" Target="http://www.icd10data.com/icd10pcs" TargetMode="External"/><Relationship Id="rId2964" Type="http://schemas.openxmlformats.org/officeDocument/2006/relationships/hyperlink" Target="file:///C:\Users\Lloyd\Documents\SVN\FHIR\build\qa\patient.html" TargetMode="External"/><Relationship Id="rId936" Type="http://schemas.openxmlformats.org/officeDocument/2006/relationships/hyperlink" Target="file:///C:\Users\Lloyd\Documents\SVN\FHIR\build\qa\datatypes.html" TargetMode="External"/><Relationship Id="rId1121" Type="http://schemas.openxmlformats.org/officeDocument/2006/relationships/hyperlink" Target="file:///C:\Users\Lloyd\Documents\SVN\FHIR\build\qa\medication.html" TargetMode="External"/><Relationship Id="rId1219" Type="http://schemas.openxmlformats.org/officeDocument/2006/relationships/hyperlink" Target="file:///C:\Users\Lloyd\Documents\SVN\FHIR\build\qa\enrollmentresponse.html" TargetMode="External"/><Relationship Id="rId1566" Type="http://schemas.openxmlformats.org/officeDocument/2006/relationships/hyperlink" Target="file:///C:\Users\Lloyd\Documents\SVN\FHIR\build\qa\encounter-example-f003-abscess.html" TargetMode="External"/><Relationship Id="rId1773" Type="http://schemas.openxmlformats.org/officeDocument/2006/relationships/hyperlink" Target="file:///C:\Users\Lloyd\Documents\SVN\FHIR\build\qa\valueset-message-events.html" TargetMode="External"/><Relationship Id="rId1980" Type="http://schemas.openxmlformats.org/officeDocument/2006/relationships/hyperlink" Target="http://wiki.hl7.org/index.php?title=FHIR_Guide_to_Designing_Resources" TargetMode="External"/><Relationship Id="rId2617" Type="http://schemas.openxmlformats.org/officeDocument/2006/relationships/hyperlink" Target="file:///C:\Users\Lloyd\Documents\SVN\FHIR\build\qa\provenance.html" TargetMode="External"/><Relationship Id="rId2824" Type="http://schemas.openxmlformats.org/officeDocument/2006/relationships/hyperlink" Target="file:///C:\Users\Lloyd\Documents\SVN\FHIR\build\qa\datatypes.html" TargetMode="External"/><Relationship Id="rId65" Type="http://schemas.openxmlformats.org/officeDocument/2006/relationships/hyperlink" Target="file:///C:\Users\Lloyd\Documents\SVN\FHIR\build\qa\resourcelist.html" TargetMode="External"/><Relationship Id="rId1426" Type="http://schemas.openxmlformats.org/officeDocument/2006/relationships/hyperlink" Target="file:///C:\Users\Lloyd\Documents\SVN\FHIR\build\qa\questionnaireresponse.html" TargetMode="External"/><Relationship Id="rId1633" Type="http://schemas.openxmlformats.org/officeDocument/2006/relationships/hyperlink" Target="file:///C:\Users\Lloyd\Documents\SVN\FHIR\build\qa\encounter-example-f203-20130311.html" TargetMode="External"/><Relationship Id="rId1840" Type="http://schemas.openxmlformats.org/officeDocument/2006/relationships/hyperlink" Target="file:///C:\Users\Lloyd\Documents\SVN\FHIR\build\qa\help.html" TargetMode="External"/><Relationship Id="rId1700" Type="http://schemas.openxmlformats.org/officeDocument/2006/relationships/hyperlink" Target="http://www.ama-assn.org/" TargetMode="External"/><Relationship Id="rId1938" Type="http://schemas.openxmlformats.org/officeDocument/2006/relationships/hyperlink" Target="file:///C:\Users\Lloyd\Documents\SVN\FHIR\build\qa\resource.html" TargetMode="External"/><Relationship Id="rId281" Type="http://schemas.openxmlformats.org/officeDocument/2006/relationships/hyperlink" Target="http://www.corepointhealth.com" TargetMode="External"/><Relationship Id="rId3013" Type="http://schemas.openxmlformats.org/officeDocument/2006/relationships/hyperlink" Target="file:///C:\Users\Lloyd\Documents\SVN\FHIR\build\qa\narrative.html" TargetMode="External"/><Relationship Id="rId141" Type="http://schemas.openxmlformats.org/officeDocument/2006/relationships/hyperlink" Target="file:///C:\Users\Lloyd\Documents\SVN\FHIR\build\qa\valueset.html" TargetMode="External"/><Relationship Id="rId379" Type="http://schemas.openxmlformats.org/officeDocument/2006/relationships/hyperlink" Target="file:///C:\Users\Lloyd\Documents\SVN\FHIR\build\qa\datatypes.html" TargetMode="External"/><Relationship Id="rId586" Type="http://schemas.openxmlformats.org/officeDocument/2006/relationships/hyperlink" Target="file:///C:\Users\Lloyd\Documents\SVN\FHIR\build\qa\datatypes-examples.html" TargetMode="External"/><Relationship Id="rId793" Type="http://schemas.openxmlformats.org/officeDocument/2006/relationships/hyperlink" Target="file:///C:\Users\Lloyd\Documents\SVN\FHIR\build\qa\formats.html" TargetMode="External"/><Relationship Id="rId2267" Type="http://schemas.openxmlformats.org/officeDocument/2006/relationships/hyperlink" Target="referralrequest.html" TargetMode="External"/><Relationship Id="rId2474" Type="http://schemas.openxmlformats.org/officeDocument/2006/relationships/hyperlink" Target="file:///C:\Users\Lloyd\Documents\SVN\FHIR\build\qa\bundle-definitions.html" TargetMode="External"/><Relationship Id="rId2681" Type="http://schemas.openxmlformats.org/officeDocument/2006/relationships/hyperlink" Target="file:///C:\Users\Lloyd\Documents\SVN\FHIR\build\qa\Defn.html" TargetMode="External"/><Relationship Id="rId7" Type="http://schemas.openxmlformats.org/officeDocument/2006/relationships/footnotes" Target="footnotes.xml"/><Relationship Id="rId239" Type="http://schemas.openxmlformats.org/officeDocument/2006/relationships/hyperlink" Target="file:///C:\Users\Lloyd\Documents\SVN\FHIR\build\qa\terminologies.html" TargetMode="External"/><Relationship Id="rId446" Type="http://schemas.openxmlformats.org/officeDocument/2006/relationships/hyperlink" Target="http://www.ietf.org/rfc/rfc3966.txt" TargetMode="External"/><Relationship Id="rId653" Type="http://schemas.openxmlformats.org/officeDocument/2006/relationships/hyperlink" Target="file:///C:\Users\Lloyd\Documents\SVN\FHIR\build\qa\DSTU1\index.html" TargetMode="External"/><Relationship Id="rId1076" Type="http://schemas.openxmlformats.org/officeDocument/2006/relationships/hyperlink" Target="file:///C:\Users\Lloyd\Documents\SVN\FHIR\build\qa\resource.html" TargetMode="External"/><Relationship Id="rId1283" Type="http://schemas.openxmlformats.org/officeDocument/2006/relationships/hyperlink" Target="file:///C:\Users\Lloyd\Documents\SVN\FHIR\build\qa\appointment.html" TargetMode="External"/><Relationship Id="rId1490" Type="http://schemas.openxmlformats.org/officeDocument/2006/relationships/hyperlink" Target="file:///C:\Users\Lloyd\Documents\SVN\FHIR\build\qa\operationdefinition.html" TargetMode="External"/><Relationship Id="rId2127" Type="http://schemas.openxmlformats.org/officeDocument/2006/relationships/hyperlink" Target="file:///C:\Users\Lloyd\Documents\SVN\FHIR\build\qa\procedurerequest.html" TargetMode="External"/><Relationship Id="rId2334" Type="http://schemas.openxmlformats.org/officeDocument/2006/relationships/hyperlink" Target="file:///C:\Users\Lloyd\Documents\SVN\FHIR\build\qa\infrastructure.html" TargetMode="External"/><Relationship Id="rId2779" Type="http://schemas.openxmlformats.org/officeDocument/2006/relationships/hyperlink" Target="http://www.hl7.org/documentcenter/public/standards/V3/core_principles/infrastructure/coreprinciples/v3modelcoreprinciples.html" TargetMode="External"/><Relationship Id="rId2986" Type="http://schemas.openxmlformats.org/officeDocument/2006/relationships/hyperlink" Target="file:///C:\Users\Lloyd\Documents\SVN\FHIR\build\qa\operationoutcome.html" TargetMode="External"/><Relationship Id="rId306" Type="http://schemas.openxmlformats.org/officeDocument/2006/relationships/hyperlink" Target="http://www.inovalon.com" TargetMode="External"/><Relationship Id="rId860" Type="http://schemas.openxmlformats.org/officeDocument/2006/relationships/hyperlink" Target="file:///C:\Users\Lloyd\Documents\SVN\FHIR\build\qa\extensibility.html" TargetMode="External"/><Relationship Id="rId958" Type="http://schemas.openxmlformats.org/officeDocument/2006/relationships/hyperlink" Target="file:///C:\Users\Lloyd\Documents\SVN\FHIR\build\qa\operationoutcome.html" TargetMode="External"/><Relationship Id="rId1143" Type="http://schemas.openxmlformats.org/officeDocument/2006/relationships/hyperlink" Target="file:///C:\Users\Lloyd\Documents\SVN\FHIR\build\qa\specimen.html" TargetMode="External"/><Relationship Id="rId1588" Type="http://schemas.openxmlformats.org/officeDocument/2006/relationships/hyperlink" Target="file:///C:\Users\Lloyd\Documents\SVN\FHIR\build\qa\diagnosticreport-example-f001-bloodexam.html" TargetMode="External"/><Relationship Id="rId1795" Type="http://schemas.openxmlformats.org/officeDocument/2006/relationships/hyperlink" Target="file:///C:\Users\Lloyd\Documents\SVN\FHIR\build\qa\bundle.html" TargetMode="External"/><Relationship Id="rId2541" Type="http://schemas.openxmlformats.org/officeDocument/2006/relationships/hyperlink" Target="file:///C:\Users\Lloyd\Documents\SVN\FHIR\build\qa\datatypes.html" TargetMode="External"/><Relationship Id="rId2639" Type="http://schemas.openxmlformats.org/officeDocument/2006/relationships/hyperlink" Target="file:///C:\Users\Lloyd\Documents\SVN\FHIR\build\qa\http.html" TargetMode="External"/><Relationship Id="rId2846" Type="http://schemas.openxmlformats.org/officeDocument/2006/relationships/hyperlink" Target="file:///C:\Users\Lloyd\Documents\SVN\FHIR\build\qa\valueset.html" TargetMode="External"/><Relationship Id="rId87" Type="http://schemas.openxmlformats.org/officeDocument/2006/relationships/hyperlink" Target="file:///C:\Users\Lloyd\Documents\SVN\FHIR\build\qa\help.html" TargetMode="External"/><Relationship Id="rId513" Type="http://schemas.openxmlformats.org/officeDocument/2006/relationships/hyperlink" Target="file:///C:\Users\Lloyd\Documents\SVN\FHIR\build\qa\datatypes-mappings.html" TargetMode="External"/><Relationship Id="rId720" Type="http://schemas.openxmlformats.org/officeDocument/2006/relationships/hyperlink" Target="file:///C:\Users\Lloyd\Documents\SVN\FHIR\build\qa\downloads.html" TargetMode="External"/><Relationship Id="rId818" Type="http://schemas.openxmlformats.org/officeDocument/2006/relationships/hyperlink" Target="file:///C:\Users\Lloyd\Documents\SVN\FHIR\build\qa\datatypes.html" TargetMode="External"/><Relationship Id="rId1350" Type="http://schemas.openxmlformats.org/officeDocument/2006/relationships/hyperlink" Target="file:///C:\Users\Lloyd\Documents\SVN\FHIR\build\qa\search.html" TargetMode="External"/><Relationship Id="rId1448" Type="http://schemas.openxmlformats.org/officeDocument/2006/relationships/hyperlink" Target="file:///C:\Users\Lloyd\Documents\SVN\FHIR\build\qa\updates.html" TargetMode="External"/><Relationship Id="rId1655" Type="http://schemas.openxmlformats.org/officeDocument/2006/relationships/hyperlink" Target="file:///C:\Users\Lloyd\Documents\SVN\FHIR\build\qa\json.html" TargetMode="External"/><Relationship Id="rId2401" Type="http://schemas.openxmlformats.org/officeDocument/2006/relationships/hyperlink" Target="immunizationrecommendation.html" TargetMode="External"/><Relationship Id="rId2706" Type="http://schemas.openxmlformats.org/officeDocument/2006/relationships/hyperlink" Target="file:///C:\Users\Lloyd\Documents\SVN\FHIR\build\qa\.xml.html" TargetMode="External"/><Relationship Id="rId1003" Type="http://schemas.openxmlformats.org/officeDocument/2006/relationships/image" Target="file:///C:\Users\Lloyd\Documents\SVN\warning.png" TargetMode="External"/><Relationship Id="rId1210" Type="http://schemas.openxmlformats.org/officeDocument/2006/relationships/hyperlink" Target="file:///C:\Users\Lloyd\Documents\SVN\FHIR\build\qa\coverage.html" TargetMode="External"/><Relationship Id="rId1308" Type="http://schemas.openxmlformats.org/officeDocument/2006/relationships/hyperlink" Target="https://en.wikipedia.org/wiki/Attribute-based_access_control" TargetMode="External"/><Relationship Id="rId1862" Type="http://schemas.openxmlformats.org/officeDocument/2006/relationships/hyperlink" Target="file:///C:\Users\Lloyd\Documents\SVN\FHIR\build\qa\administration.html" TargetMode="External"/><Relationship Id="rId2913" Type="http://schemas.openxmlformats.org/officeDocument/2006/relationships/hyperlink" Target="http://unitsofmeasure.org" TargetMode="External"/><Relationship Id="rId1515" Type="http://schemas.openxmlformats.org/officeDocument/2006/relationships/hyperlink" Target="file:///C:\Users\Lloyd\Documents\SVN\FHIR\build\qa\rdf.html" TargetMode="External"/><Relationship Id="rId1722" Type="http://schemas.openxmlformats.org/officeDocument/2006/relationships/hyperlink" Target="https://www.regenstrief.org/" TargetMode="External"/><Relationship Id="rId14" Type="http://schemas.openxmlformats.org/officeDocument/2006/relationships/hyperlink" Target="healthcareservice.html" TargetMode="External"/><Relationship Id="rId2191" Type="http://schemas.openxmlformats.org/officeDocument/2006/relationships/hyperlink" Target="file:///C:\Users\Lloyd\Documents\SVN\FHIR\build\qa\communication.html" TargetMode="External"/><Relationship Id="rId163" Type="http://schemas.openxmlformats.org/officeDocument/2006/relationships/hyperlink" Target="http://medical.nema.org" TargetMode="External"/><Relationship Id="rId370" Type="http://schemas.openxmlformats.org/officeDocument/2006/relationships/hyperlink" Target="file:///C:\Users\Lloyd\Documents\SVN\FHIR\build\qa\datatypes.html" TargetMode="External"/><Relationship Id="rId2051" Type="http://schemas.openxmlformats.org/officeDocument/2006/relationships/hyperlink" Target="file:///C:\Users\Lloyd\Documents\SVN\FHIR\build\qa\http.html" TargetMode="External"/><Relationship Id="rId2289" Type="http://schemas.openxmlformats.org/officeDocument/2006/relationships/hyperlink" Target="organization.html" TargetMode="External"/><Relationship Id="rId2496" Type="http://schemas.openxmlformats.org/officeDocument/2006/relationships/hyperlink" Target="file:///C:\Users\Lloyd\Documents\SVN\FHIR\build\qa\datatypes.html" TargetMode="External"/><Relationship Id="rId230" Type="http://schemas.openxmlformats.org/officeDocument/2006/relationships/hyperlink" Target="file:///C:\Users\Lloyd\Documents\SVN\FHIR\build\qa\references.html" TargetMode="External"/><Relationship Id="rId468" Type="http://schemas.openxmlformats.org/officeDocument/2006/relationships/hyperlink" Target="file:///C:\Users\Lloyd\Documents\SVN\FHIR\build\qa\datatypes.html" TargetMode="External"/><Relationship Id="rId675" Type="http://schemas.openxmlformats.org/officeDocument/2006/relationships/hyperlink" Target="file:///C:\Users\Lloyd\Documents\SVN\FHIR\build\qa\compartments.html" TargetMode="External"/><Relationship Id="rId882" Type="http://schemas.openxmlformats.org/officeDocument/2006/relationships/hyperlink" Target="file:///C:\Users\Lloyd\Documents\SVN\FHIR\build\qa\elementdefinition-mappings.html" TargetMode="External"/><Relationship Id="rId1098" Type="http://schemas.openxmlformats.org/officeDocument/2006/relationships/hyperlink" Target="file:///C:\Users\Lloyd\Documents\SVN\FHIR\build\qa\contract.html" TargetMode="External"/><Relationship Id="rId2149" Type="http://schemas.openxmlformats.org/officeDocument/2006/relationships/hyperlink" Target="file:///C:\Users\Lloyd\Documents\SVN\FHIR\build\qa\medication.html" TargetMode="External"/><Relationship Id="rId2356" Type="http://schemas.openxmlformats.org/officeDocument/2006/relationships/hyperlink" Target="allergyintolerance.html" TargetMode="External"/><Relationship Id="rId2563" Type="http://schemas.openxmlformats.org/officeDocument/2006/relationships/hyperlink" Target="file:///C:\Users\Lloyd\Documents\SVN\FHIR\build\qa\v3\ActCode\index.html" TargetMode="External"/><Relationship Id="rId2770" Type="http://schemas.openxmlformats.org/officeDocument/2006/relationships/hyperlink" Target="file:///C:\Users\Lloyd\Documents\SVN\FHIR\build\qa\datatypes.html" TargetMode="External"/><Relationship Id="rId328" Type="http://schemas.openxmlformats.org/officeDocument/2006/relationships/hyperlink" Target="http://www.ringholm.com&#226;&#8364;&#381;" TargetMode="External"/><Relationship Id="rId535" Type="http://schemas.openxmlformats.org/officeDocument/2006/relationships/hyperlink" Target="file:///C:\Users\Lloyd\Documents\SVN\FHIR\build\qa\datatypes-examples.html" TargetMode="External"/><Relationship Id="rId742" Type="http://schemas.openxmlformats.org/officeDocument/2006/relationships/hyperlink" Target="file:///C:\Users\Lloyd\Documents\SVN\FHIR\build\qa\validation-min.json.zip" TargetMode="External"/><Relationship Id="rId1165" Type="http://schemas.openxmlformats.org/officeDocument/2006/relationships/hyperlink" Target="http://gforge.hl7.org/gf/project/fhir/tracker/?action=TrackerItemEdit&amp;tracker_item_id=3750" TargetMode="External"/><Relationship Id="rId1372" Type="http://schemas.openxmlformats.org/officeDocument/2006/relationships/hyperlink" Target="http://wiki.hl7.org/index.php?title=FHIR_Specification_Feedback_(DSTU_2)" TargetMode="External"/><Relationship Id="rId2009" Type="http://schemas.openxmlformats.org/officeDocument/2006/relationships/hyperlink" Target="file:///C:\Users\Lloyd\Documents\SVN\FHIR\build\qa\valueset.html" TargetMode="External"/><Relationship Id="rId2216" Type="http://schemas.openxmlformats.org/officeDocument/2006/relationships/hyperlink" Target="file:///C:\Users\Lloyd\Documents\SVN\FHIR\build\qa\provenance.html" TargetMode="External"/><Relationship Id="rId2423" Type="http://schemas.openxmlformats.org/officeDocument/2006/relationships/hyperlink" Target="paymentreconciliation.html" TargetMode="External"/><Relationship Id="rId2630" Type="http://schemas.openxmlformats.org/officeDocument/2006/relationships/hyperlink" Target="file:///C:\Users\Lloyd\Documents\SVN\FHIR\build\qa\help.html" TargetMode="External"/><Relationship Id="rId2868" Type="http://schemas.openxmlformats.org/officeDocument/2006/relationships/hyperlink" Target="file:///C:\Users\Lloyd\Documents\SVN\FHIR\build\qa\http.html" TargetMode="External"/><Relationship Id="rId602" Type="http://schemas.openxmlformats.org/officeDocument/2006/relationships/hyperlink" Target="file:///C:\Users\Lloyd\Documents\SVN\FHIR\build\qa\datatypes.html" TargetMode="External"/><Relationship Id="rId1025" Type="http://schemas.openxmlformats.org/officeDocument/2006/relationships/hyperlink" Target="file:///C:\Users\Lloyd\Documents\SVN\FHIR\build\qa\extensibility.html" TargetMode="External"/><Relationship Id="rId1232" Type="http://schemas.openxmlformats.org/officeDocument/2006/relationships/hyperlink" Target="file:///C:\Users\Lloyd\Documents\SVN\FHIR\build\qa\paymentreconciliation.html" TargetMode="External"/><Relationship Id="rId1677" Type="http://schemas.openxmlformats.org/officeDocument/2006/relationships/hyperlink" Target="https://github.com/jtobey/javascript-bignum" TargetMode="External"/><Relationship Id="rId1884" Type="http://schemas.openxmlformats.org/officeDocument/2006/relationships/hyperlink" Target="file:///C:\Users\Lloyd\Documents\SVN\FHIR\build\qa\http.html" TargetMode="External"/><Relationship Id="rId2728" Type="http://schemas.openxmlformats.org/officeDocument/2006/relationships/hyperlink" Target="file:///C:\Users\Lloyd\Documents\SVN\FHIR\build\qa\datatypes.html" TargetMode="External"/><Relationship Id="rId2935" Type="http://schemas.openxmlformats.org/officeDocument/2006/relationships/hyperlink" Target="file:///C:\Users\Lloyd\Documents\SVN\FHIR\build\qa\http.html" TargetMode="External"/><Relationship Id="rId907" Type="http://schemas.openxmlformats.org/officeDocument/2006/relationships/hyperlink" Target="file:///C:\Users\Lloyd\Documents\SVN\FHIR\build\qa\structuredefinition.html" TargetMode="External"/><Relationship Id="rId1537" Type="http://schemas.openxmlformats.org/officeDocument/2006/relationships/hyperlink" Target="http://fhir-ru.github.io/index.html" TargetMode="External"/><Relationship Id="rId1744" Type="http://schemas.openxmlformats.org/officeDocument/2006/relationships/hyperlink" Target="file:///C:\Users\Lloyd\Documents\SVN\FHIR\build\qa\comparison-v2.html" TargetMode="External"/><Relationship Id="rId1951" Type="http://schemas.openxmlformats.org/officeDocument/2006/relationships/hyperlink" Target="file:///C:\Users\Lloyd\Documents\SVN\FHIR\build\qa\terminologies.html" TargetMode="External"/><Relationship Id="rId36" Type="http://schemas.openxmlformats.org/officeDocument/2006/relationships/hyperlink" Target="processrequest.html" TargetMode="External"/><Relationship Id="rId1604" Type="http://schemas.openxmlformats.org/officeDocument/2006/relationships/hyperlink" Target="file:///C:\Users\Lloyd\Documents\SVN\FHIR\build\qa\careplan-example-f202-malignancy.html" TargetMode="External"/><Relationship Id="rId185" Type="http://schemas.openxmlformats.org/officeDocument/2006/relationships/hyperlink" Target="file:///C:\Users\Lloyd\Documents\SVN\FHIR\build\qa\history.html" TargetMode="External"/><Relationship Id="rId1811" Type="http://schemas.openxmlformats.org/officeDocument/2006/relationships/hyperlink" Target="http://www.fda.gov/Drugs/InformationOnDrugs/ucm142438.htm" TargetMode="External"/><Relationship Id="rId1909" Type="http://schemas.openxmlformats.org/officeDocument/2006/relationships/hyperlink" Target="file:///C:\Users\Lloyd\Documents\SVN\FHIR\build\qa\bundle.html" TargetMode="External"/><Relationship Id="rId392" Type="http://schemas.openxmlformats.org/officeDocument/2006/relationships/hyperlink" Target="file:///C:\Users\Lloyd\Documents\SVN\FHIR\build\qa\datatypes-examples.html" TargetMode="External"/><Relationship Id="rId697" Type="http://schemas.openxmlformats.org/officeDocument/2006/relationships/hyperlink" Target="file:///C:\Users\Lloyd\Documents\SVN\FHIR\build\qa\comparison.html" TargetMode="External"/><Relationship Id="rId2073" Type="http://schemas.openxmlformats.org/officeDocument/2006/relationships/hyperlink" Target="file:///C:\Users\Lloyd\Documents\SVN\FHIR\build\qa\datatypes.html" TargetMode="External"/><Relationship Id="rId2280" Type="http://schemas.openxmlformats.org/officeDocument/2006/relationships/hyperlink" Target="diagnosticorder.html" TargetMode="External"/><Relationship Id="rId2378" Type="http://schemas.openxmlformats.org/officeDocument/2006/relationships/hyperlink" Target="devicecomponent.html" TargetMode="External"/><Relationship Id="rId252" Type="http://schemas.openxmlformats.org/officeDocument/2006/relationships/hyperlink" Target="file:///C:\Users\Lloyd\Documents\SVN\FHIR\build\qa\history.html" TargetMode="External"/><Relationship Id="rId1187" Type="http://schemas.openxmlformats.org/officeDocument/2006/relationships/hyperlink" Target="file:///C:\Users\Lloyd\Documents\SVN\FHIR\build\qa\questionnaireresponse.html" TargetMode="External"/><Relationship Id="rId2140" Type="http://schemas.openxmlformats.org/officeDocument/2006/relationships/hyperlink" Target="file:///C:\Users\Lloyd\Documents\SVN\FHIR\build\qa\careplan.html" TargetMode="External"/><Relationship Id="rId2585" Type="http://schemas.openxmlformats.org/officeDocument/2006/relationships/hyperlink" Target="file:///C:\Users\Lloyd\Documents\SVN\FHIR\build\qa\v3\vs\InformationSensitivityPolicy\index.html" TargetMode="External"/><Relationship Id="rId2792" Type="http://schemas.openxmlformats.org/officeDocument/2006/relationships/hyperlink" Target="http://hl7.org/oid" TargetMode="External"/><Relationship Id="rId112" Type="http://schemas.openxmlformats.org/officeDocument/2006/relationships/hyperlink" Target="file:///C:\Users\Lloyd\Documents\SVN\FHIR\build\qa\comparison-v3.html" TargetMode="External"/><Relationship Id="rId557" Type="http://schemas.openxmlformats.org/officeDocument/2006/relationships/hyperlink" Target="file:///C:\Users\Lloyd\Documents\SVN\FHIR\build\qa\datatypes-examples.html" TargetMode="External"/><Relationship Id="rId764" Type="http://schemas.openxmlformats.org/officeDocument/2006/relationships/hyperlink" Target="file:///C:\Users\Lloyd\Documents\SVN\FHIR\build\qa\provenance.html" TargetMode="External"/><Relationship Id="rId971" Type="http://schemas.openxmlformats.org/officeDocument/2006/relationships/hyperlink" Target="file:///C:\Users\Lloyd\Documents\SVN\FHIR\build\qa\claimresponse.html" TargetMode="External"/><Relationship Id="rId1394" Type="http://schemas.openxmlformats.org/officeDocument/2006/relationships/hyperlink" Target="file:///C:\Users\Lloyd\Documents\SVN\FHIR\build\qa\terminologies-systems.html" TargetMode="External"/><Relationship Id="rId1699" Type="http://schemas.openxmlformats.org/officeDocument/2006/relationships/hyperlink" Target="http://who.int" TargetMode="External"/><Relationship Id="rId2000" Type="http://schemas.openxmlformats.org/officeDocument/2006/relationships/hyperlink" Target="file:///C:\Users\Lloyd\Documents\SVN\FHIR\build\qa\daf\daf-medicationusage.html" TargetMode="External"/><Relationship Id="rId2238" Type="http://schemas.openxmlformats.org/officeDocument/2006/relationships/hyperlink" Target="file:///C:\Users\Lloyd\Documents\SVN\FHIR\build\qa\namingsystem.html" TargetMode="External"/><Relationship Id="rId2445" Type="http://schemas.openxmlformats.org/officeDocument/2006/relationships/hyperlink" Target="testscript.html" TargetMode="External"/><Relationship Id="rId2652" Type="http://schemas.openxmlformats.org/officeDocument/2006/relationships/hyperlink" Target="http://www.ihtsdo.org/" TargetMode="External"/><Relationship Id="rId417" Type="http://schemas.openxmlformats.org/officeDocument/2006/relationships/hyperlink" Target="file:///C:\Users\Lloyd\Documents\SVN\FHIR\build\qa\datatypes-definitions.html" TargetMode="External"/><Relationship Id="rId624" Type="http://schemas.openxmlformats.org/officeDocument/2006/relationships/hyperlink" Target="file:///C:\Users\Lloyd\Documents\SVN\FHIR\build\qa\datatypes.html" TargetMode="External"/><Relationship Id="rId831" Type="http://schemas.openxmlformats.org/officeDocument/2006/relationships/hyperlink" Target="file:///C:\Users\Lloyd\Documents\SVN\FHIR\build\qa\formats.html" TargetMode="External"/><Relationship Id="rId1047" Type="http://schemas.openxmlformats.org/officeDocument/2006/relationships/hyperlink" Target="http://semver.org/" TargetMode="External"/><Relationship Id="rId1254" Type="http://schemas.openxmlformats.org/officeDocument/2006/relationships/hyperlink" Target="file:///C:\Users\Lloyd\Documents\SVN\FHIR\build\qa\ehrsrle\ehrsrle.html" TargetMode="External"/><Relationship Id="rId1461" Type="http://schemas.openxmlformats.org/officeDocument/2006/relationships/hyperlink" Target="file:///C:\Users\Lloyd\Documents\SVN\FHIR\build\qa\conformance-rules.html" TargetMode="External"/><Relationship Id="rId2305" Type="http://schemas.openxmlformats.org/officeDocument/2006/relationships/hyperlink" Target="schedule.html" TargetMode="External"/><Relationship Id="rId2512" Type="http://schemas.openxmlformats.org/officeDocument/2006/relationships/hyperlink" Target="file:///C:\Users\Lloyd\Documents\SVN\FHIR\build\qa\list.html" TargetMode="External"/><Relationship Id="rId2957" Type="http://schemas.openxmlformats.org/officeDocument/2006/relationships/hyperlink" Target="file:///C:\Users\Lloyd\Documents\SVN\FHIR\build\qa\conformance-phr-example.json.html" TargetMode="External"/><Relationship Id="rId929" Type="http://schemas.openxmlformats.org/officeDocument/2006/relationships/hyperlink" Target="file:///C:\Users\Lloyd\Documents\SVN\FHIR\build\qa\datatypes.html" TargetMode="External"/><Relationship Id="rId1114" Type="http://schemas.openxmlformats.org/officeDocument/2006/relationships/hyperlink" Target="file:///C:\Users\Lloyd\Documents\SVN\FHIR\build\qa\imagingobjectselection.html" TargetMode="External"/><Relationship Id="rId1321" Type="http://schemas.openxmlformats.org/officeDocument/2006/relationships/hyperlink" Target="file:///C:\Users\Lloyd\Documents\SVN\FHIR\build\qa\resource.html" TargetMode="External"/><Relationship Id="rId1559" Type="http://schemas.openxmlformats.org/officeDocument/2006/relationships/hyperlink" Target="file:///C:\Users\Lloyd\Documents\SVN\FHIR\build\qa\procedure-example-f002-lung.html" TargetMode="External"/><Relationship Id="rId1766" Type="http://schemas.openxmlformats.org/officeDocument/2006/relationships/hyperlink" Target="file:///C:\Users\Lloyd\Documents\SVN\FHIR\build\qa\http.html" TargetMode="External"/><Relationship Id="rId1973" Type="http://schemas.openxmlformats.org/officeDocument/2006/relationships/hyperlink" Target="file:///C:\Users\Lloyd\Documents\SVN\FHIR\build\qa\xml.html" TargetMode="External"/><Relationship Id="rId2817" Type="http://schemas.openxmlformats.org/officeDocument/2006/relationships/hyperlink" Target="http://tools.ietf.org/html/bcp47" TargetMode="External"/><Relationship Id="rId58" Type="http://schemas.openxmlformats.org/officeDocument/2006/relationships/hyperlink" Target="file:///C:\Users\Lloyd\Documents\SVN\FHIR\build\qa\fhir-spec.zip" TargetMode="External"/><Relationship Id="rId1419" Type="http://schemas.openxmlformats.org/officeDocument/2006/relationships/hyperlink" Target="file:///C:\Users\Lloyd\Documents\SVN\FHIR\build\qa\provenance.html" TargetMode="External"/><Relationship Id="rId1626" Type="http://schemas.openxmlformats.org/officeDocument/2006/relationships/hyperlink" Target="file:///C:\Users\Lloyd\Documents\SVN\FHIR\build\qa\encounter-example-f203-20130311.html" TargetMode="External"/><Relationship Id="rId1833" Type="http://schemas.openxmlformats.org/officeDocument/2006/relationships/hyperlink" Target="file:///C:\Users\Lloyd\Documents\SVN\FHIR\build\qa\resource.html" TargetMode="External"/><Relationship Id="rId1900" Type="http://schemas.openxmlformats.org/officeDocument/2006/relationships/hyperlink" Target="file:///C:\Users\Lloyd\Documents\SVN\FHIR\build\qa\operationoutcome.html" TargetMode="External"/><Relationship Id="rId2095" Type="http://schemas.openxmlformats.org/officeDocument/2006/relationships/hyperlink" Target="file:///C:\Users\Lloyd\Documents\SVN\FHIR\build\qa\condition.html" TargetMode="External"/><Relationship Id="rId274" Type="http://schemas.openxmlformats.org/officeDocument/2006/relationships/hyperlink" Target="http://www.cambiahealth.com" TargetMode="External"/><Relationship Id="rId481" Type="http://schemas.openxmlformats.org/officeDocument/2006/relationships/hyperlink" Target="file:///C:\Users\Lloyd\Documents\SVN\FHIR\build\qa\datatypes-examples.html" TargetMode="External"/><Relationship Id="rId2162" Type="http://schemas.openxmlformats.org/officeDocument/2006/relationships/hyperlink" Target="file:///C:\Users\Lloyd\Documents\SVN\FHIR\build\qa\condition.html" TargetMode="External"/><Relationship Id="rId3006" Type="http://schemas.openxmlformats.org/officeDocument/2006/relationships/hyperlink" Target="file:///C:\Users\Lloyd\Documents\SVN\FHIR\build\qa\conformance-definitions.html" TargetMode="External"/><Relationship Id="rId134" Type="http://schemas.openxmlformats.org/officeDocument/2006/relationships/hyperlink" Target="file:///C:\Users\Lloyd\Documents\SVN\FHIR\build\qa\narrative.html" TargetMode="External"/><Relationship Id="rId579" Type="http://schemas.openxmlformats.org/officeDocument/2006/relationships/hyperlink" Target="file:///C:\Users\Lloyd\Documents\SVN\FHIR\build\qa\datatypes-examples.html" TargetMode="External"/><Relationship Id="rId786" Type="http://schemas.openxmlformats.org/officeDocument/2006/relationships/hyperlink" Target="file:///C:\Users\Lloyd\Documents\SVN\FHIR\build\qa\backboneelement.html" TargetMode="External"/><Relationship Id="rId993" Type="http://schemas.openxmlformats.org/officeDocument/2006/relationships/hyperlink" Target="file:///C:\Users\Lloyd\Documents\SVN\FHIR\build\qa\explanationofbenefit.html" TargetMode="External"/><Relationship Id="rId2467" Type="http://schemas.openxmlformats.org/officeDocument/2006/relationships/hyperlink" Target="file:///C:\Users\Lloyd\Documents\SVN\FHIR\build\qa\http.html" TargetMode="External"/><Relationship Id="rId2674" Type="http://schemas.openxmlformats.org/officeDocument/2006/relationships/hyperlink" Target="file:///C:\Users\Lloyd\Documents\SVN\FHIR\build\qa\history.html" TargetMode="External"/><Relationship Id="rId341" Type="http://schemas.openxmlformats.org/officeDocument/2006/relationships/hyperlink" Target="http://yconsult.com.au" TargetMode="External"/><Relationship Id="rId439" Type="http://schemas.openxmlformats.org/officeDocument/2006/relationships/hyperlink" Target="file:///C:\Users\Lloyd\Documents\SVN\FHIR\build\qa\datatypes.html" TargetMode="External"/><Relationship Id="rId646" Type="http://schemas.openxmlformats.org/officeDocument/2006/relationships/hyperlink" Target="file:///C:\Users\Lloyd\Documents\SVN\FHIR\build\qa\extensibility-registry.html" TargetMode="External"/><Relationship Id="rId1069" Type="http://schemas.openxmlformats.org/officeDocument/2006/relationships/hyperlink" Target="file:///C:\Users\Lloyd\Documents\SVN\FHIR\build\qa\medicationorder.html" TargetMode="External"/><Relationship Id="rId1276" Type="http://schemas.openxmlformats.org/officeDocument/2006/relationships/hyperlink" Target="file:///C:\Users\Lloyd\Documents\SVN\FHIR\build\qa\diagnosticorder.html" TargetMode="External"/><Relationship Id="rId1483" Type="http://schemas.openxmlformats.org/officeDocument/2006/relationships/hyperlink" Target="file:///C:\Users\Lloyd\Documents\SVN\FHIR\build\qa\http.html" TargetMode="External"/><Relationship Id="rId2022" Type="http://schemas.openxmlformats.org/officeDocument/2006/relationships/hyperlink" Target="file:///C:\Users\Lloyd\Documents\SVN\FHIR\build\qa\http.html" TargetMode="External"/><Relationship Id="rId2327" Type="http://schemas.openxmlformats.org/officeDocument/2006/relationships/hyperlink" Target="binary.html" TargetMode="External"/><Relationship Id="rId2881" Type="http://schemas.openxmlformats.org/officeDocument/2006/relationships/hyperlink" Target="file:///C:\Users\Lloyd\Documents\SVN\FHIR\build\qa\orderresponse.html" TargetMode="External"/><Relationship Id="rId2979" Type="http://schemas.openxmlformats.org/officeDocument/2006/relationships/hyperlink" Target="file:///C:\Users\Lloyd\Documents\SVN\FHIR\build\qa\downloads.html" TargetMode="External"/><Relationship Id="rId201" Type="http://schemas.openxmlformats.org/officeDocument/2006/relationships/hyperlink" Target="file:///C:\Users\Lloyd\Documents\SVN\FHIR\build\qa\valueset.html" TargetMode="External"/><Relationship Id="rId506" Type="http://schemas.openxmlformats.org/officeDocument/2006/relationships/hyperlink" Target="file:///C:\Users\Lloyd\Documents\SVN\FHIR\build\qa\datatypes-examples.html" TargetMode="External"/><Relationship Id="rId853" Type="http://schemas.openxmlformats.org/officeDocument/2006/relationships/hyperlink" Target="file:///C:\Users\Lloyd\Documents\SVN\FHIR\build\qa\datatypes.html" TargetMode="External"/><Relationship Id="rId1136" Type="http://schemas.openxmlformats.org/officeDocument/2006/relationships/hyperlink" Target="file:///C:\Users\Lloyd\Documents\SVN\FHIR\build\qa\procedure.html" TargetMode="External"/><Relationship Id="rId1690" Type="http://schemas.openxmlformats.org/officeDocument/2006/relationships/hyperlink" Target="http://www.hl7.org/documentcenter/public_temp_4108B35F-1C23-BA17-0C38BD44A97683FB/membership/HL7_Governance_and_Operations_Manual.pdf" TargetMode="External"/><Relationship Id="rId1788" Type="http://schemas.openxmlformats.org/officeDocument/2006/relationships/hyperlink" Target="file:///C:\Users\Lloyd\Documents\SVN\FHIR\build\qa\references.html" TargetMode="External"/><Relationship Id="rId1995" Type="http://schemas.openxmlformats.org/officeDocument/2006/relationships/hyperlink" Target="file:///C:\Users\Lloyd\Documents\SVN\FHIR\build\qa\resource.html" TargetMode="External"/><Relationship Id="rId2534" Type="http://schemas.openxmlformats.org/officeDocument/2006/relationships/hyperlink" Target="file:///C:\Users\Lloyd\Documents\SVN\FHIR\build\qa\datatypes.html" TargetMode="External"/><Relationship Id="rId2741" Type="http://schemas.openxmlformats.org/officeDocument/2006/relationships/hyperlink" Target="http://ncimeta.nci.nih.gov" TargetMode="External"/><Relationship Id="rId2839" Type="http://schemas.openxmlformats.org/officeDocument/2006/relationships/hyperlink" Target="file:///C:\Users\Lloyd\Documents\SVN\FHIR\build\qa\terminologies.html" TargetMode="External"/><Relationship Id="rId713" Type="http://schemas.openxmlformats.org/officeDocument/2006/relationships/hyperlink" Target="file:///C:\Users\Lloyd\Documents\SVN\FHIR\build\qa\provenance.html" TargetMode="External"/><Relationship Id="rId920" Type="http://schemas.openxmlformats.org/officeDocument/2006/relationships/hyperlink" Target="file:///C:\Users\Lloyd\Documents\SVN\FHIR\build\qa\datatypes-examples.html" TargetMode="External"/><Relationship Id="rId1343" Type="http://schemas.openxmlformats.org/officeDocument/2006/relationships/hyperlink" Target="file:///C:\Users\Lloyd\Documents\SVN\FHIR\build\qa\resource.html" TargetMode="External"/><Relationship Id="rId1550" Type="http://schemas.openxmlformats.org/officeDocument/2006/relationships/hyperlink" Target="file:///C:\Users\Lloyd\Documents\SVN\FHIR\build\qa\practitioner-example-f002-pv.html" TargetMode="External"/><Relationship Id="rId1648" Type="http://schemas.openxmlformats.org/officeDocument/2006/relationships/hyperlink" Target="file:///C:\Users\Lloyd\Documents\SVN\FHIR\build\qa\observation-example-f205-egfr.html" TargetMode="External"/><Relationship Id="rId2601" Type="http://schemas.openxmlformats.org/officeDocument/2006/relationships/image" Target="file:///C:\Users\Lloyd\Documents\SVN\FHIR\build\qa\security-icon-app.png" TargetMode="External"/><Relationship Id="rId1203" Type="http://schemas.openxmlformats.org/officeDocument/2006/relationships/hyperlink" Target="file:///C:\Users\Lloyd\Documents\SVN\FHIR\build\qa\basic.html" TargetMode="External"/><Relationship Id="rId1410" Type="http://schemas.openxmlformats.org/officeDocument/2006/relationships/hyperlink" Target="file:///C:\Users\Lloyd\Documents\SVN\FHIR\build\qa\conformance.html" TargetMode="External"/><Relationship Id="rId1508" Type="http://schemas.openxmlformats.org/officeDocument/2006/relationships/image" Target="file:///C:\Users\Lloyd\Documents\SVN\FHIR\build\qa\icon-administration.png" TargetMode="External"/><Relationship Id="rId1855" Type="http://schemas.openxmlformats.org/officeDocument/2006/relationships/hyperlink" Target="file:///C:\Users\Lloyd\Documents\SVN\FHIR\build\qa\resource.html" TargetMode="External"/><Relationship Id="rId2906" Type="http://schemas.openxmlformats.org/officeDocument/2006/relationships/hyperlink" Target="file:///C:\Users\Lloyd\Documents\SVN\FHIR\build\qa\resource.html" TargetMode="External"/><Relationship Id="rId1715" Type="http://schemas.openxmlformats.org/officeDocument/2006/relationships/hyperlink" Target="file:///C:\Users\Lloyd\Documents\SVN\FHIR\build\qa\allergyintolerance.html" TargetMode="External"/><Relationship Id="rId1922" Type="http://schemas.openxmlformats.org/officeDocument/2006/relationships/hyperlink" Target="file:///C:\Users\Lloyd\Documents\SVN\FHIR\build\qa\http.html" TargetMode="External"/><Relationship Id="rId296" Type="http://schemas.openxmlformats.org/officeDocument/2006/relationships/hyperlink" Target="http://www.healthintersections.com.au" TargetMode="External"/><Relationship Id="rId2184" Type="http://schemas.openxmlformats.org/officeDocument/2006/relationships/hyperlink" Target="file:///C:\Users\Lloyd\Documents\SVN\FHIR\build\qa\person.html" TargetMode="External"/><Relationship Id="rId2391" Type="http://schemas.openxmlformats.org/officeDocument/2006/relationships/hyperlink" Target="episodeofcare.html" TargetMode="External"/><Relationship Id="rId156" Type="http://schemas.openxmlformats.org/officeDocument/2006/relationships/hyperlink" Target="file:///C:\Users\Lloyd\Documents\SVN\FHIR\build\qa\history.html" TargetMode="External"/><Relationship Id="rId363" Type="http://schemas.openxmlformats.org/officeDocument/2006/relationships/hyperlink" Target="file:///C:\Users\Lloyd\Documents\SVN\FHIR\build\qa\datatypes-mappings.html" TargetMode="External"/><Relationship Id="rId570" Type="http://schemas.openxmlformats.org/officeDocument/2006/relationships/hyperlink" Target="file:///C:\Users\Lloyd\Documents\SVN\FHIR\build\qa\datatypes-definitions.html" TargetMode="External"/><Relationship Id="rId2044" Type="http://schemas.openxmlformats.org/officeDocument/2006/relationships/hyperlink" Target="file:///C:\Users\Lloyd\Documents\SVN\FHIR\build\qa\daf-cqi.html" TargetMode="External"/><Relationship Id="rId2251" Type="http://schemas.openxmlformats.org/officeDocument/2006/relationships/hyperlink" Target="file:///C:\Users\Lloyd\Documents\SVN\FHIR\build\qa\claim.html" TargetMode="External"/><Relationship Id="rId2489" Type="http://schemas.openxmlformats.org/officeDocument/2006/relationships/hyperlink" Target="file:///C:\Users\Lloyd\Documents\SVN\FHIR\build\qa\datatypes.html" TargetMode="External"/><Relationship Id="rId2696" Type="http://schemas.openxmlformats.org/officeDocument/2006/relationships/hyperlink" Target="file:///C:\Users\Lloyd\Documents\SVN\FHIR\build\qa\.json.html" TargetMode="External"/><Relationship Id="rId223" Type="http://schemas.openxmlformats.org/officeDocument/2006/relationships/hyperlink" Target="file:///C:\Users\Lloyd\Documents\SVN\FHIR\build\qa\domainresource.html" TargetMode="External"/><Relationship Id="rId430" Type="http://schemas.openxmlformats.org/officeDocument/2006/relationships/hyperlink" Target="file:///C:\Users\Lloyd\Documents\SVN\FHIR\build\qa\datatypes-mappings.html" TargetMode="External"/><Relationship Id="rId668" Type="http://schemas.openxmlformats.org/officeDocument/2006/relationships/hyperlink" Target="file:///C:\Users\Lloyd\Documents\SVN\FHIR\build\qa\overview-clinical.html" TargetMode="External"/><Relationship Id="rId875" Type="http://schemas.openxmlformats.org/officeDocument/2006/relationships/hyperlink" Target="file:///C:\Users\Lloyd\Documents\SVN\FHIR\build\qa\resource.html" TargetMode="External"/><Relationship Id="rId1060" Type="http://schemas.openxmlformats.org/officeDocument/2006/relationships/hyperlink" Target="file:///C:\Users\Lloyd\Documents\SVN\FHIR\build\qa\datatypes.html" TargetMode="External"/><Relationship Id="rId1298" Type="http://schemas.openxmlformats.org/officeDocument/2006/relationships/hyperlink" Target="file:///C:\Users\Lloyd\Documents\SVN\FHIR\build\qa\resource.html" TargetMode="External"/><Relationship Id="rId2111" Type="http://schemas.openxmlformats.org/officeDocument/2006/relationships/hyperlink" Target="file:///C:\Users\Lloyd\Documents\SVN\FHIR\build\qa\condition.html" TargetMode="External"/><Relationship Id="rId2349" Type="http://schemas.openxmlformats.org/officeDocument/2006/relationships/hyperlink" Target="enrollmentrequest.html" TargetMode="External"/><Relationship Id="rId2556" Type="http://schemas.openxmlformats.org/officeDocument/2006/relationships/hyperlink" Target="file:///C:\Users\Lloyd\Documents\SVN\FHIR\build\qa\help.html" TargetMode="External"/><Relationship Id="rId2763" Type="http://schemas.openxmlformats.org/officeDocument/2006/relationships/hyperlink" Target="file:///C:\Users\Lloyd\Documents\SVN\FHIR\build\qa\terminologies-v2.html" TargetMode="External"/><Relationship Id="rId2970" Type="http://schemas.openxmlformats.org/officeDocument/2006/relationships/hyperlink" Target="file:///C:\Users\Lloyd\Documents\SVN\FHIR\build\qa\search.html" TargetMode="External"/><Relationship Id="rId528" Type="http://schemas.openxmlformats.org/officeDocument/2006/relationships/hyperlink" Target="http://www.ietf.org/rfc/rfc3001.txt" TargetMode="External"/><Relationship Id="rId735" Type="http://schemas.openxmlformats.org/officeDocument/2006/relationships/hyperlink" Target="file:///C:\Users\Lloyd\Documents\SVN\FHIR\build\qa\fhir-all-xsd.zip" TargetMode="External"/><Relationship Id="rId942" Type="http://schemas.openxmlformats.org/officeDocument/2006/relationships/hyperlink" Target="file:///C:\Users\Lloyd\Documents\SVN\FHIR\build\qa\datatypes.html" TargetMode="External"/><Relationship Id="rId1158" Type="http://schemas.openxmlformats.org/officeDocument/2006/relationships/hyperlink" Target="http://gforge.hl7.org/gf/project/fhir/tracker/?action=TrackerItemEdit&amp;tracker_item_id=3533" TargetMode="External"/><Relationship Id="rId1365" Type="http://schemas.openxmlformats.org/officeDocument/2006/relationships/hyperlink" Target="file:///C:\Users\Lloyd\Documents\SVN\FHIR\build\qa\valueset-bundle-type.html" TargetMode="External"/><Relationship Id="rId1572" Type="http://schemas.openxmlformats.org/officeDocument/2006/relationships/hyperlink" Target="file:///C:\Users\Lloyd\Documents\SVN\FHIR\build\qa\encounter-example-f003-abscess.html" TargetMode="External"/><Relationship Id="rId2209" Type="http://schemas.openxmlformats.org/officeDocument/2006/relationships/hyperlink" Target="file:///C:\Users\Lloyd\Documents\SVN\FHIR\build\qa\supplydelivery.html" TargetMode="External"/><Relationship Id="rId2416" Type="http://schemas.openxmlformats.org/officeDocument/2006/relationships/hyperlink" Target="operationoutcome.html" TargetMode="External"/><Relationship Id="rId2623" Type="http://schemas.openxmlformats.org/officeDocument/2006/relationships/hyperlink" Target="http://wiki.hl7.org/index.php?title=FHIR_Specification_Feedback_(DSTU_2)" TargetMode="External"/><Relationship Id="rId1018" Type="http://schemas.openxmlformats.org/officeDocument/2006/relationships/image" Target="file:///C:\Users\Lloyd\Documents\SVN\FHIR\build\qa\icon_reuse.png" TargetMode="External"/><Relationship Id="rId1225" Type="http://schemas.openxmlformats.org/officeDocument/2006/relationships/hyperlink" Target="file:///C:\Users\Lloyd\Documents\SVN\FHIR\build\qa\imagingobjectselection.html" TargetMode="External"/><Relationship Id="rId1432" Type="http://schemas.openxmlformats.org/officeDocument/2006/relationships/hyperlink" Target="file:///C:\Users\Lloyd\Documents\SVN\FHIR\build\qa\resource.html" TargetMode="External"/><Relationship Id="rId1877" Type="http://schemas.openxmlformats.org/officeDocument/2006/relationships/hyperlink" Target="file:///C:\Users\Lloyd\Documents\SVN\FHIR\build\qa\resource.html" TargetMode="External"/><Relationship Id="rId2830" Type="http://schemas.openxmlformats.org/officeDocument/2006/relationships/hyperlink" Target="file:///C:\Users\Lloyd\Documents\SVN\FHIR\build\qa\datatypes.html" TargetMode="External"/><Relationship Id="rId2928" Type="http://schemas.openxmlformats.org/officeDocument/2006/relationships/hyperlink" Target="file:///C:\Users\Lloyd\Documents\SVN\FHIR\build\qa\messaging.html" TargetMode="External"/><Relationship Id="rId71" Type="http://schemas.openxmlformats.org/officeDocument/2006/relationships/hyperlink" Target="file:///C:\Users\Lloyd\Documents\SVN\FHIR\build\qa\terminologies.html" TargetMode="External"/><Relationship Id="rId802" Type="http://schemas.openxmlformats.org/officeDocument/2006/relationships/hyperlink" Target="file:///C:\Users\Lloyd\Documents\SVN\FHIR\build\qa\extensibility.html" TargetMode="External"/><Relationship Id="rId1737" Type="http://schemas.openxmlformats.org/officeDocument/2006/relationships/hyperlink" Target="file:///C:\Users\Lloyd\Documents\SVN\FHIR\build\qa\patient.html" TargetMode="External"/><Relationship Id="rId1944" Type="http://schemas.openxmlformats.org/officeDocument/2006/relationships/hyperlink" Target="file:///C:\Users\Lloyd\Documents\SVN\FHIR\build\qa\comparison.html" TargetMode="External"/><Relationship Id="rId29" Type="http://schemas.openxmlformats.org/officeDocument/2006/relationships/hyperlink" Target="schedule.html" TargetMode="External"/><Relationship Id="rId178" Type="http://schemas.openxmlformats.org/officeDocument/2006/relationships/hyperlink" Target="file:///C:\Users\Lloyd\Documents\SVN\FHIR\build\qa\observation.html" TargetMode="External"/><Relationship Id="rId1804" Type="http://schemas.openxmlformats.org/officeDocument/2006/relationships/hyperlink" Target="http://cbiit.nci.nih.gov" TargetMode="External"/><Relationship Id="rId385" Type="http://schemas.openxmlformats.org/officeDocument/2006/relationships/hyperlink" Target="file:///C:\Users\Lloyd\Documents\SVN\FHIR\build\qa\datatypes.html" TargetMode="External"/><Relationship Id="rId592" Type="http://schemas.openxmlformats.org/officeDocument/2006/relationships/hyperlink" Target="file:///C:\Users\Lloyd\Documents\SVN\FHIR\build\qa\datatypes-mappings.html" TargetMode="External"/><Relationship Id="rId2066" Type="http://schemas.openxmlformats.org/officeDocument/2006/relationships/hyperlink" Target="file:///C:\Users\Lloyd\Documents\SVN\FHIR\build\qa\valueset.html" TargetMode="External"/><Relationship Id="rId2273" Type="http://schemas.openxmlformats.org/officeDocument/2006/relationships/hyperlink" Target="medicationadministration.html" TargetMode="External"/><Relationship Id="rId2480" Type="http://schemas.openxmlformats.org/officeDocument/2006/relationships/hyperlink" Target="file:///C:\Users\Lloyd\Documents\SVN\FHIR\build\qa\resource.html" TargetMode="External"/><Relationship Id="rId245" Type="http://schemas.openxmlformats.org/officeDocument/2006/relationships/hyperlink" Target="http://wiki.hl7.org/index.php?title=FHIR_Specification_Feedback_(DSTU_2)" TargetMode="External"/><Relationship Id="rId452" Type="http://schemas.openxmlformats.org/officeDocument/2006/relationships/hyperlink" Target="file:///C:\Users\Lloyd\Documents\SVN\FHIR\build\qa\datatypes-mappings.html" TargetMode="External"/><Relationship Id="rId897" Type="http://schemas.openxmlformats.org/officeDocument/2006/relationships/hyperlink" Target="file:///C:\Users\Lloyd\Documents\SVN\FHIR\build\qa\daf\daf-patient.html" TargetMode="External"/><Relationship Id="rId1082" Type="http://schemas.openxmlformats.org/officeDocument/2006/relationships/hyperlink" Target="file:///C:\Users\Lloyd\Documents\SVN\FHIR\build\qa\bodysite.html" TargetMode="External"/><Relationship Id="rId2133" Type="http://schemas.openxmlformats.org/officeDocument/2006/relationships/hyperlink" Target="file:///C:\Users\Lloyd\Documents\SVN\FHIR\build\qa\procedure.html" TargetMode="External"/><Relationship Id="rId2340" Type="http://schemas.openxmlformats.org/officeDocument/2006/relationships/hyperlink" Target="conformance.html" TargetMode="External"/><Relationship Id="rId2578" Type="http://schemas.openxmlformats.org/officeDocument/2006/relationships/hyperlink" Target="file:///C:\Users\Lloyd\Documents\SVN\FHIR\build\qa\diagnosticorder.html" TargetMode="External"/><Relationship Id="rId2785" Type="http://schemas.openxmlformats.org/officeDocument/2006/relationships/hyperlink" Target="http://wiki.hl7.org/index.php?title=FHIR_Guide_to_Designing_Resources" TargetMode="External"/><Relationship Id="rId2992" Type="http://schemas.openxmlformats.org/officeDocument/2006/relationships/hyperlink" Target="file:///C:\Users\Lloyd\Documents\SVN\FHIR\build\qa\help.html" TargetMode="External"/><Relationship Id="rId105" Type="http://schemas.openxmlformats.org/officeDocument/2006/relationships/hyperlink" Target="file:///C:\Users\Lloyd\Documents\SVN\FHIR\build\qa\history.html" TargetMode="External"/><Relationship Id="rId312" Type="http://schemas.openxmlformats.org/officeDocument/2006/relationships/hyperlink" Target="http://pathology.mater.org.au" TargetMode="External"/><Relationship Id="rId757" Type="http://schemas.openxmlformats.org/officeDocument/2006/relationships/hyperlink" Target="http://wiki.hl7.org/index.php?title=Open_Source_FHIR_implementations" TargetMode="External"/><Relationship Id="rId964" Type="http://schemas.openxmlformats.org/officeDocument/2006/relationships/hyperlink" Target="file:///C:\Users\Lloyd\Documents\SVN\FHIR\build\qa\eligibilityrequest.html" TargetMode="External"/><Relationship Id="rId1387" Type="http://schemas.openxmlformats.org/officeDocument/2006/relationships/hyperlink" Target="http://www.omg.org/spec/HData/" TargetMode="External"/><Relationship Id="rId1594" Type="http://schemas.openxmlformats.org/officeDocument/2006/relationships/hyperlink" Target="file:///C:\Users\Lloyd\Documents\SVN\FHIR\build\qa\patient-example-f201-roel.html" TargetMode="External"/><Relationship Id="rId2200" Type="http://schemas.openxmlformats.org/officeDocument/2006/relationships/hyperlink" Target="file:///C:\Users\Lloyd\Documents\SVN\FHIR\build\qa\orderresponse.html" TargetMode="External"/><Relationship Id="rId2438" Type="http://schemas.openxmlformats.org/officeDocument/2006/relationships/hyperlink" Target="slot.html" TargetMode="External"/><Relationship Id="rId2645" Type="http://schemas.openxmlformats.org/officeDocument/2006/relationships/hyperlink" Target="file:///C:\Users\Lloyd\Documents\SVN\FHIR\build\qa\references.html" TargetMode="External"/><Relationship Id="rId2852" Type="http://schemas.openxmlformats.org/officeDocument/2006/relationships/hyperlink" Target="file:///C:\Users\Lloyd\Documents\SVN\FHIR\build\qa\conformance.html" TargetMode="External"/><Relationship Id="rId93" Type="http://schemas.openxmlformats.org/officeDocument/2006/relationships/hyperlink" Target="https://en.wikipedia.org/wiki/Hype_cycle" TargetMode="External"/><Relationship Id="rId617" Type="http://schemas.openxmlformats.org/officeDocument/2006/relationships/hyperlink" Target="file:///C:\Users\Lloyd\Documents\SVN\FHIR\build\qa\datatypes.html" TargetMode="External"/><Relationship Id="rId824" Type="http://schemas.openxmlformats.org/officeDocument/2006/relationships/hyperlink" Target="file:///C:\Users\Lloyd\Documents\SVN\FHIR\build\qa\extensibility.html" TargetMode="External"/><Relationship Id="rId1247" Type="http://schemas.openxmlformats.org/officeDocument/2006/relationships/hyperlink" Target="file:///C:\Users\Lloyd\Documents\SVN\FHIR\build\qa\argonaut\argonaut.html" TargetMode="External"/><Relationship Id="rId1454" Type="http://schemas.openxmlformats.org/officeDocument/2006/relationships/hyperlink" Target="file:///C:\Users\Lloyd\Documents\SVN\FHIR\build\qa\iglist.html" TargetMode="External"/><Relationship Id="rId1661" Type="http://schemas.openxmlformats.org/officeDocument/2006/relationships/hyperlink" Target="file:///C:\Users\Lloyd\Documents\SVN\FHIR\build\qa\datatypes.html" TargetMode="External"/><Relationship Id="rId1899" Type="http://schemas.openxmlformats.org/officeDocument/2006/relationships/hyperlink" Target="file:///C:\Users\Lloyd\Documents\SVN\FHIR\build\qa\http.html" TargetMode="External"/><Relationship Id="rId2505" Type="http://schemas.openxmlformats.org/officeDocument/2006/relationships/hyperlink" Target="file:///C:\Users\Lloyd\Documents\SVN\FHIR\build\qa\valueset.html" TargetMode="External"/><Relationship Id="rId2712" Type="http://schemas.openxmlformats.org/officeDocument/2006/relationships/hyperlink" Target="file:///C:\Users\Lloyd\Documents\SVN\FHIR\build\qa\.json.html" TargetMode="External"/><Relationship Id="rId1107" Type="http://schemas.openxmlformats.org/officeDocument/2006/relationships/hyperlink" Target="file:///C:\Users\Lloyd\Documents\SVN\FHIR\build\qa\documentmanifest.html" TargetMode="External"/><Relationship Id="rId1314" Type="http://schemas.openxmlformats.org/officeDocument/2006/relationships/hyperlink" Target="file:///C:\Users\Lloyd\Documents\SVN\FHIR\build\qa\conformance-definitions.html" TargetMode="External"/><Relationship Id="rId1521" Type="http://schemas.openxmlformats.org/officeDocument/2006/relationships/hyperlink" Target="file:///C:\Users\Lloyd\Documents\SVN\FHIR\build\qa\toc.html" TargetMode="External"/><Relationship Id="rId1759" Type="http://schemas.openxmlformats.org/officeDocument/2006/relationships/hyperlink" Target="file:///C:\Users\Lloyd\Documents\SVN\FHIR\build\qa\bundle.html" TargetMode="External"/><Relationship Id="rId1966" Type="http://schemas.openxmlformats.org/officeDocument/2006/relationships/hyperlink" Target="file:///C:\Users\Lloyd\Documents\SVN\FHIR\build\qa\conformance.html" TargetMode="External"/><Relationship Id="rId1619" Type="http://schemas.openxmlformats.org/officeDocument/2006/relationships/hyperlink" Target="file:///C:\Users\Lloyd\Documents\SVN\FHIR\build\qa\organization-example-f203-bumc.html" TargetMode="External"/><Relationship Id="rId1826" Type="http://schemas.openxmlformats.org/officeDocument/2006/relationships/hyperlink" Target="license.html" TargetMode="External"/><Relationship Id="rId20" Type="http://schemas.openxmlformats.org/officeDocument/2006/relationships/hyperlink" Target="devicecomponent.html" TargetMode="External"/><Relationship Id="rId2088" Type="http://schemas.openxmlformats.org/officeDocument/2006/relationships/hyperlink" Target="file:///C:\Users\Lloyd\Documents\SVN\FHIR\build\qa\http.html" TargetMode="External"/><Relationship Id="rId2295" Type="http://schemas.openxmlformats.org/officeDocument/2006/relationships/hyperlink" Target="device.html" TargetMode="External"/><Relationship Id="rId267" Type="http://schemas.openxmlformats.org/officeDocument/2006/relationships/hyperlink" Target="http://www.aegis.net" TargetMode="External"/><Relationship Id="rId474" Type="http://schemas.openxmlformats.org/officeDocument/2006/relationships/hyperlink" Target="file:///C:\Users\Lloyd\Documents\SVN\FHIR\build\qa\datatypes.html" TargetMode="External"/><Relationship Id="rId2155" Type="http://schemas.openxmlformats.org/officeDocument/2006/relationships/hyperlink" Target="file:///C:\Users\Lloyd\Documents\SVN\FHIR\build\qa\lifecycle.html" TargetMode="External"/><Relationship Id="rId127" Type="http://schemas.openxmlformats.org/officeDocument/2006/relationships/hyperlink" Target="file:///C:\Users\Lloyd\Documents\SVN\FHIR\build\qa\extensibility.html" TargetMode="External"/><Relationship Id="rId681" Type="http://schemas.openxmlformats.org/officeDocument/2006/relationships/hyperlink" Target="file:///C:\Users\Lloyd\Documents\SVN\FHIR\build\qa\json.html" TargetMode="External"/><Relationship Id="rId779" Type="http://schemas.openxmlformats.org/officeDocument/2006/relationships/hyperlink" Target="file:///C:\Users\Lloyd\Documents\SVN\FHIR\build\qa\resource.html" TargetMode="External"/><Relationship Id="rId986" Type="http://schemas.openxmlformats.org/officeDocument/2006/relationships/hyperlink" Target="file:///C:\Users\Lloyd\Documents\SVN\FHIR\build\qa\processresponse.html" TargetMode="External"/><Relationship Id="rId2362" Type="http://schemas.openxmlformats.org/officeDocument/2006/relationships/hyperlink" Target="bodysite.html" TargetMode="External"/><Relationship Id="rId2667" Type="http://schemas.openxmlformats.org/officeDocument/2006/relationships/hyperlink" Target="file:///C:\Users\Lloyd\Documents\SVN\FHIR\build\qa\history.html" TargetMode="External"/><Relationship Id="rId334" Type="http://schemas.openxmlformats.org/officeDocument/2006/relationships/hyperlink" Target="http://www.systemsmadesimple.com" TargetMode="External"/><Relationship Id="rId541" Type="http://schemas.openxmlformats.org/officeDocument/2006/relationships/hyperlink" Target="http://tools.ietf.org/html/bcp47" TargetMode="External"/><Relationship Id="rId639" Type="http://schemas.openxmlformats.org/officeDocument/2006/relationships/hyperlink" Target="file:///C:\Users\Lloyd\Documents\SVN\FHIR\build\qa\history.html" TargetMode="External"/><Relationship Id="rId1171" Type="http://schemas.openxmlformats.org/officeDocument/2006/relationships/hyperlink" Target="http://gforge.hl7.org/gf/project/fhir/tracker/?action=TrackerItemEdit&amp;tracker_item_id=3131" TargetMode="External"/><Relationship Id="rId1269" Type="http://schemas.openxmlformats.org/officeDocument/2006/relationships/hyperlink" Target="file:///C:\Users\Lloyd\Documents\SVN\FHIR\build\qa\loinc.html" TargetMode="External"/><Relationship Id="rId1476" Type="http://schemas.openxmlformats.org/officeDocument/2006/relationships/control" Target="activeX/activeX9.xml"/><Relationship Id="rId2015" Type="http://schemas.openxmlformats.org/officeDocument/2006/relationships/hyperlink" Target="file:///C:\Users\Lloyd\Documents\SVN\FHIR\build\qa\downloads.html" TargetMode="External"/><Relationship Id="rId2222" Type="http://schemas.openxmlformats.org/officeDocument/2006/relationships/hyperlink" Target="file:///C:\Users\Lloyd\Documents\SVN\FHIR\build\qa\documentreference.html" TargetMode="External"/><Relationship Id="rId2874" Type="http://schemas.openxmlformats.org/officeDocument/2006/relationships/hyperlink" Target="file:///C:\Users\Lloyd\Documents\SVN\FHIR\build\qa\compatibility.html" TargetMode="External"/><Relationship Id="rId401" Type="http://schemas.openxmlformats.org/officeDocument/2006/relationships/hyperlink" Target="file:///C:\Users\Lloyd\Documents\SVN\FHIR\build\qa\datatypes-examples.html" TargetMode="External"/><Relationship Id="rId846" Type="http://schemas.openxmlformats.org/officeDocument/2006/relationships/hyperlink" Target="file:///C:\Users\Lloyd\Documents\SVN\FHIR\build\qa\terminologies.html" TargetMode="External"/><Relationship Id="rId1031" Type="http://schemas.openxmlformats.org/officeDocument/2006/relationships/hyperlink" Target="file:///C:\Users\Lloyd\Documents\SVN\FHIR\build\qa\datatypes.html" TargetMode="External"/><Relationship Id="rId1129" Type="http://schemas.openxmlformats.org/officeDocument/2006/relationships/hyperlink" Target="file:///C:\Users\Lloyd\Documents\SVN\FHIR\build\qa\operationdefinition.html" TargetMode="External"/><Relationship Id="rId1683" Type="http://schemas.openxmlformats.org/officeDocument/2006/relationships/hyperlink" Target="file:///C:\Users\Lloyd\Documents\SVN\FHIR\build\qa\narrative.html" TargetMode="External"/><Relationship Id="rId1890" Type="http://schemas.openxmlformats.org/officeDocument/2006/relationships/hyperlink" Target="file:///C:\Users\Lloyd\Documents\SVN\FHIR\build\qa\messaging.html" TargetMode="External"/><Relationship Id="rId1988" Type="http://schemas.openxmlformats.org/officeDocument/2006/relationships/hyperlink" Target="file:///C:\Users\Lloyd\Documents\SVN\FHIR\build\qa\structuredefinition.html" TargetMode="External"/><Relationship Id="rId2527" Type="http://schemas.openxmlformats.org/officeDocument/2006/relationships/hyperlink" Target="file:///C:\Users\Lloyd\Documents\SVN\FHIR\build\qa\auditevent.html" TargetMode="External"/><Relationship Id="rId2734" Type="http://schemas.openxmlformats.org/officeDocument/2006/relationships/hyperlink" Target="file:///C:\Users\Lloyd\Documents\SVN\FHIR\build\qa\snomedct.html" TargetMode="External"/><Relationship Id="rId2941" Type="http://schemas.openxmlformats.org/officeDocument/2006/relationships/hyperlink" Target="file:///C:\Users\Lloyd\Documents\SVN\FHIR\build\qa\compartments.html" TargetMode="External"/><Relationship Id="rId706" Type="http://schemas.openxmlformats.org/officeDocument/2006/relationships/hyperlink" Target="file:///C:\Users\Lloyd\Documents\SVN\FHIR\build\qa\document-example-dischargesummary.html" TargetMode="External"/><Relationship Id="rId913" Type="http://schemas.openxmlformats.org/officeDocument/2006/relationships/hyperlink" Target="file:///C:\Users\Lloyd\Documents\SVN\FHIR\build\qa\history.html" TargetMode="External"/><Relationship Id="rId1336" Type="http://schemas.openxmlformats.org/officeDocument/2006/relationships/hyperlink" Target="http://www.w3.org/Protocols/rfc2616/rfc2616-sec14.html" TargetMode="External"/><Relationship Id="rId1543" Type="http://schemas.openxmlformats.org/officeDocument/2006/relationships/hyperlink" Target="http://wiki.hl7.org/index.php?title=FHIR_Resource_Types" TargetMode="External"/><Relationship Id="rId1750" Type="http://schemas.openxmlformats.org/officeDocument/2006/relationships/hyperlink" Target="file:///C:\Users\Lloyd\Documents\SVN\FHIR\build\qa\bundle-definitions.html" TargetMode="External"/><Relationship Id="rId2801" Type="http://schemas.openxmlformats.org/officeDocument/2006/relationships/hyperlink" Target="file:///C:\Users\Lloyd\Documents\SVN\FHIR\build\qa\elementdefinition.html" TargetMode="External"/><Relationship Id="rId42" Type="http://schemas.openxmlformats.org/officeDocument/2006/relationships/hyperlink" Target="file:///C:\Users\Lloyd\Documents\SVN\FHIR\build\qa\history.html" TargetMode="External"/><Relationship Id="rId1403" Type="http://schemas.openxmlformats.org/officeDocument/2006/relationships/hyperlink" Target="file:///C:\Users\Lloyd\Documents\SVN\FHIR\build\help.html" TargetMode="External"/><Relationship Id="rId1610" Type="http://schemas.openxmlformats.org/officeDocument/2006/relationships/hyperlink" Target="file:///C:\Users\Lloyd\Documents\SVN\FHIR\build\qa\careplan-example-f203-sepsis.html" TargetMode="External"/><Relationship Id="rId1848" Type="http://schemas.openxmlformats.org/officeDocument/2006/relationships/hyperlink" Target="file:///C:\Users\Lloyd\Documents\SVN\FHIR\build\qa\op-example-request.html" TargetMode="External"/><Relationship Id="rId191" Type="http://schemas.openxmlformats.org/officeDocument/2006/relationships/hyperlink" Target="file:///C:\Users\Lloyd\Documents\SVN\FHIR\build\qa\conformance.html" TargetMode="External"/><Relationship Id="rId1708" Type="http://schemas.openxmlformats.org/officeDocument/2006/relationships/hyperlink" Target="file:///C:\Users\Lloyd\Documents\SVN\FHIR\build\qa\list-operations.html" TargetMode="External"/><Relationship Id="rId1915" Type="http://schemas.openxmlformats.org/officeDocument/2006/relationships/hyperlink" Target="file:///C:\Users\Lloyd\Documents\SVN\FHIR\build\qa\http.html" TargetMode="External"/><Relationship Id="rId289" Type="http://schemas.openxmlformats.org/officeDocument/2006/relationships/hyperlink" Target="http://www.epic.com" TargetMode="External"/><Relationship Id="rId496" Type="http://schemas.openxmlformats.org/officeDocument/2006/relationships/hyperlink" Target="file:///C:\Users\Lloyd\Documents\SVN\FHIR\build\qa\datatypes.html" TargetMode="External"/><Relationship Id="rId2177" Type="http://schemas.openxmlformats.org/officeDocument/2006/relationships/hyperlink" Target="file:///C:\Users\Lloyd\Documents\SVN\FHIR\build\qa\relatedperson.html" TargetMode="External"/><Relationship Id="rId2384" Type="http://schemas.openxmlformats.org/officeDocument/2006/relationships/hyperlink" Target="documentmanifest.html" TargetMode="External"/><Relationship Id="rId2591" Type="http://schemas.openxmlformats.org/officeDocument/2006/relationships/hyperlink" Target="file:///C:\Users\Lloyd\Documents\SVN\FHIR\build\qa\v3\ActUSPrivacyLaw\index.html" TargetMode="External"/><Relationship Id="rId149" Type="http://schemas.openxmlformats.org/officeDocument/2006/relationships/hyperlink" Target="file:///C:\Users\Lloyd\Documents\SVN\FHIR\build\qa\comparison-v2.html" TargetMode="External"/><Relationship Id="rId356" Type="http://schemas.openxmlformats.org/officeDocument/2006/relationships/hyperlink" Target="file:///C:\Users\Lloyd\Documents\SVN\FHIR\build\qa\datatypes-examples.html" TargetMode="External"/><Relationship Id="rId563" Type="http://schemas.openxmlformats.org/officeDocument/2006/relationships/hyperlink" Target="file:///C:\Users\Lloyd\Documents\SVN\FHIR\build\qa\datatypes-examples.html" TargetMode="External"/><Relationship Id="rId770" Type="http://schemas.openxmlformats.org/officeDocument/2006/relationships/hyperlink" Target="file:///C:\Users\Lloyd\Documents\SVN\FHIR\build\qa\profiling.html" TargetMode="External"/><Relationship Id="rId1193" Type="http://schemas.openxmlformats.org/officeDocument/2006/relationships/hyperlink" Target="http://gforge.hl7.org/gf/project/fhir/tracker/?action=TrackerItemEdit&amp;tracker_item_id=3174" TargetMode="External"/><Relationship Id="rId2037" Type="http://schemas.openxmlformats.org/officeDocument/2006/relationships/hyperlink" Target="file:///C:\Users\Lloyd\Documents\SVN\FHIR\build\qa\valueset.html" TargetMode="External"/><Relationship Id="rId2244" Type="http://schemas.openxmlformats.org/officeDocument/2006/relationships/hyperlink" Target="file:///C:\Users\Lloyd\Documents\SVN\FHIR\build\qa\implementationguide.html" TargetMode="External"/><Relationship Id="rId2451" Type="http://schemas.openxmlformats.org/officeDocument/2006/relationships/hyperlink" Target="file:///C:\Users\Lloyd\Documents\SVN\FHIR\build\qa\integrated-examples.html" TargetMode="External"/><Relationship Id="rId2689" Type="http://schemas.openxmlformats.org/officeDocument/2006/relationships/hyperlink" Target="file:///C:\Users\Lloyd\Documents\SVN\FHIR\build\qa\operations.html" TargetMode="External"/><Relationship Id="rId2896" Type="http://schemas.openxmlformats.org/officeDocument/2006/relationships/hyperlink" Target="file:///C:\Users\Lloyd\Documents\SVN\FHIR\build\qa\operations.html" TargetMode="External"/><Relationship Id="rId216" Type="http://schemas.openxmlformats.org/officeDocument/2006/relationships/hyperlink" Target="file:///C:\Users\Lloyd\Documents\SVN\FHIR\build\qa\formats.html" TargetMode="External"/><Relationship Id="rId423" Type="http://schemas.openxmlformats.org/officeDocument/2006/relationships/hyperlink" Target="file:///C:\Users\Lloyd\Documents\SVN\FHIR\build\qa\datatypes-definitions.html" TargetMode="External"/><Relationship Id="rId868" Type="http://schemas.openxmlformats.org/officeDocument/2006/relationships/hyperlink" Target="file:///C:\Users\Lloyd\Documents\SVN\FHIR\build\qa\resource.html" TargetMode="External"/><Relationship Id="rId1053" Type="http://schemas.openxmlformats.org/officeDocument/2006/relationships/hyperlink" Target="file:///C:\Users\Lloyd\Documents\SVN\FHIR\build\qa\search.html" TargetMode="External"/><Relationship Id="rId1260" Type="http://schemas.openxmlformats.org/officeDocument/2006/relationships/hyperlink" Target="file:///C:\Users\Lloyd\Documents\SVN\FHIR\build\qa\datatypes.html" TargetMode="External"/><Relationship Id="rId1498" Type="http://schemas.openxmlformats.org/officeDocument/2006/relationships/hyperlink" Target="documentation.html" TargetMode="External"/><Relationship Id="rId2104" Type="http://schemas.openxmlformats.org/officeDocument/2006/relationships/hyperlink" Target="file:///C:\Users\Lloyd\Documents\SVN\FHIR\build\qa\observation.html" TargetMode="External"/><Relationship Id="rId2549" Type="http://schemas.openxmlformats.org/officeDocument/2006/relationships/hyperlink" Target="file:///C:\Users\Lloyd\Documents\SVN\FHIR\build\qa\datatypes.html" TargetMode="External"/><Relationship Id="rId2756" Type="http://schemas.openxmlformats.org/officeDocument/2006/relationships/hyperlink" Target="http://www.who.int/classifications/icd/en/" TargetMode="External"/><Relationship Id="rId2963" Type="http://schemas.openxmlformats.org/officeDocument/2006/relationships/hyperlink" Target="file:///C:\Users\Lloyd\Documents\SVN\FHIR\build\qa\http.html" TargetMode="External"/><Relationship Id="rId630" Type="http://schemas.openxmlformats.org/officeDocument/2006/relationships/hyperlink" Target="file:///C:\Users\Lloyd\Documents\SVN\FHIR\build\qa\datatypes.html" TargetMode="External"/><Relationship Id="rId728" Type="http://schemas.openxmlformats.org/officeDocument/2006/relationships/hyperlink" Target="file:///C:\Users\Lloyd\Documents\SVN\FHIR\build\qa\documentreference.html" TargetMode="External"/><Relationship Id="rId935" Type="http://schemas.openxmlformats.org/officeDocument/2006/relationships/hyperlink" Target="file:///C:\Users\Lloyd\Documents\SVN\FHIR\build\qa\terminologies.html" TargetMode="External"/><Relationship Id="rId1358" Type="http://schemas.openxmlformats.org/officeDocument/2006/relationships/hyperlink" Target="file:///C:\Users\Lloyd\Documents\SVN\FHIR\build\qa\encounter-operations.html" TargetMode="External"/><Relationship Id="rId1565" Type="http://schemas.openxmlformats.org/officeDocument/2006/relationships/hyperlink" Target="file:///C:\Users\Lloyd\Documents\SVN\FHIR\build\qa\procedure-example-f003-abscess.html" TargetMode="External"/><Relationship Id="rId1772" Type="http://schemas.openxmlformats.org/officeDocument/2006/relationships/hyperlink" Target="file:///C:\Users\Lloyd\Documents\SVN\FHIR\build\qa\datatypes.html" TargetMode="External"/><Relationship Id="rId2311" Type="http://schemas.openxmlformats.org/officeDocument/2006/relationships/hyperlink" Target="deviceusestatement.html" TargetMode="External"/><Relationship Id="rId2409" Type="http://schemas.openxmlformats.org/officeDocument/2006/relationships/hyperlink" Target="medicationorder.html" TargetMode="External"/><Relationship Id="rId2616" Type="http://schemas.openxmlformats.org/officeDocument/2006/relationships/hyperlink" Target="http://www.w3.org/TR/xmldsig-core/" TargetMode="External"/><Relationship Id="rId64" Type="http://schemas.openxmlformats.org/officeDocument/2006/relationships/hyperlink" Target="file:///C:\Users\Lloyd\Documents\SVN\FHIR\build\qa\timelines.html" TargetMode="External"/><Relationship Id="rId1120" Type="http://schemas.openxmlformats.org/officeDocument/2006/relationships/hyperlink" Target="file:///C:\Users\Lloyd\Documents\SVN\FHIR\build\qa\media.html" TargetMode="External"/><Relationship Id="rId1218" Type="http://schemas.openxmlformats.org/officeDocument/2006/relationships/hyperlink" Target="file:///C:\Users\Lloyd\Documents\SVN\FHIR\build\qa\enrollmentrequest.html" TargetMode="External"/><Relationship Id="rId1425" Type="http://schemas.openxmlformats.org/officeDocument/2006/relationships/hyperlink" Target="file:///C:\Users\Lloyd\Documents\SVN\FHIR\build\qa\questionnaire.html" TargetMode="External"/><Relationship Id="rId2823" Type="http://schemas.openxmlformats.org/officeDocument/2006/relationships/hyperlink" Target="file:///C:\Users\Lloyd\Documents\SVN\FHIR\build\qa\datatypes.html" TargetMode="External"/><Relationship Id="rId1632" Type="http://schemas.openxmlformats.org/officeDocument/2006/relationships/hyperlink" Target="file:///C:\Users\Lloyd\Documents\SVN\FHIR\build\qa\practitioner-example-f201-ab.html" TargetMode="External"/><Relationship Id="rId1937" Type="http://schemas.openxmlformats.org/officeDocument/2006/relationships/hyperlink" Target="file:///C:\Users\Lloyd\Documents\SVN\FHIR\build\qa\resource.html" TargetMode="External"/><Relationship Id="rId2199" Type="http://schemas.openxmlformats.org/officeDocument/2006/relationships/hyperlink" Target="file:///C:\Users\Lloyd\Documents\SVN\FHIR\build\qa\order.html" TargetMode="External"/><Relationship Id="rId280" Type="http://schemas.openxmlformats.org/officeDocument/2006/relationships/hyperlink" Target="http://www.cap.org/" TargetMode="External"/><Relationship Id="rId3012" Type="http://schemas.openxmlformats.org/officeDocument/2006/relationships/hyperlink" Target="file:///C:\Users\Lloyd\Documents\SVN\FHIR\build\qa\provenance.html" TargetMode="External"/><Relationship Id="rId140" Type="http://schemas.openxmlformats.org/officeDocument/2006/relationships/hyperlink" Target="file:///C:\Users\Lloyd\Documents\SVN\FHIR\build\qa\conformance.html" TargetMode="External"/><Relationship Id="rId378" Type="http://schemas.openxmlformats.org/officeDocument/2006/relationships/hyperlink" Target="file:///C:\Users\Lloyd\Documents\SVN\FHIR\build\qa\datatypes-mappings.html" TargetMode="External"/><Relationship Id="rId585" Type="http://schemas.openxmlformats.org/officeDocument/2006/relationships/hyperlink" Target="http://www.itu.int/rec/T-REC-E.123-200102-I/e" TargetMode="External"/><Relationship Id="rId792" Type="http://schemas.openxmlformats.org/officeDocument/2006/relationships/hyperlink" Target="file:///C:\Users\Lloyd\Documents\SVN\FHIR\build\qa\formats.html" TargetMode="External"/><Relationship Id="rId2059" Type="http://schemas.openxmlformats.org/officeDocument/2006/relationships/hyperlink" Target="http://www.w3.org/RDF/" TargetMode="External"/><Relationship Id="rId2266" Type="http://schemas.openxmlformats.org/officeDocument/2006/relationships/hyperlink" Target="goal.html" TargetMode="External"/><Relationship Id="rId2473" Type="http://schemas.openxmlformats.org/officeDocument/2006/relationships/hyperlink" Target="file:///C:\Users\Lloyd\Documents\SVN\FHIR\build\qa\operationoutcome.html" TargetMode="External"/><Relationship Id="rId2680" Type="http://schemas.openxmlformats.org/officeDocument/2006/relationships/hyperlink" Target="file:///C:\Users\Lloyd\Documents\SVN\FHIR\build\qa\Ex.html" TargetMode="External"/><Relationship Id="rId6" Type="http://schemas.openxmlformats.org/officeDocument/2006/relationships/webSettings" Target="webSettings.xml"/><Relationship Id="rId238" Type="http://schemas.openxmlformats.org/officeDocument/2006/relationships/hyperlink" Target="file:///C:\Users\Lloyd\Documents\SVN\FHIR\build\qa\valueset-allergy-intolerance-criticality.html" TargetMode="External"/><Relationship Id="rId445" Type="http://schemas.openxmlformats.org/officeDocument/2006/relationships/hyperlink" Target="file:///C:\Users\Lloyd\Documents\SVN\FHIR\build\qa\datatypes-mappings.html" TargetMode="External"/><Relationship Id="rId652" Type="http://schemas.openxmlformats.org/officeDocument/2006/relationships/hyperlink" Target="file:///C:\Users\Lloyd\Documents\SVN\FHIR\build\qa\2015Jan\index.html" TargetMode="External"/><Relationship Id="rId1075" Type="http://schemas.openxmlformats.org/officeDocument/2006/relationships/hyperlink" Target="file:///C:\Users\Lloyd\Documents\SVN\FHIR\build\qa\datatypes.html" TargetMode="External"/><Relationship Id="rId1282" Type="http://schemas.openxmlformats.org/officeDocument/2006/relationships/hyperlink" Target="file:///C:\Users\Lloyd\Documents\SVN\FHIR\build\qa\sdc\sdc.html" TargetMode="External"/><Relationship Id="rId2126" Type="http://schemas.openxmlformats.org/officeDocument/2006/relationships/hyperlink" Target="file:///C:\Users\Lloyd\Documents\SVN\FHIR\build\qa\careplan.html" TargetMode="External"/><Relationship Id="rId2333" Type="http://schemas.openxmlformats.org/officeDocument/2006/relationships/hyperlink" Target="subscription.html" TargetMode="External"/><Relationship Id="rId2540" Type="http://schemas.openxmlformats.org/officeDocument/2006/relationships/hyperlink" Target="file:///C:\Users\Lloyd\Documents\SVN\FHIR\build\qa\datatypes.html" TargetMode="External"/><Relationship Id="rId2778" Type="http://schemas.openxmlformats.org/officeDocument/2006/relationships/hyperlink" Target="file:///C:\Users\Lloyd\Documents\SVN\FHIR\build\qa\profiling.html" TargetMode="External"/><Relationship Id="rId2985" Type="http://schemas.openxmlformats.org/officeDocument/2006/relationships/hyperlink" Target="file:///C:\Users\Lloyd\Documents\SVN\FHIR\build\qa\resource-operations.html" TargetMode="External"/><Relationship Id="rId305" Type="http://schemas.openxmlformats.org/officeDocument/2006/relationships/hyperlink" Target="http://www.interfaceware.com" TargetMode="External"/><Relationship Id="rId512" Type="http://schemas.openxmlformats.org/officeDocument/2006/relationships/hyperlink" Target="file:///C:\Users\Lloyd\Documents\SVN\FHIR\build\qa\datatypes-definitions.html" TargetMode="External"/><Relationship Id="rId957" Type="http://schemas.openxmlformats.org/officeDocument/2006/relationships/hyperlink" Target="file:///C:\Users\Lloyd\Documents\SVN\FHIR\build\qa\medicationorder.html" TargetMode="External"/><Relationship Id="rId1142" Type="http://schemas.openxmlformats.org/officeDocument/2006/relationships/hyperlink" Target="file:///C:\Users\Lloyd\Documents\SVN\FHIR\build\qa\slot.html" TargetMode="External"/><Relationship Id="rId1587" Type="http://schemas.openxmlformats.org/officeDocument/2006/relationships/hyperlink" Target="file:///C:\Users\Lloyd\Documents\SVN\FHIR\build\qa\device-example-f001-feedingtube.html" TargetMode="External"/><Relationship Id="rId1794" Type="http://schemas.openxmlformats.org/officeDocument/2006/relationships/hyperlink" Target="file:///C:\Users\Lloyd\Documents\SVN\FHIR\build\qa\compartments.html" TargetMode="External"/><Relationship Id="rId2400" Type="http://schemas.openxmlformats.org/officeDocument/2006/relationships/hyperlink" Target="immunization.html" TargetMode="External"/><Relationship Id="rId2638" Type="http://schemas.openxmlformats.org/officeDocument/2006/relationships/hyperlink" Target="http://hssp-rlus.wikispaces.com/RLUS_FAQ" TargetMode="External"/><Relationship Id="rId2845" Type="http://schemas.openxmlformats.org/officeDocument/2006/relationships/hyperlink" Target="file:///C:\Users\Lloyd\Documents\SVN\FHIR\build\qa\terminologies.html" TargetMode="External"/><Relationship Id="rId86" Type="http://schemas.openxmlformats.org/officeDocument/2006/relationships/hyperlink" Target="file:///C:\Users\Lloyd\Documents\SVN\FHIR\build\qa\resource.html" TargetMode="External"/><Relationship Id="rId817" Type="http://schemas.openxmlformats.org/officeDocument/2006/relationships/hyperlink" Target="file:///C:\Users\Lloyd\Documents\SVN\FHIR\build\qa\extensibility-definitions.html" TargetMode="External"/><Relationship Id="rId1002" Type="http://schemas.openxmlformats.org/officeDocument/2006/relationships/hyperlink" Target="file:///C:\Users\Lloyd\Documents\SVN\FHIR\index.html" TargetMode="External"/><Relationship Id="rId1447" Type="http://schemas.openxmlformats.org/officeDocument/2006/relationships/hyperlink" Target="file:///C:\Users\Lloyd\Documents\SVN\FHIR\build\qa\security-labels.html" TargetMode="External"/><Relationship Id="rId1654" Type="http://schemas.openxmlformats.org/officeDocument/2006/relationships/hyperlink" Target="file:///C:\Users\Lloyd\Documents\SVN\FHIR\build\qa\json.html" TargetMode="External"/><Relationship Id="rId1861" Type="http://schemas.openxmlformats.org/officeDocument/2006/relationships/hyperlink" Target="file:///C:\Users\Lloyd\Documents\SVN\FHIR\build\qa\clinical.html" TargetMode="External"/><Relationship Id="rId2705" Type="http://schemas.openxmlformats.org/officeDocument/2006/relationships/hyperlink" Target="file:///C:\Users\Lloyd\Documents\SVN\FHIR\build\qa\datatypes.html" TargetMode="External"/><Relationship Id="rId2912" Type="http://schemas.openxmlformats.org/officeDocument/2006/relationships/hyperlink" Target="http://unitsofmeasure.org" TargetMode="External"/><Relationship Id="rId1307" Type="http://schemas.openxmlformats.org/officeDocument/2006/relationships/hyperlink" Target="https://en.wikipedia.org/wiki/Role-based_access_control" TargetMode="External"/><Relationship Id="rId1514" Type="http://schemas.openxmlformats.org/officeDocument/2006/relationships/hyperlink" Target="file:///C:\Users\Lloyd\Documents\SVN\FHIR\build\qa\xml.html" TargetMode="External"/><Relationship Id="rId1721" Type="http://schemas.openxmlformats.org/officeDocument/2006/relationships/hyperlink" Target="file:///C:\Users\Lloyd\Documents\SVN\FHIR\build\qa\history.html" TargetMode="External"/><Relationship Id="rId1959" Type="http://schemas.openxmlformats.org/officeDocument/2006/relationships/hyperlink" Target="file:///C:\Users\Lloyd\Documents\SVN\FHIR\build\qa\resourcelist.html" TargetMode="External"/><Relationship Id="rId13" Type="http://schemas.openxmlformats.org/officeDocument/2006/relationships/hyperlink" Target="group.html" TargetMode="External"/><Relationship Id="rId1819" Type="http://schemas.openxmlformats.org/officeDocument/2006/relationships/hyperlink" Target="http://www.nlm.nih.gov/" TargetMode="External"/><Relationship Id="rId2190" Type="http://schemas.openxmlformats.org/officeDocument/2006/relationships/hyperlink" Target="file:///C:\Users\Lloyd\Documents\SVN\FHIR\build\qa\episodeofcare.html" TargetMode="External"/><Relationship Id="rId2288" Type="http://schemas.openxmlformats.org/officeDocument/2006/relationships/hyperlink" Target="relatedperson.html" TargetMode="External"/><Relationship Id="rId2495" Type="http://schemas.openxmlformats.org/officeDocument/2006/relationships/hyperlink" Target="file:///C:\Users\Lloyd\Documents\SVN\FHIR\build\qa\datatypes.html" TargetMode="External"/><Relationship Id="rId162" Type="http://schemas.openxmlformats.org/officeDocument/2006/relationships/hyperlink" Target="file:///C:\Users\Lloyd\Documents\SVN\FHIR\build\qa\comparison-cda.html" TargetMode="External"/><Relationship Id="rId467" Type="http://schemas.openxmlformats.org/officeDocument/2006/relationships/hyperlink" Target="file:///C:\Users\Lloyd\Documents\SVN\FHIR\build\qa\datatypes-definitions.html" TargetMode="External"/><Relationship Id="rId1097" Type="http://schemas.openxmlformats.org/officeDocument/2006/relationships/hyperlink" Target="file:///C:\Users\Lloyd\Documents\SVN\FHIR\build\qa\conformance.html" TargetMode="External"/><Relationship Id="rId2050" Type="http://schemas.openxmlformats.org/officeDocument/2006/relationships/hyperlink" Target="file:///C:\Users\Lloyd\Documents\SVN\FHIR\build\qa\http.html" TargetMode="External"/><Relationship Id="rId2148" Type="http://schemas.openxmlformats.org/officeDocument/2006/relationships/hyperlink" Target="file:///C:\Users\Lloyd\Documents\SVN\FHIR\build\qa\visionprescription.html" TargetMode="External"/><Relationship Id="rId674" Type="http://schemas.openxmlformats.org/officeDocument/2006/relationships/hyperlink" Target="file:///C:\Users\Lloyd\Documents\SVN\FHIR\build\qa\references.html" TargetMode="External"/><Relationship Id="rId881" Type="http://schemas.openxmlformats.org/officeDocument/2006/relationships/hyperlink" Target="file:///C:\Users\Lloyd\Documents\SVN\FHIR\build\qa\profiling.html" TargetMode="External"/><Relationship Id="rId979" Type="http://schemas.openxmlformats.org/officeDocument/2006/relationships/hyperlink" Target="file:///C:\Users\Lloyd\Documents\SVN\FHIR\build\qa\claimresponse.html" TargetMode="External"/><Relationship Id="rId2355" Type="http://schemas.openxmlformats.org/officeDocument/2006/relationships/hyperlink" Target="explanationofbenefit.html" TargetMode="External"/><Relationship Id="rId2562" Type="http://schemas.openxmlformats.org/officeDocument/2006/relationships/hyperlink" Target="file:///C:\Users\Lloyd\Documents\SVN\FHIR\build\qa\v3\Confidentiality\index.html" TargetMode="External"/><Relationship Id="rId327" Type="http://schemas.openxmlformats.org/officeDocument/2006/relationships/hyperlink" Target="http://www.relayhealth.com" TargetMode="External"/><Relationship Id="rId534" Type="http://schemas.openxmlformats.org/officeDocument/2006/relationships/hyperlink" Target="file:///C:\Users\Lloyd\Documents\SVN\FHIR\build\qa\references.html" TargetMode="External"/><Relationship Id="rId741" Type="http://schemas.openxmlformats.org/officeDocument/2006/relationships/hyperlink" Target="file:///C:\Users\Lloyd\Documents\SVN\FHIR\build\qa\validation.json.zip" TargetMode="External"/><Relationship Id="rId839" Type="http://schemas.openxmlformats.org/officeDocument/2006/relationships/hyperlink" Target="file:///C:\Users\Lloyd\Documents\SVN\FHIR\build\qa\element-definitions.html" TargetMode="External"/><Relationship Id="rId1164" Type="http://schemas.openxmlformats.org/officeDocument/2006/relationships/hyperlink" Target="file:///C:\Users\Lloyd\Documents\SVN\FHIR\build\qa\datatypes.html" TargetMode="External"/><Relationship Id="rId1371" Type="http://schemas.openxmlformats.org/officeDocument/2006/relationships/hyperlink" Target="file:///C:\Users\Lloyd\Documents\SVN\FHIR\build\qa\bundle-response.html" TargetMode="External"/><Relationship Id="rId1469" Type="http://schemas.openxmlformats.org/officeDocument/2006/relationships/control" Target="activeX/activeX6.xml"/><Relationship Id="rId2008" Type="http://schemas.openxmlformats.org/officeDocument/2006/relationships/hyperlink" Target="file:///C:\Users\Lloyd\Documents\SVN\FHIR\build\qa\structuredefinition.html" TargetMode="External"/><Relationship Id="rId2215" Type="http://schemas.openxmlformats.org/officeDocument/2006/relationships/hyperlink" Target="file:///C:\Users\Lloyd\Documents\SVN\FHIR\build\qa\questionnaireresponse.html" TargetMode="External"/><Relationship Id="rId2422" Type="http://schemas.openxmlformats.org/officeDocument/2006/relationships/hyperlink" Target="paymentnotice.html" TargetMode="External"/><Relationship Id="rId2867" Type="http://schemas.openxmlformats.org/officeDocument/2006/relationships/hyperlink" Target="file:///C:\Users\Lloyd\Documents\SVN\FHIR\build\qa\composition-status-map-v3.html" TargetMode="External"/><Relationship Id="rId601" Type="http://schemas.openxmlformats.org/officeDocument/2006/relationships/hyperlink" Target="file:///C:\Users\Lloyd\Documents\SVN\FHIR\build\qa\datatypes.html" TargetMode="External"/><Relationship Id="rId1024" Type="http://schemas.openxmlformats.org/officeDocument/2006/relationships/hyperlink" Target="file:///C:\Users\Lloyd\Documents\SVN\FHIR\build\qa\extensibility.html" TargetMode="External"/><Relationship Id="rId1231" Type="http://schemas.openxmlformats.org/officeDocument/2006/relationships/hyperlink" Target="file:///C:\Users\Lloyd\Documents\SVN\FHIR\build\qa\paymentnotice.html" TargetMode="External"/><Relationship Id="rId1676" Type="http://schemas.openxmlformats.org/officeDocument/2006/relationships/hyperlink" Target="file:///C:\Users\Lloyd\Documents\SVN\FHIR\build\qa\datatypes.html" TargetMode="External"/><Relationship Id="rId1883" Type="http://schemas.openxmlformats.org/officeDocument/2006/relationships/hyperlink" Target="file:///C:\Users\Lloyd\Documents\SVN\FHIR\build\qa\http.html" TargetMode="External"/><Relationship Id="rId2727" Type="http://schemas.openxmlformats.org/officeDocument/2006/relationships/hyperlink" Target="file:///C:\Users\Lloyd\Documents\SVN\FHIR\build\qa\history.html" TargetMode="External"/><Relationship Id="rId2934" Type="http://schemas.openxmlformats.org/officeDocument/2006/relationships/hyperlink" Target="file:///C:\Users\Lloyd\Documents\SVN\FHIR\build\qa\security-labels.html" TargetMode="External"/><Relationship Id="rId906" Type="http://schemas.openxmlformats.org/officeDocument/2006/relationships/hyperlink" Target="file:///C:\Users\Lloyd\Documents\SVN\FHIR\build\qa\dataelement.html" TargetMode="External"/><Relationship Id="rId1329" Type="http://schemas.openxmlformats.org/officeDocument/2006/relationships/hyperlink" Target="file:///C:\Users\Lloyd\Documents\SVN\FHIR\build\qa\conformance-definitions.html" TargetMode="External"/><Relationship Id="rId1536" Type="http://schemas.openxmlformats.org/officeDocument/2006/relationships/hyperlink" Target="http://wiki.hl7.org/index.php?title=FHIR_Blogs" TargetMode="External"/><Relationship Id="rId1743" Type="http://schemas.openxmlformats.org/officeDocument/2006/relationships/hyperlink" Target="file:///C:\Users\Lloyd\Documents\SVN\FHIR\build\qa\history.html" TargetMode="External"/><Relationship Id="rId1950" Type="http://schemas.openxmlformats.org/officeDocument/2006/relationships/hyperlink" Target="file:///C:\Users\Lloyd\Documents\SVN\FHIR\build\qa\datatypes.html" TargetMode="External"/><Relationship Id="rId35" Type="http://schemas.openxmlformats.org/officeDocument/2006/relationships/hyperlink" Target="communicationrequest.html" TargetMode="External"/><Relationship Id="rId1603" Type="http://schemas.openxmlformats.org/officeDocument/2006/relationships/hyperlink" Target="file:///C:\Users\Lloyd\Documents\SVN\FHIR\build\qa\organization-example-f201-aumc.html" TargetMode="External"/><Relationship Id="rId1810" Type="http://schemas.openxmlformats.org/officeDocument/2006/relationships/hyperlink" Target="http://www.fda.gov/MedicalDevices/DeviceRegulationandGuidance/UniqueDeviceIdentification/" TargetMode="External"/><Relationship Id="rId184" Type="http://schemas.openxmlformats.org/officeDocument/2006/relationships/hyperlink" Target="file:///C:\Users\Lloyd\Documents\SVN\FHIR\build\qa\help.html" TargetMode="External"/><Relationship Id="rId391" Type="http://schemas.openxmlformats.org/officeDocument/2006/relationships/hyperlink" Target="file:///C:\Users\Lloyd\Documents\SVN\FHIR\build\qa\datatypes.html" TargetMode="External"/><Relationship Id="rId1908" Type="http://schemas.openxmlformats.org/officeDocument/2006/relationships/hyperlink" Target="file:///C:\Users\Lloyd\Documents\SVN\FHIR\build\qa\search.html" TargetMode="External"/><Relationship Id="rId2072" Type="http://schemas.openxmlformats.org/officeDocument/2006/relationships/hyperlink" Target="file:///C:\Users\Lloyd\Documents\SVN\FHIR\build\qa\datatypes.html" TargetMode="External"/><Relationship Id="rId251" Type="http://schemas.openxmlformats.org/officeDocument/2006/relationships/hyperlink" Target="file:///C:\Users\Lloyd\Documents\SVN\FHIR\build\qa\help.html" TargetMode="External"/><Relationship Id="rId489" Type="http://schemas.openxmlformats.org/officeDocument/2006/relationships/hyperlink" Target="file:///C:\Users\Lloyd\Documents\SVN\FHIR\build\qa\datatypes.html" TargetMode="External"/><Relationship Id="rId696" Type="http://schemas.openxmlformats.org/officeDocument/2006/relationships/hyperlink" Target="file:///C:\Users\Lloyd\Documents\SVN\FHIR\build\qa\terminology-service.html" TargetMode="External"/><Relationship Id="rId2377" Type="http://schemas.openxmlformats.org/officeDocument/2006/relationships/hyperlink" Target="device.html" TargetMode="External"/><Relationship Id="rId2584" Type="http://schemas.openxmlformats.org/officeDocument/2006/relationships/hyperlink" Target="file:///C:\Users\Lloyd\Documents\SVN\FHIR\build\qa\v3\Confidentiality\index.html" TargetMode="External"/><Relationship Id="rId2791" Type="http://schemas.openxmlformats.org/officeDocument/2006/relationships/hyperlink" Target="file:///C:\Users\Lloyd\Documents\SVN\FHIR\build\qa\namingsystem-definitions.html" TargetMode="External"/><Relationship Id="rId349" Type="http://schemas.openxmlformats.org/officeDocument/2006/relationships/hyperlink" Target="file:///C:\Users\Lloyd\Documents\SVN\FHIR\build\qa\history.html" TargetMode="External"/><Relationship Id="rId556" Type="http://schemas.openxmlformats.org/officeDocument/2006/relationships/hyperlink" Target="file:///C:\Users\Lloyd\Documents\SVN\FHIR\build\qa\datatypes-mappings.html" TargetMode="External"/><Relationship Id="rId763" Type="http://schemas.openxmlformats.org/officeDocument/2006/relationships/hyperlink" Target="file:///C:\Users\Lloyd\Documents\SVN\FHIR\build\qa\provenance.html" TargetMode="External"/><Relationship Id="rId1186" Type="http://schemas.openxmlformats.org/officeDocument/2006/relationships/hyperlink" Target="http://gforge.hl7.org/gf/project/fhir/tracker/?action=TrackerItemEdit&amp;tracker_item_id=3260" TargetMode="External"/><Relationship Id="rId1393" Type="http://schemas.openxmlformats.org/officeDocument/2006/relationships/hyperlink" Target="file:///C:\Users\Lloyd\Documents\SVN\FHIR\build\qa\datatypes.html" TargetMode="External"/><Relationship Id="rId2237" Type="http://schemas.openxmlformats.org/officeDocument/2006/relationships/hyperlink" Target="file:///C:\Users\Lloyd\Documents\SVN\FHIR\build\qa\conceptmap.html" TargetMode="External"/><Relationship Id="rId2444" Type="http://schemas.openxmlformats.org/officeDocument/2006/relationships/hyperlink" Target="supplydelivery.html" TargetMode="External"/><Relationship Id="rId2889" Type="http://schemas.openxmlformats.org/officeDocument/2006/relationships/hyperlink" Target="file:///C:\Users\Lloyd\Documents\SVN\FHIR\build\qa\datatypes.html" TargetMode="External"/><Relationship Id="rId111" Type="http://schemas.openxmlformats.org/officeDocument/2006/relationships/hyperlink" Target="file:///C:\Users\Lloyd\Documents\SVN\FHIR\build\qa\resource.html" TargetMode="External"/><Relationship Id="rId209" Type="http://schemas.openxmlformats.org/officeDocument/2006/relationships/hyperlink" Target="file:///C:\Users\Lloyd\Documents\SVN\FHIR\build\qa\structuredefinition.html" TargetMode="External"/><Relationship Id="rId416" Type="http://schemas.openxmlformats.org/officeDocument/2006/relationships/hyperlink" Target="file:///C:\Users\Lloyd\Documents\SVN\FHIR\build\qa\datatypes.html" TargetMode="External"/><Relationship Id="rId970" Type="http://schemas.openxmlformats.org/officeDocument/2006/relationships/hyperlink" Target="file:///C:\Users\Lloyd\Documents\SVN\FHIR\build\qa\claim.html" TargetMode="External"/><Relationship Id="rId1046" Type="http://schemas.openxmlformats.org/officeDocument/2006/relationships/hyperlink" Target="http://wiki.hl7.org/index.php?title=FHIR" TargetMode="External"/><Relationship Id="rId1253" Type="http://schemas.openxmlformats.org/officeDocument/2006/relationships/hyperlink" Target="file:///C:\Users\Lloyd\Documents\SVN\FHIR\build\qa\uslab\uslabphreport.html" TargetMode="External"/><Relationship Id="rId1698" Type="http://schemas.openxmlformats.org/officeDocument/2006/relationships/hyperlink" Target="http://loinc.org/terms-of-use" TargetMode="External"/><Relationship Id="rId2651" Type="http://schemas.openxmlformats.org/officeDocument/2006/relationships/hyperlink" Target="file:///C:\Users\Lloyd\Documents\SVN\FHIR\build\qa\history.html" TargetMode="External"/><Relationship Id="rId2749" Type="http://schemas.openxmlformats.org/officeDocument/2006/relationships/hyperlink" Target="http://www.fda.gov/Drugs/InformationOnDrugs/ucm142438.htm" TargetMode="External"/><Relationship Id="rId2956" Type="http://schemas.openxmlformats.org/officeDocument/2006/relationships/hyperlink" Target="file:///C:\Users\Lloyd\Documents\SVN\FHIR\build\qa\conformance-phr-example.xml.html" TargetMode="External"/><Relationship Id="rId623" Type="http://schemas.openxmlformats.org/officeDocument/2006/relationships/hyperlink" Target="file:///C:\Users\Lloyd\Documents\SVN\FHIR\build\qa\datatypes.html" TargetMode="External"/><Relationship Id="rId830" Type="http://schemas.openxmlformats.org/officeDocument/2006/relationships/hyperlink" Target="file:///C:\Users\Lloyd\Documents\SVN\FHIR\build\qa\formats.html" TargetMode="External"/><Relationship Id="rId928" Type="http://schemas.openxmlformats.org/officeDocument/2006/relationships/hyperlink" Target="file:///C:\Users\Lloyd\Documents\SVN\FHIR\build\qa\datatypes.html" TargetMode="External"/><Relationship Id="rId1460" Type="http://schemas.openxmlformats.org/officeDocument/2006/relationships/control" Target="activeX/activeX2.xml"/><Relationship Id="rId1558" Type="http://schemas.openxmlformats.org/officeDocument/2006/relationships/hyperlink" Target="file:///C:\Users\Lloyd\Documents\SVN\FHIR\build\qa\condition-example-f002-lung.html" TargetMode="External"/><Relationship Id="rId1765" Type="http://schemas.openxmlformats.org/officeDocument/2006/relationships/hyperlink" Target="file:///C:\Users\Lloyd\Documents\SVN\FHIR\build\qa\operationoutcome.html" TargetMode="External"/><Relationship Id="rId2304" Type="http://schemas.openxmlformats.org/officeDocument/2006/relationships/hyperlink" Target="appointmentresponse.html" TargetMode="External"/><Relationship Id="rId2511" Type="http://schemas.openxmlformats.org/officeDocument/2006/relationships/hyperlink" Target="http://wiki.hl7.org/index.php?title=FHIR_Specification_Feedback_(DSTU_2)" TargetMode="External"/><Relationship Id="rId2609" Type="http://schemas.openxmlformats.org/officeDocument/2006/relationships/hyperlink" Target="file:///C:\Users\Lloyd\Documents\SVN\FHIR\build\qa\operationoutcome-example-break-the-glass.html" TargetMode="External"/><Relationship Id="rId57" Type="http://schemas.openxmlformats.org/officeDocument/2006/relationships/hyperlink" Target="file:///C:\Users\Lloyd\Documents\SVN\FHIR\build\qa\history.html" TargetMode="External"/><Relationship Id="rId1113" Type="http://schemas.openxmlformats.org/officeDocument/2006/relationships/hyperlink" Target="file:///C:\Users\Lloyd\Documents\SVN\FHIR\build\qa\healthcareservice.html" TargetMode="External"/><Relationship Id="rId1320" Type="http://schemas.openxmlformats.org/officeDocument/2006/relationships/hyperlink" Target="file:///C:\Users\Lloyd\Documents\SVN\FHIR\build\qa\security-labels.html" TargetMode="External"/><Relationship Id="rId1418" Type="http://schemas.openxmlformats.org/officeDocument/2006/relationships/hyperlink" Target="file:///C:\Users\Lloyd\Documents\SVN\FHIR\build\qa\ehrsrle\ehrsrle.html" TargetMode="External"/><Relationship Id="rId1972" Type="http://schemas.openxmlformats.org/officeDocument/2006/relationships/hyperlink" Target="file:///C:\Users\Lloyd\Documents\SVN\FHIR\build\qa\formats.html" TargetMode="External"/><Relationship Id="rId2816" Type="http://schemas.openxmlformats.org/officeDocument/2006/relationships/hyperlink" Target="http://www.rfc-editor.org/bcp/bcp13.txt" TargetMode="External"/><Relationship Id="rId1625" Type="http://schemas.openxmlformats.org/officeDocument/2006/relationships/hyperlink" Target="file:///C:\Users\Lloyd\Documents\SVN\FHIR\build\qa\practitioner-example-f201-ab.html" TargetMode="External"/><Relationship Id="rId1832" Type="http://schemas.openxmlformats.org/officeDocument/2006/relationships/hyperlink" Target="file:///C:\Users\Lloyd\Documents\SVN\FHIR\build\qa\index.html" TargetMode="External"/><Relationship Id="rId2094" Type="http://schemas.openxmlformats.org/officeDocument/2006/relationships/hyperlink" Target="file:///C:\Users\Lloyd\Documents\SVN\FHIR\build\qa\datatypes.html" TargetMode="External"/><Relationship Id="rId273" Type="http://schemas.openxmlformats.org/officeDocument/2006/relationships/hyperlink" Target="http://www.brit.com" TargetMode="External"/><Relationship Id="rId480" Type="http://schemas.openxmlformats.org/officeDocument/2006/relationships/hyperlink" Target="file:///C:\Users\Lloyd\Documents\SVN\FHIR\build\qa\datatypes.html" TargetMode="External"/><Relationship Id="rId2161" Type="http://schemas.openxmlformats.org/officeDocument/2006/relationships/hyperlink" Target="file:///C:\Users\Lloyd\Documents\SVN\FHIR\build\qa\immunizationrecommendation.html" TargetMode="External"/><Relationship Id="rId2399" Type="http://schemas.openxmlformats.org/officeDocument/2006/relationships/hyperlink" Target="imagingstudy.html" TargetMode="External"/><Relationship Id="rId3005" Type="http://schemas.openxmlformats.org/officeDocument/2006/relationships/hyperlink" Target="file:///C:\Users\Lloyd\Documents\SVN\FHIR\build\qa\extensibility.html" TargetMode="External"/><Relationship Id="rId133" Type="http://schemas.openxmlformats.org/officeDocument/2006/relationships/hyperlink" Target="file:///C:\Users\Lloyd\Documents\SVN\FHIR\build\qa\references.html" TargetMode="External"/><Relationship Id="rId340" Type="http://schemas.openxmlformats.org/officeDocument/2006/relationships/hyperlink" Target="http://www.westhealth.org" TargetMode="External"/><Relationship Id="rId578" Type="http://schemas.openxmlformats.org/officeDocument/2006/relationships/hyperlink" Target="file:///C:\Users\Lloyd\Documents\SVN\FHIR\build\qa\datatypes-examples.html" TargetMode="External"/><Relationship Id="rId785" Type="http://schemas.openxmlformats.org/officeDocument/2006/relationships/hyperlink" Target="file:///C:\Users\Lloyd\Documents\SVN\FHIR\build\qa\datatypes.html" TargetMode="External"/><Relationship Id="rId992" Type="http://schemas.openxmlformats.org/officeDocument/2006/relationships/hyperlink" Target="file:///C:\Users\Lloyd\Documents\SVN\FHIR\build\qa\processrequest.html" TargetMode="External"/><Relationship Id="rId2021" Type="http://schemas.openxmlformats.org/officeDocument/2006/relationships/hyperlink" Target="file:///C:\Users\Lloyd\Documents\SVN\FHIR\build\qa\http.html" TargetMode="External"/><Relationship Id="rId2259" Type="http://schemas.openxmlformats.org/officeDocument/2006/relationships/hyperlink" Target="condition.html" TargetMode="External"/><Relationship Id="rId2466" Type="http://schemas.openxmlformats.org/officeDocument/2006/relationships/hyperlink" Target="file:///C:\Users\Lloyd\Documents\SVN\FHIR\build\qa\bundle.html" TargetMode="External"/><Relationship Id="rId2673" Type="http://schemas.openxmlformats.org/officeDocument/2006/relationships/hyperlink" Target="file:///C:\Users\Lloyd\Documents\SVN\FHIR\build\qa\help.html" TargetMode="External"/><Relationship Id="rId2880" Type="http://schemas.openxmlformats.org/officeDocument/2006/relationships/hyperlink" Target="file:///C:\Users\Lloyd\Documents\SVN\FHIR\build\qa\order.html" TargetMode="External"/><Relationship Id="rId200" Type="http://schemas.openxmlformats.org/officeDocument/2006/relationships/hyperlink" Target="file:///C:\Users\Lloyd\Documents\SVN\FHIR\build\qa\profiling.html" TargetMode="External"/><Relationship Id="rId438" Type="http://schemas.openxmlformats.org/officeDocument/2006/relationships/hyperlink" Target="http://www.w3.org/International/questions/qa-personal-names" TargetMode="External"/><Relationship Id="rId645" Type="http://schemas.openxmlformats.org/officeDocument/2006/relationships/hyperlink" Target="file:///C:\Users\Lloyd\Documents\SVN\FHIR\build\qa\timelines.html" TargetMode="External"/><Relationship Id="rId852" Type="http://schemas.openxmlformats.org/officeDocument/2006/relationships/hyperlink" Target="file:///C:\Users\Lloyd\Documents\SVN\FHIR\build\qa\extensibility-definitions.html" TargetMode="External"/><Relationship Id="rId1068" Type="http://schemas.openxmlformats.org/officeDocument/2006/relationships/hyperlink" Target="file:///C:\Users\Lloyd\Documents\SVN\FHIR\build\qa\detectedissue.html" TargetMode="External"/><Relationship Id="rId1275" Type="http://schemas.openxmlformats.org/officeDocument/2006/relationships/hyperlink" Target="file:///C:\Users\Lloyd\Documents\SVN\FHIR\build\qa\referralrequest.html" TargetMode="External"/><Relationship Id="rId1482" Type="http://schemas.openxmlformats.org/officeDocument/2006/relationships/control" Target="activeX/activeX11.xml"/><Relationship Id="rId2119" Type="http://schemas.openxmlformats.org/officeDocument/2006/relationships/hyperlink" Target="file:///C:\Users\Lloyd\Documents\SVN\FHIR\build\qa\condition.html" TargetMode="External"/><Relationship Id="rId2326" Type="http://schemas.openxmlformats.org/officeDocument/2006/relationships/hyperlink" Target="media.html" TargetMode="External"/><Relationship Id="rId2533" Type="http://schemas.openxmlformats.org/officeDocument/2006/relationships/hyperlink" Target="file:///C:\Users\Lloyd\Documents\SVN\FHIR\build\qa\datatypes.html" TargetMode="External"/><Relationship Id="rId2740" Type="http://schemas.openxmlformats.org/officeDocument/2006/relationships/hyperlink" Target="file:///C:\Users\Lloyd\Documents\SVN\FHIR\build\qa\ucum.html" TargetMode="External"/><Relationship Id="rId2978" Type="http://schemas.openxmlformats.org/officeDocument/2006/relationships/hyperlink" Target="http://fhir.org/conformance-testing" TargetMode="External"/><Relationship Id="rId505" Type="http://schemas.openxmlformats.org/officeDocument/2006/relationships/hyperlink" Target="file:///C:\Users\Lloyd\Documents\SVN\FHIR\build\qa\datatypes.html" TargetMode="External"/><Relationship Id="rId712" Type="http://schemas.openxmlformats.org/officeDocument/2006/relationships/hyperlink" Target="http://www.w3.org/Style/CSS/Overview.en.html" TargetMode="External"/><Relationship Id="rId1135" Type="http://schemas.openxmlformats.org/officeDocument/2006/relationships/hyperlink" Target="file:///C:\Users\Lloyd\Documents\SVN\FHIR\build\qa\practitioner.html" TargetMode="External"/><Relationship Id="rId1342" Type="http://schemas.openxmlformats.org/officeDocument/2006/relationships/hyperlink" Target="file:///C:\Users\Lloyd\Documents\SVN\FHIR\build\qa\resource.html" TargetMode="External"/><Relationship Id="rId1787" Type="http://schemas.openxmlformats.org/officeDocument/2006/relationships/hyperlink" Target="file:///C:\Users\Lloyd\Documents\SVN\FHIR\build\qa\domainresource.html" TargetMode="External"/><Relationship Id="rId1994" Type="http://schemas.openxmlformats.org/officeDocument/2006/relationships/hyperlink" Target="file:///C:\Users\Lloyd\Documents\SVN\FHIR\build\qa\lipid-report.html" TargetMode="External"/><Relationship Id="rId2838" Type="http://schemas.openxmlformats.org/officeDocument/2006/relationships/hyperlink" Target="file:///C:\Users\Lloyd\Documents\SVN\FHIR\build\qa\conceptmap.html" TargetMode="External"/><Relationship Id="rId79" Type="http://schemas.openxmlformats.org/officeDocument/2006/relationships/hyperlink" Target="http://www.hl7.org/participate/onlineballoting.cfm" TargetMode="External"/><Relationship Id="rId1202" Type="http://schemas.openxmlformats.org/officeDocument/2006/relationships/hyperlink" Target="file:///C:\Users\Lloyd\Documents\SVN\FHIR\build\qa\appointmentresponse.html" TargetMode="External"/><Relationship Id="rId1647" Type="http://schemas.openxmlformats.org/officeDocument/2006/relationships/hyperlink" Target="file:///C:\Users\Lloyd\Documents\SVN\FHIR\build\qa\practitioner-example-f202-lm.html" TargetMode="External"/><Relationship Id="rId1854" Type="http://schemas.openxmlformats.org/officeDocument/2006/relationships/hyperlink" Target="http://wiki.hl7.org/index.php?title=FHIR_Asynchronous_Exchange" TargetMode="External"/><Relationship Id="rId2600" Type="http://schemas.openxmlformats.org/officeDocument/2006/relationships/image" Target="file:///C:\Users\Lloyd\Documents\SVN\FHIR\build\qa\security-icon-user.png" TargetMode="External"/><Relationship Id="rId2905" Type="http://schemas.openxmlformats.org/officeDocument/2006/relationships/hyperlink" Target="file:///C:\Users\Lloyd\Documents\SVN\FHIR\build\qa\subscription.html" TargetMode="External"/><Relationship Id="rId1507" Type="http://schemas.openxmlformats.org/officeDocument/2006/relationships/hyperlink" Target="administration.html" TargetMode="External"/><Relationship Id="rId1714" Type="http://schemas.openxmlformats.org/officeDocument/2006/relationships/hyperlink" Target="file:///C:\Users\Lloyd\Documents\SVN\FHIR\build\qa\allergyintolerance.html" TargetMode="External"/><Relationship Id="rId295" Type="http://schemas.openxmlformats.org/officeDocument/2006/relationships/hyperlink" Target="http://www.gevityinc.com" TargetMode="External"/><Relationship Id="rId1921" Type="http://schemas.openxmlformats.org/officeDocument/2006/relationships/hyperlink" Target="file:///C:\Users\Lloyd\Documents\SVN\FHIR\build\qa\compartments.html" TargetMode="External"/><Relationship Id="rId2183" Type="http://schemas.openxmlformats.org/officeDocument/2006/relationships/hyperlink" Target="file:///C:\Users\Lloyd\Documents\SVN\FHIR\build\qa\substance.html" TargetMode="External"/><Relationship Id="rId2390" Type="http://schemas.openxmlformats.org/officeDocument/2006/relationships/hyperlink" Target="enrollmentresponse.html" TargetMode="External"/><Relationship Id="rId2488" Type="http://schemas.openxmlformats.org/officeDocument/2006/relationships/hyperlink" Target="file:///C:\Users\Lloyd\Documents\SVN\FHIR\build\qa\datatypes.html" TargetMode="External"/><Relationship Id="rId155" Type="http://schemas.openxmlformats.org/officeDocument/2006/relationships/hyperlink" Target="file:///C:\Users\Lloyd\Documents\SVN\FHIR\build\qa\help.html" TargetMode="External"/><Relationship Id="rId362" Type="http://schemas.openxmlformats.org/officeDocument/2006/relationships/hyperlink" Target="file:///C:\Users\Lloyd\Documents\SVN\FHIR\build\qa\datatypes-examples.html" TargetMode="External"/><Relationship Id="rId1297" Type="http://schemas.openxmlformats.org/officeDocument/2006/relationships/hyperlink" Target="file:///C:\Users\Lloyd\Documents\SVN\FHIR\build\qa\documents.html" TargetMode="External"/><Relationship Id="rId2043" Type="http://schemas.openxmlformats.org/officeDocument/2006/relationships/hyperlink" Target="file:///C:\Users\Lloyd\Documents\SVN\FHIR\build\qa\daf\daf.html" TargetMode="External"/><Relationship Id="rId2250" Type="http://schemas.openxmlformats.org/officeDocument/2006/relationships/hyperlink" Target="file:///C:\Users\Lloyd\Documents\SVN\FHIR\build\qa\enrollmentresponse.html" TargetMode="External"/><Relationship Id="rId2695" Type="http://schemas.openxmlformats.org/officeDocument/2006/relationships/hyperlink" Target="file:///C:\Users\Lloyd\Documents\SVN\FHIR\build\qa\.xml.html" TargetMode="External"/><Relationship Id="rId222" Type="http://schemas.openxmlformats.org/officeDocument/2006/relationships/hyperlink" Target="file:///C:\Users\Lloyd\Documents\SVN\FHIR\build\qa\allergyintolerance-definitions.html" TargetMode="External"/><Relationship Id="rId667" Type="http://schemas.openxmlformats.org/officeDocument/2006/relationships/hyperlink" Target="file:///C:\Users\Lloyd\Documents\SVN\FHIR\build\qa\overview-dev.html" TargetMode="External"/><Relationship Id="rId874" Type="http://schemas.openxmlformats.org/officeDocument/2006/relationships/hyperlink" Target="file:///C:\Users\Lloyd\Documents\SVN\FHIR\build\qa\structuredefinition-examples.html" TargetMode="External"/><Relationship Id="rId2110" Type="http://schemas.openxmlformats.org/officeDocument/2006/relationships/hyperlink" Target="file:///C:\Users\Lloyd\Documents\SVN\FHIR\build\qa\allergyintolerance.html" TargetMode="External"/><Relationship Id="rId2348" Type="http://schemas.openxmlformats.org/officeDocument/2006/relationships/hyperlink" Target="eligibilityresponse.html" TargetMode="External"/><Relationship Id="rId2555" Type="http://schemas.openxmlformats.org/officeDocument/2006/relationships/hyperlink" Target="file:///C:\Users\Lloyd\Documents\SVN\FHIR\build\qa\resource.html" TargetMode="External"/><Relationship Id="rId2762" Type="http://schemas.openxmlformats.org/officeDocument/2006/relationships/hyperlink" Target="file:///C:\Users\Lloyd\Documents\SVN\FHIR\build\qa\terminologies-v2.html" TargetMode="External"/><Relationship Id="rId527" Type="http://schemas.openxmlformats.org/officeDocument/2006/relationships/hyperlink" Target="file:///C:\Users\Lloyd\Documents\SVN\FHIR\build\qa\terminologies.html" TargetMode="External"/><Relationship Id="rId734" Type="http://schemas.openxmlformats.org/officeDocument/2006/relationships/hyperlink" Target="file:///C:\Users\Lloyd\Documents\SVN\FHIR\build\qa\history.html" TargetMode="External"/><Relationship Id="rId941" Type="http://schemas.openxmlformats.org/officeDocument/2006/relationships/hyperlink" Target="file:///C:\Users\Lloyd\Documents\SVN\FHIR\build\qa\datatypes.html" TargetMode="External"/><Relationship Id="rId1157" Type="http://schemas.openxmlformats.org/officeDocument/2006/relationships/hyperlink" Target="file:///C:\Users\Lloyd\Documents\SVN\FHIR\build\qa\datatypes.html" TargetMode="External"/><Relationship Id="rId1364" Type="http://schemas.openxmlformats.org/officeDocument/2006/relationships/hyperlink" Target="file:///C:\Users\Lloyd\Documents\SVN\FHIR\build\qa\bundle-definitions.html" TargetMode="External"/><Relationship Id="rId1571" Type="http://schemas.openxmlformats.org/officeDocument/2006/relationships/hyperlink" Target="file:///C:\Users\Lloyd\Documents\SVN\FHIR\build\qa\careplan-example-f003-pharynx.html" TargetMode="External"/><Relationship Id="rId2208" Type="http://schemas.openxmlformats.org/officeDocument/2006/relationships/hyperlink" Target="file:///C:\Users\Lloyd\Documents\SVN\FHIR\build\qa\processresponse.html" TargetMode="External"/><Relationship Id="rId2415" Type="http://schemas.openxmlformats.org/officeDocument/2006/relationships/hyperlink" Target="operationdefinition.html" TargetMode="External"/><Relationship Id="rId2622" Type="http://schemas.openxmlformats.org/officeDocument/2006/relationships/hyperlink" Target="http://wiki.ihe.net/index.php?title=Document_Digital_Signature" TargetMode="External"/><Relationship Id="rId70" Type="http://schemas.openxmlformats.org/officeDocument/2006/relationships/hyperlink" Target="file:///C:\Users\Lloyd\Documents\SVN\FHIR\build\qa\datatypes.html" TargetMode="External"/><Relationship Id="rId801" Type="http://schemas.openxmlformats.org/officeDocument/2006/relationships/hyperlink" Target="file:///C:\Users\Lloyd\Documents\SVN\FHIR\build\qa\element-definitions.html" TargetMode="External"/><Relationship Id="rId1017" Type="http://schemas.openxmlformats.org/officeDocument/2006/relationships/hyperlink" Target="file:///C:\Users\Lloyd\Documents\SVN\FHIR\build\qa\references.html" TargetMode="External"/><Relationship Id="rId1224" Type="http://schemas.openxmlformats.org/officeDocument/2006/relationships/hyperlink" Target="file:///C:\Users\Lloyd\Documents\SVN\FHIR\build\qa\healthcareservice.html" TargetMode="External"/><Relationship Id="rId1431" Type="http://schemas.openxmlformats.org/officeDocument/2006/relationships/hyperlink" Target="file:///C:\Users\Lloyd\Documents\SVN\FHIR\build\qa\diagnosticreport.html" TargetMode="External"/><Relationship Id="rId1669" Type="http://schemas.openxmlformats.org/officeDocument/2006/relationships/hyperlink" Target="file:///C:\Users\Lloyd\Documents\SVN\FHIR\build\qa\extensibility.html" TargetMode="External"/><Relationship Id="rId1876" Type="http://schemas.openxmlformats.org/officeDocument/2006/relationships/hyperlink" Target="file:///C:\Users\Lloyd\Documents\SVN\FHIR\build\qa\resourcelist.html" TargetMode="External"/><Relationship Id="rId2927" Type="http://schemas.openxmlformats.org/officeDocument/2006/relationships/hyperlink" Target="file:///C:\Users\Lloyd\Documents\SVN\FHIR\build\qa\http.html" TargetMode="External"/><Relationship Id="rId1529" Type="http://schemas.openxmlformats.org/officeDocument/2006/relationships/hyperlink" Target="file:///C:\Users\Lloyd\Documents\SVN\FHIR\build\qa\profilelist.html" TargetMode="External"/><Relationship Id="rId1736" Type="http://schemas.openxmlformats.org/officeDocument/2006/relationships/hyperlink" Target="file:///C:\Users\Lloyd\Documents\SVN\FHIR\build\qa\patient.html" TargetMode="External"/><Relationship Id="rId1943" Type="http://schemas.openxmlformats.org/officeDocument/2006/relationships/hyperlink" Target="file:///C:\Users\Lloyd\Documents\SVN\FHIR\build\qa\extensibility.html" TargetMode="External"/><Relationship Id="rId28" Type="http://schemas.openxmlformats.org/officeDocument/2006/relationships/hyperlink" Target="appointmentresponse.html" TargetMode="External"/><Relationship Id="rId1803" Type="http://schemas.openxmlformats.org/officeDocument/2006/relationships/hyperlink" Target="file:///C:\Users\Lloyd\Documents\SVN\FHIR\build\qa\history.html" TargetMode="External"/><Relationship Id="rId177" Type="http://schemas.openxmlformats.org/officeDocument/2006/relationships/hyperlink" Target="file:///C:\Users\Lloyd\Documents\SVN\FHIR\build\qa\diagnosticreport.html" TargetMode="External"/><Relationship Id="rId384" Type="http://schemas.openxmlformats.org/officeDocument/2006/relationships/hyperlink" Target="file:///C:\Users\Lloyd\Documents\SVN\FHIR\build\qa\datatypes-mappings.html" TargetMode="External"/><Relationship Id="rId591" Type="http://schemas.openxmlformats.org/officeDocument/2006/relationships/hyperlink" Target="file:///C:\Users\Lloyd\Documents\SVN\FHIR\build\qa\datatypes-definitions.html" TargetMode="External"/><Relationship Id="rId2065" Type="http://schemas.openxmlformats.org/officeDocument/2006/relationships/hyperlink" Target="file:///C:\Users\Lloyd\Documents\SVN\FHIR\build\qa\terminologies.html" TargetMode="External"/><Relationship Id="rId2272" Type="http://schemas.openxmlformats.org/officeDocument/2006/relationships/hyperlink" Target="medicationorder.html" TargetMode="External"/><Relationship Id="rId244" Type="http://schemas.openxmlformats.org/officeDocument/2006/relationships/hyperlink" Target="file:///C:\Users\Lloyd\Documents\SVN\FHIR\build\qa\profiling.html" TargetMode="External"/><Relationship Id="rId689" Type="http://schemas.openxmlformats.org/officeDocument/2006/relationships/hyperlink" Target="file:///C:\Users\Lloyd\Documents\SVN\FHIR\build\qa\terminologies.html" TargetMode="External"/><Relationship Id="rId896" Type="http://schemas.openxmlformats.org/officeDocument/2006/relationships/hyperlink" Target="file:///C:\Users\Lloyd\Documents\SVN\FHIR\build\qa\patient.profile.json.html" TargetMode="External"/><Relationship Id="rId1081" Type="http://schemas.openxmlformats.org/officeDocument/2006/relationships/hyperlink" Target="file:///C:\Users\Lloyd\Documents\SVN\FHIR\build\qa\elementdefinition.html" TargetMode="External"/><Relationship Id="rId2577" Type="http://schemas.openxmlformats.org/officeDocument/2006/relationships/hyperlink" Target="file:///C:\Users\Lloyd\Documents\SVN\FHIR\build\qa\diagnosticreport.html" TargetMode="External"/><Relationship Id="rId2784" Type="http://schemas.openxmlformats.org/officeDocument/2006/relationships/hyperlink" Target="file:///C:\Users\Lloyd\Documents\SVN\FHIR\build\qa\extensibility.html" TargetMode="External"/><Relationship Id="rId451" Type="http://schemas.openxmlformats.org/officeDocument/2006/relationships/hyperlink" Target="file:///C:\Users\Lloyd\Documents\SVN\FHIR\build\qa\datatypes-definitions.html" TargetMode="External"/><Relationship Id="rId549" Type="http://schemas.openxmlformats.org/officeDocument/2006/relationships/hyperlink" Target="file:///C:\Users\Lloyd\Documents\SVN\FHIR\build\qa\terminologies.html" TargetMode="External"/><Relationship Id="rId756" Type="http://schemas.openxmlformats.org/officeDocument/2006/relationships/hyperlink" Target="https://www.oracle.com/java/index.html" TargetMode="External"/><Relationship Id="rId1179" Type="http://schemas.openxmlformats.org/officeDocument/2006/relationships/hyperlink" Target="http://gforge.hl7.org/gf/project/fhir/tracker/?action=TrackerItemEdit&amp;tracker_item_id=3291" TargetMode="External"/><Relationship Id="rId1386" Type="http://schemas.openxmlformats.org/officeDocument/2006/relationships/hyperlink" Target="http://tools.ietf.org/html/rfc2616" TargetMode="External"/><Relationship Id="rId1593" Type="http://schemas.openxmlformats.org/officeDocument/2006/relationships/hyperlink" Target="file:///C:\Users\Lloyd\Documents\SVN\FHIR\build\qa\observation-example-f001-glucose.html" TargetMode="External"/><Relationship Id="rId2132" Type="http://schemas.openxmlformats.org/officeDocument/2006/relationships/hyperlink" Target="file:///C:\Users\Lloyd\Documents\SVN\FHIR\build\qa\lifecycle.html" TargetMode="External"/><Relationship Id="rId2437" Type="http://schemas.openxmlformats.org/officeDocument/2006/relationships/hyperlink" Target="searchparameter.html" TargetMode="External"/><Relationship Id="rId2991" Type="http://schemas.openxmlformats.org/officeDocument/2006/relationships/hyperlink" Target="file:///C:\Users\Lloyd\Documents\SVN\FHIR\build\qa\resource.html" TargetMode="External"/><Relationship Id="rId104" Type="http://schemas.openxmlformats.org/officeDocument/2006/relationships/hyperlink" Target="file:///C:\Users\Lloyd\Documents\SVN\FHIR\build\qa\help.html" TargetMode="External"/><Relationship Id="rId311" Type="http://schemas.openxmlformats.org/officeDocument/2006/relationships/hyperlink" Target="http://thelazycompany.com" TargetMode="External"/><Relationship Id="rId409" Type="http://schemas.openxmlformats.org/officeDocument/2006/relationships/hyperlink" Target="file:///C:\Users\Lloyd\Documents\SVN\FHIR\build\qa\datatypes.html" TargetMode="External"/><Relationship Id="rId963" Type="http://schemas.openxmlformats.org/officeDocument/2006/relationships/hyperlink" Target="file:///C:\Users\Lloyd\Documents\SVN\FHIR\build\qa\history.html" TargetMode="External"/><Relationship Id="rId1039" Type="http://schemas.openxmlformats.org/officeDocument/2006/relationships/hyperlink" Target="file:///C:\Users\Lloyd\Documents\SVN\FHIR\build\qa\json.html" TargetMode="External"/><Relationship Id="rId1246" Type="http://schemas.openxmlformats.org/officeDocument/2006/relationships/hyperlink" Target="file:///C:\Users\Lloyd\Documents\SVN\FHIR\build\qa\iglist.html" TargetMode="External"/><Relationship Id="rId1898" Type="http://schemas.openxmlformats.org/officeDocument/2006/relationships/hyperlink" Target="file:///C:\Users\Lloyd\Documents\SVN\FHIR\build\qa\operationoutcome.html" TargetMode="External"/><Relationship Id="rId2644" Type="http://schemas.openxmlformats.org/officeDocument/2006/relationships/hyperlink" Target="file:///C:\Users\Lloyd\Documents\SVN\FHIR\build\qa\conformance.html" TargetMode="External"/><Relationship Id="rId2851" Type="http://schemas.openxmlformats.org/officeDocument/2006/relationships/hyperlink" Target="file:///C:\Users\Lloyd\Documents\SVN\FHIR\build\qa\extension-conformance-supported-system.html" TargetMode="External"/><Relationship Id="rId2949" Type="http://schemas.openxmlformats.org/officeDocument/2006/relationships/hyperlink" Target="file:///C:\Users\Lloyd\Documents\SVN\FHIR\build\qa\patient.html" TargetMode="External"/><Relationship Id="rId92" Type="http://schemas.openxmlformats.org/officeDocument/2006/relationships/hyperlink" Target="file:///C:\Users\Lloyd\Documents\SVN\FHIR\build\qa\history.html" TargetMode="External"/><Relationship Id="rId616" Type="http://schemas.openxmlformats.org/officeDocument/2006/relationships/hyperlink" Target="file:///C:\Users\Lloyd\Documents\SVN\FHIR\build\qa\datatypes.html" TargetMode="External"/><Relationship Id="rId823" Type="http://schemas.openxmlformats.org/officeDocument/2006/relationships/hyperlink" Target="file:///C:\Users\Lloyd\Documents\SVN\FHIR\build\qa\element-definitions.html" TargetMode="External"/><Relationship Id="rId1453" Type="http://schemas.openxmlformats.org/officeDocument/2006/relationships/hyperlink" Target="file:///C:\Users\Lloyd\Documents\SVN\FHIR\build\qa\profiling.html" TargetMode="External"/><Relationship Id="rId1660" Type="http://schemas.openxmlformats.org/officeDocument/2006/relationships/hyperlink" Target="file:///C:\Users\Lloyd\Documents\SVN\FHIR\build\qa\json.html" TargetMode="External"/><Relationship Id="rId1758" Type="http://schemas.openxmlformats.org/officeDocument/2006/relationships/hyperlink" Target="file:///C:\Users\Lloyd\Documents\SVN\FHIR\build\qa\operationoutcome.html" TargetMode="External"/><Relationship Id="rId2504" Type="http://schemas.openxmlformats.org/officeDocument/2006/relationships/hyperlink" Target="file:///C:\Users\Lloyd\Documents\SVN\FHIR\build\qa\datatypes.html" TargetMode="External"/><Relationship Id="rId2711" Type="http://schemas.openxmlformats.org/officeDocument/2006/relationships/hyperlink" Target="file:///C:\Users\Lloyd\Documents\SVN\FHIR\build\qa\.xml.html" TargetMode="External"/><Relationship Id="rId2809" Type="http://schemas.openxmlformats.org/officeDocument/2006/relationships/hyperlink" Target="http://hl7.org/fhir/ValueSet/clinical-findings" TargetMode="External"/><Relationship Id="rId1106" Type="http://schemas.openxmlformats.org/officeDocument/2006/relationships/hyperlink" Target="file:///C:\Users\Lloyd\Documents\SVN\FHIR\build\qa\diagnosticreport.html" TargetMode="External"/><Relationship Id="rId1313" Type="http://schemas.openxmlformats.org/officeDocument/2006/relationships/hyperlink" Target="http://www.w3.org/Protocols/rfc2616/rfc2616-sec12.html" TargetMode="External"/><Relationship Id="rId1520" Type="http://schemas.openxmlformats.org/officeDocument/2006/relationships/hyperlink" Target="file:///C:\Users\Lloyd\Documents\SVN\FHIR\build\qa\extensibility.html" TargetMode="External"/><Relationship Id="rId1965" Type="http://schemas.openxmlformats.org/officeDocument/2006/relationships/hyperlink" Target="file:///C:\Users\Lloyd\Documents\SVN\FHIR\build\qa\messageheader.html" TargetMode="External"/><Relationship Id="rId1618" Type="http://schemas.openxmlformats.org/officeDocument/2006/relationships/hyperlink" Target="file:///C:\Users\Lloyd\Documents\SVN\FHIR\build\qa\diagnosticreport-example-f201-brainct.html" TargetMode="External"/><Relationship Id="rId1825" Type="http://schemas.openxmlformats.org/officeDocument/2006/relationships/hyperlink" Target="http://services.w3.org/htmldiff?doc1=http%3A%2F%2Fhl7.org%2Fimplement%2Fstandards%2Ffhir%2F&amp;doc2=" TargetMode="External"/><Relationship Id="rId199" Type="http://schemas.openxmlformats.org/officeDocument/2006/relationships/hyperlink" Target="file:///C:\Users\Lloyd\Documents\SVN\FHIR\build\qa\documents.html" TargetMode="External"/><Relationship Id="rId2087" Type="http://schemas.openxmlformats.org/officeDocument/2006/relationships/hyperlink" Target="file:///C:\Users\Lloyd\Documents\SVN\FHIR\build\qa\procedure.html" TargetMode="External"/><Relationship Id="rId2294" Type="http://schemas.openxmlformats.org/officeDocument/2006/relationships/hyperlink" Target="person.html" TargetMode="External"/><Relationship Id="rId266" Type="http://schemas.openxmlformats.org/officeDocument/2006/relationships/hyperlink" Target="http://www.accenture.com" TargetMode="External"/><Relationship Id="rId473" Type="http://schemas.openxmlformats.org/officeDocument/2006/relationships/hyperlink" Target="file:///C:\Users\Lloyd\Documents\SVN\FHIR\build\qa\datatypes-definitions.html" TargetMode="External"/><Relationship Id="rId680" Type="http://schemas.openxmlformats.org/officeDocument/2006/relationships/hyperlink" Target="file:///C:\Users\Lloyd\Documents\SVN\FHIR\build\qa\xml.html" TargetMode="External"/><Relationship Id="rId2154" Type="http://schemas.openxmlformats.org/officeDocument/2006/relationships/hyperlink" Target="file:///C:\Users\Lloyd\Documents\SVN\FHIR\build\qa\medicationorder.html" TargetMode="External"/><Relationship Id="rId2361" Type="http://schemas.openxmlformats.org/officeDocument/2006/relationships/hyperlink" Target="binary.html" TargetMode="External"/><Relationship Id="rId2599" Type="http://schemas.openxmlformats.org/officeDocument/2006/relationships/image" Target="file:///C:\Users\Lloyd\Documents\SVN\FHIR\build\qa\security-layout.png" TargetMode="External"/><Relationship Id="rId126" Type="http://schemas.openxmlformats.org/officeDocument/2006/relationships/hyperlink" Target="file:///C:\Users\Lloyd\Documents\SVN\FHIR\build\qa\medicationorder.html" TargetMode="External"/><Relationship Id="rId333" Type="http://schemas.openxmlformats.org/officeDocument/2006/relationships/hyperlink" Target="http://www.sysmex.co.nz" TargetMode="External"/><Relationship Id="rId540" Type="http://schemas.openxmlformats.org/officeDocument/2006/relationships/hyperlink" Target="file:///C:\Users\Lloyd\Documents\SVN\FHIR\build\qa\references.html" TargetMode="External"/><Relationship Id="rId778" Type="http://schemas.openxmlformats.org/officeDocument/2006/relationships/hyperlink" Target="file:///C:\Users\Lloyd\Documents\SVN\FHIR\build\qa\history.html" TargetMode="External"/><Relationship Id="rId985" Type="http://schemas.openxmlformats.org/officeDocument/2006/relationships/hyperlink" Target="file:///C:\Users\Lloyd\Documents\SVN\FHIR\build\qa\paymentnotice.html" TargetMode="External"/><Relationship Id="rId1170" Type="http://schemas.openxmlformats.org/officeDocument/2006/relationships/hyperlink" Target="file:///C:\Users\Lloyd\Documents\SVN\FHIR\build\qa\profile.html" TargetMode="External"/><Relationship Id="rId2014" Type="http://schemas.openxmlformats.org/officeDocument/2006/relationships/hyperlink" Target="file:///C:\Users\Lloyd\Documents\SVN\FHIR\build\qa\conformance.html" TargetMode="External"/><Relationship Id="rId2221" Type="http://schemas.openxmlformats.org/officeDocument/2006/relationships/hyperlink" Target="file:///C:\Users\Lloyd\Documents\SVN\FHIR\build\qa\lifecycle.html" TargetMode="External"/><Relationship Id="rId2459" Type="http://schemas.openxmlformats.org/officeDocument/2006/relationships/hyperlink" Target="file:///C:\Users\Lloyd\Documents\SVN\FHIR\build\qa\resource.html" TargetMode="External"/><Relationship Id="rId2666" Type="http://schemas.openxmlformats.org/officeDocument/2006/relationships/hyperlink" Target="file:///C:\Users\Lloyd\Documents\SVN\FHIR\build\qa\help.html" TargetMode="External"/><Relationship Id="rId2873" Type="http://schemas.openxmlformats.org/officeDocument/2006/relationships/hyperlink" Target="file:///C:\Users\Lloyd\Documents\SVN\FHIR\build\qa\history.html" TargetMode="External"/><Relationship Id="rId638" Type="http://schemas.openxmlformats.org/officeDocument/2006/relationships/hyperlink" Target="file:///C:\Users\Lloyd\Documents\SVN\FHIR\build\qa\help.html" TargetMode="External"/><Relationship Id="rId845" Type="http://schemas.openxmlformats.org/officeDocument/2006/relationships/hyperlink" Target="file:///C:\Users\Lloyd\Documents\SVN\FHIR\build\qa\extensibility.html" TargetMode="External"/><Relationship Id="rId1030" Type="http://schemas.openxmlformats.org/officeDocument/2006/relationships/hyperlink" Target="file:///C:\Users\Lloyd\Documents\SVN\FHIR\build\qa\conformance-rules.html" TargetMode="External"/><Relationship Id="rId1268" Type="http://schemas.openxmlformats.org/officeDocument/2006/relationships/hyperlink" Target="file:///C:\Users\Lloyd\Documents\SVN\FHIR\build\qa\profile.html" TargetMode="External"/><Relationship Id="rId1475" Type="http://schemas.openxmlformats.org/officeDocument/2006/relationships/hyperlink" Target="file:///C:\Users\Lloyd\Documents\SVN\FHIR\build\qa\lifecycle.html" TargetMode="External"/><Relationship Id="rId1682" Type="http://schemas.openxmlformats.org/officeDocument/2006/relationships/hyperlink" Target="file:///C:\Users\Lloyd\Documents\SVN\FHIR\build\qa\provenance.html" TargetMode="External"/><Relationship Id="rId2319" Type="http://schemas.openxmlformats.org/officeDocument/2006/relationships/hyperlink" Target="provenance.html" TargetMode="External"/><Relationship Id="rId2526" Type="http://schemas.openxmlformats.org/officeDocument/2006/relationships/hyperlink" Target="file:///C:\Users\Lloyd\Documents\SVN\FHIR\build\qa\operationdefinition.html" TargetMode="External"/><Relationship Id="rId2733" Type="http://schemas.openxmlformats.org/officeDocument/2006/relationships/hyperlink" Target="http://ihtsdo.org" TargetMode="External"/><Relationship Id="rId400" Type="http://schemas.openxmlformats.org/officeDocument/2006/relationships/hyperlink" Target="file:///C:\Users\Lloyd\Documents\SVN\FHIR\build\qa\datatypes.html" TargetMode="External"/><Relationship Id="rId705" Type="http://schemas.openxmlformats.org/officeDocument/2006/relationships/hyperlink" Target="file:///C:\Users\Lloyd\Documents\SVN\FHIR\build\qa\documentreference.html" TargetMode="External"/><Relationship Id="rId1128" Type="http://schemas.openxmlformats.org/officeDocument/2006/relationships/hyperlink" Target="file:///C:\Users\Lloyd\Documents\SVN\FHIR\build\qa\observation.html" TargetMode="External"/><Relationship Id="rId1335" Type="http://schemas.openxmlformats.org/officeDocument/2006/relationships/hyperlink" Target="http://www.w3.org/Protocols/rfc2616/rfc2616-sec14.html" TargetMode="External"/><Relationship Id="rId1542" Type="http://schemas.openxmlformats.org/officeDocument/2006/relationships/hyperlink" Target="file:///C:\Users\Lloyd\Documents\SVN\FHIR\build\qa\http.html" TargetMode="External"/><Relationship Id="rId1987" Type="http://schemas.openxmlformats.org/officeDocument/2006/relationships/hyperlink" Target="file:///C:\Users\Lloyd\Documents\SVN\FHIR\build\qa\profiling.html" TargetMode="External"/><Relationship Id="rId2940" Type="http://schemas.openxmlformats.org/officeDocument/2006/relationships/hyperlink" Target="file:///C:\Users\Lloyd\Documents\SVN\FHIR\build\qa\conformance.html" TargetMode="External"/><Relationship Id="rId912" Type="http://schemas.openxmlformats.org/officeDocument/2006/relationships/hyperlink" Target="file:///C:\Users\Lloyd\Documents\SVN\FHIR\build\qa\help.html" TargetMode="External"/><Relationship Id="rId1847" Type="http://schemas.openxmlformats.org/officeDocument/2006/relationships/hyperlink" Target="file:///C:\Users\Lloyd\Documents\SVN\FHIR\build\qa\parameters.html" TargetMode="External"/><Relationship Id="rId2800" Type="http://schemas.openxmlformats.org/officeDocument/2006/relationships/hyperlink" Target="file:///C:\Users\Lloyd\Documents\SVN\FHIR\build\qa\elementdefinition-definitions.html" TargetMode="External"/><Relationship Id="rId41" Type="http://schemas.openxmlformats.org/officeDocument/2006/relationships/hyperlink" Target="file:///C:\Users\Lloyd\Documents\SVN\FHIR\build\qa\help.html" TargetMode="External"/><Relationship Id="rId1402" Type="http://schemas.openxmlformats.org/officeDocument/2006/relationships/hyperlink" Target="file:///C:\Users\Lloyd\Documents\SVN\FHIR\build\resource.html" TargetMode="External"/><Relationship Id="rId1707" Type="http://schemas.openxmlformats.org/officeDocument/2006/relationships/hyperlink" Target="file:///C:\Users\Lloyd\Documents\SVN\FHIR\build\qa\search.html" TargetMode="External"/><Relationship Id="rId190" Type="http://schemas.openxmlformats.org/officeDocument/2006/relationships/hyperlink" Target="file:///C:\Users\Lloyd\Documents\SVN\FHIR\build\qa\timelines.html" TargetMode="External"/><Relationship Id="rId288" Type="http://schemas.openxmlformats.org/officeDocument/2006/relationships/hyperlink" Target="http://www.edmondsci.com" TargetMode="External"/><Relationship Id="rId1914" Type="http://schemas.openxmlformats.org/officeDocument/2006/relationships/hyperlink" Target="file:///C:\Users\Lloyd\Documents\SVN\FHIR\build\qa\http.html" TargetMode="External"/><Relationship Id="rId495" Type="http://schemas.openxmlformats.org/officeDocument/2006/relationships/hyperlink" Target="file:///C:\Users\Lloyd\Documents\SVN\FHIR\build\qa\datatypes-definitions.html" TargetMode="External"/><Relationship Id="rId2176" Type="http://schemas.openxmlformats.org/officeDocument/2006/relationships/hyperlink" Target="file:///C:\Users\Lloyd\Documents\SVN\FHIR\build\qa\practitioner.html" TargetMode="External"/><Relationship Id="rId2383" Type="http://schemas.openxmlformats.org/officeDocument/2006/relationships/hyperlink" Target="diagnosticreport.html" TargetMode="External"/><Relationship Id="rId2590" Type="http://schemas.openxmlformats.org/officeDocument/2006/relationships/hyperlink" Target="file:///C:\Users\Lloyd\Documents\SVN\FHIR\build\qa\valueset.html" TargetMode="External"/><Relationship Id="rId148" Type="http://schemas.openxmlformats.org/officeDocument/2006/relationships/hyperlink" Target="file:///C:\Users\Lloyd\Documents\SVN\FHIR\build\qa\comparison-v2.html" TargetMode="External"/><Relationship Id="rId355" Type="http://schemas.openxmlformats.org/officeDocument/2006/relationships/hyperlink" Target="file:///C:\Users\Lloyd\Documents\SVN\FHIR\build\qa\datatypes.html" TargetMode="External"/><Relationship Id="rId562" Type="http://schemas.openxmlformats.org/officeDocument/2006/relationships/hyperlink" Target="file:///C:\Users\Lloyd\Documents\SVN\FHIR\build\qa\datatypes-mappings.html" TargetMode="External"/><Relationship Id="rId1192" Type="http://schemas.openxmlformats.org/officeDocument/2006/relationships/hyperlink" Target="file:///C:\Users\Lloyd\Documents\SVN\FHIR\build\qa\media.html" TargetMode="External"/><Relationship Id="rId2036" Type="http://schemas.openxmlformats.org/officeDocument/2006/relationships/hyperlink" Target="file:///C:\Users\Lloyd\Documents\SVN\FHIR\build\qa\extensibility-examples.html" TargetMode="External"/><Relationship Id="rId2243" Type="http://schemas.openxmlformats.org/officeDocument/2006/relationships/hyperlink" Target="file:///C:\Users\Lloyd\Documents\SVN\FHIR\build\qa\searchparameter.html" TargetMode="External"/><Relationship Id="rId2450" Type="http://schemas.openxmlformats.org/officeDocument/2006/relationships/hyperlink" Target="http://wiki.hl7.org/index.php?title=Category:FHIR_Resource_Proposal" TargetMode="External"/><Relationship Id="rId2688" Type="http://schemas.openxmlformats.org/officeDocument/2006/relationships/hyperlink" Target="file:///C:\Users\Lloyd\Documents\SVN\FHIR\build\qa\operations.html" TargetMode="External"/><Relationship Id="rId2895" Type="http://schemas.openxmlformats.org/officeDocument/2006/relationships/hyperlink" Target="file:///C:\Users\Lloyd\Documents\SVN\FHIR\build\qa\messaging.html" TargetMode="External"/><Relationship Id="rId215" Type="http://schemas.openxmlformats.org/officeDocument/2006/relationships/hyperlink" Target="file:///C:\Users\Lloyd\Documents\SVN\FHIR\build\qa\formats.html" TargetMode="External"/><Relationship Id="rId422" Type="http://schemas.openxmlformats.org/officeDocument/2006/relationships/hyperlink" Target="file:///C:\Users\Lloyd\Documents\SVN\FHIR\build\qa\datatypes.html" TargetMode="External"/><Relationship Id="rId867" Type="http://schemas.openxmlformats.org/officeDocument/2006/relationships/hyperlink" Target="file:///C:\Users\Lloyd\Documents\SVN\FHIR\build\qa\json.html" TargetMode="External"/><Relationship Id="rId1052" Type="http://schemas.openxmlformats.org/officeDocument/2006/relationships/hyperlink" Target="file:///C:\Users\Lloyd\Documents\SVN\FHIR\build\qa\http.html" TargetMode="External"/><Relationship Id="rId1497" Type="http://schemas.openxmlformats.org/officeDocument/2006/relationships/hyperlink" Target="file:///C:\Users\Lloyd\Documents\SVN\FHIR\build\qa\documentation.html" TargetMode="External"/><Relationship Id="rId2103" Type="http://schemas.openxmlformats.org/officeDocument/2006/relationships/hyperlink" Target="file:///C:\Users\Lloyd\Documents\SVN\FHIR\build\qa\diagnosticreport.html" TargetMode="External"/><Relationship Id="rId2310" Type="http://schemas.openxmlformats.org/officeDocument/2006/relationships/hyperlink" Target="deviceuserequest.html" TargetMode="External"/><Relationship Id="rId2548" Type="http://schemas.openxmlformats.org/officeDocument/2006/relationships/hyperlink" Target="file:///C:\Users\Lloyd\Documents\SVN\FHIR\build\qa\datatypes.html" TargetMode="External"/><Relationship Id="rId2755" Type="http://schemas.openxmlformats.org/officeDocument/2006/relationships/hyperlink" Target="http://www.radlex.org" TargetMode="External"/><Relationship Id="rId2962" Type="http://schemas.openxmlformats.org/officeDocument/2006/relationships/hyperlink" Target="file:///C:\Users\Lloyd\Documents\SVN\FHIR\build\qa\xds.html" TargetMode="External"/><Relationship Id="rId727" Type="http://schemas.openxmlformats.org/officeDocument/2006/relationships/hyperlink" Target="file:///C:\Users\Lloyd\Documents\SVN\FHIR\build\qa\compartments.html" TargetMode="External"/><Relationship Id="rId934" Type="http://schemas.openxmlformats.org/officeDocument/2006/relationships/hyperlink" Target="file:///C:\Users\Lloyd\Documents\SVN\FHIR\build\qa\datatypes.html" TargetMode="External"/><Relationship Id="rId1357" Type="http://schemas.openxmlformats.org/officeDocument/2006/relationships/hyperlink" Target="file:///C:\Users\Lloyd\Documents\SVN\FHIR\build\qa\patient-operations.html" TargetMode="External"/><Relationship Id="rId1564" Type="http://schemas.openxmlformats.org/officeDocument/2006/relationships/hyperlink" Target="file:///C:\Users\Lloyd\Documents\SVN\FHIR\build\qa\condition-example-f003-abscess.html" TargetMode="External"/><Relationship Id="rId1771" Type="http://schemas.openxmlformats.org/officeDocument/2006/relationships/hyperlink" Target="file:///C:\Users\Lloyd\Documents\SVN\FHIR\build\qa\messageheader.html" TargetMode="External"/><Relationship Id="rId2408" Type="http://schemas.openxmlformats.org/officeDocument/2006/relationships/hyperlink" Target="medicationdispense.html" TargetMode="External"/><Relationship Id="rId2615" Type="http://schemas.openxmlformats.org/officeDocument/2006/relationships/hyperlink" Target="http://wiki.ihe.net/index.php?title=Audit_Trail_and_Node_Authentication" TargetMode="External"/><Relationship Id="rId2822" Type="http://schemas.openxmlformats.org/officeDocument/2006/relationships/hyperlink" Target="file:///C:\Users\Lloyd\Documents\SVN\FHIR\build\qa\profiling.html" TargetMode="External"/><Relationship Id="rId63" Type="http://schemas.openxmlformats.org/officeDocument/2006/relationships/hyperlink" Target="file:///C:\Users\Lloyd\Documents\SVN\FHIR\build\qa\overview.html" TargetMode="External"/><Relationship Id="rId1217" Type="http://schemas.openxmlformats.org/officeDocument/2006/relationships/hyperlink" Target="file:///C:\Users\Lloyd\Documents\SVN\FHIR\build\qa\eligibilityresponse.html" TargetMode="External"/><Relationship Id="rId1424" Type="http://schemas.openxmlformats.org/officeDocument/2006/relationships/hyperlink" Target="file:///C:\Users\Lloyd\Documents\SVN\FHIR\build\qa\dataelement.html" TargetMode="External"/><Relationship Id="rId1631" Type="http://schemas.openxmlformats.org/officeDocument/2006/relationships/hyperlink" Target="file:///C:\Users\Lloyd\Documents\SVN\FHIR\build\qa\organization-example-f201-aumc.html" TargetMode="External"/><Relationship Id="rId1869" Type="http://schemas.openxmlformats.org/officeDocument/2006/relationships/hyperlink" Target="file:///C:\Users\Lloyd\Documents\SVN\FHIR\build\qa\extensibility.html" TargetMode="External"/><Relationship Id="rId1729" Type="http://schemas.openxmlformats.org/officeDocument/2006/relationships/hyperlink" Target="file:///C:\Users\Lloyd\Documents\SVN\FHIR\build\qa\resource.html" TargetMode="External"/><Relationship Id="rId1936" Type="http://schemas.openxmlformats.org/officeDocument/2006/relationships/hyperlink" Target="file:///C:\Users\Lloyd\Documents\SVN\FHIR\build\qa\comparison.html" TargetMode="External"/><Relationship Id="rId2198" Type="http://schemas.openxmlformats.org/officeDocument/2006/relationships/hyperlink" Target="file:///C:\Users\Lloyd\Documents\SVN\FHIR\build\qa\slot.html" TargetMode="External"/><Relationship Id="rId377" Type="http://schemas.openxmlformats.org/officeDocument/2006/relationships/hyperlink" Target="file:///C:\Users\Lloyd\Documents\SVN\FHIR\build\qa\datatypes-examples.html" TargetMode="External"/><Relationship Id="rId584" Type="http://schemas.openxmlformats.org/officeDocument/2006/relationships/hyperlink" Target="file:///C:\Users\Lloyd\Documents\SVN\FHIR\build\qa\datatypes-mappings.html" TargetMode="External"/><Relationship Id="rId2058" Type="http://schemas.openxmlformats.org/officeDocument/2006/relationships/hyperlink" Target="file:///C:\Users\Lloyd\Documents\SVN\FHIR\build\qa\history.html" TargetMode="External"/><Relationship Id="rId2265" Type="http://schemas.openxmlformats.org/officeDocument/2006/relationships/hyperlink" Target="careplan.html" TargetMode="External"/><Relationship Id="rId3011" Type="http://schemas.openxmlformats.org/officeDocument/2006/relationships/hyperlink" Target="file:///C:\Users\Lloyd\Documents\SVN\FHIR\build\qa\bundle.html" TargetMode="External"/><Relationship Id="rId5" Type="http://schemas.openxmlformats.org/officeDocument/2006/relationships/settings" Target="settings.xml"/><Relationship Id="rId237" Type="http://schemas.openxmlformats.org/officeDocument/2006/relationships/hyperlink" Target="file:///C:\Users\Lloyd\Documents\SVN\FHIR\build\qa\datatypes.html" TargetMode="External"/><Relationship Id="rId791" Type="http://schemas.openxmlformats.org/officeDocument/2006/relationships/hyperlink" Target="file:///C:\Users\Lloyd\Documents\SVN\FHIR\build\qa\formats.html" TargetMode="External"/><Relationship Id="rId889" Type="http://schemas.openxmlformats.org/officeDocument/2006/relationships/hyperlink" Target="file:///C:\Users\Lloyd\Documents\SVN\FHIR\build\qa\quantity.profile.xml.html" TargetMode="External"/><Relationship Id="rId1074" Type="http://schemas.openxmlformats.org/officeDocument/2006/relationships/hyperlink" Target="file:///C:\Users\Lloyd\Documents\SVN\FHIR\build\qa\datatypes.html" TargetMode="External"/><Relationship Id="rId2472" Type="http://schemas.openxmlformats.org/officeDocument/2006/relationships/hyperlink" Target="file:///C:\Users\Lloyd\Documents\SVN\FHIR\build\qa\operationoutcome.html" TargetMode="External"/><Relationship Id="rId2777" Type="http://schemas.openxmlformats.org/officeDocument/2006/relationships/hyperlink" Target="http://www.ihtsdo.org" TargetMode="External"/><Relationship Id="rId444" Type="http://schemas.openxmlformats.org/officeDocument/2006/relationships/hyperlink" Target="file:///C:\Users\Lloyd\Documents\SVN\FHIR\build\qa\datatypes-definitions.html" TargetMode="External"/><Relationship Id="rId651" Type="http://schemas.openxmlformats.org/officeDocument/2006/relationships/hyperlink" Target="file:///C:\Users\Lloyd\Documents\SVN\FHIR\build\qa\2015May\index.html" TargetMode="External"/><Relationship Id="rId749" Type="http://schemas.openxmlformats.org/officeDocument/2006/relationships/hyperlink" Target="file:///C:\Users\Lloyd\Documents\SVN\FHIR\build\qa\validation.html" TargetMode="External"/><Relationship Id="rId1281" Type="http://schemas.openxmlformats.org/officeDocument/2006/relationships/hyperlink" Target="file:///C:\Users\Lloyd\Documents\SVN\FHIR\build\qa\observation.html" TargetMode="External"/><Relationship Id="rId1379" Type="http://schemas.openxmlformats.org/officeDocument/2006/relationships/hyperlink" Target="file:///C:\Users\Lloyd\Documents\SVN\FHIR\build\qa\subscription.html" TargetMode="External"/><Relationship Id="rId1586" Type="http://schemas.openxmlformats.org/officeDocument/2006/relationships/hyperlink" Target="file:///C:\Users\Lloyd\Documents\SVN\FHIR\build\qa\medicationorder-example-f005-enalapril.html" TargetMode="External"/><Relationship Id="rId2125" Type="http://schemas.openxmlformats.org/officeDocument/2006/relationships/hyperlink" Target="file:///C:\Users\Lloyd\Documents\SVN\FHIR\build\qa\goal.html" TargetMode="External"/><Relationship Id="rId2332" Type="http://schemas.openxmlformats.org/officeDocument/2006/relationships/hyperlink" Target="parameters.html" TargetMode="External"/><Relationship Id="rId2984" Type="http://schemas.openxmlformats.org/officeDocument/2006/relationships/hyperlink" Target="file:///C:\Users\Lloyd\Documents\SVN\FHIR\build\qa\operations.html" TargetMode="External"/><Relationship Id="rId304" Type="http://schemas.openxmlformats.org/officeDocument/2006/relationships/hyperlink" Target="https://www.e-imo.com" TargetMode="External"/><Relationship Id="rId511" Type="http://schemas.openxmlformats.org/officeDocument/2006/relationships/hyperlink" Target="file:///C:\Users\Lloyd\Documents\SVN\FHIR\build\qa\datatypes-examples.html" TargetMode="External"/><Relationship Id="rId609" Type="http://schemas.openxmlformats.org/officeDocument/2006/relationships/hyperlink" Target="file:///C:\Users\Lloyd\Documents\SVN\FHIR\build\qa\datatypes.html" TargetMode="External"/><Relationship Id="rId956" Type="http://schemas.openxmlformats.org/officeDocument/2006/relationships/hyperlink" Target="file:///C:\Users\Lloyd\Documents\SVN\FHIR\build\qa\valueset.html" TargetMode="External"/><Relationship Id="rId1141" Type="http://schemas.openxmlformats.org/officeDocument/2006/relationships/hyperlink" Target="file:///C:\Users\Lloyd\Documents\SVN\FHIR\build\qa\searchparameter.html" TargetMode="External"/><Relationship Id="rId1239" Type="http://schemas.openxmlformats.org/officeDocument/2006/relationships/hyperlink" Target="file:///C:\Users\Lloyd\Documents\SVN\FHIR\build\qa\riskassessment.html" TargetMode="External"/><Relationship Id="rId1793" Type="http://schemas.openxmlformats.org/officeDocument/2006/relationships/hyperlink" Target="file:///C:\Users\Lloyd\Documents\SVN\FHIR\build\qa\media.html" TargetMode="External"/><Relationship Id="rId2637" Type="http://schemas.openxmlformats.org/officeDocument/2006/relationships/hyperlink" Target="http://hssp.wikispaces.com/" TargetMode="External"/><Relationship Id="rId2844" Type="http://schemas.openxmlformats.org/officeDocument/2006/relationships/hyperlink" Target="http://ihtsdo.org/fileadmin/user_upload/doc/" TargetMode="External"/><Relationship Id="rId85" Type="http://schemas.openxmlformats.org/officeDocument/2006/relationships/image" Target="file:///C:\Users\Lloyd\Documents\SVN\FHIR\build\qa\warning.png" TargetMode="External"/><Relationship Id="rId816" Type="http://schemas.openxmlformats.org/officeDocument/2006/relationships/hyperlink" Target="file:///C:\Users\Lloyd\Documents\SVN\FHIR\build\qa\extensibility.html" TargetMode="External"/><Relationship Id="rId1001" Type="http://schemas.openxmlformats.org/officeDocument/2006/relationships/image" Target="file:///C:\Users\Lloyd\Documents\SVN\FHIR\warning.png" TargetMode="External"/><Relationship Id="rId1446" Type="http://schemas.openxmlformats.org/officeDocument/2006/relationships/hyperlink" Target="file:///C:\Users\Lloyd\Documents\SVN\FHIR\build\qa\security.html" TargetMode="External"/><Relationship Id="rId1653" Type="http://schemas.openxmlformats.org/officeDocument/2006/relationships/hyperlink" Target="file:///C:\Users\Lloyd\Documents\SVN\FHIR\build\qa\json.html" TargetMode="External"/><Relationship Id="rId1860" Type="http://schemas.openxmlformats.org/officeDocument/2006/relationships/hyperlink" Target="file:///C:\Users\Lloyd\Documents\SVN\FHIR\build\qa\messageheader.html" TargetMode="External"/><Relationship Id="rId2704" Type="http://schemas.openxmlformats.org/officeDocument/2006/relationships/hyperlink" Target="file:///C:\Users\Lloyd\Documents\SVN\FHIR\build\qa\terminologies-valuesets.html" TargetMode="External"/><Relationship Id="rId2911" Type="http://schemas.openxmlformats.org/officeDocument/2006/relationships/hyperlink" Target="https://www.regenstrief.org/" TargetMode="External"/><Relationship Id="rId1306" Type="http://schemas.openxmlformats.org/officeDocument/2006/relationships/hyperlink" Target="file:///C:\Users\Lloyd\Documents\SVN\FHIR\build\qa\security.html" TargetMode="External"/><Relationship Id="rId1513" Type="http://schemas.openxmlformats.org/officeDocument/2006/relationships/hyperlink" Target="file:///C:\Users\Lloyd\Documents\SVN\FHIR\build\qa\json.html" TargetMode="External"/><Relationship Id="rId1720" Type="http://schemas.openxmlformats.org/officeDocument/2006/relationships/hyperlink" Target="file:///C:\Users\Lloyd\Documents\SVN\FHIR\build\qa\help.html" TargetMode="External"/><Relationship Id="rId1958" Type="http://schemas.openxmlformats.org/officeDocument/2006/relationships/hyperlink" Target="file:///C:\Users\Lloyd\Documents\SVN\FHIR\build\qa\services.html" TargetMode="External"/><Relationship Id="rId12" Type="http://schemas.openxmlformats.org/officeDocument/2006/relationships/hyperlink" Target="relatedperson.html" TargetMode="External"/><Relationship Id="rId1818" Type="http://schemas.openxmlformats.org/officeDocument/2006/relationships/hyperlink" Target="http://www.nlm.nih.gov/research/umls/" TargetMode="External"/><Relationship Id="rId161" Type="http://schemas.openxmlformats.org/officeDocument/2006/relationships/hyperlink" Target="file:///C:\Users\Lloyd\Documents\SVN\FHIR\build\qa\comparison-other.html" TargetMode="External"/><Relationship Id="rId399" Type="http://schemas.openxmlformats.org/officeDocument/2006/relationships/hyperlink" Target="file:///C:\Users\Lloyd\Documents\SVN\FHIR\build\qa\datatypes-mappings.html" TargetMode="External"/><Relationship Id="rId2287" Type="http://schemas.openxmlformats.org/officeDocument/2006/relationships/hyperlink" Target="practitioner.html" TargetMode="External"/><Relationship Id="rId2494" Type="http://schemas.openxmlformats.org/officeDocument/2006/relationships/hyperlink" Target="file:///C:\Users\Lloyd\Documents\SVN\FHIR\build\qa\datatypes.html" TargetMode="External"/><Relationship Id="rId259" Type="http://schemas.openxmlformats.org/officeDocument/2006/relationships/hyperlink" Target="http://wiki.hl7.org/index.php?title=FHIR" TargetMode="External"/><Relationship Id="rId466" Type="http://schemas.openxmlformats.org/officeDocument/2006/relationships/hyperlink" Target="file:///C:\Users\Lloyd\Documents\SVN\FHIR\build\qa\datatypes-examples.html" TargetMode="External"/><Relationship Id="rId673" Type="http://schemas.openxmlformats.org/officeDocument/2006/relationships/hyperlink" Target="file:///C:\Users\Lloyd\Documents\SVN\FHIR\build\qa\lifecycle.html" TargetMode="External"/><Relationship Id="rId880" Type="http://schemas.openxmlformats.org/officeDocument/2006/relationships/hyperlink" Target="file:///C:\Users\Lloyd\Documents\SVN\FHIR\build\qa\history.html" TargetMode="External"/><Relationship Id="rId1096" Type="http://schemas.openxmlformats.org/officeDocument/2006/relationships/hyperlink" Target="file:///C:\Users\Lloyd\Documents\SVN\FHIR\build\qa\condition.html" TargetMode="External"/><Relationship Id="rId2147" Type="http://schemas.openxmlformats.org/officeDocument/2006/relationships/hyperlink" Target="file:///C:\Users\Lloyd\Documents\SVN\FHIR\build\qa\nutritionorder.html" TargetMode="External"/><Relationship Id="rId2354" Type="http://schemas.openxmlformats.org/officeDocument/2006/relationships/hyperlink" Target="paymentreconciliation.html" TargetMode="External"/><Relationship Id="rId2561" Type="http://schemas.openxmlformats.org/officeDocument/2006/relationships/hyperlink" Target="file:///C:\Users\Lloyd\Documents\SVN\FHIR\build\qa\terminologies-systems.html" TargetMode="External"/><Relationship Id="rId2799" Type="http://schemas.openxmlformats.org/officeDocument/2006/relationships/hyperlink" Target="file:///C:\Users\Lloyd\Documents\SVN\FHIR\build\qa\valueset.html" TargetMode="External"/><Relationship Id="rId119" Type="http://schemas.openxmlformats.org/officeDocument/2006/relationships/hyperlink" Target="file:///C:\Users\Lloyd\Documents\SVN\FHIR\build\qa\resource.html" TargetMode="External"/><Relationship Id="rId326" Type="http://schemas.openxmlformats.org/officeDocument/2006/relationships/hyperlink" Target="http://www.regenstrief.org" TargetMode="External"/><Relationship Id="rId533" Type="http://schemas.openxmlformats.org/officeDocument/2006/relationships/hyperlink" Target="http://wiki.hl7.org/index.php?title=FHIR_Specification_Feedback_(DSTU_2)" TargetMode="External"/><Relationship Id="rId978" Type="http://schemas.openxmlformats.org/officeDocument/2006/relationships/hyperlink" Target="file:///C:\Users\Lloyd\Documents\SVN\FHIR\build\qa\processrequest.html" TargetMode="External"/><Relationship Id="rId1163" Type="http://schemas.openxmlformats.org/officeDocument/2006/relationships/hyperlink" Target="http://gforge.hl7.org/gf/project/fhir/tracker/?action=TrackerItemEdit&amp;tracker_item_id=3531" TargetMode="External"/><Relationship Id="rId1370" Type="http://schemas.openxmlformats.org/officeDocument/2006/relationships/hyperlink" Target="file:///C:\Users\Lloyd\Documents\SVN\FHIR\build\qa\bundle-transaction.html" TargetMode="External"/><Relationship Id="rId2007" Type="http://schemas.openxmlformats.org/officeDocument/2006/relationships/hyperlink" Target="file:///C:\Users\Lloyd\Documents\SVN\FHIR\build\qa\searchparameter.html" TargetMode="External"/><Relationship Id="rId2214" Type="http://schemas.openxmlformats.org/officeDocument/2006/relationships/hyperlink" Target="file:///C:\Users\Lloyd\Documents\SVN\FHIR\build\qa\questionnaire.html" TargetMode="External"/><Relationship Id="rId2659" Type="http://schemas.openxmlformats.org/officeDocument/2006/relationships/hyperlink" Target="http://snomed.org/gl.pdf" TargetMode="External"/><Relationship Id="rId2866" Type="http://schemas.openxmlformats.org/officeDocument/2006/relationships/hyperlink" Target="file:///C:\Users\Lloyd\Documents\SVN\FHIR\build\qa\conceptmap-operations.html" TargetMode="External"/><Relationship Id="rId740" Type="http://schemas.openxmlformats.org/officeDocument/2006/relationships/hyperlink" Target="file:///C:\Users\Lloyd\Documents\SVN\FHIR\build\qa\validation-min.xml.zip" TargetMode="External"/><Relationship Id="rId838" Type="http://schemas.openxmlformats.org/officeDocument/2006/relationships/hyperlink" Target="file:///C:\Users\Lloyd\Documents\SVN\FHIR\build\qa\datatypes.html" TargetMode="External"/><Relationship Id="rId1023" Type="http://schemas.openxmlformats.org/officeDocument/2006/relationships/image" Target="file:///C:\Users\Lloyd\Documents\SVN\FHIR\build\qa\icon_extension_complex.png" TargetMode="External"/><Relationship Id="rId1468" Type="http://schemas.openxmlformats.org/officeDocument/2006/relationships/hyperlink" Target="file:///C:\Users\Lloyd\Documents\SVN\FHIR\build\qa\lifecycle.html" TargetMode="External"/><Relationship Id="rId1675" Type="http://schemas.openxmlformats.org/officeDocument/2006/relationships/hyperlink" Target="file:///C:\Users\Lloyd\Documents\SVN\FHIR\build\qa\datatypes.html" TargetMode="External"/><Relationship Id="rId1882" Type="http://schemas.openxmlformats.org/officeDocument/2006/relationships/hyperlink" Target="file:///C:\Users\Lloyd\Documents\SVN\FHIR\build\qa\http.html" TargetMode="External"/><Relationship Id="rId2421" Type="http://schemas.openxmlformats.org/officeDocument/2006/relationships/hyperlink" Target="patient.html" TargetMode="External"/><Relationship Id="rId2519" Type="http://schemas.openxmlformats.org/officeDocument/2006/relationships/hyperlink" Target="file:///C:\Users\Lloyd\Documents\SVN\FHIR\build\qa\practitioner.html" TargetMode="External"/><Relationship Id="rId2726" Type="http://schemas.openxmlformats.org/officeDocument/2006/relationships/hyperlink" Target="file:///C:\Users\Lloyd\Documents\SVN\FHIR\build\qa\help.html" TargetMode="External"/><Relationship Id="rId600" Type="http://schemas.openxmlformats.org/officeDocument/2006/relationships/hyperlink" Target="file:///C:\Users\Lloyd\Documents\SVN\FHIR\build\qa\datatypes.html" TargetMode="External"/><Relationship Id="rId1230" Type="http://schemas.openxmlformats.org/officeDocument/2006/relationships/hyperlink" Target="file:///C:\Users\Lloyd\Documents\SVN\FHIR\build\qa\claim.html" TargetMode="External"/><Relationship Id="rId1328" Type="http://schemas.openxmlformats.org/officeDocument/2006/relationships/hyperlink" Target="http://wiki.hl7.org/index.php?title=FHIR_Specification_Feedback_(DSTU_2)" TargetMode="External"/><Relationship Id="rId1535" Type="http://schemas.openxmlformats.org/officeDocument/2006/relationships/hyperlink" Target="http://wiki.hl7.org/index.php?title=FHIR_Profiles_from_other_Organizations" TargetMode="External"/><Relationship Id="rId2933" Type="http://schemas.openxmlformats.org/officeDocument/2006/relationships/hyperlink" Target="file:///C:\Users\Lloyd\Documents\SVN\FHIR\build\qa\v3\vs\SecurityIntegrityObservationValue\index.html" TargetMode="External"/><Relationship Id="rId905" Type="http://schemas.openxmlformats.org/officeDocument/2006/relationships/hyperlink" Target="file:///C:\Users\Lloyd\Documents\SVN\FHIR\build\qa\extension-us-core-race.json.html" TargetMode="External"/><Relationship Id="rId1742" Type="http://schemas.openxmlformats.org/officeDocument/2006/relationships/hyperlink" Target="file:///C:\Users\Lloyd\Documents\SVN\FHIR\build\qa\help.html" TargetMode="External"/><Relationship Id="rId34" Type="http://schemas.openxmlformats.org/officeDocument/2006/relationships/hyperlink" Target="deviceusestatement.html" TargetMode="External"/><Relationship Id="rId1602" Type="http://schemas.openxmlformats.org/officeDocument/2006/relationships/hyperlink" Target="file:///C:\Users\Lloyd\Documents\SVN\FHIR\build\qa\practitioner-example-f201-ab.html" TargetMode="External"/><Relationship Id="rId183" Type="http://schemas.openxmlformats.org/officeDocument/2006/relationships/hyperlink" Target="file:///C:\Users\Lloyd\Documents\SVN\FHIR\build\qa\resource.html" TargetMode="External"/><Relationship Id="rId390" Type="http://schemas.openxmlformats.org/officeDocument/2006/relationships/hyperlink" Target="file:///C:\Users\Lloyd\Documents\SVN\FHIR\build\qa\datatypes-mappings.html" TargetMode="External"/><Relationship Id="rId1907" Type="http://schemas.openxmlformats.org/officeDocument/2006/relationships/hyperlink" Target="file:///C:\Users\Lloyd\Documents\SVN\FHIR\build\qa\http.html" TargetMode="External"/><Relationship Id="rId2071" Type="http://schemas.openxmlformats.org/officeDocument/2006/relationships/hyperlink" Target="file:///C:\Users\Lloyd\Documents\SVN\FHIR\build\qa\patient-definitions.html" TargetMode="External"/><Relationship Id="rId250" Type="http://schemas.openxmlformats.org/officeDocument/2006/relationships/hyperlink" Target="file:///C:\Users\Lloyd\Documents\SVN\FHIR\build\qa\resource.html" TargetMode="External"/><Relationship Id="rId488" Type="http://schemas.openxmlformats.org/officeDocument/2006/relationships/hyperlink" Target="file:///C:\Users\Lloyd\Documents\SVN\FHIR\build\qa\datatypes-definitions.html" TargetMode="External"/><Relationship Id="rId695" Type="http://schemas.openxmlformats.org/officeDocument/2006/relationships/hyperlink" Target="file:///C:\Users\Lloyd\Documents\SVN\FHIR\build\qa\identifier-registry.html" TargetMode="External"/><Relationship Id="rId2169" Type="http://schemas.openxmlformats.org/officeDocument/2006/relationships/hyperlink" Target="file:///C:\Users\Lloyd\Documents\SVN\FHIR\build\qa\specimen.html" TargetMode="External"/><Relationship Id="rId2376" Type="http://schemas.openxmlformats.org/officeDocument/2006/relationships/hyperlink" Target="dataelement.html" TargetMode="External"/><Relationship Id="rId2583" Type="http://schemas.openxmlformats.org/officeDocument/2006/relationships/hyperlink" Target="https://tools.ietf.org/html/draft-johnston-http-category-header-02" TargetMode="External"/><Relationship Id="rId2790" Type="http://schemas.openxmlformats.org/officeDocument/2006/relationships/hyperlink" Target="http://registry.fhir.org/NamingSystem" TargetMode="External"/><Relationship Id="rId110" Type="http://schemas.openxmlformats.org/officeDocument/2006/relationships/hyperlink" Target="file:///C:\Users\Lloyd\Documents\SVN\FHIR\build\qa\profiling.html" TargetMode="External"/><Relationship Id="rId348" Type="http://schemas.openxmlformats.org/officeDocument/2006/relationships/hyperlink" Target="file:///C:\Users\Lloyd\Documents\SVN\FHIR\build\qa\help.html" TargetMode="External"/><Relationship Id="rId555" Type="http://schemas.openxmlformats.org/officeDocument/2006/relationships/hyperlink" Target="file:///C:\Users\Lloyd\Documents\SVN\FHIR\build\qa\datatypes-definitions.html" TargetMode="External"/><Relationship Id="rId762" Type="http://schemas.openxmlformats.org/officeDocument/2006/relationships/hyperlink" Target="file:///C:\Users\Lloyd\Documents\SVN\FHIR\build\qa\security-labels.html" TargetMode="External"/><Relationship Id="rId1185" Type="http://schemas.openxmlformats.org/officeDocument/2006/relationships/hyperlink" Target="http://gforge.hl7.org/gf/project/fhir/tracker/?action=TrackerItemEdit&amp;tracker_item_id=3255" TargetMode="External"/><Relationship Id="rId1392" Type="http://schemas.openxmlformats.org/officeDocument/2006/relationships/hyperlink" Target="file:///C:\Users\Lloyd\Documents\SVN\FHIR\build\qa\history.html" TargetMode="External"/><Relationship Id="rId2029" Type="http://schemas.openxmlformats.org/officeDocument/2006/relationships/hyperlink" Target="file:///C:\Users\Lloyd\Documents\SVN\FHIR\build\qa\observation.html" TargetMode="External"/><Relationship Id="rId2236" Type="http://schemas.openxmlformats.org/officeDocument/2006/relationships/hyperlink" Target="file:///C:\Users\Lloyd\Documents\SVN\FHIR\build\qa\valueset.html" TargetMode="External"/><Relationship Id="rId2443" Type="http://schemas.openxmlformats.org/officeDocument/2006/relationships/hyperlink" Target="supplyrequest.html" TargetMode="External"/><Relationship Id="rId2650" Type="http://schemas.openxmlformats.org/officeDocument/2006/relationships/hyperlink" Target="file:///C:\Users\Lloyd\Documents\SVN\FHIR\build\qa\help.html" TargetMode="External"/><Relationship Id="rId2888" Type="http://schemas.openxmlformats.org/officeDocument/2006/relationships/hyperlink" Target="file:///C:\Users\Lloyd\Documents\SVN\FHIR\build\qa\dataelement.html" TargetMode="External"/><Relationship Id="rId208" Type="http://schemas.openxmlformats.org/officeDocument/2006/relationships/hyperlink" Target="file:///C:\Users\Lloyd\Documents\SVN\FHIR\build\qa\profiling.html" TargetMode="External"/><Relationship Id="rId415" Type="http://schemas.openxmlformats.org/officeDocument/2006/relationships/hyperlink" Target="file:///C:\Users\Lloyd\Documents\SVN\FHIR\build\qa\datatypes-mappings.html" TargetMode="External"/><Relationship Id="rId622" Type="http://schemas.openxmlformats.org/officeDocument/2006/relationships/hyperlink" Target="file:///C:\Users\Lloyd\Documents\SVN\FHIR\build\qa\datatypes.html" TargetMode="External"/><Relationship Id="rId1045" Type="http://schemas.openxmlformats.org/officeDocument/2006/relationships/hyperlink" Target="http://hl7.org/fhir/history.html" TargetMode="External"/><Relationship Id="rId1252" Type="http://schemas.openxmlformats.org/officeDocument/2006/relationships/hyperlink" Target="file:///C:\Users\Lloyd\Documents\SVN\FHIR\build\qa\uslab\uslabreport.html" TargetMode="External"/><Relationship Id="rId1697" Type="http://schemas.openxmlformats.org/officeDocument/2006/relationships/hyperlink" Target="http://loinc.org" TargetMode="External"/><Relationship Id="rId2303" Type="http://schemas.openxmlformats.org/officeDocument/2006/relationships/hyperlink" Target="appointment.html" TargetMode="External"/><Relationship Id="rId2510" Type="http://schemas.openxmlformats.org/officeDocument/2006/relationships/hyperlink" Target="http://docs.oasis-open.org/odata/odata/v4.0/cs01/part1-protocol/odata-v4.0-cs01-part1-protocol.html" TargetMode="External"/><Relationship Id="rId2748" Type="http://schemas.openxmlformats.org/officeDocument/2006/relationships/hyperlink" Target="file:///C:\Users\Lloyd\Documents\SVN\FHIR\build\qa\unii.html" TargetMode="External"/><Relationship Id="rId2955" Type="http://schemas.openxmlformats.org/officeDocument/2006/relationships/hyperlink" Target="file:///C:\Users\Lloyd\Documents\SVN\FHIR\build\qa\clinical.html" TargetMode="External"/><Relationship Id="rId927" Type="http://schemas.openxmlformats.org/officeDocument/2006/relationships/hyperlink" Target="file:///C:\Users\Lloyd\Documents\SVN\FHIR\build\qa\datatypes.html" TargetMode="External"/><Relationship Id="rId1112" Type="http://schemas.openxmlformats.org/officeDocument/2006/relationships/hyperlink" Target="file:///C:\Users\Lloyd\Documents\SVN\FHIR\build\qa\goal.html" TargetMode="External"/><Relationship Id="rId1557" Type="http://schemas.openxmlformats.org/officeDocument/2006/relationships/hyperlink" Target="file:///C:\Users\Lloyd\Documents\SVN\FHIR\build\qa\organization-example-f002-burgers-card.html" TargetMode="External"/><Relationship Id="rId1764" Type="http://schemas.openxmlformats.org/officeDocument/2006/relationships/hyperlink" Target="file:///C:\Users\Lloyd\Documents\SVN\FHIR\build\qa\messageheader-operations.html" TargetMode="External"/><Relationship Id="rId1971" Type="http://schemas.openxmlformats.org/officeDocument/2006/relationships/hyperlink" Target="file:///C:\Users\Lloyd\Documents\SVN\FHIR\build\qa\references.html" TargetMode="External"/><Relationship Id="rId2608" Type="http://schemas.openxmlformats.org/officeDocument/2006/relationships/hyperlink" Target="file:///C:\Users\Lloyd\Documents\SVN\FHIR\build\qa\http.html" TargetMode="External"/><Relationship Id="rId2815" Type="http://schemas.openxmlformats.org/officeDocument/2006/relationships/hyperlink" Target="file:///C:\Users\Lloyd\Documents\SVN\FHIR\build\qa\datatypes.html" TargetMode="External"/><Relationship Id="rId56" Type="http://schemas.openxmlformats.org/officeDocument/2006/relationships/hyperlink" Target="file:///C:\Users\Lloyd\Documents\SVN\FHIR\build\qa\history.html" TargetMode="External"/><Relationship Id="rId1417" Type="http://schemas.openxmlformats.org/officeDocument/2006/relationships/hyperlink" Target="file:///C:\Users\Lloyd\Documents\SVN\FHIR\build\qa\daf\daf.html" TargetMode="External"/><Relationship Id="rId1624" Type="http://schemas.openxmlformats.org/officeDocument/2006/relationships/hyperlink" Target="file:///C:\Users\Lloyd\Documents\SVN\FHIR\build\qa\medicationorder-example-f203-paracetamol.html" TargetMode="External"/><Relationship Id="rId1831" Type="http://schemas.openxmlformats.org/officeDocument/2006/relationships/image" Target="file:///C:\Users\Lloyd\Documents\SVN\FHIR\build\qa\assets\images\hl7-logo.png" TargetMode="External"/><Relationship Id="rId1929" Type="http://schemas.openxmlformats.org/officeDocument/2006/relationships/hyperlink" Target="http://wiki.hl7.org/index.php?title=FHIR_Support_Page" TargetMode="External"/><Relationship Id="rId2093" Type="http://schemas.openxmlformats.org/officeDocument/2006/relationships/hyperlink" Target="file:///C:\Users\Lloyd\Documents\SVN\FHIR\build\qa\structuredefinition.html" TargetMode="External"/><Relationship Id="rId2398" Type="http://schemas.openxmlformats.org/officeDocument/2006/relationships/hyperlink" Target="imagingobjectselection.html" TargetMode="External"/><Relationship Id="rId272" Type="http://schemas.openxmlformats.org/officeDocument/2006/relationships/hyperlink" Target="http://www.childrenshospital.org/" TargetMode="External"/><Relationship Id="rId577" Type="http://schemas.openxmlformats.org/officeDocument/2006/relationships/hyperlink" Target="http://www.w3.org/International/questions/qa-personal-names" TargetMode="External"/><Relationship Id="rId2160" Type="http://schemas.openxmlformats.org/officeDocument/2006/relationships/hyperlink" Target="file:///C:\Users\Lloyd\Documents\SVN\FHIR\build\qa\immunization.html" TargetMode="External"/><Relationship Id="rId2258" Type="http://schemas.openxmlformats.org/officeDocument/2006/relationships/hyperlink" Target="allergyintolerance.html" TargetMode="External"/><Relationship Id="rId3004" Type="http://schemas.openxmlformats.org/officeDocument/2006/relationships/hyperlink" Target="file:///C:\Users\Lloyd\Documents\SVN\FHIR\build\qa\fhir-single.xsd" TargetMode="External"/><Relationship Id="rId132" Type="http://schemas.openxmlformats.org/officeDocument/2006/relationships/hyperlink" Target="file:///C:\Users\Lloyd\Documents\SVN\FHIR\build\qa\compartments.html" TargetMode="External"/><Relationship Id="rId784" Type="http://schemas.openxmlformats.org/officeDocument/2006/relationships/hyperlink" Target="file:///C:\Users\Lloyd\Documents\SVN\FHIR\build\qa\datatypes.html" TargetMode="External"/><Relationship Id="rId991" Type="http://schemas.openxmlformats.org/officeDocument/2006/relationships/hyperlink" Target="file:///C:\Users\Lloyd\Documents\SVN\FHIR\build\qa\processresponse.html" TargetMode="External"/><Relationship Id="rId1067" Type="http://schemas.openxmlformats.org/officeDocument/2006/relationships/hyperlink" Target="file:///C:\Users\Lloyd\Documents\SVN\FHIR\build\qa\testscript.html" TargetMode="External"/><Relationship Id="rId2020" Type="http://schemas.openxmlformats.org/officeDocument/2006/relationships/hyperlink" Target="file:///C:\Users\Lloyd\Documents\SVN\FHIR\build\qa\operations.html" TargetMode="External"/><Relationship Id="rId2465" Type="http://schemas.openxmlformats.org/officeDocument/2006/relationships/hyperlink" Target="file:///C:\Users\Lloyd\Documents\SVN\FHIR\build\qa\http.html" TargetMode="External"/><Relationship Id="rId2672" Type="http://schemas.openxmlformats.org/officeDocument/2006/relationships/hyperlink" Target="file:///C:\Users\Lloyd\Documents\SVN\FHIR\build\qa\resource.html" TargetMode="External"/><Relationship Id="rId437" Type="http://schemas.openxmlformats.org/officeDocument/2006/relationships/hyperlink" Target="file:///C:\Users\Lloyd\Documents\SVN\FHIR\build\qa\extensibility-examples.html" TargetMode="External"/><Relationship Id="rId644" Type="http://schemas.openxmlformats.org/officeDocument/2006/relationships/hyperlink" Target="http://gforge.hl7.org/gf/project/fhir/tracker/?action=TrackerItemBrowse&amp;tracker_id=677" TargetMode="External"/><Relationship Id="rId851" Type="http://schemas.openxmlformats.org/officeDocument/2006/relationships/hyperlink" Target="file:///C:\Users\Lloyd\Documents\SVN\FHIR\build\qa\extensibility.html" TargetMode="External"/><Relationship Id="rId1274" Type="http://schemas.openxmlformats.org/officeDocument/2006/relationships/hyperlink" Target="file:///C:\Users\Lloyd\Documents\SVN\FHIR\build\qa\riskassessment.html" TargetMode="External"/><Relationship Id="rId1481" Type="http://schemas.openxmlformats.org/officeDocument/2006/relationships/hyperlink" Target="file:///C:\Users\Lloyd\Documents\SVN\FHIR\build\qa\consentdirective.html" TargetMode="External"/><Relationship Id="rId1579" Type="http://schemas.openxmlformats.org/officeDocument/2006/relationships/hyperlink" Target="file:///C:\Users\Lloyd\Documents\SVN\FHIR\build\qa\medication-example-f002-crestor.html" TargetMode="External"/><Relationship Id="rId2118" Type="http://schemas.openxmlformats.org/officeDocument/2006/relationships/hyperlink" Target="file:///C:\Users\Lloyd\Documents\SVN\FHIR\build\qa\familymemberhistory.html" TargetMode="External"/><Relationship Id="rId2325" Type="http://schemas.openxmlformats.org/officeDocument/2006/relationships/hyperlink" Target="list.html" TargetMode="External"/><Relationship Id="rId2532" Type="http://schemas.openxmlformats.org/officeDocument/2006/relationships/hyperlink" Target="file:///C:\Users\Lloyd\Documents\SVN\FHIR\build\qa\datatypes.html" TargetMode="External"/><Relationship Id="rId2977" Type="http://schemas.openxmlformats.org/officeDocument/2006/relationships/hyperlink" Target="file:///C:\Users\Lloyd\Documents\SVN\FHIR\build\qa\history.html" TargetMode="External"/><Relationship Id="rId504" Type="http://schemas.openxmlformats.org/officeDocument/2006/relationships/hyperlink" Target="file:///C:\Users\Lloyd\Documents\SVN\FHIR\build\qa\datatypes-definitions.html" TargetMode="External"/><Relationship Id="rId711" Type="http://schemas.openxmlformats.org/officeDocument/2006/relationships/hyperlink" Target="file:///C:\Users\Lloyd\Documents\SVN\FHIR\build\qa\composition.html" TargetMode="External"/><Relationship Id="rId949" Type="http://schemas.openxmlformats.org/officeDocument/2006/relationships/hyperlink" Target="file:///C:\Users\Lloyd\Documents\SVN\FHIR\build\qa\datatypes.html" TargetMode="External"/><Relationship Id="rId1134" Type="http://schemas.openxmlformats.org/officeDocument/2006/relationships/hyperlink" Target="file:///C:\Users\Lloyd\Documents\SVN\FHIR\build\qa\person.html" TargetMode="External"/><Relationship Id="rId1341" Type="http://schemas.openxmlformats.org/officeDocument/2006/relationships/hyperlink" Target="file:///C:\Users\Lloyd\Documents\SVN\FHIR\build\qa\resource.html" TargetMode="External"/><Relationship Id="rId1786" Type="http://schemas.openxmlformats.org/officeDocument/2006/relationships/hyperlink" Target="file:///C:\Users\Lloyd\Documents\SVN\FHIR\build\qa\history.html" TargetMode="External"/><Relationship Id="rId1993" Type="http://schemas.openxmlformats.org/officeDocument/2006/relationships/hyperlink" Target="file:///C:\Users\Lloyd\Documents\SVN\FHIR\build\qa\history.html" TargetMode="External"/><Relationship Id="rId2837" Type="http://schemas.openxmlformats.org/officeDocument/2006/relationships/hyperlink" Target="file:///C:\Users\Lloyd\Documents\SVN\FHIR\build\qa\valueset.html" TargetMode="External"/><Relationship Id="rId78" Type="http://schemas.openxmlformats.org/officeDocument/2006/relationships/hyperlink" Target="https://twitter.com/hashtag/fhir" TargetMode="External"/><Relationship Id="rId809" Type="http://schemas.openxmlformats.org/officeDocument/2006/relationships/hyperlink" Target="file:///C:\Users\Lloyd\Documents\SVN\FHIR\build\qa\extensibility.html" TargetMode="External"/><Relationship Id="rId1201" Type="http://schemas.openxmlformats.org/officeDocument/2006/relationships/hyperlink" Target="file:///C:\Users\Lloyd\Documents\SVN\FHIR\build\qa\appointment.html" TargetMode="External"/><Relationship Id="rId1439" Type="http://schemas.openxmlformats.org/officeDocument/2006/relationships/hyperlink" Target="file:///C:\Users\Lloyd\Documents\SVN\FHIR\build\qa\messaging.html" TargetMode="External"/><Relationship Id="rId1646" Type="http://schemas.openxmlformats.org/officeDocument/2006/relationships/hyperlink" Target="file:///C:\Users\Lloyd\Documents\SVN\FHIR\build\qa\observation-example-f204-creatinine.html" TargetMode="External"/><Relationship Id="rId1853" Type="http://schemas.openxmlformats.org/officeDocument/2006/relationships/hyperlink" Target="file:///C:\Users\Lloyd\Documents\SVN\FHIR\build\qa\messaging.html" TargetMode="External"/><Relationship Id="rId2904" Type="http://schemas.openxmlformats.org/officeDocument/2006/relationships/hyperlink" Target="file:///C:\Users\Lloyd\Documents\SVN\FHIR\build\qa\security.html" TargetMode="External"/><Relationship Id="rId1506" Type="http://schemas.openxmlformats.org/officeDocument/2006/relationships/hyperlink" Target="file:///C:\Users\Lloyd\Documents\SVN\FHIR\build\qa\administration.html" TargetMode="External"/><Relationship Id="rId1713" Type="http://schemas.openxmlformats.org/officeDocument/2006/relationships/hyperlink" Target="file:///C:\Users\Lloyd\Documents\SVN\FHIR\build\qa\medicationstatement.html" TargetMode="External"/><Relationship Id="rId1920" Type="http://schemas.openxmlformats.org/officeDocument/2006/relationships/hyperlink" Target="file:///C:\Users\Lloyd\Documents\SVN\FHIR\build\qa\security-labels.html" TargetMode="External"/><Relationship Id="rId294" Type="http://schemas.openxmlformats.org/officeDocument/2006/relationships/hyperlink" Target="http://global-village.net" TargetMode="External"/><Relationship Id="rId2182" Type="http://schemas.openxmlformats.org/officeDocument/2006/relationships/hyperlink" Target="file:///C:\Users\Lloyd\Documents\SVN\FHIR\build\qa\lifecycle.html" TargetMode="External"/><Relationship Id="rId154" Type="http://schemas.openxmlformats.org/officeDocument/2006/relationships/hyperlink" Target="file:///C:\Users\Lloyd\Documents\SVN\FHIR\build\qa\resource.html" TargetMode="External"/><Relationship Id="rId361" Type="http://schemas.openxmlformats.org/officeDocument/2006/relationships/hyperlink" Target="file:///C:\Users\Lloyd\Documents\SVN\FHIR\build\qa\datatypes.html" TargetMode="External"/><Relationship Id="rId599" Type="http://schemas.openxmlformats.org/officeDocument/2006/relationships/hyperlink" Target="file:///C:\Users\Lloyd\Documents\SVN\FHIR\build\qa\datatypes-mappings.html" TargetMode="External"/><Relationship Id="rId2042" Type="http://schemas.openxmlformats.org/officeDocument/2006/relationships/hyperlink" Target="file:///C:\Users\Lloyd\Documents\SVN\FHIR\build\qa\searchparameter.html" TargetMode="External"/><Relationship Id="rId2487" Type="http://schemas.openxmlformats.org/officeDocument/2006/relationships/hyperlink" Target="file:///C:\Users\Lloyd\Documents\SVN\FHIR\build\qa\datatypes.html" TargetMode="External"/><Relationship Id="rId2694" Type="http://schemas.openxmlformats.org/officeDocument/2006/relationships/hyperlink" Target="file:///C:\Users\Lloyd\Documents\SVN\FHIR\build\qa\profiling.html" TargetMode="External"/><Relationship Id="rId459" Type="http://schemas.openxmlformats.org/officeDocument/2006/relationships/hyperlink" Target="file:///C:\Users\Lloyd\Documents\SVN\FHIR\build\qa\datatypes.html" TargetMode="External"/><Relationship Id="rId666" Type="http://schemas.openxmlformats.org/officeDocument/2006/relationships/hyperlink" Target="file:///C:\Users\Lloyd\Documents\SVN\FHIR\build\qa\overview.html" TargetMode="External"/><Relationship Id="rId873" Type="http://schemas.openxmlformats.org/officeDocument/2006/relationships/hyperlink" Target="file:///C:\Users\Lloyd\Documents\SVN\FHIR\build\qa\history.html" TargetMode="External"/><Relationship Id="rId1089" Type="http://schemas.openxmlformats.org/officeDocument/2006/relationships/hyperlink" Target="file:///C:\Users\Lloyd\Documents\SVN\FHIR\build\qa\appointmentresponse.html" TargetMode="External"/><Relationship Id="rId1296" Type="http://schemas.openxmlformats.org/officeDocument/2006/relationships/hyperlink" Target="file:///C:\Users\Lloyd\Documents\SVN\FHIR\build\qa\messaging.html" TargetMode="External"/><Relationship Id="rId2347" Type="http://schemas.openxmlformats.org/officeDocument/2006/relationships/hyperlink" Target="eligibilityrequest.html" TargetMode="External"/><Relationship Id="rId2554" Type="http://schemas.openxmlformats.org/officeDocument/2006/relationships/hyperlink" Target="file:///C:\Users\Lloyd\Documents\SVN\FHIR\build\qa\search.html" TargetMode="External"/><Relationship Id="rId2999" Type="http://schemas.openxmlformats.org/officeDocument/2006/relationships/hyperlink" Target="file:///C:\Users\Lloyd\Documents\SVN\FHIR\build\qa\domainresource.html" TargetMode="External"/><Relationship Id="rId221" Type="http://schemas.openxmlformats.org/officeDocument/2006/relationships/image" Target="file:///C:\Users\Lloyd\Documents\SVN\FHIR\build\qa\icon_resource.png" TargetMode="External"/><Relationship Id="rId319" Type="http://schemas.openxmlformats.org/officeDocument/2006/relationships/hyperlink" Target="http://www.nprogram.co.uk/" TargetMode="External"/><Relationship Id="rId526" Type="http://schemas.openxmlformats.org/officeDocument/2006/relationships/hyperlink" Target="file:///C:\Users\Lloyd\Documents\SVN\FHIR\build\qa\json.html" TargetMode="External"/><Relationship Id="rId1156" Type="http://schemas.openxmlformats.org/officeDocument/2006/relationships/hyperlink" Target="http://gforge.hl7.org/gf/project/fhir/tracker/?action=TrackerItemEdit&amp;tracker_item_id=3236" TargetMode="External"/><Relationship Id="rId1363" Type="http://schemas.openxmlformats.org/officeDocument/2006/relationships/hyperlink" Target="file:///C:\Users\Lloyd\Documents\SVN\FHIR\build\qa\bundle.html" TargetMode="External"/><Relationship Id="rId2207" Type="http://schemas.openxmlformats.org/officeDocument/2006/relationships/hyperlink" Target="file:///C:\Users\Lloyd\Documents\SVN\FHIR\build\qa\lifecycle.html" TargetMode="External"/><Relationship Id="rId2761" Type="http://schemas.openxmlformats.org/officeDocument/2006/relationships/hyperlink" Target="http://www.who.int/classifications/icf/en/" TargetMode="External"/><Relationship Id="rId2859" Type="http://schemas.openxmlformats.org/officeDocument/2006/relationships/hyperlink" Target="file:///C:\Users\Lloyd\Documents\SVN\FHIR\build\qa\valueset-issue-type.html" TargetMode="External"/><Relationship Id="rId733" Type="http://schemas.openxmlformats.org/officeDocument/2006/relationships/hyperlink" Target="file:///C:\Users\Lloyd\Documents\SVN\FHIR\build\qa\help.html" TargetMode="External"/><Relationship Id="rId940" Type="http://schemas.openxmlformats.org/officeDocument/2006/relationships/hyperlink" Target="file:///C:\Users\Lloyd\Documents\SVN\FHIR\build\qa\datatypes.html" TargetMode="External"/><Relationship Id="rId1016" Type="http://schemas.openxmlformats.org/officeDocument/2006/relationships/hyperlink" Target="file:///C:\Users\Lloyd\Documents\SVN\FHIR\build\qa\resource.html" TargetMode="External"/><Relationship Id="rId1570" Type="http://schemas.openxmlformats.org/officeDocument/2006/relationships/hyperlink" Target="file:///C:\Users\Lloyd\Documents\SVN\FHIR\build\qa\procedure-example-f003-abscess.html" TargetMode="External"/><Relationship Id="rId1668" Type="http://schemas.openxmlformats.org/officeDocument/2006/relationships/hyperlink" Target="file:///C:\Users\Lloyd\Documents\SVN\FHIR\build\qa\extensibility.html" TargetMode="External"/><Relationship Id="rId1875" Type="http://schemas.openxmlformats.org/officeDocument/2006/relationships/hyperlink" Target="file:///C:\Users\Lloyd\Documents\SVN\FHIR\build\qa\xml.html" TargetMode="External"/><Relationship Id="rId2414" Type="http://schemas.openxmlformats.org/officeDocument/2006/relationships/hyperlink" Target="observation.html" TargetMode="External"/><Relationship Id="rId2621" Type="http://schemas.openxmlformats.org/officeDocument/2006/relationships/hyperlink" Target="http://www.w3.org/TR/xmldsig-core/" TargetMode="External"/><Relationship Id="rId2719" Type="http://schemas.openxmlformats.org/officeDocument/2006/relationships/hyperlink" Target="file:///C:\Users\Lloyd\Documents\SVN\FHIR\build\qa\.profile.xml.html" TargetMode="External"/><Relationship Id="rId800" Type="http://schemas.openxmlformats.org/officeDocument/2006/relationships/image" Target="file:///C:\Users\Lloyd\Documents\SVN\FHIR\build\qa\icon_extension_simple.png" TargetMode="External"/><Relationship Id="rId1223" Type="http://schemas.openxmlformats.org/officeDocument/2006/relationships/hyperlink" Target="file:///C:\Users\Lloyd\Documents\SVN\FHIR\build\qa\goal.html" TargetMode="External"/><Relationship Id="rId1430" Type="http://schemas.openxmlformats.org/officeDocument/2006/relationships/hyperlink" Target="file:///C:\Users\Lloyd\Documents\SVN\FHIR\build\qa\diagnosticorder.html" TargetMode="External"/><Relationship Id="rId1528" Type="http://schemas.openxmlformats.org/officeDocument/2006/relationships/hyperlink" Target="file:///C:\Users\Lloyd\Documents\SVN\FHIR\build\qa\usecases.html" TargetMode="External"/><Relationship Id="rId2926" Type="http://schemas.openxmlformats.org/officeDocument/2006/relationships/hyperlink" Target="file:///C:\Users\Lloyd\Documents\SVN\FHIR\build\qa\structuredefinition.html" TargetMode="External"/><Relationship Id="rId1735" Type="http://schemas.openxmlformats.org/officeDocument/2006/relationships/hyperlink" Target="file:///C:\Users\Lloyd\Documents\SVN\FHIR\build\qa\services.html" TargetMode="External"/><Relationship Id="rId1942" Type="http://schemas.openxmlformats.org/officeDocument/2006/relationships/hyperlink" Target="file:///C:\Users\Lloyd\Documents\SVN\FHIR\build\qa\narrative.html" TargetMode="External"/><Relationship Id="rId27" Type="http://schemas.openxmlformats.org/officeDocument/2006/relationships/hyperlink" Target="appointment.html" TargetMode="External"/><Relationship Id="rId1802" Type="http://schemas.openxmlformats.org/officeDocument/2006/relationships/hyperlink" Target="file:///C:\Users\Lloyd\Documents\SVN\FHIR\build\qa\help.html" TargetMode="External"/><Relationship Id="rId176" Type="http://schemas.openxmlformats.org/officeDocument/2006/relationships/hyperlink" Target="file:///C:\Users\Lloyd\Documents\SVN\FHIR\build\qa\references.html" TargetMode="External"/><Relationship Id="rId383" Type="http://schemas.openxmlformats.org/officeDocument/2006/relationships/hyperlink" Target="file:///C:\Users\Lloyd\Documents\SVN\FHIR\build\qa\datatypes-examples.html" TargetMode="External"/><Relationship Id="rId590" Type="http://schemas.openxmlformats.org/officeDocument/2006/relationships/hyperlink" Target="file:///C:\Users\Lloyd\Documents\SVN\FHIR\build\qa\datatypes-examples.html" TargetMode="External"/><Relationship Id="rId2064" Type="http://schemas.openxmlformats.org/officeDocument/2006/relationships/hyperlink" Target="file:///C:\Users\Lloyd\Documents\SVN\FHIR\build\qa\datatypes.html" TargetMode="External"/><Relationship Id="rId2271" Type="http://schemas.openxmlformats.org/officeDocument/2006/relationships/hyperlink" Target="medication.html" TargetMode="External"/><Relationship Id="rId243" Type="http://schemas.openxmlformats.org/officeDocument/2006/relationships/hyperlink" Target="file:///C:\Users\Lloyd\Documents\SVN\FHIR\build\qa\extensibility.html" TargetMode="External"/><Relationship Id="rId450" Type="http://schemas.openxmlformats.org/officeDocument/2006/relationships/hyperlink" Target="file:///C:\Users\Lloyd\Documents\SVN\FHIR\build\qa\datatypes.html" TargetMode="External"/><Relationship Id="rId688" Type="http://schemas.openxmlformats.org/officeDocument/2006/relationships/hyperlink" Target="file:///C:\Users\Lloyd\Documents\SVN\FHIR\build\qa\ontology.html" TargetMode="External"/><Relationship Id="rId895" Type="http://schemas.openxmlformats.org/officeDocument/2006/relationships/hyperlink" Target="file:///C:\Users\Lloyd\Documents\SVN\FHIR\build\qa\patient.profile.xml.html" TargetMode="External"/><Relationship Id="rId1080" Type="http://schemas.openxmlformats.org/officeDocument/2006/relationships/hyperlink" Target="file:///C:\Users\Lloyd\Documents\SVN\FHIR\build\qa\datatypes.html" TargetMode="External"/><Relationship Id="rId2131" Type="http://schemas.openxmlformats.org/officeDocument/2006/relationships/hyperlink" Target="file:///C:\Users\Lloyd\Documents\SVN\FHIR\build\qa\condition.html" TargetMode="External"/><Relationship Id="rId2369" Type="http://schemas.openxmlformats.org/officeDocument/2006/relationships/hyperlink" Target="communicationrequest.html" TargetMode="External"/><Relationship Id="rId2576" Type="http://schemas.openxmlformats.org/officeDocument/2006/relationships/hyperlink" Target="file:///C:\Users\Lloyd\Documents\SVN\FHIR\build\qa\resourcelist.html" TargetMode="External"/><Relationship Id="rId2783" Type="http://schemas.openxmlformats.org/officeDocument/2006/relationships/hyperlink" Target="file:///C:\Users\Lloyd\Documents\SVN\FHIR\build\qa\datatypes.html" TargetMode="External"/><Relationship Id="rId2990" Type="http://schemas.openxmlformats.org/officeDocument/2006/relationships/hyperlink" Target="file:///C:\Users\Lloyd\Documents\SVN\FHIR\build\qa\history.html" TargetMode="External"/><Relationship Id="rId103" Type="http://schemas.openxmlformats.org/officeDocument/2006/relationships/hyperlink" Target="file:///C:\Users\Lloyd\Documents\SVN\FHIR\build\qa\resource.html" TargetMode="External"/><Relationship Id="rId310" Type="http://schemas.openxmlformats.org/officeDocument/2006/relationships/hyperlink" Target="http://lantanagroup.com" TargetMode="External"/><Relationship Id="rId548" Type="http://schemas.openxmlformats.org/officeDocument/2006/relationships/hyperlink" Target="file:///C:\Users\Lloyd\Documents\SVN\FHIR\build\qa\conceptmap.html" TargetMode="External"/><Relationship Id="rId755" Type="http://schemas.openxmlformats.org/officeDocument/2006/relationships/hyperlink" Target="http://jamesagnew.github.io/hapi-fhir/" TargetMode="External"/><Relationship Id="rId962" Type="http://schemas.openxmlformats.org/officeDocument/2006/relationships/hyperlink" Target="file:///C:\Users\Lloyd\Documents\SVN\FHIR\build\qa\help.html" TargetMode="External"/><Relationship Id="rId1178" Type="http://schemas.openxmlformats.org/officeDocument/2006/relationships/hyperlink" Target="file:///C:\Users\Lloyd\Documents\SVN\FHIR\build\qa\documentreference.html" TargetMode="External"/><Relationship Id="rId1385" Type="http://schemas.openxmlformats.org/officeDocument/2006/relationships/hyperlink" Target="file:///C:\Users\Lloyd\Documents\SVN\FHIR\build\qa\bundle-definitions.html" TargetMode="External"/><Relationship Id="rId1592" Type="http://schemas.openxmlformats.org/officeDocument/2006/relationships/hyperlink" Target="file:///C:\Users\Lloyd\Documents\SVN\FHIR\build\qa\observation-example-f001-glucose.html" TargetMode="External"/><Relationship Id="rId2229" Type="http://schemas.openxmlformats.org/officeDocument/2006/relationships/hyperlink" Target="file:///C:\Users\Lloyd\Documents\SVN\FHIR\build\qa\operations.html" TargetMode="External"/><Relationship Id="rId2436" Type="http://schemas.openxmlformats.org/officeDocument/2006/relationships/hyperlink" Target="schedule.html" TargetMode="External"/><Relationship Id="rId2643" Type="http://schemas.openxmlformats.org/officeDocument/2006/relationships/hyperlink" Target="file:///C:\Users\Lloyd\Documents\SVN\FHIR\build\qa\documents.html" TargetMode="External"/><Relationship Id="rId2850" Type="http://schemas.openxmlformats.org/officeDocument/2006/relationships/hyperlink" Target="file:///C:\Users\Lloyd\Documents\SVN\FHIR\build\qa\rxnorm.html" TargetMode="External"/><Relationship Id="rId91" Type="http://schemas.openxmlformats.org/officeDocument/2006/relationships/hyperlink" Target="file:///C:\Users\Lloyd\Documents\SVN\FHIR\build\qa\help.html" TargetMode="External"/><Relationship Id="rId408" Type="http://schemas.openxmlformats.org/officeDocument/2006/relationships/hyperlink" Target="file:///C:\Users\Lloyd\Documents\SVN\FHIR\build\qa\datatypes-mappings.html" TargetMode="External"/><Relationship Id="rId615" Type="http://schemas.openxmlformats.org/officeDocument/2006/relationships/hyperlink" Target="file:///C:\Users\Lloyd\Documents\SVN\FHIR\build\qa\datatypes.html" TargetMode="External"/><Relationship Id="rId822" Type="http://schemas.openxmlformats.org/officeDocument/2006/relationships/hyperlink" Target="file:///C:\Users\Lloyd\Documents\SVN\FHIR\build\qa\datatypes.html" TargetMode="External"/><Relationship Id="rId1038" Type="http://schemas.openxmlformats.org/officeDocument/2006/relationships/hyperlink" Target="file:///C:\Users\Lloyd\Documents\SVN\FHIR\build\qa\xml.html" TargetMode="External"/><Relationship Id="rId1245" Type="http://schemas.openxmlformats.org/officeDocument/2006/relationships/hyperlink" Target="file:///C:\Users\Lloyd\Documents\SVN\FHIR\build\qa\visionprescription.html" TargetMode="External"/><Relationship Id="rId1452" Type="http://schemas.openxmlformats.org/officeDocument/2006/relationships/hyperlink" Target="http://wiki.hl7.org/index.php?title=FHIR_Support_Page" TargetMode="External"/><Relationship Id="rId1897" Type="http://schemas.openxmlformats.org/officeDocument/2006/relationships/hyperlink" Target="file:///C:\Users\Lloyd\Documents\SVN\FHIR\build\qa\security.html" TargetMode="External"/><Relationship Id="rId2503" Type="http://schemas.openxmlformats.org/officeDocument/2006/relationships/hyperlink" Target="file:///C:\Users\Lloyd\Documents\SVN\FHIR\build\qa\valueset-special-values.html" TargetMode="External"/><Relationship Id="rId2948" Type="http://schemas.openxmlformats.org/officeDocument/2006/relationships/hyperlink" Target="file:///C:\Users\Lloyd\Documents\SVN\FHIR\build\qa\http.html" TargetMode="External"/><Relationship Id="rId1105" Type="http://schemas.openxmlformats.org/officeDocument/2006/relationships/hyperlink" Target="file:///C:\Users\Lloyd\Documents\SVN\FHIR\build\qa\diagnosticorder.html" TargetMode="External"/><Relationship Id="rId1312" Type="http://schemas.openxmlformats.org/officeDocument/2006/relationships/hyperlink" Target="file:///C:\Users\Lloyd\Documents\SVN\FHIR\build\qa\operationoutcome.html" TargetMode="External"/><Relationship Id="rId1757" Type="http://schemas.openxmlformats.org/officeDocument/2006/relationships/hyperlink" Target="file:///C:\Users\Lloyd\Documents\SVN\FHIR\build\qa\messageheader-operations.html" TargetMode="External"/><Relationship Id="rId1964" Type="http://schemas.openxmlformats.org/officeDocument/2006/relationships/hyperlink" Target="file:///C:\Users\Lloyd\Documents\SVN\FHIR\build\qa\diagnosticreport.html" TargetMode="External"/><Relationship Id="rId2710" Type="http://schemas.openxmlformats.org/officeDocument/2006/relationships/hyperlink" Target="file:///C:\Users\Lloyd\Documents\SVN\FHIR\build\qa\.json.html" TargetMode="External"/><Relationship Id="rId2808" Type="http://schemas.openxmlformats.org/officeDocument/2006/relationships/hyperlink" Target="file:///C:\Users\Lloyd\Documents\SVN\FHIR\build\qa\datatypes.html" TargetMode="External"/><Relationship Id="rId49" Type="http://schemas.openxmlformats.org/officeDocument/2006/relationships/hyperlink" Target="file:///C:\Users\Lloyd\Documents\SVN\FHIR\build\qa\resource.html" TargetMode="External"/><Relationship Id="rId1617" Type="http://schemas.openxmlformats.org/officeDocument/2006/relationships/hyperlink" Target="file:///C:\Users\Lloyd\Documents\SVN\FHIR\build\qa\procedure-example-f201-tpf.html" TargetMode="External"/><Relationship Id="rId1824" Type="http://schemas.openxmlformats.org/officeDocument/2006/relationships/hyperlink" Target="file:///C:\Users\Lloyd\Documents\SVN\FHIR\build\qa\toc.html" TargetMode="External"/><Relationship Id="rId198" Type="http://schemas.openxmlformats.org/officeDocument/2006/relationships/hyperlink" Target="file:///C:\Users\Lloyd\Documents\SVN\FHIR\build\qa\messaging.html" TargetMode="External"/><Relationship Id="rId2086" Type="http://schemas.openxmlformats.org/officeDocument/2006/relationships/hyperlink" Target="file:///C:\Users\Lloyd\Documents\SVN\FHIR\build\qa\patient.html" TargetMode="External"/><Relationship Id="rId2293" Type="http://schemas.openxmlformats.org/officeDocument/2006/relationships/hyperlink" Target="substance.html" TargetMode="External"/><Relationship Id="rId2598" Type="http://schemas.openxmlformats.org/officeDocument/2006/relationships/hyperlink" Target="http://wiki.hl7.org/index.php?title=FHIR_email_list_subscription_instructions" TargetMode="External"/><Relationship Id="rId265" Type="http://schemas.openxmlformats.org/officeDocument/2006/relationships/hyperlink" Target="http://www.studiojoyo.com/" TargetMode="External"/><Relationship Id="rId472" Type="http://schemas.openxmlformats.org/officeDocument/2006/relationships/hyperlink" Target="file:///C:\Users\Lloyd\Documents\SVN\FHIR\build\qa\datatypes-examples.html" TargetMode="External"/><Relationship Id="rId2153" Type="http://schemas.openxmlformats.org/officeDocument/2006/relationships/hyperlink" Target="file:///C:\Users\Lloyd\Documents\SVN\FHIR\build\qa\lifecycle.html" TargetMode="External"/><Relationship Id="rId2360" Type="http://schemas.openxmlformats.org/officeDocument/2006/relationships/hyperlink" Target="basic.html" TargetMode="External"/><Relationship Id="rId125" Type="http://schemas.openxmlformats.org/officeDocument/2006/relationships/hyperlink" Target="file:///C:\Users\Lloyd\Documents\SVN\FHIR\build\qa\order.html" TargetMode="External"/><Relationship Id="rId332" Type="http://schemas.openxmlformats.org/officeDocument/2006/relationships/hyperlink" Target="http://www.sysmex.com.au" TargetMode="External"/><Relationship Id="rId777" Type="http://schemas.openxmlformats.org/officeDocument/2006/relationships/hyperlink" Target="file:///C:\Users\Lloyd\Documents\SVN\FHIR\build\qa\help.html" TargetMode="External"/><Relationship Id="rId984" Type="http://schemas.openxmlformats.org/officeDocument/2006/relationships/hyperlink" Target="file:///C:\Users\Lloyd\Documents\SVN\FHIR\build\qa\processresponse.html" TargetMode="External"/><Relationship Id="rId2013" Type="http://schemas.openxmlformats.org/officeDocument/2006/relationships/hyperlink" Target="file:///C:\Users\Lloyd\Documents\SVN\FHIR\build\qa\extensibility.html" TargetMode="External"/><Relationship Id="rId2220" Type="http://schemas.openxmlformats.org/officeDocument/2006/relationships/hyperlink" Target="file:///C:\Users\Lloyd\Documents\SVN\FHIR\build\qa\documentmanifest.html" TargetMode="External"/><Relationship Id="rId2458" Type="http://schemas.openxmlformats.org/officeDocument/2006/relationships/hyperlink" Target="https://uts.nlm.nih.gov/license.html" TargetMode="External"/><Relationship Id="rId2665" Type="http://schemas.openxmlformats.org/officeDocument/2006/relationships/hyperlink" Target="file:///C:\Users\Lloyd\Documents\SVN\FHIR\build\qa\resource.html" TargetMode="External"/><Relationship Id="rId2872" Type="http://schemas.openxmlformats.org/officeDocument/2006/relationships/hyperlink" Target="file:///C:\Users\Lloyd\Documents\SVN\FHIR\build\qa\help.html" TargetMode="External"/><Relationship Id="rId637" Type="http://schemas.openxmlformats.org/officeDocument/2006/relationships/hyperlink" Target="file:///C:\Users\Lloyd\Documents\SVN\FHIR\build\qa\resource.html" TargetMode="External"/><Relationship Id="rId844" Type="http://schemas.openxmlformats.org/officeDocument/2006/relationships/hyperlink" Target="file:///C:\Users\Lloyd\Documents\SVN\FHIR\build\qa\element-definitions.html" TargetMode="External"/><Relationship Id="rId1267" Type="http://schemas.openxmlformats.org/officeDocument/2006/relationships/hyperlink" Target="file:///C:\Users\Lloyd\Documents\SVN\FHIR\build\qa\operationdefinition.html" TargetMode="External"/><Relationship Id="rId1474" Type="http://schemas.openxmlformats.org/officeDocument/2006/relationships/control" Target="activeX/activeX8.xml"/><Relationship Id="rId1681" Type="http://schemas.openxmlformats.org/officeDocument/2006/relationships/hyperlink" Target="file:///C:\Users\Lloyd\Documents\SVN\FHIR\build\qa\bundle.html" TargetMode="External"/><Relationship Id="rId2318" Type="http://schemas.openxmlformats.org/officeDocument/2006/relationships/hyperlink" Target="questionnaireresponse.html" TargetMode="External"/><Relationship Id="rId2525" Type="http://schemas.openxmlformats.org/officeDocument/2006/relationships/hyperlink" Target="file:///C:\Users\Lloyd\Documents\SVN\FHIR\build\qa\bundle-definitions.html" TargetMode="External"/><Relationship Id="rId2732" Type="http://schemas.openxmlformats.org/officeDocument/2006/relationships/hyperlink" Target="http://tools.ietf.org/html/rfc5141" TargetMode="External"/><Relationship Id="rId704" Type="http://schemas.openxmlformats.org/officeDocument/2006/relationships/hyperlink" Target="file:///C:\Users\Lloyd\Documents\SVN\FHIR\build\qa\conformance-rules.html" TargetMode="External"/><Relationship Id="rId911" Type="http://schemas.openxmlformats.org/officeDocument/2006/relationships/hyperlink" Target="file:///C:\Users\Lloyd\Documents\SVN\FHIR\build\qa\resource.html" TargetMode="External"/><Relationship Id="rId1127" Type="http://schemas.openxmlformats.org/officeDocument/2006/relationships/hyperlink" Target="file:///C:\Users\Lloyd\Documents\SVN\FHIR\build\qa\nutritionorder.html" TargetMode="External"/><Relationship Id="rId1334" Type="http://schemas.openxmlformats.org/officeDocument/2006/relationships/hyperlink" Target="http://www.w3.org/1999/04/Editing/" TargetMode="External"/><Relationship Id="rId1541" Type="http://schemas.openxmlformats.org/officeDocument/2006/relationships/hyperlink" Target="file:///C:\Users\Lloyd\Documents\SVN\FHIR\build\qa\history.html" TargetMode="External"/><Relationship Id="rId1779" Type="http://schemas.openxmlformats.org/officeDocument/2006/relationships/hyperlink" Target="file:///C:\Users\Lloyd\Documents\SVN\FHIR\build\qa\help.html" TargetMode="External"/><Relationship Id="rId1986" Type="http://schemas.openxmlformats.org/officeDocument/2006/relationships/hyperlink" Target="file:///C:\Users\Lloyd\Documents\SVN\FHIR\build\qa\structuredefinition.html" TargetMode="External"/><Relationship Id="rId40" Type="http://schemas.openxmlformats.org/officeDocument/2006/relationships/hyperlink" Target="file:///C:\Users\Lloyd\Documents\SVN\FHIR\build\qa\resource.html" TargetMode="External"/><Relationship Id="rId1401" Type="http://schemas.openxmlformats.org/officeDocument/2006/relationships/hyperlink" Target="http://www.ietf.org/rfc/rfc4122.txt" TargetMode="External"/><Relationship Id="rId1639" Type="http://schemas.openxmlformats.org/officeDocument/2006/relationships/hyperlink" Target="file:///C:\Users\Lloyd\Documents\SVN\FHIR\build\qa\practitioner-example-f202-lm.html" TargetMode="External"/><Relationship Id="rId1846" Type="http://schemas.openxmlformats.org/officeDocument/2006/relationships/hyperlink" Target="file:///C:\Users\Lloyd\Documents\SVN\FHIR\build\qa\operationdefinition.html" TargetMode="External"/><Relationship Id="rId1706" Type="http://schemas.openxmlformats.org/officeDocument/2006/relationships/hyperlink" Target="file:///C:\Users\Lloyd\Documents\SVN\FHIR\build\qa\diagnosticreport.html" TargetMode="External"/><Relationship Id="rId1913" Type="http://schemas.openxmlformats.org/officeDocument/2006/relationships/hyperlink" Target="file:///C:\Users\Lloyd\Documents\SVN\FHIR\build\qa\http.html" TargetMode="External"/><Relationship Id="rId287" Type="http://schemas.openxmlformats.org/officeDocument/2006/relationships/hyperlink" Target="http://ecgroupinc.com" TargetMode="External"/><Relationship Id="rId494" Type="http://schemas.openxmlformats.org/officeDocument/2006/relationships/hyperlink" Target="file:///C:\Users\Lloyd\Documents\SVN\FHIR\build\qa\datatypes-examples.html" TargetMode="External"/><Relationship Id="rId2175" Type="http://schemas.openxmlformats.org/officeDocument/2006/relationships/hyperlink" Target="file:///C:\Users\Lloyd\Documents\SVN\FHIR\build\qa\lifecycle.html" TargetMode="External"/><Relationship Id="rId2382" Type="http://schemas.openxmlformats.org/officeDocument/2006/relationships/hyperlink" Target="diagnosticorder.html" TargetMode="External"/><Relationship Id="rId3019" Type="http://schemas.openxmlformats.org/officeDocument/2006/relationships/theme" Target="theme/theme1.xml"/><Relationship Id="rId147" Type="http://schemas.openxmlformats.org/officeDocument/2006/relationships/hyperlink" Target="file:///C:\Users\Lloyd\Documents\SVN\FHIR\build\qa\profiling.html" TargetMode="External"/><Relationship Id="rId354" Type="http://schemas.openxmlformats.org/officeDocument/2006/relationships/hyperlink" Target="file:///C:\Users\Lloyd\Documents\SVN\FHIR\build\qa\history.html" TargetMode="External"/><Relationship Id="rId799" Type="http://schemas.openxmlformats.org/officeDocument/2006/relationships/image" Target="file:///C:\Users\Lloyd\Documents\SVN\FHIR\build\qa\tbl_vjoin_end.png" TargetMode="External"/><Relationship Id="rId1191" Type="http://schemas.openxmlformats.org/officeDocument/2006/relationships/hyperlink" Target="http://gforge.hl7.org/gf/project/fhir/tracker/?action=TrackerItemEdit&amp;tracker_item_id=3138" TargetMode="External"/><Relationship Id="rId2035" Type="http://schemas.openxmlformats.org/officeDocument/2006/relationships/hyperlink" Target="file:///C:\Users\Lloyd\Documents\SVN\FHIR\build\qa\extensibility.html" TargetMode="External"/><Relationship Id="rId2687" Type="http://schemas.openxmlformats.org/officeDocument/2006/relationships/hyperlink" Target="file:///C:\Users\Lloyd\Documents\SVN\FHIR\build\qa\.json.html" TargetMode="External"/><Relationship Id="rId2894" Type="http://schemas.openxmlformats.org/officeDocument/2006/relationships/hyperlink" Target="file:///C:\Users\Lloyd\Documents\SVN\FHIR\build\qa\managing.html" TargetMode="External"/><Relationship Id="rId561" Type="http://schemas.openxmlformats.org/officeDocument/2006/relationships/hyperlink" Target="file:///C:\Users\Lloyd\Documents\SVN\FHIR\build\qa\datatypes-definitions.html" TargetMode="External"/><Relationship Id="rId659" Type="http://schemas.openxmlformats.org/officeDocument/2006/relationships/hyperlink" Target="file:///C:\Users\Lloyd\Documents\SVN\FHIR\build\qa\toc.html" TargetMode="External"/><Relationship Id="rId866" Type="http://schemas.openxmlformats.org/officeDocument/2006/relationships/hyperlink" Target="file:///C:\Users\Lloyd\Documents\SVN\FHIR\build\qa\datatypes.html" TargetMode="External"/><Relationship Id="rId1289" Type="http://schemas.openxmlformats.org/officeDocument/2006/relationships/hyperlink" Target="file:///C:\Users\Lloyd\Documents\SVN\FHIR\build\qa\help.html" TargetMode="External"/><Relationship Id="rId1496" Type="http://schemas.openxmlformats.org/officeDocument/2006/relationships/hyperlink" Target="file:///C:\Users\Lloyd\Documents\SVN\FHIR\build\qa\toc.html" TargetMode="External"/><Relationship Id="rId2242" Type="http://schemas.openxmlformats.org/officeDocument/2006/relationships/hyperlink" Target="file:///C:\Users\Lloyd\Documents\SVN\FHIR\build\qa\operationdefinition.html" TargetMode="External"/><Relationship Id="rId2547" Type="http://schemas.openxmlformats.org/officeDocument/2006/relationships/hyperlink" Target="file:///C:\Users\Lloyd\Documents\SVN\FHIR\build\qa\datatypes.html" TargetMode="External"/><Relationship Id="rId214" Type="http://schemas.openxmlformats.org/officeDocument/2006/relationships/hyperlink" Target="file:///C:\Users\Lloyd\Documents\SVN\FHIR\build\qa\formats.html" TargetMode="External"/><Relationship Id="rId421" Type="http://schemas.openxmlformats.org/officeDocument/2006/relationships/hyperlink" Target="file:///C:\Users\Lloyd\Documents\SVN\FHIR\build\qa\datatypes-mappings.html" TargetMode="External"/><Relationship Id="rId519" Type="http://schemas.openxmlformats.org/officeDocument/2006/relationships/hyperlink" Target="file:///C:\Users\Lloyd\Documents\SVN\FHIR\build\qa\observation.html" TargetMode="External"/><Relationship Id="rId1051" Type="http://schemas.openxmlformats.org/officeDocument/2006/relationships/hyperlink" Target="file:///C:\Users\Lloyd\Documents\SVN\FHIR\build\qa\resource.html" TargetMode="External"/><Relationship Id="rId1149" Type="http://schemas.openxmlformats.org/officeDocument/2006/relationships/hyperlink" Target="http://gforge.hl7.org/gf/project/fhir/tracker/?action=TrackerItemEdit&amp;tracker_item_id=3558" TargetMode="External"/><Relationship Id="rId1356" Type="http://schemas.openxmlformats.org/officeDocument/2006/relationships/hyperlink" Target="file:///C:\Users\Lloyd\Documents\SVN\FHIR\build\qa\compartments.html" TargetMode="External"/><Relationship Id="rId2102" Type="http://schemas.openxmlformats.org/officeDocument/2006/relationships/hyperlink" Target="file:///C:\Users\Lloyd\Documents\SVN\FHIR\build\qa\observation.html" TargetMode="External"/><Relationship Id="rId2754" Type="http://schemas.openxmlformats.org/officeDocument/2006/relationships/hyperlink" Target="http://www.nubc.org" TargetMode="External"/><Relationship Id="rId2961" Type="http://schemas.openxmlformats.org/officeDocument/2006/relationships/hyperlink" Target="file:///C:\Users\Lloyd\Documents\SVN\FHIR\build\qa\documentreference.html" TargetMode="External"/><Relationship Id="rId726" Type="http://schemas.openxmlformats.org/officeDocument/2006/relationships/hyperlink" Target="file:///C:\Users\Lloyd\Documents\SVN\FHIR\build\qa\profiling.html" TargetMode="External"/><Relationship Id="rId933" Type="http://schemas.openxmlformats.org/officeDocument/2006/relationships/hyperlink" Target="file:///C:\Users\Lloyd\Documents\SVN\FHIR\build\qa\datatypes.html" TargetMode="External"/><Relationship Id="rId1009" Type="http://schemas.openxmlformats.org/officeDocument/2006/relationships/hyperlink" Target="file:///C:\Users\Lloyd\Documents\SVN\FHIR\build\qa\json.html" TargetMode="External"/><Relationship Id="rId1563" Type="http://schemas.openxmlformats.org/officeDocument/2006/relationships/hyperlink" Target="file:///C:\Users\Lloyd\Documents\SVN\FHIR\build\qa\organization-example-f003-burgers-ENT.html" TargetMode="External"/><Relationship Id="rId1770" Type="http://schemas.openxmlformats.org/officeDocument/2006/relationships/hyperlink" Target="file:///C:\Users\Lloyd\Documents\SVN\FHIR\build\qa\messageheader-definitions.html" TargetMode="External"/><Relationship Id="rId1868" Type="http://schemas.openxmlformats.org/officeDocument/2006/relationships/hyperlink" Target="file:///C:\Users\Lloyd\Documents\SVN\FHIR\build\qa\narrative.html" TargetMode="External"/><Relationship Id="rId2407" Type="http://schemas.openxmlformats.org/officeDocument/2006/relationships/hyperlink" Target="medicationadministration.html" TargetMode="External"/><Relationship Id="rId2614" Type="http://schemas.openxmlformats.org/officeDocument/2006/relationships/hyperlink" Target="file:///C:\Users\Lloyd\Documents\SVN\FHIR\build\qa\auditevent.html" TargetMode="External"/><Relationship Id="rId2821" Type="http://schemas.openxmlformats.org/officeDocument/2006/relationships/hyperlink" Target="file:///C:\Users\Lloyd\Documents\SVN\FHIR\build\qa\datatypes.html" TargetMode="External"/><Relationship Id="rId62" Type="http://schemas.openxmlformats.org/officeDocument/2006/relationships/hyperlink" Target="file:///C:\Users\Lloyd\Documents\SVN\FHIR\build\qa\overview-clinical.html" TargetMode="External"/><Relationship Id="rId1216" Type="http://schemas.openxmlformats.org/officeDocument/2006/relationships/hyperlink" Target="file:///C:\Users\Lloyd\Documents\SVN\FHIR\build\qa\eligibilityrequest.html" TargetMode="External"/><Relationship Id="rId1423" Type="http://schemas.openxmlformats.org/officeDocument/2006/relationships/hyperlink" Target="file:///C:\Users\Lloyd\Documents\SVN\FHIR\build\qa\sdc\sdc.html" TargetMode="External"/><Relationship Id="rId1630" Type="http://schemas.openxmlformats.org/officeDocument/2006/relationships/hyperlink" Target="file:///C:\Users\Lloyd\Documents\SVN\FHIR\build\qa\diagnosticreport-example-f202-bloodculture.html" TargetMode="External"/><Relationship Id="rId2919" Type="http://schemas.openxmlformats.org/officeDocument/2006/relationships/hyperlink" Target="file:///C:\Users\Lloyd\Documents\SVN\FHIR\build\qa\history.html" TargetMode="External"/><Relationship Id="rId1728" Type="http://schemas.openxmlformats.org/officeDocument/2006/relationships/hyperlink" Target="file:///C:\Users\Lloyd\Documents\SVN\FHIR\build\qa\conceptmap.html" TargetMode="External"/><Relationship Id="rId1935" Type="http://schemas.openxmlformats.org/officeDocument/2006/relationships/hyperlink" Target="file:///C:\Users\Lloyd\Documents\SVN\FHIR\build\qa\comparison.html" TargetMode="External"/><Relationship Id="rId2197" Type="http://schemas.openxmlformats.org/officeDocument/2006/relationships/hyperlink" Target="file:///C:\Users\Lloyd\Documents\SVN\FHIR\build\qa\schedule.html" TargetMode="External"/><Relationship Id="rId3010" Type="http://schemas.openxmlformats.org/officeDocument/2006/relationships/hyperlink" Target="http://www.w3.org/TR/xsd-precisionDecimal/" TargetMode="External"/><Relationship Id="rId169" Type="http://schemas.openxmlformats.org/officeDocument/2006/relationships/hyperlink" Target="file:///C:\Users\Lloyd\Documents\SVN\FHIR\build\qa\resource.html" TargetMode="External"/><Relationship Id="rId376" Type="http://schemas.openxmlformats.org/officeDocument/2006/relationships/hyperlink" Target="file:///C:\Users\Lloyd\Documents\SVN\FHIR\build\qa\datatypes.html" TargetMode="External"/><Relationship Id="rId583" Type="http://schemas.openxmlformats.org/officeDocument/2006/relationships/hyperlink" Target="file:///C:\Users\Lloyd\Documents\SVN\FHIR\build\qa\datatypes-definitions.html" TargetMode="External"/><Relationship Id="rId790" Type="http://schemas.openxmlformats.org/officeDocument/2006/relationships/hyperlink" Target="file:///C:\Users\Lloyd\Documents\SVN\FHIR\build\qa\formats.html" TargetMode="External"/><Relationship Id="rId2057" Type="http://schemas.openxmlformats.org/officeDocument/2006/relationships/hyperlink" Target="file:///C:\Users\Lloyd\Documents\SVN\FHIR\build\qa\help.html" TargetMode="External"/><Relationship Id="rId2264" Type="http://schemas.openxmlformats.org/officeDocument/2006/relationships/hyperlink" Target="detectedissue.html" TargetMode="External"/><Relationship Id="rId2471" Type="http://schemas.openxmlformats.org/officeDocument/2006/relationships/hyperlink" Target="file:///C:\Users\Lloyd\Documents\SVN\FHIR\build\qa\security.html" TargetMode="External"/><Relationship Id="rId4" Type="http://schemas.microsoft.com/office/2007/relationships/stylesWithEffects" Target="stylesWithEffects.xml"/><Relationship Id="rId236" Type="http://schemas.openxmlformats.org/officeDocument/2006/relationships/hyperlink" Target="file:///C:\Users\Lloyd\Documents\SVN\FHIR\build\qa\allergyintolerance-definitions.html" TargetMode="External"/><Relationship Id="rId443" Type="http://schemas.openxmlformats.org/officeDocument/2006/relationships/hyperlink" Target="file:///C:\Users\Lloyd\Documents\SVN\FHIR\build\qa\datatypes.html" TargetMode="External"/><Relationship Id="rId650" Type="http://schemas.openxmlformats.org/officeDocument/2006/relationships/hyperlink" Target="file:///C:\Users\Lloyd\Documents\SVN\FHIR\build\qa\2015Sep\index.html" TargetMode="External"/><Relationship Id="rId888" Type="http://schemas.openxmlformats.org/officeDocument/2006/relationships/hyperlink" Target="file:///C:\Users\Lloyd\Documents\SVN\FHIR\build\qa\datatypes.html" TargetMode="External"/><Relationship Id="rId1073" Type="http://schemas.openxmlformats.org/officeDocument/2006/relationships/hyperlink" Target="file:///C:\Users\Lloyd\Documents\SVN\FHIR\build\qa\datatypes.html" TargetMode="External"/><Relationship Id="rId1280" Type="http://schemas.openxmlformats.org/officeDocument/2006/relationships/hyperlink" Target="file:///C:\Users\Lloyd\Documents\SVN\FHIR\build\qa\practitioner.html" TargetMode="External"/><Relationship Id="rId2124" Type="http://schemas.openxmlformats.org/officeDocument/2006/relationships/hyperlink" Target="file:///C:\Users\Lloyd\Documents\SVN\FHIR\build\qa\supplyrequest.html" TargetMode="External"/><Relationship Id="rId2331" Type="http://schemas.openxmlformats.org/officeDocument/2006/relationships/hyperlink" Target="operationoutcome.html" TargetMode="External"/><Relationship Id="rId2569" Type="http://schemas.openxmlformats.org/officeDocument/2006/relationships/hyperlink" Target="file:///C:\Users\Lloyd\Documents\SVN\FHIR\build\qa\compartments.html" TargetMode="External"/><Relationship Id="rId2776" Type="http://schemas.openxmlformats.org/officeDocument/2006/relationships/hyperlink" Target="http://loinc.org" TargetMode="External"/><Relationship Id="rId2983" Type="http://schemas.openxmlformats.org/officeDocument/2006/relationships/hyperlink" Target="http://www.7-zip.org/" TargetMode="External"/><Relationship Id="rId303" Type="http://schemas.openxmlformats.org/officeDocument/2006/relationships/hyperlink" Target="http://icahn.mssm.edu" TargetMode="External"/><Relationship Id="rId748" Type="http://schemas.openxmlformats.org/officeDocument/2006/relationships/hyperlink" Target="file:///C:\Users\Lloyd\Documents\SVN\FHIR\build\qa\validator.zip" TargetMode="External"/><Relationship Id="rId955" Type="http://schemas.openxmlformats.org/officeDocument/2006/relationships/hyperlink" Target="file:///C:\Users\Lloyd\Documents\SVN\FHIR\build\qa\procedure.html" TargetMode="External"/><Relationship Id="rId1140" Type="http://schemas.openxmlformats.org/officeDocument/2006/relationships/hyperlink" Target="file:///C:\Users\Lloyd\Documents\SVN\FHIR\build\qa\schedule.html" TargetMode="External"/><Relationship Id="rId1378" Type="http://schemas.openxmlformats.org/officeDocument/2006/relationships/hyperlink" Target="file:///C:\Users\Lloyd\Documents\SVN\FHIR\build\qa\datatypes.html" TargetMode="External"/><Relationship Id="rId1585" Type="http://schemas.openxmlformats.org/officeDocument/2006/relationships/hyperlink" Target="file:///C:\Users\Lloyd\Documents\SVN\FHIR\build\qa\medication-example-f005-enalapril.html" TargetMode="External"/><Relationship Id="rId1792" Type="http://schemas.openxmlformats.org/officeDocument/2006/relationships/hyperlink" Target="http://www.w3.org/html/wg/drafts/html/master/dom.html" TargetMode="External"/><Relationship Id="rId2429" Type="http://schemas.openxmlformats.org/officeDocument/2006/relationships/hyperlink" Target="procedurerequest.html" TargetMode="External"/><Relationship Id="rId2636" Type="http://schemas.openxmlformats.org/officeDocument/2006/relationships/hyperlink" Target="file:///C:\Users\Lloyd\Documents\SVN\FHIR\build\qa\terminology-service.html" TargetMode="External"/><Relationship Id="rId2843" Type="http://schemas.openxmlformats.org/officeDocument/2006/relationships/hyperlink" Target="http://www.hl7.org/documentcenter/public/standards/V3/core_principles/infrastructure/coreprinciples/v3modelcoreprinciples.html" TargetMode="External"/><Relationship Id="rId84" Type="http://schemas.openxmlformats.org/officeDocument/2006/relationships/image" Target="file:///C:\Users\Lloyd\Documents\SVN\FHIR\build\qa\assets\images\fhir-logo-www.png" TargetMode="External"/><Relationship Id="rId510" Type="http://schemas.openxmlformats.org/officeDocument/2006/relationships/hyperlink" Target="file:///C:\Users\Lloyd\Documents\SVN\FHIR\build\qa\history.html" TargetMode="External"/><Relationship Id="rId608" Type="http://schemas.openxmlformats.org/officeDocument/2006/relationships/hyperlink" Target="file:///C:\Users\Lloyd\Documents\SVN\FHIR\build\qa\datatypes.html" TargetMode="External"/><Relationship Id="rId815" Type="http://schemas.openxmlformats.org/officeDocument/2006/relationships/hyperlink" Target="file:///C:\Users\Lloyd\Documents\SVN\FHIR\build\qa\extensibility.html" TargetMode="External"/><Relationship Id="rId1238" Type="http://schemas.openxmlformats.org/officeDocument/2006/relationships/hyperlink" Target="file:///C:\Users\Lloyd\Documents\SVN\FHIR\build\qa\referralrequest.html" TargetMode="External"/><Relationship Id="rId1445" Type="http://schemas.openxmlformats.org/officeDocument/2006/relationships/hyperlink" Target="file:///C:\Users\Lloyd\Documents\SVN\FHIR\build\qa\validation.html" TargetMode="External"/><Relationship Id="rId1652" Type="http://schemas.openxmlformats.org/officeDocument/2006/relationships/hyperlink" Target="file:///C:\Users\Lloyd\Documents\SVN\FHIR\build\qa\element-definitions.html" TargetMode="External"/><Relationship Id="rId1000" Type="http://schemas.openxmlformats.org/officeDocument/2006/relationships/hyperlink" Target="file:///C:\Users\Lloyd\Documents\SVN\FHIR\build\index.html" TargetMode="External"/><Relationship Id="rId1305" Type="http://schemas.openxmlformats.org/officeDocument/2006/relationships/hyperlink" Target="file:///C:\Users\Lloyd\Documents\SVN\FHIR\build\qa\resource.html" TargetMode="External"/><Relationship Id="rId1957" Type="http://schemas.openxmlformats.org/officeDocument/2006/relationships/hyperlink" Target="file:///C:\Users\Lloyd\Documents\SVN\FHIR\build\qa\documents.html" TargetMode="External"/><Relationship Id="rId2703" Type="http://schemas.openxmlformats.org/officeDocument/2006/relationships/hyperlink" Target="file:///C:\Users\Lloyd\Documents\SVN\FHIR\build\qa\.json.html" TargetMode="External"/><Relationship Id="rId2910" Type="http://schemas.openxmlformats.org/officeDocument/2006/relationships/hyperlink" Target="file:///C:\Users\Lloyd\Documents\SVN\FHIR\build\qa\datatypes.html" TargetMode="External"/><Relationship Id="rId1512" Type="http://schemas.openxmlformats.org/officeDocument/2006/relationships/hyperlink" Target="file:///C:\Users\Lloyd\Documents\SVN\FHIR\build\qa\resourcelist.html" TargetMode="External"/><Relationship Id="rId1817" Type="http://schemas.openxmlformats.org/officeDocument/2006/relationships/hyperlink" Target="http://www.va.gov/health/" TargetMode="External"/><Relationship Id="rId11" Type="http://schemas.openxmlformats.org/officeDocument/2006/relationships/hyperlink" Target="practitioner.html" TargetMode="External"/><Relationship Id="rId398" Type="http://schemas.openxmlformats.org/officeDocument/2006/relationships/hyperlink" Target="file:///C:\Users\Lloyd\Documents\SVN\FHIR\build\qa\datatypes-examples.html" TargetMode="External"/><Relationship Id="rId2079" Type="http://schemas.openxmlformats.org/officeDocument/2006/relationships/hyperlink" Target="file:///C:\Users\Lloyd\Documents\SVN\FHIR\build\qa\resource.html" TargetMode="External"/><Relationship Id="rId160" Type="http://schemas.openxmlformats.org/officeDocument/2006/relationships/hyperlink" Target="file:///C:\Users\Lloyd\Documents\SVN\FHIR\build\qa\comparison-cda.html" TargetMode="External"/><Relationship Id="rId2286" Type="http://schemas.openxmlformats.org/officeDocument/2006/relationships/hyperlink" Target="patient.html" TargetMode="External"/><Relationship Id="rId2493" Type="http://schemas.openxmlformats.org/officeDocument/2006/relationships/hyperlink" Target="file:///C:\Users\Lloyd\Documents\SVN\FHIR\build\qa\datatypes.html" TargetMode="External"/><Relationship Id="rId258" Type="http://schemas.openxmlformats.org/officeDocument/2006/relationships/hyperlink" Target="http://hl7.org" TargetMode="External"/><Relationship Id="rId465" Type="http://schemas.openxmlformats.org/officeDocument/2006/relationships/hyperlink" Target="file:///C:\Users\Lloyd\Documents\SVN\FHIR\build\qa\datatypes.html" TargetMode="External"/><Relationship Id="rId672" Type="http://schemas.openxmlformats.org/officeDocument/2006/relationships/hyperlink" Target="file:///C:\Users\Lloyd\Documents\SVN\FHIR\build\qa\conformance-rules.html" TargetMode="External"/><Relationship Id="rId1095" Type="http://schemas.openxmlformats.org/officeDocument/2006/relationships/hyperlink" Target="file:///C:\Users\Lloyd\Documents\SVN\FHIR\build\qa\conceptmap.html" TargetMode="External"/><Relationship Id="rId2146" Type="http://schemas.openxmlformats.org/officeDocument/2006/relationships/hyperlink" Target="file:///C:\Users\Lloyd\Documents\SVN\FHIR\build\qa\lifecycle.html" TargetMode="External"/><Relationship Id="rId2353" Type="http://schemas.openxmlformats.org/officeDocument/2006/relationships/hyperlink" Target="paymentnotice.html" TargetMode="External"/><Relationship Id="rId2560" Type="http://schemas.openxmlformats.org/officeDocument/2006/relationships/hyperlink" Target="file:///C:\Users\Lloyd\Documents\SVN\FHIR\build\qa\datatypes.html" TargetMode="External"/><Relationship Id="rId2798" Type="http://schemas.openxmlformats.org/officeDocument/2006/relationships/hyperlink" Target="file:///C:\Users\Lloyd\Documents\SVN\FHIR\build\qa\valueset.html" TargetMode="External"/><Relationship Id="rId118" Type="http://schemas.openxmlformats.org/officeDocument/2006/relationships/hyperlink" Target="file:///C:\Users\Lloyd\Documents\SVN\FHIR\build\qa\ehr-fm.html" TargetMode="External"/><Relationship Id="rId325" Type="http://schemas.openxmlformats.org/officeDocument/2006/relationships/hyperlink" Target="http://www.health.qld.gov.au" TargetMode="External"/><Relationship Id="rId532" Type="http://schemas.openxmlformats.org/officeDocument/2006/relationships/hyperlink" Target="http://commonmark.org/" TargetMode="External"/><Relationship Id="rId977" Type="http://schemas.openxmlformats.org/officeDocument/2006/relationships/hyperlink" Target="file:///C:\Users\Lloyd\Documents\SVN\FHIR\build\qa\claimresponse.html" TargetMode="External"/><Relationship Id="rId1162" Type="http://schemas.openxmlformats.org/officeDocument/2006/relationships/hyperlink" Target="file:///C:\Users\Lloyd\Documents\SVN\FHIR\build\qa\datatypes.html" TargetMode="External"/><Relationship Id="rId2006" Type="http://schemas.openxmlformats.org/officeDocument/2006/relationships/hyperlink" Target="file:///C:\Users\Lloyd\Documents\SVN\FHIR\build\qa\operationdefinition.html" TargetMode="External"/><Relationship Id="rId2213" Type="http://schemas.openxmlformats.org/officeDocument/2006/relationships/hyperlink" Target="file:///C:\Users\Lloyd\Documents\SVN\FHIR\build\qa\documents.html" TargetMode="External"/><Relationship Id="rId2420" Type="http://schemas.openxmlformats.org/officeDocument/2006/relationships/hyperlink" Target="parameters.html" TargetMode="External"/><Relationship Id="rId2658" Type="http://schemas.openxmlformats.org/officeDocument/2006/relationships/hyperlink" Target="http://www.snomed.org/tig?t=tsg2_metadata_refset_legacy" TargetMode="External"/><Relationship Id="rId2865" Type="http://schemas.openxmlformats.org/officeDocument/2006/relationships/hyperlink" Target="file:///C:\Users\Lloyd\Documents\SVN\FHIR\build\qa\http.html" TargetMode="External"/><Relationship Id="rId837" Type="http://schemas.openxmlformats.org/officeDocument/2006/relationships/hyperlink" Target="file:///C:\Users\Lloyd\Documents\SVN\FHIR\build\qa\element-definitions.html" TargetMode="External"/><Relationship Id="rId1022" Type="http://schemas.openxmlformats.org/officeDocument/2006/relationships/hyperlink" Target="file:///C:\Users\Lloyd\Documents\SVN\FHIR\build\qa\extensibility.html" TargetMode="External"/><Relationship Id="rId1467" Type="http://schemas.openxmlformats.org/officeDocument/2006/relationships/control" Target="activeX/activeX5.xml"/><Relationship Id="rId1674" Type="http://schemas.openxmlformats.org/officeDocument/2006/relationships/hyperlink" Target="file:///C:\Users\Lloyd\Documents\SVN\FHIR\build\qa\datatypes.html" TargetMode="External"/><Relationship Id="rId1881" Type="http://schemas.openxmlformats.org/officeDocument/2006/relationships/hyperlink" Target="file:///C:\Users\Lloyd\Documents\SVN\FHIR\build\qa\http.html" TargetMode="External"/><Relationship Id="rId2518" Type="http://schemas.openxmlformats.org/officeDocument/2006/relationships/hyperlink" Target="file:///C:\Users\Lloyd\Documents\SVN\FHIR\build\qa\medicationorder.html" TargetMode="External"/><Relationship Id="rId2725" Type="http://schemas.openxmlformats.org/officeDocument/2006/relationships/hyperlink" Target="file:///C:\Users\Lloyd\Documents\SVN\FHIR\build\qa\resource.html" TargetMode="External"/><Relationship Id="rId2932" Type="http://schemas.openxmlformats.org/officeDocument/2006/relationships/hyperlink" Target="http://www.w3.org/Protocols/rfc2616/rfc2616-sec14.html" TargetMode="External"/><Relationship Id="rId904" Type="http://schemas.openxmlformats.org/officeDocument/2006/relationships/hyperlink" Target="file:///C:\Users\Lloyd\Documents\SVN\FHIR\build\qa\extension-us-core-race.xml.html" TargetMode="External"/><Relationship Id="rId1327" Type="http://schemas.openxmlformats.org/officeDocument/2006/relationships/hyperlink" Target="file:///C:\Users\Lloyd\Documents\SVN\FHIR\build\qa\updates.html" TargetMode="External"/><Relationship Id="rId1534" Type="http://schemas.openxmlformats.org/officeDocument/2006/relationships/hyperlink" Target="http://wiki.hl7.org/index.php?title=FHIR" TargetMode="External"/><Relationship Id="rId1741" Type="http://schemas.openxmlformats.org/officeDocument/2006/relationships/hyperlink" Target="file:///C:\Users\Lloyd\Documents\SVN\FHIR\build\qa\resource.html" TargetMode="External"/><Relationship Id="rId1979" Type="http://schemas.openxmlformats.org/officeDocument/2006/relationships/hyperlink" Target="http://wiki.hl7.org/index.php?title=FHIR" TargetMode="External"/><Relationship Id="rId33" Type="http://schemas.openxmlformats.org/officeDocument/2006/relationships/hyperlink" Target="deviceuserequest.html" TargetMode="External"/><Relationship Id="rId1601" Type="http://schemas.openxmlformats.org/officeDocument/2006/relationships/hyperlink" Target="file:///C:\Users\Lloyd\Documents\SVN\FHIR\build\qa\encounter-example-f201-20130404.html" TargetMode="External"/><Relationship Id="rId1839" Type="http://schemas.openxmlformats.org/officeDocument/2006/relationships/hyperlink" Target="file:///C:\Users\Lloyd\Documents\SVN\FHIR\build\qa\resource.html" TargetMode="External"/><Relationship Id="rId182" Type="http://schemas.openxmlformats.org/officeDocument/2006/relationships/hyperlink" Target="file:///C:\Users\Lloyd\Documents\SVN\FHIR\build\qa\location.html" TargetMode="External"/><Relationship Id="rId1906" Type="http://schemas.openxmlformats.org/officeDocument/2006/relationships/hyperlink" Target="file:///C:\Users\Lloyd\Documents\SVN\FHIR\build\qa\http.html" TargetMode="External"/><Relationship Id="rId487" Type="http://schemas.openxmlformats.org/officeDocument/2006/relationships/hyperlink" Target="file:///C:\Users\Lloyd\Documents\SVN\FHIR\build\qa\datatypes-examples.html" TargetMode="External"/><Relationship Id="rId694" Type="http://schemas.openxmlformats.org/officeDocument/2006/relationships/hyperlink" Target="file:///C:\Users\Lloyd\Documents\SVN\FHIR\build\qa\terminologies-conceptmaps.html" TargetMode="External"/><Relationship Id="rId2070" Type="http://schemas.openxmlformats.org/officeDocument/2006/relationships/hyperlink" Target="file:///C:\Users\Lloyd\Documents\SVN\FHIR\build\qa\datatypes.html" TargetMode="External"/><Relationship Id="rId2168" Type="http://schemas.openxmlformats.org/officeDocument/2006/relationships/hyperlink" Target="file:///C:\Users\Lloyd\Documents\SVN\FHIR\build\qa\lifecycle.html" TargetMode="External"/><Relationship Id="rId2375" Type="http://schemas.openxmlformats.org/officeDocument/2006/relationships/hyperlink" Target="coverage.html" TargetMode="External"/><Relationship Id="rId347" Type="http://schemas.openxmlformats.org/officeDocument/2006/relationships/hyperlink" Target="file:///C:\Users\Lloyd\Documents\SVN\FHIR\build\qa\resource.html" TargetMode="External"/><Relationship Id="rId999" Type="http://schemas.openxmlformats.org/officeDocument/2006/relationships/image" Target="file:///C:\Users\Lloyd\Documents\SVN\FHIR\build\warning.png" TargetMode="External"/><Relationship Id="rId1184" Type="http://schemas.openxmlformats.org/officeDocument/2006/relationships/hyperlink" Target="file:///C:\Users\Lloyd\Documents\SVN\FHIR\build\qa\questionnaire.html" TargetMode="External"/><Relationship Id="rId2028" Type="http://schemas.openxmlformats.org/officeDocument/2006/relationships/image" Target="file:///C:\Users\Lloyd\Documents\SVN\FHIR\build\qa\slicing.png" TargetMode="External"/><Relationship Id="rId2582" Type="http://schemas.openxmlformats.org/officeDocument/2006/relationships/hyperlink" Target="http://www.hl7.org/search/viewSearchResult.cfm?search_id=393442&amp;search_result_url=%2Fdocumentcenter%2Fpublic%2Fwg%2Fsecure%2FHL7%20Emergency%20Access%2Edoc" TargetMode="External"/><Relationship Id="rId2887" Type="http://schemas.openxmlformats.org/officeDocument/2006/relationships/hyperlink" Target="file:///C:\Users\Lloyd\Documents\SVN\FHIR\build\qa\conformance-rules.html" TargetMode="External"/><Relationship Id="rId554" Type="http://schemas.openxmlformats.org/officeDocument/2006/relationships/hyperlink" Target="file:///C:\Users\Lloyd\Documents\SVN\FHIR\build\qa\datatypes-examples.html" TargetMode="External"/><Relationship Id="rId761" Type="http://schemas.openxmlformats.org/officeDocument/2006/relationships/hyperlink" Target="file:///C:\Users\Lloyd\Documents\SVN\FHIR\build\qa\security.html" TargetMode="External"/><Relationship Id="rId859" Type="http://schemas.openxmlformats.org/officeDocument/2006/relationships/hyperlink" Target="file:///C:\Users\Lloyd\Documents\SVN\FHIR\build\qa\extensibility.html" TargetMode="External"/><Relationship Id="rId1391" Type="http://schemas.openxmlformats.org/officeDocument/2006/relationships/hyperlink" Target="file:///C:\Users\Lloyd\Documents\SVN\FHIR\build\qa\help.html" TargetMode="External"/><Relationship Id="rId1489" Type="http://schemas.openxmlformats.org/officeDocument/2006/relationships/hyperlink" Target="file:///C:\Users\Lloyd\Documents\SVN\FHIR\build\qa\valueset.html" TargetMode="External"/><Relationship Id="rId1696" Type="http://schemas.openxmlformats.org/officeDocument/2006/relationships/hyperlink" Target="http://ihtsdo.org" TargetMode="External"/><Relationship Id="rId2235" Type="http://schemas.openxmlformats.org/officeDocument/2006/relationships/hyperlink" Target="file:///C:\Users\Lloyd\Documents\SVN\FHIR\build\qa\terminologies.html" TargetMode="External"/><Relationship Id="rId2442" Type="http://schemas.openxmlformats.org/officeDocument/2006/relationships/hyperlink" Target="substance.html" TargetMode="External"/><Relationship Id="rId207" Type="http://schemas.openxmlformats.org/officeDocument/2006/relationships/hyperlink" Target="http://www.ietf.org/rfc/rfc2119.txt" TargetMode="External"/><Relationship Id="rId414" Type="http://schemas.openxmlformats.org/officeDocument/2006/relationships/hyperlink" Target="file:///C:\Users\Lloyd\Documents\SVN\FHIR\build\qa\datatypes-definitions.html" TargetMode="External"/><Relationship Id="rId621" Type="http://schemas.openxmlformats.org/officeDocument/2006/relationships/hyperlink" Target="file:///C:\Users\Lloyd\Documents\SVN\FHIR\build\qa\datatypes.html" TargetMode="External"/><Relationship Id="rId1044" Type="http://schemas.openxmlformats.org/officeDocument/2006/relationships/hyperlink" Target="file:///C:\Users\Lloyd\Documents\SVN\FHIR\build\qa\history.html" TargetMode="External"/><Relationship Id="rId1251" Type="http://schemas.openxmlformats.org/officeDocument/2006/relationships/hyperlink" Target="file:///C:\Users\Lloyd\Documents\SVN\FHIR\build\qa\uslab\uslaborder.html" TargetMode="External"/><Relationship Id="rId1349" Type="http://schemas.openxmlformats.org/officeDocument/2006/relationships/hyperlink" Target="http://www.w3.org/TR/REC-html40/interact/forms.html" TargetMode="External"/><Relationship Id="rId2302" Type="http://schemas.openxmlformats.org/officeDocument/2006/relationships/hyperlink" Target="flag.html" TargetMode="External"/><Relationship Id="rId2747" Type="http://schemas.openxmlformats.org/officeDocument/2006/relationships/hyperlink" Target="http://www.fda.gov/Drugs/InformationOnDrugs/ucm142438.htm" TargetMode="External"/><Relationship Id="rId2954" Type="http://schemas.openxmlformats.org/officeDocument/2006/relationships/hyperlink" Target="file:///C:\Users\Lloyd\Documents\SVN\FHIR\build\qa\http.html" TargetMode="External"/><Relationship Id="rId719" Type="http://schemas.openxmlformats.org/officeDocument/2006/relationships/hyperlink" Target="file:///C:\Users\Lloyd\Documents\SVN\FHIR\build\qa\composition-definitions.html" TargetMode="External"/><Relationship Id="rId926" Type="http://schemas.openxmlformats.org/officeDocument/2006/relationships/hyperlink" Target="file:///C:\Users\Lloyd\Documents\SVN\FHIR\build\qa\datatypes.html" TargetMode="External"/><Relationship Id="rId1111" Type="http://schemas.openxmlformats.org/officeDocument/2006/relationships/hyperlink" Target="file:///C:\Users\Lloyd\Documents\SVN\FHIR\build\qa\flag.html" TargetMode="External"/><Relationship Id="rId1556" Type="http://schemas.openxmlformats.org/officeDocument/2006/relationships/hyperlink" Target="file:///C:\Users\Lloyd\Documents\SVN\FHIR\build\qa\practitioner-example-f003-mv.html" TargetMode="External"/><Relationship Id="rId1763" Type="http://schemas.openxmlformats.org/officeDocument/2006/relationships/hyperlink" Target="file:///C:\Users\Lloyd\Documents\SVN\FHIR\build\qa\operationoutcome.html" TargetMode="External"/><Relationship Id="rId1970" Type="http://schemas.openxmlformats.org/officeDocument/2006/relationships/hyperlink" Target="file:///C:\Users\Lloyd\Documents\SVN\FHIR\build\qa\narrative.html" TargetMode="External"/><Relationship Id="rId2607" Type="http://schemas.openxmlformats.org/officeDocument/2006/relationships/hyperlink" Target="http://enable-cors.org/" TargetMode="External"/><Relationship Id="rId2814" Type="http://schemas.openxmlformats.org/officeDocument/2006/relationships/hyperlink" Target="file:///C:\Users\Lloyd\Documents\SVN\FHIR\build\qa\structuredefinition.html" TargetMode="External"/><Relationship Id="rId55" Type="http://schemas.openxmlformats.org/officeDocument/2006/relationships/hyperlink" Target="file:///C:\Users\Lloyd\Documents\SVN\FHIR\build\qa\help.html" TargetMode="External"/><Relationship Id="rId1209" Type="http://schemas.openxmlformats.org/officeDocument/2006/relationships/hyperlink" Target="file:///C:\Users\Lloyd\Documents\SVN\FHIR\build\qa\contraindication.html" TargetMode="External"/><Relationship Id="rId1416" Type="http://schemas.openxmlformats.org/officeDocument/2006/relationships/hyperlink" Target="https://groups.google.com/forum/" TargetMode="External"/><Relationship Id="rId1623" Type="http://schemas.openxmlformats.org/officeDocument/2006/relationships/hyperlink" Target="file:///C:\Users\Lloyd\Documents\SVN\FHIR\build\qa\medication-example-f203-paracetamol.html" TargetMode="External"/><Relationship Id="rId1830" Type="http://schemas.openxmlformats.org/officeDocument/2006/relationships/hyperlink" Target="http://www.hl7.org/" TargetMode="External"/><Relationship Id="rId1928" Type="http://schemas.openxmlformats.org/officeDocument/2006/relationships/hyperlink" Target="file:///C:\Users\Lloyd\Documents\SVN\FHIR\build\qa\documentation.html" TargetMode="External"/><Relationship Id="rId2092" Type="http://schemas.openxmlformats.org/officeDocument/2006/relationships/hyperlink" Target="file:///C:\Users\Lloyd\Documents\SVN\FHIR\build\qa\patient.html" TargetMode="External"/><Relationship Id="rId271" Type="http://schemas.openxmlformats.org/officeDocument/2006/relationships/hyperlink" Target="http://www.bluewaveinformatics.co.uk" TargetMode="External"/><Relationship Id="rId2397" Type="http://schemas.openxmlformats.org/officeDocument/2006/relationships/hyperlink" Target="healthcareservice.html" TargetMode="External"/><Relationship Id="rId3003" Type="http://schemas.openxmlformats.org/officeDocument/2006/relationships/hyperlink" Target="file:///C:\Users\Lloyd\Documents\SVN\FHIR\build\qa\fhir-all.xsd" TargetMode="External"/><Relationship Id="rId131" Type="http://schemas.openxmlformats.org/officeDocument/2006/relationships/hyperlink" Target="file:///C:\Users\Lloyd\Documents\SVN\FHIR\build\qa\http.html" TargetMode="External"/><Relationship Id="rId369" Type="http://schemas.openxmlformats.org/officeDocument/2006/relationships/hyperlink" Target="file:///C:\Users\Lloyd\Documents\SVN\FHIR\build\qa\datatypes-mappings.html" TargetMode="External"/><Relationship Id="rId576" Type="http://schemas.openxmlformats.org/officeDocument/2006/relationships/hyperlink" Target="file:///C:\Users\Lloyd\Documents\SVN\FHIR\build\qa\datatypes-mappings.html" TargetMode="External"/><Relationship Id="rId783" Type="http://schemas.openxmlformats.org/officeDocument/2006/relationships/hyperlink" Target="file:///C:\Users\Lloyd\Documents\SVN\FHIR\build\qa\extensibility.html" TargetMode="External"/><Relationship Id="rId990" Type="http://schemas.openxmlformats.org/officeDocument/2006/relationships/hyperlink" Target="file:///C:\Users\Lloyd\Documents\SVN\FHIR\build\qa\documentmanifest.html" TargetMode="External"/><Relationship Id="rId2257" Type="http://schemas.openxmlformats.org/officeDocument/2006/relationships/hyperlink" Target="file:///C:\Users\Lloyd\Documents\SVN\FHIR\build\qa\clinical.html" TargetMode="External"/><Relationship Id="rId2464" Type="http://schemas.openxmlformats.org/officeDocument/2006/relationships/hyperlink" Target="file:///C:\Users\Lloyd\Documents\SVN\FHIR\build\qa\history.html" TargetMode="External"/><Relationship Id="rId2671" Type="http://schemas.openxmlformats.org/officeDocument/2006/relationships/hyperlink" Target="mailto:soa@hl7.org" TargetMode="External"/><Relationship Id="rId229" Type="http://schemas.openxmlformats.org/officeDocument/2006/relationships/hyperlink" Target="file:///C:\Users\Lloyd\Documents\SVN\FHIR\build\qa\allergyintolerance-definitions.html" TargetMode="External"/><Relationship Id="rId436" Type="http://schemas.openxmlformats.org/officeDocument/2006/relationships/hyperlink" Target="file:///C:\Users\Lloyd\Documents\SVN\FHIR\build\qa\datatypes-mappings.html" TargetMode="External"/><Relationship Id="rId643" Type="http://schemas.openxmlformats.org/officeDocument/2006/relationships/hyperlink" Target="file:///C:\Users\Lloyd\Documents\SVN\FHIR\build\qa\http.html" TargetMode="External"/><Relationship Id="rId1066" Type="http://schemas.openxmlformats.org/officeDocument/2006/relationships/hyperlink" Target="file:///C:\Users\Lloyd\Documents\SVN\FHIR\build\qa\implementationguide.html" TargetMode="External"/><Relationship Id="rId1273" Type="http://schemas.openxmlformats.org/officeDocument/2006/relationships/hyperlink" Target="file:///C:\Users\Lloyd\Documents\SVN\FHIR\build\qa\contraindication.html" TargetMode="External"/><Relationship Id="rId1480" Type="http://schemas.openxmlformats.org/officeDocument/2006/relationships/control" Target="activeX/activeX10.xml"/><Relationship Id="rId2117" Type="http://schemas.openxmlformats.org/officeDocument/2006/relationships/hyperlink" Target="file:///C:\Users\Lloyd\Documents\SVN\FHIR\build\qa\observation.html" TargetMode="External"/><Relationship Id="rId2324" Type="http://schemas.openxmlformats.org/officeDocument/2006/relationships/hyperlink" Target="documentreference.html" TargetMode="External"/><Relationship Id="rId2769" Type="http://schemas.openxmlformats.org/officeDocument/2006/relationships/hyperlink" Target="http://tools.ietf.org/html/bcp13" TargetMode="External"/><Relationship Id="rId2976" Type="http://schemas.openxmlformats.org/officeDocument/2006/relationships/hyperlink" Target="file:///C:\Users\Lloyd\Documents\SVN\FHIR\build\qa\help.html" TargetMode="External"/><Relationship Id="rId850" Type="http://schemas.openxmlformats.org/officeDocument/2006/relationships/hyperlink" Target="file:///C:\Users\Lloyd\Documents\SVN\FHIR\build\qa\extensibility.html" TargetMode="External"/><Relationship Id="rId948" Type="http://schemas.openxmlformats.org/officeDocument/2006/relationships/hyperlink" Target="file:///C:\Users\Lloyd\Documents\SVN\FHIR\build\qa\datatypes.html" TargetMode="External"/><Relationship Id="rId1133" Type="http://schemas.openxmlformats.org/officeDocument/2006/relationships/hyperlink" Target="file:///C:\Users\Lloyd\Documents\SVN\FHIR\build\qa\patient.html" TargetMode="External"/><Relationship Id="rId1578" Type="http://schemas.openxmlformats.org/officeDocument/2006/relationships/hyperlink" Target="file:///C:\Users\Lloyd\Documents\SVN\FHIR\build\qa\medicationorder-example-f001-combivent.html" TargetMode="External"/><Relationship Id="rId1785" Type="http://schemas.openxmlformats.org/officeDocument/2006/relationships/hyperlink" Target="file:///C:\Users\Lloyd\Documents\SVN\FHIR\build\qa\help.html" TargetMode="External"/><Relationship Id="rId1992" Type="http://schemas.openxmlformats.org/officeDocument/2006/relationships/hyperlink" Target="file:///C:\Users\Lloyd\Documents\SVN\FHIR\build\qa\help.html" TargetMode="External"/><Relationship Id="rId2531" Type="http://schemas.openxmlformats.org/officeDocument/2006/relationships/hyperlink" Target="file:///C:\Users\Lloyd\Documents\SVN\FHIR\build\qa\datatypes.html" TargetMode="External"/><Relationship Id="rId2629" Type="http://schemas.openxmlformats.org/officeDocument/2006/relationships/hyperlink" Target="file:///C:\Users\Lloyd\Documents\SVN\FHIR\build\qa\resource.html" TargetMode="External"/><Relationship Id="rId2836" Type="http://schemas.openxmlformats.org/officeDocument/2006/relationships/hyperlink" Target="file:///C:\Users\Lloyd\Documents\SVN\FHIR\build\qa\security.html" TargetMode="External"/><Relationship Id="rId77" Type="http://schemas.openxmlformats.org/officeDocument/2006/relationships/hyperlink" Target="http://wiki.hl7.org/index.php?title=FHIR_email_list_subscription_instructions" TargetMode="External"/><Relationship Id="rId503" Type="http://schemas.openxmlformats.org/officeDocument/2006/relationships/hyperlink" Target="file:///C:\Users\Lloyd\Documents\SVN\FHIR\build\qa\datatypes-examples.html" TargetMode="External"/><Relationship Id="rId710" Type="http://schemas.openxmlformats.org/officeDocument/2006/relationships/hyperlink" Target="file:///C:\Users\Lloyd\Documents\SVN\FHIR\build\qa\bundle-definitions.html" TargetMode="External"/><Relationship Id="rId808" Type="http://schemas.openxmlformats.org/officeDocument/2006/relationships/hyperlink" Target="file:///C:\Users\Lloyd\Documents\SVN\FHIR\build\qa\element-definitions.html" TargetMode="External"/><Relationship Id="rId1340" Type="http://schemas.openxmlformats.org/officeDocument/2006/relationships/hyperlink" Target="file:///C:\Users\Lloyd\Documents\SVN\FHIR\build\qa\conformance-definitions.html" TargetMode="External"/><Relationship Id="rId1438" Type="http://schemas.openxmlformats.org/officeDocument/2006/relationships/hyperlink" Target="file:///C:\Users\Lloyd\Documents\SVN\FHIR\build\qa\documents.html" TargetMode="External"/><Relationship Id="rId1645" Type="http://schemas.openxmlformats.org/officeDocument/2006/relationships/hyperlink" Target="file:///C:\Users\Lloyd\Documents\SVN\FHIR\build\qa\practitioner-example-f202-lm.html" TargetMode="External"/><Relationship Id="rId1200" Type="http://schemas.openxmlformats.org/officeDocument/2006/relationships/hyperlink" Target="file:///C:\Users\Lloyd\Documents\SVN\FHIR\build\qa\careplan.html" TargetMode="External"/><Relationship Id="rId1852" Type="http://schemas.openxmlformats.org/officeDocument/2006/relationships/hyperlink" Target="file:///C:\Users\Lloyd\Documents\SVN\FHIR\build\qa\parameters.html" TargetMode="External"/><Relationship Id="rId2903" Type="http://schemas.openxmlformats.org/officeDocument/2006/relationships/hyperlink" Target="file:///C:\Users\Lloyd\Documents\SVN\FHIR\build\qa\search.html" TargetMode="External"/><Relationship Id="rId1505" Type="http://schemas.openxmlformats.org/officeDocument/2006/relationships/image" Target="file:///C:\Users\Lloyd\Documents\SVN\FHIR\build\qa\icon-clinical.png" TargetMode="External"/><Relationship Id="rId1712" Type="http://schemas.openxmlformats.org/officeDocument/2006/relationships/hyperlink" Target="file:///C:\Users\Lloyd\Documents\SVN\FHIR\build\qa\medicationorder.html" TargetMode="External"/><Relationship Id="rId293" Type="http://schemas.openxmlformats.org/officeDocument/2006/relationships/hyperlink" Target="http://2013.gea-interactive.com.au" TargetMode="External"/><Relationship Id="rId2181" Type="http://schemas.openxmlformats.org/officeDocument/2006/relationships/hyperlink" Target="file:///C:\Users\Lloyd\Documents\SVN\FHIR\build\qa\location.html" TargetMode="External"/><Relationship Id="rId153" Type="http://schemas.openxmlformats.org/officeDocument/2006/relationships/hyperlink" Target="file:///C:\Users\Lloyd\Documents\SVN\FHIR\build\qa\comparison-v2.html" TargetMode="External"/><Relationship Id="rId360" Type="http://schemas.openxmlformats.org/officeDocument/2006/relationships/hyperlink" Target="file:///C:\Users\Lloyd\Documents\SVN\FHIR\build\qa\datatypes-mappings.html" TargetMode="External"/><Relationship Id="rId598" Type="http://schemas.openxmlformats.org/officeDocument/2006/relationships/hyperlink" Target="file:///C:\Users\Lloyd\Documents\SVN\FHIR\build\qa\datatypes-definitions.html" TargetMode="External"/><Relationship Id="rId2041" Type="http://schemas.openxmlformats.org/officeDocument/2006/relationships/hyperlink" Target="file:///C:\Users\Lloyd\Documents\SVN\FHIR\build\qa\terminologies.html" TargetMode="External"/><Relationship Id="rId2279" Type="http://schemas.openxmlformats.org/officeDocument/2006/relationships/hyperlink" Target="diagnosticreport.html" TargetMode="External"/><Relationship Id="rId2486" Type="http://schemas.openxmlformats.org/officeDocument/2006/relationships/hyperlink" Target="file:///C:\Users\Lloyd\Documents\SVN\FHIR\build\qa\datatypes.html" TargetMode="External"/><Relationship Id="rId2693" Type="http://schemas.openxmlformats.org/officeDocument/2006/relationships/hyperlink" Target="file:///C:\Users\Lloyd\Documents\SVN\FHIR\build\qa\.json.html" TargetMode="External"/><Relationship Id="rId220" Type="http://schemas.openxmlformats.org/officeDocument/2006/relationships/image" Target="file:///C:\Users\Lloyd\Documents\SVN\FHIR\build\qa\tbl_spacer.png" TargetMode="External"/><Relationship Id="rId458" Type="http://schemas.openxmlformats.org/officeDocument/2006/relationships/hyperlink" Target="file:///C:\Users\Lloyd\Documents\SVN\FHIR\build\qa\history.html" TargetMode="External"/><Relationship Id="rId665" Type="http://schemas.openxmlformats.org/officeDocument/2006/relationships/hyperlink" Target="file:///C:\Users\Lloyd\Documents\SVN\FHIR\build\qa\summary.html" TargetMode="External"/><Relationship Id="rId872" Type="http://schemas.openxmlformats.org/officeDocument/2006/relationships/hyperlink" Target="file:///C:\Users\Lloyd\Documents\SVN\FHIR\build\qa\help.html" TargetMode="External"/><Relationship Id="rId1088" Type="http://schemas.openxmlformats.org/officeDocument/2006/relationships/hyperlink" Target="file:///C:\Users\Lloyd\Documents\SVN\FHIR\build\qa\appointment.html" TargetMode="External"/><Relationship Id="rId1295" Type="http://schemas.openxmlformats.org/officeDocument/2006/relationships/hyperlink" Target="file:///C:\Users\Lloyd\Documents\SVN\FHIR\build\qa\operation-resource-validate.html" TargetMode="External"/><Relationship Id="rId2139" Type="http://schemas.openxmlformats.org/officeDocument/2006/relationships/hyperlink" Target="file:///C:\Users\Lloyd\Documents\SVN\FHIR\build\qa\detectedissue.html" TargetMode="External"/><Relationship Id="rId2346" Type="http://schemas.openxmlformats.org/officeDocument/2006/relationships/hyperlink" Target="coverage.html" TargetMode="External"/><Relationship Id="rId2553" Type="http://schemas.openxmlformats.org/officeDocument/2006/relationships/hyperlink" Target="file:///C:\Users\Lloyd\Documents\SVN\FHIR\build\qa\search.html" TargetMode="External"/><Relationship Id="rId2760" Type="http://schemas.openxmlformats.org/officeDocument/2006/relationships/hyperlink" Target="http://www.ph3c.org/" TargetMode="External"/><Relationship Id="rId2998" Type="http://schemas.openxmlformats.org/officeDocument/2006/relationships/hyperlink" Target="file:///C:\Users\Lloyd\Documents\SVN\FHIR\build\qa\resource.html" TargetMode="External"/><Relationship Id="rId318" Type="http://schemas.openxmlformats.org/officeDocument/2006/relationships/hyperlink" Target="http://www.nist.gov" TargetMode="External"/><Relationship Id="rId525" Type="http://schemas.openxmlformats.org/officeDocument/2006/relationships/hyperlink" Target="file:///C:\Users\Lloyd\Documents\SVN\FHIR\build\qa\json.html" TargetMode="External"/><Relationship Id="rId732" Type="http://schemas.openxmlformats.org/officeDocument/2006/relationships/hyperlink" Target="file:///C:\Users\Lloyd\Documents\SVN\FHIR\build\qa\resource.html" TargetMode="External"/><Relationship Id="rId1155" Type="http://schemas.openxmlformats.org/officeDocument/2006/relationships/hyperlink" Target="http://gforge.hl7.org/gf/project/fhir/tracker/?action=TrackerItemEdit&amp;tracker_item_id=3536" TargetMode="External"/><Relationship Id="rId1362" Type="http://schemas.openxmlformats.org/officeDocument/2006/relationships/hyperlink" Target="file:///C:\Users\Lloyd\Documents\SVN\FHIR\build\qa\operations.html" TargetMode="External"/><Relationship Id="rId2206" Type="http://schemas.openxmlformats.org/officeDocument/2006/relationships/hyperlink" Target="file:///C:\Users\Lloyd\Documents\SVN\FHIR\build\qa\processrequest.html" TargetMode="External"/><Relationship Id="rId2413" Type="http://schemas.openxmlformats.org/officeDocument/2006/relationships/hyperlink" Target="nutritionorder.html" TargetMode="External"/><Relationship Id="rId2620" Type="http://schemas.openxmlformats.org/officeDocument/2006/relationships/hyperlink" Target="file:///C:\Users\Lloyd\Documents\SVN\FHIR\build\qa\documents.html" TargetMode="External"/><Relationship Id="rId2858" Type="http://schemas.openxmlformats.org/officeDocument/2006/relationships/hyperlink" Target="file:///C:\Users\Lloyd\Documents\SVN\FHIR\build\qa\operationoutcome.html" TargetMode="External"/><Relationship Id="rId99" Type="http://schemas.openxmlformats.org/officeDocument/2006/relationships/hyperlink" Target="file:///C:\Users\Lloyd\Documents\SVN\FHIR\build\qa\history.html" TargetMode="External"/><Relationship Id="rId1015" Type="http://schemas.openxmlformats.org/officeDocument/2006/relationships/image" Target="file:///C:\Users\Lloyd\Documents\SVN\FHIR\build\qa\tbl_blank.png" TargetMode="External"/><Relationship Id="rId1222" Type="http://schemas.openxmlformats.org/officeDocument/2006/relationships/hyperlink" Target="file:///C:\Users\Lloyd\Documents\SVN\FHIR\build\qa\structuredefinition.html" TargetMode="External"/><Relationship Id="rId1667" Type="http://schemas.openxmlformats.org/officeDocument/2006/relationships/hyperlink" Target="file:///C:\Users\Lloyd\Documents\SVN\FHIR\build\qa\resourcelist.html" TargetMode="External"/><Relationship Id="rId1874" Type="http://schemas.openxmlformats.org/officeDocument/2006/relationships/hyperlink" Target="file:///C:\Users\Lloyd\Documents\SVN\FHIR\build\qa\json.html" TargetMode="External"/><Relationship Id="rId2718" Type="http://schemas.openxmlformats.org/officeDocument/2006/relationships/hyperlink" Target="file:///C:\Users\Lloyd\Documents\SVN\FHIR\build\qa\.sch" TargetMode="External"/><Relationship Id="rId2925" Type="http://schemas.openxmlformats.org/officeDocument/2006/relationships/hyperlink" Target="file:///C:\Users\Lloyd\Documents\SVN\FHIR\build\qa\conformance.html" TargetMode="External"/><Relationship Id="rId1527" Type="http://schemas.openxmlformats.org/officeDocument/2006/relationships/hyperlink" Target="file:///C:\Users\Lloyd\Documents\SVN\FHIR\build\qa\examples-json.zip" TargetMode="External"/><Relationship Id="rId1734" Type="http://schemas.openxmlformats.org/officeDocument/2006/relationships/hyperlink" Target="file:///C:\Users\Lloyd\Documents\SVN\FHIR\build\qa\documents.html" TargetMode="External"/><Relationship Id="rId1941" Type="http://schemas.openxmlformats.org/officeDocument/2006/relationships/hyperlink" Target="file:///C:\Users\Lloyd\Documents\SVN\FHIR\build\qa\resource.html" TargetMode="External"/><Relationship Id="rId26" Type="http://schemas.openxmlformats.org/officeDocument/2006/relationships/hyperlink" Target="communication.html" TargetMode="External"/><Relationship Id="rId175" Type="http://schemas.openxmlformats.org/officeDocument/2006/relationships/hyperlink" Target="file:///C:\Users\Lloyd\Documents\SVN\FHIR\build\qa\http.html" TargetMode="External"/><Relationship Id="rId1801" Type="http://schemas.openxmlformats.org/officeDocument/2006/relationships/hyperlink" Target="file:///C:\Users\Lloyd\Documents\SVN\FHIR\build\qa\resource.html" TargetMode="External"/><Relationship Id="rId382" Type="http://schemas.openxmlformats.org/officeDocument/2006/relationships/hyperlink" Target="file:///C:\Users\Lloyd\Documents\SVN\FHIR\build\qa\datatypes.html" TargetMode="External"/><Relationship Id="rId687" Type="http://schemas.openxmlformats.org/officeDocument/2006/relationships/hyperlink" Target="file:///C:\Users\Lloyd\Documents\SVN\FHIR\build\qa\elementdefinition.html" TargetMode="External"/><Relationship Id="rId2063" Type="http://schemas.openxmlformats.org/officeDocument/2006/relationships/hyperlink" Target="file:///C:\Users\Lloyd\Documents\SVN\FHIR\build\qa\fhir.ttl" TargetMode="External"/><Relationship Id="rId2270" Type="http://schemas.openxmlformats.org/officeDocument/2006/relationships/hyperlink" Target="visionprescription.html" TargetMode="External"/><Relationship Id="rId2368" Type="http://schemas.openxmlformats.org/officeDocument/2006/relationships/hyperlink" Target="communication.html" TargetMode="External"/><Relationship Id="rId242" Type="http://schemas.openxmlformats.org/officeDocument/2006/relationships/hyperlink" Target="file:///C:\Users\Lloyd\Documents\SVN\FHIR\build\qa\elementdefinition-definitions.html" TargetMode="External"/><Relationship Id="rId894" Type="http://schemas.openxmlformats.org/officeDocument/2006/relationships/hyperlink" Target="file:///C:\Users\Lloyd\Documents\SVN\FHIR\build\qa\patient.html" TargetMode="External"/><Relationship Id="rId1177" Type="http://schemas.openxmlformats.org/officeDocument/2006/relationships/hyperlink" Target="http://gforge.hl7.org/gf/project/fhir/tracker/?action=TrackerItemEdit&amp;tracker_item_id=3070" TargetMode="External"/><Relationship Id="rId2130" Type="http://schemas.openxmlformats.org/officeDocument/2006/relationships/hyperlink" Target="file:///C:\Users\Lloyd\Documents\SVN\FHIR\build\qa\lifecycle.html" TargetMode="External"/><Relationship Id="rId2575" Type="http://schemas.openxmlformats.org/officeDocument/2006/relationships/hyperlink" Target="file:///C:\Users\Lloyd\Documents\SVN\FHIR\build\qa\v3\ActCode\index.html" TargetMode="External"/><Relationship Id="rId2782" Type="http://schemas.openxmlformats.org/officeDocument/2006/relationships/hyperlink" Target="file:///C:\Users\Lloyd\Documents\SVN\FHIR\build\qa\datatypes.html" TargetMode="External"/><Relationship Id="rId102" Type="http://schemas.openxmlformats.org/officeDocument/2006/relationships/hyperlink" Target="http://wiki.hl7.org/index.php?title=Category:FHIR_Resource_Proposal" TargetMode="External"/><Relationship Id="rId547" Type="http://schemas.openxmlformats.org/officeDocument/2006/relationships/hyperlink" Target="file:///C:\Users\Lloyd\Documents\SVN\FHIR\build\qa\valueset.html" TargetMode="External"/><Relationship Id="rId754" Type="http://schemas.openxmlformats.org/officeDocument/2006/relationships/hyperlink" Target="https://developer.apple.com/swift/" TargetMode="External"/><Relationship Id="rId961" Type="http://schemas.openxmlformats.org/officeDocument/2006/relationships/hyperlink" Target="file:///C:\Users\Lloyd\Documents\SVN\FHIR\build\qa\resource.html" TargetMode="External"/><Relationship Id="rId1384" Type="http://schemas.openxmlformats.org/officeDocument/2006/relationships/hyperlink" Target="file:///C:\Users\Lloyd\Documents\SVN\FHIR\build\qa\bundle.html" TargetMode="External"/><Relationship Id="rId1591" Type="http://schemas.openxmlformats.org/officeDocument/2006/relationships/hyperlink" Target="file:///C:\Users\Lloyd\Documents\SVN\FHIR\build\qa\observation-example-f001-glucose.html" TargetMode="External"/><Relationship Id="rId1689" Type="http://schemas.openxmlformats.org/officeDocument/2006/relationships/hyperlink" Target="file:///C:\Users\Lloyd\Documents\SVN\FHIR\build\qa\todo.html" TargetMode="External"/><Relationship Id="rId2228" Type="http://schemas.openxmlformats.org/officeDocument/2006/relationships/hyperlink" Target="file:///C:\Users\Lloyd\Documents\SVN\FHIR\build\qa\basic.html" TargetMode="External"/><Relationship Id="rId2435" Type="http://schemas.openxmlformats.org/officeDocument/2006/relationships/hyperlink" Target="riskassessment.html" TargetMode="External"/><Relationship Id="rId2642" Type="http://schemas.openxmlformats.org/officeDocument/2006/relationships/hyperlink" Target="file:///C:\Users\Lloyd\Documents\SVN\FHIR\build\qa\messaging.html" TargetMode="External"/><Relationship Id="rId90" Type="http://schemas.openxmlformats.org/officeDocument/2006/relationships/hyperlink" Target="file:///C:\Users\Lloyd\Documents\SVN\FHIR\build\qa\resource.html" TargetMode="External"/><Relationship Id="rId407" Type="http://schemas.openxmlformats.org/officeDocument/2006/relationships/hyperlink" Target="file:///C:\Users\Lloyd\Documents\SVN\FHIR\build\qa\datatypes-definitions.html" TargetMode="External"/><Relationship Id="rId614" Type="http://schemas.openxmlformats.org/officeDocument/2006/relationships/hyperlink" Target="file:///C:\Users\Lloyd\Documents\SVN\FHIR\build\qa\datatypes.html" TargetMode="External"/><Relationship Id="rId821" Type="http://schemas.openxmlformats.org/officeDocument/2006/relationships/hyperlink" Target="file:///C:\Users\Lloyd\Documents\SVN\FHIR\build\qa\element-definitions.html" TargetMode="External"/><Relationship Id="rId1037" Type="http://schemas.openxmlformats.org/officeDocument/2006/relationships/hyperlink" Target="file:///C:\Users\Lloyd\Documents\SVN\FHIR\build\qa\references.html" TargetMode="External"/><Relationship Id="rId1244" Type="http://schemas.openxmlformats.org/officeDocument/2006/relationships/hyperlink" Target="file:///C:\Users\Lloyd\Documents\SVN\FHIR\build\qa\claim.html" TargetMode="External"/><Relationship Id="rId1451" Type="http://schemas.openxmlformats.org/officeDocument/2006/relationships/hyperlink" Target="file:///C:\Users\Lloyd\Documents\SVN\FHIR\build\qa\integrated-examples.html" TargetMode="External"/><Relationship Id="rId1896" Type="http://schemas.openxmlformats.org/officeDocument/2006/relationships/hyperlink" Target="file:///C:\Users\Lloyd\Documents\SVN\FHIR\build\qa\http.html" TargetMode="External"/><Relationship Id="rId2502" Type="http://schemas.openxmlformats.org/officeDocument/2006/relationships/hyperlink" Target="file:///C:\Users\Lloyd\Documents\SVN\FHIR\build\qa\datatypes.html" TargetMode="External"/><Relationship Id="rId2947" Type="http://schemas.openxmlformats.org/officeDocument/2006/relationships/hyperlink" Target="file:///C:\Users\Lloyd\Documents\SVN\FHIR\build\qa\http.html" TargetMode="External"/><Relationship Id="rId919" Type="http://schemas.openxmlformats.org/officeDocument/2006/relationships/hyperlink" Target="http://hl7.org/fhir/StructureDefinition/iso21090-EN-qualifier" TargetMode="External"/><Relationship Id="rId1104" Type="http://schemas.openxmlformats.org/officeDocument/2006/relationships/hyperlink" Target="file:///C:\Users\Lloyd\Documents\SVN\FHIR\build\qa\deviceusestatement.html" TargetMode="External"/><Relationship Id="rId1311" Type="http://schemas.openxmlformats.org/officeDocument/2006/relationships/hyperlink" Target="https://tools.ietf.org/html/rfc7240" TargetMode="External"/><Relationship Id="rId1549" Type="http://schemas.openxmlformats.org/officeDocument/2006/relationships/hyperlink" Target="file:///C:\Users\Lloyd\Documents\SVN\FHIR\build\qa\patient-example-f001-pieter.html" TargetMode="External"/><Relationship Id="rId1756" Type="http://schemas.openxmlformats.org/officeDocument/2006/relationships/hyperlink" Target="file:///C:\Users\Lloyd\Documents\SVN\FHIR\build\qa\http.html" TargetMode="External"/><Relationship Id="rId1963" Type="http://schemas.openxmlformats.org/officeDocument/2006/relationships/hyperlink" Target="file:///C:\Users\Lloyd\Documents\SVN\FHIR\build\qa\careplan.html" TargetMode="External"/><Relationship Id="rId2807" Type="http://schemas.openxmlformats.org/officeDocument/2006/relationships/hyperlink" Target="file:///C:\Users\Lloyd\Documents\SVN\FHIR\build\qa\http.html" TargetMode="External"/><Relationship Id="rId48" Type="http://schemas.openxmlformats.org/officeDocument/2006/relationships/hyperlink" Target="file:///C:\Users\Lloyd\Documents\SVN\FHIR\build\qa\history.html" TargetMode="External"/><Relationship Id="rId1409" Type="http://schemas.openxmlformats.org/officeDocument/2006/relationships/hyperlink" Target="file:///C:\Users\Lloyd\Documents\SVN\FHIR\build\qa\conformance-rules.html" TargetMode="External"/><Relationship Id="rId1616" Type="http://schemas.openxmlformats.org/officeDocument/2006/relationships/hyperlink" Target="file:///C:\Users\Lloyd\Documents\SVN\FHIR\build\qa\condition-example-f202-malignancy.html" TargetMode="External"/><Relationship Id="rId1823" Type="http://schemas.openxmlformats.org/officeDocument/2006/relationships/hyperlink" Target="file:///C:\Users\Lloyd\Documents\SVN\FHIR\build\qa\history.html" TargetMode="External"/><Relationship Id="rId197" Type="http://schemas.openxmlformats.org/officeDocument/2006/relationships/hyperlink" Target="file:///C:\Users\Lloyd\Documents\SVN\FHIR\build\qa\http.html" TargetMode="External"/><Relationship Id="rId2085" Type="http://schemas.openxmlformats.org/officeDocument/2006/relationships/hyperlink" Target="file:///C:\Users\Lloyd\Documents\SVN\FHIR\build\qa\condition.html" TargetMode="External"/><Relationship Id="rId2292" Type="http://schemas.openxmlformats.org/officeDocument/2006/relationships/hyperlink" Target="location.html" TargetMode="External"/><Relationship Id="rId264" Type="http://schemas.openxmlformats.org/officeDocument/2006/relationships/hyperlink" Target="http://wiki.hl7.org/index.php?title=FHIR_Management_Group" TargetMode="External"/><Relationship Id="rId471" Type="http://schemas.openxmlformats.org/officeDocument/2006/relationships/hyperlink" Target="file:///C:\Users\Lloyd\Documents\SVN\FHIR\build\qa\datatypes.html" TargetMode="External"/><Relationship Id="rId2152" Type="http://schemas.openxmlformats.org/officeDocument/2006/relationships/hyperlink" Target="file:///C:\Users\Lloyd\Documents\SVN\FHIR\build\qa\medicationdispense.html" TargetMode="External"/><Relationship Id="rId2597" Type="http://schemas.openxmlformats.org/officeDocument/2006/relationships/hyperlink" Target="file:///C:\Users\Lloyd\Documents\SVN\FHIR\build\qa\security-labels.html" TargetMode="External"/><Relationship Id="rId124" Type="http://schemas.openxmlformats.org/officeDocument/2006/relationships/hyperlink" Target="file:///C:\Users\Lloyd\Documents\SVN\FHIR\build\qa\medicationorder.html" TargetMode="External"/><Relationship Id="rId569" Type="http://schemas.openxmlformats.org/officeDocument/2006/relationships/hyperlink" Target="file:///C:\Users\Lloyd\Documents\SVN\FHIR\build\qa\datatypes-examples.html" TargetMode="External"/><Relationship Id="rId776" Type="http://schemas.openxmlformats.org/officeDocument/2006/relationships/hyperlink" Target="file:///C:\Users\Lloyd\Documents\SVN\FHIR\build\qa\resource.html" TargetMode="External"/><Relationship Id="rId983" Type="http://schemas.openxmlformats.org/officeDocument/2006/relationships/hyperlink" Target="file:///C:\Users\Lloyd\Documents\SVN\FHIR\build\qa\resourcelist.html" TargetMode="External"/><Relationship Id="rId1199" Type="http://schemas.openxmlformats.org/officeDocument/2006/relationships/hyperlink" Target="file:///C:\Users\Lloyd\Documents\SVN\FHIR\build\qa\flag.html" TargetMode="External"/><Relationship Id="rId2457" Type="http://schemas.openxmlformats.org/officeDocument/2006/relationships/hyperlink" Target="http://www.nlm.nih.gov/research/umls/rxnorm" TargetMode="External"/><Relationship Id="rId2664" Type="http://schemas.openxmlformats.org/officeDocument/2006/relationships/hyperlink" Target="http://snomed.org/uristandard.pdf" TargetMode="External"/><Relationship Id="rId331" Type="http://schemas.openxmlformats.org/officeDocument/2006/relationships/hyperlink" Target="https://smartplatforms.org" TargetMode="External"/><Relationship Id="rId429" Type="http://schemas.openxmlformats.org/officeDocument/2006/relationships/hyperlink" Target="file:///C:\Users\Lloyd\Documents\SVN\FHIR\build\qa\datatypes-definitions.html" TargetMode="External"/><Relationship Id="rId636" Type="http://schemas.openxmlformats.org/officeDocument/2006/relationships/hyperlink" Target="file:///C:\Users\Lloyd\Documents\SVN\FHIR\build\qa\narrative.html" TargetMode="External"/><Relationship Id="rId1059" Type="http://schemas.openxmlformats.org/officeDocument/2006/relationships/hyperlink" Target="file:///C:\Users\Lloyd\Documents\SVN\FHIR\build\qa\datatypes.html" TargetMode="External"/><Relationship Id="rId1266" Type="http://schemas.openxmlformats.org/officeDocument/2006/relationships/hyperlink" Target="file:///C:\Users\Lloyd\Documents\SVN\FHIR\build\qa\conformance.html" TargetMode="External"/><Relationship Id="rId1473" Type="http://schemas.openxmlformats.org/officeDocument/2006/relationships/hyperlink" Target="file:///C:\Users\Lloyd\Documents\SVN\FHIR\build\qa\references.html" TargetMode="External"/><Relationship Id="rId2012" Type="http://schemas.openxmlformats.org/officeDocument/2006/relationships/hyperlink" Target="file:///C:\Users\Lloyd\Documents\SVN\FHIR\build\qa\dataelement.html" TargetMode="External"/><Relationship Id="rId2317" Type="http://schemas.openxmlformats.org/officeDocument/2006/relationships/hyperlink" Target="questionnaire.html" TargetMode="External"/><Relationship Id="rId2871" Type="http://schemas.openxmlformats.org/officeDocument/2006/relationships/hyperlink" Target="file:///C:\Users\Lloyd\Documents\SVN\FHIR\build\qa\resource.html" TargetMode="External"/><Relationship Id="rId2969" Type="http://schemas.openxmlformats.org/officeDocument/2006/relationships/hyperlink" Target="file:///C:\Users\Lloyd\Documents\SVN\FHIR\build\qa\search.html" TargetMode="External"/><Relationship Id="rId843" Type="http://schemas.openxmlformats.org/officeDocument/2006/relationships/hyperlink" Target="file:///C:\Users\Lloyd\Documents\SVN\FHIR\build\qa\datatypes.html" TargetMode="External"/><Relationship Id="rId1126" Type="http://schemas.openxmlformats.org/officeDocument/2006/relationships/hyperlink" Target="file:///C:\Users\Lloyd\Documents\SVN\FHIR\build\qa\namingsystem.html" TargetMode="External"/><Relationship Id="rId1680" Type="http://schemas.openxmlformats.org/officeDocument/2006/relationships/hyperlink" Target="file:///C:\Users\Lloyd\Documents\SVN\FHIR\build\qa\json-edge-cases.json" TargetMode="External"/><Relationship Id="rId1778" Type="http://schemas.openxmlformats.org/officeDocument/2006/relationships/hyperlink" Target="file:///C:\Users\Lloyd\Documents\SVN\FHIR\build\qa\resource.html" TargetMode="External"/><Relationship Id="rId1985" Type="http://schemas.openxmlformats.org/officeDocument/2006/relationships/hyperlink" Target="http://wiki.hl7.org/index.php?title=FHIR" TargetMode="External"/><Relationship Id="rId2524" Type="http://schemas.openxmlformats.org/officeDocument/2006/relationships/hyperlink" Target="file:///C:\Users\Lloyd\Documents\SVN\FHIR\build\qa\v3\SecurityIntegrityObservationValue\index.html" TargetMode="External"/><Relationship Id="rId2731" Type="http://schemas.openxmlformats.org/officeDocument/2006/relationships/hyperlink" Target="http://fhir.org/registry" TargetMode="External"/><Relationship Id="rId2829" Type="http://schemas.openxmlformats.org/officeDocument/2006/relationships/hyperlink" Target="file:///C:\Users\Lloyd\Documents\SVN\FHIR\build\qa\profiling.html" TargetMode="External"/><Relationship Id="rId703" Type="http://schemas.openxmlformats.org/officeDocument/2006/relationships/hyperlink" Target="file:///C:\Users\Lloyd\Documents\SVN\FHIR\build\qa\history.html" TargetMode="External"/><Relationship Id="rId910" Type="http://schemas.openxmlformats.org/officeDocument/2006/relationships/hyperlink" Target="file:///C:\Users\Lloyd\Documents\SVN\FHIR\build\qa\history.html" TargetMode="External"/><Relationship Id="rId1333" Type="http://schemas.openxmlformats.org/officeDocument/2006/relationships/hyperlink" Target="file:///C:\Users\Lloyd\Documents\SVN\FHIR\build\qa\search.html" TargetMode="External"/><Relationship Id="rId1540" Type="http://schemas.openxmlformats.org/officeDocument/2006/relationships/hyperlink" Target="file:///C:\Users\Lloyd\Documents\SVN\FHIR\build\qa\help.html" TargetMode="External"/><Relationship Id="rId1638" Type="http://schemas.openxmlformats.org/officeDocument/2006/relationships/hyperlink" Target="file:///C:\Users\Lloyd\Documents\SVN\FHIR\build\qa\organization-example-f201-aumc.html" TargetMode="External"/><Relationship Id="rId1400" Type="http://schemas.openxmlformats.org/officeDocument/2006/relationships/hyperlink" Target="http://www.ietf.org/rfc/rfc3001.txt" TargetMode="External"/><Relationship Id="rId1845" Type="http://schemas.openxmlformats.org/officeDocument/2006/relationships/hyperlink" Target="file:///C:\Users\Lloyd\Documents\SVN\FHIR\build\qa\operationdefinition.html" TargetMode="External"/><Relationship Id="rId1705" Type="http://schemas.openxmlformats.org/officeDocument/2006/relationships/hyperlink" Target="file:///C:\Users\Lloyd\Documents\SVN\FHIR\build\qa\diagnosticorder.html" TargetMode="External"/><Relationship Id="rId1912" Type="http://schemas.openxmlformats.org/officeDocument/2006/relationships/hyperlink" Target="file:///C:\Users\Lloyd\Documents\SVN\FHIR\build\qa\http.html" TargetMode="External"/><Relationship Id="rId286" Type="http://schemas.openxmlformats.org/officeDocument/2006/relationships/hyperlink" Target="http://www.dynamichealthit.com" TargetMode="External"/><Relationship Id="rId493" Type="http://schemas.openxmlformats.org/officeDocument/2006/relationships/hyperlink" Target="file:///C:\Users\Lloyd\Documents\SVN\FHIR\build\qa\datatypes.html" TargetMode="External"/><Relationship Id="rId2174" Type="http://schemas.openxmlformats.org/officeDocument/2006/relationships/hyperlink" Target="file:///C:\Users\Lloyd\Documents\SVN\FHIR\build\qa\patient.html" TargetMode="External"/><Relationship Id="rId2381" Type="http://schemas.openxmlformats.org/officeDocument/2006/relationships/hyperlink" Target="deviceusestatement.html" TargetMode="External"/><Relationship Id="rId3018" Type="http://schemas.openxmlformats.org/officeDocument/2006/relationships/fontTable" Target="fontTable.xml"/><Relationship Id="rId146" Type="http://schemas.openxmlformats.org/officeDocument/2006/relationships/hyperlink" Target="file:///C:\Users\Lloyd\Documents\SVN\FHIR\build\qa\patient.html" TargetMode="External"/><Relationship Id="rId353" Type="http://schemas.openxmlformats.org/officeDocument/2006/relationships/hyperlink" Target="file:///C:\Users\Lloyd\Documents\SVN\FHIR\build\qa\help.html" TargetMode="External"/><Relationship Id="rId560" Type="http://schemas.openxmlformats.org/officeDocument/2006/relationships/hyperlink" Target="file:///C:\Users\Lloyd\Documents\SVN\FHIR\build\qa\datatypes-examples.html" TargetMode="External"/><Relationship Id="rId798" Type="http://schemas.openxmlformats.org/officeDocument/2006/relationships/hyperlink" Target="file:///C:\Users\Lloyd\Documents\SVN\FHIR\build\qa\datatypes.html" TargetMode="External"/><Relationship Id="rId1190" Type="http://schemas.openxmlformats.org/officeDocument/2006/relationships/hyperlink" Target="http://gforge.hl7.org/gf/project/fhir/tracker/?action=TrackerItemEdit&amp;tracker_item_id=3258" TargetMode="External"/><Relationship Id="rId2034" Type="http://schemas.openxmlformats.org/officeDocument/2006/relationships/hyperlink" Target="file:///C:\Users\Lloyd\Documents\SVN\FHIR\build\qa\profiling-examples.html" TargetMode="External"/><Relationship Id="rId2241" Type="http://schemas.openxmlformats.org/officeDocument/2006/relationships/hyperlink" Target="file:///C:\Users\Lloyd\Documents\SVN\FHIR\build\qa\conformance.html" TargetMode="External"/><Relationship Id="rId2479" Type="http://schemas.openxmlformats.org/officeDocument/2006/relationships/hyperlink" Target="file:///C:\Users\Lloyd\Documents\SVN\FHIR\build\qa\subscription.html" TargetMode="External"/><Relationship Id="rId2686" Type="http://schemas.openxmlformats.org/officeDocument/2006/relationships/hyperlink" Target="file:///C:\Users\Lloyd\Documents\SVN\FHIR\build\qa\.xml.html" TargetMode="External"/><Relationship Id="rId2893" Type="http://schemas.openxmlformats.org/officeDocument/2006/relationships/hyperlink" Target="file:///C:\Users\Lloyd\Documents\SVN\FHIR\build\qa\http.html" TargetMode="External"/><Relationship Id="rId213" Type="http://schemas.openxmlformats.org/officeDocument/2006/relationships/hyperlink" Target="file:///C:\Users\Lloyd\Documents\SVN\FHIR\build\qa\formats.html" TargetMode="External"/><Relationship Id="rId420" Type="http://schemas.openxmlformats.org/officeDocument/2006/relationships/hyperlink" Target="file:///C:\Users\Lloyd\Documents\SVN\FHIR\build\qa\datatypes-definitions.html" TargetMode="External"/><Relationship Id="rId658" Type="http://schemas.openxmlformats.org/officeDocument/2006/relationships/hyperlink" Target="file:///C:\Users\Lloyd\Documents\SVN\FHIR\build\qa\resourcelist.html" TargetMode="External"/><Relationship Id="rId865" Type="http://schemas.openxmlformats.org/officeDocument/2006/relationships/hyperlink" Target="file:///C:\Users\Lloyd\Documents\SVN\FHIR\build\qa\datatypes.html" TargetMode="External"/><Relationship Id="rId1050" Type="http://schemas.openxmlformats.org/officeDocument/2006/relationships/hyperlink" Target="http://wiki.hl7.org/index.php?title=FHIR_Breaking_changes_between_DSTU_2_ballot_and_final" TargetMode="External"/><Relationship Id="rId1288" Type="http://schemas.openxmlformats.org/officeDocument/2006/relationships/hyperlink" Target="file:///C:\Users\Lloyd\Documents\SVN\FHIR\build\qa\resource.html" TargetMode="External"/><Relationship Id="rId1495" Type="http://schemas.openxmlformats.org/officeDocument/2006/relationships/hyperlink" Target="file:///C:\Users\Lloyd\Documents\SVN\FHIR\build\qa\license.html" TargetMode="External"/><Relationship Id="rId2101" Type="http://schemas.openxmlformats.org/officeDocument/2006/relationships/hyperlink" Target="file:///C:\Users\Lloyd\Documents\SVN\FHIR\build\qa\diagnosticreport.html" TargetMode="External"/><Relationship Id="rId2339" Type="http://schemas.openxmlformats.org/officeDocument/2006/relationships/hyperlink" Target="dataelement.html" TargetMode="External"/><Relationship Id="rId2546" Type="http://schemas.openxmlformats.org/officeDocument/2006/relationships/hyperlink" Target="file:///C:\Users\Lloyd\Documents\SVN\FHIR\build\qa\datatypes.html" TargetMode="External"/><Relationship Id="rId2753" Type="http://schemas.openxmlformats.org/officeDocument/2006/relationships/hyperlink" Target="http://www.iso.org/iso/country_codes.htm" TargetMode="External"/><Relationship Id="rId2960" Type="http://schemas.openxmlformats.org/officeDocument/2006/relationships/hyperlink" Target="file:///C:\Users\Lloyd\Documents\SVN\FHIR\build\qa\http.html" TargetMode="External"/><Relationship Id="rId518" Type="http://schemas.openxmlformats.org/officeDocument/2006/relationships/hyperlink" Target="file:///C:\Users\Lloyd\Documents\SVN\FHIR\build\qa\v2\0136\index.html" TargetMode="External"/><Relationship Id="rId725" Type="http://schemas.openxmlformats.org/officeDocument/2006/relationships/hyperlink" Target="file:///C:\Users\Lloyd\Documents\SVN\FHIR\build\qa\resource.html" TargetMode="External"/><Relationship Id="rId932" Type="http://schemas.openxmlformats.org/officeDocument/2006/relationships/hyperlink" Target="file:///C:\Users\Lloyd\Documents\SVN\FHIR\build\qa\datatypes.html" TargetMode="External"/><Relationship Id="rId1148" Type="http://schemas.openxmlformats.org/officeDocument/2006/relationships/hyperlink" Target="http://gforge.hl7.org/gf/project/fhir/tracker/?action=TrackerItemEdit&amp;tracker_item_id=3728" TargetMode="External"/><Relationship Id="rId1355" Type="http://schemas.openxmlformats.org/officeDocument/2006/relationships/hyperlink" Target="file:///C:\Users\Lloyd\Documents\SVN\FHIR\build\qa\valueset-search-entry-mode.html" TargetMode="External"/><Relationship Id="rId1562" Type="http://schemas.openxmlformats.org/officeDocument/2006/relationships/hyperlink" Target="file:///C:\Users\Lloyd\Documents\SVN\FHIR\build\qa\practitioner-example-f005-al.html" TargetMode="External"/><Relationship Id="rId2406" Type="http://schemas.openxmlformats.org/officeDocument/2006/relationships/hyperlink" Target="medication.html" TargetMode="External"/><Relationship Id="rId2613" Type="http://schemas.openxmlformats.org/officeDocument/2006/relationships/hyperlink" Target="file:///C:\Users\Lloyd\Documents\SVN\FHIR\build\qa\updates.html" TargetMode="External"/><Relationship Id="rId1008" Type="http://schemas.openxmlformats.org/officeDocument/2006/relationships/hyperlink" Target="file:///C:\Users\Lloyd\Documents\SVN\FHIR\build\qa\xml.html" TargetMode="External"/><Relationship Id="rId1215" Type="http://schemas.openxmlformats.org/officeDocument/2006/relationships/hyperlink" Target="file:///C:\Users\Lloyd\Documents\SVN\FHIR\build\qa\deviceusestatement.html" TargetMode="External"/><Relationship Id="rId1422" Type="http://schemas.openxmlformats.org/officeDocument/2006/relationships/hyperlink" Target="file:///C:\Users\Lloyd\Documents\SVN\FHIR\build\qa\cqif\cqif.html" TargetMode="External"/><Relationship Id="rId1867" Type="http://schemas.openxmlformats.org/officeDocument/2006/relationships/hyperlink" Target="file:///C:\Users\Lloyd\Documents\SVN\FHIR\build\qa\resource.html" TargetMode="External"/><Relationship Id="rId2820" Type="http://schemas.openxmlformats.org/officeDocument/2006/relationships/hyperlink" Target="file:///C:\Users\Lloyd\Documents\SVN\FHIR\build\qa\datatypes.html" TargetMode="External"/><Relationship Id="rId2918" Type="http://schemas.openxmlformats.org/officeDocument/2006/relationships/hyperlink" Target="file:///C:\Users\Lloyd\Documents\SVN\FHIR\build\qa\help.html" TargetMode="External"/><Relationship Id="rId61" Type="http://schemas.openxmlformats.org/officeDocument/2006/relationships/hyperlink" Target="file:///C:\Users\Lloyd\Documents\SVN\FHIR\build\qa\overview-dev.html" TargetMode="External"/><Relationship Id="rId1727" Type="http://schemas.openxmlformats.org/officeDocument/2006/relationships/hyperlink" Target="file:///C:\Users\Lloyd\Documents\SVN\FHIR\build\qa\structuredefinition-definitions.html" TargetMode="External"/><Relationship Id="rId1934" Type="http://schemas.openxmlformats.org/officeDocument/2006/relationships/hyperlink" Target="http://hl7.org" TargetMode="External"/><Relationship Id="rId19" Type="http://schemas.openxmlformats.org/officeDocument/2006/relationships/hyperlink" Target="device.html" TargetMode="External"/><Relationship Id="rId2196" Type="http://schemas.openxmlformats.org/officeDocument/2006/relationships/hyperlink" Target="file:///C:\Users\Lloyd\Documents\SVN\FHIR\build\qa\appointmentresponse.html" TargetMode="External"/><Relationship Id="rId168" Type="http://schemas.openxmlformats.org/officeDocument/2006/relationships/hyperlink" Target="http://wiki.hl7.org/index.php?title=FHIR_and_Other_Specifications" TargetMode="External"/><Relationship Id="rId72" Type="http://schemas.openxmlformats.org/officeDocument/2006/relationships/hyperlink" Target="file:///C:\Users\Lloyd\Documents\SVN\FHIR\build\qa\todo.html" TargetMode="External"/><Relationship Id="rId375" Type="http://schemas.openxmlformats.org/officeDocument/2006/relationships/hyperlink" Target="file:///C:\Users\Lloyd\Documents\SVN\FHIR\build\qa\datatypes-mappings.html" TargetMode="External"/><Relationship Id="rId582" Type="http://schemas.openxmlformats.org/officeDocument/2006/relationships/hyperlink" Target="file:///C:\Users\Lloyd\Documents\SVN\FHIR\build\qa\datatypes-examples.html" TargetMode="External"/><Relationship Id="rId803" Type="http://schemas.openxmlformats.org/officeDocument/2006/relationships/hyperlink" Target="file:///C:\Users\Lloyd\Documents\SVN\FHIR\build\qa\formats.html" TargetMode="External"/><Relationship Id="rId1226" Type="http://schemas.openxmlformats.org/officeDocument/2006/relationships/hyperlink" Target="file:///C:\Users\Lloyd\Documents\SVN\FHIR\build\qa\claim.html" TargetMode="External"/><Relationship Id="rId1433" Type="http://schemas.openxmlformats.org/officeDocument/2006/relationships/hyperlink" Target="file:///C:\Users\Lloyd\Documents\SVN\FHIR\build\qa\help.html" TargetMode="External"/><Relationship Id="rId1640" Type="http://schemas.openxmlformats.org/officeDocument/2006/relationships/hyperlink" Target="file:///C:\Users\Lloyd\Documents\SVN\FHIR\build\qa\observation-example-f206-staphylococcus.html" TargetMode="External"/><Relationship Id="rId1738" Type="http://schemas.openxmlformats.org/officeDocument/2006/relationships/hyperlink" Target="file:///C:\Users\Lloyd\Documents\SVN\FHIR\build\qa\resource.html" TargetMode="External"/><Relationship Id="rId2056" Type="http://schemas.openxmlformats.org/officeDocument/2006/relationships/hyperlink" Target="file:///C:\Users\Lloyd\Documents\SVN\FHIR\build\qa\resource.html" TargetMode="External"/><Relationship Id="rId2263" Type="http://schemas.openxmlformats.org/officeDocument/2006/relationships/hyperlink" Target="riskassessment.html" TargetMode="External"/><Relationship Id="rId2470" Type="http://schemas.openxmlformats.org/officeDocument/2006/relationships/hyperlink" Target="file:///C:\Users\Lloyd\Documents\SVN\FHIR\build\qa\patient.html" TargetMode="External"/><Relationship Id="rId3" Type="http://schemas.openxmlformats.org/officeDocument/2006/relationships/styles" Target="styles.xml"/><Relationship Id="rId235" Type="http://schemas.openxmlformats.org/officeDocument/2006/relationships/hyperlink" Target="file:///C:\Users\Lloyd\Documents\SVN\FHIR\build\qa\terminologies.html" TargetMode="External"/><Relationship Id="rId442" Type="http://schemas.openxmlformats.org/officeDocument/2006/relationships/hyperlink" Target="http://www.upu.int" TargetMode="External"/><Relationship Id="rId887" Type="http://schemas.openxmlformats.org/officeDocument/2006/relationships/hyperlink" Target="file:///C:\Users\Lloyd\Documents\SVN\FHIR\build\qa\dataelement.html" TargetMode="External"/><Relationship Id="rId1072" Type="http://schemas.openxmlformats.org/officeDocument/2006/relationships/hyperlink" Target="http://argonautwiki.hl7.org/index.php?title=Main_Page" TargetMode="External"/><Relationship Id="rId1500" Type="http://schemas.openxmlformats.org/officeDocument/2006/relationships/hyperlink" Target="file:///C:\Users\Lloyd\Documents\SVN\FHIR\build\qa\implementation.html" TargetMode="External"/><Relationship Id="rId1945" Type="http://schemas.openxmlformats.org/officeDocument/2006/relationships/hyperlink" Target="file:///C:\Users\Lloyd\Documents\SVN\FHIR\build\qa\references.html" TargetMode="External"/><Relationship Id="rId2123" Type="http://schemas.openxmlformats.org/officeDocument/2006/relationships/hyperlink" Target="file:///C:\Users\Lloyd\Documents\SVN\FHIR\build\qa\medicationorder.html" TargetMode="External"/><Relationship Id="rId2330" Type="http://schemas.openxmlformats.org/officeDocument/2006/relationships/hyperlink" Target="messageheader.html" TargetMode="External"/><Relationship Id="rId2568" Type="http://schemas.openxmlformats.org/officeDocument/2006/relationships/hyperlink" Target="file:///C:\Users\Lloyd\Documents\SVN\FHIR\build\qa\patient.html" TargetMode="External"/><Relationship Id="rId2775" Type="http://schemas.openxmlformats.org/officeDocument/2006/relationships/hyperlink" Target="file:///C:\Users\Lloyd\Documents\SVN\FHIR\build\qa\history.html" TargetMode="External"/><Relationship Id="rId2982" Type="http://schemas.openxmlformats.org/officeDocument/2006/relationships/hyperlink" Target="http://gnuwin32.sourceforge.net/packages/wget.htm" TargetMode="External"/><Relationship Id="rId302" Type="http://schemas.openxmlformats.org/officeDocument/2006/relationships/hyperlink" Target="http://www.hl7.org.uk" TargetMode="External"/><Relationship Id="rId747" Type="http://schemas.openxmlformats.org/officeDocument/2006/relationships/hyperlink" Target="file:///C:\Users\Lloyd\Documents\SVN\FHIR\build\qa\fhir-spec.zip" TargetMode="External"/><Relationship Id="rId954" Type="http://schemas.openxmlformats.org/officeDocument/2006/relationships/hyperlink" Target="file:///C:\Users\Lloyd\Documents\SVN\FHIR\build\qa\condition.html" TargetMode="External"/><Relationship Id="rId1377" Type="http://schemas.openxmlformats.org/officeDocument/2006/relationships/hyperlink" Target="file:///C:\Users\Lloyd\Documents\SVN\FHIR\build\qa\datatypes.html" TargetMode="External"/><Relationship Id="rId1584" Type="http://schemas.openxmlformats.org/officeDocument/2006/relationships/hyperlink" Target="file:///C:\Users\Lloyd\Documents\SVN\FHIR\build\qa\medicationorder-example-f004-metoprolol.html" TargetMode="External"/><Relationship Id="rId1791" Type="http://schemas.openxmlformats.org/officeDocument/2006/relationships/hyperlink" Target="file:///C:\Users\Lloyd\Documents\SVN\FHIR\build\qa\resource.html" TargetMode="External"/><Relationship Id="rId1805" Type="http://schemas.openxmlformats.org/officeDocument/2006/relationships/hyperlink" Target="http://ncimeta.nci.nih.gov" TargetMode="External"/><Relationship Id="rId2428" Type="http://schemas.openxmlformats.org/officeDocument/2006/relationships/hyperlink" Target="processresponse.html" TargetMode="External"/><Relationship Id="rId2635" Type="http://schemas.openxmlformats.org/officeDocument/2006/relationships/hyperlink" Target="file:///C:\Users\Lloyd\Documents\SVN\FHIR\build\qa\compartments.html" TargetMode="External"/><Relationship Id="rId2842" Type="http://schemas.openxmlformats.org/officeDocument/2006/relationships/hyperlink" Target="file:///C:\Users\Lloyd\Documents\SVN\FHIR\build\qa\operations.html" TargetMode="External"/><Relationship Id="rId83" Type="http://schemas.openxmlformats.org/officeDocument/2006/relationships/hyperlink" Target="mailto:david.hay25@gmail.com" TargetMode="External"/><Relationship Id="rId179" Type="http://schemas.openxmlformats.org/officeDocument/2006/relationships/hyperlink" Target="file:///C:\Users\Lloyd\Documents\SVN\FHIR\build\qa\list.html" TargetMode="External"/><Relationship Id="rId386" Type="http://schemas.openxmlformats.org/officeDocument/2006/relationships/hyperlink" Target="file:///C:\Users\Lloyd\Documents\SVN\FHIR\build\qa\datatypes-examples.html" TargetMode="External"/><Relationship Id="rId593" Type="http://schemas.openxmlformats.org/officeDocument/2006/relationships/hyperlink" Target="file:///C:\Users\Lloyd\Documents\SVN\FHIR\build\qa\managing.html" TargetMode="External"/><Relationship Id="rId607" Type="http://schemas.openxmlformats.org/officeDocument/2006/relationships/hyperlink" Target="file:///C:\Users\Lloyd\Documents\SVN\FHIR\build\qa\datatypes.html" TargetMode="External"/><Relationship Id="rId814" Type="http://schemas.openxmlformats.org/officeDocument/2006/relationships/hyperlink" Target="file:///C:\Users\Lloyd\Documents\SVN\FHIR\build\qa\element-definitions.html" TargetMode="External"/><Relationship Id="rId1237" Type="http://schemas.openxmlformats.org/officeDocument/2006/relationships/hyperlink" Target="file:///C:\Users\Lloyd\Documents\SVN\FHIR\build\qa\questionnaireresponse.html" TargetMode="External"/><Relationship Id="rId1444" Type="http://schemas.openxmlformats.org/officeDocument/2006/relationships/hyperlink" Target="http://wiki.hl7.org/index.php?title=FHIR" TargetMode="External"/><Relationship Id="rId1651" Type="http://schemas.openxmlformats.org/officeDocument/2006/relationships/hyperlink" Target="file:///C:\Users\Lloyd\Documents\SVN\FHIR\build\qa\history.html" TargetMode="External"/><Relationship Id="rId1889" Type="http://schemas.openxmlformats.org/officeDocument/2006/relationships/hyperlink" Target="file:///C:\Users\Lloyd\Documents\SVN\FHIR\build\qa\documents.html" TargetMode="External"/><Relationship Id="rId2067" Type="http://schemas.openxmlformats.org/officeDocument/2006/relationships/hyperlink" Target="file:///C:\Users\Lloyd\Documents\SVN\FHIR\build\qa\rim.ttl" TargetMode="External"/><Relationship Id="rId2274" Type="http://schemas.openxmlformats.org/officeDocument/2006/relationships/hyperlink" Target="medicationdispense.html" TargetMode="External"/><Relationship Id="rId2481" Type="http://schemas.openxmlformats.org/officeDocument/2006/relationships/hyperlink" Target="file:///C:\Users\Lloyd\Documents\SVN\FHIR\build\qa\conformance-base.xml.html" TargetMode="External"/><Relationship Id="rId2702" Type="http://schemas.openxmlformats.org/officeDocument/2006/relationships/hyperlink" Target="file:///C:\Users\Lloyd\Documents\SVN\FHIR\build\qa\.xml.html" TargetMode="External"/><Relationship Id="rId246" Type="http://schemas.openxmlformats.org/officeDocument/2006/relationships/hyperlink" Target="file:///C:\Users\Lloyd\Documents\SVN\FHIR\build\qa\profiling.html" TargetMode="External"/><Relationship Id="rId453" Type="http://schemas.openxmlformats.org/officeDocument/2006/relationships/hyperlink" Target="file:///C:\Users\Lloyd\Documents\SVN\FHIR\build\qa\datatypes.html" TargetMode="External"/><Relationship Id="rId660" Type="http://schemas.openxmlformats.org/officeDocument/2006/relationships/hyperlink" Target="file:///C:\Users\Lloyd\Documents\SVN\FHIR\build\qa\help.html" TargetMode="External"/><Relationship Id="rId898" Type="http://schemas.openxmlformats.org/officeDocument/2006/relationships/hyperlink" Target="file:///C:\Users\Lloyd\Documents\SVN\FHIR\build\qa\daf\daf-patient.profile.xml.html" TargetMode="External"/><Relationship Id="rId1083" Type="http://schemas.openxmlformats.org/officeDocument/2006/relationships/hyperlink" Target="file:///C:\Users\Lloyd\Documents\SVN\FHIR\build\qa\claim.html" TargetMode="External"/><Relationship Id="rId1290" Type="http://schemas.openxmlformats.org/officeDocument/2006/relationships/hyperlink" Target="file:///C:\Users\Lloyd\Documents\SVN\FHIR\build\qa\history.html" TargetMode="External"/><Relationship Id="rId1304" Type="http://schemas.openxmlformats.org/officeDocument/2006/relationships/hyperlink" Target="file:///C:\Users\Lloyd\Documents\SVN\FHIR\build\qa\resource.html" TargetMode="External"/><Relationship Id="rId1511" Type="http://schemas.openxmlformats.org/officeDocument/2006/relationships/image" Target="file:///C:\Users\Lloyd\Documents\SVN\FHIR\build\qa\icon-infrastructure.png" TargetMode="External"/><Relationship Id="rId1749" Type="http://schemas.openxmlformats.org/officeDocument/2006/relationships/hyperlink" Target="file:///C:\Users\Lloyd\Documents\SVN\FHIR\build\qa\bundle.html" TargetMode="External"/><Relationship Id="rId1956" Type="http://schemas.openxmlformats.org/officeDocument/2006/relationships/hyperlink" Target="file:///C:\Users\Lloyd\Documents\SVN\FHIR\build\qa\messaging.html" TargetMode="External"/><Relationship Id="rId2134" Type="http://schemas.openxmlformats.org/officeDocument/2006/relationships/hyperlink" Target="file:///C:\Users\Lloyd\Documents\SVN\FHIR\build\qa\lifecycle.html" TargetMode="External"/><Relationship Id="rId2341" Type="http://schemas.openxmlformats.org/officeDocument/2006/relationships/hyperlink" Target="operationdefinition.html" TargetMode="External"/><Relationship Id="rId2579" Type="http://schemas.openxmlformats.org/officeDocument/2006/relationships/hyperlink" Target="file:///C:\Users\Lloyd\Documents\SVN\FHIR\build\qa\v3\ActCode\index.html" TargetMode="External"/><Relationship Id="rId2786" Type="http://schemas.openxmlformats.org/officeDocument/2006/relationships/hyperlink" Target="file:///C:\Users\Lloyd\Documents\SVN\FHIR\build\qa\valueset.html" TargetMode="External"/><Relationship Id="rId2993" Type="http://schemas.openxmlformats.org/officeDocument/2006/relationships/hyperlink" Target="file:///C:\Users\Lloyd\Documents\SVN\FHIR\build\qa\history.html" TargetMode="External"/><Relationship Id="rId106" Type="http://schemas.openxmlformats.org/officeDocument/2006/relationships/hyperlink" Target="file:///C:\Users\Lloyd\Documents\SVN\FHIR\build\qa\documents.html" TargetMode="External"/><Relationship Id="rId313" Type="http://schemas.openxmlformats.org/officeDocument/2006/relationships/hyperlink" Target="http://mayoclinic.org" TargetMode="External"/><Relationship Id="rId758" Type="http://schemas.openxmlformats.org/officeDocument/2006/relationships/hyperlink" Target="file:///C:\Users\Lloyd\Documents\SVN\FHIR\build\qa\resource.html" TargetMode="External"/><Relationship Id="rId965" Type="http://schemas.openxmlformats.org/officeDocument/2006/relationships/hyperlink" Target="file:///C:\Users\Lloyd\Documents\SVN\FHIR\build\qa\eligibilityresponse.html" TargetMode="External"/><Relationship Id="rId1150" Type="http://schemas.openxmlformats.org/officeDocument/2006/relationships/hyperlink" Target="http://gforge.hl7.org/gf/project/fhir/tracker/?action=TrackerItemEdit&amp;tracker_item_id=2889" TargetMode="External"/><Relationship Id="rId1388" Type="http://schemas.openxmlformats.org/officeDocument/2006/relationships/hyperlink" Target="file:///C:\Users\Lloyd\Documents\SVN\FHIR\build\qa\compartments.html" TargetMode="External"/><Relationship Id="rId1595" Type="http://schemas.openxmlformats.org/officeDocument/2006/relationships/hyperlink" Target="file:///C:\Users\Lloyd\Documents\SVN\FHIR\build\qa\practitioner-example-f201-ab.html" TargetMode="External"/><Relationship Id="rId1609" Type="http://schemas.openxmlformats.org/officeDocument/2006/relationships/hyperlink" Target="file:///C:\Users\Lloyd\Documents\SVN\FHIR\build\qa\organization-example-f201-aumc.html" TargetMode="External"/><Relationship Id="rId1816" Type="http://schemas.openxmlformats.org/officeDocument/2006/relationships/hyperlink" Target="file:///C:\Users\Lloyd\Documents\SVN\FHIR\build\qa\history.html" TargetMode="External"/><Relationship Id="rId2439" Type="http://schemas.openxmlformats.org/officeDocument/2006/relationships/hyperlink" Target="specimen.html" TargetMode="External"/><Relationship Id="rId2646" Type="http://schemas.openxmlformats.org/officeDocument/2006/relationships/hyperlink" Target="file:///C:\Users\Lloyd\Documents\SVN\FHIR\build\qa\resource.html" TargetMode="External"/><Relationship Id="rId2853" Type="http://schemas.openxmlformats.org/officeDocument/2006/relationships/hyperlink" Target="file:///C:\Users\Lloyd\Documents\SVN\FHIR\build\qa\snomedct.html" TargetMode="External"/><Relationship Id="rId10" Type="http://schemas.openxmlformats.org/officeDocument/2006/relationships/hyperlink" Target="patient.html" TargetMode="External"/><Relationship Id="rId94" Type="http://schemas.openxmlformats.org/officeDocument/2006/relationships/image" Target="file:///C:\Users\Lloyd\Documents\SVN\FHIR\build\qa\change.png" TargetMode="External"/><Relationship Id="rId397" Type="http://schemas.openxmlformats.org/officeDocument/2006/relationships/hyperlink" Target="file:///C:\Users\Lloyd\Documents\SVN\FHIR\build\qa\datatypes.html" TargetMode="External"/><Relationship Id="rId520" Type="http://schemas.openxmlformats.org/officeDocument/2006/relationships/hyperlink" Target="file:///C:\Users\Lloyd\Documents\SVN\FHIR\build\qa\xml.html" TargetMode="External"/><Relationship Id="rId618" Type="http://schemas.openxmlformats.org/officeDocument/2006/relationships/hyperlink" Target="file:///C:\Users\Lloyd\Documents\SVN\FHIR\build\qa\datatypes.html" TargetMode="External"/><Relationship Id="rId825" Type="http://schemas.openxmlformats.org/officeDocument/2006/relationships/hyperlink" Target="file:///C:\Users\Lloyd\Documents\SVN\FHIR\build\qa\extensibility.html" TargetMode="External"/><Relationship Id="rId1248" Type="http://schemas.openxmlformats.org/officeDocument/2006/relationships/hyperlink" Target="file:///C:\Users\Lloyd\Documents\SVN\FHIR\build\qa\daf\daf.html" TargetMode="External"/><Relationship Id="rId1455" Type="http://schemas.openxmlformats.org/officeDocument/2006/relationships/hyperlink" Target="file:///C:\Users\Lloyd\Documents\SVN\FHIR\build\qa\profilelist.html" TargetMode="External"/><Relationship Id="rId1662" Type="http://schemas.openxmlformats.org/officeDocument/2006/relationships/hyperlink" Target="file:///C:\Users\Lloyd\Documents\SVN\FHIR\build\qa\json.html" TargetMode="External"/><Relationship Id="rId2078" Type="http://schemas.openxmlformats.org/officeDocument/2006/relationships/hyperlink" Target="file:///C:\Users\Lloyd\Documents\SVN\FHIR\build\qa\history.html" TargetMode="External"/><Relationship Id="rId2201" Type="http://schemas.openxmlformats.org/officeDocument/2006/relationships/hyperlink" Target="file:///C:\Users\Lloyd\Documents\SVN\FHIR\build\qa\communicationrequest.html" TargetMode="External"/><Relationship Id="rId2285" Type="http://schemas.openxmlformats.org/officeDocument/2006/relationships/hyperlink" Target="file:///C:\Users\Lloyd\Documents\SVN\FHIR\build\qa\administration.html" TargetMode="External"/><Relationship Id="rId2492" Type="http://schemas.openxmlformats.org/officeDocument/2006/relationships/hyperlink" Target="file:///C:\Users\Lloyd\Documents\SVN\FHIR\build\qa\datatypes.html" TargetMode="External"/><Relationship Id="rId2506" Type="http://schemas.openxmlformats.org/officeDocument/2006/relationships/hyperlink" Target="file:///C:\Users\Lloyd\Documents\SVN\FHIR\build\qa\datatypes.html" TargetMode="External"/><Relationship Id="rId257" Type="http://schemas.openxmlformats.org/officeDocument/2006/relationships/hyperlink" Target="file:///C:\Users\Lloyd\Documents\SVN\FHIR\build\qa\history.html" TargetMode="External"/><Relationship Id="rId464" Type="http://schemas.openxmlformats.org/officeDocument/2006/relationships/hyperlink" Target="file:///C:\Users\Lloyd\Documents\SVN\FHIR\build\qa\datatypes-definitions.html" TargetMode="External"/><Relationship Id="rId1010" Type="http://schemas.openxmlformats.org/officeDocument/2006/relationships/hyperlink" Target="file:///C:\Users\Lloyd\Documents\SVN\FHIR\build\qa\structuredefinition.html" TargetMode="External"/><Relationship Id="rId1094" Type="http://schemas.openxmlformats.org/officeDocument/2006/relationships/hyperlink" Target="file:///C:\Users\Lloyd\Documents\SVN\FHIR\build\qa\composition.html" TargetMode="External"/><Relationship Id="rId1108" Type="http://schemas.openxmlformats.org/officeDocument/2006/relationships/hyperlink" Target="file:///C:\Users\Lloyd\Documents\SVN\FHIR\build\qa\documentreference.html" TargetMode="External"/><Relationship Id="rId1315" Type="http://schemas.openxmlformats.org/officeDocument/2006/relationships/hyperlink" Target="file:///C:\Users\Lloyd\Documents\SVN\FHIR\build\qa\search.html" TargetMode="External"/><Relationship Id="rId1967" Type="http://schemas.openxmlformats.org/officeDocument/2006/relationships/hyperlink" Target="file:///C:\Users\Lloyd\Documents\SVN\FHIR\build\qa\resourcelist.html" TargetMode="External"/><Relationship Id="rId2145" Type="http://schemas.openxmlformats.org/officeDocument/2006/relationships/hyperlink" Target="file:///C:\Users\Lloyd\Documents\SVN\FHIR\build\qa\procedurerequest.html" TargetMode="External"/><Relationship Id="rId2713" Type="http://schemas.openxmlformats.org/officeDocument/2006/relationships/hyperlink" Target="file:///C:\Users\Lloyd\Documents\SVN\FHIR\build\qa\.xml.html" TargetMode="External"/><Relationship Id="rId2797" Type="http://schemas.openxmlformats.org/officeDocument/2006/relationships/hyperlink" Target="file:///C:\Users\Lloyd\Documents\SVN\FHIR\build\qa\ndc.html" TargetMode="External"/><Relationship Id="rId2920" Type="http://schemas.openxmlformats.org/officeDocument/2006/relationships/hyperlink" Target="http://fdasis.nlm.nih.gov" TargetMode="External"/><Relationship Id="rId117" Type="http://schemas.openxmlformats.org/officeDocument/2006/relationships/hyperlink" Target="file:///C:\Users\Lloyd\Documents\SVN\FHIR\build\qa\history.html" TargetMode="External"/><Relationship Id="rId671" Type="http://schemas.openxmlformats.org/officeDocument/2006/relationships/hyperlink" Target="file:///C:\Users\Lloyd\Documents\SVN\FHIR\build\qa\resource.html" TargetMode="External"/><Relationship Id="rId769" Type="http://schemas.openxmlformats.org/officeDocument/2006/relationships/hyperlink" Target="file:///C:\Users\Lloyd\Documents\SVN\FHIR\build\qa\terminology-service.html" TargetMode="External"/><Relationship Id="rId976" Type="http://schemas.openxmlformats.org/officeDocument/2006/relationships/hyperlink" Target="file:///C:\Users\Lloyd\Documents\SVN\FHIR\build\qa\processrequest.html" TargetMode="External"/><Relationship Id="rId1399" Type="http://schemas.openxmlformats.org/officeDocument/2006/relationships/hyperlink" Target="http://www.ietf.org/rfc/rfc3986.txt" TargetMode="External"/><Relationship Id="rId2352" Type="http://schemas.openxmlformats.org/officeDocument/2006/relationships/hyperlink" Target="claimresponse.html" TargetMode="External"/><Relationship Id="rId2657" Type="http://schemas.openxmlformats.org/officeDocument/2006/relationships/hyperlink" Target="http://snomed.org/compgrammar.pdf" TargetMode="External"/><Relationship Id="rId324" Type="http://schemas.openxmlformats.org/officeDocument/2006/relationships/hyperlink" Target="http://www.qvera.com" TargetMode="External"/><Relationship Id="rId531" Type="http://schemas.openxmlformats.org/officeDocument/2006/relationships/hyperlink" Target="http://daringfireball.net/projects/downloads/MarkdownTest_1.0.zip" TargetMode="External"/><Relationship Id="rId629" Type="http://schemas.openxmlformats.org/officeDocument/2006/relationships/hyperlink" Target="file:///C:\Users\Lloyd\Documents\SVN\FHIR\build\qa\datatypes.html" TargetMode="External"/><Relationship Id="rId1161" Type="http://schemas.openxmlformats.org/officeDocument/2006/relationships/hyperlink" Target="http://gforge.hl7.org/gf/project/fhir/tracker/?action=TrackerItemEdit&amp;tracker_item_id=2888" TargetMode="External"/><Relationship Id="rId1259" Type="http://schemas.openxmlformats.org/officeDocument/2006/relationships/hyperlink" Target="file:///C:\Users\Lloyd\Documents\SVN\FHIR\build\qa\subscription.html" TargetMode="External"/><Relationship Id="rId1466" Type="http://schemas.openxmlformats.org/officeDocument/2006/relationships/hyperlink" Target="file:///C:\Users\Lloyd\Documents\SVN\FHIR\build\qa\profiling.html" TargetMode="External"/><Relationship Id="rId2005" Type="http://schemas.openxmlformats.org/officeDocument/2006/relationships/hyperlink" Target="file:///C:\Users\Lloyd\Documents\SVN\FHIR\build\qa\search.html" TargetMode="External"/><Relationship Id="rId2212" Type="http://schemas.openxmlformats.org/officeDocument/2006/relationships/hyperlink" Target="file:///C:\Users\Lloyd\Documents\SVN\FHIR\build\qa\messaging.html" TargetMode="External"/><Relationship Id="rId2864" Type="http://schemas.openxmlformats.org/officeDocument/2006/relationships/hyperlink" Target="file:///C:\Users\Lloyd\Documents\SVN\FHIR\build\qa\loinc.html" TargetMode="External"/><Relationship Id="rId836" Type="http://schemas.openxmlformats.org/officeDocument/2006/relationships/hyperlink" Target="file:///C:\Users\Lloyd\Documents\SVN\FHIR\build\qa\element.html" TargetMode="External"/><Relationship Id="rId1021" Type="http://schemas.openxmlformats.org/officeDocument/2006/relationships/image" Target="file:///C:\Users\Lloyd\Documents\SVN\FHIR\build\qa\icon_extension.png" TargetMode="External"/><Relationship Id="rId1119" Type="http://schemas.openxmlformats.org/officeDocument/2006/relationships/hyperlink" Target="file:///C:\Users\Lloyd\Documents\SVN\FHIR\build\qa\location.html" TargetMode="External"/><Relationship Id="rId1673" Type="http://schemas.openxmlformats.org/officeDocument/2006/relationships/hyperlink" Target="file:///C:\Users\Lloyd\Documents\SVN\FHIR\build\qa\downloads.html" TargetMode="External"/><Relationship Id="rId1880" Type="http://schemas.openxmlformats.org/officeDocument/2006/relationships/hyperlink" Target="file:///C:\Users\Lloyd\Documents\SVN\FHIR\build\qa\http.html" TargetMode="External"/><Relationship Id="rId1978" Type="http://schemas.openxmlformats.org/officeDocument/2006/relationships/hyperlink" Target="file:///C:\Users\Lloyd\Documents\SVN\FHIR\build\qa\datatypes.html" TargetMode="External"/><Relationship Id="rId2517" Type="http://schemas.openxmlformats.org/officeDocument/2006/relationships/hyperlink" Target="file:///C:\Users\Lloyd\Documents\SVN\FHIR\build\qa\bundle-definitions.html" TargetMode="External"/><Relationship Id="rId2724" Type="http://schemas.openxmlformats.org/officeDocument/2006/relationships/hyperlink" Target="file:///C:\Users\Lloyd\Documents\SVN\FHIR\build\qa\history.html" TargetMode="External"/><Relationship Id="rId2931" Type="http://schemas.openxmlformats.org/officeDocument/2006/relationships/hyperlink" Target="file:///C:\Users\Lloyd\Documents\SVN\FHIR\build\qa\auditevent.html" TargetMode="External"/><Relationship Id="rId903" Type="http://schemas.openxmlformats.org/officeDocument/2006/relationships/hyperlink" Target="file:///C:\Users\Lloyd\Documents\SVN\FHIR\build\qa\extension-us-core-race.html" TargetMode="External"/><Relationship Id="rId1326" Type="http://schemas.openxmlformats.org/officeDocument/2006/relationships/hyperlink" Target="file:///C:\Users\Lloyd\Documents\SVN\FHIR\build\qa\resource.html" TargetMode="External"/><Relationship Id="rId1533" Type="http://schemas.openxmlformats.org/officeDocument/2006/relationships/hyperlink" Target="http://wiki.hl7.org/index.php?title=FHIR_Methodology_Process" TargetMode="External"/><Relationship Id="rId1740" Type="http://schemas.openxmlformats.org/officeDocument/2006/relationships/hyperlink" Target="http://wiki.hl7.org/index.php?title=FHIR_Specification_Feedback_(DSTU_2)" TargetMode="External"/><Relationship Id="rId32" Type="http://schemas.openxmlformats.org/officeDocument/2006/relationships/hyperlink" Target="orderresponse.html" TargetMode="External"/><Relationship Id="rId1600" Type="http://schemas.openxmlformats.org/officeDocument/2006/relationships/hyperlink" Target="file:///C:\Users\Lloyd\Documents\SVN\FHIR\build\qa\practitioner-example-f204-ce.html" TargetMode="External"/><Relationship Id="rId1838" Type="http://schemas.openxmlformats.org/officeDocument/2006/relationships/hyperlink" Target="file:///C:\Users\Lloyd\Documents\SVN\FHIR\build\qa\history.html" TargetMode="External"/><Relationship Id="rId181" Type="http://schemas.openxmlformats.org/officeDocument/2006/relationships/hyperlink" Target="file:///C:\Users\Lloyd\Documents\SVN\FHIR\build\qa\substance.html" TargetMode="External"/><Relationship Id="rId1905" Type="http://schemas.openxmlformats.org/officeDocument/2006/relationships/hyperlink" Target="https://www.mnot.net/cache_docs/" TargetMode="External"/><Relationship Id="rId279" Type="http://schemas.openxmlformats.org/officeDocument/2006/relationships/hyperlink" Target="http://www.cognitivemedicalsystems.com" TargetMode="External"/><Relationship Id="rId486" Type="http://schemas.openxmlformats.org/officeDocument/2006/relationships/hyperlink" Target="file:///C:\Users\Lloyd\Documents\SVN\FHIR\build\qa\datatypes.html" TargetMode="External"/><Relationship Id="rId693" Type="http://schemas.openxmlformats.org/officeDocument/2006/relationships/hyperlink" Target="file:///C:\Users\Lloyd\Documents\SVN\FHIR\build\qa\terminologies-v3.html" TargetMode="External"/><Relationship Id="rId2167" Type="http://schemas.openxmlformats.org/officeDocument/2006/relationships/hyperlink" Target="file:///C:\Users\Lloyd\Documents\SVN\FHIR\build\qa\diagnosticorder.html" TargetMode="External"/><Relationship Id="rId2374" Type="http://schemas.openxmlformats.org/officeDocument/2006/relationships/hyperlink" Target="detectedissue.html" TargetMode="External"/><Relationship Id="rId2581" Type="http://schemas.openxmlformats.org/officeDocument/2006/relationships/hyperlink" Target="file:///C:\Users\Lloyd\Documents\SVN\FHIR\build\qa\v3\ActCode\index.html" TargetMode="External"/><Relationship Id="rId139" Type="http://schemas.openxmlformats.org/officeDocument/2006/relationships/hyperlink" Target="file:///C:\Users\Lloyd\Documents\SVN\FHIR\build\qa\structuredefinition.html" TargetMode="External"/><Relationship Id="rId346" Type="http://schemas.openxmlformats.org/officeDocument/2006/relationships/hyperlink" Target="http://http://www.ihe.net" TargetMode="External"/><Relationship Id="rId553" Type="http://schemas.openxmlformats.org/officeDocument/2006/relationships/hyperlink" Target="file:///C:\Users\Lloyd\Documents\SVN\FHIR\build\qa\terminologies.html" TargetMode="External"/><Relationship Id="rId760" Type="http://schemas.openxmlformats.org/officeDocument/2006/relationships/hyperlink" Target="file:///C:\Users\Lloyd\Documents\SVN\FHIR\build\qa\history.html" TargetMode="External"/><Relationship Id="rId998" Type="http://schemas.openxmlformats.org/officeDocument/2006/relationships/hyperlink" Target="file:///C:\Users\Lloyd\Documents\SVN\FHIR\build\qa\index.html" TargetMode="External"/><Relationship Id="rId1183" Type="http://schemas.openxmlformats.org/officeDocument/2006/relationships/hyperlink" Target="http://gforge.hl7.org/gf/project/fhir/tracker/?action=TrackerItemEdit&amp;tracker_item_id=3111" TargetMode="External"/><Relationship Id="rId1390" Type="http://schemas.openxmlformats.org/officeDocument/2006/relationships/hyperlink" Target="file:///C:\Users\Lloyd\Documents\SVN\FHIR\build\qa\resource.html" TargetMode="External"/><Relationship Id="rId2027" Type="http://schemas.openxmlformats.org/officeDocument/2006/relationships/hyperlink" Target="file:///C:\Users\Lloyd\Documents\SVN\FHIR\build\qa\elementdefinition.html" TargetMode="External"/><Relationship Id="rId2234" Type="http://schemas.openxmlformats.org/officeDocument/2006/relationships/hyperlink" Target="file:///C:\Users\Lloyd\Documents\SVN\FHIR\build\qa\profiling.html" TargetMode="External"/><Relationship Id="rId2441" Type="http://schemas.openxmlformats.org/officeDocument/2006/relationships/hyperlink" Target="subscription.html" TargetMode="External"/><Relationship Id="rId2679" Type="http://schemas.openxmlformats.org/officeDocument/2006/relationships/hyperlink" Target="file:///C:\Users\Lloyd\Documents\SVN\FHIR\build\qa\.profile.xml" TargetMode="External"/><Relationship Id="rId2886" Type="http://schemas.openxmlformats.org/officeDocument/2006/relationships/hyperlink" Target="file:///C:\Users\Lloyd\Documents\SVN\FHIR\build\qa\composition.html" TargetMode="External"/><Relationship Id="rId206" Type="http://schemas.openxmlformats.org/officeDocument/2006/relationships/hyperlink" Target="file:///C:\Users\Lloyd\Documents\SVN\FHIR\build\qa\validation.html" TargetMode="External"/><Relationship Id="rId413" Type="http://schemas.openxmlformats.org/officeDocument/2006/relationships/hyperlink" Target="file:///C:\Users\Lloyd\Documents\SVN\FHIR\build\qa\datatypes.html" TargetMode="External"/><Relationship Id="rId858" Type="http://schemas.openxmlformats.org/officeDocument/2006/relationships/hyperlink" Target="file:///C:\Users\Lloyd\Documents\SVN\FHIR\build\qa\element-definitions.html" TargetMode="External"/><Relationship Id="rId1043" Type="http://schemas.openxmlformats.org/officeDocument/2006/relationships/hyperlink" Target="file:///C:\Users\Lloyd\Documents\SVN\FHIR\build\qa\help.html" TargetMode="External"/><Relationship Id="rId1488" Type="http://schemas.openxmlformats.org/officeDocument/2006/relationships/hyperlink" Target="file:///C:\Users\Lloyd\Documents\SVN\FHIR\build\qa\structuredefinition.html" TargetMode="External"/><Relationship Id="rId1695" Type="http://schemas.openxmlformats.org/officeDocument/2006/relationships/hyperlink" Target="mailto:HL7trademarks@HL7.org" TargetMode="External"/><Relationship Id="rId2539" Type="http://schemas.openxmlformats.org/officeDocument/2006/relationships/hyperlink" Target="file:///C:\Users\Lloyd\Documents\SVN\FHIR\build\qa\datatypes.html" TargetMode="External"/><Relationship Id="rId2746" Type="http://schemas.openxmlformats.org/officeDocument/2006/relationships/hyperlink" Target="file:///C:\Users\Lloyd\Documents\SVN\FHIR\build\qa\ndfrt.html" TargetMode="External"/><Relationship Id="rId2953" Type="http://schemas.openxmlformats.org/officeDocument/2006/relationships/hyperlink" Target="file:///C:\Users\Lloyd\Documents\SVN\FHIR\build\qa\http.html" TargetMode="External"/><Relationship Id="rId620" Type="http://schemas.openxmlformats.org/officeDocument/2006/relationships/hyperlink" Target="file:///C:\Users\Lloyd\Documents\SVN\FHIR\build\qa\datatypes.html" TargetMode="External"/><Relationship Id="rId718" Type="http://schemas.openxmlformats.org/officeDocument/2006/relationships/hyperlink" Target="file:///C:\Users\Lloyd\Documents\SVN\FHIR\build\qa\composition-definitions.html" TargetMode="External"/><Relationship Id="rId925" Type="http://schemas.openxmlformats.org/officeDocument/2006/relationships/hyperlink" Target="file:///C:\Users\Lloyd\Documents\SVN\FHIR\build\qa\structuredefinition.html" TargetMode="External"/><Relationship Id="rId1250" Type="http://schemas.openxmlformats.org/officeDocument/2006/relationships/hyperlink" Target="file:///C:\Users\Lloyd\Documents\SVN\FHIR\build\qa\sdcde\sdcde.html" TargetMode="External"/><Relationship Id="rId1348" Type="http://schemas.openxmlformats.org/officeDocument/2006/relationships/hyperlink" Target="file:///C:\Users\Lloyd\Documents\SVN\FHIR\build\qa\search.html" TargetMode="External"/><Relationship Id="rId1555" Type="http://schemas.openxmlformats.org/officeDocument/2006/relationships/hyperlink" Target="file:///C:\Users\Lloyd\Documents\SVN\FHIR\build\qa\encounter-example-f001-heart.html" TargetMode="External"/><Relationship Id="rId1762" Type="http://schemas.openxmlformats.org/officeDocument/2006/relationships/hyperlink" Target="file:///C:\Users\Lloyd\Documents\SVN\FHIR\build\qa\messageheader.html" TargetMode="External"/><Relationship Id="rId2301" Type="http://schemas.openxmlformats.org/officeDocument/2006/relationships/hyperlink" Target="communication.html" TargetMode="External"/><Relationship Id="rId2606" Type="http://schemas.openxmlformats.org/officeDocument/2006/relationships/hyperlink" Target="file:///C:\Users\Lloyd\Documents\SVN\FHIR\build\qa\http.html" TargetMode="External"/><Relationship Id="rId1110" Type="http://schemas.openxmlformats.org/officeDocument/2006/relationships/hyperlink" Target="file:///C:\Users\Lloyd\Documents\SVN\FHIR\build\qa\episodeofcare.html" TargetMode="External"/><Relationship Id="rId1208" Type="http://schemas.openxmlformats.org/officeDocument/2006/relationships/hyperlink" Target="file:///C:\Users\Lloyd\Documents\SVN\FHIR\build\qa\contract.html" TargetMode="External"/><Relationship Id="rId1415" Type="http://schemas.openxmlformats.org/officeDocument/2006/relationships/hyperlink" Target="file:///C:\Users\Lloyd\Documents\SVN\FHIR\build\qa\argonaut\argonaut.html" TargetMode="External"/><Relationship Id="rId2813" Type="http://schemas.openxmlformats.org/officeDocument/2006/relationships/hyperlink" Target="file:///C:\Users\Lloyd\Documents\SVN\FHIR\build\qa\loinc.html" TargetMode="External"/><Relationship Id="rId54" Type="http://schemas.openxmlformats.org/officeDocument/2006/relationships/hyperlink" Target="file:///C:\Users\Lloyd\Documents\SVN\FHIR\build\qa\resource.html" TargetMode="External"/><Relationship Id="rId1622" Type="http://schemas.openxmlformats.org/officeDocument/2006/relationships/hyperlink" Target="file:///C:\Users\Lloyd\Documents\SVN\FHIR\build\qa\condition-example-f201-fever.html" TargetMode="External"/><Relationship Id="rId1927" Type="http://schemas.openxmlformats.org/officeDocument/2006/relationships/hyperlink" Target="file:///C:\Users\Lloyd\Documents\SVN\FHIR\build\qa\implementation.html" TargetMode="External"/><Relationship Id="rId2091" Type="http://schemas.openxmlformats.org/officeDocument/2006/relationships/hyperlink" Target="file:///C:\Users\Lloyd\Documents\SVN\FHIR\build\qa\http.html" TargetMode="External"/><Relationship Id="rId2189" Type="http://schemas.openxmlformats.org/officeDocument/2006/relationships/hyperlink" Target="file:///C:\Users\Lloyd\Documents\SVN\FHIR\build\qa\encounter.html" TargetMode="External"/><Relationship Id="rId270" Type="http://schemas.openxmlformats.org/officeDocument/2006/relationships/hyperlink" Target="http://www.asco.org" TargetMode="External"/><Relationship Id="rId2396" Type="http://schemas.openxmlformats.org/officeDocument/2006/relationships/hyperlink" Target="group.html" TargetMode="External"/><Relationship Id="rId3002" Type="http://schemas.openxmlformats.org/officeDocument/2006/relationships/hyperlink" Target="file:///C:\Users\Lloyd\Documents\SVN\FHIR\build\qa\fhir-base.xsd" TargetMode="External"/><Relationship Id="rId130" Type="http://schemas.openxmlformats.org/officeDocument/2006/relationships/hyperlink" Target="file:///C:\Users\Lloyd\Documents\SVN\FHIR\build\qa\profiling.html" TargetMode="External"/><Relationship Id="rId368" Type="http://schemas.openxmlformats.org/officeDocument/2006/relationships/hyperlink" Target="file:///C:\Users\Lloyd\Documents\SVN\FHIR\build\qa\datatypes-examples.html" TargetMode="External"/><Relationship Id="rId575" Type="http://schemas.openxmlformats.org/officeDocument/2006/relationships/hyperlink" Target="file:///C:\Users\Lloyd\Documents\SVN\FHIR\build\qa\datatypes-definitions.html" TargetMode="External"/><Relationship Id="rId782" Type="http://schemas.openxmlformats.org/officeDocument/2006/relationships/hyperlink" Target="file:///C:\Users\Lloyd\Documents\SVN\FHIR\build\qa\datatypes.html" TargetMode="External"/><Relationship Id="rId2049" Type="http://schemas.openxmlformats.org/officeDocument/2006/relationships/hyperlink" Target="file:///C:\Users\Lloyd\Documents\SVN\FHIR\build\qa\history.html" TargetMode="External"/><Relationship Id="rId2256" Type="http://schemas.openxmlformats.org/officeDocument/2006/relationships/hyperlink" Target="file:///C:\Users\Lloyd\Documents\SVN\FHIR\build\qa\resourceguide.html" TargetMode="External"/><Relationship Id="rId2463" Type="http://schemas.openxmlformats.org/officeDocument/2006/relationships/hyperlink" Target="file:///C:\Users\Lloyd\Documents\SVN\FHIR\build\qa\help.html" TargetMode="External"/><Relationship Id="rId2670" Type="http://schemas.openxmlformats.org/officeDocument/2006/relationships/hyperlink" Target="http://www.omg.org/spec/SoaML/" TargetMode="External"/><Relationship Id="rId228" Type="http://schemas.openxmlformats.org/officeDocument/2006/relationships/image" Target="file:///C:\Users\Lloyd\Documents\SVN\FHIR\build\qa\icon_reference.png" TargetMode="External"/><Relationship Id="rId435" Type="http://schemas.openxmlformats.org/officeDocument/2006/relationships/hyperlink" Target="file:///C:\Users\Lloyd\Documents\SVN\FHIR\build\qa\datatypes-definitions.html" TargetMode="External"/><Relationship Id="rId642" Type="http://schemas.openxmlformats.org/officeDocument/2006/relationships/hyperlink" Target="file:///C:\Users\Lloyd\Documents\SVN\FHIR\build\qa\structuredefinition.html" TargetMode="External"/><Relationship Id="rId1065" Type="http://schemas.openxmlformats.org/officeDocument/2006/relationships/hyperlink" Target="file:///C:\Users\Lloyd\Documents\SVN\FHIR\build\qa\account.html" TargetMode="External"/><Relationship Id="rId1272" Type="http://schemas.openxmlformats.org/officeDocument/2006/relationships/hyperlink" Target="file:///C:\Users\Lloyd\Documents\SVN\FHIR\build\qa\conceptmap.html" TargetMode="External"/><Relationship Id="rId2116" Type="http://schemas.openxmlformats.org/officeDocument/2006/relationships/hyperlink" Target="file:///C:\Users\Lloyd\Documents\SVN\FHIR\build\qa\medicationstatement.html" TargetMode="External"/><Relationship Id="rId2323" Type="http://schemas.openxmlformats.org/officeDocument/2006/relationships/hyperlink" Target="documentmanifest.html" TargetMode="External"/><Relationship Id="rId2530" Type="http://schemas.openxmlformats.org/officeDocument/2006/relationships/hyperlink" Target="file:///C:\Users\Lloyd\Documents\SVN\FHIR\build\qa\datatypes.html" TargetMode="External"/><Relationship Id="rId2768" Type="http://schemas.openxmlformats.org/officeDocument/2006/relationships/hyperlink" Target="http://tools.ietf.org/html/bcp47" TargetMode="External"/><Relationship Id="rId2975" Type="http://schemas.openxmlformats.org/officeDocument/2006/relationships/hyperlink" Target="file:///C:\Users\Lloyd\Documents\SVN\FHIR\build\qa\resource.html" TargetMode="External"/><Relationship Id="rId502" Type="http://schemas.openxmlformats.org/officeDocument/2006/relationships/hyperlink" Target="file:///C:\Users\Lloyd\Documents\SVN\FHIR\build\qa\datatypes.html" TargetMode="External"/><Relationship Id="rId947" Type="http://schemas.openxmlformats.org/officeDocument/2006/relationships/hyperlink" Target="file:///C:\Users\Lloyd\Documents\SVN\FHIR\build\qa\datatypes.html" TargetMode="External"/><Relationship Id="rId1132" Type="http://schemas.openxmlformats.org/officeDocument/2006/relationships/hyperlink" Target="file:///C:\Users\Lloyd\Documents\SVN\FHIR\build\qa\organization.html" TargetMode="External"/><Relationship Id="rId1577" Type="http://schemas.openxmlformats.org/officeDocument/2006/relationships/hyperlink" Target="file:///C:\Users\Lloyd\Documents\SVN\FHIR\build\qa\medication-example-f001-combivent.html" TargetMode="External"/><Relationship Id="rId1784" Type="http://schemas.openxmlformats.org/officeDocument/2006/relationships/hyperlink" Target="file:///C:\Users\Lloyd\Documents\SVN\FHIR\build\qa\resource.html" TargetMode="External"/><Relationship Id="rId1991" Type="http://schemas.openxmlformats.org/officeDocument/2006/relationships/hyperlink" Target="file:///C:\Users\Lloyd\Documents\SVN\FHIR\build\qa\resource.html" TargetMode="External"/><Relationship Id="rId2628" Type="http://schemas.openxmlformats.org/officeDocument/2006/relationships/hyperlink" Target="file:///C:\Users\Lloyd\Documents\SVN\FHIR\build\qa\documents.html" TargetMode="External"/><Relationship Id="rId2835" Type="http://schemas.openxmlformats.org/officeDocument/2006/relationships/hyperlink" Target="file:///C:\Users\Lloyd\Documents\SVN\FHIR\build\qa\conformance-terminology-server.html" TargetMode="External"/><Relationship Id="rId76" Type="http://schemas.openxmlformats.org/officeDocument/2006/relationships/hyperlink" Target="http://gforge.hl7.org/gf/project/fhir/tracker/?action=TrackerItemAdd&amp;tracker_id=677" TargetMode="External"/><Relationship Id="rId807" Type="http://schemas.openxmlformats.org/officeDocument/2006/relationships/image" Target="file:///C:\Users\Lloyd\Documents\SVN\FHIR\build\qa\help.png" TargetMode="External"/><Relationship Id="rId1437" Type="http://schemas.openxmlformats.org/officeDocument/2006/relationships/hyperlink" Target="file:///C:\Users\Lloyd\Documents\SVN\FHIR\build\qa\operations.html" TargetMode="External"/><Relationship Id="rId1644" Type="http://schemas.openxmlformats.org/officeDocument/2006/relationships/hyperlink" Target="file:///C:\Users\Lloyd\Documents\SVN\FHIR\build\qa\observation-example-f203-bicarbonate.html" TargetMode="External"/><Relationship Id="rId1851" Type="http://schemas.openxmlformats.org/officeDocument/2006/relationships/hyperlink" Target="file:///C:\Users\Lloyd\Documents\SVN\FHIR\build\qa\operationoutcome.html" TargetMode="External"/><Relationship Id="rId2902" Type="http://schemas.openxmlformats.org/officeDocument/2006/relationships/hyperlink" Target="file:///C:\Users\Lloyd\Documents\SVN\FHIR\build\qa\search.html" TargetMode="External"/><Relationship Id="rId1504" Type="http://schemas.openxmlformats.org/officeDocument/2006/relationships/hyperlink" Target="clinical.html" TargetMode="External"/><Relationship Id="rId1711" Type="http://schemas.openxmlformats.org/officeDocument/2006/relationships/hyperlink" Target="file:///C:\Users\Lloyd\Documents\SVN\FHIR\build\qa\medicationorder.html" TargetMode="External"/><Relationship Id="rId1949" Type="http://schemas.openxmlformats.org/officeDocument/2006/relationships/hyperlink" Target="file:///C:\Users\Lloyd\Documents\SVN\FHIR\build\qa\resource.html" TargetMode="External"/><Relationship Id="rId292" Type="http://schemas.openxmlformats.org/officeDocument/2006/relationships/hyperlink" Target="http://furore.com" TargetMode="External"/><Relationship Id="rId1809" Type="http://schemas.openxmlformats.org/officeDocument/2006/relationships/hyperlink" Target="file:///C:\Users\Lloyd\Documents\SVN\FHIR\build\qa\history.html" TargetMode="External"/><Relationship Id="rId597" Type="http://schemas.openxmlformats.org/officeDocument/2006/relationships/hyperlink" Target="file:///C:\Users\Lloyd\Documents\SVN\FHIR\build\qa\datatypes-examples.html" TargetMode="External"/><Relationship Id="rId2180" Type="http://schemas.openxmlformats.org/officeDocument/2006/relationships/hyperlink" Target="file:///C:\Users\Lloyd\Documents\SVN\FHIR\build\qa\group.html" TargetMode="External"/><Relationship Id="rId2278" Type="http://schemas.openxmlformats.org/officeDocument/2006/relationships/hyperlink" Target="observation.html" TargetMode="External"/><Relationship Id="rId2485" Type="http://schemas.openxmlformats.org/officeDocument/2006/relationships/hyperlink" Target="file:///C:\Users\Lloyd\Documents\SVN\FHIR\build\qa\datatypes.html" TargetMode="External"/><Relationship Id="rId152" Type="http://schemas.openxmlformats.org/officeDocument/2006/relationships/hyperlink" Target="file:///C:\Users\Lloyd\Documents\SVN\FHIR\build\qa\comparison-v2.html" TargetMode="External"/><Relationship Id="rId457" Type="http://schemas.openxmlformats.org/officeDocument/2006/relationships/hyperlink" Target="file:///C:\Users\Lloyd\Documents\SVN\FHIR\build\qa\help.html" TargetMode="External"/><Relationship Id="rId1087" Type="http://schemas.openxmlformats.org/officeDocument/2006/relationships/hyperlink" Target="file:///C:\Users\Lloyd\Documents\SVN\FHIR\build\qa\allergyintolerance.html" TargetMode="External"/><Relationship Id="rId1294" Type="http://schemas.openxmlformats.org/officeDocument/2006/relationships/hyperlink" Target="file:///C:\Users\Lloyd\Documents\SVN\FHIR\build\qa\operations.html" TargetMode="External"/><Relationship Id="rId2040" Type="http://schemas.openxmlformats.org/officeDocument/2006/relationships/hyperlink" Target="file:///C:\Users\Lloyd\Documents\SVN\FHIR\build\qa\valueset-example-inline.html" TargetMode="External"/><Relationship Id="rId2138" Type="http://schemas.openxmlformats.org/officeDocument/2006/relationships/hyperlink" Target="file:///C:\Users\Lloyd\Documents\SVN\FHIR\build\qa\lifecycle.html" TargetMode="External"/><Relationship Id="rId2692" Type="http://schemas.openxmlformats.org/officeDocument/2006/relationships/hyperlink" Target="file:///C:\Users\Lloyd\Documents\SVN\FHIR\build\qa\.xml.html" TargetMode="External"/><Relationship Id="rId2997" Type="http://schemas.openxmlformats.org/officeDocument/2006/relationships/hyperlink" Target="file:///C:\Users\Lloyd\Documents\SVN\FHIR\build\qa\narrative.html" TargetMode="External"/><Relationship Id="rId664" Type="http://schemas.openxmlformats.org/officeDocument/2006/relationships/hyperlink" Target="file:///C:\Users\Lloyd\Documents\SVN\FHIR\build\qa\todo.html" TargetMode="External"/><Relationship Id="rId871" Type="http://schemas.openxmlformats.org/officeDocument/2006/relationships/hyperlink" Target="file:///C:\Users\Lloyd\Documents\SVN\FHIR\build\qa\resource.html" TargetMode="External"/><Relationship Id="rId969" Type="http://schemas.openxmlformats.org/officeDocument/2006/relationships/hyperlink" Target="file:///C:\Users\Lloyd\Documents\SVN\FHIR\build\qa\claimresponse.html" TargetMode="External"/><Relationship Id="rId1599" Type="http://schemas.openxmlformats.org/officeDocument/2006/relationships/hyperlink" Target="file:///C:\Users\Lloyd\Documents\SVN\FHIR\build\qa\condition-example-f201-fever.html" TargetMode="External"/><Relationship Id="rId2345" Type="http://schemas.openxmlformats.org/officeDocument/2006/relationships/hyperlink" Target="file:///C:\Users\Lloyd\Documents\SVN\FHIR\build\qa\financial.html" TargetMode="External"/><Relationship Id="rId2552" Type="http://schemas.openxmlformats.org/officeDocument/2006/relationships/hyperlink" Target="file:///C:\Users\Lloyd\Documents\SVN\FHIR\build\qa\history.html" TargetMode="External"/><Relationship Id="rId317" Type="http://schemas.openxmlformats.org/officeDocument/2006/relationships/hyperlink" Target="http://www.nehta.gov.au" TargetMode="External"/><Relationship Id="rId524" Type="http://schemas.openxmlformats.org/officeDocument/2006/relationships/hyperlink" Target="file:///C:\Users\Lloyd\Documents\SVN\FHIR\build\qa\xml.html" TargetMode="External"/><Relationship Id="rId731" Type="http://schemas.openxmlformats.org/officeDocument/2006/relationships/hyperlink" Target="file:///C:\Users\Lloyd\Documents\SVN\FHIR\build\qa\composition-operations.html" TargetMode="External"/><Relationship Id="rId1154" Type="http://schemas.openxmlformats.org/officeDocument/2006/relationships/hyperlink" Target="file:///C:\Users\Lloyd\Documents\SVN\FHIR\build\qa\datatypes.html" TargetMode="External"/><Relationship Id="rId1361" Type="http://schemas.openxmlformats.org/officeDocument/2006/relationships/hyperlink" Target="file:///C:\Users\Lloyd\Documents\SVN\FHIR\build\qa\conformance.html" TargetMode="External"/><Relationship Id="rId1459" Type="http://schemas.openxmlformats.org/officeDocument/2006/relationships/hyperlink" Target="file:///C:\Users\Lloyd\Documents\SVN\FHIR\build\qa\security.html" TargetMode="External"/><Relationship Id="rId2205" Type="http://schemas.openxmlformats.org/officeDocument/2006/relationships/hyperlink" Target="file:///C:\Users\Lloyd\Documents\SVN\FHIR\build\qa\deviceusestatement.html" TargetMode="External"/><Relationship Id="rId2412" Type="http://schemas.openxmlformats.org/officeDocument/2006/relationships/hyperlink" Target="namingsystem.html" TargetMode="External"/><Relationship Id="rId2857" Type="http://schemas.openxmlformats.org/officeDocument/2006/relationships/hyperlink" Target="file:///C:\Users\Lloyd\Documents\SVN\FHIR\build\qa\valueset-definitions.html" TargetMode="External"/><Relationship Id="rId98" Type="http://schemas.openxmlformats.org/officeDocument/2006/relationships/hyperlink" Target="file:///C:\Users\Lloyd\Documents\SVN\FHIR\build\qa\help.html" TargetMode="External"/><Relationship Id="rId829" Type="http://schemas.openxmlformats.org/officeDocument/2006/relationships/hyperlink" Target="file:///C:\Users\Lloyd\Documents\SVN\FHIR\build\qa\datatypes.html" TargetMode="External"/><Relationship Id="rId1014" Type="http://schemas.openxmlformats.org/officeDocument/2006/relationships/image" Target="file:///C:\Users\Lloyd\Documents\SVN\FHIR\build\qa\tbl_vline.png" TargetMode="External"/><Relationship Id="rId1221" Type="http://schemas.openxmlformats.org/officeDocument/2006/relationships/hyperlink" Target="file:///C:\Users\Lloyd\Documents\SVN\FHIR\build\qa\explanationofbenefit.html" TargetMode="External"/><Relationship Id="rId1666" Type="http://schemas.openxmlformats.org/officeDocument/2006/relationships/hyperlink" Target="file:///C:\Users\Lloyd\Documents\SVN\FHIR\build\qa\references.html" TargetMode="External"/><Relationship Id="rId1873" Type="http://schemas.openxmlformats.org/officeDocument/2006/relationships/hyperlink" Target="file:///C:\Users\Lloyd\Documents\SVN\FHIR\build\qa\patient.html" TargetMode="External"/><Relationship Id="rId2717" Type="http://schemas.openxmlformats.org/officeDocument/2006/relationships/hyperlink" Target="file:///C:\Users\Lloyd\Documents\SVN\FHIR\build\qa\.xsd" TargetMode="External"/><Relationship Id="rId2924" Type="http://schemas.openxmlformats.org/officeDocument/2006/relationships/hyperlink" Target="file:///C:\Users\Lloyd\Documents\SVN\FHIR\build\qa\elementdefinition-definitions.html" TargetMode="External"/><Relationship Id="rId1319" Type="http://schemas.openxmlformats.org/officeDocument/2006/relationships/hyperlink" Target="file:///C:\Users\Lloyd\Documents\SVN\FHIR\build\qa\v3\vs\SecurityIntegrityObservationValue\index.html" TargetMode="External"/><Relationship Id="rId1526" Type="http://schemas.openxmlformats.org/officeDocument/2006/relationships/hyperlink" Target="file:///C:\Users\Lloyd\Documents\SVN\FHIR\build\qa\examples.zip" TargetMode="External"/><Relationship Id="rId1733" Type="http://schemas.openxmlformats.org/officeDocument/2006/relationships/hyperlink" Target="file:///C:\Users\Lloyd\Documents\SVN\FHIR\build\qa\messaging.html" TargetMode="External"/><Relationship Id="rId1940" Type="http://schemas.openxmlformats.org/officeDocument/2006/relationships/hyperlink" Target="file:///C:\Users\Lloyd\Documents\SVN\FHIR\build\qa\datatypes.html" TargetMode="External"/><Relationship Id="rId25" Type="http://schemas.openxmlformats.org/officeDocument/2006/relationships/hyperlink" Target="flag.html" TargetMode="External"/><Relationship Id="rId1800" Type="http://schemas.openxmlformats.org/officeDocument/2006/relationships/hyperlink" Target="file:///C:\Users\Lloyd\Documents\SVN\FHIR\build\qa\documents.html" TargetMode="External"/><Relationship Id="rId174" Type="http://schemas.openxmlformats.org/officeDocument/2006/relationships/hyperlink" Target="file:///C:\Users\Lloyd\Documents\SVN\FHIR\build\qa\search_filter.html" TargetMode="External"/><Relationship Id="rId381" Type="http://schemas.openxmlformats.org/officeDocument/2006/relationships/hyperlink" Target="file:///C:\Users\Lloyd\Documents\SVN\FHIR\build\qa\datatypes-mappings.html" TargetMode="External"/><Relationship Id="rId2062" Type="http://schemas.openxmlformats.org/officeDocument/2006/relationships/hyperlink" Target="file:///C:\Users\Lloyd\Documents\SVN\FHIR\build\qa\rim.ttl" TargetMode="External"/><Relationship Id="rId241" Type="http://schemas.openxmlformats.org/officeDocument/2006/relationships/hyperlink" Target="file:///C:\Users\Lloyd\Documents\SVN\FHIR\build\qa\xml.html" TargetMode="External"/><Relationship Id="rId479" Type="http://schemas.openxmlformats.org/officeDocument/2006/relationships/hyperlink" Target="file:///C:\Users\Lloyd\Documents\SVN\FHIR\build\qa\datatypes-definitions.html" TargetMode="External"/><Relationship Id="rId686" Type="http://schemas.openxmlformats.org/officeDocument/2006/relationships/hyperlink" Target="file:///C:\Users\Lloyd\Documents\SVN\FHIR\build\qa\backboneelement.html" TargetMode="External"/><Relationship Id="rId893" Type="http://schemas.openxmlformats.org/officeDocument/2006/relationships/hyperlink" Target="file:///C:\Users\Lloyd\Documents\SVN\FHIR\build\qa\money.profile.json.html" TargetMode="External"/><Relationship Id="rId2367" Type="http://schemas.openxmlformats.org/officeDocument/2006/relationships/hyperlink" Target="clinicalimpression.html" TargetMode="External"/><Relationship Id="rId2574" Type="http://schemas.openxmlformats.org/officeDocument/2006/relationships/hyperlink" Target="file:///C:\Users\Lloyd\Documents\SVN\FHIR\build\qa\patient.html" TargetMode="External"/><Relationship Id="rId2781" Type="http://schemas.openxmlformats.org/officeDocument/2006/relationships/hyperlink" Target="file:///C:\Users\Lloyd\Documents\SVN\FHIR\build\qa\datatypes.html" TargetMode="External"/><Relationship Id="rId339" Type="http://schemas.openxmlformats.org/officeDocument/2006/relationships/hyperlink" Target="https://www.webmdhealthservices.com/" TargetMode="External"/><Relationship Id="rId546" Type="http://schemas.openxmlformats.org/officeDocument/2006/relationships/hyperlink" Target="file:///C:\Users\Lloyd\Documents\SVN\FHIR\build\qa\terminologies.html" TargetMode="External"/><Relationship Id="rId753" Type="http://schemas.openxmlformats.org/officeDocument/2006/relationships/hyperlink" Target="https://github.com/smart-on-fhir/Swift-FHIR" TargetMode="External"/><Relationship Id="rId1176" Type="http://schemas.openxmlformats.org/officeDocument/2006/relationships/hyperlink" Target="http://gforge.hl7.org/gf/project/fhir/tracker/?action=TrackerItemEdit&amp;tracker_item_id=3731" TargetMode="External"/><Relationship Id="rId1383" Type="http://schemas.openxmlformats.org/officeDocument/2006/relationships/hyperlink" Target="https://tools.ietf.org/html/rfc5005" TargetMode="External"/><Relationship Id="rId2227" Type="http://schemas.openxmlformats.org/officeDocument/2006/relationships/hyperlink" Target="file:///C:\Users\Lloyd\Documents\SVN\FHIR\build\qa\bundle.html" TargetMode="External"/><Relationship Id="rId2434" Type="http://schemas.openxmlformats.org/officeDocument/2006/relationships/hyperlink" Target="relatedperson.html" TargetMode="External"/><Relationship Id="rId2879" Type="http://schemas.openxmlformats.org/officeDocument/2006/relationships/hyperlink" Target="http://hl7.org/fhir-develop" TargetMode="External"/><Relationship Id="rId101" Type="http://schemas.openxmlformats.org/officeDocument/2006/relationships/hyperlink" Target="http://www.hl7.org/Special/committees/index.cfm" TargetMode="External"/><Relationship Id="rId406" Type="http://schemas.openxmlformats.org/officeDocument/2006/relationships/hyperlink" Target="file:///C:\Users\Lloyd\Documents\SVN\FHIR\build\qa\datatypes.html" TargetMode="External"/><Relationship Id="rId960" Type="http://schemas.openxmlformats.org/officeDocument/2006/relationships/hyperlink" Target="file:///C:\Users\Lloyd\Documents\SVN\FHIR\build\qa\general-extensions.html" TargetMode="External"/><Relationship Id="rId1036" Type="http://schemas.openxmlformats.org/officeDocument/2006/relationships/hyperlink" Target="file:///C:\Users\Lloyd\Documents\SVN\FHIR\build\qa\domainresource.html" TargetMode="External"/><Relationship Id="rId1243" Type="http://schemas.openxmlformats.org/officeDocument/2006/relationships/hyperlink" Target="file:///C:\Users\Lloyd\Documents\SVN\FHIR\build\qa\subscription.html" TargetMode="External"/><Relationship Id="rId1590" Type="http://schemas.openxmlformats.org/officeDocument/2006/relationships/hyperlink" Target="file:///C:\Users\Lloyd\Documents\SVN\FHIR\build\qa\observation-example-f001-glucose.html" TargetMode="External"/><Relationship Id="rId1688" Type="http://schemas.openxmlformats.org/officeDocument/2006/relationships/hyperlink" Target="file:///C:\Users\Lloyd\Documents\SVN\FHIR\build\qa\history.html" TargetMode="External"/><Relationship Id="rId1895" Type="http://schemas.openxmlformats.org/officeDocument/2006/relationships/hyperlink" Target="file:///C:\Users\Lloyd\Documents\SVN\FHIR\build\qa\profiling.html" TargetMode="External"/><Relationship Id="rId2641" Type="http://schemas.openxmlformats.org/officeDocument/2006/relationships/hyperlink" Target="file:///C:\Users\Lloyd\Documents\SVN\FHIR\build\qa\http.html" TargetMode="External"/><Relationship Id="rId2739" Type="http://schemas.openxmlformats.org/officeDocument/2006/relationships/hyperlink" Target="http://unitsofmeasure.org" TargetMode="External"/><Relationship Id="rId2946" Type="http://schemas.openxmlformats.org/officeDocument/2006/relationships/hyperlink" Target="file:///C:\Users\Lloyd\Documents\SVN\FHIR\build\qa\resourceguide.html" TargetMode="External"/><Relationship Id="rId613" Type="http://schemas.openxmlformats.org/officeDocument/2006/relationships/hyperlink" Target="file:///C:\Users\Lloyd\Documents\SVN\FHIR\build\qa\datatypes.html" TargetMode="External"/><Relationship Id="rId820" Type="http://schemas.openxmlformats.org/officeDocument/2006/relationships/hyperlink" Target="file:///C:\Users\Lloyd\Documents\SVN\FHIR\build\qa\datatypes.html" TargetMode="External"/><Relationship Id="rId918" Type="http://schemas.openxmlformats.org/officeDocument/2006/relationships/hyperlink" Target="http://www.hl7.org/v3ballot/html/infrastructure/vocabulary/EntityNamePartQualifierR2.html" TargetMode="External"/><Relationship Id="rId1450" Type="http://schemas.openxmlformats.org/officeDocument/2006/relationships/hyperlink" Target="file:///C:\Users\Lloyd\Documents\SVN\FHIR\build\qa\pushpull.html" TargetMode="External"/><Relationship Id="rId1548" Type="http://schemas.openxmlformats.org/officeDocument/2006/relationships/hyperlink" Target="file:///C:\Users\Lloyd\Documents\SVN\FHIR\build\qa\history.html" TargetMode="External"/><Relationship Id="rId1755" Type="http://schemas.openxmlformats.org/officeDocument/2006/relationships/hyperlink" Target="file:///C:\Users\Lloyd\Documents\SVN\FHIR\build\qa\conformance.html" TargetMode="External"/><Relationship Id="rId2501" Type="http://schemas.openxmlformats.org/officeDocument/2006/relationships/hyperlink" Target="file:///C:\Users\Lloyd\Documents\SVN\FHIR\build\qa\valueset-special-values.html" TargetMode="External"/><Relationship Id="rId1103" Type="http://schemas.openxmlformats.org/officeDocument/2006/relationships/hyperlink" Target="file:///C:\Users\Lloyd\Documents\SVN\FHIR\build\qa\deviceuserequest.html" TargetMode="External"/><Relationship Id="rId1310" Type="http://schemas.openxmlformats.org/officeDocument/2006/relationships/hyperlink" Target="file:///C:\Users\Lloyd\Documents\SVN\FHIR\build\qa\operationoutcome.html" TargetMode="External"/><Relationship Id="rId1408" Type="http://schemas.openxmlformats.org/officeDocument/2006/relationships/hyperlink" Target="file:///C:\Users\Lloyd\Documents\SVN\FHIR\build\qa\profiling.html" TargetMode="External"/><Relationship Id="rId1962" Type="http://schemas.openxmlformats.org/officeDocument/2006/relationships/hyperlink" Target="file:///C:\Users\Lloyd\Documents\SVN\FHIR\build\qa\infrastructure.html" TargetMode="External"/><Relationship Id="rId2806" Type="http://schemas.openxmlformats.org/officeDocument/2006/relationships/hyperlink" Target="file:///C:\Users\Lloyd\Documents\SVN\FHIR\build\qa\references.html" TargetMode="External"/><Relationship Id="rId47" Type="http://schemas.openxmlformats.org/officeDocument/2006/relationships/hyperlink" Target="file:///C:\Users\Lloyd\Documents\SVN\FHIR\build\qa\help.html" TargetMode="External"/><Relationship Id="rId1615" Type="http://schemas.openxmlformats.org/officeDocument/2006/relationships/hyperlink" Target="file:///C:\Users\Lloyd\Documents\SVN\FHIR\build\qa\encounter-example-f202-20130128.html" TargetMode="External"/><Relationship Id="rId1822" Type="http://schemas.openxmlformats.org/officeDocument/2006/relationships/hyperlink" Target="file:///C:\Users\Lloyd\Documents\SVN\FHIR\build\qa\timelines.html" TargetMode="External"/><Relationship Id="rId196" Type="http://schemas.openxmlformats.org/officeDocument/2006/relationships/hyperlink" Target="file:///C:\Users\Lloyd\Documents\SVN\FHIR\build\qa\resource.html" TargetMode="External"/><Relationship Id="rId2084" Type="http://schemas.openxmlformats.org/officeDocument/2006/relationships/hyperlink" Target="file:///C:\Users\Lloyd\Documents\SVN\FHIR\build\qa\search.html" TargetMode="External"/><Relationship Id="rId2291" Type="http://schemas.openxmlformats.org/officeDocument/2006/relationships/hyperlink" Target="group.html" TargetMode="External"/><Relationship Id="rId263" Type="http://schemas.openxmlformats.org/officeDocument/2006/relationships/hyperlink" Target="http://wiki.hl7.org/index.php?title=FHIR_Governance_Board" TargetMode="External"/><Relationship Id="rId470" Type="http://schemas.openxmlformats.org/officeDocument/2006/relationships/hyperlink" Target="file:///C:\Users\Lloyd\Documents\SVN\FHIR\build\qa\datatypes-definitions.html" TargetMode="External"/><Relationship Id="rId2151" Type="http://schemas.openxmlformats.org/officeDocument/2006/relationships/hyperlink" Target="file:///C:\Users\Lloyd\Documents\SVN\FHIR\build\qa\lifecycle.html" TargetMode="External"/><Relationship Id="rId2389" Type="http://schemas.openxmlformats.org/officeDocument/2006/relationships/hyperlink" Target="enrollmentrequest.html" TargetMode="External"/><Relationship Id="rId2596" Type="http://schemas.openxmlformats.org/officeDocument/2006/relationships/hyperlink" Target="file:///C:\Users\Lloyd\Documents\SVN\FHIR\build\qa\auditevent.html" TargetMode="External"/><Relationship Id="rId123" Type="http://schemas.openxmlformats.org/officeDocument/2006/relationships/hyperlink" Target="file:///C:\Users\Lloyd\Documents\SVN\FHIR\build\qa\resource.html" TargetMode="External"/><Relationship Id="rId330" Type="http://schemas.openxmlformats.org/officeDocument/2006/relationships/hyperlink" Target="http://www.smarthealth.com.au" TargetMode="External"/><Relationship Id="rId568" Type="http://schemas.openxmlformats.org/officeDocument/2006/relationships/hyperlink" Target="file:///C:\Users\Lloyd\Documents\SVN\FHIR\build\qa\datatypes-mappings.html" TargetMode="External"/><Relationship Id="rId775" Type="http://schemas.openxmlformats.org/officeDocument/2006/relationships/hyperlink" Target="file:///C:\Users\Lloyd\Documents\SVN\FHIR\build\qa\provenance.html" TargetMode="External"/><Relationship Id="rId982" Type="http://schemas.openxmlformats.org/officeDocument/2006/relationships/hyperlink" Target="file:///C:\Users\Lloyd\Documents\SVN\FHIR\build\qa\processrequest.html" TargetMode="External"/><Relationship Id="rId1198" Type="http://schemas.openxmlformats.org/officeDocument/2006/relationships/hyperlink" Target="file:///C:\Users\Lloyd\Documents\SVN\FHIR\build\qa\list.html" TargetMode="External"/><Relationship Id="rId2011" Type="http://schemas.openxmlformats.org/officeDocument/2006/relationships/hyperlink" Target="file:///C:\Users\Lloyd\Documents\SVN\FHIR\build\qa\namingsystem.html" TargetMode="External"/><Relationship Id="rId2249" Type="http://schemas.openxmlformats.org/officeDocument/2006/relationships/hyperlink" Target="file:///C:\Users\Lloyd\Documents\SVN\FHIR\build\qa\enrollmentrequest.html" TargetMode="External"/><Relationship Id="rId2456" Type="http://schemas.openxmlformats.org/officeDocument/2006/relationships/hyperlink" Target="http://www.nlm.nih.gov/research/umls/rxnorm" TargetMode="External"/><Relationship Id="rId2663" Type="http://schemas.openxmlformats.org/officeDocument/2006/relationships/hyperlink" Target="file:///C:\Users\Lloyd\Documents\SVN\FHIR\build\qa\valueset-administration-method-codes.html" TargetMode="External"/><Relationship Id="rId2870" Type="http://schemas.openxmlformats.org/officeDocument/2006/relationships/hyperlink" Target="file:///C:\Users\Lloyd\Documents\SVN\FHIR\build\qa\conceptmap-operations.html" TargetMode="External"/><Relationship Id="rId428" Type="http://schemas.openxmlformats.org/officeDocument/2006/relationships/hyperlink" Target="file:///C:\Users\Lloyd\Documents\SVN\FHIR\build\qa\datatypes.html" TargetMode="External"/><Relationship Id="rId635" Type="http://schemas.openxmlformats.org/officeDocument/2006/relationships/hyperlink" Target="file:///C:\Users\Lloyd\Documents\SVN\FHIR\build\qa\extensibility.html" TargetMode="External"/><Relationship Id="rId842" Type="http://schemas.openxmlformats.org/officeDocument/2006/relationships/hyperlink" Target="file:///C:\Users\Lloyd\Documents\SVN\FHIR\build\qa\element-definitions.html" TargetMode="External"/><Relationship Id="rId1058" Type="http://schemas.openxmlformats.org/officeDocument/2006/relationships/hyperlink" Target="file:///C:\Users\Lloyd\Documents\SVN\FHIR\build\qa\datatypes.html" TargetMode="External"/><Relationship Id="rId1265" Type="http://schemas.openxmlformats.org/officeDocument/2006/relationships/hyperlink" Target="file:///C:\Users\Lloyd\Documents\SVN\FHIR\build\qa\valueset.html" TargetMode="External"/><Relationship Id="rId1472" Type="http://schemas.openxmlformats.org/officeDocument/2006/relationships/hyperlink" Target="file:///C:\Users\Lloyd\Documents\SVN\FHIR\build\qa\managing.html" TargetMode="External"/><Relationship Id="rId2109" Type="http://schemas.openxmlformats.org/officeDocument/2006/relationships/hyperlink" Target="file:///C:\Users\Lloyd\Documents\SVN\FHIR\build\qa\observation.html" TargetMode="External"/><Relationship Id="rId2316" Type="http://schemas.openxmlformats.org/officeDocument/2006/relationships/hyperlink" Target="file:///C:\Users\Lloyd\Documents\SVN\FHIR\build\qa\infrastructure.html" TargetMode="External"/><Relationship Id="rId2523" Type="http://schemas.openxmlformats.org/officeDocument/2006/relationships/hyperlink" Target="file:///C:\Users\Lloyd\Documents\SVN\FHIR\build\qa\v3\SecurityIntegrityObservationValue\index.html" TargetMode="External"/><Relationship Id="rId2730" Type="http://schemas.openxmlformats.org/officeDocument/2006/relationships/hyperlink" Target="file:///C:\Users\Lloyd\Documents\SVN\FHIR\build\qa\datatypes.html" TargetMode="External"/><Relationship Id="rId2968" Type="http://schemas.openxmlformats.org/officeDocument/2006/relationships/hyperlink" Target="file:///C:\Users\Lloyd\Documents\SVN\FHIR\build\qa\flag.html" TargetMode="External"/><Relationship Id="rId702" Type="http://schemas.openxmlformats.org/officeDocument/2006/relationships/hyperlink" Target="file:///C:\Users\Lloyd\Documents\SVN\FHIR\build\qa\help.html" TargetMode="External"/><Relationship Id="rId1125" Type="http://schemas.openxmlformats.org/officeDocument/2006/relationships/hyperlink" Target="file:///C:\Users\Lloyd\Documents\SVN\FHIR\build\qa\medicationstatement.html" TargetMode="External"/><Relationship Id="rId1332" Type="http://schemas.openxmlformats.org/officeDocument/2006/relationships/hyperlink" Target="file:///C:\Users\Lloyd\Documents\SVN\FHIR\build\qa\resource.html" TargetMode="External"/><Relationship Id="rId1777" Type="http://schemas.openxmlformats.org/officeDocument/2006/relationships/hyperlink" Target="file:///C:\Users\Lloyd\Documents\SVN\FHIR\build\qa\parameters.html" TargetMode="External"/><Relationship Id="rId1984" Type="http://schemas.openxmlformats.org/officeDocument/2006/relationships/hyperlink" Target="http://wiki.hl7.org/index.php?title=FHIR_Support_Page" TargetMode="External"/><Relationship Id="rId2828" Type="http://schemas.openxmlformats.org/officeDocument/2006/relationships/hyperlink" Target="file:///C:\Users\Lloyd\Documents\SVN\FHIR\build\qa\list.html" TargetMode="External"/><Relationship Id="rId69" Type="http://schemas.openxmlformats.org/officeDocument/2006/relationships/hyperlink" Target="file:///C:\Users\Lloyd\Documents\SVN\FHIR\build\qa\extensibility.html" TargetMode="External"/><Relationship Id="rId1637" Type="http://schemas.openxmlformats.org/officeDocument/2006/relationships/hyperlink" Target="file:///C:\Users\Lloyd\Documents\SVN\FHIR\build\qa\diagnosticreport-example-f202-bloodculture.html" TargetMode="External"/><Relationship Id="rId1844" Type="http://schemas.openxmlformats.org/officeDocument/2006/relationships/hyperlink" Target="file:///C:\Users\Lloyd\Documents\SVN\FHIR\build\qa\conformance.html" TargetMode="External"/><Relationship Id="rId1704" Type="http://schemas.openxmlformats.org/officeDocument/2006/relationships/hyperlink" Target="file:///C:\Users\Lloyd\Documents\SVN\FHIR\build\qa\condition.html" TargetMode="External"/><Relationship Id="rId285" Type="http://schemas.openxmlformats.org/officeDocument/2006/relationships/hyperlink" Target="http://www.dips.no" TargetMode="External"/><Relationship Id="rId1911" Type="http://schemas.openxmlformats.org/officeDocument/2006/relationships/hyperlink" Target="file:///C:\Users\Lloyd\Documents\SVN\FHIR\build\qa\http.html" TargetMode="External"/><Relationship Id="rId492" Type="http://schemas.openxmlformats.org/officeDocument/2006/relationships/hyperlink" Target="http://tools.ietf.org/html/rfc6350" TargetMode="External"/><Relationship Id="rId797" Type="http://schemas.openxmlformats.org/officeDocument/2006/relationships/hyperlink" Target="file:///C:\Users\Lloyd\Documents\SVN\FHIR\build\qa\element-definitions.html" TargetMode="External"/><Relationship Id="rId2173" Type="http://schemas.openxmlformats.org/officeDocument/2006/relationships/hyperlink" Target="file:///C:\Users\Lloyd\Documents\SVN\FHIR\build\qa\imagingstudy.html" TargetMode="External"/><Relationship Id="rId2380" Type="http://schemas.openxmlformats.org/officeDocument/2006/relationships/hyperlink" Target="deviceuserequest.html" TargetMode="External"/><Relationship Id="rId2478" Type="http://schemas.openxmlformats.org/officeDocument/2006/relationships/hyperlink" Target="file:///C:\Users\Lloyd\Documents\SVN\FHIR\build\qa\http.html" TargetMode="External"/><Relationship Id="rId3017" Type="http://schemas.openxmlformats.org/officeDocument/2006/relationships/footer" Target="footer1.xml"/><Relationship Id="rId145" Type="http://schemas.openxmlformats.org/officeDocument/2006/relationships/hyperlink" Target="file:///C:\Users\Lloyd\Documents\SVN\FHIR\build\qa\conformance.html" TargetMode="External"/><Relationship Id="rId352" Type="http://schemas.openxmlformats.org/officeDocument/2006/relationships/hyperlink" Target="file:///C:\Users\Lloyd\Documents\SVN\FHIR\build\qa\resource.html" TargetMode="External"/><Relationship Id="rId1287" Type="http://schemas.openxmlformats.org/officeDocument/2006/relationships/hyperlink" Target="http://services.w3.org/htmldiff" TargetMode="External"/><Relationship Id="rId2033" Type="http://schemas.openxmlformats.org/officeDocument/2006/relationships/hyperlink" Target="file:///C:\Users\Lloyd\Documents\SVN\FHIR\build\qa\elementdefinition-definitions.html" TargetMode="External"/><Relationship Id="rId2240" Type="http://schemas.openxmlformats.org/officeDocument/2006/relationships/hyperlink" Target="file:///C:\Users\Lloyd\Documents\SVN\FHIR\build\qa\dataelement.html" TargetMode="External"/><Relationship Id="rId2685" Type="http://schemas.openxmlformats.org/officeDocument/2006/relationships/hyperlink" Target="file:///C:\Users\Lloyd\Documents\SVN\FHIR\build\qa\compartments.html" TargetMode="External"/><Relationship Id="rId2892" Type="http://schemas.openxmlformats.org/officeDocument/2006/relationships/hyperlink" Target="file:///C:\Users\Lloyd\Documents\SVN\FHIR\build\qa\http.html" TargetMode="External"/><Relationship Id="rId212" Type="http://schemas.openxmlformats.org/officeDocument/2006/relationships/hyperlink" Target="file:///C:\Users\Lloyd\Documents\SVN\FHIR\build\qa\formats.html" TargetMode="External"/><Relationship Id="rId657" Type="http://schemas.openxmlformats.org/officeDocument/2006/relationships/hyperlink" Target="file:///C:\Users\Lloyd\Documents\SVN\FHIR\build\qa\implementation.html" TargetMode="External"/><Relationship Id="rId864" Type="http://schemas.openxmlformats.org/officeDocument/2006/relationships/hyperlink" Target="file:///C:\Users\Lloyd\Documents\SVN\FHIR\build\qa\datatypes.html" TargetMode="External"/><Relationship Id="rId1494" Type="http://schemas.openxmlformats.org/officeDocument/2006/relationships/hyperlink" Target="file:///C:\Users\Lloyd\Documents\SVN\FHIR\build\qa\overview.html" TargetMode="External"/><Relationship Id="rId1799" Type="http://schemas.openxmlformats.org/officeDocument/2006/relationships/hyperlink" Target="file:///C:\Users\Lloyd\Documents\SVN\FHIR\build\qa\fhir-runtime.css" TargetMode="External"/><Relationship Id="rId2100" Type="http://schemas.openxmlformats.org/officeDocument/2006/relationships/hyperlink" Target="file:///C:\Users\Lloyd\Documents\SVN\FHIR\build\qa\history.html" TargetMode="External"/><Relationship Id="rId2338" Type="http://schemas.openxmlformats.org/officeDocument/2006/relationships/hyperlink" Target="structuredefinition.html" TargetMode="External"/><Relationship Id="rId2545" Type="http://schemas.openxmlformats.org/officeDocument/2006/relationships/hyperlink" Target="file:///C:\Users\Lloyd\Documents\SVN\FHIR\build\qa\datatypes.html" TargetMode="External"/><Relationship Id="rId2752" Type="http://schemas.openxmlformats.org/officeDocument/2006/relationships/hyperlink" Target="file:///C:\Users\Lloyd\Documents\SVN\FHIR\build\qa\cvx.html" TargetMode="External"/><Relationship Id="rId517" Type="http://schemas.openxmlformats.org/officeDocument/2006/relationships/hyperlink" Target="http://tools.ietf.org/html/rfc4648" TargetMode="External"/><Relationship Id="rId724" Type="http://schemas.openxmlformats.org/officeDocument/2006/relationships/hyperlink" Target="file:///C:\Users\Lloyd\Documents\SVN\FHIR\build\qa\conformance.html" TargetMode="External"/><Relationship Id="rId931" Type="http://schemas.openxmlformats.org/officeDocument/2006/relationships/hyperlink" Target="file:///C:\Users\Lloyd\Documents\SVN\FHIR\build\qa\datatypes.html" TargetMode="External"/><Relationship Id="rId1147" Type="http://schemas.openxmlformats.org/officeDocument/2006/relationships/hyperlink" Target="file:///C:\Users\Lloyd\Documents\SVN\FHIR\build\qa\bundle.html" TargetMode="External"/><Relationship Id="rId1354" Type="http://schemas.openxmlformats.org/officeDocument/2006/relationships/hyperlink" Target="https://tools.ietf.org/html/rfc5005" TargetMode="External"/><Relationship Id="rId1561" Type="http://schemas.openxmlformats.org/officeDocument/2006/relationships/hyperlink" Target="file:///C:\Users\Lloyd\Documents\SVN\FHIR\build\qa\encounter-example-f002-lung.html" TargetMode="External"/><Relationship Id="rId2405" Type="http://schemas.openxmlformats.org/officeDocument/2006/relationships/hyperlink" Target="media.html" TargetMode="External"/><Relationship Id="rId2612" Type="http://schemas.openxmlformats.org/officeDocument/2006/relationships/hyperlink" Target="http://www.ihe.net/Technical_Framework/upload/IHE_ITI_TF_WhitePaper_AccessControl_2009-09-28.pdf" TargetMode="External"/><Relationship Id="rId60" Type="http://schemas.openxmlformats.org/officeDocument/2006/relationships/hyperlink" Target="file:///C:\Users\Lloyd\Documents\SVN\FHIR\build\qa\summary.html" TargetMode="External"/><Relationship Id="rId1007" Type="http://schemas.openxmlformats.org/officeDocument/2006/relationships/hyperlink" Target="file:///C:\Users\Lloyd\Documents\SVN\FHIR\build\qa\history.html" TargetMode="External"/><Relationship Id="rId1214" Type="http://schemas.openxmlformats.org/officeDocument/2006/relationships/hyperlink" Target="file:///C:\Users\Lloyd\Documents\SVN\FHIR\build\qa\deviceuserequest.html" TargetMode="External"/><Relationship Id="rId1421" Type="http://schemas.openxmlformats.org/officeDocument/2006/relationships/hyperlink" Target="file:///C:\Users\Lloyd\Documents\SVN\FHIR\build\qa\qicore\qicore.html" TargetMode="External"/><Relationship Id="rId1659" Type="http://schemas.openxmlformats.org/officeDocument/2006/relationships/hyperlink" Target="file:///C:\Users\Lloyd\Documents\SVN\FHIR\build\qa\json.html" TargetMode="External"/><Relationship Id="rId1866" Type="http://schemas.openxmlformats.org/officeDocument/2006/relationships/hyperlink" Target="file:///C:\Users\Lloyd\Documents\SVN\FHIR\build\qa\history.html" TargetMode="External"/><Relationship Id="rId2917" Type="http://schemas.openxmlformats.org/officeDocument/2006/relationships/hyperlink" Target="file:///C:\Users\Lloyd\Documents\SVN\FHIR\build\qa\resource.html" TargetMode="External"/><Relationship Id="rId1519" Type="http://schemas.openxmlformats.org/officeDocument/2006/relationships/hyperlink" Target="file:///C:\Users\Lloyd\Documents\SVN\FHIR\build\qa\terminologies.html" TargetMode="External"/><Relationship Id="rId1726" Type="http://schemas.openxmlformats.org/officeDocument/2006/relationships/hyperlink" Target="http://loinc.org/downloads/files/LOINCManual.pdf" TargetMode="External"/><Relationship Id="rId1933" Type="http://schemas.openxmlformats.org/officeDocument/2006/relationships/hyperlink" Target="file:///C:\Users\Lloyd\Documents\SVN\FHIR\build\qa\change.html" TargetMode="External"/><Relationship Id="rId18" Type="http://schemas.openxmlformats.org/officeDocument/2006/relationships/hyperlink" Target="substance.html" TargetMode="External"/><Relationship Id="rId2195" Type="http://schemas.openxmlformats.org/officeDocument/2006/relationships/hyperlink" Target="file:///C:\Users\Lloyd\Documents\SVN\FHIR\build\qa\appointment.html" TargetMode="External"/><Relationship Id="rId167" Type="http://schemas.openxmlformats.org/officeDocument/2006/relationships/hyperlink" Target="file:///C:\Users\Lloyd\Documents\SVN\FHIR\build\qa\documentreference.html" TargetMode="External"/><Relationship Id="rId374" Type="http://schemas.openxmlformats.org/officeDocument/2006/relationships/hyperlink" Target="file:///C:\Users\Lloyd\Documents\SVN\FHIR\build\qa\datatypes-examples.html" TargetMode="External"/><Relationship Id="rId581" Type="http://schemas.openxmlformats.org/officeDocument/2006/relationships/hyperlink" Target="file:///C:\Users\Lloyd\Documents\SVN\FHIR\build\qa\datatypes-mappings.html" TargetMode="External"/><Relationship Id="rId2055" Type="http://schemas.openxmlformats.org/officeDocument/2006/relationships/hyperlink" Target="file:///C:\Users\Lloyd\Documents\SVN\FHIR\build\qa\http.html" TargetMode="External"/><Relationship Id="rId2262" Type="http://schemas.openxmlformats.org/officeDocument/2006/relationships/hyperlink" Target="familymemberhistory.html" TargetMode="External"/><Relationship Id="rId234" Type="http://schemas.openxmlformats.org/officeDocument/2006/relationships/hyperlink" Target="file:///C:\Users\Lloyd\Documents\SVN\FHIR\build\qa\valueset-allergy-intolerance-status.html" TargetMode="External"/><Relationship Id="rId679" Type="http://schemas.openxmlformats.org/officeDocument/2006/relationships/hyperlink" Target="file:///C:\Users\Lloyd\Documents\SVN\FHIR\build\qa\formats.html" TargetMode="External"/><Relationship Id="rId886" Type="http://schemas.openxmlformats.org/officeDocument/2006/relationships/hyperlink" Target="file:///C:\Users\Lloyd\Documents\SVN\FHIR\build\qa\structuredefinition.html" TargetMode="External"/><Relationship Id="rId2567" Type="http://schemas.openxmlformats.org/officeDocument/2006/relationships/hyperlink" Target="file:///C:\Users\Lloyd\Documents\SVN\FHIR\build\qa\patient.html" TargetMode="External"/><Relationship Id="rId2774" Type="http://schemas.openxmlformats.org/officeDocument/2006/relationships/hyperlink" Target="file:///C:\Users\Lloyd\Documents\SVN\FHIR\build\qa\help.html" TargetMode="External"/><Relationship Id="rId2" Type="http://schemas.openxmlformats.org/officeDocument/2006/relationships/numbering" Target="numbering.xml"/><Relationship Id="rId441" Type="http://schemas.openxmlformats.org/officeDocument/2006/relationships/hyperlink" Target="file:///C:\Users\Lloyd\Documents\SVN\FHIR\build\qa\datatypes-mappings.html" TargetMode="External"/><Relationship Id="rId539" Type="http://schemas.openxmlformats.org/officeDocument/2006/relationships/hyperlink" Target="file:///C:\Users\Lloyd\Documents\SVN\FHIR\build\qa\datatypes-mappings.html" TargetMode="External"/><Relationship Id="rId746" Type="http://schemas.openxmlformats.org/officeDocument/2006/relationships/hyperlink" Target="file:///C:\Users\Lloyd\Documents\SVN\FHIR\build\qa\fhir.rdf.xml.zip" TargetMode="External"/><Relationship Id="rId1071" Type="http://schemas.openxmlformats.org/officeDocument/2006/relationships/hyperlink" Target="file:///C:\Users\Lloyd\Documents\SVN\FHIR\build\qa\cqif\cqif.html" TargetMode="External"/><Relationship Id="rId1169" Type="http://schemas.openxmlformats.org/officeDocument/2006/relationships/hyperlink" Target="http://gforge.hl7.org/gf/project/fhir/tracker/?action=TrackerItemEdit&amp;tracker_item_id=3626" TargetMode="External"/><Relationship Id="rId1376" Type="http://schemas.openxmlformats.org/officeDocument/2006/relationships/hyperlink" Target="file:///C:\Users\Lloyd\Documents\SVN\FHIR\build\qa\bundle-definitions.html" TargetMode="External"/><Relationship Id="rId1583" Type="http://schemas.openxmlformats.org/officeDocument/2006/relationships/hyperlink" Target="file:///C:\Users\Lloyd\Documents\SVN\FHIR\build\qa\medication-example-f004-metoprolol.html" TargetMode="External"/><Relationship Id="rId2122" Type="http://schemas.openxmlformats.org/officeDocument/2006/relationships/hyperlink" Target="file:///C:\Users\Lloyd\Documents\SVN\FHIR\build\qa\nutritionorder.html" TargetMode="External"/><Relationship Id="rId2427" Type="http://schemas.openxmlformats.org/officeDocument/2006/relationships/hyperlink" Target="processrequest.html" TargetMode="External"/><Relationship Id="rId2981" Type="http://schemas.openxmlformats.org/officeDocument/2006/relationships/hyperlink" Target="file:///C:\Users\Lloyd\Documents\SVN\FHIR\build\qa\downloads.html" TargetMode="External"/><Relationship Id="rId301" Type="http://schemas.openxmlformats.org/officeDocument/2006/relationships/hyperlink" Target="http://www.hl7.org.nz" TargetMode="External"/><Relationship Id="rId953" Type="http://schemas.openxmlformats.org/officeDocument/2006/relationships/hyperlink" Target="file:///C:\Users\Lloyd\Documents\SVN\FHIR\build\qa\extension-patient-clinicaltrial.html" TargetMode="External"/><Relationship Id="rId1029" Type="http://schemas.openxmlformats.org/officeDocument/2006/relationships/hyperlink" Target="file:///C:\Users\Lloyd\Documents\SVN\FHIR\build\qa\search.html" TargetMode="External"/><Relationship Id="rId1236" Type="http://schemas.openxmlformats.org/officeDocument/2006/relationships/hyperlink" Target="file:///C:\Users\Lloyd\Documents\SVN\FHIR\build\qa\claim.html" TargetMode="External"/><Relationship Id="rId1790" Type="http://schemas.openxmlformats.org/officeDocument/2006/relationships/hyperlink" Target="file:///C:\Users\Lloyd\Documents\SVN\FHIR\build\qa\resource-definitions.html" TargetMode="External"/><Relationship Id="rId1888" Type="http://schemas.openxmlformats.org/officeDocument/2006/relationships/hyperlink" Target="file:///C:\Users\Lloyd\Documents\SVN\FHIR\build\qa\operations.html" TargetMode="External"/><Relationship Id="rId2634" Type="http://schemas.openxmlformats.org/officeDocument/2006/relationships/hyperlink" Target="file:///C:\Users\Lloyd\Documents\SVN\FHIR\build\qa\http.html" TargetMode="External"/><Relationship Id="rId2841" Type="http://schemas.openxmlformats.org/officeDocument/2006/relationships/hyperlink" Target="file:///C:\Users\Lloyd\Documents\SVN\FHIR\build\qa\conceptmap.html" TargetMode="External"/><Relationship Id="rId2939" Type="http://schemas.openxmlformats.org/officeDocument/2006/relationships/hyperlink" Target="file:///C:\Users\Lloyd\Documents\SVN\FHIR\build\qa\resource.html" TargetMode="External"/><Relationship Id="rId82" Type="http://schemas.openxmlformats.org/officeDocument/2006/relationships/hyperlink" Target="mailto:lloyd@lmckenzie.com" TargetMode="External"/><Relationship Id="rId606" Type="http://schemas.openxmlformats.org/officeDocument/2006/relationships/hyperlink" Target="file:///C:\Users\Lloyd\Documents\SVN\FHIR\build\qa\datatypes.html" TargetMode="External"/><Relationship Id="rId813" Type="http://schemas.openxmlformats.org/officeDocument/2006/relationships/hyperlink" Target="file:///C:\Users\Lloyd\Documents\SVN\FHIR\build\qa\datatypes.html" TargetMode="External"/><Relationship Id="rId1443" Type="http://schemas.openxmlformats.org/officeDocument/2006/relationships/hyperlink" Target="file:///C:\Users\Lloyd\Documents\SVN\FHIR\build\qa\downloads.html" TargetMode="External"/><Relationship Id="rId1650" Type="http://schemas.openxmlformats.org/officeDocument/2006/relationships/hyperlink" Target="file:///C:\Users\Lloyd\Documents\SVN\FHIR\build\qa\help.html" TargetMode="External"/><Relationship Id="rId1748" Type="http://schemas.openxmlformats.org/officeDocument/2006/relationships/hyperlink" Target="file:///C:\Users\Lloyd\Documents\SVN\FHIR\build\qa\messageheader.html" TargetMode="External"/><Relationship Id="rId2701" Type="http://schemas.openxmlformats.org/officeDocument/2006/relationships/hyperlink" Target="file:///C:\Users\Lloyd\Documents\SVN\FHIR\build\qa\datatypes.html" TargetMode="External"/><Relationship Id="rId1303" Type="http://schemas.openxmlformats.org/officeDocument/2006/relationships/hyperlink" Target="file:///C:\Users\Lloyd\Documents\SVN\FHIR\build\qa\resource.html" TargetMode="External"/><Relationship Id="rId1510" Type="http://schemas.openxmlformats.org/officeDocument/2006/relationships/hyperlink" Target="infrastructure.html" TargetMode="External"/><Relationship Id="rId1955" Type="http://schemas.openxmlformats.org/officeDocument/2006/relationships/hyperlink" Target="file:///C:\Users\Lloyd\Documents\SVN\FHIR\build\qa\http.html" TargetMode="External"/><Relationship Id="rId1608" Type="http://schemas.openxmlformats.org/officeDocument/2006/relationships/hyperlink" Target="file:///C:\Users\Lloyd\Documents\SVN\FHIR\build\qa\practitioner-example-f201-ab.html" TargetMode="External"/><Relationship Id="rId1815" Type="http://schemas.openxmlformats.org/officeDocument/2006/relationships/hyperlink" Target="file:///C:\Users\Lloyd\Documents\SVN\FHIR\build\qa\help.html" TargetMode="External"/><Relationship Id="rId189" Type="http://schemas.openxmlformats.org/officeDocument/2006/relationships/hyperlink" Target="file:///C:\Users\Lloyd\Documents\SVN\FHIR\build\qa\structuredefinition.html" TargetMode="External"/><Relationship Id="rId396" Type="http://schemas.openxmlformats.org/officeDocument/2006/relationships/hyperlink" Target="file:///C:\Users\Lloyd\Documents\SVN\FHIR\build\qa\datatypes-mappings.html" TargetMode="External"/><Relationship Id="rId2077" Type="http://schemas.openxmlformats.org/officeDocument/2006/relationships/hyperlink" Target="file:///C:\Users\Lloyd\Documents\SVN\FHIR\build\qa\help.html" TargetMode="External"/><Relationship Id="rId2284" Type="http://schemas.openxmlformats.org/officeDocument/2006/relationships/hyperlink" Target="imagingobjectselection.html" TargetMode="External"/><Relationship Id="rId2491" Type="http://schemas.openxmlformats.org/officeDocument/2006/relationships/hyperlink" Target="file:///C:\Users\Lloyd\Documents\SVN\FHIR\build\qa\datatypes.html" TargetMode="External"/><Relationship Id="rId256" Type="http://schemas.openxmlformats.org/officeDocument/2006/relationships/hyperlink" Target="file:///C:\Users\Lloyd\Documents\SVN\FHIR\build\qa\help.html" TargetMode="External"/><Relationship Id="rId463" Type="http://schemas.openxmlformats.org/officeDocument/2006/relationships/hyperlink" Target="file:///C:\Users\Lloyd\Documents\SVN\FHIR\build\qa\datatypes-examples.html" TargetMode="External"/><Relationship Id="rId670" Type="http://schemas.openxmlformats.org/officeDocument/2006/relationships/hyperlink" Target="file:///C:\Users\Lloyd\Documents\SVN\FHIR\build\qa\compatibility.html" TargetMode="External"/><Relationship Id="rId1093" Type="http://schemas.openxmlformats.org/officeDocument/2006/relationships/hyperlink" Target="file:///C:\Users\Lloyd\Documents\SVN\FHIR\build\qa\clinicalimpression.html" TargetMode="External"/><Relationship Id="rId2144" Type="http://schemas.openxmlformats.org/officeDocument/2006/relationships/hyperlink" Target="file:///C:\Users\Lloyd\Documents\SVN\FHIR\build\qa\lifecycle.html" TargetMode="External"/><Relationship Id="rId2351" Type="http://schemas.openxmlformats.org/officeDocument/2006/relationships/hyperlink" Target="claim.html" TargetMode="External"/><Relationship Id="rId2589" Type="http://schemas.openxmlformats.org/officeDocument/2006/relationships/hyperlink" Target="file:///C:\Users\Lloyd\Documents\SVN\FHIR\build\qa\v3\vs\SecurityControlObservationValue\index.html" TargetMode="External"/><Relationship Id="rId2796" Type="http://schemas.openxmlformats.org/officeDocument/2006/relationships/hyperlink" Target="file:///C:\Users\Lloyd\Documents\SVN\FHIR\build\qa\loinc.html" TargetMode="External"/><Relationship Id="rId116" Type="http://schemas.openxmlformats.org/officeDocument/2006/relationships/hyperlink" Target="file:///C:\Users\Lloyd\Documents\SVN\FHIR\build\qa\help.html" TargetMode="External"/><Relationship Id="rId323" Type="http://schemas.openxmlformats.org/officeDocument/2006/relationships/hyperlink" Target="http://www.orionhealth.com" TargetMode="External"/><Relationship Id="rId530" Type="http://schemas.openxmlformats.org/officeDocument/2006/relationships/hyperlink" Target="http://daringfireball.net/projects/markdown/syntax" TargetMode="External"/><Relationship Id="rId768" Type="http://schemas.openxmlformats.org/officeDocument/2006/relationships/hyperlink" Target="file:///C:\Users\Lloyd\Documents\SVN\FHIR\build\qa\datatypes.html" TargetMode="External"/><Relationship Id="rId975" Type="http://schemas.openxmlformats.org/officeDocument/2006/relationships/hyperlink" Target="file:///C:\Users\Lloyd\Documents\SVN\FHIR\build\qa\claimresponse.html" TargetMode="External"/><Relationship Id="rId1160" Type="http://schemas.openxmlformats.org/officeDocument/2006/relationships/hyperlink" Target="file:///C:\Users\Lloyd\Documents\SVN\FHIR\build\qa\datatypes.html" TargetMode="External"/><Relationship Id="rId1398" Type="http://schemas.openxmlformats.org/officeDocument/2006/relationships/hyperlink" Target="http://www.w3.org" TargetMode="External"/><Relationship Id="rId2004" Type="http://schemas.openxmlformats.org/officeDocument/2006/relationships/hyperlink" Target="file:///C:\Users\Lloyd\Documents\SVN\FHIR\build\qa\operations.html" TargetMode="External"/><Relationship Id="rId2211" Type="http://schemas.openxmlformats.org/officeDocument/2006/relationships/hyperlink" Target="file:///C:\Users\Lloyd\Documents\SVN\FHIR\build\qa\http.html" TargetMode="External"/><Relationship Id="rId2449" Type="http://schemas.openxmlformats.org/officeDocument/2006/relationships/hyperlink" Target="http://www.hl7.org/Special/committees/index.cfm" TargetMode="External"/><Relationship Id="rId2656" Type="http://schemas.openxmlformats.org/officeDocument/2006/relationships/hyperlink" Target="http://www.snomed.org/gl?t=glsct_se_Expression" TargetMode="External"/><Relationship Id="rId2863" Type="http://schemas.openxmlformats.org/officeDocument/2006/relationships/hyperlink" Target="file:///C:\Users\Lloyd\Documents\SVN\FHIR\build\qa\valueset-definitions.html" TargetMode="External"/><Relationship Id="rId628" Type="http://schemas.openxmlformats.org/officeDocument/2006/relationships/hyperlink" Target="file:///C:\Users\Lloyd\Documents\SVN\FHIR\build\qa\datatypes.html" TargetMode="External"/><Relationship Id="rId835" Type="http://schemas.openxmlformats.org/officeDocument/2006/relationships/hyperlink" Target="file:///C:\Users\Lloyd\Documents\SVN\FHIR\build\qa\element-definitions.html" TargetMode="External"/><Relationship Id="rId1258" Type="http://schemas.openxmlformats.org/officeDocument/2006/relationships/hyperlink" Target="file:///C:\Users\Lloyd\Documents\SVN\FHIR\build\qa\dataelement.html" TargetMode="External"/><Relationship Id="rId1465" Type="http://schemas.openxmlformats.org/officeDocument/2006/relationships/hyperlink" Target="file:///C:\Users\Lloyd\Documents\SVN\FHIR\build\qa\conformance-rules.html" TargetMode="External"/><Relationship Id="rId1672" Type="http://schemas.openxmlformats.org/officeDocument/2006/relationships/hyperlink" Target="file:///C:\Users\Lloyd\Documents\SVN\FHIR\build\qa\narrative.html" TargetMode="External"/><Relationship Id="rId2309" Type="http://schemas.openxmlformats.org/officeDocument/2006/relationships/hyperlink" Target="communicationrequest.html" TargetMode="External"/><Relationship Id="rId2516" Type="http://schemas.openxmlformats.org/officeDocument/2006/relationships/hyperlink" Target="file:///C:\Users\Lloyd\Documents\SVN\FHIR\build\qa\http.html" TargetMode="External"/><Relationship Id="rId2723" Type="http://schemas.openxmlformats.org/officeDocument/2006/relationships/hyperlink" Target="file:///C:\Users\Lloyd\Documents\SVN\FHIR\build\qa\help.html" TargetMode="External"/><Relationship Id="rId1020" Type="http://schemas.openxmlformats.org/officeDocument/2006/relationships/hyperlink" Target="file:///C:\Users\Lloyd\Documents\SVN\FHIR\build\qa\profiling.html" TargetMode="External"/><Relationship Id="rId1118" Type="http://schemas.openxmlformats.org/officeDocument/2006/relationships/hyperlink" Target="file:///C:\Users\Lloyd\Documents\SVN\FHIR\build\qa\list.html" TargetMode="External"/><Relationship Id="rId1325" Type="http://schemas.openxmlformats.org/officeDocument/2006/relationships/hyperlink" Target="file:///C:\Users\Lloyd\Documents\SVN\FHIR\build\qa\resource.html" TargetMode="External"/><Relationship Id="rId1532" Type="http://schemas.openxmlformats.org/officeDocument/2006/relationships/hyperlink" Target="http://wiki.hl7.org/index.php?title=Publicly_Available_FHIR_Servers_for_testing" TargetMode="External"/><Relationship Id="rId1977" Type="http://schemas.openxmlformats.org/officeDocument/2006/relationships/image" Target="file:///C:\Users\Lloyd\Documents\SVN\FHIR\build\qa\header-tabs.png" TargetMode="External"/><Relationship Id="rId2930" Type="http://schemas.openxmlformats.org/officeDocument/2006/relationships/hyperlink" Target="file:///C:\Users\Lloyd\Documents\SVN\FHIR\build\qa\documents.html" TargetMode="External"/><Relationship Id="rId902" Type="http://schemas.openxmlformats.org/officeDocument/2006/relationships/hyperlink" Target="file:///C:\Users\Lloyd\Documents\SVN\FHIR\build\qa\extension.profile.json.html" TargetMode="External"/><Relationship Id="rId1837" Type="http://schemas.openxmlformats.org/officeDocument/2006/relationships/hyperlink" Target="file:///C:\Users\Lloyd\Documents\SVN\FHIR\build\qa\help.html" TargetMode="External"/><Relationship Id="rId31" Type="http://schemas.openxmlformats.org/officeDocument/2006/relationships/hyperlink" Target="order.html" TargetMode="External"/><Relationship Id="rId2099" Type="http://schemas.openxmlformats.org/officeDocument/2006/relationships/hyperlink" Target="file:///C:\Users\Lloyd\Documents\SVN\FHIR\build\qa\help.html" TargetMode="External"/><Relationship Id="rId180" Type="http://schemas.openxmlformats.org/officeDocument/2006/relationships/hyperlink" Target="file:///C:\Users\Lloyd\Documents\SVN\FHIR\build\qa\medication.html" TargetMode="External"/><Relationship Id="rId278" Type="http://schemas.openxmlformats.org/officeDocument/2006/relationships/hyperlink" Target="http://www.choise-hs.com" TargetMode="External"/><Relationship Id="rId1904" Type="http://schemas.openxmlformats.org/officeDocument/2006/relationships/hyperlink" Target="http://www.w3.org/Protocols/rfc2616/rfc2616-sec13.html" TargetMode="External"/><Relationship Id="rId485" Type="http://schemas.openxmlformats.org/officeDocument/2006/relationships/hyperlink" Target="file:///C:\Users\Lloyd\Documents\SVN\FHIR\build\qa\datatypes-definitions.html" TargetMode="External"/><Relationship Id="rId692" Type="http://schemas.openxmlformats.org/officeDocument/2006/relationships/hyperlink" Target="file:///C:\Users\Lloyd\Documents\SVN\FHIR\build\qa\terminologies-v2.html" TargetMode="External"/><Relationship Id="rId2166" Type="http://schemas.openxmlformats.org/officeDocument/2006/relationships/hyperlink" Target="file:///C:\Users\Lloyd\Documents\SVN\FHIR\build\qa\lifecycle.html" TargetMode="External"/><Relationship Id="rId2373" Type="http://schemas.openxmlformats.org/officeDocument/2006/relationships/hyperlink" Target="conformance.html" TargetMode="External"/><Relationship Id="rId2580" Type="http://schemas.openxmlformats.org/officeDocument/2006/relationships/hyperlink" Target="file:///C:\Users\Lloyd\Documents\SVN\FHIR\build\qa\v3\ActCode\index.html" TargetMode="External"/><Relationship Id="rId138" Type="http://schemas.openxmlformats.org/officeDocument/2006/relationships/hyperlink" Target="file:///C:\Users\Lloyd\Documents\SVN\FHIR\build\qa\comparison-cda.html" TargetMode="External"/><Relationship Id="rId345" Type="http://schemas.openxmlformats.org/officeDocument/2006/relationships/hyperlink" Target="http://medical.nema.org/standard.html" TargetMode="External"/><Relationship Id="rId552" Type="http://schemas.openxmlformats.org/officeDocument/2006/relationships/hyperlink" Target="file:///C:\Users\Lloyd\Documents\SVN\FHIR\build\qa\datatypes-mappings.html" TargetMode="External"/><Relationship Id="rId997" Type="http://schemas.openxmlformats.org/officeDocument/2006/relationships/hyperlink" Target="http://wiki.hl7.org/index.php?title=Category:FHIR_Resource_Proposal" TargetMode="External"/><Relationship Id="rId1182" Type="http://schemas.openxmlformats.org/officeDocument/2006/relationships/hyperlink" Target="file:///C:\Users\Lloyd\Documents\SVN\FHIR\build\qa\condition.html" TargetMode="External"/><Relationship Id="rId2026" Type="http://schemas.openxmlformats.org/officeDocument/2006/relationships/hyperlink" Target="file:///C:\Users\Lloyd\Documents\SVN\FHIR\build\qa\elementdefinition.html" TargetMode="External"/><Relationship Id="rId2233" Type="http://schemas.openxmlformats.org/officeDocument/2006/relationships/hyperlink" Target="file:///C:\Users\Lloyd\Documents\SVN\FHIR\build\qa\subscription.html" TargetMode="External"/><Relationship Id="rId2440" Type="http://schemas.openxmlformats.org/officeDocument/2006/relationships/hyperlink" Target="structuredefinition.html" TargetMode="External"/><Relationship Id="rId2678" Type="http://schemas.openxmlformats.org/officeDocument/2006/relationships/hyperlink" Target="file:///C:\Users\Lloyd\Documents\SVN\FHIR\build\qa\.xsd" TargetMode="External"/><Relationship Id="rId2885" Type="http://schemas.openxmlformats.org/officeDocument/2006/relationships/hyperlink" Target="file:///C:\Users\Lloyd\Documents\SVN\FHIR\build\qa\clinicalimpression.html" TargetMode="External"/><Relationship Id="rId205" Type="http://schemas.openxmlformats.org/officeDocument/2006/relationships/hyperlink" Target="file:///C:\Users\Lloyd\Documents\SVN\FHIR\build\qa\implementationguide.html" TargetMode="External"/><Relationship Id="rId412" Type="http://schemas.openxmlformats.org/officeDocument/2006/relationships/hyperlink" Target="file:///C:\Users\Lloyd\Documents\SVN\FHIR\build\qa\terminologies-systems.html" TargetMode="External"/><Relationship Id="rId857" Type="http://schemas.openxmlformats.org/officeDocument/2006/relationships/hyperlink" Target="file:///C:\Users\Lloyd\Documents\SVN\FHIR\build\qa\datatypes.html" TargetMode="External"/><Relationship Id="rId1042" Type="http://schemas.openxmlformats.org/officeDocument/2006/relationships/hyperlink" Target="file:///C:\Users\Lloyd\Documents\SVN\FHIR\build\qa\resource.html" TargetMode="External"/><Relationship Id="rId1487" Type="http://schemas.openxmlformats.org/officeDocument/2006/relationships/hyperlink" Target="file:///C:\Users\Lloyd\Documents\SVN\FHIR\build\qa\conformance.html" TargetMode="External"/><Relationship Id="rId1694" Type="http://schemas.openxmlformats.org/officeDocument/2006/relationships/hyperlink" Target="http://www.hl7.org/legal/trademarks.cfm" TargetMode="External"/><Relationship Id="rId2300" Type="http://schemas.openxmlformats.org/officeDocument/2006/relationships/hyperlink" Target="episodeofcare.html" TargetMode="External"/><Relationship Id="rId2538" Type="http://schemas.openxmlformats.org/officeDocument/2006/relationships/hyperlink" Target="file:///C:\Users\Lloyd\Documents\SVN\FHIR\build\qa\datatypes.html" TargetMode="External"/><Relationship Id="rId2745" Type="http://schemas.openxmlformats.org/officeDocument/2006/relationships/hyperlink" Target="http://www.nlm.nih.gov/research/umls/sourcereleasedocs/current/NDFRT/" TargetMode="External"/><Relationship Id="rId2952" Type="http://schemas.openxmlformats.org/officeDocument/2006/relationships/hyperlink" Target="file:///C:\Users\Lloyd\Documents\SVN\FHIR\build\qa\documentreference.html" TargetMode="External"/><Relationship Id="rId717" Type="http://schemas.openxmlformats.org/officeDocument/2006/relationships/hyperlink" Target="file:///C:\Users\Lloyd\Documents\SVN\FHIR\build\qa\composition.html" TargetMode="External"/><Relationship Id="rId924" Type="http://schemas.openxmlformats.org/officeDocument/2006/relationships/hyperlink" Target="file:///C:\Users\Lloyd\Documents\SVN\FHIR\build\qa\history.html" TargetMode="External"/><Relationship Id="rId1347" Type="http://schemas.openxmlformats.org/officeDocument/2006/relationships/hyperlink" Target="file:///C:\Users\Lloyd\Documents\SVN\FHIR\build\qa\updates.html" TargetMode="External"/><Relationship Id="rId1554" Type="http://schemas.openxmlformats.org/officeDocument/2006/relationships/hyperlink" Target="file:///C:\Users\Lloyd\Documents\SVN\FHIR\build\qa\careplan-example-f001-heart.html" TargetMode="External"/><Relationship Id="rId1761" Type="http://schemas.openxmlformats.org/officeDocument/2006/relationships/hyperlink" Target="file:///C:\Users\Lloyd\Documents\SVN\FHIR\build\qa\bundle.html" TargetMode="External"/><Relationship Id="rId1999" Type="http://schemas.openxmlformats.org/officeDocument/2006/relationships/hyperlink" Target="file:///C:\Users\Lloyd\Documents\SVN\FHIR\build\qa\daf\daf.html" TargetMode="External"/><Relationship Id="rId2605" Type="http://schemas.openxmlformats.org/officeDocument/2006/relationships/hyperlink" Target="file:///C:\Users\Lloyd\Documents\SVN\FHIR\build\qa\http.html" TargetMode="External"/><Relationship Id="rId2812" Type="http://schemas.openxmlformats.org/officeDocument/2006/relationships/hyperlink" Target="file:///C:\Users\Lloyd\Documents\SVN\FHIR\build\qa\rxnorm.html" TargetMode="External"/><Relationship Id="rId53" Type="http://schemas.openxmlformats.org/officeDocument/2006/relationships/hyperlink" Target="file:///C:\Users\Lloyd\Documents\SVN\FHIR\build\qa\patient.html" TargetMode="External"/><Relationship Id="rId1207" Type="http://schemas.openxmlformats.org/officeDocument/2006/relationships/hyperlink" Target="file:///C:\Users\Lloyd\Documents\SVN\FHIR\build\qa\communicationrequest.html" TargetMode="External"/><Relationship Id="rId1414" Type="http://schemas.openxmlformats.org/officeDocument/2006/relationships/hyperlink" Target="http://wiki.hl7.org/index.php?title=FHIR_Profiles_from_other_Organizations" TargetMode="External"/><Relationship Id="rId1621" Type="http://schemas.openxmlformats.org/officeDocument/2006/relationships/hyperlink" Target="file:///C:\Users\Lloyd\Documents\SVN\FHIR\build\qa\encounter-example-f201-20130404.html" TargetMode="External"/><Relationship Id="rId1859" Type="http://schemas.openxmlformats.org/officeDocument/2006/relationships/hyperlink" Target="file:///C:\Users\Lloyd\Documents\SVN\FHIR\build\qa\composition.html" TargetMode="External"/><Relationship Id="rId1719" Type="http://schemas.openxmlformats.org/officeDocument/2006/relationships/hyperlink" Target="file:///C:\Users\Lloyd\Documents\SVN\FHIR\build\qa\resource.html" TargetMode="External"/><Relationship Id="rId1926" Type="http://schemas.openxmlformats.org/officeDocument/2006/relationships/hyperlink" Target="file:///C:\Users\Lloyd\Documents\SVN\FHIR\build\qa\resourceguide.html" TargetMode="External"/><Relationship Id="rId2090" Type="http://schemas.openxmlformats.org/officeDocument/2006/relationships/hyperlink" Target="file:///C:\Users\Lloyd\Documents\SVN\FHIR\build\qa\implementation.html" TargetMode="External"/><Relationship Id="rId2188" Type="http://schemas.openxmlformats.org/officeDocument/2006/relationships/hyperlink" Target="file:///C:\Users\Lloyd\Documents\SVN\FHIR\build\qa\devicemetric.html" TargetMode="External"/><Relationship Id="rId2395" Type="http://schemas.openxmlformats.org/officeDocument/2006/relationships/hyperlink" Target="goal.html" TargetMode="External"/><Relationship Id="rId367" Type="http://schemas.openxmlformats.org/officeDocument/2006/relationships/hyperlink" Target="file:///C:\Users\Lloyd\Documents\SVN\FHIR\build\qa\datatypes.html" TargetMode="External"/><Relationship Id="rId574" Type="http://schemas.openxmlformats.org/officeDocument/2006/relationships/hyperlink" Target="file:///C:\Users\Lloyd\Documents\SVN\FHIR\build\qa\datatypes-examples.html" TargetMode="External"/><Relationship Id="rId2048" Type="http://schemas.openxmlformats.org/officeDocument/2006/relationships/hyperlink" Target="file:///C:\Users\Lloyd\Documents\SVN\FHIR\build\qa\help.html" TargetMode="External"/><Relationship Id="rId2255" Type="http://schemas.openxmlformats.org/officeDocument/2006/relationships/hyperlink" Target="file:///C:\Users\Lloyd\Documents\SVN\FHIR\build\qa\explanationofbenefit.html" TargetMode="External"/><Relationship Id="rId3001" Type="http://schemas.openxmlformats.org/officeDocument/2006/relationships/hyperlink" Target="file:///C:\Users\Lloyd\Documents\SVN\FHIR\build\qa\conformance-rules.html" TargetMode="External"/><Relationship Id="rId227" Type="http://schemas.openxmlformats.org/officeDocument/2006/relationships/hyperlink" Target="file:///C:\Users\Lloyd\Documents\SVN\FHIR\build\qa\datatypes.html" TargetMode="External"/><Relationship Id="rId781" Type="http://schemas.openxmlformats.org/officeDocument/2006/relationships/hyperlink" Target="file:///C:\Users\Lloyd\Documents\SVN\FHIR\build\qa\history.html" TargetMode="External"/><Relationship Id="rId879" Type="http://schemas.openxmlformats.org/officeDocument/2006/relationships/hyperlink" Target="file:///C:\Users\Lloyd\Documents\SVN\FHIR\build\qa\help.html" TargetMode="External"/><Relationship Id="rId2462" Type="http://schemas.openxmlformats.org/officeDocument/2006/relationships/hyperlink" Target="file:///C:\Users\Lloyd\Documents\SVN\FHIR\build\qa\resource.html" TargetMode="External"/><Relationship Id="rId2767" Type="http://schemas.openxmlformats.org/officeDocument/2006/relationships/hyperlink" Target="http://www.whocc.no/atc/structure_and_principles/" TargetMode="External"/><Relationship Id="rId434" Type="http://schemas.openxmlformats.org/officeDocument/2006/relationships/hyperlink" Target="file:///C:\Users\Lloyd\Documents\SVN\FHIR\build\qa\datatypes.html" TargetMode="External"/><Relationship Id="rId641" Type="http://schemas.openxmlformats.org/officeDocument/2006/relationships/hyperlink" Target="file:///C:\Users\Lloyd\Documents\SVN\FHIR\build\qa\profiling.html" TargetMode="External"/><Relationship Id="rId739" Type="http://schemas.openxmlformats.org/officeDocument/2006/relationships/hyperlink" Target="file:///C:\Users\Lloyd\Documents\SVN\FHIR\build\qa\validation.xml.zip" TargetMode="External"/><Relationship Id="rId1064" Type="http://schemas.openxmlformats.org/officeDocument/2006/relationships/hyperlink" Target="file:///C:\Users\Lloyd\Documents\SVN\FHIR\build\qa\elementdefinition.html" TargetMode="External"/><Relationship Id="rId1271" Type="http://schemas.openxmlformats.org/officeDocument/2006/relationships/hyperlink" Target="file:///C:\Users\Lloyd\Documents\SVN\FHIR\build\qa\snomedct.html" TargetMode="External"/><Relationship Id="rId1369" Type="http://schemas.openxmlformats.org/officeDocument/2006/relationships/hyperlink" Target="file:///C:\Users\Lloyd\Documents\SVN\FHIR\build\qa\resource.html" TargetMode="External"/><Relationship Id="rId1576" Type="http://schemas.openxmlformats.org/officeDocument/2006/relationships/hyperlink" Target="file:///C:\Users\Lloyd\Documents\SVN\FHIR\build\qa\encounter-example-f003-abscess.html" TargetMode="External"/><Relationship Id="rId2115" Type="http://schemas.openxmlformats.org/officeDocument/2006/relationships/hyperlink" Target="file:///C:\Users\Lloyd\Documents\SVN\FHIR\build\qa\medicationadministration.html" TargetMode="External"/><Relationship Id="rId2322" Type="http://schemas.openxmlformats.org/officeDocument/2006/relationships/hyperlink" Target="composition.html" TargetMode="External"/><Relationship Id="rId2974" Type="http://schemas.openxmlformats.org/officeDocument/2006/relationships/hyperlink" Target="file:///C:\Users\Lloyd\Documents\SVN\FHIR\build\qa\immunizationrecommendation.html" TargetMode="External"/><Relationship Id="rId501" Type="http://schemas.openxmlformats.org/officeDocument/2006/relationships/hyperlink" Target="file:///C:\Users\Lloyd\Documents\SVN\FHIR\build\qa\datatypes-definitions.html" TargetMode="External"/><Relationship Id="rId946" Type="http://schemas.openxmlformats.org/officeDocument/2006/relationships/hyperlink" Target="file:///C:\Users\Lloyd\Documents\SVN\FHIR\build\qa\datatypes.html" TargetMode="External"/><Relationship Id="rId1131" Type="http://schemas.openxmlformats.org/officeDocument/2006/relationships/hyperlink" Target="file:///C:\Users\Lloyd\Documents\SVN\FHIR\build\qa\orderresponse.html" TargetMode="External"/><Relationship Id="rId1229" Type="http://schemas.openxmlformats.org/officeDocument/2006/relationships/hyperlink" Target="file:///C:\Users\Lloyd\Documents\SVN\FHIR\build\qa\operationdefinition.html" TargetMode="External"/><Relationship Id="rId1783" Type="http://schemas.openxmlformats.org/officeDocument/2006/relationships/hyperlink" Target="file:///C:\Users\Lloyd\Documents\SVN\FHIR\build\qa\history.html" TargetMode="External"/><Relationship Id="rId1990" Type="http://schemas.openxmlformats.org/officeDocument/2006/relationships/hyperlink" Target="http://fhir.org/registry" TargetMode="External"/><Relationship Id="rId2627" Type="http://schemas.openxmlformats.org/officeDocument/2006/relationships/hyperlink" Target="http://smartplatforms.org/2014/04/security-vulnerabilities-in-ccda-display/" TargetMode="External"/><Relationship Id="rId2834" Type="http://schemas.openxmlformats.org/officeDocument/2006/relationships/hyperlink" Target="file:///C:\Users\Lloyd\Documents\SVN\FHIR\build\qa\history.html" TargetMode="External"/><Relationship Id="rId75" Type="http://schemas.openxmlformats.org/officeDocument/2006/relationships/hyperlink" Target="file:///C:\Users\Lloyd\Documents\SVN\FHIR\build\qa\timelines.html" TargetMode="External"/><Relationship Id="rId806" Type="http://schemas.openxmlformats.org/officeDocument/2006/relationships/hyperlink" Target="xml.html" TargetMode="External"/><Relationship Id="rId1436" Type="http://schemas.openxmlformats.org/officeDocument/2006/relationships/hyperlink" Target="file:///C:\Users\Lloyd\Documents\SVN\FHIR\build\qa\search.html" TargetMode="External"/><Relationship Id="rId1643" Type="http://schemas.openxmlformats.org/officeDocument/2006/relationships/hyperlink" Target="file:///C:\Users\Lloyd\Documents\SVN\FHIR\build\qa\practitioner-example-f201-ab.html" TargetMode="External"/><Relationship Id="rId1850" Type="http://schemas.openxmlformats.org/officeDocument/2006/relationships/hyperlink" Target="http://www.w3.org/Protocols/rfc2616/rfc2616-sec9.html" TargetMode="External"/><Relationship Id="rId2901" Type="http://schemas.openxmlformats.org/officeDocument/2006/relationships/hyperlink" Target="file:///C:\Users\Lloyd\Documents\SVN\FHIR\build\qa\riskassessment.html" TargetMode="External"/><Relationship Id="rId1503" Type="http://schemas.openxmlformats.org/officeDocument/2006/relationships/hyperlink" Target="file:///C:\Users\Lloyd\Documents\SVN\FHIR\build\qa\clinical.html" TargetMode="External"/><Relationship Id="rId1710" Type="http://schemas.openxmlformats.org/officeDocument/2006/relationships/hyperlink" Target="file:///C:\Users\Lloyd\Documents\SVN\FHIR\build\qa\medicationstatement.html" TargetMode="External"/><Relationship Id="rId1948" Type="http://schemas.openxmlformats.org/officeDocument/2006/relationships/hyperlink" Target="file:///C:\Users\Lloyd\Documents\SVN\FHIR\build\qa\documentation.html" TargetMode="External"/><Relationship Id="rId291" Type="http://schemas.openxmlformats.org/officeDocument/2006/relationships/hyperlink" Target="http://www.fujifilm.com.au" TargetMode="External"/><Relationship Id="rId1808" Type="http://schemas.openxmlformats.org/officeDocument/2006/relationships/hyperlink" Target="file:///C:\Users\Lloyd\Documents\SVN\FHIR\build\qa\help.html" TargetMode="External"/><Relationship Id="rId151" Type="http://schemas.openxmlformats.org/officeDocument/2006/relationships/hyperlink" Target="file:///C:\Users\Lloyd\Documents\SVN\FHIR\build\qa\comparison-v2.html" TargetMode="External"/><Relationship Id="rId389" Type="http://schemas.openxmlformats.org/officeDocument/2006/relationships/hyperlink" Target="file:///C:\Users\Lloyd\Documents\SVN\FHIR\build\qa\datatypes-examples.html" TargetMode="External"/><Relationship Id="rId596" Type="http://schemas.openxmlformats.org/officeDocument/2006/relationships/hyperlink" Target="file:///C:\Users\Lloyd\Documents\SVN\FHIR\build\qa\xml.html" TargetMode="External"/><Relationship Id="rId2277" Type="http://schemas.openxmlformats.org/officeDocument/2006/relationships/hyperlink" Target="immunizationrecommendation.html" TargetMode="External"/><Relationship Id="rId2484" Type="http://schemas.openxmlformats.org/officeDocument/2006/relationships/hyperlink" Target="file:///C:\Users\Lloyd\Documents\SVN\FHIR\build\qa\datatypes.html" TargetMode="External"/><Relationship Id="rId2691" Type="http://schemas.openxmlformats.org/officeDocument/2006/relationships/hyperlink" Target="file:///C:\Users\Lloyd\Documents\SVN\FHIR\build\qa\.profile.xml" TargetMode="External"/><Relationship Id="rId249" Type="http://schemas.openxmlformats.org/officeDocument/2006/relationships/hyperlink" Target="file:///C:\Users\Lloyd\Documents\SVN\FHIR\build\qa\elementdefinition.html" TargetMode="External"/><Relationship Id="rId456" Type="http://schemas.openxmlformats.org/officeDocument/2006/relationships/hyperlink" Target="file:///C:\Users\Lloyd\Documents\SVN\FHIR\build\qa\resource.html" TargetMode="External"/><Relationship Id="rId663" Type="http://schemas.openxmlformats.org/officeDocument/2006/relationships/hyperlink" Target="file:///C:\Users\Lloyd\Documents\SVN\FHIR\build\qa\history.html" TargetMode="External"/><Relationship Id="rId870" Type="http://schemas.openxmlformats.org/officeDocument/2006/relationships/hyperlink" Target="file:///C:\Users\Lloyd\Documents\SVN\FHIR\build\qa\history.html" TargetMode="External"/><Relationship Id="rId1086" Type="http://schemas.openxmlformats.org/officeDocument/2006/relationships/hyperlink" Target="file:///C:\Users\Lloyd\Documents\SVN\FHIR\build\qa\parameters.html" TargetMode="External"/><Relationship Id="rId1293" Type="http://schemas.openxmlformats.org/officeDocument/2006/relationships/hyperlink" Target="file:///C:\Users\Lloyd\Documents\SVN\FHIR\build\qa\conformance.html" TargetMode="External"/><Relationship Id="rId2137" Type="http://schemas.openxmlformats.org/officeDocument/2006/relationships/hyperlink" Target="file:///C:\Users\Lloyd\Documents\SVN\FHIR\build\qa\riskassessment.html" TargetMode="External"/><Relationship Id="rId2344" Type="http://schemas.openxmlformats.org/officeDocument/2006/relationships/hyperlink" Target="testscript.html" TargetMode="External"/><Relationship Id="rId2551" Type="http://schemas.openxmlformats.org/officeDocument/2006/relationships/hyperlink" Target="file:///C:\Users\Lloyd\Documents\SVN\FHIR\build\qa\help.html" TargetMode="External"/><Relationship Id="rId2789" Type="http://schemas.openxmlformats.org/officeDocument/2006/relationships/hyperlink" Target="file:///C:\Users\Lloyd\Documents\SVN\FHIR\build\qa\terminologies-systems.html" TargetMode="External"/><Relationship Id="rId2996" Type="http://schemas.openxmlformats.org/officeDocument/2006/relationships/hyperlink" Target="http://hl7.org/fhir" TargetMode="External"/><Relationship Id="rId109" Type="http://schemas.openxmlformats.org/officeDocument/2006/relationships/hyperlink" Target="file:///C:\Users\Lloyd\Documents\SVN\FHIR\build\qa\basic.html" TargetMode="External"/><Relationship Id="rId316" Type="http://schemas.openxmlformats.org/officeDocument/2006/relationships/hyperlink" Target="http://www.msia.com.au" TargetMode="External"/><Relationship Id="rId523" Type="http://schemas.openxmlformats.org/officeDocument/2006/relationships/hyperlink" Target="file:///C:\Users\Lloyd\Documents\SVN\FHIR\build\qa\location.html" TargetMode="External"/><Relationship Id="rId968" Type="http://schemas.openxmlformats.org/officeDocument/2006/relationships/hyperlink" Target="file:///C:\Users\Lloyd\Documents\SVN\FHIR\build\qa\claim.html" TargetMode="External"/><Relationship Id="rId1153" Type="http://schemas.openxmlformats.org/officeDocument/2006/relationships/hyperlink" Target="http://gforge.hl7.org/gf/project/fhir/tracker/?action=TrackerItemEdit&amp;tracker_item_id=3451" TargetMode="External"/><Relationship Id="rId1598" Type="http://schemas.openxmlformats.org/officeDocument/2006/relationships/hyperlink" Target="file:///C:\Users\Lloyd\Documents\SVN\FHIR\build\qa\substance-example-f203-potassium.html" TargetMode="External"/><Relationship Id="rId2204" Type="http://schemas.openxmlformats.org/officeDocument/2006/relationships/hyperlink" Target="file:///C:\Users\Lloyd\Documents\SVN\FHIR\build\qa\lifecycle.html" TargetMode="External"/><Relationship Id="rId2649" Type="http://schemas.openxmlformats.org/officeDocument/2006/relationships/hyperlink" Target="file:///C:\Users\Lloyd\Documents\SVN\FHIR\build\qa\resource.html" TargetMode="External"/><Relationship Id="rId2856" Type="http://schemas.openxmlformats.org/officeDocument/2006/relationships/hyperlink" Target="file:///C:\Users\Lloyd\Documents\SVN\FHIR\build\qa\valueset-operations.html" TargetMode="External"/><Relationship Id="rId97" Type="http://schemas.openxmlformats.org/officeDocument/2006/relationships/hyperlink" Target="file:///C:\Users\Lloyd\Documents\SVN\FHIR\build\qa\resource.html" TargetMode="External"/><Relationship Id="rId730" Type="http://schemas.openxmlformats.org/officeDocument/2006/relationships/hyperlink" Target="file:///C:\Users\Lloyd\Documents\SVN\FHIR\build\qa\operations.html" TargetMode="External"/><Relationship Id="rId828" Type="http://schemas.openxmlformats.org/officeDocument/2006/relationships/hyperlink" Target="file:///C:\Users\Lloyd\Documents\SVN\FHIR\build\qa\extensibility-definitions.html" TargetMode="External"/><Relationship Id="rId1013" Type="http://schemas.openxmlformats.org/officeDocument/2006/relationships/image" Target="file:///C:\Users\Lloyd\Documents\SVN\FHIR\build\qa\icon_choice.gif" TargetMode="External"/><Relationship Id="rId1360" Type="http://schemas.openxmlformats.org/officeDocument/2006/relationships/hyperlink" Target="file:///C:\Users\Lloyd\Documents\SVN\FHIR\build\qa\conformance.html" TargetMode="External"/><Relationship Id="rId1458" Type="http://schemas.openxmlformats.org/officeDocument/2006/relationships/control" Target="activeX/activeX1.xml"/><Relationship Id="rId1665" Type="http://schemas.openxmlformats.org/officeDocument/2006/relationships/hyperlink" Target="file:///C:\Users\Lloyd\Documents\SVN\FHIR\build\qa\json.html" TargetMode="External"/><Relationship Id="rId1872" Type="http://schemas.openxmlformats.org/officeDocument/2006/relationships/hyperlink" Target="file:///C:\Users\Lloyd\Documents\SVN\FHIR\build\qa\resourcelist.html" TargetMode="External"/><Relationship Id="rId2411" Type="http://schemas.openxmlformats.org/officeDocument/2006/relationships/hyperlink" Target="messageheader.html" TargetMode="External"/><Relationship Id="rId2509" Type="http://schemas.openxmlformats.org/officeDocument/2006/relationships/hyperlink" Target="file:///C:\Users\Lloyd\Documents\SVN\FHIR\build\qa\patient.html" TargetMode="External"/><Relationship Id="rId2716" Type="http://schemas.openxmlformats.org/officeDocument/2006/relationships/hyperlink" Target="file:///C:\Users\Lloyd\Documents\SVN\FHIR\build\qa\datatypes.html" TargetMode="External"/><Relationship Id="rId1220" Type="http://schemas.openxmlformats.org/officeDocument/2006/relationships/hyperlink" Target="file:///C:\Users\Lloyd\Documents\SVN\FHIR\build\qa\episodeofcare.html" TargetMode="External"/><Relationship Id="rId1318" Type="http://schemas.openxmlformats.org/officeDocument/2006/relationships/hyperlink" Target="file:///C:\Users\Lloyd\Documents\SVN\FHIR\build\qa\search.html" TargetMode="External"/><Relationship Id="rId1525" Type="http://schemas.openxmlformats.org/officeDocument/2006/relationships/hyperlink" Target="file:///C:\Users\Lloyd\Documents\SVN\FHIR\build\qa\fhir-all-xsd.zip" TargetMode="External"/><Relationship Id="rId2923" Type="http://schemas.openxmlformats.org/officeDocument/2006/relationships/hyperlink" Target="file:///C:\Users\Lloyd\Documents\SVN\FHIR\build\qa\history.html" TargetMode="External"/><Relationship Id="rId1732" Type="http://schemas.openxmlformats.org/officeDocument/2006/relationships/hyperlink" Target="file:///C:\Users\Lloyd\Documents\SVN\FHIR\build\qa\bundle.html" TargetMode="External"/><Relationship Id="rId24" Type="http://schemas.openxmlformats.org/officeDocument/2006/relationships/hyperlink" Target="episodeofcare.html" TargetMode="External"/><Relationship Id="rId2299" Type="http://schemas.openxmlformats.org/officeDocument/2006/relationships/hyperlink" Target="encounter.html" TargetMode="External"/><Relationship Id="rId173" Type="http://schemas.openxmlformats.org/officeDocument/2006/relationships/hyperlink" Target="file:///C:\Users\Lloyd\Documents\SVN\FHIR\build\qa\communication.html" TargetMode="External"/><Relationship Id="rId380" Type="http://schemas.openxmlformats.org/officeDocument/2006/relationships/hyperlink" Target="file:///C:\Users\Lloyd\Documents\SVN\FHIR\build\qa\datatypes-examples.html" TargetMode="External"/><Relationship Id="rId2061" Type="http://schemas.openxmlformats.org/officeDocument/2006/relationships/hyperlink" Target="file:///C:\Users\Lloyd\Documents\SVN\FHIR\build\qa\xml.html" TargetMode="External"/><Relationship Id="rId240" Type="http://schemas.openxmlformats.org/officeDocument/2006/relationships/hyperlink" Target="file:///C:\Users\Lloyd\Documents\SVN\FHIR\build\qa\json.html" TargetMode="External"/><Relationship Id="rId478" Type="http://schemas.openxmlformats.org/officeDocument/2006/relationships/hyperlink" Target="file:///C:\Users\Lloyd\Documents\SVN\FHIR\build\qa\datatypes-examples.html" TargetMode="External"/><Relationship Id="rId685" Type="http://schemas.openxmlformats.org/officeDocument/2006/relationships/hyperlink" Target="file:///C:\Users\Lloyd\Documents\SVN\FHIR\build\qa\element.html" TargetMode="External"/><Relationship Id="rId892" Type="http://schemas.openxmlformats.org/officeDocument/2006/relationships/hyperlink" Target="file:///C:\Users\Lloyd\Documents\SVN\FHIR\build\qa\money.profile.xml.html" TargetMode="External"/><Relationship Id="rId2159" Type="http://schemas.openxmlformats.org/officeDocument/2006/relationships/hyperlink" Target="file:///C:\Users\Lloyd\Documents\SVN\FHIR\build\qa\lifecycle.html" TargetMode="External"/><Relationship Id="rId2366" Type="http://schemas.openxmlformats.org/officeDocument/2006/relationships/hyperlink" Target="claimresponse.html" TargetMode="External"/><Relationship Id="rId2573" Type="http://schemas.openxmlformats.org/officeDocument/2006/relationships/hyperlink" Target="file:///C:\Users\Lloyd\Documents\SVN\FHIR\build\qa\v3\ActCode\index.html" TargetMode="External"/><Relationship Id="rId2780" Type="http://schemas.openxmlformats.org/officeDocument/2006/relationships/hyperlink" Target="file:///C:\Users\Lloyd\Documents\SVN\FHIR\build\qa\datatypes.html" TargetMode="External"/><Relationship Id="rId100" Type="http://schemas.openxmlformats.org/officeDocument/2006/relationships/hyperlink" Target="http://wiki.hl7.org/index.php?title=FHIR_Resource_Types" TargetMode="External"/><Relationship Id="rId338" Type="http://schemas.openxmlformats.org/officeDocument/2006/relationships/hyperlink" Target="http://www.mc.vanderbilt.edu" TargetMode="External"/><Relationship Id="rId545" Type="http://schemas.openxmlformats.org/officeDocument/2006/relationships/hyperlink" Target="file:///C:\Users\Lloyd\Documents\SVN\FHIR\build\qa\terminologies.html" TargetMode="External"/><Relationship Id="rId752" Type="http://schemas.openxmlformats.org/officeDocument/2006/relationships/hyperlink" Target="file:///C:\Users\Lloyd\Documents\SVN\FHIR\build\qa\icon-pack.zip" TargetMode="External"/><Relationship Id="rId1175" Type="http://schemas.openxmlformats.org/officeDocument/2006/relationships/hyperlink" Target="file:///C:\Users\Lloyd\Documents\SVN\FHIR\build\qa\patient.html" TargetMode="External"/><Relationship Id="rId1382" Type="http://schemas.openxmlformats.org/officeDocument/2006/relationships/hyperlink" Target="http://wiki.hl7.org/index.php?title=FHIR_Specification_Feedback_(DSTU_2)" TargetMode="External"/><Relationship Id="rId2019" Type="http://schemas.openxmlformats.org/officeDocument/2006/relationships/hyperlink" Target="file:///C:\Users\Lloyd\Documents\SVN\FHIR\build\qa\http.html" TargetMode="External"/><Relationship Id="rId2226" Type="http://schemas.openxmlformats.org/officeDocument/2006/relationships/hyperlink" Target="file:///C:\Users\Lloyd\Documents\SVN\FHIR\build\qa\binary.html" TargetMode="External"/><Relationship Id="rId2433" Type="http://schemas.openxmlformats.org/officeDocument/2006/relationships/hyperlink" Target="referralrequest.html" TargetMode="External"/><Relationship Id="rId2640" Type="http://schemas.openxmlformats.org/officeDocument/2006/relationships/hyperlink" Target="file:///C:\Users\Lloyd\Documents\SVN\FHIR\build\qa\managing.html" TargetMode="External"/><Relationship Id="rId2878" Type="http://schemas.openxmlformats.org/officeDocument/2006/relationships/hyperlink" Target="http://gforge.hl7.org/gf/project/fhir/tracker/?action=TrackerItemBrowse&amp;tracker_id=677" TargetMode="External"/><Relationship Id="rId405" Type="http://schemas.openxmlformats.org/officeDocument/2006/relationships/hyperlink" Target="file:///C:\Users\Lloyd\Documents\SVN\FHIR\build\qa\history.html" TargetMode="External"/><Relationship Id="rId612" Type="http://schemas.openxmlformats.org/officeDocument/2006/relationships/hyperlink" Target="file:///C:\Users\Lloyd\Documents\SVN\FHIR\build\qa\datatypes.html" TargetMode="External"/><Relationship Id="rId1035" Type="http://schemas.openxmlformats.org/officeDocument/2006/relationships/hyperlink" Target="file:///C:\Users\Lloyd\Documents\SVN\FHIR\build\qa\resource.html" TargetMode="External"/><Relationship Id="rId1242" Type="http://schemas.openxmlformats.org/officeDocument/2006/relationships/hyperlink" Target="file:///C:\Users\Lloyd\Documents\SVN\FHIR\build\qa\slot.html" TargetMode="External"/><Relationship Id="rId1687" Type="http://schemas.openxmlformats.org/officeDocument/2006/relationships/hyperlink" Target="file:///C:\Users\Lloyd\Documents\SVN\FHIR\build\qa\help.html" TargetMode="External"/><Relationship Id="rId1894" Type="http://schemas.openxmlformats.org/officeDocument/2006/relationships/hyperlink" Target="file:///C:\Users\Lloyd\Documents\SVN\FHIR\build\qa\resourcelist.html" TargetMode="External"/><Relationship Id="rId2500" Type="http://schemas.openxmlformats.org/officeDocument/2006/relationships/hyperlink" Target="file:///C:\Users\Lloyd\Documents\SVN\FHIR\build\qa\datatypes.html" TargetMode="External"/><Relationship Id="rId2738" Type="http://schemas.openxmlformats.org/officeDocument/2006/relationships/hyperlink" Target="file:///C:\Users\Lloyd\Documents\SVN\FHIR\build\qa\loinc.html" TargetMode="External"/><Relationship Id="rId2945" Type="http://schemas.openxmlformats.org/officeDocument/2006/relationships/hyperlink" Target="file:///C:\Users\Lloyd\Documents\SVN\FHIR\build\qa\history.html" TargetMode="External"/><Relationship Id="rId917" Type="http://schemas.openxmlformats.org/officeDocument/2006/relationships/hyperlink" Target="http://www.hl7.org/v3ballot/html/infrastructure/vocabulary/EntityNamePartQualifierR2.html" TargetMode="External"/><Relationship Id="rId1102" Type="http://schemas.openxmlformats.org/officeDocument/2006/relationships/hyperlink" Target="file:///C:\Users\Lloyd\Documents\SVN\FHIR\build\qa\devicemetric.html" TargetMode="External"/><Relationship Id="rId1547" Type="http://schemas.openxmlformats.org/officeDocument/2006/relationships/hyperlink" Target="file:///C:\Users\Lloyd\Documents\SVN\FHIR\build\qa\help.html" TargetMode="External"/><Relationship Id="rId1754" Type="http://schemas.openxmlformats.org/officeDocument/2006/relationships/hyperlink" Target="file:///C:\Users\Lloyd\Documents\SVN\FHIR\build\qa\conformance.html" TargetMode="External"/><Relationship Id="rId1961" Type="http://schemas.openxmlformats.org/officeDocument/2006/relationships/hyperlink" Target="file:///C:\Users\Lloyd\Documents\SVN\FHIR\build\qa\administration.html" TargetMode="External"/><Relationship Id="rId2805" Type="http://schemas.openxmlformats.org/officeDocument/2006/relationships/hyperlink" Target="file:///C:\Users\Lloyd\Documents\SVN\FHIR\build\qa\extension-valueset-reference.html" TargetMode="External"/><Relationship Id="rId46" Type="http://schemas.openxmlformats.org/officeDocument/2006/relationships/hyperlink" Target="file:///C:\Users\Lloyd\Documents\SVN\FHIR\build\qa\resource.html" TargetMode="External"/><Relationship Id="rId1407" Type="http://schemas.openxmlformats.org/officeDocument/2006/relationships/hyperlink" Target="file:///C:\Users\Lloyd\Documents\SVN\FHIR\build\qa\history.html" TargetMode="External"/><Relationship Id="rId1614" Type="http://schemas.openxmlformats.org/officeDocument/2006/relationships/hyperlink" Target="file:///C:\Users\Lloyd\Documents\SVN\FHIR\build\qa\practitioner-example-f201-ab.html" TargetMode="External"/><Relationship Id="rId1821" Type="http://schemas.openxmlformats.org/officeDocument/2006/relationships/hyperlink" Target="http://evs.nci.nih.gov/ftp1/NDF-RT/NDF-RT%20Documentation.pdf" TargetMode="External"/><Relationship Id="rId195" Type="http://schemas.openxmlformats.org/officeDocument/2006/relationships/hyperlink" Target="file:///C:\Users\Lloyd\Documents\SVN\FHIR\build\qa\history.html" TargetMode="External"/><Relationship Id="rId1919" Type="http://schemas.openxmlformats.org/officeDocument/2006/relationships/hyperlink" Target="file:///C:\Users\Lloyd\Documents\SVN\FHIR\build\qa\profiling.html" TargetMode="External"/><Relationship Id="rId2083" Type="http://schemas.openxmlformats.org/officeDocument/2006/relationships/hyperlink" Target="file:///C:\Users\Lloyd\Documents\SVN\FHIR\build\qa\http.html" TargetMode="External"/><Relationship Id="rId2290" Type="http://schemas.openxmlformats.org/officeDocument/2006/relationships/hyperlink" Target="healthcareservice.html" TargetMode="External"/><Relationship Id="rId2388" Type="http://schemas.openxmlformats.org/officeDocument/2006/relationships/hyperlink" Target="encounter.html" TargetMode="External"/><Relationship Id="rId2595" Type="http://schemas.openxmlformats.org/officeDocument/2006/relationships/hyperlink" Target="file:///C:\Users\Lloyd\Documents\SVN\FHIR\build\qa\provenance.html" TargetMode="External"/><Relationship Id="rId262" Type="http://schemas.openxmlformats.org/officeDocument/2006/relationships/hyperlink" Target="http://wiki.hl7.org/index.php?title=FHIR_Governance_Process" TargetMode="External"/><Relationship Id="rId567" Type="http://schemas.openxmlformats.org/officeDocument/2006/relationships/hyperlink" Target="file:///C:\Users\Lloyd\Documents\SVN\FHIR\build\qa\datatypes-definitions.html" TargetMode="External"/><Relationship Id="rId1197" Type="http://schemas.openxmlformats.org/officeDocument/2006/relationships/hyperlink" Target="file:///C:\Users\Lloyd\Documents\SVN\FHIR\build\qa\familymemberhistory.html" TargetMode="External"/><Relationship Id="rId2150" Type="http://schemas.openxmlformats.org/officeDocument/2006/relationships/hyperlink" Target="file:///C:\Users\Lloyd\Documents\SVN\FHIR\build\qa\medication.html" TargetMode="External"/><Relationship Id="rId2248" Type="http://schemas.openxmlformats.org/officeDocument/2006/relationships/hyperlink" Target="file:///C:\Users\Lloyd\Documents\SVN\FHIR\build\qa\eligibilityresponse.html" TargetMode="External"/><Relationship Id="rId122" Type="http://schemas.openxmlformats.org/officeDocument/2006/relationships/hyperlink" Target="file:///C:\Users\Lloyd\Documents\SVN\FHIR\build\qa\messageheader.html" TargetMode="External"/><Relationship Id="rId774" Type="http://schemas.openxmlformats.org/officeDocument/2006/relationships/hyperlink" Target="file:///C:\Users\Lloyd\Documents\SVN\FHIR\build\qa\auditevent.html" TargetMode="External"/><Relationship Id="rId981" Type="http://schemas.openxmlformats.org/officeDocument/2006/relationships/hyperlink" Target="file:///C:\Users\Lloyd\Documents\SVN\FHIR\build\qa\processresponse.html" TargetMode="External"/><Relationship Id="rId1057" Type="http://schemas.openxmlformats.org/officeDocument/2006/relationships/hyperlink" Target="file:///C:\Users\Lloyd\Documents\SVN\FHIR\build\qa\datatypes.html" TargetMode="External"/><Relationship Id="rId2010" Type="http://schemas.openxmlformats.org/officeDocument/2006/relationships/hyperlink" Target="file:///C:\Users\Lloyd\Documents\SVN\FHIR\build\qa\conceptmap.html" TargetMode="External"/><Relationship Id="rId2455" Type="http://schemas.openxmlformats.org/officeDocument/2006/relationships/hyperlink" Target="http://www.nlm.nih.gov/" TargetMode="External"/><Relationship Id="rId2662" Type="http://schemas.openxmlformats.org/officeDocument/2006/relationships/hyperlink" Target="file:///C:\Users\Lloyd\Documents\SVN\FHIR\build\qa\valueset-administration-method-codes.html" TargetMode="External"/><Relationship Id="rId427" Type="http://schemas.openxmlformats.org/officeDocument/2006/relationships/hyperlink" Target="file:///C:\Users\Lloyd\Documents\SVN\FHIR\build\qa\datatypes-mappings.html" TargetMode="External"/><Relationship Id="rId634" Type="http://schemas.openxmlformats.org/officeDocument/2006/relationships/hyperlink" Target="file:///C:\Users\Lloyd\Documents\SVN\FHIR\build\qa\references.html" TargetMode="External"/><Relationship Id="rId841" Type="http://schemas.openxmlformats.org/officeDocument/2006/relationships/hyperlink" Target="file:///C:\Users\Lloyd\Documents\SVN\FHIR\build\qa\formats.html" TargetMode="External"/><Relationship Id="rId1264" Type="http://schemas.openxmlformats.org/officeDocument/2006/relationships/hyperlink" Target="file:///C:\Users\Lloyd\Documents\SVN\FHIR\build\qa\questionnaire.html" TargetMode="External"/><Relationship Id="rId1471" Type="http://schemas.openxmlformats.org/officeDocument/2006/relationships/control" Target="activeX/activeX7.xml"/><Relationship Id="rId1569" Type="http://schemas.openxmlformats.org/officeDocument/2006/relationships/hyperlink" Target="file:///C:\Users\Lloyd\Documents\SVN\FHIR\build\qa\condition-example-f003-abscess.html" TargetMode="External"/><Relationship Id="rId2108" Type="http://schemas.openxmlformats.org/officeDocument/2006/relationships/hyperlink" Target="file:///C:\Users\Lloyd\Documents\SVN\FHIR\build\qa\observation.html" TargetMode="External"/><Relationship Id="rId2315" Type="http://schemas.openxmlformats.org/officeDocument/2006/relationships/hyperlink" Target="supplydelivery.html" TargetMode="External"/><Relationship Id="rId2522" Type="http://schemas.openxmlformats.org/officeDocument/2006/relationships/hyperlink" Target="http://wiki.hl7.org/index.php?title=FHIR_Specification_Feedback_(DSTU_2)" TargetMode="External"/><Relationship Id="rId2967" Type="http://schemas.openxmlformats.org/officeDocument/2006/relationships/hyperlink" Target="file:///C:\Users\Lloyd\Documents\SVN\FHIR\build\qa\auditevent.html" TargetMode="External"/><Relationship Id="rId701" Type="http://schemas.openxmlformats.org/officeDocument/2006/relationships/hyperlink" Target="file:///C:\Users\Lloyd\Documents\SVN\FHIR\build\qa\resource.html" TargetMode="External"/><Relationship Id="rId939" Type="http://schemas.openxmlformats.org/officeDocument/2006/relationships/hyperlink" Target="file:///C:\Users\Lloyd\Documents\SVN\FHIR\build\qa\datatypes.html" TargetMode="External"/><Relationship Id="rId1124" Type="http://schemas.openxmlformats.org/officeDocument/2006/relationships/hyperlink" Target="file:///C:\Users\Lloyd\Documents\SVN\FHIR\build\qa\medicationorder.html" TargetMode="External"/><Relationship Id="rId1331" Type="http://schemas.openxmlformats.org/officeDocument/2006/relationships/hyperlink" Target="file:///C:\Users\Lloyd\Documents\SVN\FHIR\build\qa\updates.html" TargetMode="External"/><Relationship Id="rId1776" Type="http://schemas.openxmlformats.org/officeDocument/2006/relationships/hyperlink" Target="file:///C:\Users\Lloyd\Documents\SVN\FHIR\build\qa\parameters.html" TargetMode="External"/><Relationship Id="rId1983" Type="http://schemas.openxmlformats.org/officeDocument/2006/relationships/hyperlink" Target="http://gforge.hl7.org/gf/project/fhir/tracker/?action=TrackerItemAdd&amp;tracker_id=677" TargetMode="External"/><Relationship Id="rId2827" Type="http://schemas.openxmlformats.org/officeDocument/2006/relationships/hyperlink" Target="file:///C:\Users\Lloyd\Documents\SVN\FHIR\build\qa\profiling.html" TargetMode="External"/><Relationship Id="rId68" Type="http://schemas.openxmlformats.org/officeDocument/2006/relationships/hyperlink" Target="file:///C:\Users\Lloyd\Documents\SVN\FHIR\build\qa\formats.html" TargetMode="External"/><Relationship Id="rId1429" Type="http://schemas.openxmlformats.org/officeDocument/2006/relationships/hyperlink" Target="file:///C:\Users\Lloyd\Documents\SVN\FHIR\build\qa\uslab\uslab.html" TargetMode="External"/><Relationship Id="rId1636" Type="http://schemas.openxmlformats.org/officeDocument/2006/relationships/hyperlink" Target="file:///C:\Users\Lloyd\Documents\SVN\FHIR\build\qa\medicationorder-example-f202-flucloxacilline.html" TargetMode="External"/><Relationship Id="rId1843" Type="http://schemas.openxmlformats.org/officeDocument/2006/relationships/hyperlink" Target="file:///C:\Users\Lloyd\Documents\SVN\FHIR\build\qa\parameters.html" TargetMode="External"/><Relationship Id="rId1703" Type="http://schemas.openxmlformats.org/officeDocument/2006/relationships/hyperlink" Target="file:///C:\Users\Lloyd\Documents\SVN\FHIR\build\qa\history.html" TargetMode="External"/><Relationship Id="rId1910" Type="http://schemas.openxmlformats.org/officeDocument/2006/relationships/hyperlink" Target="file:///C:\Users\Lloyd\Documents\SVN\FHIR\build\qa\search.html" TargetMode="External"/><Relationship Id="rId284" Type="http://schemas.openxmlformats.org/officeDocument/2006/relationships/hyperlink" Target="http://deontik.com" TargetMode="External"/><Relationship Id="rId491" Type="http://schemas.openxmlformats.org/officeDocument/2006/relationships/hyperlink" Target="file:///C:\Users\Lloyd\Documents\SVN\FHIR\build\qa\datatypes-definitions.html" TargetMode="External"/><Relationship Id="rId2172" Type="http://schemas.openxmlformats.org/officeDocument/2006/relationships/hyperlink" Target="file:///C:\Users\Lloyd\Documents\SVN\FHIR\build\qa\imagingobjectselection.html" TargetMode="External"/><Relationship Id="rId3016" Type="http://schemas.openxmlformats.org/officeDocument/2006/relationships/hyperlink" Target="file:///C:\Users\Lloyd\Documents\SVN\FHIR\build\qa\documents.html" TargetMode="External"/><Relationship Id="rId144" Type="http://schemas.openxmlformats.org/officeDocument/2006/relationships/hyperlink" Target="file:///C:\Users\Lloyd\Documents\SVN\FHIR\build\qa\structuredefinition.html" TargetMode="External"/><Relationship Id="rId589" Type="http://schemas.openxmlformats.org/officeDocument/2006/relationships/hyperlink" Target="file:///C:\Users\Lloyd\Documents\SVN\FHIR\build\qa\valueset-units-of-time.html" TargetMode="External"/><Relationship Id="rId796" Type="http://schemas.openxmlformats.org/officeDocument/2006/relationships/hyperlink" Target="file:///C:\Users\Lloyd\Documents\SVN\FHIR\build\qa\element.html" TargetMode="External"/><Relationship Id="rId2477" Type="http://schemas.openxmlformats.org/officeDocument/2006/relationships/hyperlink" Target="file:///C:\Users\Lloyd\Documents\SVN\FHIR\build\qa\http.html" TargetMode="External"/><Relationship Id="rId2684" Type="http://schemas.openxmlformats.org/officeDocument/2006/relationships/hyperlink" Target="file:///C:\Users\Lloyd\Documents\SVN\FHIR\build\qa\compartments.html" TargetMode="External"/><Relationship Id="rId351" Type="http://schemas.openxmlformats.org/officeDocument/2006/relationships/hyperlink" Target="http://www.cdc.gov/ncird/" TargetMode="External"/><Relationship Id="rId449" Type="http://schemas.openxmlformats.org/officeDocument/2006/relationships/hyperlink" Target="file:///C:\Users\Lloyd\Documents\SVN\FHIR\build\qa\datatypes-mappings.html" TargetMode="External"/><Relationship Id="rId656" Type="http://schemas.openxmlformats.org/officeDocument/2006/relationships/hyperlink" Target="file:///C:\Users\Lloyd\Documents\SVN\FHIR\build\qa\2012May\index.htm" TargetMode="External"/><Relationship Id="rId863" Type="http://schemas.openxmlformats.org/officeDocument/2006/relationships/hyperlink" Target="file:///C:\Users\Lloyd\Documents\SVN\FHIR\build\qa\extensibility-definitions.html" TargetMode="External"/><Relationship Id="rId1079" Type="http://schemas.openxmlformats.org/officeDocument/2006/relationships/hyperlink" Target="file:///C:\Users\Lloyd\Documents\SVN\FHIR\build\qa\datatypes.html" TargetMode="External"/><Relationship Id="rId1286" Type="http://schemas.openxmlformats.org/officeDocument/2006/relationships/hyperlink" Target="file:///C:\Users\Lloyd\Documents\SVN\FHIR\build\qa\slot.html" TargetMode="External"/><Relationship Id="rId1493" Type="http://schemas.openxmlformats.org/officeDocument/2006/relationships/hyperlink" Target="file:///C:\Users\Lloyd\Documents\SVN\FHIR\build\qa\overview-clinical.html" TargetMode="External"/><Relationship Id="rId2032" Type="http://schemas.openxmlformats.org/officeDocument/2006/relationships/hyperlink" Target="file:///C:\Users\Lloyd\Documents\SVN\FHIR\build\qa\valueset.html" TargetMode="External"/><Relationship Id="rId2337" Type="http://schemas.openxmlformats.org/officeDocument/2006/relationships/hyperlink" Target="namingsystem.html" TargetMode="External"/><Relationship Id="rId2544" Type="http://schemas.openxmlformats.org/officeDocument/2006/relationships/hyperlink" Target="file:///C:\Users\Lloyd\Documents\SVN\FHIR\build\qa\datatypes.html" TargetMode="External"/><Relationship Id="rId2891" Type="http://schemas.openxmlformats.org/officeDocument/2006/relationships/hyperlink" Target="file:///C:\Users\Lloyd\Documents\SVN\FHIR\build\qa\http.html" TargetMode="External"/><Relationship Id="rId2989" Type="http://schemas.openxmlformats.org/officeDocument/2006/relationships/hyperlink" Target="file:///C:\Users\Lloyd\Documents\SVN\FHIR\build\qa\help.html" TargetMode="External"/><Relationship Id="rId211" Type="http://schemas.openxmlformats.org/officeDocument/2006/relationships/hyperlink" Target="file:///C:\Users\Lloyd\Documents\SVN\FHIR\build\qa\structuredefinition.html" TargetMode="External"/><Relationship Id="rId309" Type="http://schemas.openxmlformats.org/officeDocument/2006/relationships/hyperlink" Target="http://www.kestral.com.au" TargetMode="External"/><Relationship Id="rId516" Type="http://schemas.openxmlformats.org/officeDocument/2006/relationships/hyperlink" Target="http://tools.ietf.org/html/rfc3986" TargetMode="External"/><Relationship Id="rId1146" Type="http://schemas.openxmlformats.org/officeDocument/2006/relationships/hyperlink" Target="file:///C:\Users\Lloyd\Documents\SVN\FHIR\build\qa\valueset.html" TargetMode="External"/><Relationship Id="rId1798" Type="http://schemas.openxmlformats.org/officeDocument/2006/relationships/hyperlink" Target="file:///C:\Users\Lloyd\Documents\SVN\FHIR\build\qa\narrative-example.html" TargetMode="External"/><Relationship Id="rId2751" Type="http://schemas.openxmlformats.org/officeDocument/2006/relationships/hyperlink" Target="http://www2a.cdc.gov/vaccines/iis/iisstandards/vaccines.asp?rpt=cvx" TargetMode="External"/><Relationship Id="rId2849" Type="http://schemas.openxmlformats.org/officeDocument/2006/relationships/hyperlink" Target="file:///C:\Users\Lloyd\Documents\SVN\FHIR\build\qa\loinc.html" TargetMode="External"/><Relationship Id="rId723" Type="http://schemas.openxmlformats.org/officeDocument/2006/relationships/hyperlink" Target="file:///C:\Users\Lloyd\Documents\SVN\FHIR\build\qa\profiling.html" TargetMode="External"/><Relationship Id="rId930" Type="http://schemas.openxmlformats.org/officeDocument/2006/relationships/hyperlink" Target="file:///C:\Users\Lloyd\Documents\SVN\FHIR\build\qa\datatypes.html" TargetMode="External"/><Relationship Id="rId1006" Type="http://schemas.openxmlformats.org/officeDocument/2006/relationships/hyperlink" Target="file:///C:\Users\Lloyd\Documents\SVN\FHIR\build\qa\help.html" TargetMode="External"/><Relationship Id="rId1353" Type="http://schemas.openxmlformats.org/officeDocument/2006/relationships/hyperlink" Target="file:///C:\Users\Lloyd\Documents\SVN\FHIR\build\qa\bundle-definitions.html" TargetMode="External"/><Relationship Id="rId1560" Type="http://schemas.openxmlformats.org/officeDocument/2006/relationships/hyperlink" Target="file:///C:\Users\Lloyd\Documents\SVN\FHIR\build\qa\careplan-example-f002-lung.html" TargetMode="External"/><Relationship Id="rId1658" Type="http://schemas.openxmlformats.org/officeDocument/2006/relationships/hyperlink" Target="file:///C:\Users\Lloyd\Documents\SVN\FHIR\build\qa\datatypes.html" TargetMode="External"/><Relationship Id="rId1865" Type="http://schemas.openxmlformats.org/officeDocument/2006/relationships/hyperlink" Target="file:///C:\Users\Lloyd\Documents\SVN\FHIR\build\qa\help.html" TargetMode="External"/><Relationship Id="rId2404" Type="http://schemas.openxmlformats.org/officeDocument/2006/relationships/hyperlink" Target="location.html" TargetMode="External"/><Relationship Id="rId2611" Type="http://schemas.openxmlformats.org/officeDocument/2006/relationships/hyperlink" Target="http://docs.smarthealthit.org/" TargetMode="External"/><Relationship Id="rId2709" Type="http://schemas.openxmlformats.org/officeDocument/2006/relationships/hyperlink" Target="file:///C:\Users\Lloyd\Documents\SVN\FHIR\build\qa\.xml.html" TargetMode="External"/><Relationship Id="rId1213" Type="http://schemas.openxmlformats.org/officeDocument/2006/relationships/hyperlink" Target="file:///C:\Users\Lloyd\Documents\SVN\FHIR\build\qa\devicemetric.html" TargetMode="External"/><Relationship Id="rId1420" Type="http://schemas.openxmlformats.org/officeDocument/2006/relationships/hyperlink" Target="file:///C:\Users\Lloyd\Documents\SVN\FHIR\build\qa\auditevent.html" TargetMode="External"/><Relationship Id="rId1518" Type="http://schemas.openxmlformats.org/officeDocument/2006/relationships/hyperlink" Target="file:///C:\Users\Lloyd\Documents\SVN\FHIR\build\qa\datatypes.html" TargetMode="External"/><Relationship Id="rId2916" Type="http://schemas.openxmlformats.org/officeDocument/2006/relationships/hyperlink" Target="http://unitsofmeasure.org/trac//wiki/TermsOfUse" TargetMode="External"/><Relationship Id="rId1725" Type="http://schemas.openxmlformats.org/officeDocument/2006/relationships/hyperlink" Target="file:///C:\Users\Lloyd\Documents\SVN\FHIR\build\qa\license.html" TargetMode="External"/><Relationship Id="rId1932" Type="http://schemas.openxmlformats.org/officeDocument/2006/relationships/hyperlink" Target="file:///C:\Users\Lloyd\Documents\SVN\FHIR\build\qa\history.html" TargetMode="External"/><Relationship Id="rId17" Type="http://schemas.openxmlformats.org/officeDocument/2006/relationships/hyperlink" Target="person.html" TargetMode="External"/><Relationship Id="rId2194" Type="http://schemas.openxmlformats.org/officeDocument/2006/relationships/hyperlink" Target="file:///C:\Users\Lloyd\Documents\SVN\FHIR\build\qa\lifecycle.html" TargetMode="External"/><Relationship Id="rId166" Type="http://schemas.openxmlformats.org/officeDocument/2006/relationships/hyperlink" Target="file:///C:\Users\Lloyd\Documents\SVN\FHIR\build\qa\auditevent.html" TargetMode="External"/><Relationship Id="rId373" Type="http://schemas.openxmlformats.org/officeDocument/2006/relationships/hyperlink" Target="file:///C:\Users\Lloyd\Documents\SVN\FHIR\build\qa\datatypes.html" TargetMode="External"/><Relationship Id="rId580" Type="http://schemas.openxmlformats.org/officeDocument/2006/relationships/hyperlink" Target="file:///C:\Users\Lloyd\Documents\SVN\FHIR\build\qa\datatypes-definitions.html" TargetMode="External"/><Relationship Id="rId2054" Type="http://schemas.openxmlformats.org/officeDocument/2006/relationships/hyperlink" Target="file:///C:\Users\Lloyd\Documents\SVN\FHIR\build\qa\http.html" TargetMode="External"/><Relationship Id="rId2261" Type="http://schemas.openxmlformats.org/officeDocument/2006/relationships/hyperlink" Target="clinicalimpression.html" TargetMode="External"/><Relationship Id="rId2499" Type="http://schemas.openxmlformats.org/officeDocument/2006/relationships/hyperlink" Target="file:///C:\Users\Lloyd\Documents\SVN\FHIR\build\qa\datatypes.html" TargetMode="External"/><Relationship Id="rId1" Type="http://schemas.openxmlformats.org/officeDocument/2006/relationships/customXml" Target="../customXml/item1.xml"/><Relationship Id="rId233" Type="http://schemas.openxmlformats.org/officeDocument/2006/relationships/hyperlink" Target="file:///C:\Users\Lloyd\Documents\SVN\FHIR\build\qa\datatypes.html" TargetMode="External"/><Relationship Id="rId440" Type="http://schemas.openxmlformats.org/officeDocument/2006/relationships/hyperlink" Target="file:///C:\Users\Lloyd\Documents\SVN\FHIR\build\qa\datatypes-definitions.html" TargetMode="External"/><Relationship Id="rId678" Type="http://schemas.openxmlformats.org/officeDocument/2006/relationships/hyperlink" Target="file:///C:\Users\Lloyd\Documents\SVN\FHIR\build\qa\extensibility-registry.html" TargetMode="External"/><Relationship Id="rId885" Type="http://schemas.openxmlformats.org/officeDocument/2006/relationships/hyperlink" Target="file:///C:\Users\Lloyd\Documents\SVN\FHIR\build\qa\dataelements.json" TargetMode="External"/><Relationship Id="rId1070" Type="http://schemas.openxmlformats.org/officeDocument/2006/relationships/hyperlink" Target="file:///C:\Users\Lloyd\Documents\SVN\FHIR\build\qa\questionnaireresponse.html" TargetMode="External"/><Relationship Id="rId2121" Type="http://schemas.openxmlformats.org/officeDocument/2006/relationships/hyperlink" Target="file:///C:\Users\Lloyd\Documents\SVN\FHIR\build\qa\diagnosticorder.html" TargetMode="External"/><Relationship Id="rId2359" Type="http://schemas.openxmlformats.org/officeDocument/2006/relationships/hyperlink" Target="auditevent.html" TargetMode="External"/><Relationship Id="rId2566" Type="http://schemas.openxmlformats.org/officeDocument/2006/relationships/hyperlink" Target="file:///C:\Users\Lloyd\Documents\SVN\FHIR\build\qa\v3\ActCode\index.html" TargetMode="External"/><Relationship Id="rId2773" Type="http://schemas.openxmlformats.org/officeDocument/2006/relationships/hyperlink" Target="file:///C:\Users\Lloyd\Documents\SVN\FHIR\build\qa\resource.html" TargetMode="External"/><Relationship Id="rId2980" Type="http://schemas.openxmlformats.org/officeDocument/2006/relationships/hyperlink" Target="file:///C:\Users\Lloyd\Documents\SVN\FHIR\build\qa\downloads.html" TargetMode="External"/><Relationship Id="rId300" Type="http://schemas.openxmlformats.org/officeDocument/2006/relationships/hyperlink" Target="http://www.hl7argentina.org.ar" TargetMode="External"/><Relationship Id="rId538" Type="http://schemas.openxmlformats.org/officeDocument/2006/relationships/hyperlink" Target="file:///C:\Users\Lloyd\Documents\SVN\FHIR\build\qa\datatypes-definitions.html" TargetMode="External"/><Relationship Id="rId745" Type="http://schemas.openxmlformats.org/officeDocument/2006/relationships/hyperlink" Target="file:///C:\Users\Lloyd\Documents\SVN\FHIR\build\qa\fhir.rdf.ttl.zip" TargetMode="External"/><Relationship Id="rId952" Type="http://schemas.openxmlformats.org/officeDocument/2006/relationships/hyperlink" Target="file:///C:\Users\Lloyd\Documents\SVN\FHIR\build\qa\json.html" TargetMode="External"/><Relationship Id="rId1168" Type="http://schemas.openxmlformats.org/officeDocument/2006/relationships/hyperlink" Target="file:///C:\Users\Lloyd\Documents\SVN\FHIR\build\qa\searchparameter.html" TargetMode="External"/><Relationship Id="rId1375" Type="http://schemas.openxmlformats.org/officeDocument/2006/relationships/hyperlink" Target="file:///C:\Users\Lloyd\Documents\SVN\FHIR\build\qa\compartments.html" TargetMode="External"/><Relationship Id="rId1582" Type="http://schemas.openxmlformats.org/officeDocument/2006/relationships/hyperlink" Target="file:///C:\Users\Lloyd\Documents\SVN\FHIR\build\qa\medicationorder-example-f003-tolbutamide.html" TargetMode="External"/><Relationship Id="rId2219" Type="http://schemas.openxmlformats.org/officeDocument/2006/relationships/hyperlink" Target="file:///C:\Users\Lloyd\Documents\SVN\FHIR\build\qa\composition.html" TargetMode="External"/><Relationship Id="rId2426" Type="http://schemas.openxmlformats.org/officeDocument/2006/relationships/hyperlink" Target="procedure.html" TargetMode="External"/><Relationship Id="rId2633" Type="http://schemas.openxmlformats.org/officeDocument/2006/relationships/comments" Target="comments.xml"/><Relationship Id="rId81" Type="http://schemas.openxmlformats.org/officeDocument/2006/relationships/hyperlink" Target="http://gforge.hl7.org/gf/project/fhir/tracker/?action=TrackerItemBrowse" TargetMode="External"/><Relationship Id="rId605" Type="http://schemas.openxmlformats.org/officeDocument/2006/relationships/hyperlink" Target="file:///C:\Users\Lloyd\Documents\SVN\FHIR\build\qa\datatypes.html" TargetMode="External"/><Relationship Id="rId812" Type="http://schemas.openxmlformats.org/officeDocument/2006/relationships/hyperlink" Target="file:///C:\Users\Lloyd\Documents\SVN\FHIR\build\qa\element-definitions.html" TargetMode="External"/><Relationship Id="rId1028" Type="http://schemas.openxmlformats.org/officeDocument/2006/relationships/hyperlink" Target="file:///C:\Users\Lloyd\Documents\SVN\FHIR\build\qa\conformance-rules.html" TargetMode="External"/><Relationship Id="rId1235" Type="http://schemas.openxmlformats.org/officeDocument/2006/relationships/hyperlink" Target="file:///C:\Users\Lloyd\Documents\SVN\FHIR\build\qa\procedurerequest.html" TargetMode="External"/><Relationship Id="rId1442" Type="http://schemas.openxmlformats.org/officeDocument/2006/relationships/hyperlink" Target="file:///C:\Users\Lloyd\Documents\SVN\FHIR\build\qa\soa.html" TargetMode="External"/><Relationship Id="rId1887" Type="http://schemas.openxmlformats.org/officeDocument/2006/relationships/hyperlink" Target="file:///C:\Users\Lloyd\Documents\SVN\FHIR\build\qa\http.html" TargetMode="External"/><Relationship Id="rId2840" Type="http://schemas.openxmlformats.org/officeDocument/2006/relationships/hyperlink" Target="file:///C:\Users\Lloyd\Documents\SVN\FHIR\build\qa\valueset.html" TargetMode="External"/><Relationship Id="rId2938" Type="http://schemas.openxmlformats.org/officeDocument/2006/relationships/hyperlink" Target="file:///C:\Users\Lloyd\Documents\SVN\FHIR\build\qa\compartments.html" TargetMode="External"/><Relationship Id="rId1302" Type="http://schemas.openxmlformats.org/officeDocument/2006/relationships/hyperlink" Target="file:///C:\Users\Lloyd\Documents\SVN\FHIR\build\qa\compartments.html" TargetMode="External"/><Relationship Id="rId1747" Type="http://schemas.openxmlformats.org/officeDocument/2006/relationships/hyperlink" Target="file:///C:\Users\Lloyd\Documents\SVN\FHIR\build\qa\bundle-definitions.html" TargetMode="External"/><Relationship Id="rId1954" Type="http://schemas.openxmlformats.org/officeDocument/2006/relationships/hyperlink" Target="file:///C:\Users\Lloyd\Documents\SVN\FHIR\build\qa\implementation.html" TargetMode="External"/><Relationship Id="rId2700" Type="http://schemas.openxmlformats.org/officeDocument/2006/relationships/hyperlink" Target="file:///C:\Users\Lloyd\Documents\SVN\FHIR\build\qa\terminologies-codes.html" TargetMode="External"/><Relationship Id="rId39" Type="http://schemas.openxmlformats.org/officeDocument/2006/relationships/hyperlink" Target="supplydelivery.html" TargetMode="External"/><Relationship Id="rId1607" Type="http://schemas.openxmlformats.org/officeDocument/2006/relationships/hyperlink" Target="file:///C:\Users\Lloyd\Documents\SVN\FHIR\build\qa\encounter-example-f202-20130128.html" TargetMode="External"/><Relationship Id="rId1814" Type="http://schemas.openxmlformats.org/officeDocument/2006/relationships/hyperlink" Target="file:///C:\Users\Lloyd\Documents\SVN\FHIR\build\qa\resource.html" TargetMode="External"/><Relationship Id="rId188" Type="http://schemas.openxmlformats.org/officeDocument/2006/relationships/hyperlink" Target="file:///C:\Users\Lloyd\Documents\SVN\FHIR\build\qa\conformance.html" TargetMode="External"/><Relationship Id="rId395" Type="http://schemas.openxmlformats.org/officeDocument/2006/relationships/hyperlink" Target="file:///C:\Users\Lloyd\Documents\SVN\FHIR\build\qa\datatypes-examples.html" TargetMode="External"/><Relationship Id="rId2076" Type="http://schemas.openxmlformats.org/officeDocument/2006/relationships/hyperlink" Target="file:///C:\Users\Lloyd\Documents\SVN\FHIR\build\qa\resource.html" TargetMode="External"/><Relationship Id="rId2283" Type="http://schemas.openxmlformats.org/officeDocument/2006/relationships/hyperlink" Target="imagingstudy.html" TargetMode="External"/><Relationship Id="rId2490" Type="http://schemas.openxmlformats.org/officeDocument/2006/relationships/hyperlink" Target="file:///C:\Users\Lloyd\Documents\SVN\FHIR\build\qa\datatypes.html" TargetMode="External"/><Relationship Id="rId2588" Type="http://schemas.openxmlformats.org/officeDocument/2006/relationships/hyperlink" Target="file:///C:\Users\Lloyd\Documents\SVN\FHIR\build\qa\v3\vs\SecurityIntegrityObservationValue\index.html" TargetMode="External"/><Relationship Id="rId255" Type="http://schemas.openxmlformats.org/officeDocument/2006/relationships/hyperlink" Target="file:///C:\Users\Lloyd\Documents\SVN\FHIR\build\qa\resource.html" TargetMode="External"/><Relationship Id="rId462" Type="http://schemas.openxmlformats.org/officeDocument/2006/relationships/hyperlink" Target="file:///C:\Users\Lloyd\Documents\SVN\FHIR\build\qa\datatypes.html" TargetMode="External"/><Relationship Id="rId1092" Type="http://schemas.openxmlformats.org/officeDocument/2006/relationships/hyperlink" Target="file:///C:\Users\Lloyd\Documents\SVN\FHIR\build\qa\careplan.html" TargetMode="External"/><Relationship Id="rId1397" Type="http://schemas.openxmlformats.org/officeDocument/2006/relationships/hyperlink" Target="file:///C:\Users\Lloyd\Documents\SVN\FHIR\build\qa\datatypes.html" TargetMode="External"/><Relationship Id="rId2143" Type="http://schemas.openxmlformats.org/officeDocument/2006/relationships/hyperlink" Target="file:///C:\Users\Lloyd\Documents\SVN\FHIR\build\qa\referralrequest.html" TargetMode="External"/><Relationship Id="rId2350" Type="http://schemas.openxmlformats.org/officeDocument/2006/relationships/hyperlink" Target="enrollmentresponse.html" TargetMode="External"/><Relationship Id="rId2795" Type="http://schemas.openxmlformats.org/officeDocument/2006/relationships/hyperlink" Target="file:///C:\Users\Lloyd\Documents\SVN\FHIR\build\qa\rxnorm.html" TargetMode="External"/><Relationship Id="rId115" Type="http://schemas.openxmlformats.org/officeDocument/2006/relationships/hyperlink" Target="file:///C:\Users\Lloyd\Documents\SVN\FHIR\build\qa\resource.html" TargetMode="External"/><Relationship Id="rId322" Type="http://schemas.openxmlformats.org/officeDocument/2006/relationships/hyperlink" Target="http://oridashi.com.au" TargetMode="External"/><Relationship Id="rId767" Type="http://schemas.openxmlformats.org/officeDocument/2006/relationships/hyperlink" Target="file:///C:\Users\Lloyd\Documents\SVN\FHIR\build\qa\resourcelist.html" TargetMode="External"/><Relationship Id="rId974" Type="http://schemas.openxmlformats.org/officeDocument/2006/relationships/hyperlink" Target="file:///C:\Users\Lloyd\Documents\SVN\FHIR\build\qa\processrequest.html" TargetMode="External"/><Relationship Id="rId2003" Type="http://schemas.openxmlformats.org/officeDocument/2006/relationships/hyperlink" Target="file:///C:\Users\Lloyd\Documents\SVN\FHIR\build\qa\conformance.html" TargetMode="External"/><Relationship Id="rId2210" Type="http://schemas.openxmlformats.org/officeDocument/2006/relationships/hyperlink" Target="file:///C:\Users\Lloyd\Documents\SVN\FHIR\build\qa\supplyrequest.html" TargetMode="External"/><Relationship Id="rId2448" Type="http://schemas.openxmlformats.org/officeDocument/2006/relationships/hyperlink" Target="http://wiki.hl7.org/index.php?title=FHIR_Resource_Types" TargetMode="External"/><Relationship Id="rId2655" Type="http://schemas.openxmlformats.org/officeDocument/2006/relationships/hyperlink" Target="http://www.snomed.org/gl?t=glsct_st_ConceptId" TargetMode="External"/><Relationship Id="rId2862" Type="http://schemas.openxmlformats.org/officeDocument/2006/relationships/hyperlink" Target="file:///C:\Users\Lloyd\Documents\SVN\FHIR\build\qa\valueset-operations.html" TargetMode="External"/><Relationship Id="rId627" Type="http://schemas.openxmlformats.org/officeDocument/2006/relationships/hyperlink" Target="file:///C:\Users\Lloyd\Documents\SVN\FHIR\build\qa\datatypes.html" TargetMode="External"/><Relationship Id="rId834" Type="http://schemas.openxmlformats.org/officeDocument/2006/relationships/hyperlink" Target="file:///C:\Users\Lloyd\Documents\SVN\FHIR\build\qa\formats.html" TargetMode="External"/><Relationship Id="rId1257" Type="http://schemas.openxmlformats.org/officeDocument/2006/relationships/hyperlink" Target="file:///C:\Users\Lloyd\Documents\SVN\FHIR\build\qa\questionnaire.html" TargetMode="External"/><Relationship Id="rId1464" Type="http://schemas.openxmlformats.org/officeDocument/2006/relationships/control" Target="activeX/activeX4.xml"/><Relationship Id="rId1671" Type="http://schemas.openxmlformats.org/officeDocument/2006/relationships/hyperlink" Target="file:///C:\Users\Lloyd\Documents\SVN\FHIR\build\qa\narrative.html" TargetMode="External"/><Relationship Id="rId2308" Type="http://schemas.openxmlformats.org/officeDocument/2006/relationships/hyperlink" Target="orderresponse.html" TargetMode="External"/><Relationship Id="rId2515" Type="http://schemas.openxmlformats.org/officeDocument/2006/relationships/hyperlink" Target="file:///C:\Users\Lloyd\Documents\SVN\FHIR\build\qa\search_filter.html" TargetMode="External"/><Relationship Id="rId2722" Type="http://schemas.openxmlformats.org/officeDocument/2006/relationships/hyperlink" Target="file:///C:\Users\Lloyd\Documents\SVN\FHIR\build\qa\resource.html" TargetMode="External"/><Relationship Id="rId901" Type="http://schemas.openxmlformats.org/officeDocument/2006/relationships/hyperlink" Target="file:///C:\Users\Lloyd\Documents\SVN\FHIR\build\qa\extension.profile.xml.html" TargetMode="External"/><Relationship Id="rId1117" Type="http://schemas.openxmlformats.org/officeDocument/2006/relationships/hyperlink" Target="file:///C:\Users\Lloyd\Documents\SVN\FHIR\build\qa\immunizationrecommendation.html" TargetMode="External"/><Relationship Id="rId1324" Type="http://schemas.openxmlformats.org/officeDocument/2006/relationships/hyperlink" Target="file:///C:\Users\Lloyd\Documents\SVN\FHIR\build\qa\resource.html" TargetMode="External"/><Relationship Id="rId1531" Type="http://schemas.openxmlformats.org/officeDocument/2006/relationships/hyperlink" Target="http://wiki.hl7.org/index.php?title=FHIR_Support_Page" TargetMode="External"/><Relationship Id="rId1769" Type="http://schemas.openxmlformats.org/officeDocument/2006/relationships/hyperlink" Target="file:///C:\Users\Lloyd\Documents\SVN\FHIR\build\qa\subscription.html" TargetMode="External"/><Relationship Id="rId1976" Type="http://schemas.openxmlformats.org/officeDocument/2006/relationships/hyperlink" Target="file:///C:\Users\Lloyd\Documents\SVN\FHIR\build\qa\comparison.html" TargetMode="External"/><Relationship Id="rId30" Type="http://schemas.openxmlformats.org/officeDocument/2006/relationships/hyperlink" Target="slot.html" TargetMode="External"/><Relationship Id="rId1629" Type="http://schemas.openxmlformats.org/officeDocument/2006/relationships/hyperlink" Target="file:///C:\Users\Lloyd\Documents\SVN\FHIR\build\qa\medicationorder-example-f201-salmeterol.html" TargetMode="External"/><Relationship Id="rId1836" Type="http://schemas.openxmlformats.org/officeDocument/2006/relationships/hyperlink" Target="file:///C:\Users\Lloyd\Documents\SVN\FHIR\build\qa\resource.html" TargetMode="External"/><Relationship Id="rId1903" Type="http://schemas.openxmlformats.org/officeDocument/2006/relationships/hyperlink" Target="file:///C:\Users\Lloyd\Documents\SVN\FHIR\build\qa\http.html" TargetMode="External"/><Relationship Id="rId2098" Type="http://schemas.openxmlformats.org/officeDocument/2006/relationships/hyperlink" Target="file:///C:\Users\Lloyd\Documents\SVN\FHIR\build\qa\resource.html" TargetMode="External"/><Relationship Id="rId277" Type="http://schemas.openxmlformats.org/officeDocument/2006/relationships/hyperlink" Target="http://www.cdc.gov" TargetMode="External"/><Relationship Id="rId484" Type="http://schemas.openxmlformats.org/officeDocument/2006/relationships/hyperlink" Target="file:///C:\Users\Lloyd\Documents\SVN\FHIR\build\qa\datatypes-examples.html" TargetMode="External"/><Relationship Id="rId2165" Type="http://schemas.openxmlformats.org/officeDocument/2006/relationships/hyperlink" Target="file:///C:\Users\Lloyd\Documents\SVN\FHIR\build\qa\diagnosticreport.html" TargetMode="External"/><Relationship Id="rId3009" Type="http://schemas.openxmlformats.org/officeDocument/2006/relationships/hyperlink" Target="http://www.w3.org/TR/xmlschema-2/" TargetMode="External"/><Relationship Id="rId137" Type="http://schemas.openxmlformats.org/officeDocument/2006/relationships/hyperlink" Target="file:///C:\Users\Lloyd\Documents\SVN\FHIR\build\qa\history.html" TargetMode="External"/><Relationship Id="rId344" Type="http://schemas.openxmlformats.org/officeDocument/2006/relationships/hyperlink" Target="http://www.hl7.org/Special/committees/index.cfm" TargetMode="External"/><Relationship Id="rId691" Type="http://schemas.openxmlformats.org/officeDocument/2006/relationships/hyperlink" Target="file:///C:\Users\Lloyd\Documents\SVN\FHIR\build\qa\terminologies-valuesets.html" TargetMode="External"/><Relationship Id="rId789" Type="http://schemas.openxmlformats.org/officeDocument/2006/relationships/hyperlink" Target="file:///C:\Users\Lloyd\Documents\SVN\FHIR\build\qa\formats.html" TargetMode="External"/><Relationship Id="rId996" Type="http://schemas.openxmlformats.org/officeDocument/2006/relationships/hyperlink" Target="http://www.hl7.org/Special/committees/index.cfm" TargetMode="External"/><Relationship Id="rId2025" Type="http://schemas.openxmlformats.org/officeDocument/2006/relationships/hyperlink" Target="file:///C:\Users\Lloyd\Documents\SVN\FHIR\build\qa\resource.html" TargetMode="External"/><Relationship Id="rId2372" Type="http://schemas.openxmlformats.org/officeDocument/2006/relationships/hyperlink" Target="condition.html" TargetMode="External"/><Relationship Id="rId2677" Type="http://schemas.openxmlformats.org/officeDocument/2006/relationships/hyperlink" Target="https://twitter.com/search?q=%23FHIR" TargetMode="External"/><Relationship Id="rId2884" Type="http://schemas.openxmlformats.org/officeDocument/2006/relationships/hyperlink" Target="file:///C:\Users\Lloyd\Documents\SVN\FHIR\build\qa\careplan.html" TargetMode="External"/><Relationship Id="rId551" Type="http://schemas.openxmlformats.org/officeDocument/2006/relationships/hyperlink" Target="file:///C:\Users\Lloyd\Documents\SVN\FHIR\build\qa\datatypes-definitions.html" TargetMode="External"/><Relationship Id="rId649" Type="http://schemas.openxmlformats.org/officeDocument/2006/relationships/hyperlink" Target="http://hl7-fhir.github.io" TargetMode="External"/><Relationship Id="rId856" Type="http://schemas.openxmlformats.org/officeDocument/2006/relationships/hyperlink" Target="file:///C:\Users\Lloyd\Documents\SVN\FHIR\build\qa\element-definitions.html" TargetMode="External"/><Relationship Id="rId1181" Type="http://schemas.openxmlformats.org/officeDocument/2006/relationships/hyperlink" Target="http://gforge.hl7.org/gf/project/fhir/tracker/?action=TrackerItemEdit&amp;tracker_item_id=3126" TargetMode="External"/><Relationship Id="rId1279" Type="http://schemas.openxmlformats.org/officeDocument/2006/relationships/hyperlink" Target="file:///C:\Users\Lloyd\Documents\SVN\FHIR\build\qa\location.html" TargetMode="External"/><Relationship Id="rId1486" Type="http://schemas.openxmlformats.org/officeDocument/2006/relationships/control" Target="activeX/activeX12.xml"/><Relationship Id="rId2232" Type="http://schemas.openxmlformats.org/officeDocument/2006/relationships/hyperlink" Target="file:///C:\Users\Lloyd\Documents\SVN\FHIR\build\qa\parameters.html" TargetMode="External"/><Relationship Id="rId2537" Type="http://schemas.openxmlformats.org/officeDocument/2006/relationships/hyperlink" Target="file:///C:\Users\Lloyd\Documents\SVN\FHIR\build\qa\datatypes.html" TargetMode="External"/><Relationship Id="rId204" Type="http://schemas.openxmlformats.org/officeDocument/2006/relationships/hyperlink" Target="file:///C:\Users\Lloyd\Documents\SVN\FHIR\build\qa\conformance.html" TargetMode="External"/><Relationship Id="rId411" Type="http://schemas.openxmlformats.org/officeDocument/2006/relationships/hyperlink" Target="file:///C:\Users\Lloyd\Documents\SVN\FHIR\build\qa\datatypes-mappings.html" TargetMode="External"/><Relationship Id="rId509" Type="http://schemas.openxmlformats.org/officeDocument/2006/relationships/hyperlink" Target="file:///C:\Users\Lloyd\Documents\SVN\FHIR\build\qa\help.html" TargetMode="External"/><Relationship Id="rId1041" Type="http://schemas.openxmlformats.org/officeDocument/2006/relationships/hyperlink" Target="file:///C:\Users\Lloyd\Documents\SVN\FHIR\build\qa\conformance.html" TargetMode="External"/><Relationship Id="rId1139" Type="http://schemas.openxmlformats.org/officeDocument/2006/relationships/hyperlink" Target="file:///C:\Users\Lloyd\Documents\SVN\FHIR\build\qa\questionnaire.html" TargetMode="External"/><Relationship Id="rId1346" Type="http://schemas.openxmlformats.org/officeDocument/2006/relationships/hyperlink" Target="file:///C:\Users\Lloyd\Documents\SVN\FHIR\build\qa\operationoutcome.html" TargetMode="External"/><Relationship Id="rId1693" Type="http://schemas.openxmlformats.org/officeDocument/2006/relationships/hyperlink" Target="http://www.hl7.org/documentcenter/public_temp_4108B35F-1C23-BA17-0C38BD44A97683FB/membership/HL7_Governance_and_Operations_Manual.pdf" TargetMode="External"/><Relationship Id="rId1998" Type="http://schemas.openxmlformats.org/officeDocument/2006/relationships/hyperlink" Target="file:///C:\Users\Lloyd\Documents\SVN\FHIR\build\qa\daf\daf.html" TargetMode="External"/><Relationship Id="rId2744" Type="http://schemas.openxmlformats.org/officeDocument/2006/relationships/hyperlink" Target="file:///C:\Users\Lloyd\Documents\SVN\FHIR\build\qa\cpt.html" TargetMode="External"/><Relationship Id="rId2951" Type="http://schemas.openxmlformats.org/officeDocument/2006/relationships/hyperlink" Target="file:///C:\Users\Lloyd\Documents\SVN\FHIR\build\qa\http.html" TargetMode="External"/><Relationship Id="rId716" Type="http://schemas.openxmlformats.org/officeDocument/2006/relationships/hyperlink" Target="file:///C:\Users\Lloyd\Documents\SVN\FHIR\build\qa\bundle-definitions.html" TargetMode="External"/><Relationship Id="rId923" Type="http://schemas.openxmlformats.org/officeDocument/2006/relationships/hyperlink" Target="file:///C:\Users\Lloyd\Documents\SVN\FHIR\build\qa\help.html" TargetMode="External"/><Relationship Id="rId1553" Type="http://schemas.openxmlformats.org/officeDocument/2006/relationships/hyperlink" Target="file:///C:\Users\Lloyd\Documents\SVN\FHIR\build\qa\procedure-example-f001-heart.html" TargetMode="External"/><Relationship Id="rId1760" Type="http://schemas.openxmlformats.org/officeDocument/2006/relationships/hyperlink" Target="file:///C:\Users\Lloyd\Documents\SVN\FHIR\build\qa\messageheader.html" TargetMode="External"/><Relationship Id="rId1858" Type="http://schemas.openxmlformats.org/officeDocument/2006/relationships/hyperlink" Target="file:///C:\Users\Lloyd\Documents\SVN\FHIR\build\qa\observation.html" TargetMode="External"/><Relationship Id="rId2604" Type="http://schemas.openxmlformats.org/officeDocument/2006/relationships/hyperlink" Target="file:///C:\Users\Lloyd\Documents\SVN\FHIR\build\qa\security-labels.html" TargetMode="External"/><Relationship Id="rId2811" Type="http://schemas.openxmlformats.org/officeDocument/2006/relationships/hyperlink" Target="file:///C:\Users\Lloyd\Documents\SVN\FHIR\build\qa\snomedct.html" TargetMode="External"/><Relationship Id="rId52" Type="http://schemas.openxmlformats.org/officeDocument/2006/relationships/hyperlink" Target="file:///C:\Users\Lloyd\Documents\SVN\FHIR\build\qa\datatypes.html" TargetMode="External"/><Relationship Id="rId1206" Type="http://schemas.openxmlformats.org/officeDocument/2006/relationships/hyperlink" Target="file:///C:\Users\Lloyd\Documents\SVN\FHIR\build\qa\communication.html" TargetMode="External"/><Relationship Id="rId1413" Type="http://schemas.openxmlformats.org/officeDocument/2006/relationships/hyperlink" Target="file:///C:\Users\Lloyd\Documents\SVN\FHIR\build\qa\conformance-rules.html" TargetMode="External"/><Relationship Id="rId1620" Type="http://schemas.openxmlformats.org/officeDocument/2006/relationships/hyperlink" Target="file:///C:\Users\Lloyd\Documents\SVN\FHIR\build\qa\practitioner-example-f201-ab.html" TargetMode="External"/><Relationship Id="rId2909" Type="http://schemas.openxmlformats.org/officeDocument/2006/relationships/hyperlink" Target="http://unitsofmeasure.org" TargetMode="External"/><Relationship Id="rId1718" Type="http://schemas.openxmlformats.org/officeDocument/2006/relationships/hyperlink" Target="file:///C:\Users\Lloyd\Documents\SVN\FHIR\build\qa\history.html" TargetMode="External"/><Relationship Id="rId1925" Type="http://schemas.openxmlformats.org/officeDocument/2006/relationships/hyperlink" Target="file:///C:\Users\Lloyd\Documents\SVN\FHIR\build\qa\resourceglist.html" TargetMode="External"/><Relationship Id="rId299" Type="http://schemas.openxmlformats.org/officeDocument/2006/relationships/hyperlink" Target="http://www.helse-vest-ikt.no" TargetMode="External"/><Relationship Id="rId2187" Type="http://schemas.openxmlformats.org/officeDocument/2006/relationships/hyperlink" Target="file:///C:\Users\Lloyd\Documents\SVN\FHIR\build\qa\devicecomponent.html" TargetMode="External"/><Relationship Id="rId2394" Type="http://schemas.openxmlformats.org/officeDocument/2006/relationships/hyperlink" Target="flag.html" TargetMode="External"/><Relationship Id="rId159" Type="http://schemas.openxmlformats.org/officeDocument/2006/relationships/hyperlink" Target="file:///C:\Users\Lloyd\Documents\SVN\FHIR\build\qa\comparison-v3.html" TargetMode="External"/><Relationship Id="rId366" Type="http://schemas.openxmlformats.org/officeDocument/2006/relationships/hyperlink" Target="file:///C:\Users\Lloyd\Documents\SVN\FHIR\build\qa\datatypes-mappings.html" TargetMode="External"/><Relationship Id="rId573" Type="http://schemas.openxmlformats.org/officeDocument/2006/relationships/hyperlink" Target="http://hl7.org/oid" TargetMode="External"/><Relationship Id="rId780" Type="http://schemas.openxmlformats.org/officeDocument/2006/relationships/hyperlink" Target="file:///C:\Users\Lloyd\Documents\SVN\FHIR\build\qa\help.html" TargetMode="External"/><Relationship Id="rId2047" Type="http://schemas.openxmlformats.org/officeDocument/2006/relationships/hyperlink" Target="file:///C:\Users\Lloyd\Documents\SVN\FHIR\build\qa\resource.html" TargetMode="External"/><Relationship Id="rId2254" Type="http://schemas.openxmlformats.org/officeDocument/2006/relationships/hyperlink" Target="file:///C:\Users\Lloyd\Documents\SVN\FHIR\build\qa\paymentreconciliation.html" TargetMode="External"/><Relationship Id="rId2461" Type="http://schemas.openxmlformats.org/officeDocument/2006/relationships/hyperlink" Target="file:///C:\Users\Lloyd\Documents\SVN\FHIR\build\qa\history.html" TargetMode="External"/><Relationship Id="rId2699" Type="http://schemas.openxmlformats.org/officeDocument/2006/relationships/hyperlink" Target="file:///C:\Users\Lloyd\Documents\SVN\FHIR\build\qa\.json.html" TargetMode="External"/><Relationship Id="rId3000" Type="http://schemas.openxmlformats.org/officeDocument/2006/relationships/hyperlink" Target="file:///C:\Users\Lloyd\Documents\SVN\FHIR\build\qa\extensibility.html" TargetMode="External"/><Relationship Id="rId226" Type="http://schemas.openxmlformats.org/officeDocument/2006/relationships/hyperlink" Target="file:///C:\Users\Lloyd\Documents\SVN\FHIR\build\qa\allergyintolerance-definitions.html" TargetMode="External"/><Relationship Id="rId433" Type="http://schemas.openxmlformats.org/officeDocument/2006/relationships/hyperlink" Target="file:///C:\Users\Lloyd\Documents\SVN\FHIR\build\qa\datatypes-mappings.html" TargetMode="External"/><Relationship Id="rId878" Type="http://schemas.openxmlformats.org/officeDocument/2006/relationships/hyperlink" Target="file:///C:\Users\Lloyd\Documents\SVN\FHIR\build\qa\resource.html" TargetMode="External"/><Relationship Id="rId1063" Type="http://schemas.openxmlformats.org/officeDocument/2006/relationships/hyperlink" Target="file:///C:\Users\Lloyd\Documents\SVN\FHIR\build\qa\datatypes.html" TargetMode="External"/><Relationship Id="rId1270" Type="http://schemas.openxmlformats.org/officeDocument/2006/relationships/hyperlink" Target="file:///C:\Users\Lloyd\Documents\SVN\FHIR\build\qa\rxnorm.html" TargetMode="External"/><Relationship Id="rId2114" Type="http://schemas.openxmlformats.org/officeDocument/2006/relationships/hyperlink" Target="file:///C:\Users\Lloyd\Documents\SVN\FHIR\build\qa\condition.html" TargetMode="External"/><Relationship Id="rId2559" Type="http://schemas.openxmlformats.org/officeDocument/2006/relationships/hyperlink" Target="file:///C:\Users\Lloyd\Documents\SVN\FHIR\build\qa\security.html" TargetMode="External"/><Relationship Id="rId2766" Type="http://schemas.openxmlformats.org/officeDocument/2006/relationships/hyperlink" Target="file:///C:\Users\Lloyd\Documents\SVN\FHIR\build\qa\terminologies-v3.html" TargetMode="External"/><Relationship Id="rId2973" Type="http://schemas.openxmlformats.org/officeDocument/2006/relationships/hyperlink" Target="file:///C:\Users\Lloyd\Documents\SVN\FHIR\build\qa\operationoutcome.html" TargetMode="External"/><Relationship Id="rId640" Type="http://schemas.openxmlformats.org/officeDocument/2006/relationships/hyperlink" Target="file:///C:\Users\Lloyd\Documents\SVN\FHIR\build\qa\structuredefinition.html" TargetMode="External"/><Relationship Id="rId738" Type="http://schemas.openxmlformats.org/officeDocument/2006/relationships/hyperlink" Target="file:///C:\Users\Lloyd\Documents\SVN\FHIR\build\qa\profiling.html" TargetMode="External"/><Relationship Id="rId945" Type="http://schemas.openxmlformats.org/officeDocument/2006/relationships/hyperlink" Target="file:///C:\Users\Lloyd\Documents\SVN\FHIR\build\qa\datatypes.html" TargetMode="External"/><Relationship Id="rId1368" Type="http://schemas.openxmlformats.org/officeDocument/2006/relationships/hyperlink" Target="file:///C:\Users\Lloyd\Documents\SVN\FHIR\build\qa\operations.html" TargetMode="External"/><Relationship Id="rId1575" Type="http://schemas.openxmlformats.org/officeDocument/2006/relationships/hyperlink" Target="file:///C:\Users\Lloyd\Documents\SVN\FHIR\build\qa\condition-example-f003-abscess.html" TargetMode="External"/><Relationship Id="rId1782" Type="http://schemas.openxmlformats.org/officeDocument/2006/relationships/hyperlink" Target="file:///C:\Users\Lloyd\Documents\SVN\FHIR\build\qa\help.html" TargetMode="External"/><Relationship Id="rId2321" Type="http://schemas.openxmlformats.org/officeDocument/2006/relationships/hyperlink" Target="file:///C:\Users\Lloyd\Documents\SVN\FHIR\build\qa\documents.html" TargetMode="External"/><Relationship Id="rId2419" Type="http://schemas.openxmlformats.org/officeDocument/2006/relationships/hyperlink" Target="organization.html" TargetMode="External"/><Relationship Id="rId2626" Type="http://schemas.openxmlformats.org/officeDocument/2006/relationships/hyperlink" Target="file:///C:\Users\Lloyd\Documents\SVN\FHIR\build\qa\narrative.html" TargetMode="External"/><Relationship Id="rId2833" Type="http://schemas.openxmlformats.org/officeDocument/2006/relationships/hyperlink" Target="file:///C:\Users\Lloyd\Documents\SVN\FHIR\build\qa\help.html" TargetMode="External"/><Relationship Id="rId74" Type="http://schemas.openxmlformats.org/officeDocument/2006/relationships/hyperlink" Target="http://hl7-fhir.github.io/" TargetMode="External"/><Relationship Id="rId500" Type="http://schemas.openxmlformats.org/officeDocument/2006/relationships/hyperlink" Target="file:///C:\Users\Lloyd\Documents\SVN\FHIR\build\qa\datatypes-examples.html" TargetMode="External"/><Relationship Id="rId805" Type="http://schemas.openxmlformats.org/officeDocument/2006/relationships/hyperlink" Target="file:///C:\Users\Lloyd\Documents\SVN\FHIR\build\qa\datatypes.html" TargetMode="External"/><Relationship Id="rId1130" Type="http://schemas.openxmlformats.org/officeDocument/2006/relationships/hyperlink" Target="file:///C:\Users\Lloyd\Documents\SVN\FHIR\build\qa\operationoutcome.html" TargetMode="External"/><Relationship Id="rId1228" Type="http://schemas.openxmlformats.org/officeDocument/2006/relationships/hyperlink" Target="file:///C:\Users\Lloyd\Documents\SVN\FHIR\build\qa\nutritionorder.html" TargetMode="External"/><Relationship Id="rId1435" Type="http://schemas.openxmlformats.org/officeDocument/2006/relationships/hyperlink" Target="file:///C:\Users\Lloyd\Documents\SVN\FHIR\build\qa\http.html" TargetMode="External"/><Relationship Id="rId1642" Type="http://schemas.openxmlformats.org/officeDocument/2006/relationships/hyperlink" Target="file:///C:\Users\Lloyd\Documents\SVN\FHIR\build\qa\observation-example-f202-temperature.html" TargetMode="External"/><Relationship Id="rId1947" Type="http://schemas.openxmlformats.org/officeDocument/2006/relationships/hyperlink" Target="file:///C:\Users\Lloyd\Documents\SVN\FHIR\build\qa\structuredefinition.html" TargetMode="External"/><Relationship Id="rId2900" Type="http://schemas.openxmlformats.org/officeDocument/2006/relationships/hyperlink" Target="file:///C:\Users\Lloyd\Documents\SVN\FHIR\build\qa\references.html" TargetMode="External"/><Relationship Id="rId1502" Type="http://schemas.openxmlformats.org/officeDocument/2006/relationships/image" Target="file:///C:\Users\Lloyd\Documents\SVN\FHIR\build\qa\icon-implementation.png" TargetMode="External"/><Relationship Id="rId1807" Type="http://schemas.openxmlformats.org/officeDocument/2006/relationships/hyperlink" Target="file:///C:\Users\Lloyd\Documents\SVN\FHIR\build\qa\resource.html" TargetMode="External"/><Relationship Id="rId290" Type="http://schemas.openxmlformats.org/officeDocument/2006/relationships/hyperlink" Target="http://ge.com" TargetMode="External"/><Relationship Id="rId388" Type="http://schemas.openxmlformats.org/officeDocument/2006/relationships/hyperlink" Target="file:///C:\Users\Lloyd\Documents\SVN\FHIR\build\qa\datatypes.html" TargetMode="External"/><Relationship Id="rId2069" Type="http://schemas.openxmlformats.org/officeDocument/2006/relationships/hyperlink" Target="http://www.hl7.org/implement/standards/rim.cfm" TargetMode="External"/><Relationship Id="rId150" Type="http://schemas.openxmlformats.org/officeDocument/2006/relationships/hyperlink" Target="file:///C:\Users\Lloyd\Documents\SVN\FHIR\build\qa\comparison-v2.html" TargetMode="External"/><Relationship Id="rId595" Type="http://schemas.openxmlformats.org/officeDocument/2006/relationships/hyperlink" Target="http://www.w3.org/TR/2002/REC-xmldsig-core-20020212/" TargetMode="External"/><Relationship Id="rId2276" Type="http://schemas.openxmlformats.org/officeDocument/2006/relationships/hyperlink" Target="immunization.html" TargetMode="External"/><Relationship Id="rId2483" Type="http://schemas.openxmlformats.org/officeDocument/2006/relationships/hyperlink" Target="file:///C:\Users\Lloyd\Documents\SVN\FHIR\build\qa\operationoutcome-example-searchfail.html" TargetMode="External"/><Relationship Id="rId2690" Type="http://schemas.openxmlformats.org/officeDocument/2006/relationships/hyperlink" Target="file:///C:\Users\Lloyd\Documents\SVN\FHIR\build\qa\.xsd" TargetMode="External"/><Relationship Id="rId248" Type="http://schemas.openxmlformats.org/officeDocument/2006/relationships/hyperlink" Target="file:///C:\Users\Lloyd\Documents\SVN\FHIR\build\qa\search.html" TargetMode="External"/><Relationship Id="rId455" Type="http://schemas.openxmlformats.org/officeDocument/2006/relationships/hyperlink" Target="file:///C:\Users\Lloyd\Documents\SVN\FHIR\build\qa\datatypes-mappings.html" TargetMode="External"/><Relationship Id="rId662" Type="http://schemas.openxmlformats.org/officeDocument/2006/relationships/hyperlink" Target="file:///C:\Users\Lloyd\Documents\SVN\FHIR\build\qa\credits.html" TargetMode="External"/><Relationship Id="rId1085" Type="http://schemas.openxmlformats.org/officeDocument/2006/relationships/hyperlink" Target="file:///C:\Users\Lloyd\Documents\SVN\FHIR\build\qa\processresponse.html" TargetMode="External"/><Relationship Id="rId1292" Type="http://schemas.openxmlformats.org/officeDocument/2006/relationships/hyperlink" Target="file:///C:\Users\Lloyd\Documents\SVN\FHIR\build\qa\security.html" TargetMode="External"/><Relationship Id="rId2136" Type="http://schemas.openxmlformats.org/officeDocument/2006/relationships/hyperlink" Target="file:///C:\Users\Lloyd\Documents\SVN\FHIR\build\qa\clinicalimpression.html" TargetMode="External"/><Relationship Id="rId2343" Type="http://schemas.openxmlformats.org/officeDocument/2006/relationships/hyperlink" Target="implementationguide.html" TargetMode="External"/><Relationship Id="rId2550" Type="http://schemas.openxmlformats.org/officeDocument/2006/relationships/hyperlink" Target="file:///C:\Users\Lloyd\Documents\SVN\FHIR\build\qa\resource.html" TargetMode="External"/><Relationship Id="rId2788" Type="http://schemas.openxmlformats.org/officeDocument/2006/relationships/hyperlink" Target="file:///C:\Users\Lloyd\Documents\SVN\FHIR\build\qa\datatypes.html" TargetMode="External"/><Relationship Id="rId2995" Type="http://schemas.openxmlformats.org/officeDocument/2006/relationships/hyperlink" Target="file:///C:\Users\Lloyd\Documents\SVN\FHIR\build\qa\references.html" TargetMode="External"/><Relationship Id="rId108" Type="http://schemas.openxmlformats.org/officeDocument/2006/relationships/hyperlink" Target="file:///C:\Users\Lloyd\Documents\SVN\FHIR\build\qa\documentreference.html" TargetMode="External"/><Relationship Id="rId315" Type="http://schemas.openxmlformats.org/officeDocument/2006/relationships/hyperlink" Target="http://www.mohawkcollege.ca/" TargetMode="External"/><Relationship Id="rId522" Type="http://schemas.openxmlformats.org/officeDocument/2006/relationships/hyperlink" Target="file:///C:\Users\Lloyd\Documents\SVN\FHIR\build\qa\rdf.html" TargetMode="External"/><Relationship Id="rId967" Type="http://schemas.openxmlformats.org/officeDocument/2006/relationships/hyperlink" Target="file:///C:\Users\Lloyd\Documents\SVN\FHIR\build\qa\enrollmentresponse.html" TargetMode="External"/><Relationship Id="rId1152" Type="http://schemas.openxmlformats.org/officeDocument/2006/relationships/hyperlink" Target="http://gforge.hl7.org/gf/project/fhir/tracker/?action=TrackerItemEdit&amp;tracker_item_id=3471" TargetMode="External"/><Relationship Id="rId1597" Type="http://schemas.openxmlformats.org/officeDocument/2006/relationships/hyperlink" Target="file:///C:\Users\Lloyd\Documents\SVN\FHIR\build\qa\careplan-example-f201-renal.html" TargetMode="External"/><Relationship Id="rId2203" Type="http://schemas.openxmlformats.org/officeDocument/2006/relationships/hyperlink" Target="file:///C:\Users\Lloyd\Documents\SVN\FHIR\build\qa\deviceuserequest.html" TargetMode="External"/><Relationship Id="rId2410" Type="http://schemas.openxmlformats.org/officeDocument/2006/relationships/hyperlink" Target="medicationstatement.html" TargetMode="External"/><Relationship Id="rId2648" Type="http://schemas.openxmlformats.org/officeDocument/2006/relationships/hyperlink" Target="file:///C:\Users\Lloyd\Documents\SVN\FHIR\build\qa\history.html" TargetMode="External"/><Relationship Id="rId2855" Type="http://schemas.openxmlformats.org/officeDocument/2006/relationships/hyperlink" Target="file:///C:\Users\Lloyd\Documents\SVN\FHIR\build\qa\rxnorm.html" TargetMode="External"/><Relationship Id="rId96" Type="http://schemas.openxmlformats.org/officeDocument/2006/relationships/hyperlink" Target="mailto:michael.legg@mlanda.com.au" TargetMode="External"/><Relationship Id="rId827" Type="http://schemas.openxmlformats.org/officeDocument/2006/relationships/hyperlink" Target="file:///C:\Users\Lloyd\Documents\SVN\FHIR\build\qa\datatypes.html" TargetMode="External"/><Relationship Id="rId1012" Type="http://schemas.openxmlformats.org/officeDocument/2006/relationships/image" Target="file:///C:\Users\Lloyd\Documents\SVN\FHIR\build\qa\icon_datatype.gif" TargetMode="External"/><Relationship Id="rId1457" Type="http://schemas.openxmlformats.org/officeDocument/2006/relationships/image" Target="media/image1.wmf"/><Relationship Id="rId1664" Type="http://schemas.openxmlformats.org/officeDocument/2006/relationships/hyperlink" Target="file:///C:\Users\Lloyd\Documents\SVN\FHIR\build\qa\json.html" TargetMode="External"/><Relationship Id="rId1871" Type="http://schemas.openxmlformats.org/officeDocument/2006/relationships/hyperlink" Target="file:///C:\Users\Lloyd\Documents\SVN\FHIR\build\qa\json.html" TargetMode="External"/><Relationship Id="rId2508" Type="http://schemas.openxmlformats.org/officeDocument/2006/relationships/hyperlink" Target="file:///C:\Users\Lloyd\Documents\SVN\FHIR\build\qa\diagnosticreport.html" TargetMode="External"/><Relationship Id="rId2715" Type="http://schemas.openxmlformats.org/officeDocument/2006/relationships/hyperlink" Target="file:///C:\Users\Lloyd\Documents\SVN\FHIR\build\qa\terminologies-valuesets.html" TargetMode="External"/><Relationship Id="rId2922" Type="http://schemas.openxmlformats.org/officeDocument/2006/relationships/hyperlink" Target="file:///C:\Users\Lloyd\Documents\SVN\FHIR\build\qa\help.html" TargetMode="External"/><Relationship Id="rId1317" Type="http://schemas.openxmlformats.org/officeDocument/2006/relationships/hyperlink" Target="file:///C:\Users\Lloyd\Documents\SVN\FHIR\build\qa\datatypes.html" TargetMode="External"/><Relationship Id="rId1524" Type="http://schemas.openxmlformats.org/officeDocument/2006/relationships/hyperlink" Target="file:///C:\Users\Lloyd\Documents\SVN\FHIR\build\qa\iglist.html" TargetMode="External"/><Relationship Id="rId1731" Type="http://schemas.openxmlformats.org/officeDocument/2006/relationships/hyperlink" Target="file:///C:\Users\Lloyd\Documents\SVN\FHIR\build\qa\history.html" TargetMode="External"/><Relationship Id="rId1969" Type="http://schemas.openxmlformats.org/officeDocument/2006/relationships/hyperlink" Target="file:///C:\Users\Lloyd\Documents\SVN\FHIR\build\qa\resource.html" TargetMode="External"/><Relationship Id="rId23" Type="http://schemas.openxmlformats.org/officeDocument/2006/relationships/hyperlink" Target="encounter.html" TargetMode="External"/><Relationship Id="rId1829" Type="http://schemas.openxmlformats.org/officeDocument/2006/relationships/hyperlink" Target="http://hl7.org/fhir" TargetMode="External"/><Relationship Id="rId2298" Type="http://schemas.openxmlformats.org/officeDocument/2006/relationships/hyperlink" Target="file:///C:\Users\Lloyd\Documents\SVN\FHIR\build\qa\administration.html" TargetMode="External"/><Relationship Id="rId172" Type="http://schemas.openxmlformats.org/officeDocument/2006/relationships/hyperlink" Target="file:///C:\Users\Lloyd\Documents\SVN\FHIR\build\qa\compartment-patient.html" TargetMode="External"/><Relationship Id="rId477" Type="http://schemas.openxmlformats.org/officeDocument/2006/relationships/hyperlink" Target="file:///C:\Users\Lloyd\Documents\SVN\FHIR\build\qa\datatypes.html" TargetMode="External"/><Relationship Id="rId684" Type="http://schemas.openxmlformats.org/officeDocument/2006/relationships/hyperlink" Target="file:///C:\Users\Lloyd\Documents\SVN\FHIR\build\qa\domainresource.html" TargetMode="External"/><Relationship Id="rId2060" Type="http://schemas.openxmlformats.org/officeDocument/2006/relationships/hyperlink" Target="file:///C:\Users\Lloyd\Documents\SVN\FHIR\build\qa\json.html" TargetMode="External"/><Relationship Id="rId2158" Type="http://schemas.openxmlformats.org/officeDocument/2006/relationships/hyperlink" Target="file:///C:\Users\Lloyd\Documents\SVN\FHIR\build\qa\lifecycle.html" TargetMode="External"/><Relationship Id="rId2365" Type="http://schemas.openxmlformats.org/officeDocument/2006/relationships/hyperlink" Target="claim.html" TargetMode="External"/><Relationship Id="rId337" Type="http://schemas.openxmlformats.org/officeDocument/2006/relationships/hyperlink" Target="http://www.uhn.ca" TargetMode="External"/><Relationship Id="rId891" Type="http://schemas.openxmlformats.org/officeDocument/2006/relationships/hyperlink" Target="file:///C:\Users\Lloyd\Documents\SVN\FHIR\build\qa\datatypes.html" TargetMode="External"/><Relationship Id="rId989" Type="http://schemas.openxmlformats.org/officeDocument/2006/relationships/hyperlink" Target="file:///C:\Users\Lloyd\Documents\SVN\FHIR\build\qa\paymentreconciliation.html" TargetMode="External"/><Relationship Id="rId2018" Type="http://schemas.openxmlformats.org/officeDocument/2006/relationships/hyperlink" Target="http://wiki.hl7.org/index.php?title=FHIR_Specification_Feedback_(DSTU_2)" TargetMode="External"/><Relationship Id="rId2572" Type="http://schemas.openxmlformats.org/officeDocument/2006/relationships/hyperlink" Target="file:///C:\Users\Lloyd\Documents\SVN\FHIR\build\qa\flag.html" TargetMode="External"/><Relationship Id="rId2877" Type="http://schemas.openxmlformats.org/officeDocument/2006/relationships/hyperlink" Target="https://www.surveymonkey.com/s/PXZTY7Z" TargetMode="External"/><Relationship Id="rId544" Type="http://schemas.openxmlformats.org/officeDocument/2006/relationships/hyperlink" Target="file:///C:\Users\Lloyd\Documents\SVN\FHIR\build\qa\datatypes-mappings.html" TargetMode="External"/><Relationship Id="rId751" Type="http://schemas.openxmlformats.org/officeDocument/2006/relationships/hyperlink" Target="http://wiki.hl7.org/index.php?title=FHIR_Implementation_Page" TargetMode="External"/><Relationship Id="rId849" Type="http://schemas.openxmlformats.org/officeDocument/2006/relationships/hyperlink" Target="file:///C:\Users\Lloyd\Documents\SVN\FHIR\build\qa\element-definitions.html" TargetMode="External"/><Relationship Id="rId1174" Type="http://schemas.openxmlformats.org/officeDocument/2006/relationships/hyperlink" Target="http://gforge.hl7.org/gf/project/fhir/tracker/?action=TrackerItemEdit&amp;tracker_item_id=3686" TargetMode="External"/><Relationship Id="rId1381" Type="http://schemas.openxmlformats.org/officeDocument/2006/relationships/hyperlink" Target="file:///C:\Users\Lloyd\Documents\SVN\FHIR\build\qa\conformance.html" TargetMode="External"/><Relationship Id="rId1479" Type="http://schemas.openxmlformats.org/officeDocument/2006/relationships/hyperlink" Target="file:///C:\Users\Lloyd\Documents\SVN\FHIR\build\qa\security-labels.html" TargetMode="External"/><Relationship Id="rId1686" Type="http://schemas.openxmlformats.org/officeDocument/2006/relationships/hyperlink" Target="file:///C:\Users\Lloyd\Documents\SVN\FHIR\build\qa\resource.html" TargetMode="External"/><Relationship Id="rId2225" Type="http://schemas.openxmlformats.org/officeDocument/2006/relationships/hyperlink" Target="file:///C:\Users\Lloyd\Documents\SVN\FHIR\build\qa\media.html" TargetMode="External"/><Relationship Id="rId2432" Type="http://schemas.openxmlformats.org/officeDocument/2006/relationships/hyperlink" Target="questionnaireresponse.html" TargetMode="External"/><Relationship Id="rId404" Type="http://schemas.openxmlformats.org/officeDocument/2006/relationships/hyperlink" Target="file:///C:\Users\Lloyd\Documents\SVN\FHIR\build\qa\help.html" TargetMode="External"/><Relationship Id="rId611" Type="http://schemas.openxmlformats.org/officeDocument/2006/relationships/hyperlink" Target="file:///C:\Users\Lloyd\Documents\SVN\FHIR\build\qa\datatypes.html" TargetMode="External"/><Relationship Id="rId1034" Type="http://schemas.openxmlformats.org/officeDocument/2006/relationships/hyperlink" Target="file:///C:\Users\Lloyd\Documents\SVN\FHIR\build\qa\extensibility.html" TargetMode="External"/><Relationship Id="rId1241" Type="http://schemas.openxmlformats.org/officeDocument/2006/relationships/hyperlink" Target="file:///C:\Users\Lloyd\Documents\SVN\FHIR\build\qa\schedule.html" TargetMode="External"/><Relationship Id="rId1339" Type="http://schemas.openxmlformats.org/officeDocument/2006/relationships/hyperlink" Target="file:///C:\Users\Lloyd\Documents\SVN\FHIR\build\qa\search.html" TargetMode="External"/><Relationship Id="rId1893" Type="http://schemas.openxmlformats.org/officeDocument/2006/relationships/hyperlink" Target="file:///C:\Users\Lloyd\Documents\SVN\FHIR\build\qa\profiling.html" TargetMode="External"/><Relationship Id="rId2737" Type="http://schemas.openxmlformats.org/officeDocument/2006/relationships/hyperlink" Target="http://loinc.org" TargetMode="External"/><Relationship Id="rId2944" Type="http://schemas.openxmlformats.org/officeDocument/2006/relationships/hyperlink" Target="file:///C:\Users\Lloyd\Documents\SVN\FHIR\build\qa\help.html" TargetMode="External"/><Relationship Id="rId709" Type="http://schemas.openxmlformats.org/officeDocument/2006/relationships/hyperlink" Target="file:///C:\Users\Lloyd\Documents\SVN\FHIR\build\qa\bundle.html" TargetMode="External"/><Relationship Id="rId916" Type="http://schemas.openxmlformats.org/officeDocument/2006/relationships/hyperlink" Target="file:///C:\Users\Lloyd\Documents\SVN\FHIR\build\qa\extensibility.html" TargetMode="External"/><Relationship Id="rId1101" Type="http://schemas.openxmlformats.org/officeDocument/2006/relationships/hyperlink" Target="file:///C:\Users\Lloyd\Documents\SVN\FHIR\build\qa\device.html" TargetMode="External"/><Relationship Id="rId1546" Type="http://schemas.openxmlformats.org/officeDocument/2006/relationships/hyperlink" Target="file:///C:\Users\Lloyd\Documents\SVN\FHIR\build\qa\resource.html" TargetMode="External"/><Relationship Id="rId1753" Type="http://schemas.openxmlformats.org/officeDocument/2006/relationships/hyperlink" Target="file:///C:\Users\Lloyd\Documents\SVN\FHIR\build\qa\messageheader.html" TargetMode="External"/><Relationship Id="rId1960" Type="http://schemas.openxmlformats.org/officeDocument/2006/relationships/hyperlink" Target="file:///C:\Users\Lloyd\Documents\SVN\FHIR\build\qa\clinical.html" TargetMode="External"/><Relationship Id="rId2804" Type="http://schemas.openxmlformats.org/officeDocument/2006/relationships/hyperlink" Target="file:///C:\Users\Lloyd\Documents\SVN\FHIR\build\qa\valueset.html" TargetMode="External"/><Relationship Id="rId45" Type="http://schemas.openxmlformats.org/officeDocument/2006/relationships/hyperlink" Target="http://wiki.hl7.org/index.php?title=Category:FHIR_Resource_Proposal" TargetMode="External"/><Relationship Id="rId1406" Type="http://schemas.openxmlformats.org/officeDocument/2006/relationships/hyperlink" Target="file:///C:\Users\Lloyd\Documents\SVN\FHIR\build\qa\help.html" TargetMode="External"/><Relationship Id="rId1613" Type="http://schemas.openxmlformats.org/officeDocument/2006/relationships/hyperlink" Target="file:///C:\Users\Lloyd\Documents\SVN\FHIR\build\qa\encounter-example-f203-20130311.html" TargetMode="External"/><Relationship Id="rId1820" Type="http://schemas.openxmlformats.org/officeDocument/2006/relationships/hyperlink" Target="http://www.nlm.nih.gov/research/umls/sourcereleasedocs/current/NDFRT/" TargetMode="External"/><Relationship Id="rId194" Type="http://schemas.openxmlformats.org/officeDocument/2006/relationships/hyperlink" Target="file:///C:\Users\Lloyd\Documents\SVN\FHIR\build\qa\help.html" TargetMode="External"/><Relationship Id="rId1918" Type="http://schemas.openxmlformats.org/officeDocument/2006/relationships/hyperlink" Target="file:///C:\Users\Lloyd\Documents\SVN\FHIR\build\qa\search.html" TargetMode="External"/><Relationship Id="rId2082" Type="http://schemas.openxmlformats.org/officeDocument/2006/relationships/hyperlink" Target="file:///C:\Users\Lloyd\Documents\SVN\FHIR\build\qa\http.html" TargetMode="External"/><Relationship Id="rId261" Type="http://schemas.openxmlformats.org/officeDocument/2006/relationships/hyperlink" Target="http://www.hl7.org/events/workgroupmeetings.cfm?ref=nav" TargetMode="External"/><Relationship Id="rId499" Type="http://schemas.openxmlformats.org/officeDocument/2006/relationships/hyperlink" Target="file:///C:\Users\Lloyd\Documents\SVN\FHIR\build\qa\datatypes.html" TargetMode="External"/><Relationship Id="rId2387" Type="http://schemas.openxmlformats.org/officeDocument/2006/relationships/hyperlink" Target="eligibilityresponse.html" TargetMode="External"/><Relationship Id="rId2594" Type="http://schemas.openxmlformats.org/officeDocument/2006/relationships/hyperlink" Target="file:///C:\Users\Lloyd\Documents\SVN\FHIR\build\qa\history.html" TargetMode="External"/><Relationship Id="rId359" Type="http://schemas.openxmlformats.org/officeDocument/2006/relationships/hyperlink" Target="file:///C:\Users\Lloyd\Documents\SVN\FHIR\build\qa\datatypes-examples.html" TargetMode="External"/><Relationship Id="rId566" Type="http://schemas.openxmlformats.org/officeDocument/2006/relationships/hyperlink" Target="file:///C:\Users\Lloyd\Documents\SVN\FHIR\build\qa\datatypes-examples.html" TargetMode="External"/><Relationship Id="rId773" Type="http://schemas.openxmlformats.org/officeDocument/2006/relationships/hyperlink" Target="file:///C:\Users\Lloyd\Documents\SVN\FHIR\build\qa\documents.html" TargetMode="External"/><Relationship Id="rId1196" Type="http://schemas.openxmlformats.org/officeDocument/2006/relationships/hyperlink" Target="file:///C:\Users\Lloyd\Documents\SVN\FHIR\build\qa\appointment.html" TargetMode="External"/><Relationship Id="rId2247" Type="http://schemas.openxmlformats.org/officeDocument/2006/relationships/hyperlink" Target="file:///C:\Users\Lloyd\Documents\SVN\FHIR\build\qa\eligibilityrequest.html" TargetMode="External"/><Relationship Id="rId2454" Type="http://schemas.openxmlformats.org/officeDocument/2006/relationships/hyperlink" Target="file:///C:\Users\Lloyd\Documents\SVN\FHIR\build\qa\history.html" TargetMode="External"/><Relationship Id="rId2899" Type="http://schemas.openxmlformats.org/officeDocument/2006/relationships/hyperlink" Target="file:///C:\Users\Lloyd\Documents\SVN\FHIR\build\qa\profiling.html" TargetMode="External"/><Relationship Id="rId121" Type="http://schemas.openxmlformats.org/officeDocument/2006/relationships/hyperlink" Target="file:///C:\Users\Lloyd\Documents\SVN\FHIR\build\qa\history.html" TargetMode="External"/><Relationship Id="rId219" Type="http://schemas.openxmlformats.org/officeDocument/2006/relationships/image" Target="file:///C:\Users\Lloyd\Documents\SVN\FHIR\build\qa\help16.png" TargetMode="External"/><Relationship Id="rId426" Type="http://schemas.openxmlformats.org/officeDocument/2006/relationships/hyperlink" Target="file:///C:\Users\Lloyd\Documents\SVN\FHIR\build\qa\datatypes-definitions.html" TargetMode="External"/><Relationship Id="rId633" Type="http://schemas.openxmlformats.org/officeDocument/2006/relationships/hyperlink" Target="file:///C:\Users\Lloyd\Documents\SVN\FHIR\build\qa\resource.html" TargetMode="External"/><Relationship Id="rId980" Type="http://schemas.openxmlformats.org/officeDocument/2006/relationships/hyperlink" Target="file:///C:\Users\Lloyd\Documents\SVN\FHIR\build\qa\processrequest.html" TargetMode="External"/><Relationship Id="rId1056" Type="http://schemas.openxmlformats.org/officeDocument/2006/relationships/hyperlink" Target="file:///C:\Users\Lloyd\Documents\SVN\FHIR\build\qa\datatypes.html" TargetMode="External"/><Relationship Id="rId1263" Type="http://schemas.openxmlformats.org/officeDocument/2006/relationships/hyperlink" Target="file:///C:\Users\Lloyd\Documents\SVN\FHIR\build\qa\conceptmap.html" TargetMode="External"/><Relationship Id="rId2107" Type="http://schemas.openxmlformats.org/officeDocument/2006/relationships/hyperlink" Target="file:///C:\Users\Lloyd\Documents\SVN\FHIR\build\qa\observation.html" TargetMode="External"/><Relationship Id="rId2314" Type="http://schemas.openxmlformats.org/officeDocument/2006/relationships/hyperlink" Target="supplyrequest.html" TargetMode="External"/><Relationship Id="rId2661" Type="http://schemas.openxmlformats.org/officeDocument/2006/relationships/hyperlink" Target="http://www.ihtsdo.org/fileadmin/user_upload/Docs_01/News/SNOMED_CT_Query_Specification_-__v0.08_-_20121213.doc" TargetMode="External"/><Relationship Id="rId2759" Type="http://schemas.openxmlformats.org/officeDocument/2006/relationships/hyperlink" Target="http://www.cdc.gov/nchs/icd/icd9.htm" TargetMode="External"/><Relationship Id="rId2966" Type="http://schemas.openxmlformats.org/officeDocument/2006/relationships/hyperlink" Target="file:///C:\Users\Lloyd\Documents\SVN\FHIR\build\qa\organization.html" TargetMode="External"/><Relationship Id="rId840" Type="http://schemas.openxmlformats.org/officeDocument/2006/relationships/hyperlink" Target="file:///C:\Users\Lloyd\Documents\SVN\FHIR\build\qa\extensibility.html" TargetMode="External"/><Relationship Id="rId938" Type="http://schemas.openxmlformats.org/officeDocument/2006/relationships/hyperlink" Target="file:///C:\Users\Lloyd\Documents\SVN\FHIR\build\qa\datatypes.html" TargetMode="External"/><Relationship Id="rId1470" Type="http://schemas.openxmlformats.org/officeDocument/2006/relationships/hyperlink" Target="file:///C:\Users\Lloyd\Documents\SVN\FHIR\build\qa\narrative.html" TargetMode="External"/><Relationship Id="rId1568" Type="http://schemas.openxmlformats.org/officeDocument/2006/relationships/hyperlink" Target="file:///C:\Users\Lloyd\Documents\SVN\FHIR\build\qa\organization-example-f003-burgers-ENT.html" TargetMode="External"/><Relationship Id="rId1775" Type="http://schemas.openxmlformats.org/officeDocument/2006/relationships/hyperlink" Target="file:///C:\Users\Lloyd\Documents\SVN\FHIR\build\qa\parameters.html" TargetMode="External"/><Relationship Id="rId2521" Type="http://schemas.openxmlformats.org/officeDocument/2006/relationships/hyperlink" Target="file:///C:\Users\Lloyd\Documents\SVN\FHIR\build\qa\compartments.html" TargetMode="External"/><Relationship Id="rId2619" Type="http://schemas.openxmlformats.org/officeDocument/2006/relationships/hyperlink" Target="file:///C:\Users\Lloyd\Documents\SVN\FHIR\build\qa\datatypes.html" TargetMode="External"/><Relationship Id="rId2826" Type="http://schemas.openxmlformats.org/officeDocument/2006/relationships/hyperlink" Target="file:///C:\Users\Lloyd\Documents\SVN\FHIR\build\qa\datatypes.html" TargetMode="External"/><Relationship Id="rId67" Type="http://schemas.openxmlformats.org/officeDocument/2006/relationships/hyperlink" Target="file:///C:\Users\Lloyd\Documents\SVN\FHIR\build\qa\narrative.html" TargetMode="External"/><Relationship Id="rId700" Type="http://schemas.openxmlformats.org/officeDocument/2006/relationships/image" Target="file:///C:\Users\Lloyd\Documents\SVN\FHIR\build\qa\documentinformation.png" TargetMode="External"/><Relationship Id="rId1123" Type="http://schemas.openxmlformats.org/officeDocument/2006/relationships/hyperlink" Target="file:///C:\Users\Lloyd\Documents\SVN\FHIR\build\qa\medicationdispense.html" TargetMode="External"/><Relationship Id="rId1330" Type="http://schemas.openxmlformats.org/officeDocument/2006/relationships/hyperlink" Target="file:///C:\Users\Lloyd\Documents\SVN\FHIR\build\qa\operationoutcome.html" TargetMode="External"/><Relationship Id="rId1428" Type="http://schemas.openxmlformats.org/officeDocument/2006/relationships/hyperlink" Target="file:///C:\Users\Lloyd\Documents\SVN\FHIR\build\qa\dataelement.html" TargetMode="External"/><Relationship Id="rId1635" Type="http://schemas.openxmlformats.org/officeDocument/2006/relationships/hyperlink" Target="file:///C:\Users\Lloyd\Documents\SVN\FHIR\build\qa\medication-example-f202-flucloxacilline.html" TargetMode="External"/><Relationship Id="rId1982" Type="http://schemas.openxmlformats.org/officeDocument/2006/relationships/hyperlink" Target="http://wiki.hl7.org/index.php?title=FHIR" TargetMode="External"/><Relationship Id="rId1842" Type="http://schemas.openxmlformats.org/officeDocument/2006/relationships/hyperlink" Target="file:///C:\Users\Lloyd\Documents\SVN\FHIR\build\qa\http.html" TargetMode="External"/><Relationship Id="rId1702" Type="http://schemas.openxmlformats.org/officeDocument/2006/relationships/hyperlink" Target="file:///C:\Users\Lloyd\Documents\SVN\FHIR\build\qa\help.html" TargetMode="External"/><Relationship Id="rId283" Type="http://schemas.openxmlformats.org/officeDocument/2006/relationships/hyperlink" Target="http://ehealth.data.com.au" TargetMode="External"/><Relationship Id="rId490" Type="http://schemas.openxmlformats.org/officeDocument/2006/relationships/hyperlink" Target="file:///C:\Users\Lloyd\Documents\SVN\FHIR\build\qa\datatypes-examples.html" TargetMode="External"/><Relationship Id="rId2171" Type="http://schemas.openxmlformats.org/officeDocument/2006/relationships/hyperlink" Target="file:///C:\Users\Lloyd\Documents\SVN\FHIR\build\qa\bodysite.html" TargetMode="External"/><Relationship Id="rId3015" Type="http://schemas.openxmlformats.org/officeDocument/2006/relationships/hyperlink" Target="file:///C:\Users\Lloyd\Documents\SVN\FHIR\build\qa\managing.html" TargetMode="External"/><Relationship Id="rId143" Type="http://schemas.openxmlformats.org/officeDocument/2006/relationships/hyperlink" Target="file:///C:\Users\Lloyd\Documents\SVN\FHIR\build\qa\valueset.html" TargetMode="External"/><Relationship Id="rId350" Type="http://schemas.openxmlformats.org/officeDocument/2006/relationships/hyperlink" Target="http://www2a.cdc.gov/vaccines/iis/iisstandards/vaccines.asp?rpt=cvx" TargetMode="External"/><Relationship Id="rId588" Type="http://schemas.openxmlformats.org/officeDocument/2006/relationships/hyperlink" Target="file:///C:\Users\Lloyd\Documents\SVN\FHIR\build\qa\datatypes-mappings.html" TargetMode="External"/><Relationship Id="rId795" Type="http://schemas.openxmlformats.org/officeDocument/2006/relationships/hyperlink" Target="file:///C:\Users\Lloyd\Documents\SVN\FHIR\build\qa\element-definitions.html" TargetMode="External"/><Relationship Id="rId2031" Type="http://schemas.openxmlformats.org/officeDocument/2006/relationships/hyperlink" Target="file:///C:\Users\Lloyd\Documents\SVN\FHIR\build\qa\elementdefinition-definitions.html" TargetMode="External"/><Relationship Id="rId2269" Type="http://schemas.openxmlformats.org/officeDocument/2006/relationships/hyperlink" Target="nutritionorder.html" TargetMode="External"/><Relationship Id="rId2476" Type="http://schemas.openxmlformats.org/officeDocument/2006/relationships/hyperlink" Target="file:///C:\Users\Lloyd\Documents\SVN\FHIR\build\qa\resource.html" TargetMode="External"/><Relationship Id="rId2683" Type="http://schemas.openxmlformats.org/officeDocument/2006/relationships/hyperlink" Target="file:///C:\Users\Lloyd\Documents\SVN\FHIR\build\qa\.profile.xml" TargetMode="External"/><Relationship Id="rId2890" Type="http://schemas.openxmlformats.org/officeDocument/2006/relationships/hyperlink" Target="file:///C:\Users\Lloyd\Documents\SVN\FHIR\build\qa\diagnosticreport.html" TargetMode="External"/><Relationship Id="rId9" Type="http://schemas.openxmlformats.org/officeDocument/2006/relationships/hyperlink" Target="file:///C:\Users\Lloyd\Documents\SVN\FHIR\build\qa\administration.html" TargetMode="External"/><Relationship Id="rId210" Type="http://schemas.openxmlformats.org/officeDocument/2006/relationships/hyperlink" Target="file:///C:\Users\Lloyd\Documents\SVN\FHIR\build\qa\structuredefinition.html" TargetMode="External"/><Relationship Id="rId448" Type="http://schemas.openxmlformats.org/officeDocument/2006/relationships/hyperlink" Target="file:///C:\Users\Lloyd\Documents\SVN\FHIR\build\qa\datatypes-definitions.html" TargetMode="External"/><Relationship Id="rId655" Type="http://schemas.openxmlformats.org/officeDocument/2006/relationships/hyperlink" Target="file:///C:\Users\Lloyd\Documents\SVN\FHIR\build\qa\2012Sep\index.htm" TargetMode="External"/><Relationship Id="rId862" Type="http://schemas.openxmlformats.org/officeDocument/2006/relationships/hyperlink" Target="file:///C:\Users\Lloyd\Documents\SVN\FHIR\build\qa\datatypes.html" TargetMode="External"/><Relationship Id="rId1078" Type="http://schemas.openxmlformats.org/officeDocument/2006/relationships/hyperlink" Target="file:///C:\Users\Lloyd\Documents\SVN\FHIR\build\qa\datatypes.html" TargetMode="External"/><Relationship Id="rId1285" Type="http://schemas.openxmlformats.org/officeDocument/2006/relationships/hyperlink" Target="file:///C:\Users\Lloyd\Documents\SVN\FHIR\build\qa\schedule.html" TargetMode="External"/><Relationship Id="rId1492" Type="http://schemas.openxmlformats.org/officeDocument/2006/relationships/hyperlink" Target="file:///C:\Users\Lloyd\Documents\SVN\FHIR\build\qa\overview-dev.html" TargetMode="External"/><Relationship Id="rId2129" Type="http://schemas.openxmlformats.org/officeDocument/2006/relationships/hyperlink" Target="file:///C:\Users\Lloyd\Documents\SVN\FHIR\build\qa\allergyintolerance.html" TargetMode="External"/><Relationship Id="rId2336" Type="http://schemas.openxmlformats.org/officeDocument/2006/relationships/hyperlink" Target="conceptmap.html" TargetMode="External"/><Relationship Id="rId2543" Type="http://schemas.openxmlformats.org/officeDocument/2006/relationships/hyperlink" Target="file:///C:\Users\Lloyd\Documents\SVN\FHIR\build\qa\datatypes.html" TargetMode="External"/><Relationship Id="rId2750" Type="http://schemas.openxmlformats.org/officeDocument/2006/relationships/hyperlink" Target="file:///C:\Users\Lloyd\Documents\SVN\FHIR\build\qa\ndc.html" TargetMode="External"/><Relationship Id="rId2988" Type="http://schemas.openxmlformats.org/officeDocument/2006/relationships/hyperlink" Target="file:///C:\Users\Lloyd\Documents\SVN\FHIR\build\qa\resource.html" TargetMode="External"/><Relationship Id="rId308" Type="http://schemas.openxmlformats.org/officeDocument/2006/relationships/hyperlink" Target="http://www.jpsys.com" TargetMode="External"/><Relationship Id="rId515" Type="http://schemas.openxmlformats.org/officeDocument/2006/relationships/hyperlink" Target="file:///C:\Users\Lloyd\Documents\SVN\FHIR\build\qa\extensibility.html" TargetMode="External"/><Relationship Id="rId722" Type="http://schemas.openxmlformats.org/officeDocument/2006/relationships/hyperlink" Target="file:///C:\Users\Lloyd\Documents\SVN\FHIR\build\qa\security.html" TargetMode="External"/><Relationship Id="rId1145" Type="http://schemas.openxmlformats.org/officeDocument/2006/relationships/hyperlink" Target="file:///C:\Users\Lloyd\Documents\SVN\FHIR\build\qa\subscription.html" TargetMode="External"/><Relationship Id="rId1352" Type="http://schemas.openxmlformats.org/officeDocument/2006/relationships/hyperlink" Target="file:///C:\Users\Lloyd\Documents\SVN\FHIR\build\qa\compartments.html" TargetMode="External"/><Relationship Id="rId1797" Type="http://schemas.openxmlformats.org/officeDocument/2006/relationships/hyperlink" Target="file:///C:\Users\Lloyd\Documents\SVN\FHIR\build\qa\basic-example-narrative.xml.html" TargetMode="External"/><Relationship Id="rId2403" Type="http://schemas.openxmlformats.org/officeDocument/2006/relationships/hyperlink" Target="list.html" TargetMode="External"/><Relationship Id="rId2848" Type="http://schemas.openxmlformats.org/officeDocument/2006/relationships/hyperlink" Target="file:///C:\Users\Lloyd\Documents\SVN\FHIR\build\qa\snomedct.html" TargetMode="External"/><Relationship Id="rId89" Type="http://schemas.openxmlformats.org/officeDocument/2006/relationships/hyperlink" Target="file:///C:\Users\Lloyd\Documents\SVN\FHIR\build\qa\composition.html" TargetMode="External"/><Relationship Id="rId1005" Type="http://schemas.openxmlformats.org/officeDocument/2006/relationships/hyperlink" Target="file:///C:\Users\Lloyd\Documents\SVN\FHIR\build\qa\resource.html" TargetMode="External"/><Relationship Id="rId1212" Type="http://schemas.openxmlformats.org/officeDocument/2006/relationships/hyperlink" Target="file:///C:\Users\Lloyd\Documents\SVN\FHIR\build\qa\devicecomponent.html" TargetMode="External"/><Relationship Id="rId1657" Type="http://schemas.openxmlformats.org/officeDocument/2006/relationships/hyperlink" Target="file:///C:\Users\Lloyd\Documents\SVN\FHIR\build\qa\json.html" TargetMode="External"/><Relationship Id="rId1864" Type="http://schemas.openxmlformats.org/officeDocument/2006/relationships/hyperlink" Target="file:///C:\Users\Lloyd\Documents\SVN\FHIR\build\qa\resource.html" TargetMode="External"/><Relationship Id="rId2610" Type="http://schemas.openxmlformats.org/officeDocument/2006/relationships/hyperlink" Target="http://oauth.net/" TargetMode="External"/><Relationship Id="rId2708" Type="http://schemas.openxmlformats.org/officeDocument/2006/relationships/hyperlink" Target="file:///C:\Users\Lloyd\Documents\SVN\FHIR\build\qa\terminologies-valuesets.html" TargetMode="External"/><Relationship Id="rId2915" Type="http://schemas.openxmlformats.org/officeDocument/2006/relationships/hyperlink" Target="file:///C:\Users\Lloyd\Documents\SVN\FHIR\build\qa\valueset.html" TargetMode="External"/><Relationship Id="rId1517" Type="http://schemas.openxmlformats.org/officeDocument/2006/relationships/hyperlink" Target="file:///C:\Users\Lloyd\Documents\SVN\FHIR\build\qa\search.html" TargetMode="External"/><Relationship Id="rId1724" Type="http://schemas.openxmlformats.org/officeDocument/2006/relationships/hyperlink" Target="http://loinc.org" TargetMode="External"/><Relationship Id="rId16" Type="http://schemas.openxmlformats.org/officeDocument/2006/relationships/hyperlink" Target="location.html" TargetMode="External"/><Relationship Id="rId1931" Type="http://schemas.openxmlformats.org/officeDocument/2006/relationships/hyperlink" Target="file:///C:\Users\Lloyd\Documents\SVN\FHIR\build\qa\help.html" TargetMode="External"/><Relationship Id="rId2193" Type="http://schemas.openxmlformats.org/officeDocument/2006/relationships/hyperlink" Target="file:///C:\Users\Lloyd\Documents\SVN\FHIR\build\qa\flag.html" TargetMode="External"/><Relationship Id="rId2498" Type="http://schemas.openxmlformats.org/officeDocument/2006/relationships/hyperlink" Target="file:///C:\Users\Lloyd\Documents\SVN\FHIR\build\qa\valueset-contact-point-system.html" TargetMode="External"/><Relationship Id="rId165" Type="http://schemas.openxmlformats.org/officeDocument/2006/relationships/hyperlink" Target="http://www.ihe.net/" TargetMode="External"/><Relationship Id="rId372" Type="http://schemas.openxmlformats.org/officeDocument/2006/relationships/hyperlink" Target="file:///C:\Users\Lloyd\Documents\SVN\FHIR\build\qa\datatypes-mappings.html" TargetMode="External"/><Relationship Id="rId677" Type="http://schemas.openxmlformats.org/officeDocument/2006/relationships/hyperlink" Target="file:///C:\Users\Lloyd\Documents\SVN\FHIR\build\qa\extensibility.html" TargetMode="External"/><Relationship Id="rId2053" Type="http://schemas.openxmlformats.org/officeDocument/2006/relationships/hyperlink" Target="file:///C:\Users\Lloyd\Documents\SVN\FHIR\build\qa\http.html" TargetMode="External"/><Relationship Id="rId2260" Type="http://schemas.openxmlformats.org/officeDocument/2006/relationships/hyperlink" Target="procedure.html" TargetMode="External"/><Relationship Id="rId2358" Type="http://schemas.openxmlformats.org/officeDocument/2006/relationships/hyperlink" Target="appointmentresponse.html" TargetMode="External"/><Relationship Id="rId232" Type="http://schemas.openxmlformats.org/officeDocument/2006/relationships/hyperlink" Target="file:///C:\Users\Lloyd\Documents\SVN\FHIR\build\qa\allergyintolerance-definitions.html" TargetMode="External"/><Relationship Id="rId884" Type="http://schemas.openxmlformats.org/officeDocument/2006/relationships/hyperlink" Target="file:///C:\Users\Lloyd\Documents\SVN\FHIR\build\qa\dataelements.xml" TargetMode="External"/><Relationship Id="rId2120" Type="http://schemas.openxmlformats.org/officeDocument/2006/relationships/hyperlink" Target="file:///C:\Users\Lloyd\Documents\SVN\FHIR\build\qa\diagnosticorder.html" TargetMode="External"/><Relationship Id="rId2565" Type="http://schemas.openxmlformats.org/officeDocument/2006/relationships/hyperlink" Target="file:///C:\Users\Lloyd\Documents\SVN\FHIR\build\qa\compartments.html" TargetMode="External"/><Relationship Id="rId2772" Type="http://schemas.openxmlformats.org/officeDocument/2006/relationships/hyperlink" Target="file:///C:\Users\Lloyd\Documents\SVN\FHIR\build\qa\valueset-dicom-dcim.html" TargetMode="External"/><Relationship Id="rId537" Type="http://schemas.openxmlformats.org/officeDocument/2006/relationships/hyperlink" Target="file:///C:\Users\Lloyd\Documents\SVN\FHIR\build\qa\datatypes-examples.html" TargetMode="External"/><Relationship Id="rId744" Type="http://schemas.openxmlformats.org/officeDocument/2006/relationships/hyperlink" Target="file:///C:\Users\Lloyd\Documents\SVN\FHIR\build\qa\examples-json.zip" TargetMode="External"/><Relationship Id="rId951" Type="http://schemas.openxmlformats.org/officeDocument/2006/relationships/hyperlink" Target="file:///C:\Users\Lloyd\Documents\SVN\FHIR\build\qa\references.html" TargetMode="External"/><Relationship Id="rId1167" Type="http://schemas.openxmlformats.org/officeDocument/2006/relationships/hyperlink" Target="file:///C:\Users\Lloyd\Documents\SVN\FHIR\build\qa\structuredefinition.html" TargetMode="External"/><Relationship Id="rId1374" Type="http://schemas.openxmlformats.org/officeDocument/2006/relationships/hyperlink" Target="file:///C:\Users\Lloyd\Documents\SVN\FHIR\build\qa\bundle-definitions.html" TargetMode="External"/><Relationship Id="rId1581" Type="http://schemas.openxmlformats.org/officeDocument/2006/relationships/hyperlink" Target="file:///C:\Users\Lloyd\Documents\SVN\FHIR\build\qa\medication-example-f003-tolbutamide.html" TargetMode="External"/><Relationship Id="rId1679" Type="http://schemas.openxmlformats.org/officeDocument/2006/relationships/hyperlink" Target="http://james.newtonking.com/json" TargetMode="External"/><Relationship Id="rId2218" Type="http://schemas.openxmlformats.org/officeDocument/2006/relationships/hyperlink" Target="file:///C:\Users\Lloyd\Documents\SVN\FHIR\build\qa\documents.html" TargetMode="External"/><Relationship Id="rId2425" Type="http://schemas.openxmlformats.org/officeDocument/2006/relationships/hyperlink" Target="practitioner.html" TargetMode="External"/><Relationship Id="rId2632" Type="http://schemas.openxmlformats.org/officeDocument/2006/relationships/hyperlink" Target="file:///C:\Users\Lloyd\Documents\SVN\FHIR\build\qa\soa.html" TargetMode="External"/><Relationship Id="rId80" Type="http://schemas.openxmlformats.org/officeDocument/2006/relationships/hyperlink" Target="http://gforge.hl7.org/gf/project/fhir/tracker/?action=TrackerItemBrowse" TargetMode="External"/><Relationship Id="rId604" Type="http://schemas.openxmlformats.org/officeDocument/2006/relationships/hyperlink" Target="file:///C:\Users\Lloyd\Documents\SVN\FHIR\build\qa\datatypes.html" TargetMode="External"/><Relationship Id="rId811" Type="http://schemas.openxmlformats.org/officeDocument/2006/relationships/hyperlink" Target="json.html" TargetMode="External"/><Relationship Id="rId1027" Type="http://schemas.openxmlformats.org/officeDocument/2006/relationships/hyperlink" Target="file:///C:\Users\Lloyd\Documents\SVN\FHIR\build\qa\conformance-rules.html" TargetMode="External"/><Relationship Id="rId1234" Type="http://schemas.openxmlformats.org/officeDocument/2006/relationships/hyperlink" Target="file:///C:\Users\Lloyd\Documents\SVN\FHIR\build\qa\claim.html" TargetMode="External"/><Relationship Id="rId1441" Type="http://schemas.openxmlformats.org/officeDocument/2006/relationships/hyperlink" Target="file:///C:\Users\Lloyd\Documents\SVN\FHIR\build\qa\terminology-service.html" TargetMode="External"/><Relationship Id="rId1886" Type="http://schemas.openxmlformats.org/officeDocument/2006/relationships/hyperlink" Target="file:///C:\Users\Lloyd\Documents\SVN\FHIR\build\qa\http.html" TargetMode="External"/><Relationship Id="rId2937" Type="http://schemas.openxmlformats.org/officeDocument/2006/relationships/hyperlink" Target="file:///C:\Users\Lloyd\Documents\SVN\FHIR\build\qa\documents.html" TargetMode="External"/><Relationship Id="rId909" Type="http://schemas.openxmlformats.org/officeDocument/2006/relationships/hyperlink" Target="file:///C:\Users\Lloyd\Documents\SVN\FHIR\build\qa\help.html" TargetMode="External"/><Relationship Id="rId1301" Type="http://schemas.openxmlformats.org/officeDocument/2006/relationships/hyperlink" Target="https://tools.ietf.org/html/rfc3986" TargetMode="External"/><Relationship Id="rId1539" Type="http://schemas.openxmlformats.org/officeDocument/2006/relationships/hyperlink" Target="file:///C:\Users\Lloyd\Documents\SVN\FHIR\build\qa\resource.html" TargetMode="External"/><Relationship Id="rId1746" Type="http://schemas.openxmlformats.org/officeDocument/2006/relationships/hyperlink" Target="file:///C:\Users\Lloyd\Documents\SVN\FHIR\build\qa\bundle.html" TargetMode="External"/><Relationship Id="rId1953" Type="http://schemas.openxmlformats.org/officeDocument/2006/relationships/hyperlink" Target="file:///C:\Users\Lloyd\Documents\SVN\FHIR\build\qa\json.html" TargetMode="External"/><Relationship Id="rId38" Type="http://schemas.openxmlformats.org/officeDocument/2006/relationships/hyperlink" Target="supplyrequest.html" TargetMode="External"/><Relationship Id="rId1606" Type="http://schemas.openxmlformats.org/officeDocument/2006/relationships/hyperlink" Target="file:///C:\Users\Lloyd\Documents\SVN\FHIR\build\qa\procedure-example-f201-tpf.html" TargetMode="External"/><Relationship Id="rId1813" Type="http://schemas.openxmlformats.org/officeDocument/2006/relationships/hyperlink" Target="http://www.fda.gov/Drugs/InformationOnDrugs/ucm142438.htm" TargetMode="External"/><Relationship Id="rId187" Type="http://schemas.openxmlformats.org/officeDocument/2006/relationships/hyperlink" Target="file:///C:\Users\Lloyd\Documents\SVN\FHIR\build\qa\resource.html" TargetMode="External"/><Relationship Id="rId394" Type="http://schemas.openxmlformats.org/officeDocument/2006/relationships/hyperlink" Target="file:///C:\Users\Lloyd\Documents\SVN\FHIR\build\qa\datatypes.html" TargetMode="External"/><Relationship Id="rId2075" Type="http://schemas.openxmlformats.org/officeDocument/2006/relationships/hyperlink" Target="file:///C:\Users\Lloyd\Documents\SVN\FHIR\build\qa\site\index.html" TargetMode="External"/><Relationship Id="rId2282" Type="http://schemas.openxmlformats.org/officeDocument/2006/relationships/hyperlink" Target="bodysite.html" TargetMode="External"/><Relationship Id="rId254" Type="http://schemas.openxmlformats.org/officeDocument/2006/relationships/hyperlink" Target="http://www.ama-assn.org/go/cpt" TargetMode="External"/><Relationship Id="rId699" Type="http://schemas.openxmlformats.org/officeDocument/2006/relationships/hyperlink" Target="file:///C:\Users\Lloyd\Documents\SVN\FHIR\build\qa\change.html" TargetMode="External"/><Relationship Id="rId1091" Type="http://schemas.openxmlformats.org/officeDocument/2006/relationships/hyperlink" Target="file:///C:\Users\Lloyd\Documents\SVN\FHIR\build\qa\bundle.html" TargetMode="External"/><Relationship Id="rId2587" Type="http://schemas.openxmlformats.org/officeDocument/2006/relationships/hyperlink" Target="file:///C:\Users\Lloyd\Documents\SVN\FHIR\build\qa\compartments.html" TargetMode="External"/><Relationship Id="rId2794" Type="http://schemas.openxmlformats.org/officeDocument/2006/relationships/hyperlink" Target="file:///C:\Users\Lloyd\Documents\SVN\FHIR\build\qa\snomedct.html" TargetMode="External"/><Relationship Id="rId114" Type="http://schemas.openxmlformats.org/officeDocument/2006/relationships/hyperlink" Target="file:///C:\Users\Lloyd\Documents\SVN\FHIR\build\qa\composition.html" TargetMode="External"/><Relationship Id="rId461" Type="http://schemas.openxmlformats.org/officeDocument/2006/relationships/hyperlink" Target="file:///C:\Users\Lloyd\Documents\SVN\FHIR\build\qa\datatypes-definitions.html" TargetMode="External"/><Relationship Id="rId559" Type="http://schemas.openxmlformats.org/officeDocument/2006/relationships/hyperlink" Target="file:///C:\Users\Lloyd\Documents\SVN\FHIR\build\qa\datatypes-mappings.html" TargetMode="External"/><Relationship Id="rId766" Type="http://schemas.openxmlformats.org/officeDocument/2006/relationships/hyperlink" Target="file:///C:\Users\Lloyd\Documents\SVN\FHIR\build\qa\compartments.html" TargetMode="External"/><Relationship Id="rId1189" Type="http://schemas.openxmlformats.org/officeDocument/2006/relationships/hyperlink" Target="file:///C:\Users\Lloyd\Documents\SVN\FHIR\build\qa\valueset.html" TargetMode="External"/><Relationship Id="rId1396" Type="http://schemas.openxmlformats.org/officeDocument/2006/relationships/hyperlink" Target="http://fhir.org/registry" TargetMode="External"/><Relationship Id="rId2142" Type="http://schemas.openxmlformats.org/officeDocument/2006/relationships/hyperlink" Target="file:///C:\Users\Lloyd\Documents\SVN\FHIR\build\qa\lifecycle.html" TargetMode="External"/><Relationship Id="rId2447" Type="http://schemas.openxmlformats.org/officeDocument/2006/relationships/hyperlink" Target="visionprescription.html" TargetMode="External"/><Relationship Id="rId321" Type="http://schemas.openxmlformats.org/officeDocument/2006/relationships/hyperlink" Target="http://www.openmapsw.com/" TargetMode="External"/><Relationship Id="rId419" Type="http://schemas.openxmlformats.org/officeDocument/2006/relationships/hyperlink" Target="file:///C:\Users\Lloyd\Documents\SVN\FHIR\build\qa\datatypes.html" TargetMode="External"/><Relationship Id="rId626" Type="http://schemas.openxmlformats.org/officeDocument/2006/relationships/hyperlink" Target="file:///C:\Users\Lloyd\Documents\SVN\FHIR\build\qa\datatypes.html" TargetMode="External"/><Relationship Id="rId973" Type="http://schemas.openxmlformats.org/officeDocument/2006/relationships/hyperlink" Target="file:///C:\Users\Lloyd\Documents\SVN\FHIR\build\qa\claimresponse.html" TargetMode="External"/><Relationship Id="rId1049" Type="http://schemas.openxmlformats.org/officeDocument/2006/relationships/hyperlink" Target="http://hl7.org/fhir/directory.html" TargetMode="External"/><Relationship Id="rId1256" Type="http://schemas.openxmlformats.org/officeDocument/2006/relationships/hyperlink" Target="file:///C:\Users\Lloyd\Documents\SVN\FHIR\build\qa\questionnaire.html" TargetMode="External"/><Relationship Id="rId2002" Type="http://schemas.openxmlformats.org/officeDocument/2006/relationships/hyperlink" Target="file:///C:\Users\Lloyd\Documents\SVN\FHIR\build\qa\http.html" TargetMode="External"/><Relationship Id="rId2307" Type="http://schemas.openxmlformats.org/officeDocument/2006/relationships/hyperlink" Target="order.html" TargetMode="External"/><Relationship Id="rId2654" Type="http://schemas.openxmlformats.org/officeDocument/2006/relationships/hyperlink" Target="http://snomed.org/uristandard.pdf" TargetMode="External"/><Relationship Id="rId2861" Type="http://schemas.openxmlformats.org/officeDocument/2006/relationships/hyperlink" Target="file:///C:\Users\Lloyd\Documents\SVN\FHIR\build\qa\valueset-operations.html" TargetMode="External"/><Relationship Id="rId2959" Type="http://schemas.openxmlformats.org/officeDocument/2006/relationships/hyperlink" Target="file:///C:\Users\Lloyd\Documents\SVN\FHIR\build\qa\http.html" TargetMode="External"/><Relationship Id="rId833" Type="http://schemas.openxmlformats.org/officeDocument/2006/relationships/hyperlink" Target="file:///C:\Users\Lloyd\Documents\SVN\FHIR\build\qa\formats.html" TargetMode="External"/><Relationship Id="rId1116" Type="http://schemas.openxmlformats.org/officeDocument/2006/relationships/hyperlink" Target="file:///C:\Users\Lloyd\Documents\SVN\FHIR\build\qa\immunization.html" TargetMode="External"/><Relationship Id="rId1463" Type="http://schemas.openxmlformats.org/officeDocument/2006/relationships/hyperlink" Target="file:///C:\Users\Lloyd\Documents\SVN\FHIR\build\qa\extensibility.html" TargetMode="External"/><Relationship Id="rId1670" Type="http://schemas.openxmlformats.org/officeDocument/2006/relationships/hyperlink" Target="file:///C:\Users\Lloyd\Documents\SVN\FHIR\build\qa\conformance-definitions.html" TargetMode="External"/><Relationship Id="rId1768" Type="http://schemas.openxmlformats.org/officeDocument/2006/relationships/hyperlink" Target="file:///C:\Users\Lloyd\Documents\SVN\FHIR\build\qa\http.html" TargetMode="External"/><Relationship Id="rId2514" Type="http://schemas.openxmlformats.org/officeDocument/2006/relationships/hyperlink" Target="file:///C:\Users\Lloyd\Documents\SVN\FHIR\build\qa\list-operations.html" TargetMode="External"/><Relationship Id="rId2721" Type="http://schemas.openxmlformats.org/officeDocument/2006/relationships/hyperlink" Target="file:///C:\Users\Lloyd\Documents\SVN\FHIR\build\qa\-questionnaire.html" TargetMode="External"/><Relationship Id="rId2819" Type="http://schemas.openxmlformats.org/officeDocument/2006/relationships/hyperlink" Target="file:///C:\Users\Lloyd\Documents\SVN\FHIR\build\qa\profiling.html" TargetMode="External"/><Relationship Id="rId900" Type="http://schemas.openxmlformats.org/officeDocument/2006/relationships/hyperlink" Target="file:///C:\Users\Lloyd\Documents\SVN\FHIR\build\qa\extensibility.html" TargetMode="External"/><Relationship Id="rId1323" Type="http://schemas.openxmlformats.org/officeDocument/2006/relationships/hyperlink" Target="file:///C:\Users\Lloyd\Documents\SVN\FHIR\build\qa\resource.html" TargetMode="External"/><Relationship Id="rId1530" Type="http://schemas.openxmlformats.org/officeDocument/2006/relationships/hyperlink" Target="file:///C:\Users\Lloyd\Documents\SVN\FHIR\build\qa\security.html" TargetMode="External"/><Relationship Id="rId1628" Type="http://schemas.openxmlformats.org/officeDocument/2006/relationships/hyperlink" Target="file:///C:\Users\Lloyd\Documents\SVN\FHIR\build\qa\medication-example-f201-salmeterol.html" TargetMode="External"/><Relationship Id="rId1975" Type="http://schemas.openxmlformats.org/officeDocument/2006/relationships/hyperlink" Target="file:///C:\Users\Lloyd\Documents\SVN\FHIR\build\qa\extensibility.html" TargetMode="External"/><Relationship Id="rId1835" Type="http://schemas.openxmlformats.org/officeDocument/2006/relationships/hyperlink" Target="file:///C:\Users\Lloyd\Documents\SVN\FHIR\build\qa\history.html" TargetMode="External"/><Relationship Id="rId1902" Type="http://schemas.openxmlformats.org/officeDocument/2006/relationships/hyperlink" Target="file:///C:\Users\Lloyd\Documents\SVN\FHIR\build\qa\http.html" TargetMode="External"/><Relationship Id="rId2097" Type="http://schemas.openxmlformats.org/officeDocument/2006/relationships/hyperlink" Target="http://wiki.hl7.org/index.php?title=FHIR_Specification_Feedback_(DSTU_2)" TargetMode="External"/><Relationship Id="rId276" Type="http://schemas.openxmlformats.org/officeDocument/2006/relationships/hyperlink" Target="http://medicalinteroperability.org" TargetMode="External"/><Relationship Id="rId483" Type="http://schemas.openxmlformats.org/officeDocument/2006/relationships/hyperlink" Target="file:///C:\Users\Lloyd\Documents\SVN\FHIR\build\qa\datatypes.html" TargetMode="External"/><Relationship Id="rId690" Type="http://schemas.openxmlformats.org/officeDocument/2006/relationships/hyperlink" Target="file:///C:\Users\Lloyd\Documents\SVN\FHIR\build\qa\terminologies-systems.html" TargetMode="External"/><Relationship Id="rId2164" Type="http://schemas.openxmlformats.org/officeDocument/2006/relationships/hyperlink" Target="file:///C:\Users\Lloyd\Documents\SVN\FHIR\build\qa\observation.html" TargetMode="External"/><Relationship Id="rId2371" Type="http://schemas.openxmlformats.org/officeDocument/2006/relationships/hyperlink" Target="conceptmap.html" TargetMode="External"/><Relationship Id="rId3008" Type="http://schemas.openxmlformats.org/officeDocument/2006/relationships/hyperlink" Target="file:///C:\Users\Lloyd\Documents\SVN\FHIR\build\qa\datatypes.html" TargetMode="External"/><Relationship Id="rId136" Type="http://schemas.openxmlformats.org/officeDocument/2006/relationships/hyperlink" Target="file:///C:\Users\Lloyd\Documents\SVN\FHIR\build\qa\help.html" TargetMode="External"/><Relationship Id="rId343" Type="http://schemas.openxmlformats.org/officeDocument/2006/relationships/hyperlink" Target="http://www.zynxhealth.com" TargetMode="External"/><Relationship Id="rId550" Type="http://schemas.openxmlformats.org/officeDocument/2006/relationships/hyperlink" Target="file:///C:\Users\Lloyd\Documents\SVN\FHIR\build\qa\datatypes-examples.html" TargetMode="External"/><Relationship Id="rId788" Type="http://schemas.openxmlformats.org/officeDocument/2006/relationships/hyperlink" Target="file:///C:\Users\Lloyd\Documents\SVN\FHIR\build\qa\resource.html" TargetMode="External"/><Relationship Id="rId995" Type="http://schemas.openxmlformats.org/officeDocument/2006/relationships/hyperlink" Target="http://wiki.hl7.org/index.php?title=FHIR_Resource_Types" TargetMode="External"/><Relationship Id="rId1180" Type="http://schemas.openxmlformats.org/officeDocument/2006/relationships/hyperlink" Target="file:///C:\Users\Lloyd\Documents\SVN\FHIR\build\qa\group.html" TargetMode="External"/><Relationship Id="rId2024" Type="http://schemas.openxmlformats.org/officeDocument/2006/relationships/hyperlink" Target="file:///C:\Users\Lloyd\Documents\SVN\FHIR\build\qa\procedure.html" TargetMode="External"/><Relationship Id="rId2231" Type="http://schemas.openxmlformats.org/officeDocument/2006/relationships/hyperlink" Target="file:///C:\Users\Lloyd\Documents\SVN\FHIR\build\qa\operationoutcome.html" TargetMode="External"/><Relationship Id="rId2469" Type="http://schemas.openxmlformats.org/officeDocument/2006/relationships/hyperlink" Target="file:///C:\Users\Lloyd\Documents\SVN\FHIR\build\qa\messaging.html" TargetMode="External"/><Relationship Id="rId2676" Type="http://schemas.openxmlformats.org/officeDocument/2006/relationships/hyperlink" Target="http://hl7.org/fhir" TargetMode="External"/><Relationship Id="rId2883" Type="http://schemas.openxmlformats.org/officeDocument/2006/relationships/hyperlink" Target="file:///C:\Users\Lloyd\Documents\SVN\FHIR\build\qa\bodysite.html" TargetMode="External"/><Relationship Id="rId203" Type="http://schemas.openxmlformats.org/officeDocument/2006/relationships/hyperlink" Target="file:///C:\Users\Lloyd\Documents\SVN\FHIR\build\qa\structuredefinition.html" TargetMode="External"/><Relationship Id="rId648" Type="http://schemas.openxmlformats.org/officeDocument/2006/relationships/hyperlink" Target="file:///C:\Users\Lloyd\Documents\SVN\FHIR\build\qa\index.html" TargetMode="External"/><Relationship Id="rId855" Type="http://schemas.openxmlformats.org/officeDocument/2006/relationships/hyperlink" Target="file:///C:\Users\Lloyd\Documents\SVN\FHIR\build\qa\datatypes.html" TargetMode="External"/><Relationship Id="rId1040" Type="http://schemas.openxmlformats.org/officeDocument/2006/relationships/hyperlink" Target="file:///C:\Users\Lloyd\Documents\SVN\FHIR\build\qa\rdf.html" TargetMode="External"/><Relationship Id="rId1278" Type="http://schemas.openxmlformats.org/officeDocument/2006/relationships/hyperlink" Target="file:///C:\Users\Lloyd\Documents\SVN\FHIR\build\qa\familymemberhistory.html" TargetMode="External"/><Relationship Id="rId1485" Type="http://schemas.openxmlformats.org/officeDocument/2006/relationships/hyperlink" Target="file:///C:\Users\Lloyd\Documents\SVN\FHIR\build\qa\operationoutcome.html" TargetMode="External"/><Relationship Id="rId1692" Type="http://schemas.openxmlformats.org/officeDocument/2006/relationships/image" Target="file:///C:\Users\Lloyd\Documents\SVN\FHIR\build\qa\icon-fhir-16.png" TargetMode="External"/><Relationship Id="rId2329" Type="http://schemas.openxmlformats.org/officeDocument/2006/relationships/hyperlink" Target="basic.html" TargetMode="External"/><Relationship Id="rId2536" Type="http://schemas.openxmlformats.org/officeDocument/2006/relationships/hyperlink" Target="file:///C:\Users\Lloyd\Documents\SVN\FHIR\build\qa\datatypes.html" TargetMode="External"/><Relationship Id="rId2743" Type="http://schemas.openxmlformats.org/officeDocument/2006/relationships/hyperlink" Target="http://www.ama-assn.org/go/cpt" TargetMode="External"/><Relationship Id="rId410" Type="http://schemas.openxmlformats.org/officeDocument/2006/relationships/hyperlink" Target="file:///C:\Users\Lloyd\Documents\SVN\FHIR\build\qa\datatypes-definitions.html" TargetMode="External"/><Relationship Id="rId508" Type="http://schemas.openxmlformats.org/officeDocument/2006/relationships/hyperlink" Target="file:///C:\Users\Lloyd\Documents\SVN\FHIR\build\qa\resource.html" TargetMode="External"/><Relationship Id="rId715" Type="http://schemas.openxmlformats.org/officeDocument/2006/relationships/hyperlink" Target="http://www.w3.org/TR/xmldsig-core/" TargetMode="External"/><Relationship Id="rId922" Type="http://schemas.openxmlformats.org/officeDocument/2006/relationships/hyperlink" Target="file:///C:\Users\Lloyd\Documents\SVN\FHIR\build\qa\resource.html" TargetMode="External"/><Relationship Id="rId1138" Type="http://schemas.openxmlformats.org/officeDocument/2006/relationships/hyperlink" Target="file:///C:\Users\Lloyd\Documents\SVN\FHIR\build\qa\provenance.html" TargetMode="External"/><Relationship Id="rId1345" Type="http://schemas.openxmlformats.org/officeDocument/2006/relationships/hyperlink" Target="file:///C:\Users\Lloyd\Documents\SVN\FHIR\build\qa\operationoutcome.html" TargetMode="External"/><Relationship Id="rId1552" Type="http://schemas.openxmlformats.org/officeDocument/2006/relationships/hyperlink" Target="file:///C:\Users\Lloyd\Documents\SVN\FHIR\build\qa\condition-example-f001-heart.html" TargetMode="External"/><Relationship Id="rId1997" Type="http://schemas.openxmlformats.org/officeDocument/2006/relationships/hyperlink" Target="file:///C:\Users\Lloyd\Documents\SVN\FHIR\build\qa\history.html" TargetMode="External"/><Relationship Id="rId2603" Type="http://schemas.openxmlformats.org/officeDocument/2006/relationships/image" Target="file:///C:\Users\Lloyd\Documents\SVN\FHIR\build\qa\security-icon-fhir.png" TargetMode="External"/><Relationship Id="rId2950" Type="http://schemas.openxmlformats.org/officeDocument/2006/relationships/hyperlink" Target="file:///C:\Users\Lloyd\Documents\SVN\FHIR\build\qa\http.html" TargetMode="External"/><Relationship Id="rId1205" Type="http://schemas.openxmlformats.org/officeDocument/2006/relationships/hyperlink" Target="file:///C:\Users\Lloyd\Documents\SVN\FHIR\build\qa\clinicalimpression.html" TargetMode="External"/><Relationship Id="rId1857" Type="http://schemas.openxmlformats.org/officeDocument/2006/relationships/hyperlink" Target="file:///C:\Users\Lloyd\Documents\SVN\FHIR\build\qa\history.html" TargetMode="External"/><Relationship Id="rId2810" Type="http://schemas.openxmlformats.org/officeDocument/2006/relationships/hyperlink" Target="file:///C:\Users\Lloyd\Documents\SVN\FHIR\build\qa\terminology-service.html" TargetMode="External"/><Relationship Id="rId2908" Type="http://schemas.openxmlformats.org/officeDocument/2006/relationships/hyperlink" Target="file:///C:\Users\Lloyd\Documents\SVN\FHIR\build\qa\history.html" TargetMode="External"/><Relationship Id="rId51" Type="http://schemas.openxmlformats.org/officeDocument/2006/relationships/hyperlink" Target="file:///C:\Users\Lloyd\Documents\SVN\FHIR\build\qa\history.html" TargetMode="External"/><Relationship Id="rId1412" Type="http://schemas.openxmlformats.org/officeDocument/2006/relationships/hyperlink" Target="file:///C:\Users\Lloyd\Documents\SVN\FHIR\build\qa\valueset.html" TargetMode="External"/><Relationship Id="rId1717" Type="http://schemas.openxmlformats.org/officeDocument/2006/relationships/hyperlink" Target="file:///C:\Users\Lloyd\Documents\SVN\FHIR\build\qa\help.html" TargetMode="External"/><Relationship Id="rId1924" Type="http://schemas.openxmlformats.org/officeDocument/2006/relationships/hyperlink" Target="file:///C:\Users\Lloyd\Documents\SVN\FHIR\build\qa\narrative.html" TargetMode="External"/><Relationship Id="rId298" Type="http://schemas.openxmlformats.org/officeDocument/2006/relationships/hyperlink" Target="http://www.healthcentrix.com" TargetMode="External"/><Relationship Id="rId158" Type="http://schemas.openxmlformats.org/officeDocument/2006/relationships/hyperlink" Target="file:///C:\Users\Lloyd\Documents\SVN\FHIR\build\qa\comparison-v2.html" TargetMode="External"/><Relationship Id="rId2186" Type="http://schemas.openxmlformats.org/officeDocument/2006/relationships/hyperlink" Target="file:///C:\Users\Lloyd\Documents\SVN\FHIR\build\qa\device.html" TargetMode="External"/><Relationship Id="rId2393" Type="http://schemas.openxmlformats.org/officeDocument/2006/relationships/hyperlink" Target="familymemberhistory.html" TargetMode="External"/><Relationship Id="rId2698" Type="http://schemas.openxmlformats.org/officeDocument/2006/relationships/hyperlink" Target="file:///C:\Users\Lloyd\Documents\SVN\FHIR\build\qa\.xml.html" TargetMode="External"/><Relationship Id="rId365" Type="http://schemas.openxmlformats.org/officeDocument/2006/relationships/hyperlink" Target="file:///C:\Users\Lloyd\Documents\SVN\FHIR\build\qa\datatypes-examples.html" TargetMode="External"/><Relationship Id="rId572" Type="http://schemas.openxmlformats.org/officeDocument/2006/relationships/hyperlink" Target="file:///C:\Users\Lloyd\Documents\SVN\FHIR\build\qa\identifier-registry.html" TargetMode="External"/><Relationship Id="rId2046" Type="http://schemas.openxmlformats.org/officeDocument/2006/relationships/hyperlink" Target="file:///C:\Users\Lloyd\Documents\SVN\FHIR\build\qa\qicore\qicore.html" TargetMode="External"/><Relationship Id="rId2253" Type="http://schemas.openxmlformats.org/officeDocument/2006/relationships/hyperlink" Target="file:///C:\Users\Lloyd\Documents\SVN\FHIR\build\qa\paymentnotice.html" TargetMode="External"/><Relationship Id="rId2460" Type="http://schemas.openxmlformats.org/officeDocument/2006/relationships/hyperlink" Target="file:///C:\Users\Lloyd\Documents\SVN\FHIR\build\qa\help.html" TargetMode="External"/><Relationship Id="rId225" Type="http://schemas.openxmlformats.org/officeDocument/2006/relationships/image" Target="file:///C:\Users\Lloyd\Documents\SVN\FHIR\build\qa\icon_primitive.png" TargetMode="External"/><Relationship Id="rId432" Type="http://schemas.openxmlformats.org/officeDocument/2006/relationships/hyperlink" Target="file:///C:\Users\Lloyd\Documents\SVN\FHIR\build\qa\datatypes-definitions.html" TargetMode="External"/><Relationship Id="rId877" Type="http://schemas.openxmlformats.org/officeDocument/2006/relationships/hyperlink" Target="file:///C:\Users\Lloyd\Documents\SVN\FHIR\build\qa\history.html" TargetMode="External"/><Relationship Id="rId1062" Type="http://schemas.openxmlformats.org/officeDocument/2006/relationships/hyperlink" Target="file:///C:\Users\Lloyd\Documents\SVN\FHIR\build\qa\datatypes.html" TargetMode="External"/><Relationship Id="rId2113" Type="http://schemas.openxmlformats.org/officeDocument/2006/relationships/hyperlink" Target="file:///C:\Users\Lloyd\Documents\SVN\FHIR\build\qa\procedure.html" TargetMode="External"/><Relationship Id="rId2320" Type="http://schemas.openxmlformats.org/officeDocument/2006/relationships/hyperlink" Target="auditevent.html" TargetMode="External"/><Relationship Id="rId2558" Type="http://schemas.openxmlformats.org/officeDocument/2006/relationships/hyperlink" Target="file:///C:\Users\Lloyd\Documents\SVN\FHIR\build\qa\datatypes.html" TargetMode="External"/><Relationship Id="rId2765" Type="http://schemas.openxmlformats.org/officeDocument/2006/relationships/hyperlink" Target="file:///C:\Users\Lloyd\Documents\SVN\FHIR\build\qa\terminologies-v3.html" TargetMode="External"/><Relationship Id="rId2972" Type="http://schemas.openxmlformats.org/officeDocument/2006/relationships/hyperlink" Target="file:///C:\Users\Lloyd\Documents\SVN\FHIR\build\qa\messaging.html" TargetMode="External"/><Relationship Id="rId737" Type="http://schemas.openxmlformats.org/officeDocument/2006/relationships/hyperlink" Target="file:///C:\Users\Lloyd\Documents\SVN\FHIR\build\qa\xml.html" TargetMode="External"/><Relationship Id="rId944" Type="http://schemas.openxmlformats.org/officeDocument/2006/relationships/hyperlink" Target="file:///C:\Users\Lloyd\Documents\SVN\FHIR\build\qa\datatypes.html" TargetMode="External"/><Relationship Id="rId1367" Type="http://schemas.openxmlformats.org/officeDocument/2006/relationships/hyperlink" Target="file:///C:\Users\Lloyd\Documents\SVN\FHIR\build\qa\bundle-definitions.html" TargetMode="External"/><Relationship Id="rId1574" Type="http://schemas.openxmlformats.org/officeDocument/2006/relationships/hyperlink" Target="file:///C:\Users\Lloyd\Documents\SVN\FHIR\build\qa\organization-example-f003-burgers-ENT.html" TargetMode="External"/><Relationship Id="rId1781" Type="http://schemas.openxmlformats.org/officeDocument/2006/relationships/hyperlink" Target="file:///C:\Users\Lloyd\Documents\SVN\FHIR\build\qa\resource.html" TargetMode="External"/><Relationship Id="rId2418" Type="http://schemas.openxmlformats.org/officeDocument/2006/relationships/hyperlink" Target="orderresponse.html" TargetMode="External"/><Relationship Id="rId2625" Type="http://schemas.openxmlformats.org/officeDocument/2006/relationships/hyperlink" Target="http://smartplatforms.org/2014/04/security-vulnerabilities-in-ccda-display/" TargetMode="External"/><Relationship Id="rId2832" Type="http://schemas.openxmlformats.org/officeDocument/2006/relationships/hyperlink" Target="file:///C:\Users\Lloyd\Documents\SVN\FHIR\build\qa\resource.html" TargetMode="External"/><Relationship Id="rId73" Type="http://schemas.openxmlformats.org/officeDocument/2006/relationships/hyperlink" Target="file:///C:\Users\Lloyd\Documents\SVN\FHIR\build\qa\toc.html" TargetMode="External"/><Relationship Id="rId804" Type="http://schemas.openxmlformats.org/officeDocument/2006/relationships/hyperlink" Target="file:///C:\Users\Lloyd\Documents\SVN\FHIR\build\qa\element-definitions.html" TargetMode="External"/><Relationship Id="rId1227" Type="http://schemas.openxmlformats.org/officeDocument/2006/relationships/hyperlink" Target="file:///C:\Users\Lloyd\Documents\SVN\FHIR\build\qa\namingsystem.html" TargetMode="External"/><Relationship Id="rId1434" Type="http://schemas.openxmlformats.org/officeDocument/2006/relationships/hyperlink" Target="file:///C:\Users\Lloyd\Documents\SVN\FHIR\build\qa\history.html" TargetMode="External"/><Relationship Id="rId1641" Type="http://schemas.openxmlformats.org/officeDocument/2006/relationships/hyperlink" Target="file:///C:\Users\Lloyd\Documents\SVN\FHIR\build\qa\practitioner-example-f201-ab.html" TargetMode="External"/><Relationship Id="rId1879" Type="http://schemas.openxmlformats.org/officeDocument/2006/relationships/hyperlink" Target="file:///C:\Users\Lloyd\Documents\SVN\FHIR\build\qa\extensibility.html" TargetMode="External"/><Relationship Id="rId1501" Type="http://schemas.openxmlformats.org/officeDocument/2006/relationships/hyperlink" Target="implementation.html" TargetMode="External"/><Relationship Id="rId1739" Type="http://schemas.openxmlformats.org/officeDocument/2006/relationships/hyperlink" Target="file:///C:\Users\Lloyd\Documents\SVN\FHIR\build\qa\compartments.html" TargetMode="External"/><Relationship Id="rId1946" Type="http://schemas.openxmlformats.org/officeDocument/2006/relationships/hyperlink" Target="file:///C:\Users\Lloyd\Documents\SVN\FHIR\build\qa\conformance.html" TargetMode="External"/><Relationship Id="rId1806" Type="http://schemas.openxmlformats.org/officeDocument/2006/relationships/hyperlink" Target="file:///C:\Users\Lloyd\Documents\SVN\FHIR\build\qa\rxnorm.html" TargetMode="External"/><Relationship Id="rId387" Type="http://schemas.openxmlformats.org/officeDocument/2006/relationships/hyperlink" Target="file:///C:\Users\Lloyd\Documents\SVN\FHIR\build\qa\datatypes-mappings.html" TargetMode="External"/><Relationship Id="rId594" Type="http://schemas.openxmlformats.org/officeDocument/2006/relationships/hyperlink" Target="file:///C:\Users\Lloyd\Documents\SVN\FHIR\build\qa\documents.html" TargetMode="External"/><Relationship Id="rId2068" Type="http://schemas.openxmlformats.org/officeDocument/2006/relationships/hyperlink" Target="file:///C:\Users\Lloyd\Documents\SVN\FHIR\build\qa\rim.rdf.xml" TargetMode="External"/><Relationship Id="rId2275" Type="http://schemas.openxmlformats.org/officeDocument/2006/relationships/hyperlink" Target="medicationstatement.html" TargetMode="External"/><Relationship Id="rId247" Type="http://schemas.openxmlformats.org/officeDocument/2006/relationships/hyperlink" Target="file:///C:\Users\Lloyd\Documents\SVN\FHIR\build\qa\profiling.html" TargetMode="External"/><Relationship Id="rId899" Type="http://schemas.openxmlformats.org/officeDocument/2006/relationships/hyperlink" Target="file:///C:\Users\Lloyd\Documents\SVN\FHIR\build\qa\daf\daf-patient.profile.json.html" TargetMode="External"/><Relationship Id="rId1084" Type="http://schemas.openxmlformats.org/officeDocument/2006/relationships/hyperlink" Target="file:///C:\Users\Lloyd\Documents\SVN\FHIR\build\qa\processrequest.html" TargetMode="External"/><Relationship Id="rId2482" Type="http://schemas.openxmlformats.org/officeDocument/2006/relationships/hyperlink" Target="file:///C:\Users\Lloyd\Documents\SVN\FHIR\build\qa\conformance-base.json.html" TargetMode="External"/><Relationship Id="rId2787" Type="http://schemas.openxmlformats.org/officeDocument/2006/relationships/hyperlink" Target="file:///C:\Users\Lloyd\Documents\SVN\FHIR\build\qa\loinc.html" TargetMode="External"/><Relationship Id="rId107" Type="http://schemas.openxmlformats.org/officeDocument/2006/relationships/hyperlink" Target="file:///C:\Users\Lloyd\Documents\SVN\FHIR\build\qa\composition.html" TargetMode="External"/><Relationship Id="rId454" Type="http://schemas.openxmlformats.org/officeDocument/2006/relationships/hyperlink" Target="file:///C:\Users\Lloyd\Documents\SVN\FHIR\build\qa\datatypes-definitions.html" TargetMode="External"/><Relationship Id="rId661" Type="http://schemas.openxmlformats.org/officeDocument/2006/relationships/hyperlink" Target="file:///C:\Users\Lloyd\Documents\SVN\FHIR\build\qa\license.html" TargetMode="External"/><Relationship Id="rId759" Type="http://schemas.openxmlformats.org/officeDocument/2006/relationships/hyperlink" Target="file:///C:\Users\Lloyd\Documents\SVN\FHIR\build\qa\help.html" TargetMode="External"/><Relationship Id="rId966" Type="http://schemas.openxmlformats.org/officeDocument/2006/relationships/hyperlink" Target="file:///C:\Users\Lloyd\Documents\SVN\FHIR\build\qa\enrollmentrequest.html" TargetMode="External"/><Relationship Id="rId1291" Type="http://schemas.openxmlformats.org/officeDocument/2006/relationships/hyperlink" Target="file:///C:\Users\Lloyd\Documents\SVN\FHIR\build\qa\conformance-rules.html" TargetMode="External"/><Relationship Id="rId1389" Type="http://schemas.openxmlformats.org/officeDocument/2006/relationships/hyperlink" Target="file:///C:\Users\Lloyd\Documents\SVN\FHIR\build\qa\resource-operations.html" TargetMode="External"/><Relationship Id="rId1596" Type="http://schemas.openxmlformats.org/officeDocument/2006/relationships/hyperlink" Target="file:///C:\Users\Lloyd\Documents\SVN\FHIR\build\qa\organization-example-f201-aumc.html" TargetMode="External"/><Relationship Id="rId2135" Type="http://schemas.openxmlformats.org/officeDocument/2006/relationships/hyperlink" Target="file:///C:\Users\Lloyd\Documents\SVN\FHIR\build\qa\familymemberhistory.html" TargetMode="External"/><Relationship Id="rId2342" Type="http://schemas.openxmlformats.org/officeDocument/2006/relationships/hyperlink" Target="searchparameter.html" TargetMode="External"/><Relationship Id="rId2647" Type="http://schemas.openxmlformats.org/officeDocument/2006/relationships/hyperlink" Target="file:///C:\Users\Lloyd\Documents\SVN\FHIR\build\qa\help.html" TargetMode="External"/><Relationship Id="rId2994" Type="http://schemas.openxmlformats.org/officeDocument/2006/relationships/image" Target="file:///C:\Users\Lloyd\Documents\SVN\FHIR\build\qa\lock.png" TargetMode="External"/><Relationship Id="rId314" Type="http://schemas.openxmlformats.org/officeDocument/2006/relationships/hyperlink" Target="http://www.mckesson.com/" TargetMode="External"/><Relationship Id="rId521" Type="http://schemas.openxmlformats.org/officeDocument/2006/relationships/hyperlink" Target="file:///C:\Users\Lloyd\Documents\SVN\FHIR\build\qa\json.html" TargetMode="External"/><Relationship Id="rId619" Type="http://schemas.openxmlformats.org/officeDocument/2006/relationships/hyperlink" Target="file:///C:\Users\Lloyd\Documents\SVN\FHIR\build\qa\datatypes.html" TargetMode="External"/><Relationship Id="rId1151" Type="http://schemas.openxmlformats.org/officeDocument/2006/relationships/hyperlink" Target="file:///C:\Users\Lloyd\Documents\SVN\FHIR\build\qa\binary.html" TargetMode="External"/><Relationship Id="rId1249" Type="http://schemas.openxmlformats.org/officeDocument/2006/relationships/hyperlink" Target="file:///C:\Users\Lloyd\Documents\SVN\FHIR\build\qa\sdc\sdc.html" TargetMode="External"/><Relationship Id="rId2202" Type="http://schemas.openxmlformats.org/officeDocument/2006/relationships/hyperlink" Target="file:///C:\Users\Lloyd\Documents\SVN\FHIR\build\qa\lifecycle.html" TargetMode="External"/><Relationship Id="rId2854" Type="http://schemas.openxmlformats.org/officeDocument/2006/relationships/hyperlink" Target="file:///C:\Users\Lloyd\Documents\SVN\FHIR\build\qa\loinc.html" TargetMode="External"/><Relationship Id="rId95" Type="http://schemas.openxmlformats.org/officeDocument/2006/relationships/hyperlink" Target="https://www.systemsbiology.org/leroy-hood" TargetMode="External"/><Relationship Id="rId826" Type="http://schemas.openxmlformats.org/officeDocument/2006/relationships/hyperlink" Target="file:///C:\Users\Lloyd\Documents\SVN\FHIR\build\qa\extensibility-definitions.html" TargetMode="External"/><Relationship Id="rId1011" Type="http://schemas.openxmlformats.org/officeDocument/2006/relationships/hyperlink" Target="file:///C:\Users\Lloyd\Documents\SVN\FHIR\build\qa\resource.html" TargetMode="External"/><Relationship Id="rId1109" Type="http://schemas.openxmlformats.org/officeDocument/2006/relationships/hyperlink" Target="file:///C:\Users\Lloyd\Documents\SVN\FHIR\build\qa\encounter.html" TargetMode="External"/><Relationship Id="rId1456" Type="http://schemas.openxmlformats.org/officeDocument/2006/relationships/hyperlink" Target="file:///C:\Users\Lloyd\Documents\SVN\FHIR\build\qa\usecases.html" TargetMode="External"/><Relationship Id="rId1663" Type="http://schemas.openxmlformats.org/officeDocument/2006/relationships/hyperlink" Target="file:///C:\Users\Lloyd\Documents\SVN\FHIR\build\qa\terminologies.html" TargetMode="External"/><Relationship Id="rId1870" Type="http://schemas.openxmlformats.org/officeDocument/2006/relationships/hyperlink" Target="file:///C:\Users\Lloyd\Documents\SVN\FHIR\build\qa\xml.html" TargetMode="External"/><Relationship Id="rId1968" Type="http://schemas.openxmlformats.org/officeDocument/2006/relationships/hyperlink" Target="file:///C:\Users\Lloyd\Documents\SVN\FHIR\build\qa\patient.html" TargetMode="External"/><Relationship Id="rId2507" Type="http://schemas.openxmlformats.org/officeDocument/2006/relationships/hyperlink" Target="file:///C:\Users\Lloyd\Documents\SVN\FHIR\build\qa\observation-definitions.html" TargetMode="External"/><Relationship Id="rId2714" Type="http://schemas.openxmlformats.org/officeDocument/2006/relationships/hyperlink" Target="file:///C:\Users\Lloyd\Documents\SVN\FHIR\build\qa\.json.html" TargetMode="External"/><Relationship Id="rId2921" Type="http://schemas.openxmlformats.org/officeDocument/2006/relationships/hyperlink" Target="file:///C:\Users\Lloyd\Documents\SVN\FHIR\build\qa\resource.html" TargetMode="External"/><Relationship Id="rId1316" Type="http://schemas.openxmlformats.org/officeDocument/2006/relationships/hyperlink" Target="file:///C:\Users\Lloyd\Documents\SVN\FHIR\build\qa\resource.html" TargetMode="External"/><Relationship Id="rId1523" Type="http://schemas.openxmlformats.org/officeDocument/2006/relationships/hyperlink" Target="file:///C:\Users\Lloyd\Documents\SVN\FHIR\build\qa\profiling.html" TargetMode="External"/><Relationship Id="rId1730" Type="http://schemas.openxmlformats.org/officeDocument/2006/relationships/hyperlink" Target="file:///C:\Users\Lloyd\Documents\SVN\FHIR\build\qa\help.html" TargetMode="External"/><Relationship Id="rId22" Type="http://schemas.openxmlformats.org/officeDocument/2006/relationships/hyperlink" Target="file:///C:\Users\Lloyd\Documents\SVN\FHIR\build\qa\administration.html" TargetMode="External"/><Relationship Id="rId1828" Type="http://schemas.openxmlformats.org/officeDocument/2006/relationships/hyperlink" Target="http://gforge.hl7.org/gf/project/fhir/tracker/?action=TrackerItemAdd&amp;tracker_id=677" TargetMode="External"/><Relationship Id="rId171" Type="http://schemas.openxmlformats.org/officeDocument/2006/relationships/hyperlink" Target="file:///C:\Users\Lloyd\Documents\SVN\FHIR\build\qa\history.html" TargetMode="External"/><Relationship Id="rId2297" Type="http://schemas.openxmlformats.org/officeDocument/2006/relationships/hyperlink" Target="devicemetric.html" TargetMode="External"/><Relationship Id="rId269" Type="http://schemas.openxmlformats.org/officeDocument/2006/relationships/hyperlink" Target="http://www.immregistries.org" TargetMode="External"/><Relationship Id="rId476" Type="http://schemas.openxmlformats.org/officeDocument/2006/relationships/hyperlink" Target="file:///C:\Users\Lloyd\Documents\SVN\FHIR\build\qa\datatypes-definitions.html" TargetMode="External"/><Relationship Id="rId683" Type="http://schemas.openxmlformats.org/officeDocument/2006/relationships/hyperlink" Target="file:///C:\Users\Lloyd\Documents\SVN\FHIR\build\qa\datatypes.html" TargetMode="External"/><Relationship Id="rId890" Type="http://schemas.openxmlformats.org/officeDocument/2006/relationships/hyperlink" Target="file:///C:\Users\Lloyd\Documents\SVN\FHIR\build\qa\quantity.profile.json.html" TargetMode="External"/><Relationship Id="rId2157" Type="http://schemas.openxmlformats.org/officeDocument/2006/relationships/hyperlink" Target="file:///C:\Users\Lloyd\Documents\SVN\FHIR\build\qa\medicationstatement.html" TargetMode="External"/><Relationship Id="rId2364" Type="http://schemas.openxmlformats.org/officeDocument/2006/relationships/hyperlink" Target="careplan.html" TargetMode="External"/><Relationship Id="rId2571" Type="http://schemas.openxmlformats.org/officeDocument/2006/relationships/hyperlink" Target="file:///C:\Users\Lloyd\Documents\SVN\FHIR\build\qa\resourcelist.html" TargetMode="External"/><Relationship Id="rId129" Type="http://schemas.openxmlformats.org/officeDocument/2006/relationships/hyperlink" Target="file:///C:\Users\Lloyd\Documents\SVN\FHIR\build\qa\extensibility.html" TargetMode="External"/><Relationship Id="rId336" Type="http://schemas.openxmlformats.org/officeDocument/2006/relationships/hyperlink" Target="http://www.va.gov" TargetMode="External"/><Relationship Id="rId543" Type="http://schemas.openxmlformats.org/officeDocument/2006/relationships/hyperlink" Target="file:///C:\Users\Lloyd\Documents\SVN\FHIR\build\qa\datatypes-definitions.html" TargetMode="External"/><Relationship Id="rId988" Type="http://schemas.openxmlformats.org/officeDocument/2006/relationships/hyperlink" Target="file:///C:\Users\Lloyd\Documents\SVN\FHIR\build\qa\paymentreconciliation.html" TargetMode="External"/><Relationship Id="rId1173" Type="http://schemas.openxmlformats.org/officeDocument/2006/relationships/hyperlink" Target="http://gforge.hl7.org/gf/project/fhir/tracker/?action=TrackerItemEdit&amp;tracker_item_id=2856" TargetMode="External"/><Relationship Id="rId1380" Type="http://schemas.openxmlformats.org/officeDocument/2006/relationships/hyperlink" Target="file:///C:\Users\Lloyd\Documents\SVN\FHIR\build\qa\extensibility.html" TargetMode="External"/><Relationship Id="rId2017" Type="http://schemas.openxmlformats.org/officeDocument/2006/relationships/hyperlink" Target="file:///C:\Users\Lloyd\Documents\SVN\FHIR\build\qa\search.html" TargetMode="External"/><Relationship Id="rId2224" Type="http://schemas.openxmlformats.org/officeDocument/2006/relationships/hyperlink" Target="file:///C:\Users\Lloyd\Documents\SVN\FHIR\build\qa\list.html" TargetMode="External"/><Relationship Id="rId2669" Type="http://schemas.openxmlformats.org/officeDocument/2006/relationships/hyperlink" Target="http://www.bpmn.org/" TargetMode="External"/><Relationship Id="rId2876" Type="http://schemas.openxmlformats.org/officeDocument/2006/relationships/hyperlink" Target="http://gforge.hl7.org/gf/project/fhir/tracker/?action=TrackerItemBrowse&amp;tracker_id=677" TargetMode="External"/><Relationship Id="rId403" Type="http://schemas.openxmlformats.org/officeDocument/2006/relationships/hyperlink" Target="file:///C:\Users\Lloyd\Documents\SVN\FHIR\build\qa\resource.html" TargetMode="External"/><Relationship Id="rId750" Type="http://schemas.openxmlformats.org/officeDocument/2006/relationships/hyperlink" Target="file:///C:\Users\Lloyd\Documents\SVN\FHIR\build\qa\translations.xml" TargetMode="External"/><Relationship Id="rId848" Type="http://schemas.openxmlformats.org/officeDocument/2006/relationships/hyperlink" Target="file:///C:\Users\Lloyd\Documents\SVN\FHIR\build\qa\datatypes.html" TargetMode="External"/><Relationship Id="rId1033" Type="http://schemas.openxmlformats.org/officeDocument/2006/relationships/hyperlink" Target="file:///C:\Users\Lloyd\Documents\SVN\FHIR\build\qa\references.html" TargetMode="External"/><Relationship Id="rId1478" Type="http://schemas.openxmlformats.org/officeDocument/2006/relationships/hyperlink" Target="file:///C:\Users\Lloyd\Documents\SVN\FHIR\build\qa\auditevent.html" TargetMode="External"/><Relationship Id="rId1685" Type="http://schemas.openxmlformats.org/officeDocument/2006/relationships/hyperlink" Target="file:///C:\Users\Lloyd\Documents\SVN\FHIR\build\qa\documents.html" TargetMode="External"/><Relationship Id="rId1892" Type="http://schemas.openxmlformats.org/officeDocument/2006/relationships/hyperlink" Target="file:///C:\Users\Lloyd\Documents\SVN\FHIR\build\qa\extensibility.html" TargetMode="External"/><Relationship Id="rId2431" Type="http://schemas.openxmlformats.org/officeDocument/2006/relationships/hyperlink" Target="questionnaire.html" TargetMode="External"/><Relationship Id="rId2529" Type="http://schemas.openxmlformats.org/officeDocument/2006/relationships/hyperlink" Target="file:///C:\Users\Lloyd\Documents\SVN\FHIR\build\qa\datatypes.html" TargetMode="External"/><Relationship Id="rId2736" Type="http://schemas.openxmlformats.org/officeDocument/2006/relationships/hyperlink" Target="file:///C:\Users\Lloyd\Documents\SVN\FHIR\build\qa\rxnorm.html" TargetMode="External"/><Relationship Id="rId610" Type="http://schemas.openxmlformats.org/officeDocument/2006/relationships/hyperlink" Target="file:///C:\Users\Lloyd\Documents\SVN\FHIR\build\qa\datatypes.html" TargetMode="External"/><Relationship Id="rId708" Type="http://schemas.openxmlformats.org/officeDocument/2006/relationships/hyperlink" Target="file:///C:\Users\Lloyd\Documents\SVN\FHIR\build\qa\document-example-dischargesummary.json.html" TargetMode="External"/><Relationship Id="rId915" Type="http://schemas.openxmlformats.org/officeDocument/2006/relationships/hyperlink" Target="file:///C:\Users\Lloyd\Documents\SVN\FHIR\build\qa\extensibility.html" TargetMode="External"/><Relationship Id="rId1240" Type="http://schemas.openxmlformats.org/officeDocument/2006/relationships/hyperlink" Target="file:///C:\Users\Lloyd\Documents\SVN\FHIR\build\qa\searchparameter.html" TargetMode="External"/><Relationship Id="rId1338" Type="http://schemas.openxmlformats.org/officeDocument/2006/relationships/hyperlink" Target="file:///C:\Users\Lloyd\Documents\SVN\FHIR\build\qa\resource.html" TargetMode="External"/><Relationship Id="rId1545" Type="http://schemas.openxmlformats.org/officeDocument/2006/relationships/hyperlink" Target="http://wiki.hl7.org/index.php?title=Category:FHIR_Resource_Proposal" TargetMode="External"/><Relationship Id="rId2943" Type="http://schemas.openxmlformats.org/officeDocument/2006/relationships/hyperlink" Target="file:///C:\Users\Lloyd\Documents\SVN\FHIR\build\qa\resource.html" TargetMode="External"/><Relationship Id="rId1100" Type="http://schemas.openxmlformats.org/officeDocument/2006/relationships/hyperlink" Target="file:///C:\Users\Lloyd\Documents\SVN\FHIR\build\qa\dataelement.html" TargetMode="External"/><Relationship Id="rId1405" Type="http://schemas.openxmlformats.org/officeDocument/2006/relationships/hyperlink" Target="file:///C:\Users\Lloyd\Documents\SVN\FHIR\build\qa\resource.html" TargetMode="External"/><Relationship Id="rId1752" Type="http://schemas.openxmlformats.org/officeDocument/2006/relationships/hyperlink" Target="file:///C:\Users\Lloyd\Documents\SVN\FHIR\build\qa\operations.html" TargetMode="External"/><Relationship Id="rId2803" Type="http://schemas.openxmlformats.org/officeDocument/2006/relationships/hyperlink" Target="file:///C:\Users\Lloyd\Documents\SVN\FHIR\build\qa\questionnaire.html" TargetMode="External"/><Relationship Id="rId44" Type="http://schemas.openxmlformats.org/officeDocument/2006/relationships/hyperlink" Target="http://www.hl7.org/Special/committees/index.cfm" TargetMode="External"/><Relationship Id="rId1612" Type="http://schemas.openxmlformats.org/officeDocument/2006/relationships/hyperlink" Target="file:///C:\Users\Lloyd\Documents\SVN\FHIR\build\qa\practitioner-example-f202-lm.html" TargetMode="External"/><Relationship Id="rId1917" Type="http://schemas.openxmlformats.org/officeDocument/2006/relationships/hyperlink" Target="file:///C:\Users\Lloyd\Documents\SVN\FHIR\build\qa\compartments.html" TargetMode="External"/><Relationship Id="rId193" Type="http://schemas.openxmlformats.org/officeDocument/2006/relationships/hyperlink" Target="file:///C:\Users\Lloyd\Documents\SVN\FHIR\build\qa\resource.html" TargetMode="External"/><Relationship Id="rId498" Type="http://schemas.openxmlformats.org/officeDocument/2006/relationships/hyperlink" Target="file:///C:\Users\Lloyd\Documents\SVN\FHIR\build\qa\datatypes-definitions.html" TargetMode="External"/><Relationship Id="rId2081" Type="http://schemas.openxmlformats.org/officeDocument/2006/relationships/hyperlink" Target="file:///C:\Users\Lloyd\Documents\SVN\FHIR\build\qa\history.html" TargetMode="External"/><Relationship Id="rId2179" Type="http://schemas.openxmlformats.org/officeDocument/2006/relationships/hyperlink" Target="file:///C:\Users\Lloyd\Documents\SVN\FHIR\build\qa\healthcareservice.html" TargetMode="External"/><Relationship Id="rId260" Type="http://schemas.openxmlformats.org/officeDocument/2006/relationships/hyperlink" Target="http://wiki.hl7.org/index.php?title=FHIR_email_list_subscription_instructions" TargetMode="External"/><Relationship Id="rId2386" Type="http://schemas.openxmlformats.org/officeDocument/2006/relationships/hyperlink" Target="eligibilityrequest.html" TargetMode="External"/><Relationship Id="rId2593" Type="http://schemas.openxmlformats.org/officeDocument/2006/relationships/hyperlink" Target="file:///C:\Users\Lloyd\Documents\SVN\FHIR\build\qa\help.html" TargetMode="External"/><Relationship Id="rId120" Type="http://schemas.openxmlformats.org/officeDocument/2006/relationships/hyperlink" Target="file:///C:\Users\Lloyd\Documents\SVN\FHIR\build\qa\help.html" TargetMode="External"/><Relationship Id="rId358" Type="http://schemas.openxmlformats.org/officeDocument/2006/relationships/hyperlink" Target="file:///C:\Users\Lloyd\Documents\SVN\FHIR\build\qa\datatypes.html" TargetMode="External"/><Relationship Id="rId565" Type="http://schemas.openxmlformats.org/officeDocument/2006/relationships/hyperlink" Target="file:///C:\Users\Lloyd\Documents\SVN\FHIR\build\qa\datatypes-mappings.html" TargetMode="External"/><Relationship Id="rId772" Type="http://schemas.openxmlformats.org/officeDocument/2006/relationships/hyperlink" Target="file:///C:\Users\Lloyd\Documents\SVN\FHIR\build\qa\messaging.html" TargetMode="External"/><Relationship Id="rId1195" Type="http://schemas.openxmlformats.org/officeDocument/2006/relationships/hyperlink" Target="file:///C:\Users\Lloyd\Documents\SVN\FHIR\build\qa\allergyintolerance.html" TargetMode="External"/><Relationship Id="rId2039" Type="http://schemas.openxmlformats.org/officeDocument/2006/relationships/hyperlink" Target="file:///C:\Users\Lloyd\Documents\SVN\FHIR\build\qa\valueset.html" TargetMode="External"/><Relationship Id="rId2246" Type="http://schemas.openxmlformats.org/officeDocument/2006/relationships/hyperlink" Target="file:///C:\Users\Lloyd\Documents\SVN\FHIR\build\qa\coverage.html" TargetMode="External"/><Relationship Id="rId2453" Type="http://schemas.openxmlformats.org/officeDocument/2006/relationships/hyperlink" Target="file:///C:\Users\Lloyd\Documents\SVN\FHIR\build\qa\help.html" TargetMode="External"/><Relationship Id="rId2660" Type="http://schemas.openxmlformats.org/officeDocument/2006/relationships/hyperlink" Target="http://snomed.org/uristandard.pdf" TargetMode="External"/><Relationship Id="rId2898" Type="http://schemas.openxmlformats.org/officeDocument/2006/relationships/hyperlink" Target="file:///C:\Users\Lloyd\Documents\SVN\FHIR\build\qa\patient.html" TargetMode="External"/><Relationship Id="rId218" Type="http://schemas.openxmlformats.org/officeDocument/2006/relationships/hyperlink" Target="formats.html#table" TargetMode="External"/><Relationship Id="rId425" Type="http://schemas.openxmlformats.org/officeDocument/2006/relationships/hyperlink" Target="file:///C:\Users\Lloyd\Documents\SVN\FHIR\build\qa\datatypes.html" TargetMode="External"/><Relationship Id="rId632" Type="http://schemas.openxmlformats.org/officeDocument/2006/relationships/hyperlink" Target="file:///C:\Users\Lloyd\Documents\SVN\FHIR\build\qa\resource.html" TargetMode="External"/><Relationship Id="rId1055" Type="http://schemas.openxmlformats.org/officeDocument/2006/relationships/hyperlink" Target="file:///C:\Users\Lloyd\Documents\SVN\FHIR\build\qa\xml.html" TargetMode="External"/><Relationship Id="rId1262" Type="http://schemas.openxmlformats.org/officeDocument/2006/relationships/hyperlink" Target="file:///C:\Users\Lloyd\Documents\SVN\FHIR\build\qa\operationdefinition.html" TargetMode="External"/><Relationship Id="rId2106" Type="http://schemas.openxmlformats.org/officeDocument/2006/relationships/hyperlink" Target="file:///C:\Users\Lloyd\Documents\SVN\FHIR\build\qa\diagnosticreport.html" TargetMode="External"/><Relationship Id="rId2313" Type="http://schemas.openxmlformats.org/officeDocument/2006/relationships/hyperlink" Target="processresponse.html" TargetMode="External"/><Relationship Id="rId2520" Type="http://schemas.openxmlformats.org/officeDocument/2006/relationships/hyperlink" Target="file:///C:\Users\Lloyd\Documents\SVN\FHIR\build\qa\medicationdispense.html" TargetMode="External"/><Relationship Id="rId2758" Type="http://schemas.openxmlformats.org/officeDocument/2006/relationships/hyperlink" Target="http://www.cms.gov/Medicare/Coding/ICD10/" TargetMode="External"/><Relationship Id="rId2965" Type="http://schemas.openxmlformats.org/officeDocument/2006/relationships/hyperlink" Target="file:///C:\Users\Lloyd\Documents\SVN\FHIR\build\qa\practitioner.html" TargetMode="External"/><Relationship Id="rId937" Type="http://schemas.openxmlformats.org/officeDocument/2006/relationships/hyperlink" Target="file:///C:\Users\Lloyd\Documents\SVN\FHIR\build\qa\datatypes.html" TargetMode="External"/><Relationship Id="rId1122" Type="http://schemas.openxmlformats.org/officeDocument/2006/relationships/hyperlink" Target="file:///C:\Users\Lloyd\Documents\SVN\FHIR\build\qa\medicationadministration.html" TargetMode="External"/><Relationship Id="rId1567" Type="http://schemas.openxmlformats.org/officeDocument/2006/relationships/hyperlink" Target="file:///C:\Users\Lloyd\Documents\SVN\FHIR\build\qa\practitioner-example-f001-evdb.html" TargetMode="External"/><Relationship Id="rId1774" Type="http://schemas.openxmlformats.org/officeDocument/2006/relationships/hyperlink" Target="http://wiki.hl7.org/index.php?title=FHIR_Specification_Feedback_(DSTU_2)" TargetMode="External"/><Relationship Id="rId1981" Type="http://schemas.openxmlformats.org/officeDocument/2006/relationships/hyperlink" Target="http://wiki.hl7.org/index.php?title=FHIR_Guide_to_Authoring_Resources" TargetMode="External"/><Relationship Id="rId2618" Type="http://schemas.openxmlformats.org/officeDocument/2006/relationships/hyperlink" Target="http://www.w3.org/TR/xmldsig-core/" TargetMode="External"/><Relationship Id="rId2825" Type="http://schemas.openxmlformats.org/officeDocument/2006/relationships/hyperlink" Target="file:///C:\Users\Lloyd\Documents\SVN\FHIR\build\qa\profiling.html" TargetMode="External"/><Relationship Id="rId66" Type="http://schemas.openxmlformats.org/officeDocument/2006/relationships/hyperlink" Target="file:///C:\Users\Lloyd\Documents\SVN\FHIR\build\qa\resource.html" TargetMode="External"/><Relationship Id="rId1427" Type="http://schemas.openxmlformats.org/officeDocument/2006/relationships/hyperlink" Target="file:///C:\Users\Lloyd\Documents\SVN\FHIR\build\qa\sdcde\sdcde.html" TargetMode="External"/><Relationship Id="rId1634" Type="http://schemas.openxmlformats.org/officeDocument/2006/relationships/hyperlink" Target="file:///C:\Users\Lloyd\Documents\SVN\FHIR\build\qa\condition-example-f204-renal.html" TargetMode="External"/><Relationship Id="rId1841" Type="http://schemas.openxmlformats.org/officeDocument/2006/relationships/hyperlink" Target="file:///C:\Users\Lloyd\Documents\SVN\FHIR\build\qa\history.html" TargetMode="External"/><Relationship Id="rId1939" Type="http://schemas.openxmlformats.org/officeDocument/2006/relationships/hyperlink" Target="file:///C:\Users\Lloyd\Documents\SVN\FHIR\build\qa\formats.html" TargetMode="External"/><Relationship Id="rId1701" Type="http://schemas.openxmlformats.org/officeDocument/2006/relationships/hyperlink" Target="file:///C:\Users\Lloyd\Documents\SVN\FHIR\build\qa\resource.html" TargetMode="External"/><Relationship Id="rId282" Type="http://schemas.openxmlformats.org/officeDocument/2006/relationships/hyperlink" Target="http://www.ict.csiro.au" TargetMode="External"/><Relationship Id="rId587" Type="http://schemas.openxmlformats.org/officeDocument/2006/relationships/hyperlink" Target="file:///C:\Users\Lloyd\Documents\SVN\FHIR\build\qa\datatypes-definitions.html" TargetMode="External"/><Relationship Id="rId2170" Type="http://schemas.openxmlformats.org/officeDocument/2006/relationships/hyperlink" Target="file:///C:\Users\Lloyd\Documents\SVN\FHIR\build\qa\lifecycle.html" TargetMode="External"/><Relationship Id="rId2268" Type="http://schemas.openxmlformats.org/officeDocument/2006/relationships/hyperlink" Target="procedurerequest.html" TargetMode="External"/><Relationship Id="rId3014" Type="http://schemas.openxmlformats.org/officeDocument/2006/relationships/hyperlink" Target="http://www.w3.org/TR/xmldsig-core1/" TargetMode="External"/><Relationship Id="rId8" Type="http://schemas.openxmlformats.org/officeDocument/2006/relationships/endnotes" Target="endnotes.xml"/><Relationship Id="rId142" Type="http://schemas.openxmlformats.org/officeDocument/2006/relationships/hyperlink" Target="file:///C:\Users\Lloyd\Documents\SVN\FHIR\build\qa\datatypes.html" TargetMode="External"/><Relationship Id="rId447" Type="http://schemas.openxmlformats.org/officeDocument/2006/relationships/hyperlink" Target="file:///C:\Users\Lloyd\Documents\SVN\FHIR\build\qa\datatypes.html" TargetMode="External"/><Relationship Id="rId794" Type="http://schemas.openxmlformats.org/officeDocument/2006/relationships/image" Target="file:///C:\Users\Lloyd\Documents\SVN\FHIR\build\qa\icon_element.gif" TargetMode="External"/><Relationship Id="rId1077" Type="http://schemas.openxmlformats.org/officeDocument/2006/relationships/hyperlink" Target="file:///C:\Users\Lloyd\Documents\SVN\FHIR\build\qa\datatypes.html" TargetMode="External"/><Relationship Id="rId2030" Type="http://schemas.openxmlformats.org/officeDocument/2006/relationships/hyperlink" Target="file:///C:\Users\Lloyd\Documents\SVN\FHIR\build\qa\observation-example-bloodpressure.html" TargetMode="External"/><Relationship Id="rId2128" Type="http://schemas.openxmlformats.org/officeDocument/2006/relationships/hyperlink" Target="file:///C:\Users\Lloyd\Documents\SVN\FHIR\build\qa\usecases.html" TargetMode="External"/><Relationship Id="rId2475" Type="http://schemas.openxmlformats.org/officeDocument/2006/relationships/hyperlink" Target="file:///C:\Users\Lloyd\Documents\SVN\FHIR\build\qa\valueset-search-entry-mode.html" TargetMode="External"/><Relationship Id="rId2682" Type="http://schemas.openxmlformats.org/officeDocument/2006/relationships/hyperlink" Target="file:///C:\Users\Lloyd\Documents\SVN\FHIR\build\qa\.xsd" TargetMode="External"/><Relationship Id="rId2987" Type="http://schemas.openxmlformats.org/officeDocument/2006/relationships/hyperlink" Target="http://wiki.hl7.org/index.php?title=Public_FHIR_Validation_Services" TargetMode="External"/><Relationship Id="rId654" Type="http://schemas.openxmlformats.org/officeDocument/2006/relationships/hyperlink" Target="file:///C:\Users\Lloyd\Documents\SVN\FHIR\build\qa\2013Jan\index.htm" TargetMode="External"/><Relationship Id="rId861" Type="http://schemas.openxmlformats.org/officeDocument/2006/relationships/hyperlink" Target="file:///C:\Users\Lloyd\Documents\SVN\FHIR\build\qa\extensibility-definitions.html" TargetMode="External"/><Relationship Id="rId959" Type="http://schemas.openxmlformats.org/officeDocument/2006/relationships/image" Target="file:///C:\Users\Lloyd\Documents\SVN\FHIR\build\qa\modifier-extension-warning.png" TargetMode="External"/><Relationship Id="rId1284" Type="http://schemas.openxmlformats.org/officeDocument/2006/relationships/hyperlink" Target="file:///C:\Users\Lloyd\Documents\SVN\FHIR\build\qa\appointmentresponse.html" TargetMode="External"/><Relationship Id="rId1491" Type="http://schemas.openxmlformats.org/officeDocument/2006/relationships/hyperlink" Target="file:///C:\Users\Lloyd\Documents\SVN\FHIR\build\qa\summary.html" TargetMode="External"/><Relationship Id="rId1589" Type="http://schemas.openxmlformats.org/officeDocument/2006/relationships/hyperlink" Target="file:///C:\Users\Lloyd\Documents\SVN\FHIR\build\qa\observation-example-f001-glucose.html" TargetMode="External"/><Relationship Id="rId2335" Type="http://schemas.openxmlformats.org/officeDocument/2006/relationships/hyperlink" Target="valueset.html" TargetMode="External"/><Relationship Id="rId2542" Type="http://schemas.openxmlformats.org/officeDocument/2006/relationships/hyperlink" Target="file:///C:\Users\Lloyd\Documents\SVN\FHIR\build\qa\datatypes.html" TargetMode="External"/><Relationship Id="rId307" Type="http://schemas.openxmlformats.org/officeDocument/2006/relationships/hyperlink" Target="http://www.intermountainhealthcare.org" TargetMode="External"/><Relationship Id="rId514" Type="http://schemas.openxmlformats.org/officeDocument/2006/relationships/hyperlink" Target="file:///C:\Users\Lloyd\Documents\SVN\FHIR\build\qa\fhir-base.xsd" TargetMode="External"/><Relationship Id="rId721" Type="http://schemas.openxmlformats.org/officeDocument/2006/relationships/hyperlink" Target="file:///C:\Users\Lloyd\Documents\SVN\FHIR\build\qa\narrative.html" TargetMode="External"/><Relationship Id="rId1144" Type="http://schemas.openxmlformats.org/officeDocument/2006/relationships/hyperlink" Target="file:///C:\Users\Lloyd\Documents\SVN\FHIR\build\qa\structuredefinition.html" TargetMode="External"/><Relationship Id="rId1351" Type="http://schemas.openxmlformats.org/officeDocument/2006/relationships/hyperlink" Target="file:///C:\Users\Lloyd\Documents\SVN\FHIR\build\qa\operationoutcome.html" TargetMode="External"/><Relationship Id="rId1449" Type="http://schemas.openxmlformats.org/officeDocument/2006/relationships/hyperlink" Target="file:///C:\Users\Lloyd\Documents\SVN\FHIR\build\qa\managing.html" TargetMode="External"/><Relationship Id="rId1796" Type="http://schemas.openxmlformats.org/officeDocument/2006/relationships/hyperlink" Target="https://tools.ietf.org/html/rfc2397" TargetMode="External"/><Relationship Id="rId2402" Type="http://schemas.openxmlformats.org/officeDocument/2006/relationships/hyperlink" Target="implementationguide.html" TargetMode="External"/><Relationship Id="rId2847" Type="http://schemas.openxmlformats.org/officeDocument/2006/relationships/hyperlink" Target="file:///C:\Users\Lloyd\Documents\SVN\FHIR\build\qa\terminologies-systems.html" TargetMode="External"/><Relationship Id="rId88" Type="http://schemas.openxmlformats.org/officeDocument/2006/relationships/hyperlink" Target="file:///C:\Users\Lloyd\Documents\SVN\FHIR\build\qa\history.html" TargetMode="External"/><Relationship Id="rId819" Type="http://schemas.openxmlformats.org/officeDocument/2006/relationships/hyperlink" Target="file:///C:\Users\Lloyd\Documents\SVN\FHIR\build\qa\extensibility-definitions.html" TargetMode="External"/><Relationship Id="rId1004" Type="http://schemas.openxmlformats.org/officeDocument/2006/relationships/hyperlink" Target="file:///C:\Users\Lloyd\Documents\SVN\index.html" TargetMode="External"/><Relationship Id="rId1211" Type="http://schemas.openxmlformats.org/officeDocument/2006/relationships/hyperlink" Target="file:///C:\Users\Lloyd\Documents\SVN\FHIR\build\qa\dataelement.html" TargetMode="External"/><Relationship Id="rId1656" Type="http://schemas.openxmlformats.org/officeDocument/2006/relationships/hyperlink" Target="file:///C:\Users\Lloyd\Documents\SVN\FHIR\build\qa\datatypes.html" TargetMode="External"/><Relationship Id="rId1863" Type="http://schemas.openxmlformats.org/officeDocument/2006/relationships/hyperlink" Target="file:///C:\Users\Lloyd\Documents\SVN\FHIR\build\qa\formats.html" TargetMode="External"/><Relationship Id="rId2707" Type="http://schemas.openxmlformats.org/officeDocument/2006/relationships/hyperlink" Target="file:///C:\Users\Lloyd\Documents\SVN\FHIR\build\qa\.json.html" TargetMode="External"/><Relationship Id="rId2914" Type="http://schemas.openxmlformats.org/officeDocument/2006/relationships/hyperlink" Target="file:///C:\Users\Lloyd\Documents\SVN\FHIR\build\qa\datatypes.html" TargetMode="External"/><Relationship Id="rId1309" Type="http://schemas.openxmlformats.org/officeDocument/2006/relationships/hyperlink" Target="http://enable-cors.org/" TargetMode="External"/><Relationship Id="rId1516" Type="http://schemas.openxmlformats.org/officeDocument/2006/relationships/hyperlink" Target="file:///C:\Users\Lloyd\Documents\SVN\FHIR\build\qa\http.html" TargetMode="External"/><Relationship Id="rId1723" Type="http://schemas.openxmlformats.org/officeDocument/2006/relationships/hyperlink" Target="http://loinc.org" TargetMode="External"/><Relationship Id="rId1930" Type="http://schemas.openxmlformats.org/officeDocument/2006/relationships/hyperlink" Target="file:///C:\Users\Lloyd\Documents\SVN\FHIR\build\qa\resource.html" TargetMode="External"/><Relationship Id="rId15" Type="http://schemas.openxmlformats.org/officeDocument/2006/relationships/hyperlink" Target="organization.html" TargetMode="External"/><Relationship Id="rId2192" Type="http://schemas.openxmlformats.org/officeDocument/2006/relationships/hyperlink" Target="file:///C:\Users\Lloyd\Documents\SVN\FHIR\build\qa\lifecycle.html" TargetMode="External"/><Relationship Id="rId164" Type="http://schemas.openxmlformats.org/officeDocument/2006/relationships/hyperlink" Target="file:///C:\Users\Lloyd\Documents\SVN\FHIR\build\qa\imagingstudy.html" TargetMode="External"/><Relationship Id="rId371" Type="http://schemas.openxmlformats.org/officeDocument/2006/relationships/hyperlink" Target="file:///C:\Users\Lloyd\Documents\SVN\FHIR\build\qa\datatypes-examples.html" TargetMode="External"/><Relationship Id="rId2052" Type="http://schemas.openxmlformats.org/officeDocument/2006/relationships/hyperlink" Target="file:///C:\Users\Lloyd\Documents\SVN\FHIR\build\qa\http.html" TargetMode="External"/><Relationship Id="rId2497" Type="http://schemas.openxmlformats.org/officeDocument/2006/relationships/hyperlink" Target="file:///C:\Users\Lloyd\Documents\SVN\FHIR\build\qa\datatypes.html" TargetMode="External"/><Relationship Id="rId469" Type="http://schemas.openxmlformats.org/officeDocument/2006/relationships/hyperlink" Target="file:///C:\Users\Lloyd\Documents\SVN\FHIR\build\qa\datatypes-examples.html" TargetMode="External"/><Relationship Id="rId676" Type="http://schemas.openxmlformats.org/officeDocument/2006/relationships/hyperlink" Target="file:///C:\Users\Lloyd\Documents\SVN\FHIR\build\qa\narrative.html" TargetMode="External"/><Relationship Id="rId883" Type="http://schemas.openxmlformats.org/officeDocument/2006/relationships/hyperlink" Target="file:///C:\Users\Lloyd\Documents\SVN\FHIR\build\qa\dataelement.html" TargetMode="External"/><Relationship Id="rId1099" Type="http://schemas.openxmlformats.org/officeDocument/2006/relationships/hyperlink" Target="file:///C:\Users\Lloyd\Documents\SVN\FHIR\build\qa\coverage.html" TargetMode="External"/><Relationship Id="rId2357" Type="http://schemas.openxmlformats.org/officeDocument/2006/relationships/hyperlink" Target="appointment.html" TargetMode="External"/><Relationship Id="rId2564" Type="http://schemas.openxmlformats.org/officeDocument/2006/relationships/hyperlink" Target="file:///C:\Users\Lloyd\Documents\SVN\FHIR\build\qa\patient.html" TargetMode="External"/><Relationship Id="rId231" Type="http://schemas.openxmlformats.org/officeDocument/2006/relationships/hyperlink" Target="file:///C:\Users\Lloyd\Documents\SVN\FHIR\build\qa\patient.html" TargetMode="External"/><Relationship Id="rId329" Type="http://schemas.openxmlformats.org/officeDocument/2006/relationships/hyperlink" Target="http://www.roche-diagnostics.com&#226;&#8364;&#381;" TargetMode="External"/><Relationship Id="rId536" Type="http://schemas.openxmlformats.org/officeDocument/2006/relationships/hyperlink" Target="file:///C:\Users\Lloyd\Documents\SVN\FHIR\build\qa\structuredefinition.html" TargetMode="External"/><Relationship Id="rId1166" Type="http://schemas.openxmlformats.org/officeDocument/2006/relationships/hyperlink" Target="file:///C:\Users\Lloyd\Documents\SVN\FHIR\build\qa\profile.html" TargetMode="External"/><Relationship Id="rId1373" Type="http://schemas.openxmlformats.org/officeDocument/2006/relationships/hyperlink" Target="file:///C:\Users\Lloyd\Documents\SVN\FHIR\build\qa\compartments.html" TargetMode="External"/><Relationship Id="rId2217" Type="http://schemas.openxmlformats.org/officeDocument/2006/relationships/hyperlink" Target="file:///C:\Users\Lloyd\Documents\SVN\FHIR\build\qa\auditevent.html" TargetMode="External"/><Relationship Id="rId2771" Type="http://schemas.openxmlformats.org/officeDocument/2006/relationships/hyperlink" Target="http://hit-testing.nist.gov:13110/rtmms/index.html" TargetMode="External"/><Relationship Id="rId2869" Type="http://schemas.openxmlformats.org/officeDocument/2006/relationships/hyperlink" Target="http://karwin.blogspot.com.au/2010/03/rendering-trees-with-closure-tables.html" TargetMode="External"/><Relationship Id="rId743" Type="http://schemas.openxmlformats.org/officeDocument/2006/relationships/hyperlink" Target="file:///C:\Users\Lloyd\Documents\SVN\FHIR\build\qa\examples.zip" TargetMode="External"/><Relationship Id="rId950" Type="http://schemas.openxmlformats.org/officeDocument/2006/relationships/hyperlink" Target="file:///C:\Users\Lloyd\Documents\SVN\FHIR\build\qa\datatypes.html" TargetMode="External"/><Relationship Id="rId1026" Type="http://schemas.openxmlformats.org/officeDocument/2006/relationships/image" Target="file:///C:\Users\Lloyd\Documents\SVN\FHIR\build\qa\icon_profile.png" TargetMode="External"/><Relationship Id="rId1580" Type="http://schemas.openxmlformats.org/officeDocument/2006/relationships/hyperlink" Target="file:///C:\Users\Lloyd\Documents\SVN\FHIR\build\qa\medicationorder-example-f002-crestor.html" TargetMode="External"/><Relationship Id="rId1678" Type="http://schemas.openxmlformats.org/officeDocument/2006/relationships/hyperlink" Target="file:///C:\Users\Lloyd\Documents\SVN\FHIR\build\qa\datatypes.html" TargetMode="External"/><Relationship Id="rId1885" Type="http://schemas.openxmlformats.org/officeDocument/2006/relationships/hyperlink" Target="file:///C:\Users\Lloyd\Documents\SVN\FHIR\build\qa\http.html" TargetMode="External"/><Relationship Id="rId2424" Type="http://schemas.openxmlformats.org/officeDocument/2006/relationships/hyperlink" Target="person.html" TargetMode="External"/><Relationship Id="rId2631" Type="http://schemas.openxmlformats.org/officeDocument/2006/relationships/hyperlink" Target="file:///C:\Users\Lloyd\Documents\SVN\FHIR\build\qa\history.html" TargetMode="External"/><Relationship Id="rId2729" Type="http://schemas.openxmlformats.org/officeDocument/2006/relationships/hyperlink" Target="file:///C:\Users\Lloyd\Documents\SVN\FHIR\build\qa\identifier-registry.html" TargetMode="External"/><Relationship Id="rId2936" Type="http://schemas.openxmlformats.org/officeDocument/2006/relationships/hyperlink" Target="file:///C:\Users\Lloyd\Documents\SVN\FHIR\build\qa\messaging.html" TargetMode="External"/><Relationship Id="rId603" Type="http://schemas.openxmlformats.org/officeDocument/2006/relationships/hyperlink" Target="file:///C:\Users\Lloyd\Documents\SVN\FHIR\build\qa\datatypes.html" TargetMode="External"/><Relationship Id="rId810" Type="http://schemas.openxmlformats.org/officeDocument/2006/relationships/hyperlink" Target="file:///C:\Users\Lloyd\Documents\SVN\FHIR\build\qa\terminologies.html" TargetMode="External"/><Relationship Id="rId908" Type="http://schemas.openxmlformats.org/officeDocument/2006/relationships/hyperlink" Target="file:///C:\Users\Lloyd\Documents\SVN\FHIR\build\qa\resource.html" TargetMode="External"/><Relationship Id="rId1233" Type="http://schemas.openxmlformats.org/officeDocument/2006/relationships/hyperlink" Target="file:///C:\Users\Lloyd\Documents\SVN\FHIR\build\qa\person.html" TargetMode="External"/><Relationship Id="rId1440" Type="http://schemas.openxmlformats.org/officeDocument/2006/relationships/hyperlink" Target="file:///C:\Users\Lloyd\Documents\SVN\FHIR\build\qa\services.html" TargetMode="External"/><Relationship Id="rId1538" Type="http://schemas.openxmlformats.org/officeDocument/2006/relationships/hyperlink" Target="https://sites.google.com/site/fhirjp/" TargetMode="External"/><Relationship Id="rId1300" Type="http://schemas.openxmlformats.org/officeDocument/2006/relationships/hyperlink" Target="file:///C:\Users\Lloyd\Documents\SVN\FHIR\build\qa\compartments.html" TargetMode="External"/><Relationship Id="rId1745" Type="http://schemas.openxmlformats.org/officeDocument/2006/relationships/hyperlink" Target="file:///C:\Users\Lloyd\Documents\SVN\FHIR\build\qa\conformance-rules.html" TargetMode="External"/><Relationship Id="rId1952" Type="http://schemas.openxmlformats.org/officeDocument/2006/relationships/hyperlink" Target="file:///C:\Users\Lloyd\Documents\SVN\FHIR\build\qa\xml.html" TargetMode="External"/><Relationship Id="rId37" Type="http://schemas.openxmlformats.org/officeDocument/2006/relationships/hyperlink" Target="processresponse.html" TargetMode="External"/><Relationship Id="rId1605" Type="http://schemas.openxmlformats.org/officeDocument/2006/relationships/hyperlink" Target="file:///C:\Users\Lloyd\Documents\SVN\FHIR\build\qa\condition-example-f202-malignancy.html" TargetMode="External"/><Relationship Id="rId1812" Type="http://schemas.openxmlformats.org/officeDocument/2006/relationships/hyperlink" Target="http://www.fda.gov/ForIndustry/DataStandards/StructuredProductLabeling/ucm191017.htm" TargetMode="External"/><Relationship Id="rId186" Type="http://schemas.openxmlformats.org/officeDocument/2006/relationships/hyperlink" Target="file:///C:\Users\Lloyd\Documents\SVN\FHIR\build\qa\timelines.html" TargetMode="External"/><Relationship Id="rId393" Type="http://schemas.openxmlformats.org/officeDocument/2006/relationships/hyperlink" Target="file:///C:\Users\Lloyd\Documents\SVN\FHIR\build\qa\datatypes-mappings.html" TargetMode="External"/><Relationship Id="rId2074" Type="http://schemas.openxmlformats.org/officeDocument/2006/relationships/hyperlink" Target="file:///C:\Users\Lloyd\Documents\SVN\FHIR\build\qa\references.html" TargetMode="External"/><Relationship Id="rId2281" Type="http://schemas.openxmlformats.org/officeDocument/2006/relationships/hyperlink" Target="specimen.html" TargetMode="External"/><Relationship Id="rId253" Type="http://schemas.openxmlformats.org/officeDocument/2006/relationships/hyperlink" Target="http://www.ama-assn.org/ama" TargetMode="External"/><Relationship Id="rId460" Type="http://schemas.openxmlformats.org/officeDocument/2006/relationships/hyperlink" Target="file:///C:\Users\Lloyd\Documents\SVN\FHIR\build\qa\datatypes-examples.html" TargetMode="External"/><Relationship Id="rId698" Type="http://schemas.openxmlformats.org/officeDocument/2006/relationships/hyperlink" Target="file:///C:\Users\Lloyd\Documents\SVN\FHIR\build\qa\ehr-fm.html" TargetMode="External"/><Relationship Id="rId1090" Type="http://schemas.openxmlformats.org/officeDocument/2006/relationships/hyperlink" Target="file:///C:\Users\Lloyd\Documents\SVN\FHIR\build\qa\auditevent.html" TargetMode="External"/><Relationship Id="rId2141" Type="http://schemas.openxmlformats.org/officeDocument/2006/relationships/hyperlink" Target="file:///C:\Users\Lloyd\Documents\SVN\FHIR\build\qa\goal.html" TargetMode="External"/><Relationship Id="rId2379" Type="http://schemas.openxmlformats.org/officeDocument/2006/relationships/hyperlink" Target="devicemetric.html" TargetMode="External"/><Relationship Id="rId2586" Type="http://schemas.openxmlformats.org/officeDocument/2006/relationships/hyperlink" Target="file:///C:\Users\Lloyd\Documents\SVN\FHIR\build\qa\v3\vs\Compartment\index.html" TargetMode="External"/><Relationship Id="rId2793" Type="http://schemas.openxmlformats.org/officeDocument/2006/relationships/hyperlink" Target="file:///C:\Users\Lloyd\Documents\SVN\FHIR\build\qa\valueset-definitions.html" TargetMode="External"/><Relationship Id="rId113" Type="http://schemas.openxmlformats.org/officeDocument/2006/relationships/hyperlink" Target="file:///C:\Users\Lloyd\Documents\SVN\FHIR\build\qa\comparison-v3.html" TargetMode="External"/><Relationship Id="rId320" Type="http://schemas.openxmlformats.org/officeDocument/2006/relationships/hyperlink" Target="http://www.healthit.gov/" TargetMode="External"/><Relationship Id="rId558" Type="http://schemas.openxmlformats.org/officeDocument/2006/relationships/hyperlink" Target="file:///C:\Users\Lloyd\Documents\SVN\FHIR\build\qa\datatypes-definitions.html" TargetMode="External"/><Relationship Id="rId765" Type="http://schemas.openxmlformats.org/officeDocument/2006/relationships/hyperlink" Target="file:///C:\Users\Lloyd\Documents\SVN\FHIR\build\qa\auditevent.html" TargetMode="External"/><Relationship Id="rId972" Type="http://schemas.openxmlformats.org/officeDocument/2006/relationships/hyperlink" Target="file:///C:\Users\Lloyd\Documents\SVN\FHIR\build\qa\claim.html" TargetMode="External"/><Relationship Id="rId1188" Type="http://schemas.openxmlformats.org/officeDocument/2006/relationships/hyperlink" Target="http://gforge.hl7.org/gf/project/fhir/tracker/?action=TrackerItemEdit&amp;tracker_item_id=3146" TargetMode="External"/><Relationship Id="rId1395" Type="http://schemas.openxmlformats.org/officeDocument/2006/relationships/hyperlink" Target="file:///C:\Users\Lloyd\Documents\SVN\FHIR\build\qa\datatypes.html" TargetMode="External"/><Relationship Id="rId2001" Type="http://schemas.openxmlformats.org/officeDocument/2006/relationships/hyperlink" Target="file:///C:\Users\Lloyd\Documents\SVN\FHIR\build\qa\daf\medicationorder-daf.html" TargetMode="External"/><Relationship Id="rId2239" Type="http://schemas.openxmlformats.org/officeDocument/2006/relationships/hyperlink" Target="file:///C:\Users\Lloyd\Documents\SVN\FHIR\build\qa\structuredefinition.html" TargetMode="External"/><Relationship Id="rId2446" Type="http://schemas.openxmlformats.org/officeDocument/2006/relationships/hyperlink" Target="valueset.html" TargetMode="External"/><Relationship Id="rId2653" Type="http://schemas.openxmlformats.org/officeDocument/2006/relationships/hyperlink" Target="http://snomed.info/sct" TargetMode="External"/><Relationship Id="rId2860" Type="http://schemas.openxmlformats.org/officeDocument/2006/relationships/hyperlink" Target="file:///C:\Users\Lloyd\Documents\SVN\FHIR\build\qa\valueset-operations.html" TargetMode="External"/><Relationship Id="rId418" Type="http://schemas.openxmlformats.org/officeDocument/2006/relationships/hyperlink" Target="file:///C:\Users\Lloyd\Documents\SVN\FHIR\build\qa\datatypes-mappings.html" TargetMode="External"/><Relationship Id="rId625" Type="http://schemas.openxmlformats.org/officeDocument/2006/relationships/hyperlink" Target="file:///C:\Users\Lloyd\Documents\SVN\FHIR\build\qa\datatypes.html" TargetMode="External"/><Relationship Id="rId832" Type="http://schemas.openxmlformats.org/officeDocument/2006/relationships/hyperlink" Target="file:///C:\Users\Lloyd\Documents\SVN\FHIR\build\qa\formats.html" TargetMode="External"/><Relationship Id="rId1048" Type="http://schemas.openxmlformats.org/officeDocument/2006/relationships/hyperlink" Target="http://hl7-fhir.github.io/" TargetMode="External"/><Relationship Id="rId1255" Type="http://schemas.openxmlformats.org/officeDocument/2006/relationships/hyperlink" Target="file:///C:\Users\Lloyd\Documents\SVN\FHIR\build\qa\questionnaireresponse.html" TargetMode="External"/><Relationship Id="rId1462" Type="http://schemas.openxmlformats.org/officeDocument/2006/relationships/control" Target="activeX/activeX3.xml"/><Relationship Id="rId2306" Type="http://schemas.openxmlformats.org/officeDocument/2006/relationships/hyperlink" Target="slot.html" TargetMode="External"/><Relationship Id="rId2513" Type="http://schemas.openxmlformats.org/officeDocument/2006/relationships/hyperlink" Target="file:///C:\Users\Lloyd\Documents\SVN\FHIR\build\qa\lifecycle.html" TargetMode="External"/><Relationship Id="rId2958" Type="http://schemas.openxmlformats.org/officeDocument/2006/relationships/hyperlink" Target="file:///C:\Users\Lloyd\Documents\SVN\FHIR\build\qa\http.html" TargetMode="External"/><Relationship Id="rId1115" Type="http://schemas.openxmlformats.org/officeDocument/2006/relationships/hyperlink" Target="file:///C:\Users\Lloyd\Documents\SVN\FHIR\build\qa\imagingstudy.html" TargetMode="External"/><Relationship Id="rId1322" Type="http://schemas.openxmlformats.org/officeDocument/2006/relationships/hyperlink" Target="file:///C:\Users\Lloyd\Documents\SVN\FHIR\build\qa\datatypes.html" TargetMode="External"/><Relationship Id="rId1767" Type="http://schemas.openxmlformats.org/officeDocument/2006/relationships/hyperlink" Target="file:///C:\Users\Lloyd\Documents\SVN\FHIR\build\qa\messageheader.html" TargetMode="External"/><Relationship Id="rId1974" Type="http://schemas.openxmlformats.org/officeDocument/2006/relationships/hyperlink" Target="file:///C:\Users\Lloyd\Documents\SVN\FHIR\build\qa\json.html" TargetMode="External"/><Relationship Id="rId2720" Type="http://schemas.openxmlformats.org/officeDocument/2006/relationships/hyperlink" Target="file:///C:\Users\Lloyd\Documents\SVN\FHIR\build\qa\.profile.json.html" TargetMode="External"/><Relationship Id="rId2818" Type="http://schemas.openxmlformats.org/officeDocument/2006/relationships/hyperlink" Target="http://unitsofmeasure.org" TargetMode="External"/><Relationship Id="rId59" Type="http://schemas.openxmlformats.org/officeDocument/2006/relationships/hyperlink" Target="file:///C:\Users\Lloyd\Documents\SVN\FHIR\build\qa\documentation.html" TargetMode="External"/><Relationship Id="rId1627" Type="http://schemas.openxmlformats.org/officeDocument/2006/relationships/hyperlink" Target="file:///C:\Users\Lloyd\Documents\SVN\FHIR\build\qa\condition-example-f203-sepsis.html" TargetMode="External"/><Relationship Id="rId1834" Type="http://schemas.openxmlformats.org/officeDocument/2006/relationships/hyperlink" Target="file:///C:\Users\Lloyd\Documents\SVN\FHIR\build\qa\help.html" TargetMode="External"/><Relationship Id="rId2096" Type="http://schemas.openxmlformats.org/officeDocument/2006/relationships/hyperlink" Target="file:///C:\Users\Lloyd\Documents\SVN\FHIR\build\qa\practitioner.html" TargetMode="External"/><Relationship Id="rId1901" Type="http://schemas.openxmlformats.org/officeDocument/2006/relationships/hyperlink" Target="file:///C:\Users\Lloyd\Documents\SVN\FHIR\build\qa\operationoutcome.html" TargetMode="External"/><Relationship Id="rId275" Type="http://schemas.openxmlformats.org/officeDocument/2006/relationships/hyperlink" Target="http://infoway-inforoute.ca" TargetMode="External"/><Relationship Id="rId482" Type="http://schemas.openxmlformats.org/officeDocument/2006/relationships/hyperlink" Target="file:///C:\Users\Lloyd\Documents\SVN\FHIR\build\qa\datatypes-definitions.html" TargetMode="External"/><Relationship Id="rId2163" Type="http://schemas.openxmlformats.org/officeDocument/2006/relationships/hyperlink" Target="file:///C:\Users\Lloyd\Documents\SVN\FHIR\build\qa\media.html" TargetMode="External"/><Relationship Id="rId2370" Type="http://schemas.openxmlformats.org/officeDocument/2006/relationships/hyperlink" Target="composition.html" TargetMode="External"/><Relationship Id="rId3007" Type="http://schemas.openxmlformats.org/officeDocument/2006/relationships/hyperlink" Target="file:///C:\Users\Lloyd\Documents\SVN\FHIR\build\qa\formats.html" TargetMode="External"/><Relationship Id="rId135" Type="http://schemas.openxmlformats.org/officeDocument/2006/relationships/hyperlink" Target="file:///C:\Users\Lloyd\Documents\SVN\FHIR\build\qa\resource.html" TargetMode="External"/><Relationship Id="rId342" Type="http://schemas.openxmlformats.org/officeDocument/2006/relationships/hyperlink" Target="http://www.youcentric.com" TargetMode="External"/><Relationship Id="rId787" Type="http://schemas.openxmlformats.org/officeDocument/2006/relationships/hyperlink" Target="file:///C:\Users\Lloyd\Documents\SVN\FHIR\build\qa\patient.html" TargetMode="External"/><Relationship Id="rId994" Type="http://schemas.openxmlformats.org/officeDocument/2006/relationships/hyperlink" Target="file:///C:\Users\Lloyd\Documents\SVN\FHIR\build\qa\explanationofbenefit.html" TargetMode="External"/><Relationship Id="rId2023" Type="http://schemas.openxmlformats.org/officeDocument/2006/relationships/hyperlink" Target="file:///C:\Users\Lloyd\Documents\SVN\FHIR\build\qa\extensibility.html" TargetMode="External"/><Relationship Id="rId2230" Type="http://schemas.openxmlformats.org/officeDocument/2006/relationships/hyperlink" Target="file:///C:\Users\Lloyd\Documents\SVN\FHIR\build\qa\messageheader.html" TargetMode="External"/><Relationship Id="rId2468" Type="http://schemas.openxmlformats.org/officeDocument/2006/relationships/hyperlink" Target="file:///C:\Users\Lloyd\Documents\SVN\FHIR\build\qa\compartments.html" TargetMode="External"/><Relationship Id="rId2675" Type="http://schemas.openxmlformats.org/officeDocument/2006/relationships/image" Target="file:///C:\Users\Lloyd\Documents\SVN\FHIR\build\qa\shot.png" TargetMode="External"/><Relationship Id="rId2882" Type="http://schemas.openxmlformats.org/officeDocument/2006/relationships/hyperlink" Target="file:///C:\Users\Lloyd\Documents\SVN\FHIR\build\qa\appointment.html" TargetMode="External"/><Relationship Id="rId202" Type="http://schemas.openxmlformats.org/officeDocument/2006/relationships/hyperlink" Target="file:///C:\Users\Lloyd\Documents\SVN\FHIR\build\qa\terminologies.html" TargetMode="External"/><Relationship Id="rId647" Type="http://schemas.openxmlformats.org/officeDocument/2006/relationships/hyperlink" Target="http://fhir.org/registry" TargetMode="External"/><Relationship Id="rId854" Type="http://schemas.openxmlformats.org/officeDocument/2006/relationships/hyperlink" Target="file:///C:\Users\Lloyd\Documents\SVN\FHIR\build\qa\extensibility-definitions.html" TargetMode="External"/><Relationship Id="rId1277" Type="http://schemas.openxmlformats.org/officeDocument/2006/relationships/hyperlink" Target="file:///C:\Users\Lloyd\Documents\SVN\FHIR\build\qa\encounter.html" TargetMode="External"/><Relationship Id="rId1484" Type="http://schemas.openxmlformats.org/officeDocument/2006/relationships/hyperlink" Target="file:///C:\Users\Lloyd\Documents\SVN\FHIR\build\qa\operations.html" TargetMode="External"/><Relationship Id="rId1691" Type="http://schemas.openxmlformats.org/officeDocument/2006/relationships/hyperlink" Target="http://creativecommons.org/publicdomain/zero/1.0/" TargetMode="External"/><Relationship Id="rId2328" Type="http://schemas.openxmlformats.org/officeDocument/2006/relationships/hyperlink" Target="bundle.html" TargetMode="External"/><Relationship Id="rId2535" Type="http://schemas.openxmlformats.org/officeDocument/2006/relationships/hyperlink" Target="file:///C:\Users\Lloyd\Documents\SVN\FHIR\build\qa\datatypes.html" TargetMode="External"/><Relationship Id="rId2742" Type="http://schemas.openxmlformats.org/officeDocument/2006/relationships/hyperlink" Target="file:///C:\Users\Lloyd\Documents\SVN\FHIR\build\qa\ncimeta.html" TargetMode="External"/><Relationship Id="rId507" Type="http://schemas.openxmlformats.org/officeDocument/2006/relationships/hyperlink" Target="file:///C:\Users\Lloyd\Documents\SVN\FHIR\build\qa\datatypes-definitions.html" TargetMode="External"/><Relationship Id="rId714" Type="http://schemas.openxmlformats.org/officeDocument/2006/relationships/hyperlink" Target="file:///C:\Users\Lloyd\Documents\SVN\FHIR\build\qa\signatures.html" TargetMode="External"/><Relationship Id="rId921" Type="http://schemas.openxmlformats.org/officeDocument/2006/relationships/hyperlink" Target="http://fhir.org/registry" TargetMode="External"/><Relationship Id="rId1137" Type="http://schemas.openxmlformats.org/officeDocument/2006/relationships/hyperlink" Target="file:///C:\Users\Lloyd\Documents\SVN\FHIR\build\qa\procedurerequest.html" TargetMode="External"/><Relationship Id="rId1344" Type="http://schemas.openxmlformats.org/officeDocument/2006/relationships/hyperlink" Target="file:///C:\Users\Lloyd\Documents\SVN\FHIR\build\qa\resource.html" TargetMode="External"/><Relationship Id="rId1551" Type="http://schemas.openxmlformats.org/officeDocument/2006/relationships/hyperlink" Target="file:///C:\Users\Lloyd\Documents\SVN\FHIR\build\qa\organization-example-f002-burgers-card.html" TargetMode="External"/><Relationship Id="rId1789" Type="http://schemas.openxmlformats.org/officeDocument/2006/relationships/hyperlink" Target="file:///C:\Users\Lloyd\Documents\SVN\FHIR\build\qa\security.html" TargetMode="External"/><Relationship Id="rId1996" Type="http://schemas.openxmlformats.org/officeDocument/2006/relationships/hyperlink" Target="file:///C:\Users\Lloyd\Documents\SVN\FHIR\build\qa\help.html" TargetMode="External"/><Relationship Id="rId2602" Type="http://schemas.openxmlformats.org/officeDocument/2006/relationships/image" Target="file:///C:\Users\Lloyd\Documents\SVN\FHIR\build\qa\security-icon-sec.png" TargetMode="External"/><Relationship Id="rId50" Type="http://schemas.openxmlformats.org/officeDocument/2006/relationships/hyperlink" Target="file:///C:\Users\Lloyd\Documents\SVN\FHIR\build\qa\help.html" TargetMode="External"/><Relationship Id="rId1204" Type="http://schemas.openxmlformats.org/officeDocument/2006/relationships/hyperlink" Target="file:///C:\Users\Lloyd\Documents\SVN\FHIR\build\qa\claimresponse.html" TargetMode="External"/><Relationship Id="rId1411" Type="http://schemas.openxmlformats.org/officeDocument/2006/relationships/hyperlink" Target="file:///C:\Users\Lloyd\Documents\SVN\FHIR\build\qa\structuredefinition.html" TargetMode="External"/><Relationship Id="rId1649" Type="http://schemas.openxmlformats.org/officeDocument/2006/relationships/hyperlink" Target="file:///C:\Users\Lloyd\Documents\SVN\FHIR\build\qa\resource.html" TargetMode="External"/><Relationship Id="rId1856" Type="http://schemas.openxmlformats.org/officeDocument/2006/relationships/hyperlink" Target="file:///C:\Users\Lloyd\Documents\SVN\FHIR\build\qa\help.html" TargetMode="External"/><Relationship Id="rId2907" Type="http://schemas.openxmlformats.org/officeDocument/2006/relationships/hyperlink" Target="file:///C:\Users\Lloyd\Documents\SVN\FHIR\build\qa\help.html" TargetMode="External"/><Relationship Id="rId1509" Type="http://schemas.openxmlformats.org/officeDocument/2006/relationships/hyperlink" Target="file:///C:\Users\Lloyd\Documents\SVN\FHIR\build\qa\infrastructure.html" TargetMode="External"/><Relationship Id="rId1716" Type="http://schemas.openxmlformats.org/officeDocument/2006/relationships/hyperlink" Target="file:///C:\Users\Lloyd\Documents\SVN\FHIR\build\qa\resource.html" TargetMode="External"/><Relationship Id="rId1923" Type="http://schemas.openxmlformats.org/officeDocument/2006/relationships/hyperlink" Target="file:///C:\Users\Lloyd\Documents\SVN\FHIR\build\qa\profiling.html" TargetMode="External"/><Relationship Id="rId297" Type="http://schemas.openxmlformats.org/officeDocument/2006/relationships/hyperlink" Target="http://www.healthiq.com.au" TargetMode="External"/><Relationship Id="rId2185" Type="http://schemas.openxmlformats.org/officeDocument/2006/relationships/hyperlink" Target="file:///C:\Users\Lloyd\Documents\SVN\FHIR\build\qa\observation.html" TargetMode="External"/><Relationship Id="rId2392" Type="http://schemas.openxmlformats.org/officeDocument/2006/relationships/hyperlink" Target="explanationofbenefit.html" TargetMode="External"/><Relationship Id="rId157" Type="http://schemas.openxmlformats.org/officeDocument/2006/relationships/hyperlink" Target="http://www.hl7.org" TargetMode="External"/><Relationship Id="rId364" Type="http://schemas.openxmlformats.org/officeDocument/2006/relationships/hyperlink" Target="file:///C:\Users\Lloyd\Documents\SVN\FHIR\build\qa\datatypes.html" TargetMode="External"/><Relationship Id="rId2045" Type="http://schemas.openxmlformats.org/officeDocument/2006/relationships/hyperlink" Target="file:///C:\Users\Lloyd\Documents\SVN\FHIR\build\qa\daf\daf.html" TargetMode="External"/><Relationship Id="rId2697" Type="http://schemas.openxmlformats.org/officeDocument/2006/relationships/hyperlink" Target="file:///C:\Users\Lloyd\Documents\SVN\FHIR\build\qa\.html" TargetMode="External"/><Relationship Id="rId571" Type="http://schemas.openxmlformats.org/officeDocument/2006/relationships/hyperlink" Target="file:///C:\Users\Lloyd\Documents\SVN\FHIR\build\qa\datatypes-mappings.html" TargetMode="External"/><Relationship Id="rId669" Type="http://schemas.openxmlformats.org/officeDocument/2006/relationships/hyperlink" Target="file:///C:\Users\Lloyd\Documents\SVN\FHIR\build\qa\timelines.html" TargetMode="External"/><Relationship Id="rId876" Type="http://schemas.openxmlformats.org/officeDocument/2006/relationships/hyperlink" Target="file:///C:\Users\Lloyd\Documents\SVN\FHIR\build\qa\help.html" TargetMode="External"/><Relationship Id="rId1299" Type="http://schemas.openxmlformats.org/officeDocument/2006/relationships/hyperlink" Target="file:///C:\Users\Lloyd\Documents\SVN\FHIR\build\qa\resource.html" TargetMode="External"/><Relationship Id="rId2252" Type="http://schemas.openxmlformats.org/officeDocument/2006/relationships/hyperlink" Target="file:///C:\Users\Lloyd\Documents\SVN\FHIR\build\qa\claimresponse.html" TargetMode="External"/><Relationship Id="rId2557" Type="http://schemas.openxmlformats.org/officeDocument/2006/relationships/hyperlink" Target="file:///C:\Users\Lloyd\Documents\SVN\FHIR\build\qa\history.html" TargetMode="External"/><Relationship Id="rId224" Type="http://schemas.openxmlformats.org/officeDocument/2006/relationships/image" Target="file:///C:\Users\Lloyd\Documents\SVN\FHIR\build\qa\tbl_vjoin.png" TargetMode="External"/><Relationship Id="rId431" Type="http://schemas.openxmlformats.org/officeDocument/2006/relationships/hyperlink" Target="file:///C:\Users\Lloyd\Documents\SVN\FHIR\build\qa\datatypes.html" TargetMode="External"/><Relationship Id="rId529" Type="http://schemas.openxmlformats.org/officeDocument/2006/relationships/hyperlink" Target="http://www.iso.org/iso/home/store/catalogue_tc/catalogue_detail.htm?csnumber=38610" TargetMode="External"/><Relationship Id="rId736" Type="http://schemas.openxmlformats.org/officeDocument/2006/relationships/hyperlink" Target="file:///C:\Users\Lloyd\Documents\SVN\FHIR\build\qa\fhir-codegen-xsd.zip" TargetMode="External"/><Relationship Id="rId1061" Type="http://schemas.openxmlformats.org/officeDocument/2006/relationships/hyperlink" Target="file:///C:\Users\Lloyd\Documents\SVN\FHIR\build\qa\datatypes.html" TargetMode="External"/><Relationship Id="rId1159" Type="http://schemas.openxmlformats.org/officeDocument/2006/relationships/hyperlink" Target="http://gforge.hl7.org/gf/project/fhir/tracker/?action=TrackerItemEdit&amp;tracker_item_id=3108" TargetMode="External"/><Relationship Id="rId1366" Type="http://schemas.openxmlformats.org/officeDocument/2006/relationships/hyperlink" Target="file:///C:\Users\Lloyd\Documents\SVN\FHIR\build\qa\valueset-bundle-type.html" TargetMode="External"/><Relationship Id="rId2112" Type="http://schemas.openxmlformats.org/officeDocument/2006/relationships/hyperlink" Target="file:///C:\Users\Lloyd\Documents\SVN\FHIR\build\qa\condition.html" TargetMode="External"/><Relationship Id="rId2417" Type="http://schemas.openxmlformats.org/officeDocument/2006/relationships/hyperlink" Target="order.html" TargetMode="External"/><Relationship Id="rId2764" Type="http://schemas.openxmlformats.org/officeDocument/2006/relationships/hyperlink" Target="file:///C:\Users\Lloyd\Documents\SVN\FHIR\build\qa\terminologies-v2.html" TargetMode="External"/><Relationship Id="rId2971" Type="http://schemas.openxmlformats.org/officeDocument/2006/relationships/hyperlink" Target="file:///C:\Users\Lloyd\Documents\SVN\FHIR\build\qa\messaging.html" TargetMode="External"/><Relationship Id="rId943" Type="http://schemas.openxmlformats.org/officeDocument/2006/relationships/hyperlink" Target="file:///C:\Users\Lloyd\Documents\SVN\FHIR\build\qa\datatypes.html" TargetMode="External"/><Relationship Id="rId1019" Type="http://schemas.openxmlformats.org/officeDocument/2006/relationships/image" Target="file:///C:\Users\Lloyd\Documents\SVN\FHIR\build\qa\icon_slice.png" TargetMode="External"/><Relationship Id="rId1573" Type="http://schemas.openxmlformats.org/officeDocument/2006/relationships/hyperlink" Target="file:///C:\Users\Lloyd\Documents\SVN\FHIR\build\qa\practitioner-example-f004-rb.html" TargetMode="External"/><Relationship Id="rId1780" Type="http://schemas.openxmlformats.org/officeDocument/2006/relationships/hyperlink" Target="file:///C:\Users\Lloyd\Documents\SVN\FHIR\build\qa\history.html" TargetMode="External"/><Relationship Id="rId1878" Type="http://schemas.openxmlformats.org/officeDocument/2006/relationships/hyperlink" Target="file:///C:\Users\Lloyd\Documents\SVN\FHIR\build\qa\narrative.html" TargetMode="External"/><Relationship Id="rId2624" Type="http://schemas.openxmlformats.org/officeDocument/2006/relationships/hyperlink" Target="file:///C:\Users\Lloyd\Documents\SVN\FHIR\build\qa\security-labels.html" TargetMode="External"/><Relationship Id="rId2831" Type="http://schemas.openxmlformats.org/officeDocument/2006/relationships/hyperlink" Target="file:///C:\Users\Lloyd\Documents\SVN\FHIR\build\qa\datatypes.html" TargetMode="External"/><Relationship Id="rId2929" Type="http://schemas.openxmlformats.org/officeDocument/2006/relationships/hyperlink" Target="file:///C:\Users\Lloyd\Documents\SVN\FHIR\build\qa\service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1B941-162F-4A6C-97AD-2AD829016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467</Pages>
  <Words>129771</Words>
  <Characters>1044291</Characters>
  <Application>Microsoft Office Word</Application>
  <DocSecurity>0</DocSecurity>
  <Lines>8702</Lines>
  <Paragraphs>2343</Paragraphs>
  <ScaleCrop>false</ScaleCrop>
  <HeadingPairs>
    <vt:vector size="2" baseType="variant">
      <vt:variant>
        <vt:lpstr>Title</vt:lpstr>
      </vt:variant>
      <vt:variant>
        <vt:i4>1</vt:i4>
      </vt:variant>
    </vt:vector>
  </HeadingPairs>
  <TitlesOfParts>
    <vt:vector size="1" baseType="lpstr">
      <vt:lpstr>- FHIR v</vt:lpstr>
    </vt:vector>
  </TitlesOfParts>
  <Company/>
  <LinksUpToDate>false</LinksUpToDate>
  <CharactersWithSpaces>1171719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Miller,Michelle M</cp:lastModifiedBy>
  <cp:revision>13</cp:revision>
  <dcterms:created xsi:type="dcterms:W3CDTF">2015-09-01T17:59:00Z</dcterms:created>
  <dcterms:modified xsi:type="dcterms:W3CDTF">2015-09-08T17:21:00Z</dcterms:modified>
</cp:coreProperties>
</file>