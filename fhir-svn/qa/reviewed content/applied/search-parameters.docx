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864" w:rsidRDefault="00B65864">
      <w:pPr>
        <w:pStyle w:val="Heading1"/>
        <w:divId w:val="579415100"/>
        <w:rPr>
          <w:lang w:val="en-US"/>
        </w:rPr>
      </w:pPr>
      <w:r>
        <w:rPr>
          <w:lang w:val="en-US"/>
        </w:rPr>
        <w:t>Clinical Decision Support</w:t>
      </w:r>
    </w:p>
    <w:p w:rsidR="00B65864" w:rsidRDefault="00B65864">
      <w:pPr>
        <w:pStyle w:val="Heading2"/>
        <w:divId w:val="579415100"/>
        <w:rPr>
          <w:lang w:val="en-US"/>
        </w:rPr>
      </w:pPr>
      <w:r>
        <w:rPr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732"/>
        <w:gridCol w:w="6718"/>
      </w:tblGrid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DetectedIssue-author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author (author): </w:t>
            </w:r>
            <w:r>
              <w:rPr>
                <w:lang w:val="en-US"/>
              </w:rPr>
              <w:t xml:space="preserve">The provider or device that identified the issue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DetectedIssue-category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category (category): </w:t>
            </w:r>
            <w:ins w:id="0" w:author="daddy" w:date="2015-09-06T16:30:00Z">
              <w:r>
                <w:rPr>
                  <w:b/>
                  <w:bCs/>
                  <w:lang w:val="en-US"/>
                </w:rPr>
                <w:t xml:space="preserve">The issue category, </w:t>
              </w:r>
              <w:r>
                <w:rPr>
                  <w:lang w:val="en-US"/>
                </w:rPr>
                <w:t>e</w:t>
              </w:r>
            </w:ins>
            <w:del w:id="1" w:author="daddy" w:date="2015-09-06T16:30:00Z">
              <w:r w:rsidDel="00AE1C47">
                <w:rPr>
                  <w:lang w:val="en-US"/>
                </w:rPr>
                <w:delText>E</w:delText>
              </w:r>
            </w:del>
            <w:r>
              <w:rPr>
                <w:lang w:val="en-US"/>
              </w:rPr>
              <w:t xml:space="preserve">.g. </w:t>
            </w:r>
            <w:ins w:id="2" w:author="daddy" w:date="2015-09-06T16:31:00Z">
              <w:r>
                <w:rPr>
                  <w:lang w:val="en-US"/>
                </w:rPr>
                <w:t>d</w:t>
              </w:r>
            </w:ins>
            <w:del w:id="3" w:author="daddy" w:date="2015-09-06T16:31:00Z">
              <w:r w:rsidDel="00AE1C47">
                <w:rPr>
                  <w:lang w:val="en-US"/>
                </w:rPr>
                <w:delText>D</w:delText>
              </w:r>
            </w:del>
            <w:r>
              <w:rPr>
                <w:lang w:val="en-US"/>
              </w:rPr>
              <w:t xml:space="preserve">rug-drug, duplicate therapy, etc.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RiskAssessment-condition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condition (condition): </w:t>
            </w:r>
            <w:r>
              <w:rPr>
                <w:lang w:val="en-US"/>
              </w:rPr>
              <w:t xml:space="preserve">Condition assessed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RiskAssessment-date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When was assessment made?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DetectedIssue-date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When identified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DeviceUseRequest-device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device (device): </w:t>
            </w:r>
            <w:r>
              <w:rPr>
                <w:lang w:val="en-US"/>
              </w:rPr>
              <w:t xml:space="preserve">Device requested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DeviceUseStatement-device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device (device): </w:t>
            </w:r>
            <w:r>
              <w:rPr>
                <w:lang w:val="en-US"/>
              </w:rPr>
              <w:t xml:space="preserve">Search by device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RiskAssessment-encounter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Where was assessment performed?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RiskAssessment-identifier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Unique identifier for the assessment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DetectedIssue-identifier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Unique id for the detected issue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DetectedIssue-implicated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implicated (implicated): </w:t>
            </w:r>
            <w:r>
              <w:rPr>
                <w:lang w:val="en-US"/>
              </w:rPr>
              <w:t xml:space="preserve">Problem resource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RiskAssessment-method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method (method): </w:t>
            </w:r>
            <w:r>
              <w:rPr>
                <w:lang w:val="en-US"/>
              </w:rPr>
              <w:t xml:space="preserve">Evaluation mechanism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DeviceUseRequest-patient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Search by subject - a patient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RiskAssessment-patient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Who/what does assessment apply to?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DetectedIssue-patient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Associated patient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DeviceUseStatement-patient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Search by subject - a patient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RiskAssessment-performer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performer (performer): </w:t>
            </w:r>
            <w:r>
              <w:rPr>
                <w:lang w:val="en-US"/>
              </w:rPr>
              <w:t xml:space="preserve">Who did assessment?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DeviceUseRequest-subject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Search by subject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RiskAssessment-subject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Who/what does assessment apply to? </w:t>
            </w:r>
          </w:p>
        </w:tc>
      </w:tr>
      <w:tr w:rsidR="00B65864" w:rsidRPr="001B6578">
        <w:trPr>
          <w:divId w:val="579415100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DeviceUseStatement-subject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Search by subject </w:t>
            </w:r>
          </w:p>
        </w:tc>
      </w:tr>
    </w:tbl>
    <w:p w:rsidR="00B65864" w:rsidRDefault="00B65864">
      <w:pPr>
        <w:pStyle w:val="Heading1"/>
        <w:divId w:val="579415101"/>
        <w:rPr>
          <w:lang w:val="en-US"/>
        </w:rPr>
      </w:pPr>
      <w:r>
        <w:rPr>
          <w:lang w:val="en-US"/>
        </w:rPr>
        <w:t>FHIR Infrastructure</w:t>
      </w:r>
    </w:p>
    <w:p w:rsidR="00B65864" w:rsidRDefault="00B65864">
      <w:pPr>
        <w:pStyle w:val="Heading2"/>
        <w:divId w:val="579415101"/>
        <w:rPr>
          <w:lang w:val="en-US"/>
        </w:rPr>
      </w:pPr>
      <w:r>
        <w:rPr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692"/>
        <w:gridCol w:w="6758"/>
      </w:tblGrid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Resource-content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_content (_content): </w:t>
            </w:r>
            <w:r>
              <w:rPr>
                <w:lang w:val="en-US"/>
              </w:rPr>
              <w:t xml:space="preserve">Search on the entire content of the resource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Resource-id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_id (_id): </w:t>
            </w:r>
            <w:r>
              <w:rPr>
                <w:lang w:val="en-US"/>
              </w:rPr>
              <w:t xml:space="preserve">Logical id of this artifact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Resource-lastUpdated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_lastUpdated (_last Updated): </w:t>
            </w:r>
            <w:r>
              <w:rPr>
                <w:lang w:val="en-US"/>
              </w:rPr>
              <w:t xml:space="preserve">When the resource version last changed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Resource-profile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_profile (_profile): </w:t>
            </w:r>
            <w:r>
              <w:rPr>
                <w:lang w:val="en-US"/>
              </w:rPr>
              <w:t xml:space="preserve">Profiles this resource claims to conform to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Resource-query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_query (_query): </w:t>
            </w:r>
            <w:r>
              <w:rPr>
                <w:lang w:val="en-US"/>
              </w:rPr>
              <w:t xml:space="preserve">A custom search profile that describes a specific defined query operation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Resource-security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_security (_security): </w:t>
            </w:r>
            <w:r>
              <w:rPr>
                <w:lang w:val="en-US"/>
              </w:rPr>
              <w:t xml:space="preserve">Security Labels applied to this resource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Resource-tag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_tag (_tag): </w:t>
            </w:r>
            <w:r>
              <w:rPr>
                <w:lang w:val="en-US"/>
              </w:rPr>
              <w:t xml:space="preserve">Tags applied </w:t>
            </w:r>
            <w:ins w:id="4" w:author="daddy" w:date="2015-09-06T16:33:00Z">
              <w:r>
                <w:rPr>
                  <w:lang w:val="en-US"/>
                </w:rPr>
                <w:t>to this resource</w:t>
              </w:r>
            </w:ins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Resource-text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_text (_text): </w:t>
            </w:r>
            <w:r>
              <w:rPr>
                <w:lang w:val="en-US"/>
              </w:rPr>
              <w:t xml:space="preserve">Search on the narrative of the resource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StructureDefinition-abstract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abstract (abstract): </w:t>
            </w:r>
            <w:r>
              <w:rPr>
                <w:lang w:val="en-US"/>
              </w:rPr>
              <w:t xml:space="preserve">Whether the structure is abstract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Group-actual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actual (actual): </w:t>
            </w:r>
            <w:r>
              <w:rPr>
                <w:lang w:val="en-US"/>
              </w:rPr>
              <w:t xml:space="preserve">Descriptive or actual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Basic-author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author (author): </w:t>
            </w:r>
            <w:r>
              <w:rPr>
                <w:lang w:val="en-US"/>
              </w:rPr>
              <w:t xml:space="preserve">Who created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MessageHeader-author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author (author): </w:t>
            </w:r>
            <w:r>
              <w:rPr>
                <w:lang w:val="en-US"/>
              </w:rPr>
              <w:t xml:space="preserve">The source of the decision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StructureDefinition-base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base (base): </w:t>
            </w:r>
            <w:r>
              <w:rPr>
                <w:lang w:val="en-US"/>
              </w:rPr>
              <w:t xml:space="preserve">Structure that this set of constraints applies to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OperationDefinition-base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base (base): </w:t>
            </w:r>
            <w:r>
              <w:rPr>
                <w:lang w:val="en-US"/>
              </w:rPr>
              <w:t xml:space="preserve">Marks this as a profile of the base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SearchParameter-base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base (base): </w:t>
            </w:r>
            <w:r>
              <w:rPr>
                <w:lang w:val="en-US"/>
              </w:rPr>
              <w:t xml:space="preserve">The resource type this search parameter applies to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StructureDefinition-base-path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base-path (base-path): </w:t>
            </w:r>
            <w:r>
              <w:rPr>
                <w:lang w:val="en-US"/>
              </w:rPr>
              <w:t xml:space="preserve">Path that identifies the base element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Group-characteristic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characteristic (characteristic): </w:t>
            </w:r>
            <w:r>
              <w:rPr>
                <w:lang w:val="en-US"/>
              </w:rPr>
              <w:t xml:space="preserve">Kind of characteristic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Group-characteristic-value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characteristic-value (characteristic-value): </w:t>
            </w:r>
            <w:r>
              <w:rPr>
                <w:lang w:val="en-US"/>
              </w:rPr>
              <w:t xml:space="preserve">A composite of both characteristic and value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A code for the profile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List-code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What the purpose of this list is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OperationDefinition-code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Name used to invoke the operation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Basic-code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Kind of Resource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Group-code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The kind of resources contained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SearchParameter-code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Code used in URL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MessageHeader-code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ok | transient-error | fatal-error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Bundle-composition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composition (composition): </w:t>
            </w:r>
            <w:r>
              <w:rPr>
                <w:lang w:val="en-US"/>
              </w:rPr>
              <w:t xml:space="preserve">The first resource in the bundle, if the bundle type is "document" - this is a composition, and this parameter provides access to searches its contents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Subscription-contact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contact (contact): </w:t>
            </w:r>
            <w:r>
              <w:rPr>
                <w:lang w:val="en-US"/>
              </w:rPr>
              <w:t xml:space="preserve">Contact details for source (e.g. troubleshooting)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NamingSystem-contact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contact (contact): </w:t>
            </w:r>
            <w:r>
              <w:rPr>
                <w:lang w:val="en-US"/>
              </w:rPr>
              <w:t xml:space="preserve">Name of a individual to contact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Binary-contenttype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contenttype (contenttype): </w:t>
            </w:r>
            <w:r>
              <w:rPr>
                <w:lang w:val="en-US"/>
              </w:rPr>
              <w:t xml:space="preserve">MimeType of the binary content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StructureDefinition-context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context (context): </w:t>
            </w:r>
            <w:r>
              <w:rPr>
                <w:lang w:val="en-US"/>
              </w:rPr>
              <w:t xml:space="preserve">A use context assigned to the structure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ImplementationGuide-context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context (context): </w:t>
            </w:r>
            <w:r>
              <w:rPr>
                <w:lang w:val="en-US"/>
              </w:rPr>
              <w:t xml:space="preserve">A use context assigned to the structure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NamingSystem-context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context (context): </w:t>
            </w:r>
            <w:r>
              <w:rPr>
                <w:lang w:val="en-US"/>
              </w:rPr>
              <w:t xml:space="preserve">Content intends to support these contexts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StructureDefinition-context-type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context-type (context-type): </w:t>
            </w:r>
            <w:r>
              <w:rPr>
                <w:lang w:val="en-US"/>
              </w:rPr>
              <w:t xml:space="preserve">resource | datatype | mapping | extension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Media-created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created (created): </w:t>
            </w:r>
            <w:r>
              <w:rPr>
                <w:lang w:val="en-US"/>
              </w:rPr>
              <w:t xml:space="preserve">Date attachment was first created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Basic-created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created (created): </w:t>
            </w:r>
            <w:r>
              <w:rPr>
                <w:lang w:val="en-US"/>
              </w:rPr>
              <w:t xml:space="preserve">When created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Subscription-criteria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criteria (criteria): </w:t>
            </w:r>
            <w:r>
              <w:rPr>
                <w:lang w:val="en-US"/>
              </w:rPr>
              <w:t xml:space="preserve">Rule for server push criteria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MessageHeader-data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data (data): </w:t>
            </w:r>
            <w:r>
              <w:rPr>
                <w:lang w:val="en-US"/>
              </w:rPr>
              <w:t xml:space="preserve">The actual content of the message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The profile publication date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List-date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When the list was prepared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OperationDefinition-date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Date for this version of the operation definition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The conformance statement publication date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ImplementationGuide-date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The implementation guide publication date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NamingSystem-date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Publication Date(/time)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ImplementationGuide-dependency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dependency (dependency): </w:t>
            </w:r>
            <w:r>
              <w:rPr>
                <w:lang w:val="en-US"/>
              </w:rPr>
              <w:t xml:space="preserve">Where to find dependency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StructureDefinition-description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(description): </w:t>
            </w:r>
            <w:r>
              <w:rPr>
                <w:lang w:val="en-US"/>
              </w:rPr>
              <w:t xml:space="preserve">Text search in the description of the profile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Conformance-description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(description): </w:t>
            </w:r>
            <w:r>
              <w:rPr>
                <w:lang w:val="en-US"/>
              </w:rPr>
              <w:t xml:space="preserve">Text search in the description of the conformance statement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TestScript-description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(description): </w:t>
            </w:r>
            <w:r>
              <w:rPr>
                <w:lang w:val="en-US"/>
              </w:rPr>
              <w:t xml:space="preserve">TestScript description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ImplementationGuide-description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(description): </w:t>
            </w:r>
            <w:r>
              <w:rPr>
                <w:lang w:val="en-US"/>
              </w:rPr>
              <w:t xml:space="preserve">Text search in the description of the implementation guide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SearchParameter-description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(description): </w:t>
            </w:r>
            <w:r>
              <w:rPr>
                <w:lang w:val="en-US"/>
              </w:rPr>
              <w:t xml:space="preserve">Documentation for search parameter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MessageHeader-destination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destination (destination): </w:t>
            </w:r>
            <w:r>
              <w:rPr>
                <w:lang w:val="en-US"/>
              </w:rPr>
              <w:t xml:space="preserve">Name of system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MessageHeader-destination-uri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destination-uri (destination-uri): </w:t>
            </w:r>
            <w:r>
              <w:rPr>
                <w:lang w:val="en-US"/>
              </w:rPr>
              <w:t xml:space="preserve">Actual destination address or id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StructureDefinition-display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display (display): </w:t>
            </w:r>
            <w:r>
              <w:rPr>
                <w:lang w:val="en-US"/>
              </w:rPr>
              <w:t xml:space="preserve">Use this name when displaying the value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List-empty-reason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empty-reason (empty-reason): </w:t>
            </w:r>
            <w:r>
              <w:rPr>
                <w:lang w:val="en-US"/>
              </w:rPr>
              <w:t xml:space="preserve">Why list is empty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List-encounter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Context in which list created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MessageHeader-enterer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enterer (enterer): </w:t>
            </w:r>
            <w:r>
              <w:rPr>
                <w:lang w:val="en-US"/>
              </w:rPr>
              <w:t xml:space="preserve">The source of the data entry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Conformance-event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event (event): </w:t>
            </w:r>
            <w:r>
              <w:rPr>
                <w:lang w:val="en-US"/>
              </w:rPr>
              <w:t xml:space="preserve">Event code in a conformance statement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MessageHeader-event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event (event): </w:t>
            </w:r>
            <w:r>
              <w:rPr>
                <w:lang w:val="en-US"/>
              </w:rPr>
              <w:t xml:space="preserve">Code for the event this message represents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Group-exclude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exclude (exclude): </w:t>
            </w:r>
            <w:r>
              <w:rPr>
                <w:lang w:val="en-US"/>
              </w:rPr>
              <w:t xml:space="preserve">Group includes or excludes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StructureDefinition-experimental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experimental (experimental): </w:t>
            </w:r>
            <w:r>
              <w:rPr>
                <w:lang w:val="en-US"/>
              </w:rPr>
              <w:t xml:space="preserve">If for testing purposes, not real usage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ImplementationGuide-experimental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experimental (experimental): </w:t>
            </w:r>
            <w:r>
              <w:rPr>
                <w:lang w:val="en-US"/>
              </w:rPr>
              <w:t xml:space="preserve">If for testing purposes, not real usage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StructureDefinition-ext-context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ext-context (ext-context): </w:t>
            </w:r>
            <w:r>
              <w:rPr>
                <w:lang w:val="en-US"/>
              </w:rPr>
              <w:t xml:space="preserve">Where the extension can be used in instances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Conformance-fhirversion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fhirversion (fhirversion): </w:t>
            </w:r>
            <w:r>
              <w:rPr>
                <w:lang w:val="en-US"/>
              </w:rPr>
              <w:t xml:space="preserve">The version of FHIR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Conformance-format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format (format): </w:t>
            </w:r>
            <w:r>
              <w:rPr>
                <w:lang w:val="en-US"/>
              </w:rPr>
              <w:t xml:space="preserve">formats supported (xml | json | mime type)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NamingSystem-id-type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id-type (id-type): </w:t>
            </w:r>
            <w:r>
              <w:rPr>
                <w:lang w:val="en-US"/>
              </w:rPr>
              <w:t xml:space="preserve">oid | uuid | uri | other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identifier of the profile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Media-identifier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Identifier(s) for the image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TestScript-identifier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TestScript.identifier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Basic-identifier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Business identifier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Group-identifier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Unique id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OperationDefinition-instance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instance (instance): </w:t>
            </w:r>
            <w:r>
              <w:rPr>
                <w:lang w:val="en-US"/>
              </w:rPr>
              <w:t xml:space="preserve">Invoke on an instance?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List-item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item (item): </w:t>
            </w:r>
            <w:r>
              <w:rPr>
                <w:lang w:val="en-US"/>
              </w:rPr>
              <w:t xml:space="preserve">Actual entry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StructureDefinition-kind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kind (kind): </w:t>
            </w:r>
            <w:r>
              <w:rPr>
                <w:lang w:val="en-US"/>
              </w:rPr>
              <w:t xml:space="preserve">datatype | resource | logical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OperationDefinition-kind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kind (kind): </w:t>
            </w:r>
            <w:r>
              <w:rPr>
                <w:lang w:val="en-US"/>
              </w:rPr>
              <w:t xml:space="preserve">operation | query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NamingSystem-kind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kind (kind): </w:t>
            </w:r>
            <w:r>
              <w:rPr>
                <w:lang w:val="en-US"/>
              </w:rPr>
              <w:t xml:space="preserve">codesystem | identifier | root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Group-member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member (member): </w:t>
            </w:r>
            <w:r>
              <w:rPr>
                <w:lang w:val="en-US"/>
              </w:rPr>
              <w:t xml:space="preserve">Reference to the group member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Bundle-message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message (message): </w:t>
            </w:r>
            <w:r>
              <w:rPr>
                <w:lang w:val="en-US"/>
              </w:rPr>
              <w:t xml:space="preserve">The first resource in the bundle, if the bundle type is "message" - this is a message header, and this parameter provides access to search its contents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Conformance-mode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mode (mode): </w:t>
            </w:r>
            <w:r>
              <w:rPr>
                <w:lang w:val="en-US"/>
              </w:rPr>
              <w:t xml:space="preserve">Mode - restful (server/client) or messaging (sender/receiver)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Name of the profile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OperationDefinition-name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Informal name for this operation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Name of the conformance statement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TestScript-name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>TestScript</w:t>
            </w:r>
            <w:ins w:id="5" w:author="daddy" w:date="2015-09-06T16:38:00Z">
              <w:r>
                <w:rPr>
                  <w:lang w:val="en-US"/>
                </w:rPr>
                <w:t xml:space="preserve"> </w:t>
              </w:r>
            </w:ins>
            <w:del w:id="6" w:author="daddy" w:date="2015-09-06T16:38:00Z">
              <w:r w:rsidDel="00AF2818">
                <w:rPr>
                  <w:lang w:val="en-US"/>
                </w:rPr>
                <w:delText>.</w:delText>
              </w:r>
            </w:del>
            <w:r>
              <w:rPr>
                <w:lang w:val="en-US"/>
              </w:rPr>
              <w:t xml:space="preserve">name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ImplementationGuide-name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Name of the implementation guide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SearchParameter-name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Informal name for this search parameter </w:t>
            </w:r>
          </w:p>
        </w:tc>
      </w:tr>
      <w:tr w:rsidR="00B65864" w:rsidRPr="001B6578">
        <w:trPr>
          <w:divId w:val="579415101"/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NamingSystem-name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Human-readable label 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692"/>
        <w:gridCol w:w="6758"/>
      </w:tblGrid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List-notes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notes (notes): </w:t>
            </w:r>
            <w:r>
              <w:rPr>
                <w:lang w:val="en-US"/>
              </w:rPr>
              <w:t xml:space="preserve">Comments about the list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Media-operator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operator (operator): </w:t>
            </w:r>
            <w:r>
              <w:rPr>
                <w:lang w:val="en-US"/>
              </w:rPr>
              <w:t xml:space="preserve">The person who generated the image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StructureDefinition-path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path (path): </w:t>
            </w:r>
            <w:r>
              <w:rPr>
                <w:lang w:val="en-US"/>
              </w:rPr>
              <w:t xml:space="preserve">A path that is constrained in the profile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List-patient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If all resources have the same subject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Media-patient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Who/What this Media is a record of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Basic-patient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Identifies the focus of this resource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Subscription-payload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payload (payload): </w:t>
            </w:r>
            <w:r>
              <w:rPr>
                <w:lang w:val="en-US"/>
              </w:rPr>
              <w:t xml:space="preserve">Mimetype to send, or blank for no payload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NamingSystem-period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period (period): </w:t>
            </w:r>
            <w:r>
              <w:rPr>
                <w:lang w:val="en-US"/>
              </w:rPr>
              <w:t xml:space="preserve">When is identifier valid?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OperationDefinition-profile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profile (profile): </w:t>
            </w:r>
            <w:r>
              <w:rPr>
                <w:lang w:val="en-US"/>
              </w:rPr>
              <w:t xml:space="preserve">Profile on the type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Conformance-profile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profile (profile): </w:t>
            </w:r>
            <w:r>
              <w:rPr>
                <w:lang w:val="en-US"/>
              </w:rPr>
              <w:t xml:space="preserve">A profile id invoked in a conformance statement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StructureDefinition-publisher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publisher (publisher): </w:t>
            </w:r>
            <w:r>
              <w:rPr>
                <w:lang w:val="en-US"/>
              </w:rPr>
              <w:t xml:space="preserve">Name of the publisher of the profile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OperationDefinition-publisher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publisher (publisher): </w:t>
            </w:r>
            <w:r>
              <w:rPr>
                <w:lang w:val="en-US"/>
              </w:rPr>
              <w:t xml:space="preserve">Name of the publisher (Organization or individual)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Conformance-publisher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publisher (publisher): </w:t>
            </w:r>
            <w:r>
              <w:rPr>
                <w:lang w:val="en-US"/>
              </w:rPr>
              <w:t xml:space="preserve">Name of the publisher of the conformance statement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ImplementationGuide-publisher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publisher (publisher): </w:t>
            </w:r>
            <w:r>
              <w:rPr>
                <w:lang w:val="en-US"/>
              </w:rPr>
              <w:t xml:space="preserve">Name of the publisher of the implementation guide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NamingSystem-publisher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publisher (publisher): </w:t>
            </w:r>
            <w:r>
              <w:rPr>
                <w:lang w:val="en-US"/>
              </w:rPr>
              <w:t xml:space="preserve">Name of the publisher (Organization or individual)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MessageHeader-receiver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receiver (receiver): </w:t>
            </w:r>
            <w:r>
              <w:rPr>
                <w:lang w:val="en-US"/>
              </w:rPr>
              <w:t xml:space="preserve">Intended "real-world" recipient for the data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NamingSystem-replaced-by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replaced-by (replaced-by): </w:t>
            </w:r>
            <w:r>
              <w:rPr>
                <w:lang w:val="en-US"/>
              </w:rPr>
              <w:t xml:space="preserve">Use this instead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Conformance-resource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resource (resource): </w:t>
            </w:r>
            <w:r>
              <w:rPr>
                <w:lang w:val="en-US"/>
              </w:rPr>
              <w:t xml:space="preserve">Name of a resource mentioned in a conformance statement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MessageHeader-response-id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response-id (response-id): </w:t>
            </w:r>
            <w:r>
              <w:rPr>
                <w:lang w:val="en-US"/>
              </w:rPr>
              <w:t xml:space="preserve">Id of original message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NamingSystem-responsible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responsible (responsible): </w:t>
            </w:r>
            <w:r>
              <w:rPr>
                <w:lang w:val="en-US"/>
              </w:rPr>
              <w:t xml:space="preserve">Who maintains system namespace?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MessageHeader-responsible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responsible (responsible): </w:t>
            </w:r>
            <w:r>
              <w:rPr>
                <w:lang w:val="en-US"/>
              </w:rPr>
              <w:t xml:space="preserve">Final responsibility for event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Conformance-security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security (security): </w:t>
            </w:r>
            <w:r>
              <w:rPr>
                <w:lang w:val="en-US"/>
              </w:rPr>
              <w:t xml:space="preserve">OAuth | SMART-on-FHIR | NTLM | Basic | Kerberos | Certificates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Conformance-software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software (software): </w:t>
            </w:r>
            <w:r>
              <w:rPr>
                <w:lang w:val="en-US"/>
              </w:rPr>
              <w:t xml:space="preserve">Part of a the name of a software application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List-source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source (source): </w:t>
            </w:r>
            <w:r>
              <w:rPr>
                <w:lang w:val="en-US"/>
              </w:rPr>
              <w:t xml:space="preserve">Who and/or what defined the list contents (aka Author)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MessageHeader-source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source (source): </w:t>
            </w:r>
            <w:r>
              <w:rPr>
                <w:lang w:val="en-US"/>
              </w:rPr>
              <w:t xml:space="preserve">Name of system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MessageHeader-source-uri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source-uri (source-uri): </w:t>
            </w:r>
            <w:r>
              <w:rPr>
                <w:lang w:val="en-US"/>
              </w:rPr>
              <w:t xml:space="preserve">Actual message source address or id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The current status of the profile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List-status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current | retired | entered-in-error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Subscription-status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requested | active | error | off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OperationDefinition-status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draft | active | retired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The current status of the conformance statement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ImplementationGuide-status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The current status of the implementation guide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NamingSystem-status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draft | active | retired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List-subject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If all resources have the same subject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Media-subject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Who/What this Media is a record of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Basic-subject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Identifies the focus of this resource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Media-subtype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subtype (subtype): </w:t>
            </w:r>
            <w:r>
              <w:rPr>
                <w:lang w:val="en-US"/>
              </w:rPr>
              <w:t xml:space="preserve">The type of acquisition equipment/process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Conformance-supported-profile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supported-profile (supported-profile): </w:t>
            </w:r>
            <w:r>
              <w:rPr>
                <w:lang w:val="en-US"/>
              </w:rPr>
              <w:t xml:space="preserve">Profiles for use cases supported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OperationDefinition-system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system (system): </w:t>
            </w:r>
            <w:r>
              <w:rPr>
                <w:lang w:val="en-US"/>
              </w:rPr>
              <w:t xml:space="preserve">Invoke at the system level?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Subscription-tag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tag (tag): </w:t>
            </w:r>
            <w:r>
              <w:rPr>
                <w:lang w:val="en-US"/>
              </w:rPr>
              <w:t xml:space="preserve">A tag to add to matching resources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SearchParameter-target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target (target): </w:t>
            </w:r>
            <w:r>
              <w:rPr>
                <w:lang w:val="en-US"/>
              </w:rPr>
              <w:t xml:space="preserve">Types of resource (if a resource reference)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MessageHeader-target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target (target): </w:t>
            </w:r>
            <w:r>
              <w:rPr>
                <w:lang w:val="en-US"/>
              </w:rPr>
              <w:t xml:space="preserve">Particular delivery destination within the destination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NamingSystem-telecom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telecom (telecom): </w:t>
            </w:r>
            <w:r>
              <w:rPr>
                <w:lang w:val="en-US"/>
              </w:rPr>
              <w:t xml:space="preserve">Contact details for individual or publisher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TestScript-testscript-capability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testscript-capability (testscript-capability): </w:t>
            </w:r>
            <w:r>
              <w:rPr>
                <w:lang w:val="en-US"/>
              </w:rPr>
              <w:t xml:space="preserve">TestScript required and validated capability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TestScript-testscript-setup-capability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testscript-setup-capability (testscript-setup-capability): </w:t>
            </w:r>
            <w:r>
              <w:rPr>
                <w:lang w:val="en-US"/>
              </w:rPr>
              <w:t xml:space="preserve">TestScript setup required and validated capability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TestScript-testscript-test-capability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testscript-test-capability (testscript-test-capability): </w:t>
            </w:r>
            <w:r>
              <w:rPr>
                <w:lang w:val="en-US"/>
              </w:rPr>
              <w:t xml:space="preserve">TestScript test required and validated capability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MessageHeader-timestamp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timestamp (timestamp): </w:t>
            </w:r>
            <w:r>
              <w:rPr>
                <w:lang w:val="en-US"/>
              </w:rPr>
              <w:t xml:space="preserve">Time that the message was sent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List-title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title (title): </w:t>
            </w:r>
            <w:r>
              <w:rPr>
                <w:lang w:val="en-US"/>
              </w:rPr>
              <w:t xml:space="preserve">Descriptive name for the list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Any datatype or resource, including abstract ones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Subscription-type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rest-hook | websocket | email | sms | message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OperationDefinition-type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Invoke at resource level for these type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Media-type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photo | video | audio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Group-type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The type of resources the group contains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SearchParameter-type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number | date | string | token | reference | composite | quantity | uri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Bundle-type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document | message | transaction | transaction-response | batch | batch-response | history | searchset | collection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NamingSystem-type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e.g. driver, provider, patient, bank etc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StructureDefinition-url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url (url): </w:t>
            </w:r>
            <w:r>
              <w:rPr>
                <w:lang w:val="en-US"/>
              </w:rPr>
              <w:t xml:space="preserve">Literal URL used to reference this StructureDefinition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Subscription-url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url (url): </w:t>
            </w:r>
            <w:r>
              <w:rPr>
                <w:lang w:val="en-US"/>
              </w:rPr>
              <w:t xml:space="preserve">Where the channel points to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OperationDefinition-url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url (url): </w:t>
            </w:r>
            <w:r>
              <w:rPr>
                <w:lang w:val="en-US"/>
              </w:rPr>
              <w:t xml:space="preserve">Logical url to reference this operation definition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Conformance-url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url (url): </w:t>
            </w:r>
            <w:r>
              <w:rPr>
                <w:lang w:val="en-US"/>
              </w:rPr>
              <w:t xml:space="preserve">The uri that identifies the conformance statement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TestScript-url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url (url): </w:t>
            </w:r>
            <w:r>
              <w:rPr>
                <w:lang w:val="en-US"/>
              </w:rPr>
              <w:t xml:space="preserve">TestScript url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ImplementationGuide-url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url (url): </w:t>
            </w:r>
            <w:r>
              <w:rPr>
                <w:lang w:val="en-US"/>
              </w:rPr>
              <w:t xml:space="preserve">Literal URL used to reference this Implementation Guide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SearchParameter-url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url (url): </w:t>
            </w:r>
            <w:r>
              <w:rPr>
                <w:lang w:val="en-US"/>
              </w:rPr>
              <w:t xml:space="preserve">Literal URL used to reference this search parameter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Group-value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value (value): </w:t>
            </w:r>
            <w:r>
              <w:rPr>
                <w:lang w:val="en-US"/>
              </w:rPr>
              <w:t xml:space="preserve">Value held by characteristic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NamingSystem-value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value (value): </w:t>
            </w:r>
            <w:r>
              <w:rPr>
                <w:lang w:val="en-US"/>
              </w:rPr>
              <w:t xml:space="preserve">The unique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StructureDefinition-valueset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valueset (valueset): </w:t>
            </w:r>
            <w:r>
              <w:rPr>
                <w:lang w:val="en-US"/>
              </w:rPr>
              <w:t xml:space="preserve">A vocabulary binding reference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StructureDefinition-version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version (version): </w:t>
            </w:r>
            <w:r>
              <w:rPr>
                <w:lang w:val="en-US"/>
              </w:rPr>
              <w:t xml:space="preserve">The version identifier of the profile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OperationDefinition-version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version (version): </w:t>
            </w:r>
            <w:r>
              <w:rPr>
                <w:lang w:val="en-US"/>
              </w:rPr>
              <w:t xml:space="preserve">Logical id for this version of the operation definition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Conformance-version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version (version): </w:t>
            </w:r>
            <w:r>
              <w:rPr>
                <w:lang w:val="en-US"/>
              </w:rPr>
              <w:t xml:space="preserve">The version identifier of the conformance statement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ImplementationGuide-version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version (version): </w:t>
            </w:r>
            <w:r>
              <w:rPr>
                <w:lang w:val="en-US"/>
              </w:rPr>
              <w:t xml:space="preserve">The version identifier of the implementation guide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Media-view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view (view): </w:t>
            </w:r>
            <w:r>
              <w:rPr>
                <w:lang w:val="en-US"/>
              </w:rPr>
              <w:t>Imaging view</w:t>
            </w:r>
            <w:ins w:id="7" w:author="daddy" w:date="2015-09-06T16:14:00Z">
              <w:r>
                <w:rPr>
                  <w:lang w:val="en-US"/>
                </w:rPr>
                <w:t>,</w:t>
              </w:r>
            </w:ins>
            <w:r>
              <w:rPr>
                <w:lang w:val="en-US"/>
              </w:rPr>
              <w:t xml:space="preserve"> e.g</w:t>
            </w:r>
            <w:ins w:id="8" w:author="daddy" w:date="2015-09-06T16:13:00Z">
              <w:r>
                <w:rPr>
                  <w:lang w:val="en-US"/>
                </w:rPr>
                <w:t>.</w:t>
              </w:r>
            </w:ins>
            <w:r>
              <w:rPr>
                <w:lang w:val="en-US"/>
              </w:rPr>
              <w:t xml:space="preserve"> Lateral or Antero-posterior </w:t>
            </w:r>
          </w:p>
        </w:tc>
      </w:tr>
    </w:tbl>
    <w:p w:rsidR="00B65864" w:rsidRDefault="00B65864">
      <w:pPr>
        <w:pStyle w:val="Heading1"/>
        <w:rPr>
          <w:lang w:val="en-US"/>
        </w:rPr>
      </w:pPr>
      <w:r>
        <w:rPr>
          <w:lang w:val="en-US"/>
        </w:rPr>
        <w:t>Financial Management</w:t>
      </w:r>
    </w:p>
    <w:p w:rsidR="00B65864" w:rsidRDefault="00B65864">
      <w:pPr>
        <w:pStyle w:val="Heading2"/>
        <w:rPr>
          <w:lang w:val="en-US"/>
        </w:rPr>
      </w:pPr>
      <w:r>
        <w:rPr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901"/>
        <w:gridCol w:w="212"/>
        <w:gridCol w:w="6337"/>
      </w:tblGrid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ProcessRequest-action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action (action): </w:t>
            </w:r>
            <w:r>
              <w:rPr>
                <w:lang w:val="en-US"/>
              </w:rPr>
              <w:t xml:space="preserve">The action requested by this resource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Contract-actor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actor (actor): </w:t>
            </w:r>
            <w:r>
              <w:rPr>
                <w:lang w:val="en-US"/>
              </w:rPr>
              <w:t xml:space="preserve">Contract Actor Type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VisionPrescription-datewritten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datewritten (datewritten): </w:t>
            </w:r>
            <w:r>
              <w:rPr>
                <w:lang w:val="en-US"/>
              </w:rPr>
              <w:t xml:space="preserve">Return prescriptions written on this date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Coverage-dependent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dependent (dependent): </w:t>
            </w:r>
            <w:r>
              <w:rPr>
                <w:lang w:val="en-US"/>
              </w:rPr>
              <w:t xml:space="preserve">Dependent number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VisionPrescription-encounter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Return prescriptions with this encounter identity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Coverage-group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group (group): </w:t>
            </w:r>
            <w:r>
              <w:rPr>
                <w:lang w:val="en-US"/>
              </w:rPr>
              <w:t xml:space="preserve">Group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ExplanationOfBenefit-identifier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business identifier of the Explanation of Benefit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EnrollmentRequest-identifier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business identifier of the Enrollment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VisionPrescription-identifier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Return prescriptions with this external identity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EligibilityResponse-identifier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business identifier of the Explanation of Benefit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EnrollmentResponse-identifier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business identifier of the Explanation of Benefit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Contract-identifier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identity of the contract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PaymentNotice-identifier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business identifier of the Eligibility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ClaimResponse-identifier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identity of the insurer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EligibilityRequest-identifier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business identifier of the Eligibility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ProcessRequest-identifier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business identifier of the ProcessRequest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PaymentReconciliation-identifier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business identifier of the Explanation of Benefit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Coverage-identifier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primary identifier of the insured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ProcessResponse-identifier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business identifier of the Explanation of Benefit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Claim-identifier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primary identifier of the financial resource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Coverage-issuer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issuer (issuer): </w:t>
            </w:r>
            <w:r>
              <w:rPr>
                <w:lang w:val="en-US"/>
              </w:rPr>
              <w:t xml:space="preserve">The identity of the insurer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ProcessRequest-organization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organization (organization): </w:t>
            </w:r>
            <w:r>
              <w:rPr>
                <w:lang w:val="en-US"/>
              </w:rPr>
              <w:t xml:space="preserve">The organization who generated this request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ProcessResponse-organization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organization (organization): </w:t>
            </w:r>
            <w:r>
              <w:rPr>
                <w:lang w:val="en-US"/>
              </w:rPr>
              <w:t xml:space="preserve">The organization who generated this resource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EnrollmentRequest-patient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party to be enrolled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VisionPrescription-patient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identity of a patient to list dispenses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Contract-patient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identity of the target of the contract (if a patient)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Claim-patient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Coverage-plan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plan (plan): </w:t>
            </w:r>
            <w:r>
              <w:rPr>
                <w:lang w:val="en-US"/>
              </w:rPr>
              <w:t xml:space="preserve">A plan or policy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VisionPrescription-prescriber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prescriber (prescriber): </w:t>
            </w:r>
            <w:r>
              <w:rPr>
                <w:lang w:val="en-US"/>
              </w:rPr>
              <w:t xml:space="preserve">Who authorizes the Vision product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Claim-priority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priority (priority): </w:t>
            </w:r>
            <w:r>
              <w:rPr>
                <w:lang w:val="en-US"/>
              </w:rPr>
              <w:t xml:space="preserve">Processing priority requested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ProcessRequest-provider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provider (provider): </w:t>
            </w:r>
            <w:r>
              <w:rPr>
                <w:lang w:val="en-US"/>
              </w:rPr>
              <w:t xml:space="preserve">The provider who </w:t>
            </w:r>
            <w:del w:id="9" w:author="daddy" w:date="2015-09-06T16:15:00Z">
              <w:r w:rsidDel="002071B7">
                <w:rPr>
                  <w:lang w:val="en-US"/>
                </w:rPr>
                <w:delText>renerated</w:delText>
              </w:r>
            </w:del>
            <w:ins w:id="10" w:author="daddy" w:date="2015-09-06T16:15:00Z">
              <w:r>
                <w:rPr>
                  <w:lang w:val="en-US"/>
                </w:rPr>
                <w:t>generated</w:t>
              </w:r>
            </w:ins>
            <w:r>
              <w:rPr>
                <w:lang w:val="en-US"/>
              </w:rPr>
              <w:t xml:space="preserve"> this request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Claim-provider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provider (provider): </w:t>
            </w:r>
            <w:r>
              <w:rPr>
                <w:lang w:val="en-US"/>
              </w:rPr>
              <w:t xml:space="preserve">Provider responsible for the claim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ProcessResponse-request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request (request): </w:t>
            </w:r>
            <w:r>
              <w:rPr>
                <w:lang w:val="en-US"/>
              </w:rPr>
              <w:t xml:space="preserve">The reference to the claim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ProcessResponse-requestorganization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requestorganization (requestorganization): </w:t>
            </w:r>
            <w:r>
              <w:rPr>
                <w:lang w:val="en-US"/>
              </w:rPr>
              <w:t xml:space="preserve">The Organization who is responsible the request transaction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ProcessResponse-requestprovider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requestprovider (requestprovider): </w:t>
            </w:r>
            <w:r>
              <w:rPr>
                <w:lang w:val="en-US"/>
              </w:rPr>
              <w:t xml:space="preserve">The Provider who is responsible the request transaction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Coverage-sequence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sequence (sequence): </w:t>
            </w:r>
            <w:r>
              <w:rPr>
                <w:lang w:val="en-US"/>
              </w:rPr>
              <w:t xml:space="preserve">Sequence number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Contract-signer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signer (signer): </w:t>
            </w:r>
            <w:r>
              <w:rPr>
                <w:lang w:val="en-US"/>
              </w:rPr>
              <w:t xml:space="preserve">Contract Signatory Party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EnrollmentRequest-subject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The party to be enrolled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Contract-subject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The identity of the target of the contract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Coverage-subplan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subplan (subplan): </w:t>
            </w:r>
            <w:r>
              <w:rPr>
                <w:lang w:val="en-US"/>
              </w:rPr>
              <w:t xml:space="preserve">Sub-plan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Coverage-type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The kind of coverage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Claim-use</w:t>
            </w:r>
          </w:p>
        </w:tc>
        <w:tc>
          <w:tcPr>
            <w:tcW w:w="0" w:type="auto"/>
            <w:gridSpan w:val="2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use (use): </w:t>
            </w:r>
            <w:r>
              <w:rPr>
                <w:lang w:val="en-US"/>
              </w:rPr>
              <w:t xml:space="preserve">The kind of financial resource </w:t>
            </w:r>
          </w:p>
        </w:tc>
      </w:tr>
    </w:tbl>
    <w:p w:rsidR="00B65864" w:rsidRDefault="00B65864">
      <w:pPr>
        <w:pStyle w:val="Heading1"/>
        <w:rPr>
          <w:lang w:val="en-US"/>
        </w:rPr>
      </w:pPr>
      <w:r>
        <w:rPr>
          <w:lang w:val="en-US"/>
        </w:rPr>
        <w:t>Health Care Devices</w:t>
      </w:r>
    </w:p>
    <w:p w:rsidR="00B65864" w:rsidRDefault="00B65864">
      <w:pPr>
        <w:pStyle w:val="Heading2"/>
        <w:rPr>
          <w:lang w:val="en-US"/>
        </w:rPr>
      </w:pPr>
      <w:r>
        <w:rPr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581"/>
        <w:gridCol w:w="5560"/>
      </w:tblGrid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DeviceMetric-category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category (category): </w:t>
            </w:r>
            <w:r>
              <w:rPr>
                <w:lang w:val="en-US"/>
              </w:rPr>
              <w:t xml:space="preserve">The category of the metric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DeviceMetric-identifier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identifier of the metric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DeviceMetric-parent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parent (parent): </w:t>
            </w:r>
            <w:r>
              <w:rPr>
                <w:lang w:val="en-US"/>
              </w:rPr>
              <w:t xml:space="preserve">The parent DeviceMetric resource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DeviceComponent-parent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parent (parent): </w:t>
            </w:r>
            <w:r>
              <w:rPr>
                <w:lang w:val="en-US"/>
              </w:rPr>
              <w:t xml:space="preserve">The parent DeviceComponent resource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DeviceMetric-source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source (source): </w:t>
            </w:r>
            <w:r>
              <w:rPr>
                <w:lang w:val="en-US"/>
              </w:rPr>
              <w:t xml:space="preserve">The device resource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DeviceComponent-source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source (source): </w:t>
            </w:r>
            <w:r>
              <w:rPr>
                <w:lang w:val="en-US"/>
              </w:rPr>
              <w:t xml:space="preserve">The device 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DeviceMetric-type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The component type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DeviceComponent-type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The device component type </w:t>
            </w:r>
          </w:p>
        </w:tc>
      </w:tr>
    </w:tbl>
    <w:p w:rsidR="00B65864" w:rsidRDefault="00B65864">
      <w:pPr>
        <w:pStyle w:val="Heading1"/>
        <w:rPr>
          <w:lang w:val="en-US"/>
        </w:rPr>
      </w:pPr>
      <w:r>
        <w:rPr>
          <w:lang w:val="en-US"/>
        </w:rPr>
        <w:t>Imaging Integration</w:t>
      </w:r>
    </w:p>
    <w:p w:rsidR="00B65864" w:rsidRDefault="00B65864">
      <w:pPr>
        <w:pStyle w:val="Heading2"/>
        <w:rPr>
          <w:lang w:val="en-US"/>
        </w:rPr>
      </w:pPr>
      <w:r>
        <w:rPr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3472"/>
        <w:gridCol w:w="5978"/>
      </w:tblGrid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ImagingStudy-accession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accession (accession): </w:t>
            </w:r>
            <w:r>
              <w:rPr>
                <w:lang w:val="en-US"/>
              </w:rPr>
              <w:t xml:space="preserve">The accession identifier for the study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ImagingObjectSelection-author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author (author): </w:t>
            </w:r>
            <w:r>
              <w:rPr>
                <w:lang w:val="en-US"/>
              </w:rPr>
              <w:t xml:space="preserve">Author of key DICOM object selection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ImagingObjectSelection-authoring-time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authoring-time (authoring-time): </w:t>
            </w:r>
            <w:r>
              <w:rPr>
                <w:lang w:val="en-US"/>
              </w:rPr>
              <w:t xml:space="preserve">Time of key DICOM object selection authoring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ImagingStudy-bodysite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bodysite (bodysite): </w:t>
            </w:r>
            <w:r>
              <w:rPr>
                <w:lang w:val="en-US"/>
              </w:rPr>
              <w:t xml:space="preserve">The body site studied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ImagingStudy-dicom-class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dicom-class (dicom-class): </w:t>
            </w:r>
            <w:r>
              <w:rPr>
                <w:lang w:val="en-US"/>
              </w:rPr>
              <w:t xml:space="preserve">The type of the instance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ImagingObjectSelection-identifier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UID of key DICOM object selection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ImagingStudy-modality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modality (modality): </w:t>
            </w:r>
            <w:r>
              <w:rPr>
                <w:lang w:val="en-US"/>
              </w:rPr>
              <w:t xml:space="preserve">The modality of the series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ImagingStudy-order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order (order): </w:t>
            </w:r>
            <w:r>
              <w:rPr>
                <w:lang w:val="en-US"/>
              </w:rPr>
              <w:t xml:space="preserve">The order for the image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ImagingStudy-patient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Who the study is about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ImagingObjectSelection-patient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Subject of key DICOM object selection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ImagingObjectSelection-selected-study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selected-study (selected-study): </w:t>
            </w:r>
            <w:r>
              <w:rPr>
                <w:lang w:val="en-US"/>
              </w:rPr>
              <w:t xml:space="preserve">Study selected in key DICOM object selection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ImagingStudy-series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series (series): </w:t>
            </w:r>
            <w:r>
              <w:rPr>
                <w:lang w:val="en-US"/>
              </w:rPr>
              <w:t xml:space="preserve">The identifier of the series of images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ImagingStudy-started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started (started): </w:t>
            </w:r>
            <w:r>
              <w:rPr>
                <w:lang w:val="en-US"/>
              </w:rPr>
              <w:t xml:space="preserve">When the study was started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ImagingStudy-study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study (study): </w:t>
            </w:r>
            <w:r>
              <w:rPr>
                <w:lang w:val="en-US"/>
              </w:rPr>
              <w:t xml:space="preserve">The study identifier for the image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ImagingObjectSelection-title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title (title): </w:t>
            </w:r>
            <w:r>
              <w:rPr>
                <w:lang w:val="en-US"/>
              </w:rPr>
              <w:t xml:space="preserve">Title of key DICOM object selection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ImagingStudy-uid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uid (uid): </w:t>
            </w:r>
            <w:r>
              <w:rPr>
                <w:lang w:val="en-US"/>
              </w:rPr>
              <w:t xml:space="preserve">The instance unique identifier </w:t>
            </w:r>
          </w:p>
        </w:tc>
      </w:tr>
    </w:tbl>
    <w:p w:rsidR="00B65864" w:rsidRDefault="00B65864">
      <w:pPr>
        <w:pStyle w:val="Heading1"/>
        <w:rPr>
          <w:lang w:val="en-US"/>
        </w:rPr>
      </w:pPr>
      <w:r>
        <w:rPr>
          <w:lang w:val="en-US"/>
        </w:rPr>
        <w:t>Orders and Observations</w:t>
      </w:r>
    </w:p>
    <w:p w:rsidR="00B65864" w:rsidRDefault="00B65864">
      <w:pPr>
        <w:pStyle w:val="Heading2"/>
        <w:rPr>
          <w:lang w:val="en-US"/>
        </w:rPr>
      </w:pPr>
      <w:r>
        <w:rPr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13"/>
        <w:gridCol w:w="7037"/>
      </w:tblGrid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Specimen-accession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accession (accession): </w:t>
            </w:r>
            <w:r>
              <w:rPr>
                <w:lang w:val="en-US"/>
              </w:rPr>
              <w:t xml:space="preserve">The accession number associated with the specimen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DiagnosticOrder-actor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actor (actor): </w:t>
            </w:r>
            <w:r>
              <w:rPr>
                <w:lang w:val="en-US"/>
              </w:rPr>
              <w:t xml:space="preserve">Who recorded or did this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NutritionOrder-additive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additive (additive): </w:t>
            </w:r>
            <w:r>
              <w:rPr>
                <w:lang w:val="en-US"/>
              </w:rPr>
              <w:t xml:space="preserve">Type of module component to add to the feeding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Specimen-bodysite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bodysite (bodysite): </w:t>
            </w:r>
            <w:r>
              <w:rPr>
                <w:lang w:val="en-US"/>
              </w:rPr>
              <w:t xml:space="preserve">The code for the body site from where the specimen originated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DiagnosticOrder-bodysite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bodysite (bodysite): </w:t>
            </w:r>
            <w:r>
              <w:rPr>
                <w:lang w:val="en-US"/>
              </w:rPr>
              <w:t xml:space="preserve">Location of requested test (if applicable)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Observation-category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category (category): </w:t>
            </w:r>
            <w:r>
              <w:rPr>
                <w:lang w:val="en-US"/>
              </w:rPr>
              <w:t xml:space="preserve">The classification of the type of observation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DiagnosticReport-category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category (category): </w:t>
            </w:r>
            <w:r>
              <w:rPr>
                <w:lang w:val="en-US"/>
              </w:rPr>
              <w:t xml:space="preserve">Which diagnostic discipline/department created the report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Substance-category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category (category): </w:t>
            </w:r>
            <w:r>
              <w:rPr>
                <w:lang w:val="en-US"/>
              </w:rPr>
              <w:t xml:space="preserve">The category of the substance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The code of the observation type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DiagnosticReport-code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The code for the report as a whole, as opposed to codes for the atomic results, which are the names on the observation resource referred to from the result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DataElement-code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A code for the data element (server may choose to do subsumption)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Substance-code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The code of the substance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Code to indicate the item (test or panel) being ordered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OrderResponse-code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pending | review | rejected | error | accepted | cancelled | replaced | aborted | completed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BodySite-code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Named anatomical location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Observation-code-value-x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code-value-[x] (code-value-[x]): </w:t>
            </w:r>
            <w:r>
              <w:rPr>
                <w:lang w:val="en-US"/>
              </w:rPr>
              <w:t xml:space="preserve">Both code and one of the value parameters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Specimen-collected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collected (collected): </w:t>
            </w:r>
            <w:r>
              <w:rPr>
                <w:lang w:val="en-US"/>
              </w:rPr>
              <w:t xml:space="preserve">The date the specimen was collected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Specimen-collector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collector (collector): </w:t>
            </w:r>
            <w:r>
              <w:rPr>
                <w:lang w:val="en-US"/>
              </w:rPr>
              <w:t xml:space="preserve">Who collected the specimen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Observation-component-code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component-code (component-code): </w:t>
            </w:r>
            <w:r>
              <w:rPr>
                <w:lang w:val="en-US"/>
              </w:rPr>
              <w:t xml:space="preserve">The component code of the observation type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Observation-component-code-value-x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component-code-value-[x] (component-code-value-[x]): </w:t>
            </w:r>
            <w:r>
              <w:rPr>
                <w:lang w:val="en-US"/>
              </w:rPr>
              <w:t xml:space="preserve">Both component code and one of the component value parameters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Observation-component-data-absent-reason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component-data-absent-reason (component-data-absent-reason): </w:t>
            </w:r>
            <w:r>
              <w:rPr>
                <w:lang w:val="en-US"/>
              </w:rPr>
              <w:t xml:space="preserve">The reason why the expected value in the element Observation.component.value[x] is missing.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Observation-component-value-concept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component-value-concept (component-value-concept): </w:t>
            </w:r>
            <w:r>
              <w:rPr>
                <w:lang w:val="en-US"/>
              </w:rPr>
              <w:t xml:space="preserve">The value of the component observation, if the value is a CodeableConcept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Observation-component-value-quantity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component-value-quantity (component-value-quantity): </w:t>
            </w:r>
            <w:r>
              <w:rPr>
                <w:lang w:val="en-US"/>
              </w:rPr>
              <w:t xml:space="preserve">The value of the component observation, if the value is a Quantity, or a SampledData (just search on the bounds of the values in sampled data)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Observation-component-value-string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component-value-string (component-value-string): </w:t>
            </w:r>
            <w:r>
              <w:rPr>
                <w:lang w:val="en-US"/>
              </w:rPr>
              <w:t xml:space="preserve">The value of the component observation, if the value is a string, and also searches in CodeableConcept.text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Specimen-container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container (container): </w:t>
            </w:r>
            <w:r>
              <w:rPr>
                <w:lang w:val="en-US"/>
              </w:rPr>
              <w:t xml:space="preserve">The kind of specimen container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Specimen-container-id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container-id (container-id): </w:t>
            </w:r>
            <w:r>
              <w:rPr>
                <w:lang w:val="en-US"/>
              </w:rPr>
              <w:t xml:space="preserve">The unique identifier associated with the specimen container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Substance-container-identifier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container-identifier (container-identifier): </w:t>
            </w:r>
            <w:r>
              <w:rPr>
                <w:lang w:val="en-US"/>
              </w:rPr>
              <w:t xml:space="preserve">Identifier of the package/container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DataElement-context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context (context): </w:t>
            </w:r>
            <w:r>
              <w:rPr>
                <w:lang w:val="en-US"/>
              </w:rPr>
              <w:t xml:space="preserve">A use context assigned to the data element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Observation-data-absent-reason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data-absent-reason (data-absent-reason): </w:t>
            </w:r>
            <w:r>
              <w:rPr>
                <w:lang w:val="en-US"/>
              </w:rPr>
              <w:t xml:space="preserve">The reason why the expected value in the element Observation.value[x] is missing.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Order-date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When the order was made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SupplyRequest-date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When the request was made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Obtained date/time. If the obtained element is a period, a date that falls in the period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DiagnosticReport-date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The clinically relevant time of the report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DataElement-date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The data element publication date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OrderResponse-date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When the response was made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NutritionOrder-datetime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datetime (datetime): </w:t>
            </w:r>
            <w:r>
              <w:rPr>
                <w:lang w:val="en-US"/>
              </w:rPr>
              <w:t xml:space="preserve">Return nutrition orders requested on this date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DataElement-description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(description): </w:t>
            </w:r>
            <w:r>
              <w:rPr>
                <w:lang w:val="en-US"/>
              </w:rPr>
              <w:t xml:space="preserve">Text search in the description of the data element. This corresponds to the definition of the first DataElement.element.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Order-detail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detail (detail): </w:t>
            </w:r>
            <w:r>
              <w:rPr>
                <w:lang w:val="en-US"/>
              </w:rPr>
              <w:t xml:space="preserve">What action is being ordered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Observation-device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device (device): </w:t>
            </w:r>
            <w:r>
              <w:rPr>
                <w:lang w:val="en-US"/>
              </w:rPr>
              <w:t xml:space="preserve">The Device that generated the observation data.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DiagnosticReport-diagnosis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diagnosis (diagnosis): </w:t>
            </w:r>
            <w:r>
              <w:rPr>
                <w:lang w:val="en-US"/>
              </w:rPr>
              <w:t xml:space="preserve">A coded diagnosis on the report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Healthcare event related to the observation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DiagnosticReport-encounter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The Encounter when the order was made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NutritionOrder-encounter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Return nutrition orders with this encounter identity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The encounter that this diagnostic order is associated with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DiagnosticOrder-event-date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event-date (event-date): </w:t>
            </w:r>
            <w:r>
              <w:rPr>
                <w:lang w:val="en-US"/>
              </w:rPr>
              <w:t xml:space="preserve">The date at which the event happened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DiagnosticOrder-event-status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event-status (event-status): </w:t>
            </w:r>
            <w:r>
              <w:rPr>
                <w:lang w:val="en-US"/>
              </w:rPr>
              <w:t xml:space="preserve">proposed | draft | planned | requested | received | accepted | in-progress | review | completed | cancelled | suspended | rejected | failed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DiagnosticOrder-event-status-date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event-status-date (event-status-date): </w:t>
            </w:r>
            <w:r>
              <w:rPr>
                <w:lang w:val="en-US"/>
              </w:rPr>
              <w:t xml:space="preserve">A combination of past-status and date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Substance-expiry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expiry (expiry): </w:t>
            </w:r>
            <w:r>
              <w:rPr>
                <w:lang w:val="en-US"/>
              </w:rPr>
              <w:t xml:space="preserve">Expiry date of package or container of substance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NutritionOrder-formula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formula (formula): </w:t>
            </w:r>
            <w:r>
              <w:rPr>
                <w:lang w:val="en-US"/>
              </w:rPr>
              <w:t xml:space="preserve">Type of enteral or infant formula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OrderResponse-fulfillment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fulfillment (fulfillment): </w:t>
            </w:r>
            <w:r>
              <w:rPr>
                <w:lang w:val="en-US"/>
              </w:rPr>
              <w:t xml:space="preserve">Details of the outcome of performing the order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Specimen-identifier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unique identifier associated with the specimen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Order-identifier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>Instance id from</w:t>
            </w:r>
            <w:ins w:id="11" w:author="daddy" w:date="2015-09-06T16:19:00Z">
              <w:r>
                <w:rPr>
                  <w:lang w:val="en-US"/>
                </w:rPr>
                <w:t xml:space="preserve"> </w:t>
              </w:r>
            </w:ins>
            <w:r>
              <w:rPr>
                <w:lang w:val="en-US"/>
              </w:rPr>
              <w:t xml:space="preserve">source, target, and/or others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Instance id from manufacturer, owner, and others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SupplyRequest-identifier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Unique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unique </w:t>
            </w:r>
            <w:ins w:id="12" w:author="daddy" w:date="2015-09-06T16:48:00Z">
              <w:r>
                <w:rPr>
                  <w:lang w:val="en-US"/>
                </w:rPr>
                <w:t>i</w:t>
              </w:r>
            </w:ins>
            <w:del w:id="13" w:author="daddy" w:date="2015-09-06T16:48:00Z">
              <w:r w:rsidDel="00117393">
                <w:rPr>
                  <w:lang w:val="en-US"/>
                </w:rPr>
                <w:delText>I</w:delText>
              </w:r>
            </w:del>
            <w:r>
              <w:rPr>
                <w:lang w:val="en-US"/>
              </w:rPr>
              <w:t xml:space="preserve">d for a particular observation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DiagnosticReport-identifier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An identifier for the report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DataElement-identifier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identifier of the data element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NutritionOrder-identifier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Return nutrition orders with this external </w:t>
            </w:r>
            <w:del w:id="14" w:author="daddy" w:date="2015-09-06T16:48:00Z">
              <w:r w:rsidDel="00127D81">
                <w:rPr>
                  <w:lang w:val="en-US"/>
                </w:rPr>
                <w:delText xml:space="preserve">identity </w:delText>
              </w:r>
            </w:del>
            <w:ins w:id="15" w:author="daddy" w:date="2015-09-06T16:48:00Z">
              <w:r>
                <w:rPr>
                  <w:lang w:val="en-US"/>
                </w:rPr>
                <w:t xml:space="preserve">identifier </w:t>
              </w:r>
            </w:ins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Substance-identifier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Unique identifier for the substance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Identifiers assigned to this order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OrderResponse-identifier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Identifiers assigned to this order by the orderer or by the receiver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SupplyDelivery-identifier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External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BodySite-identifier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Identifier for this instance of the anatomical location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DiagnosticReport-image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image (image): </w:t>
            </w:r>
            <w:r>
              <w:rPr>
                <w:lang w:val="en-US"/>
              </w:rPr>
              <w:t xml:space="preserve">A reference to the image source.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DiagnosticReport-issued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issued (issued): </w:t>
            </w:r>
            <w:r>
              <w:rPr>
                <w:lang w:val="en-US"/>
              </w:rPr>
              <w:t xml:space="preserve">When the report was issued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DiagnosticOrder-item-date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item-date (item-date): </w:t>
            </w:r>
            <w:r>
              <w:rPr>
                <w:lang w:val="en-US"/>
              </w:rPr>
              <w:t xml:space="preserve">The date at which the event happened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DiagnosticOrder-item-past-status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item-past-status (item-past-status): </w:t>
            </w:r>
            <w:r>
              <w:rPr>
                <w:lang w:val="en-US"/>
              </w:rPr>
              <w:t xml:space="preserve">proposed | draft | planned | requested | received | accepted | in-progress | review | completed | cancelled | suspended | rejected | failed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DiagnosticOrder-item-status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item-status (item-status): </w:t>
            </w:r>
            <w:r>
              <w:rPr>
                <w:lang w:val="en-US"/>
              </w:rPr>
              <w:t xml:space="preserve">proposed | draft | planned | requested | received | accepted | in-progress | review | completed | cancelled | suspended | rejected | failed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DiagnosticOrder-item-status-date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item-status-date (item-status-date): </w:t>
            </w:r>
            <w:r>
              <w:rPr>
                <w:lang w:val="en-US"/>
              </w:rPr>
              <w:t xml:space="preserve">A combination of item-past-status and item-date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SupplyRequest-kind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kind (kind): </w:t>
            </w:r>
            <w:r>
              <w:rPr>
                <w:lang w:val="en-US"/>
              </w:rPr>
              <w:t xml:space="preserve">The kind of supply (central, non-stock, etc)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Device-location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location (location): </w:t>
            </w:r>
            <w:r>
              <w:rPr>
                <w:lang w:val="en-US"/>
              </w:rPr>
              <w:t xml:space="preserve">A location, where the resource is found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Device-manufacturer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manufacturer (manufacturer): </w:t>
            </w:r>
            <w:r>
              <w:rPr>
                <w:lang w:val="en-US"/>
              </w:rPr>
              <w:t xml:space="preserve">The manufacturer of the device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Device-model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model (model): </w:t>
            </w:r>
            <w:r>
              <w:rPr>
                <w:lang w:val="en-US"/>
              </w:rPr>
              <w:t xml:space="preserve">The model of the device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DataElement-name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Name of the data element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NutritionOrder-oraldiet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oraldiet (oraldiet): </w:t>
            </w:r>
            <w:r>
              <w:rPr>
                <w:lang w:val="en-US"/>
              </w:rPr>
              <w:t xml:space="preserve">Type of diet that can be consumed orally (i.e., take via the mouth).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DiagnosticOrder-orderer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orderer (orderer): </w:t>
            </w:r>
            <w:r>
              <w:rPr>
                <w:lang w:val="en-US"/>
              </w:rPr>
              <w:t xml:space="preserve">Who ordered the test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Device-organization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organization (organization): </w:t>
            </w:r>
            <w:r>
              <w:rPr>
                <w:lang w:val="en-US"/>
              </w:rPr>
              <w:t xml:space="preserve">The organization responsible for the device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Specimen-parent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parent (parent): </w:t>
            </w:r>
            <w:r>
              <w:rPr>
                <w:lang w:val="en-US"/>
              </w:rPr>
              <w:t xml:space="preserve">The parent of the specimen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Specimen-patient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patient the specimen comes from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Order-patient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Patient this order is about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Patient information, if the resource is affixed to a person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SupplyRequest-patient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Patient for whom the item is supplied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subject that the observation is about (if patient)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DiagnosticReport-patient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subject of the report if a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NutritionOrder-patient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identity of the person who requires the diet, formula or nutritional supplement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Who and/or what test is about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SupplyDelivery-patient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Patient for whom the item is supplied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BodySite-patient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Patient to whom bodysite belongs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Observation-performer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performer (performer): </w:t>
            </w:r>
            <w:r>
              <w:rPr>
                <w:lang w:val="en-US"/>
              </w:rPr>
              <w:t xml:space="preserve">Who performed the observation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DiagnosticReport-performer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performer (performer): </w:t>
            </w:r>
            <w:r>
              <w:rPr>
                <w:lang w:val="en-US"/>
              </w:rPr>
              <w:t xml:space="preserve">Who was the source of the report (organization)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NutritionOrder-provider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provider (provider): </w:t>
            </w:r>
            <w:r>
              <w:rPr>
                <w:lang w:val="en-US"/>
              </w:rPr>
              <w:t xml:space="preserve">The identify of the provider who placed the nutrition order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DataElement-publisher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publisher (publisher): </w:t>
            </w:r>
            <w:r>
              <w:rPr>
                <w:lang w:val="en-US"/>
              </w:rPr>
              <w:t xml:space="preserve">Name of the publisher of the data element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Substance-quantity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quantity (quantity): </w:t>
            </w:r>
            <w:r>
              <w:rPr>
                <w:lang w:val="en-US"/>
              </w:rPr>
              <w:t xml:space="preserve">Amount of substance in the package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SupplyDelivery-receiver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receiver (receiver): </w:t>
            </w:r>
            <w:r>
              <w:rPr>
                <w:lang w:val="en-US"/>
              </w:rPr>
              <w:t xml:space="preserve">Who collected the Supply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Observation-related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related (related): </w:t>
            </w:r>
            <w:r>
              <w:rPr>
                <w:lang w:val="en-US"/>
              </w:rPr>
              <w:t xml:space="preserve">Related Observations - search on related-type and related-target together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Observation-related-target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related-target (related-target): </w:t>
            </w:r>
            <w:r>
              <w:rPr>
                <w:lang w:val="en-US"/>
              </w:rPr>
              <w:t xml:space="preserve">Resource that is related to this one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Observation-related-type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related-type (related-type): </w:t>
            </w:r>
            <w:r>
              <w:rPr>
                <w:lang w:val="en-US"/>
              </w:rPr>
              <w:t xml:space="preserve">has-member | derived-from | sequel-to | replaces | qualified-by | interfered-by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DiagnosticReport-request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request (request): </w:t>
            </w:r>
            <w:r>
              <w:rPr>
                <w:lang w:val="en-US"/>
              </w:rPr>
              <w:t xml:space="preserve">Reference to the test or procedure request.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OrderResponse-request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request (request): </w:t>
            </w:r>
            <w:r>
              <w:rPr>
                <w:lang w:val="en-US"/>
              </w:rPr>
              <w:t xml:space="preserve">The order that this is a response to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DiagnosticReport-result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result (result): </w:t>
            </w:r>
            <w:r>
              <w:rPr>
                <w:lang w:val="en-US"/>
              </w:rPr>
              <w:t xml:space="preserve">Link to an atomic result (observation resource)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Order-source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source (source): </w:t>
            </w:r>
            <w:r>
              <w:rPr>
                <w:lang w:val="en-US"/>
              </w:rPr>
              <w:t xml:space="preserve">Who initiated the order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SupplyRequest-source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source (source): </w:t>
            </w:r>
            <w:r>
              <w:rPr>
                <w:lang w:val="en-US"/>
              </w:rPr>
              <w:t xml:space="preserve">Who initiated this order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Observation-specimen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specimen (specimen): </w:t>
            </w:r>
            <w:r>
              <w:rPr>
                <w:lang w:val="en-US"/>
              </w:rPr>
              <w:t xml:space="preserve">Specimen used for this observation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DiagnosticReport-specimen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specimen (specimen): </w:t>
            </w:r>
            <w:r>
              <w:rPr>
                <w:lang w:val="en-US"/>
              </w:rPr>
              <w:t xml:space="preserve">The specimen details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DiagnosticOrder-specimen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specimen (specimen): </w:t>
            </w:r>
            <w:r>
              <w:rPr>
                <w:lang w:val="en-US"/>
              </w:rPr>
              <w:t xml:space="preserve">If the whole order relates to specific specimens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SupplyRequest-status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requested | completed | failed | cancelled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The status of the observation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DiagnosticReport-status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The status of the report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DataElement-status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The current status of the data element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NutritionOrder-status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ins w:id="16" w:author="daddy" w:date="2015-09-06T16:51:00Z">
              <w:r>
                <w:rPr>
                  <w:lang w:val="en-US"/>
                </w:rPr>
                <w:t>The s</w:t>
              </w:r>
            </w:ins>
            <w:del w:id="17" w:author="daddy" w:date="2015-09-06T16:51:00Z">
              <w:r w:rsidDel="00816A40">
                <w:rPr>
                  <w:lang w:val="en-US"/>
                </w:rPr>
                <w:delText>S</w:delText>
              </w:r>
            </w:del>
            <w:r>
              <w:rPr>
                <w:lang w:val="en-US"/>
              </w:rPr>
              <w:t xml:space="preserve">tatus of the nutrition order.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proposed | draft | planned | requested | received | accepted | in-progress | review | completed | cancelled | suspended | rejected | failed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SupplyDelivery-status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in-progress | completed | abandoned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DataElement-stringency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stringency (stringency): </w:t>
            </w:r>
            <w:r>
              <w:rPr>
                <w:lang w:val="en-US"/>
              </w:rPr>
              <w:t xml:space="preserve">The stringency of the data element definition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Specimen-subject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The subject of the specimen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Order-subject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Patient this order is about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The subject that the observation is about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DiagnosticReport-subject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The subject of the report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DiagnosticOrder-subject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Who and/or what test is about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Substance-substance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substance (substance): </w:t>
            </w:r>
            <w:r>
              <w:rPr>
                <w:lang w:val="en-US"/>
              </w:rPr>
              <w:t xml:space="preserve">A component of the substance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NutritionOrder-supplement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supplement (supplement): </w:t>
            </w:r>
            <w:r>
              <w:rPr>
                <w:lang w:val="en-US"/>
              </w:rPr>
              <w:t xml:space="preserve">Type of supplement product requested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SupplyRequest-supplier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supplier (supplier): </w:t>
            </w:r>
            <w:r>
              <w:rPr>
                <w:lang w:val="en-US"/>
              </w:rPr>
              <w:t xml:space="preserve">Who is intended to fulfill the request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SupplyDelivery-supplier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supplier (supplier): </w:t>
            </w:r>
            <w:r>
              <w:rPr>
                <w:lang w:val="en-US"/>
              </w:rPr>
              <w:t xml:space="preserve">Dispenser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Order-target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target (target): </w:t>
            </w:r>
            <w:r>
              <w:rPr>
                <w:lang w:val="en-US"/>
              </w:rPr>
              <w:t xml:space="preserve">Who is intended to fulfill the order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Specimen-type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The specimen type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The type of the device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Device-udi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udi (udi): </w:t>
            </w:r>
            <w:r>
              <w:rPr>
                <w:lang w:val="en-US"/>
              </w:rPr>
              <w:t xml:space="preserve">FDA Mandated Unique Device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Device-url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url (url): </w:t>
            </w:r>
            <w:r>
              <w:rPr>
                <w:lang w:val="en-US"/>
              </w:rPr>
              <w:t xml:space="preserve">Network address to contact device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DataElement-url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url (url): </w:t>
            </w:r>
            <w:r>
              <w:rPr>
                <w:lang w:val="en-US"/>
              </w:rPr>
              <w:t xml:space="preserve">The official URL for the data element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Observation-value-concept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value-concept (value-concept): </w:t>
            </w:r>
            <w:r>
              <w:rPr>
                <w:lang w:val="en-US"/>
              </w:rPr>
              <w:t xml:space="preserve">The value of the observation, if the value is a CodeableConcept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Observation-value-date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value-date (value-date): </w:t>
            </w:r>
            <w:r>
              <w:rPr>
                <w:lang w:val="en-US"/>
              </w:rPr>
              <w:t xml:space="preserve">The value of the observation, if the value is a date or period of time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Observation-value-quantity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value-quantity (value-quantity): </w:t>
            </w:r>
            <w:r>
              <w:rPr>
                <w:lang w:val="en-US"/>
              </w:rPr>
              <w:t xml:space="preserve">The value of the observation, if the value is a Quantity, or a SampledData (just search on the bounds of the values in sampled data)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Observation-value-string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value-string (value-string): </w:t>
            </w:r>
            <w:r>
              <w:rPr>
                <w:lang w:val="en-US"/>
              </w:rPr>
              <w:t xml:space="preserve">The value of the observation, if the value is a string, and also searches in CodeableConcept.text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DataElement-version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version (version): </w:t>
            </w:r>
            <w:r>
              <w:rPr>
                <w:lang w:val="en-US"/>
              </w:rPr>
              <w:t xml:space="preserve">The version identifier of the data element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Order-when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when (when): </w:t>
            </w:r>
            <w:r>
              <w:rPr>
                <w:lang w:val="en-US"/>
              </w:rPr>
              <w:t xml:space="preserve">A formal schedule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Order-whencode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when_code (when_code): </w:t>
            </w:r>
            <w:r>
              <w:rPr>
                <w:lang w:val="en-US"/>
              </w:rPr>
              <w:t xml:space="preserve">Code specifies when request should be done. The code may simply be a priority code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OrderResponse-who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who (who): </w:t>
            </w:r>
            <w:r>
              <w:rPr>
                <w:lang w:val="en-US"/>
              </w:rPr>
              <w:t xml:space="preserve">Who made the response </w:t>
            </w:r>
          </w:p>
        </w:tc>
      </w:tr>
    </w:tbl>
    <w:p w:rsidR="00B65864" w:rsidRDefault="00B65864">
      <w:pPr>
        <w:pStyle w:val="Heading1"/>
        <w:rPr>
          <w:lang w:val="en-US"/>
        </w:rPr>
      </w:pPr>
      <w:r>
        <w:rPr>
          <w:lang w:val="en-US"/>
        </w:rPr>
        <w:t>Patient Administration</w:t>
      </w:r>
    </w:p>
    <w:p w:rsidR="00B65864" w:rsidRDefault="00B65864">
      <w:pPr>
        <w:pStyle w:val="Heading2"/>
        <w:rPr>
          <w:lang w:val="en-US"/>
        </w:rPr>
      </w:pPr>
      <w:r>
        <w:rPr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646"/>
        <w:gridCol w:w="6804"/>
      </w:tblGrid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Organization-active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active (active): </w:t>
            </w:r>
            <w:r>
              <w:rPr>
                <w:lang w:val="en-US"/>
              </w:rPr>
              <w:t xml:space="preserve">Whether the organization's record is active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Patient-active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active (active): </w:t>
            </w:r>
            <w:r>
              <w:rPr>
                <w:lang w:val="en-US"/>
              </w:rPr>
              <w:t xml:space="preserve">Whether the patient record is active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Appointment-actor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actor (actor): </w:t>
            </w:r>
            <w:r>
              <w:rPr>
                <w:lang w:val="en-US"/>
              </w:rPr>
              <w:t xml:space="preserve">Any one of the individuals participating in the appointment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AppointmentResponse-actor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actor (actor): </w:t>
            </w:r>
            <w:r>
              <w:rPr>
                <w:lang w:val="en-US"/>
              </w:rPr>
              <w:t>The Person, Location/Healthcare</w:t>
            </w:r>
            <w:ins w:id="18" w:author="daddy" w:date="2015-09-06T16:53:00Z">
              <w:r>
                <w:rPr>
                  <w:lang w:val="en-US"/>
                </w:rPr>
                <w:t xml:space="preserve"> </w:t>
              </w:r>
            </w:ins>
            <w:r>
              <w:rPr>
                <w:lang w:val="en-US"/>
              </w:rPr>
              <w:t xml:space="preserve">Service or Device that this appointment response replies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Schedule-actor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actor (actor): </w:t>
            </w:r>
            <w:r>
              <w:rPr>
                <w:lang w:val="en-US"/>
              </w:rPr>
              <w:t>The individual(Healthcare</w:t>
            </w:r>
            <w:ins w:id="19" w:author="daddy" w:date="2015-09-06T16:53:00Z">
              <w:r>
                <w:rPr>
                  <w:lang w:val="en-US"/>
                </w:rPr>
                <w:t xml:space="preserve"> </w:t>
              </w:r>
            </w:ins>
            <w:r>
              <w:rPr>
                <w:lang w:val="en-US"/>
              </w:rPr>
              <w:t xml:space="preserve">Service, Practitioner, Location, ...) to find a Schedule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RelatedPerson-address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 (address): </w:t>
            </w:r>
            <w:r>
              <w:rPr>
                <w:lang w:val="en-US"/>
              </w:rPr>
              <w:t xml:space="preserve">An address in any kind of address/part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Practitioner-address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 (address): </w:t>
            </w:r>
            <w:r>
              <w:rPr>
                <w:lang w:val="en-US"/>
              </w:rPr>
              <w:t xml:space="preserve">An address in any kind of address/part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Person-address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 (address): </w:t>
            </w:r>
            <w:r>
              <w:rPr>
                <w:lang w:val="en-US"/>
              </w:rPr>
              <w:t xml:space="preserve">An address in any kind of address/part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Organization-address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 (address): </w:t>
            </w:r>
            <w:r>
              <w:rPr>
                <w:lang w:val="en-US"/>
              </w:rPr>
              <w:t xml:space="preserve">A (part of the) address of the Organization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Patient-address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 (address): </w:t>
            </w:r>
            <w:r>
              <w:rPr>
                <w:lang w:val="en-US"/>
              </w:rPr>
              <w:t xml:space="preserve">An address in any kind of address/part of the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Location-address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 (address): </w:t>
            </w:r>
            <w:r>
              <w:rPr>
                <w:lang w:val="en-US"/>
              </w:rPr>
              <w:t xml:space="preserve">A (part of the) address of the location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RelatedPerson-address-city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address-city (address-city): </w:t>
            </w:r>
            <w:r>
              <w:rPr>
                <w:lang w:val="en-US"/>
              </w:rPr>
              <w:t xml:space="preserve">A city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Practitioner-address-city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address-city (address-city): </w:t>
            </w:r>
            <w:r>
              <w:rPr>
                <w:lang w:val="en-US"/>
              </w:rPr>
              <w:t xml:space="preserve">A city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Person-address-city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address-city (address-city): </w:t>
            </w:r>
            <w:r>
              <w:rPr>
                <w:lang w:val="en-US"/>
              </w:rPr>
              <w:t xml:space="preserve">A city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Organization-address-city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address-city (address-city): </w:t>
            </w:r>
            <w:r>
              <w:rPr>
                <w:lang w:val="en-US"/>
              </w:rPr>
              <w:t xml:space="preserve">A city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Patient-address-city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address-city (address-city): </w:t>
            </w:r>
            <w:r>
              <w:rPr>
                <w:lang w:val="en-US"/>
              </w:rPr>
              <w:t xml:space="preserve">A city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Location-address-city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address-city (address-city): </w:t>
            </w:r>
            <w:r>
              <w:rPr>
                <w:lang w:val="en-US"/>
              </w:rPr>
              <w:t xml:space="preserve">A city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RelatedPerson-address-country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address-country (address-country): </w:t>
            </w:r>
            <w:r>
              <w:rPr>
                <w:lang w:val="en-US"/>
              </w:rPr>
              <w:t xml:space="preserve">A country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Practitioner-address-country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address-country (address-country): </w:t>
            </w:r>
            <w:r>
              <w:rPr>
                <w:lang w:val="en-US"/>
              </w:rPr>
              <w:t xml:space="preserve">A country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Person-address-country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address-country (address-country): </w:t>
            </w:r>
            <w:r>
              <w:rPr>
                <w:lang w:val="en-US"/>
              </w:rPr>
              <w:t xml:space="preserve">A country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Organization-address-country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address-country (address-country): </w:t>
            </w:r>
            <w:r>
              <w:rPr>
                <w:lang w:val="en-US"/>
              </w:rPr>
              <w:t xml:space="preserve">A country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Patient-address-country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address-country (address-country): </w:t>
            </w:r>
            <w:r>
              <w:rPr>
                <w:lang w:val="en-US"/>
              </w:rPr>
              <w:t xml:space="preserve">A country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Location-address-country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address-country (address-country): </w:t>
            </w:r>
            <w:r>
              <w:rPr>
                <w:lang w:val="en-US"/>
              </w:rPr>
              <w:t xml:space="preserve">A country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RelatedPerson-address-postalcode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address-postalcode (address-postalcode): </w:t>
            </w:r>
            <w:r>
              <w:rPr>
                <w:lang w:val="en-US"/>
              </w:rPr>
              <w:t xml:space="preserve">A </w:t>
            </w:r>
            <w:del w:id="20" w:author="daddy" w:date="2015-09-06T16:54:00Z">
              <w:r w:rsidDel="00B64C51">
                <w:rPr>
                  <w:lang w:val="en-US"/>
                </w:rPr>
                <w:delText xml:space="preserve">postalCode </w:delText>
              </w:r>
            </w:del>
            <w:ins w:id="21" w:author="daddy" w:date="2015-09-06T16:54:00Z">
              <w:r>
                <w:rPr>
                  <w:lang w:val="en-US"/>
                </w:rPr>
                <w:t>postal code</w:t>
              </w:r>
            </w:ins>
            <w:ins w:id="22" w:author="daddy" w:date="2015-09-06T16:55:00Z">
              <w:r>
                <w:rPr>
                  <w:lang w:val="en-US"/>
                </w:rPr>
                <w:t xml:space="preserve"> </w:t>
              </w:r>
            </w:ins>
            <w:r>
              <w:rPr>
                <w:lang w:val="en-US"/>
              </w:rPr>
              <w:t xml:space="preserve">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Practitioner-address-postalcode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address-postalcode (address-postalcode): </w:t>
            </w:r>
            <w:r>
              <w:rPr>
                <w:lang w:val="en-US"/>
              </w:rPr>
              <w:t xml:space="preserve">A </w:t>
            </w:r>
            <w:del w:id="23" w:author="daddy" w:date="2015-09-06T16:55:00Z">
              <w:r w:rsidDel="00B64C51">
                <w:rPr>
                  <w:lang w:val="en-US"/>
                </w:rPr>
                <w:delText>postalCode</w:delText>
              </w:r>
            </w:del>
            <w:ins w:id="24" w:author="daddy" w:date="2015-09-06T16:55:00Z">
              <w:r>
                <w:rPr>
                  <w:lang w:val="en-US"/>
                </w:rPr>
                <w:t>postal code</w:t>
              </w:r>
            </w:ins>
            <w:r>
              <w:rPr>
                <w:lang w:val="en-US"/>
              </w:rPr>
              <w:t xml:space="preserve">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Person-address-postalcode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address-postalcode (address-postalcode): </w:t>
            </w:r>
            <w:r>
              <w:rPr>
                <w:lang w:val="en-US"/>
              </w:rPr>
              <w:t xml:space="preserve">A </w:t>
            </w:r>
            <w:del w:id="25" w:author="daddy" w:date="2015-09-06T16:55:00Z">
              <w:r w:rsidDel="00B64C51">
                <w:rPr>
                  <w:lang w:val="en-US"/>
                </w:rPr>
                <w:delText>postalCode</w:delText>
              </w:r>
            </w:del>
            <w:ins w:id="26" w:author="daddy" w:date="2015-09-06T16:55:00Z">
              <w:r>
                <w:rPr>
                  <w:lang w:val="en-US"/>
                </w:rPr>
                <w:t>postal code</w:t>
              </w:r>
            </w:ins>
            <w:r>
              <w:rPr>
                <w:lang w:val="en-US"/>
              </w:rPr>
              <w:t xml:space="preserve">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Organization-address-postalcode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address-postalcode (address-postalcode): </w:t>
            </w:r>
            <w:r>
              <w:rPr>
                <w:lang w:val="en-US"/>
              </w:rPr>
              <w:t xml:space="preserve">A </w:t>
            </w:r>
            <w:del w:id="27" w:author="daddy" w:date="2015-09-06T16:55:00Z">
              <w:r w:rsidDel="00B64C51">
                <w:rPr>
                  <w:lang w:val="en-US"/>
                </w:rPr>
                <w:delText>postalCode</w:delText>
              </w:r>
            </w:del>
            <w:ins w:id="28" w:author="daddy" w:date="2015-09-06T16:55:00Z">
              <w:r>
                <w:rPr>
                  <w:lang w:val="en-US"/>
                </w:rPr>
                <w:t>postal code</w:t>
              </w:r>
            </w:ins>
            <w:r>
              <w:rPr>
                <w:lang w:val="en-US"/>
              </w:rPr>
              <w:t xml:space="preserve">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Patient-address-postalcode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address-postalcode (address-postalcode): </w:t>
            </w:r>
            <w:r>
              <w:rPr>
                <w:lang w:val="en-US"/>
              </w:rPr>
              <w:t xml:space="preserve">A </w:t>
            </w:r>
            <w:del w:id="29" w:author="daddy" w:date="2015-09-06T16:55:00Z">
              <w:r w:rsidDel="00B64C51">
                <w:rPr>
                  <w:lang w:val="en-US"/>
                </w:rPr>
                <w:delText>postalCode</w:delText>
              </w:r>
            </w:del>
            <w:ins w:id="30" w:author="daddy" w:date="2015-09-06T16:55:00Z">
              <w:r>
                <w:rPr>
                  <w:lang w:val="en-US"/>
                </w:rPr>
                <w:t>postal code</w:t>
              </w:r>
            </w:ins>
            <w:r>
              <w:rPr>
                <w:lang w:val="en-US"/>
              </w:rPr>
              <w:t xml:space="preserve">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Location-address-postalcode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address-postalcode (address-postalcode): </w:t>
            </w:r>
            <w:r>
              <w:rPr>
                <w:lang w:val="en-US"/>
              </w:rPr>
              <w:t xml:space="preserve">A </w:t>
            </w:r>
            <w:del w:id="31" w:author="daddy" w:date="2015-09-06T16:55:00Z">
              <w:r w:rsidDel="00B64C51">
                <w:rPr>
                  <w:lang w:val="en-US"/>
                </w:rPr>
                <w:delText>postalCode</w:delText>
              </w:r>
            </w:del>
            <w:ins w:id="32" w:author="daddy" w:date="2015-09-06T16:55:00Z">
              <w:r>
                <w:rPr>
                  <w:lang w:val="en-US"/>
                </w:rPr>
                <w:t>postal code</w:t>
              </w:r>
            </w:ins>
            <w:r>
              <w:rPr>
                <w:lang w:val="en-US"/>
              </w:rPr>
              <w:t xml:space="preserve">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RelatedPerson-address-state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address-state (address-state): </w:t>
            </w:r>
            <w:r>
              <w:rPr>
                <w:lang w:val="en-US"/>
              </w:rPr>
              <w:t xml:space="preserve">A state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Practitioner-address-state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address-state (address-state): </w:t>
            </w:r>
            <w:r>
              <w:rPr>
                <w:lang w:val="en-US"/>
              </w:rPr>
              <w:t xml:space="preserve">A state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Person-address-state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address-state (address-state): </w:t>
            </w:r>
            <w:r>
              <w:rPr>
                <w:lang w:val="en-US"/>
              </w:rPr>
              <w:t xml:space="preserve">A state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Organization-address-state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address-state (address-state): </w:t>
            </w:r>
            <w:r>
              <w:rPr>
                <w:lang w:val="en-US"/>
              </w:rPr>
              <w:t xml:space="preserve">A state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Patient-address-state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address-state (address-state): </w:t>
            </w:r>
            <w:r>
              <w:rPr>
                <w:lang w:val="en-US"/>
              </w:rPr>
              <w:t xml:space="preserve">A state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Location-address-state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address-state (address-state): </w:t>
            </w:r>
            <w:r>
              <w:rPr>
                <w:lang w:val="en-US"/>
              </w:rPr>
              <w:t xml:space="preserve">A state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RelatedPerson-address-use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address-use (address-use): </w:t>
            </w:r>
            <w:r>
              <w:rPr>
                <w:lang w:val="en-US"/>
              </w:rPr>
              <w:t xml:space="preserve">A use code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Practitioner-address-use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address-use (address-use): </w:t>
            </w:r>
            <w:r>
              <w:rPr>
                <w:lang w:val="en-US"/>
              </w:rPr>
              <w:t xml:space="preserve">A use code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Person-address-use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address-use (address-use): </w:t>
            </w:r>
            <w:r>
              <w:rPr>
                <w:lang w:val="en-US"/>
              </w:rPr>
              <w:t xml:space="preserve">A use code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Organization-address-use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address-use (address-use): </w:t>
            </w:r>
            <w:r>
              <w:rPr>
                <w:lang w:val="en-US"/>
              </w:rPr>
              <w:t xml:space="preserve">A use code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Patient-address-use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address-use (address-use): </w:t>
            </w:r>
            <w:r>
              <w:rPr>
                <w:lang w:val="en-US"/>
              </w:rPr>
              <w:t xml:space="preserve">A use code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Location-address-use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address-use (address-use): </w:t>
            </w:r>
            <w:r>
              <w:rPr>
                <w:lang w:val="en-US"/>
              </w:rPr>
              <w:t xml:space="preserve">A use code specified in an address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Patient-animal-breed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animal-breed (animal-breed): </w:t>
            </w:r>
            <w:r>
              <w:rPr>
                <w:lang w:val="en-US"/>
              </w:rPr>
              <w:t xml:space="preserve">The breed for animal patients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Patient-animal-species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animal-species (animal-species): </w:t>
            </w:r>
            <w:r>
              <w:rPr>
                <w:lang w:val="en-US"/>
              </w:rPr>
              <w:t xml:space="preserve">The species for animal patients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AppointmentResponse-appointment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appointment (appointment): </w:t>
            </w:r>
            <w:r>
              <w:rPr>
                <w:lang w:val="en-US"/>
              </w:rPr>
              <w:t xml:space="preserve">The appointment that the response is attached to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Encounter-appointment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appointment (appointment): </w:t>
            </w:r>
            <w:r>
              <w:rPr>
                <w:lang w:val="en-US"/>
              </w:rPr>
              <w:t xml:space="preserve">The appointment that scheduled this encounter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Account-balance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balance (balance): </w:t>
            </w:r>
            <w:r>
              <w:rPr>
                <w:lang w:val="en-US"/>
              </w:rPr>
              <w:t xml:space="preserve">How much is in account?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RelatedPerson-birthdate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birthdate (birthdate): </w:t>
            </w:r>
            <w:r>
              <w:rPr>
                <w:lang w:val="en-US"/>
              </w:rPr>
              <w:t xml:space="preserve">The Related Person's date of birth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Person-birthdate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birthdate (birthdate): </w:t>
            </w:r>
            <w:r>
              <w:rPr>
                <w:lang w:val="en-US"/>
              </w:rPr>
              <w:t xml:space="preserve">The person's date of birth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Patient-birthdate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birthdate (birthdate): </w:t>
            </w:r>
            <w:r>
              <w:rPr>
                <w:lang w:val="en-US"/>
              </w:rPr>
              <w:t xml:space="preserve">The patient's date of birth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EpisodeOfCare-care-manager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care-manager (care-manager): </w:t>
            </w:r>
            <w:r>
              <w:rPr>
                <w:lang w:val="en-US"/>
              </w:rPr>
              <w:t>The practitioner that is the care manager/care co</w:t>
            </w:r>
            <w:del w:id="33" w:author="daddy" w:date="2015-09-06T16:20:00Z">
              <w:r w:rsidDel="000D4578">
                <w:rPr>
                  <w:lang w:val="en-US"/>
                </w:rPr>
                <w:delText>-</w:delText>
              </w:r>
            </w:del>
            <w:r>
              <w:rPr>
                <w:lang w:val="en-US"/>
              </w:rPr>
              <w:t xml:space="preserve">ordinator for this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Patient-careprovider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careprovider (careprovider): </w:t>
            </w:r>
            <w:r>
              <w:rPr>
                <w:lang w:val="en-US"/>
              </w:rPr>
              <w:t xml:space="preserve">Patient's nominated care provider, could be a care manager, not the organization that manages the record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HealthcareService-characteristic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characteristic (characteristic): </w:t>
            </w:r>
            <w:r>
              <w:rPr>
                <w:lang w:val="en-US"/>
              </w:rPr>
              <w:t>One of the Healthcare</w:t>
            </w:r>
            <w:ins w:id="34" w:author="daddy" w:date="2015-09-06T16:56:00Z">
              <w:r>
                <w:rPr>
                  <w:lang w:val="en-US"/>
                </w:rPr>
                <w:t xml:space="preserve"> </w:t>
              </w:r>
            </w:ins>
            <w:r>
              <w:rPr>
                <w:lang w:val="en-US"/>
              </w:rPr>
              <w:t xml:space="preserve">Service's characteristics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Practitioner-communication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communication (communication): </w:t>
            </w:r>
            <w:r>
              <w:rPr>
                <w:lang w:val="en-US"/>
              </w:rPr>
              <w:t xml:space="preserve">One of the languages that the practitioner can communicate with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EpisodeOfCare-condition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condition (condition): </w:t>
            </w:r>
            <w:r>
              <w:rPr>
                <w:lang w:val="en-US"/>
              </w:rPr>
              <w:t xml:space="preserve">A list of conditions/problems/diagnoses that this episode of care is intended to be providing care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Encounter-condition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condition (condition): </w:t>
            </w:r>
            <w:r>
              <w:rPr>
                <w:lang w:val="en-US"/>
              </w:rPr>
              <w:t xml:space="preserve">Reason the encounter takes place (resource)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Appointment-date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Appointment date/time.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EpisodeOfCare-date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The provided date search value falls within the episode of care's period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A date within the period the Encounter lasted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Schedule-date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Search for Schedule resources that have a period that contains this date specified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Patient-deathdate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deathdate (deathdate): </w:t>
            </w:r>
            <w:r>
              <w:rPr>
                <w:lang w:val="en-US"/>
              </w:rPr>
              <w:t xml:space="preserve">The date of death has been provided and satisfies this search value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Patient-deceased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deceased (deceased): </w:t>
            </w:r>
            <w:r>
              <w:rPr>
                <w:lang w:val="en-US"/>
              </w:rPr>
              <w:t xml:space="preserve">This patient has been marked as deceased, or as a death date entered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RelatedPerson-email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email (email): </w:t>
            </w:r>
            <w:r>
              <w:rPr>
                <w:lang w:val="en-US"/>
              </w:rPr>
              <w:t xml:space="preserve">A value in an email contact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Practitioner-email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email (email): </w:t>
            </w:r>
            <w:r>
              <w:rPr>
                <w:lang w:val="en-US"/>
              </w:rPr>
              <w:t xml:space="preserve">A value in an email contact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Person-email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email (email): </w:t>
            </w:r>
            <w:r>
              <w:rPr>
                <w:lang w:val="en-US"/>
              </w:rPr>
              <w:t xml:space="preserve">A value in an email contact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Patient-email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email (email): </w:t>
            </w:r>
            <w:r>
              <w:rPr>
                <w:lang w:val="en-US"/>
              </w:rPr>
              <w:t xml:space="preserve">A value in an email contact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Encounter-episodeofcare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episodeofcare (episodeofcare): </w:t>
            </w:r>
            <w:r>
              <w:rPr>
                <w:lang w:val="en-US"/>
              </w:rPr>
              <w:t xml:space="preserve">Episode(s) of care that this encounter should be recorded against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Practitioner-family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family (family): </w:t>
            </w:r>
            <w:r>
              <w:rPr>
                <w:lang w:val="en-US"/>
              </w:rPr>
              <w:t xml:space="preserve">A portion of the family name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Patient-family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family (family): </w:t>
            </w:r>
            <w:r>
              <w:rPr>
                <w:lang w:val="en-US"/>
              </w:rPr>
              <w:t xml:space="preserve">A portion of the family name of the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Slot-fb-type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fb-type (fb-type): </w:t>
            </w:r>
            <w:r>
              <w:rPr>
                <w:lang w:val="en-US"/>
              </w:rPr>
              <w:t xml:space="preserve">The free/busy status of the appointment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RelatedPerson-gender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gender (gender): </w:t>
            </w:r>
            <w:r>
              <w:rPr>
                <w:lang w:val="en-US"/>
              </w:rPr>
              <w:t xml:space="preserve">Gender of the person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Practitioner-gender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gender (gender): </w:t>
            </w:r>
            <w:r>
              <w:rPr>
                <w:lang w:val="en-US"/>
              </w:rPr>
              <w:t xml:space="preserve">Gender of the practitioner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Person-gender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gender (gender): </w:t>
            </w:r>
            <w:r>
              <w:rPr>
                <w:lang w:val="en-US"/>
              </w:rPr>
              <w:t xml:space="preserve">The gender of the person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Patient-gender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gender (gender): </w:t>
            </w:r>
            <w:r>
              <w:rPr>
                <w:lang w:val="en-US"/>
              </w:rPr>
              <w:t xml:space="preserve">Gender of the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Practitioner-given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given (given): </w:t>
            </w:r>
            <w:r>
              <w:rPr>
                <w:lang w:val="en-US"/>
              </w:rPr>
              <w:t xml:space="preserve">A portion of the given name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Patient-given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given (given): </w:t>
            </w:r>
            <w:r>
              <w:rPr>
                <w:lang w:val="en-US"/>
              </w:rPr>
              <w:t xml:space="preserve">A portion of the given name of the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Appointment-identifier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An Identifier of the Appointment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Account-identifier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Account number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EpisodeOfCare-identifier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Identifier(s) by which this EpisodeOfCare is known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RelatedPerson-identifier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 patient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 practitioner's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AppointmentResponse-identifier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An Identifier in this appointment response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Slot-identifier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 Slot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 person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Organization-identifier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Any identifier for the organization (not the accreditation issuer's identifier)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HealthcareService-identifier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External Identifiers for this item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Identifier(s) by which this encounter is known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 patient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Schedule-identifier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 Schedule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Location-identifier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Unique code or number identifying the location to its users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EpisodeOfCare-incomingreferral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incomingreferral (incomingreferral): </w:t>
            </w:r>
            <w:r>
              <w:rPr>
                <w:lang w:val="en-US"/>
              </w:rPr>
              <w:t xml:space="preserve">Incoming Referral Request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Encounter-incomingreferral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incomingreferral (incomingreferral): </w:t>
            </w:r>
            <w:r>
              <w:rPr>
                <w:lang w:val="en-US"/>
              </w:rPr>
              <w:t xml:space="preserve">The Referral that initiated this encounter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Encounter-indication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indication (indication): </w:t>
            </w:r>
            <w:r>
              <w:rPr>
                <w:lang w:val="en-US"/>
              </w:rPr>
              <w:t xml:space="preserve">Reason the encounter takes place (resource)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Patient-language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language (language): </w:t>
            </w:r>
            <w:r>
              <w:rPr>
                <w:lang w:val="en-US"/>
              </w:rPr>
              <w:t xml:space="preserve">Language code (irrespective of use value)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Encounter-length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length (length): </w:t>
            </w:r>
            <w:r>
              <w:rPr>
                <w:lang w:val="en-US"/>
              </w:rPr>
              <w:t xml:space="preserve">Length of encounter in days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Person-link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link (link): </w:t>
            </w:r>
            <w:r>
              <w:rPr>
                <w:lang w:val="en-US"/>
              </w:rPr>
              <w:t xml:space="preserve">Any link has this Patient, Person, RelatedPerson or Practitioner reference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Patient-link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link (link): </w:t>
            </w:r>
            <w:r>
              <w:rPr>
                <w:lang w:val="en-US"/>
              </w:rPr>
              <w:t xml:space="preserve">All patients linked to the given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Appointment-location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location (location): </w:t>
            </w:r>
            <w:r>
              <w:rPr>
                <w:lang w:val="en-US"/>
              </w:rPr>
              <w:t xml:space="preserve">This location is listed in the participants of the appointment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Practitioner-location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location (location): </w:t>
            </w:r>
            <w:r>
              <w:rPr>
                <w:lang w:val="en-US"/>
              </w:rPr>
              <w:t xml:space="preserve">One of the locations at which this practitioner provides care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AppointmentResponse-location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location (location): </w:t>
            </w:r>
            <w:r>
              <w:rPr>
                <w:lang w:val="en-US"/>
              </w:rPr>
              <w:t xml:space="preserve">This Response is for this Location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HealthcareService-location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location (location): </w:t>
            </w:r>
            <w:r>
              <w:rPr>
                <w:lang w:val="en-US"/>
              </w:rPr>
              <w:t xml:space="preserve">The location of the Healthcare Service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Encounter-location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location (location): </w:t>
            </w:r>
            <w:r>
              <w:rPr>
                <w:lang w:val="en-US"/>
              </w:rPr>
              <w:t xml:space="preserve">Location the encounter takes place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Encounter-location-period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location-period (location-period): </w:t>
            </w:r>
            <w:r>
              <w:rPr>
                <w:lang w:val="en-US"/>
              </w:rPr>
              <w:t xml:space="preserve">Time period during which the patient was present at the location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Account-name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Human-readable label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RelatedPerson-name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A portion of name in any name part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A portion of </w:t>
            </w:r>
            <w:ins w:id="35" w:author="daddy" w:date="2015-09-06T16:59:00Z">
              <w:r>
                <w:rPr>
                  <w:lang w:val="en-US"/>
                </w:rPr>
                <w:t>name in any name part</w:t>
              </w:r>
            </w:ins>
            <w:del w:id="36" w:author="daddy" w:date="2015-09-06T16:59:00Z">
              <w:r w:rsidDel="00463D73">
                <w:rPr>
                  <w:lang w:val="en-US"/>
                </w:rPr>
                <w:delText xml:space="preserve">either family or given name </w:delText>
              </w:r>
            </w:del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A portion of name in any name part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Organization-name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A portion of the organization's name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HealthcareService-name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A portion of the Healthcare service name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A portion of </w:t>
            </w:r>
            <w:ins w:id="37" w:author="daddy" w:date="2015-09-06T16:59:00Z">
              <w:r>
                <w:rPr>
                  <w:lang w:val="en-US"/>
                </w:rPr>
                <w:t>name in any name part</w:t>
              </w:r>
            </w:ins>
            <w:del w:id="38" w:author="daddy" w:date="2015-09-06T16:59:00Z">
              <w:r w:rsidDel="006B3C58">
                <w:rPr>
                  <w:lang w:val="en-US"/>
                </w:rPr>
                <w:delText xml:space="preserve">either family or given name of the patient </w:delText>
              </w:r>
            </w:del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Location-name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A (portion of the) name of the location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Location-near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near (near): </w:t>
            </w:r>
            <w:r>
              <w:rPr>
                <w:lang w:val="en-US"/>
              </w:rPr>
              <w:t xml:space="preserve">The coordinates expressed as [lat],[long] (using the WGS84 datum, see notes) to find locations near to (servers may search using a square rather than a circle for efficiency)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Location-near-distance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near-distance (near-distance): </w:t>
            </w:r>
            <w:r>
              <w:rPr>
                <w:lang w:val="en-US"/>
              </w:rPr>
              <w:t xml:space="preserve">A distance quantity to limit the near search to locations within a specific distance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EpisodeOfCare-organization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organization (organization): </w:t>
            </w:r>
            <w:r>
              <w:rPr>
                <w:lang w:val="en-US"/>
              </w:rPr>
              <w:t xml:space="preserve">The organization that has assumed the specific responsibilities of this EpisodeOfCare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Practitioner-organization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organization (organization): </w:t>
            </w:r>
            <w:r>
              <w:rPr>
                <w:lang w:val="en-US"/>
              </w:rPr>
              <w:t xml:space="preserve">The identity of the organization the practitioner represents / acts on behalf of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Person-organization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organization (organization): </w:t>
            </w:r>
            <w:r>
              <w:rPr>
                <w:lang w:val="en-US"/>
              </w:rPr>
              <w:t xml:space="preserve">The organization at which this person record is being managed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HealthcareService-organization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organization (organization): </w:t>
            </w:r>
            <w:r>
              <w:rPr>
                <w:lang w:val="en-US"/>
              </w:rPr>
              <w:t xml:space="preserve">The organization that provides this Healthcare Service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Patient-organization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organization (organization): </w:t>
            </w:r>
            <w:r>
              <w:rPr>
                <w:lang w:val="en-US"/>
              </w:rPr>
              <w:t xml:space="preserve">The organization at which this person is a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Location-organization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organization (organization): </w:t>
            </w:r>
            <w:r>
              <w:rPr>
                <w:lang w:val="en-US"/>
              </w:rPr>
              <w:t xml:space="preserve">Searches for locations that are managed by the provided organization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Account-owner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owner (owner): </w:t>
            </w:r>
            <w:r>
              <w:rPr>
                <w:lang w:val="en-US"/>
              </w:rPr>
              <w:t xml:space="preserve">Who is responsible?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Encounter-part-of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part-of (part-of): </w:t>
            </w:r>
            <w:r>
              <w:rPr>
                <w:lang w:val="en-US"/>
              </w:rPr>
              <w:t xml:space="preserve">Another Encounter this encounter is part of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Appointment-part-status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part-status (part-status): </w:t>
            </w:r>
            <w:r>
              <w:rPr>
                <w:lang w:val="en-US"/>
              </w:rPr>
              <w:t xml:space="preserve">The Participation status of the subject, or other participant on the appointment. Can be used to locate participants that have not responded to meeting requests.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AppointmentResponse-part-status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part-status (part-status): </w:t>
            </w:r>
            <w:r>
              <w:rPr>
                <w:lang w:val="en-US"/>
              </w:rPr>
              <w:t xml:space="preserve">The participants acceptance status for this appointment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Encounter-participant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participant (participant): </w:t>
            </w:r>
            <w:r>
              <w:rPr>
                <w:lang w:val="en-US"/>
              </w:rPr>
              <w:t xml:space="preserve">Persons involved in the encounter other than the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Encounter-participant-type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participant-type (participant-type): </w:t>
            </w:r>
            <w:r>
              <w:rPr>
                <w:lang w:val="en-US"/>
              </w:rPr>
              <w:t xml:space="preserve">Role of participant in encounter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Organization-partof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partof (partof): </w:t>
            </w:r>
            <w:r>
              <w:rPr>
                <w:lang w:val="en-US"/>
              </w:rPr>
              <w:t xml:space="preserve">Search all organizations that are part of the given organization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Location-partof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partof (partof): </w:t>
            </w:r>
            <w:r>
              <w:rPr>
                <w:lang w:val="en-US"/>
              </w:rPr>
              <w:t xml:space="preserve">The location of which this location is a part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Appointment-patient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One of the individuals of the appointment is this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Account-patient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What is account tied to?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EpisodeOfCare-patient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patient that this EpisodeOfCare applies to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RelatedPerson-patient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patient this person is related to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AppointmentResponse-patient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This Response is for this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Person links to this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patient present at the encounter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Account-period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period (period): </w:t>
            </w:r>
            <w:r>
              <w:rPr>
                <w:lang w:val="en-US"/>
              </w:rPr>
              <w:t xml:space="preserve">Transaction window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RelatedPerson-phone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phone (phone): </w:t>
            </w:r>
            <w:r>
              <w:rPr>
                <w:lang w:val="en-US"/>
              </w:rPr>
              <w:t xml:space="preserve">A value in a phone contact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Practitioner-phone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phone (phone): </w:t>
            </w:r>
            <w:r>
              <w:rPr>
                <w:lang w:val="en-US"/>
              </w:rPr>
              <w:t xml:space="preserve">A value in a phone contact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Person-phone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phone (phone): </w:t>
            </w:r>
            <w:r>
              <w:rPr>
                <w:lang w:val="en-US"/>
              </w:rPr>
              <w:t xml:space="preserve">A value in a phone contact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Patient-phone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phone (phone): </w:t>
            </w:r>
            <w:r>
              <w:rPr>
                <w:lang w:val="en-US"/>
              </w:rPr>
              <w:t xml:space="preserve">A value in a phone contact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RelatedPerson-phonetic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phonetic (phonetic): </w:t>
            </w:r>
            <w:r>
              <w:rPr>
                <w:lang w:val="en-US"/>
              </w:rPr>
              <w:t xml:space="preserve">A portion of name using some kind of phonetic matching algorithm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Practitioner-phonetic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phonetic (phonetic): </w:t>
            </w:r>
            <w:r>
              <w:rPr>
                <w:lang w:val="en-US"/>
              </w:rPr>
              <w:t xml:space="preserve">A portion of </w:t>
            </w:r>
            <w:del w:id="39" w:author="daddy" w:date="2015-09-06T17:01:00Z">
              <w:r w:rsidDel="00293EFE">
                <w:rPr>
                  <w:lang w:val="en-US"/>
                </w:rPr>
                <w:delText xml:space="preserve">either family or given </w:delText>
              </w:r>
            </w:del>
            <w:r>
              <w:rPr>
                <w:lang w:val="en-US"/>
              </w:rPr>
              <w:t xml:space="preserve">name using some kind of phonetic matching algorithm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Person-phonetic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phonetic (phonetic): </w:t>
            </w:r>
            <w:r>
              <w:rPr>
                <w:lang w:val="en-US"/>
              </w:rPr>
              <w:t xml:space="preserve">A portion of name using some kind of phonetic matching algorithm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Organization-phonetic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phonetic (phonetic): </w:t>
            </w:r>
            <w:r>
              <w:rPr>
                <w:lang w:val="en-US"/>
              </w:rPr>
              <w:t xml:space="preserve">A portion of the organization's name using some kind of phonetic matching algorithm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Patient-phonetic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phonetic (phonetic): </w:t>
            </w:r>
            <w:r>
              <w:rPr>
                <w:lang w:val="en-US"/>
              </w:rPr>
              <w:t xml:space="preserve">A portion of </w:t>
            </w:r>
            <w:del w:id="40" w:author="daddy" w:date="2015-09-06T17:01:00Z">
              <w:r w:rsidDel="00834E9A">
                <w:rPr>
                  <w:lang w:val="en-US"/>
                </w:rPr>
                <w:delText xml:space="preserve">either family or given </w:delText>
              </w:r>
            </w:del>
            <w:r>
              <w:rPr>
                <w:lang w:val="en-US"/>
              </w:rPr>
              <w:t xml:space="preserve">name using some kind of phonetic matching algorithm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Appointment-practitioner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practitioner (practitioner): </w:t>
            </w:r>
            <w:r>
              <w:rPr>
                <w:lang w:val="en-US"/>
              </w:rPr>
              <w:t xml:space="preserve">One of the individuals of the appointment is this practitioner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AppointmentResponse-practitioner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practitioner (practitioner): </w:t>
            </w:r>
            <w:r>
              <w:rPr>
                <w:lang w:val="en-US"/>
              </w:rPr>
              <w:t xml:space="preserve">This Response is for this Practitioner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Person-practitioner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practitioner (practitioner): </w:t>
            </w:r>
            <w:r>
              <w:rPr>
                <w:lang w:val="en-US"/>
              </w:rPr>
              <w:t xml:space="preserve">The Person links to this Practitioner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Encounter-practitioner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practitioner (practitioner): </w:t>
            </w:r>
            <w:r>
              <w:rPr>
                <w:lang w:val="en-US"/>
              </w:rPr>
              <w:t xml:space="preserve">Persons involved in the encounter other than the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Encounter-procedure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procedure (procedure): </w:t>
            </w:r>
            <w:r>
              <w:rPr>
                <w:lang w:val="en-US"/>
              </w:rPr>
              <w:t xml:space="preserve">Reason the encounter takes place (resource)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HealthcareService-programname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programname (programname): </w:t>
            </w:r>
            <w:r>
              <w:rPr>
                <w:lang w:val="en-US"/>
              </w:rPr>
              <w:t>One of the Program Names serviced by this Healthcare</w:t>
            </w:r>
            <w:ins w:id="41" w:author="daddy" w:date="2015-09-06T17:01:00Z">
              <w:r>
                <w:rPr>
                  <w:lang w:val="en-US"/>
                </w:rPr>
                <w:t xml:space="preserve"> </w:t>
              </w:r>
            </w:ins>
            <w:r>
              <w:rPr>
                <w:lang w:val="en-US"/>
              </w:rPr>
              <w:t xml:space="preserve">Service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Encounter-reason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reason (reason): </w:t>
            </w:r>
            <w:r>
              <w:rPr>
                <w:lang w:val="en-US"/>
              </w:rPr>
              <w:t xml:space="preserve">Reason the encounter takes place (code)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Person-relatedperson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relatedperson (relatedperson): </w:t>
            </w:r>
            <w:r>
              <w:rPr>
                <w:lang w:val="en-US"/>
              </w:rPr>
              <w:t>The Person links to this Related</w:t>
            </w:r>
            <w:ins w:id="42" w:author="daddy" w:date="2015-09-06T17:02:00Z">
              <w:r>
                <w:rPr>
                  <w:lang w:val="en-US"/>
                </w:rPr>
                <w:t xml:space="preserve"> </w:t>
              </w:r>
            </w:ins>
            <w:r>
              <w:rPr>
                <w:lang w:val="en-US"/>
              </w:rPr>
              <w:t xml:space="preserve">Person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Practitioner-role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role (role): </w:t>
            </w:r>
            <w:r>
              <w:rPr>
                <w:lang w:val="en-US"/>
              </w:rPr>
              <w:t xml:space="preserve">The practitioner can perform this role at for the organization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Slot-schedule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schedule (schedule): </w:t>
            </w:r>
            <w:r>
              <w:rPr>
                <w:lang w:val="en-US"/>
              </w:rPr>
              <w:t xml:space="preserve">The Schedule Resource that we are seeking a slot within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HealthcareService-servicecategory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servicecategory (servicecategory): </w:t>
            </w:r>
            <w:r>
              <w:rPr>
                <w:lang w:val="en-US"/>
              </w:rPr>
              <w:t xml:space="preserve">Service Category of the Healthcare Service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HealthcareService-servicetype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servicetype (servicetype): </w:t>
            </w:r>
            <w:r>
              <w:rPr>
                <w:lang w:val="en-US"/>
              </w:rPr>
              <w:t xml:space="preserve">The type of service provided by this healthcare service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Slot-slot-type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slot-type (slot-type): </w:t>
            </w:r>
            <w:r>
              <w:rPr>
                <w:lang w:val="en-US"/>
              </w:rPr>
              <w:t xml:space="preserve">The type of appointments that can be booked into the slot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Encounter-special-arrangement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special-arrangement (special-arrangement): </w:t>
            </w:r>
            <w:r>
              <w:rPr>
                <w:lang w:val="en-US"/>
              </w:rPr>
              <w:t xml:space="preserve">Wheelchair, translator, stretcher, etc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Practitioner-specialty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specialty (specialty): </w:t>
            </w:r>
            <w:r>
              <w:rPr>
                <w:lang w:val="en-US"/>
              </w:rPr>
              <w:t xml:space="preserve">The practitioner has this </w:t>
            </w:r>
            <w:del w:id="43" w:author="daddy" w:date="2015-09-06T16:22:00Z">
              <w:r w:rsidDel="001B4342">
                <w:rPr>
                  <w:lang w:val="en-US"/>
                </w:rPr>
                <w:delText xml:space="preserve">specailty </w:delText>
              </w:r>
            </w:del>
            <w:ins w:id="44" w:author="daddy" w:date="2015-09-06T16:22:00Z">
              <w:r>
                <w:rPr>
                  <w:lang w:val="en-US"/>
                </w:rPr>
                <w:t xml:space="preserve">specialty </w:t>
              </w:r>
            </w:ins>
            <w:r>
              <w:rPr>
                <w:lang w:val="en-US"/>
              </w:rPr>
              <w:t xml:space="preserve">at an organization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Slot-start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start (start): </w:t>
            </w:r>
            <w:r>
              <w:rPr>
                <w:lang w:val="en-US"/>
              </w:rPr>
              <w:t xml:space="preserve">Appointment date/time.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Appointment-status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The overall status of the appointment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Account-status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active | inactive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EpisodeOfCare-status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The current status of the Episode of Care as provided (does not check the status history collection)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planned | arrived | in-progress | onleave | finished | cancelled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Location-status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Searches for locations with a specific kind of status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Account-subject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What is account tied to?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EpisodeOfCare-team-member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team-member (team-member): </w:t>
            </w:r>
            <w:r>
              <w:rPr>
                <w:lang w:val="en-US"/>
              </w:rPr>
              <w:t xml:space="preserve">A Practitioner or Organization allocated to the care team for this EpisodeOfCare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RelatedPerson-telecom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telecom (telecom): </w:t>
            </w:r>
            <w:r>
              <w:rPr>
                <w:lang w:val="en-US"/>
              </w:rPr>
              <w:t xml:space="preserve">The value in any kind of contact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Practitioner-telecom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telecom (telecom): </w:t>
            </w:r>
            <w:r>
              <w:rPr>
                <w:lang w:val="en-US"/>
              </w:rPr>
              <w:t xml:space="preserve">The value in any kind of contact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Person-telecom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telecom (telecom): </w:t>
            </w:r>
            <w:r>
              <w:rPr>
                <w:lang w:val="en-US"/>
              </w:rPr>
              <w:t xml:space="preserve">The value in any kind of contact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Patient-telecom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telecom (telecom): </w:t>
            </w:r>
            <w:r>
              <w:rPr>
                <w:lang w:val="en-US"/>
              </w:rPr>
              <w:t xml:space="preserve">The value in any kind of telecom details of the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Account-type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E.g. patient, expense, depreciation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EpisodeOfCare-type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Specific type of EpisodeOfCare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Organization-type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A code for the type of organization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Encounter-type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Specific type of encounter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Schedule-type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The type of appointments that can be booked into associated slot(s)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Location-type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A code for the type of location </w:t>
            </w:r>
          </w:p>
        </w:tc>
      </w:tr>
    </w:tbl>
    <w:p w:rsidR="00B65864" w:rsidRDefault="00B65864">
      <w:pPr>
        <w:pStyle w:val="Heading1"/>
        <w:rPr>
          <w:lang w:val="en-US"/>
        </w:rPr>
      </w:pPr>
      <w:r>
        <w:rPr>
          <w:lang w:val="en-US"/>
        </w:rPr>
        <w:t>Patient Care</w:t>
      </w:r>
    </w:p>
    <w:p w:rsidR="00B65864" w:rsidRDefault="00B65864">
      <w:pPr>
        <w:pStyle w:val="Heading2"/>
        <w:rPr>
          <w:lang w:val="en-US"/>
        </w:rPr>
      </w:pPr>
      <w:r>
        <w:rPr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738"/>
        <w:gridCol w:w="6712"/>
      </w:tblGrid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ClinicalImpression-action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action (action): </w:t>
            </w:r>
            <w:r>
              <w:rPr>
                <w:lang w:val="en-US"/>
              </w:rPr>
              <w:t xml:space="preserve">Actions taken during assessment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CarePlan-activitycode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activitycode (activitycode): </w:t>
            </w:r>
            <w:r>
              <w:rPr>
                <w:lang w:val="en-US"/>
              </w:rPr>
              <w:t xml:space="preserve">Detail type of activity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CarePlan-activitydate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activitydate (activitydate): </w:t>
            </w:r>
            <w:r>
              <w:rPr>
                <w:lang w:val="en-US"/>
              </w:rPr>
              <w:t xml:space="preserve">Specified date occurs within period specified by CarePlan.activity.timingSchedule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CarePlan-activityreference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activityreference (activityreference): </w:t>
            </w:r>
            <w:r>
              <w:rPr>
                <w:lang w:val="en-US"/>
              </w:rPr>
              <w:t xml:space="preserve">Activity details defined in specific resource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Condition-asserter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asserter (asserter): </w:t>
            </w:r>
            <w:r>
              <w:rPr>
                <w:lang w:val="en-US"/>
              </w:rPr>
              <w:t xml:space="preserve">Person who asserts this condition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ClinicalImpression-assessor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assessor (assessor): </w:t>
            </w:r>
            <w:r>
              <w:rPr>
                <w:lang w:val="en-US"/>
              </w:rPr>
              <w:t xml:space="preserve">The clinician performing the assessment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Flag-author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author (author): </w:t>
            </w:r>
            <w:r>
              <w:rPr>
                <w:lang w:val="en-US"/>
              </w:rPr>
              <w:t xml:space="preserve">Flag creator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QuestionnaireResponse-author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author (author): </w:t>
            </w:r>
            <w:r>
              <w:rPr>
                <w:lang w:val="en-US"/>
              </w:rPr>
              <w:t xml:space="preserve">The author of the questionnaire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QuestionnaireResponse-authored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authored (authored): </w:t>
            </w:r>
            <w:r>
              <w:rPr>
                <w:lang w:val="en-US"/>
              </w:rPr>
              <w:t xml:space="preserve">When the questionnaire was authored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Condition-body-site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body-site (body-site): </w:t>
            </w:r>
            <w:r>
              <w:rPr>
                <w:lang w:val="en-US"/>
              </w:rPr>
              <w:t xml:space="preserve">Anatomical location, if relevant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AllergyIntolerance-category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category (category): </w:t>
            </w:r>
            <w:r>
              <w:rPr>
                <w:lang w:val="en-US"/>
              </w:rPr>
              <w:t xml:space="preserve">food | medication | environment | other - Category of Substance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Goal-category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category (category): </w:t>
            </w:r>
            <w:r>
              <w:rPr>
                <w:lang w:val="en-US"/>
              </w:rPr>
              <w:t xml:space="preserve">E.g. Treatment, dietary, behavioral, etc.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CommunicationRequest-category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category (category): </w:t>
            </w:r>
            <w:r>
              <w:rPr>
                <w:lang w:val="en-US"/>
              </w:rPr>
              <w:t xml:space="preserve">Message category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Communication-category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category (category): </w:t>
            </w:r>
            <w:r>
              <w:rPr>
                <w:lang w:val="en-US"/>
              </w:rPr>
              <w:t xml:space="preserve">Message category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Condition-category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category (category): </w:t>
            </w:r>
            <w:r>
              <w:rPr>
                <w:lang w:val="en-US"/>
              </w:rPr>
              <w:t xml:space="preserve">The category of the condition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Condition-clinicalstatus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clinicalstatus (clinicalstatus): </w:t>
            </w:r>
            <w:r>
              <w:rPr>
                <w:lang w:val="en-US"/>
              </w:rPr>
              <w:t xml:space="preserve">The clinical status of the condition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Questionnaire-code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A code that corresponds to the questionnaire or one of its groups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Procedure-code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A code to identify a procedure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FamilyMemberHistory-code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A search by a condition code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Condition-code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Code for the condition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CarePlan-condition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condition (condition): </w:t>
            </w:r>
            <w:r>
              <w:rPr>
                <w:lang w:val="en-US"/>
              </w:rPr>
              <w:t xml:space="preserve">Health issues this plan addresses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AllergyIntolerance-criticality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criticality (criticality): </w:t>
            </w:r>
            <w:r>
              <w:rPr>
                <w:lang w:val="en-US"/>
              </w:rPr>
              <w:t xml:space="preserve">CRITL | CRITH | CRITU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ReferralRequest-date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Creation or activation date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Questionnaire-date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When the questionnaire was last changed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AllergyIntolerance-date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When recorded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CarePlan-date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Time period plan covers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Procedure-date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Date/Period the procedure was performed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Flag-date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Time period when flag is active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FamilyMemberHistory-date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When history was captured/updated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ClinicalImpression-date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When the assessment occurred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Condition-date-recorded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date-recorded (date-recorded): </w:t>
            </w:r>
            <w:r>
              <w:rPr>
                <w:lang w:val="en-US"/>
              </w:rPr>
              <w:t xml:space="preserve">A date, when the Condition statement was documented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Procedure-encounter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The encounter when procedure performed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ProcedureRequest-encounter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Encounter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Flag-encounter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Alert relevant during encounter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CommunicationRequest-encounter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Encounter leading to message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Encounter leading to message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Condition-encounter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Encounter when condition first asserted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QuestionnaireResponse-encounter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Encounter during which questionnaire was authored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Condition-evidence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evidence (evidence): </w:t>
            </w:r>
            <w:r>
              <w:rPr>
                <w:lang w:val="en-US"/>
              </w:rPr>
              <w:t xml:space="preserve">Manifestation/symptom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ClinicalImpression-finding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finding (finding): </w:t>
            </w:r>
            <w:r>
              <w:rPr>
                <w:lang w:val="en-US"/>
              </w:rPr>
              <w:t xml:space="preserve">Specific text or code for finding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FamilyMemberHistory-gender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gender (gender): </w:t>
            </w:r>
            <w:r>
              <w:rPr>
                <w:lang w:val="en-US"/>
              </w:rPr>
              <w:t xml:space="preserve">A search by a gender code of a family member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CarePlan-goal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goal (goal): </w:t>
            </w:r>
            <w:r>
              <w:rPr>
                <w:lang w:val="en-US"/>
              </w:rPr>
              <w:t xml:space="preserve">Desired outcome of plan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Questionnaire-identifier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An identifier for the questionnaire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AllergyIntolerance-identifier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External </w:t>
            </w:r>
            <w:del w:id="45" w:author="daddy" w:date="2015-09-06T17:05:00Z">
              <w:r w:rsidDel="00C55100">
                <w:rPr>
                  <w:lang w:val="en-US"/>
                </w:rPr>
                <w:delText xml:space="preserve">Ids </w:delText>
              </w:r>
            </w:del>
            <w:ins w:id="46" w:author="daddy" w:date="2015-09-06T17:05:00Z">
              <w:r>
                <w:rPr>
                  <w:lang w:val="en-US"/>
                </w:rPr>
                <w:t xml:space="preserve">ids </w:t>
              </w:r>
            </w:ins>
            <w:r>
              <w:rPr>
                <w:lang w:val="en-US"/>
              </w:rPr>
              <w:t xml:space="preserve">for this item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Goal-identifier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External </w:t>
            </w:r>
            <w:del w:id="47" w:author="daddy" w:date="2015-09-06T17:05:00Z">
              <w:r w:rsidDel="00C55100">
                <w:rPr>
                  <w:lang w:val="en-US"/>
                </w:rPr>
                <w:delText xml:space="preserve">Ids </w:delText>
              </w:r>
            </w:del>
            <w:ins w:id="48" w:author="daddy" w:date="2015-09-06T17:05:00Z">
              <w:r>
                <w:rPr>
                  <w:lang w:val="en-US"/>
                </w:rPr>
                <w:t xml:space="preserve">ids </w:t>
              </w:r>
            </w:ins>
            <w:r>
              <w:rPr>
                <w:lang w:val="en-US"/>
              </w:rPr>
              <w:t xml:space="preserve">for this goal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Procedure-identifier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 unique identifier for a procedure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ProcedureRequest-identifier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 unique identifier of the Procedure Request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CommunicationRequest-identifier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Unique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FamilyMemberHistory-identifier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 search by a record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Unique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Condition-identifier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 unique identifier of the condition record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ClinicalImpression-investigation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investigation (investigation): </w:t>
            </w:r>
            <w:r>
              <w:rPr>
                <w:lang w:val="en-US"/>
              </w:rPr>
              <w:t xml:space="preserve">Record of a specific investigation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AllergyIntolerance-last-date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last-date (last-date): </w:t>
            </w:r>
            <w:r>
              <w:rPr>
                <w:lang w:val="en-US"/>
              </w:rPr>
              <w:t xml:space="preserve">Date(/time) of last known </w:t>
            </w:r>
            <w:del w:id="49" w:author="daddy" w:date="2015-09-06T16:23:00Z">
              <w:r w:rsidDel="00460534">
                <w:rPr>
                  <w:lang w:val="en-US"/>
                </w:rPr>
                <w:delText xml:space="preserve">occurence </w:delText>
              </w:r>
            </w:del>
            <w:ins w:id="50" w:author="daddy" w:date="2015-09-06T16:23:00Z">
              <w:r>
                <w:rPr>
                  <w:lang w:val="en-US"/>
                </w:rPr>
                <w:t>occurrence</w:t>
              </w:r>
            </w:ins>
            <w:ins w:id="51" w:author="daddy" w:date="2015-09-06T17:05:00Z">
              <w:r>
                <w:rPr>
                  <w:lang w:val="en-US"/>
                </w:rPr>
                <w:t xml:space="preserve"> </w:t>
              </w:r>
            </w:ins>
            <w:r>
              <w:rPr>
                <w:lang w:val="en-US"/>
              </w:rPr>
              <w:t xml:space="preserve">of a reaction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Procedure-location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location (location): </w:t>
            </w:r>
            <w:r>
              <w:rPr>
                <w:lang w:val="en-US"/>
              </w:rPr>
              <w:t xml:space="preserve">Where the procedure happened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AllergyIntolerance-manifestation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manifestation (manifestation): </w:t>
            </w:r>
            <w:r>
              <w:rPr>
                <w:lang w:val="en-US"/>
              </w:rPr>
              <w:t xml:space="preserve">Clinical symptoms/signs associated with the Event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CommunicationRequest-medium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medium (medium): </w:t>
            </w:r>
            <w:r>
              <w:rPr>
                <w:lang w:val="en-US"/>
              </w:rPr>
              <w:t xml:space="preserve">A channel of communication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Communication-medium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medium (medium): </w:t>
            </w:r>
            <w:r>
              <w:rPr>
                <w:lang w:val="en-US"/>
              </w:rPr>
              <w:t xml:space="preserve">A channel of communication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AllergyIntolerance-onset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onset (onset): </w:t>
            </w:r>
            <w:r>
              <w:rPr>
                <w:lang w:val="en-US"/>
              </w:rPr>
              <w:t xml:space="preserve">Date(/time) when manifestations showed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Condition-onset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onset (onset): </w:t>
            </w:r>
            <w:r>
              <w:rPr>
                <w:lang w:val="en-US"/>
              </w:rPr>
              <w:t xml:space="preserve">Date related onsets (dateTime and Period)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Condition-onset-info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onset-info (onset-info): </w:t>
            </w:r>
            <w:r>
              <w:rPr>
                <w:lang w:val="en-US"/>
              </w:rPr>
              <w:t xml:space="preserve">Other onsets (boolean, age, range, string)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ProcedureRequest-orderer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orderer (orderer): </w:t>
            </w:r>
            <w:r>
              <w:rPr>
                <w:lang w:val="en-US"/>
              </w:rPr>
              <w:t xml:space="preserve">Ordering Party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CarePlan-participant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participant (participant): </w:t>
            </w:r>
            <w:r>
              <w:rPr>
                <w:lang w:val="en-US"/>
              </w:rPr>
              <w:t xml:space="preserve">Who is involved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ReferralRequest-patient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Who the referral is about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AllergyIntolerance-patient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Who the sensitivity is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CarePlan-patient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Who care plan is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Goal-patient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Who this goal is intended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Procedure-patient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Search by subject - a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ProcedureRequest-patient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Search by subject - a patient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Flag-patient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identity of a subject to list flags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CommunicationRequest-patient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Focus of message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FamilyMemberHistory-patient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identity of a subject to list family member history items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Focus of message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Condition-patient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Who has the condition?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QuestionnaireResponse-patient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patient that is the subject of the questionnaire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ClinicalImpression-patient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patient being assessed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CarePlan-performer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performer (performer): </w:t>
            </w:r>
            <w:r>
              <w:rPr>
                <w:lang w:val="en-US"/>
              </w:rPr>
              <w:t xml:space="preserve">Matches if the practitioner is listed as a performer in any of the "simple" activities. (For performers of the detailed activities, chain through the activitydetail search parameter.)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Procedure-performer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performer (performer): </w:t>
            </w:r>
            <w:r>
              <w:rPr>
                <w:lang w:val="en-US"/>
              </w:rPr>
              <w:t xml:space="preserve">The reference to the practitioner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ProcedureRequest-performer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performer (performer): </w:t>
            </w:r>
            <w:r>
              <w:rPr>
                <w:lang w:val="en-US"/>
              </w:rPr>
              <w:t xml:space="preserve">Performer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ClinicalImpression-plan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plan (plan): </w:t>
            </w:r>
            <w:r>
              <w:rPr>
                <w:lang w:val="en-US"/>
              </w:rPr>
              <w:t xml:space="preserve">Plan of action after assessment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ClinicalImpression-previous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previous (previous): </w:t>
            </w:r>
            <w:r>
              <w:rPr>
                <w:lang w:val="en-US"/>
              </w:rPr>
              <w:t xml:space="preserve">Reference to last assessment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ReferralRequest-priority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priority (priority): </w:t>
            </w:r>
            <w:r>
              <w:rPr>
                <w:lang w:val="en-US"/>
              </w:rPr>
              <w:t xml:space="preserve">The priority assigned to the referral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CommunicationRequest-priority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priority (priority): </w:t>
            </w:r>
            <w:r>
              <w:rPr>
                <w:lang w:val="en-US"/>
              </w:rPr>
              <w:t xml:space="preserve">Message urgency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ClinicalImpression-problem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problem (problem): </w:t>
            </w:r>
            <w:r>
              <w:rPr>
                <w:lang w:val="en-US"/>
              </w:rPr>
              <w:t xml:space="preserve">General assessment of patient state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Questionnaire-publisher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publisher (publisher): </w:t>
            </w:r>
            <w:r>
              <w:rPr>
                <w:lang w:val="en-US"/>
              </w:rPr>
              <w:t xml:space="preserve">The author of the questionnaire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QuestionnaireResponse-questionnaire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questionnaire (questionnaire): </w:t>
            </w:r>
            <w:r>
              <w:rPr>
                <w:lang w:val="en-US"/>
              </w:rPr>
              <w:t xml:space="preserve">The questionnaire the answers are provided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Communication-received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received (received): </w:t>
            </w:r>
            <w:r>
              <w:rPr>
                <w:lang w:val="en-US"/>
              </w:rPr>
              <w:t xml:space="preserve">When received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ReferralRequest-recipient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recipient (recipient): </w:t>
            </w:r>
            <w:r>
              <w:rPr>
                <w:lang w:val="en-US"/>
              </w:rPr>
              <w:t xml:space="preserve">The person that the referral was sent to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CommunicationRequest-recipient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recipient (recipient): </w:t>
            </w:r>
            <w:r>
              <w:rPr>
                <w:lang w:val="en-US"/>
              </w:rPr>
              <w:t xml:space="preserve">Message recipient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Communication-recipient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recipient (recipient): </w:t>
            </w:r>
            <w:r>
              <w:rPr>
                <w:lang w:val="en-US"/>
              </w:rPr>
              <w:t xml:space="preserve">Message recipient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AllergyIntolerance-recorder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recorder (recorder): </w:t>
            </w:r>
            <w:r>
              <w:rPr>
                <w:lang w:val="en-US"/>
              </w:rPr>
              <w:t xml:space="preserve">Who recorded the sensitivity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CarePlan-related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related (related): </w:t>
            </w:r>
            <w:r>
              <w:rPr>
                <w:lang w:val="en-US"/>
              </w:rPr>
              <w:t xml:space="preserve">A combination of the type of relationship and the related plan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CarePlan-relatedcode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relatedcode (relatedcode): </w:t>
            </w:r>
            <w:r>
              <w:rPr>
                <w:lang w:val="en-US"/>
              </w:rPr>
              <w:t xml:space="preserve">includes | replaces | fulfills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CarePlan-relatedplan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relatedplan (relatedplan): </w:t>
            </w:r>
            <w:r>
              <w:rPr>
                <w:lang w:val="en-US"/>
              </w:rPr>
              <w:t xml:space="preserve">Plan relationship exists with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FamilyMemberHistory-relationship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relationship (relationship): </w:t>
            </w:r>
            <w:r>
              <w:rPr>
                <w:lang w:val="en-US"/>
              </w:rPr>
              <w:t xml:space="preserve">A search by a relationship type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AllergyIntolerance-reporter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reporter (reporter): </w:t>
            </w:r>
            <w:r>
              <w:rPr>
                <w:lang w:val="en-US"/>
              </w:rPr>
              <w:t xml:space="preserve">Source of the information about the allergy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Communication-request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request (request): </w:t>
            </w:r>
            <w:r>
              <w:rPr>
                <w:lang w:val="en-US"/>
              </w:rPr>
              <w:t>Communication</w:t>
            </w:r>
            <w:ins w:id="52" w:author="daddy" w:date="2015-09-06T17:06:00Z">
              <w:r>
                <w:rPr>
                  <w:lang w:val="en-US"/>
                </w:rPr>
                <w:t xml:space="preserve"> </w:t>
              </w:r>
            </w:ins>
            <w:r>
              <w:rPr>
                <w:lang w:val="en-US"/>
              </w:rPr>
              <w:t xml:space="preserve">Request producing this message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CommunicationRequest-requested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requested (requested): </w:t>
            </w:r>
            <w:r>
              <w:rPr>
                <w:lang w:val="en-US"/>
              </w:rPr>
              <w:t xml:space="preserve">When ordered or proposed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ReferralRequest-requester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requester (requester): </w:t>
            </w:r>
            <w:r>
              <w:rPr>
                <w:lang w:val="en-US"/>
              </w:rPr>
              <w:t xml:space="preserve">Requester of referral / transfer of care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CommunicationRequest-requester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requester (requester): </w:t>
            </w:r>
            <w:r>
              <w:rPr>
                <w:lang w:val="en-US"/>
              </w:rPr>
              <w:t xml:space="preserve">An individual who requested a communication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ClinicalImpression-resolved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resolved (resolved): </w:t>
            </w:r>
            <w:r>
              <w:rPr>
                <w:lang w:val="en-US"/>
              </w:rPr>
              <w:t>Diagnos</w:t>
            </w:r>
            <w:del w:id="53" w:author="daddy" w:date="2015-09-06T16:24:00Z">
              <w:r w:rsidDel="00460534">
                <w:rPr>
                  <w:lang w:val="en-US"/>
                </w:rPr>
                <w:delText>i</w:delText>
              </w:r>
            </w:del>
            <w:r>
              <w:rPr>
                <w:lang w:val="en-US"/>
              </w:rPr>
              <w:t xml:space="preserve">es/conditions resolved since previous assessment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AllergyIntolerance-route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route (route): </w:t>
            </w:r>
            <w:r>
              <w:rPr>
                <w:lang w:val="en-US"/>
              </w:rPr>
              <w:t xml:space="preserve">How the subject was exposed to the substance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ClinicalImpression-ruledout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ruledout (ruledout): </w:t>
            </w:r>
            <w:r>
              <w:rPr>
                <w:lang w:val="en-US"/>
              </w:rPr>
              <w:t xml:space="preserve">Specific text of code for diagnosis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CommunicationRequest-sender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sender (sender): </w:t>
            </w:r>
            <w:r>
              <w:rPr>
                <w:lang w:val="en-US"/>
              </w:rPr>
              <w:t xml:space="preserve">Message sender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Communication-sender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sender (sender): </w:t>
            </w:r>
            <w:r>
              <w:rPr>
                <w:lang w:val="en-US"/>
              </w:rPr>
              <w:t xml:space="preserve">Message sender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Communication-sent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sent (sent): </w:t>
            </w:r>
            <w:r>
              <w:rPr>
                <w:lang w:val="en-US"/>
              </w:rPr>
              <w:t xml:space="preserve">When sent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AllergyIntolerance-severity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severity (severity): </w:t>
            </w:r>
            <w:r>
              <w:rPr>
                <w:lang w:val="en-US"/>
              </w:rPr>
              <w:t xml:space="preserve">mild | moderate | severe (of event as a whole)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Condition-severity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severity (severity): </w:t>
            </w:r>
            <w:r>
              <w:rPr>
                <w:lang w:val="en-US"/>
              </w:rPr>
              <w:t xml:space="preserve">The severity of the condition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QuestionnaireResponse-source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source (source): </w:t>
            </w:r>
            <w:r>
              <w:rPr>
                <w:lang w:val="en-US"/>
              </w:rPr>
              <w:t xml:space="preserve">The person who answered the questions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ReferralRequest-specialty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specialty (specialty): </w:t>
            </w:r>
            <w:r>
              <w:rPr>
                <w:lang w:val="en-US"/>
              </w:rPr>
              <w:t xml:space="preserve">The specialty that the referral is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Condition-stage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stage (stage): </w:t>
            </w:r>
            <w:r>
              <w:rPr>
                <w:lang w:val="en-US"/>
              </w:rPr>
              <w:t xml:space="preserve">Simple summary (disease specific)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ReferralRequest-status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The status of the referral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Questionnaire-status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The status of the questionnaire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AllergyIntolerance-status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active | unconfirmed | confirmed | inactive | resolved | refuted | entered-in-error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Goal-status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proposed | planned | accepted | rejected | in-progress | achieved | sustaining | on-hold | cancelled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CommunicationRequest-status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proposed | planned | requested | received | accepted | in-progress | completed | suspended | rejected | failed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in-progress | completed | suspended | rejected | failed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QuestionnaireResponse-status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The status of the questionnaire response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ClinicalImpression-status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in-progress | completed | entered-in-error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CarePlan-subject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Who care plan is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Goal-subject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Who this goal is intended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Procedure-subject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Search by subject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ProcedureRequest-subject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Search by subject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Flag-subject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The identity of a subject to list flags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CommunicationRequest-subject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Focus of message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Focus of message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QuestionnaireResponse-subject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The subject of the questionnaire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AllergyIntolerance-substance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substance (substance): </w:t>
            </w:r>
            <w:r>
              <w:rPr>
                <w:lang w:val="en-US"/>
              </w:rPr>
              <w:t xml:space="preserve">Substance, (or class) considered to be responsible for risk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Goal-targetdate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targetdate (targetdate): </w:t>
            </w:r>
            <w:r>
              <w:rPr>
                <w:lang w:val="en-US"/>
              </w:rPr>
              <w:t xml:space="preserve">Reach goal on or before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CommunicationRequest-time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time (time): </w:t>
            </w:r>
            <w:r>
              <w:rPr>
                <w:lang w:val="en-US"/>
              </w:rPr>
              <w:t xml:space="preserve">When scheduled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Questionnaire-title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title (title): </w:t>
            </w:r>
            <w:r>
              <w:rPr>
                <w:lang w:val="en-US"/>
              </w:rPr>
              <w:t xml:space="preserve">All or part of the name of the questionnaire (title for the root group of the questionnaire)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ClinicalImpression-trigger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trigger (trigger): </w:t>
            </w:r>
            <w:r>
              <w:rPr>
                <w:lang w:val="en-US"/>
              </w:rPr>
              <w:t xml:space="preserve">Request or event that necessitated this assessment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ClinicalImpression-trigger-code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trigger-code (trigger-code): </w:t>
            </w:r>
            <w:r>
              <w:rPr>
                <w:lang w:val="en-US"/>
              </w:rPr>
              <w:t xml:space="preserve">Request or event that necessitated this assessment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ReferralRequest-type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The type of the referral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AllergyIntolerance-type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allergy | intolerance - Underlying mechanism (if known)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Questionnaire-version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version (version): </w:t>
            </w:r>
            <w:r>
              <w:rPr>
                <w:lang w:val="en-US"/>
              </w:rPr>
              <w:t xml:space="preserve">The business version of the questionnaire </w:t>
            </w:r>
          </w:p>
        </w:tc>
      </w:tr>
    </w:tbl>
    <w:p w:rsidR="00B65864" w:rsidRDefault="00B65864">
      <w:pPr>
        <w:pStyle w:val="Heading1"/>
        <w:rPr>
          <w:lang w:val="en-US"/>
        </w:rPr>
      </w:pPr>
      <w:r>
        <w:rPr>
          <w:lang w:val="en-US"/>
        </w:rPr>
        <w:t>Pharmacy</w:t>
      </w:r>
    </w:p>
    <w:p w:rsidR="00B65864" w:rsidRDefault="00B65864">
      <w:pPr>
        <w:pStyle w:val="Heading2"/>
        <w:rPr>
          <w:lang w:val="en-US"/>
        </w:rPr>
      </w:pPr>
      <w:r>
        <w:rPr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3036"/>
        <w:gridCol w:w="6414"/>
      </w:tblGrid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Codes that identify this medication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MedicationAdministration-code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Return administrations of this medication code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MedicationStatement-code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Return administrations of this medication code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MedicationDispense-code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>Return</w:t>
            </w:r>
            <w:del w:id="54" w:author="daddy" w:date="2015-09-06T17:08:00Z">
              <w:r w:rsidDel="000F14E6">
                <w:rPr>
                  <w:lang w:val="en-US"/>
                </w:rPr>
                <w:delText>s</w:delText>
              </w:r>
            </w:del>
            <w:r>
              <w:rPr>
                <w:lang w:val="en-US"/>
              </w:rPr>
              <w:t xml:space="preserve"> dispenses of this medicine code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MedicationOrder-code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Return administrations of this medication code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Medication-container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container (container): </w:t>
            </w:r>
            <w:r>
              <w:rPr>
                <w:lang w:val="en-US"/>
              </w:rPr>
              <w:t xml:space="preserve">E.g. box, vial, blister-pack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Medication-content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content (content): </w:t>
            </w:r>
            <w:r>
              <w:rPr>
                <w:lang w:val="en-US"/>
              </w:rPr>
              <w:t xml:space="preserve">A product in the package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MedicationOrder-datewritten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datewritten (datewritten): </w:t>
            </w:r>
            <w:r>
              <w:rPr>
                <w:lang w:val="en-US"/>
              </w:rPr>
              <w:t xml:space="preserve">Return prescriptions written on this date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MedicationDispense-destination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destination (destination): </w:t>
            </w:r>
            <w:r>
              <w:rPr>
                <w:lang w:val="en-US"/>
              </w:rPr>
              <w:t>Return dispenses that should be sent to a s</w:t>
            </w:r>
            <w:ins w:id="55" w:author="daddy" w:date="2015-09-06T16:25:00Z">
              <w:r>
                <w:rPr>
                  <w:lang w:val="en-US"/>
                </w:rPr>
                <w:t>p</w:t>
              </w:r>
            </w:ins>
            <w:r>
              <w:rPr>
                <w:lang w:val="en-US"/>
              </w:rPr>
              <w:t xml:space="preserve">ecific destination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MedicationAdministration-device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device (device): </w:t>
            </w:r>
            <w:r>
              <w:rPr>
                <w:lang w:val="en-US"/>
              </w:rPr>
              <w:t xml:space="preserve">Return administrations with this administration device identity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MedicationDispense-dispenser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dispenser (dispenser): </w:t>
            </w:r>
            <w:r>
              <w:rPr>
                <w:lang w:val="en-US"/>
              </w:rPr>
              <w:t xml:space="preserve">Return all dispenses performed by a specific </w:t>
            </w:r>
            <w:del w:id="56" w:author="daddy" w:date="2015-09-06T16:26:00Z">
              <w:r w:rsidDel="00441601">
                <w:rPr>
                  <w:lang w:val="en-US"/>
                </w:rPr>
                <w:delText>indiividual</w:delText>
              </w:r>
            </w:del>
            <w:ins w:id="57" w:author="daddy" w:date="2015-09-06T16:26:00Z">
              <w:r>
                <w:rPr>
                  <w:lang w:val="en-US"/>
                </w:rPr>
                <w:t>individual</w:t>
              </w:r>
            </w:ins>
            <w:r>
              <w:rPr>
                <w:lang w:val="en-US"/>
              </w:rPr>
              <w:t xml:space="preserve">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MedicationStatement-effectivedate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effectivedate (effectivedate): </w:t>
            </w:r>
            <w:r>
              <w:rPr>
                <w:lang w:val="en-US"/>
              </w:rPr>
              <w:t xml:space="preserve">Date when patient was taking (or not taking) the medication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MedicationAdministration-effectivetime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effectivetime (effectivetime): </w:t>
            </w:r>
            <w:r>
              <w:rPr>
                <w:lang w:val="en-US"/>
              </w:rPr>
              <w:t xml:space="preserve">Date administration happened (or did not happen)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MedicationAdministration-encounter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Return administrations that share this encounter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MedicationOrder-encounter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Return prescriptions with this encounter </w:t>
            </w:r>
            <w:del w:id="58" w:author="daddy" w:date="2015-09-06T17:09:00Z">
              <w:r w:rsidDel="00051DB3">
                <w:rPr>
                  <w:lang w:val="en-US"/>
                </w:rPr>
                <w:delText xml:space="preserve">identity </w:delText>
              </w:r>
            </w:del>
            <w:ins w:id="59" w:author="daddy" w:date="2015-09-06T17:09:00Z">
              <w:r>
                <w:rPr>
                  <w:lang w:val="en-US"/>
                </w:rPr>
                <w:t xml:space="preserve">identifier </w:t>
              </w:r>
            </w:ins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Medication-form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form (form): </w:t>
            </w:r>
            <w:r>
              <w:rPr>
                <w:lang w:val="en-US"/>
              </w:rPr>
              <w:t xml:space="preserve">powder | tablets | carton +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MedicationAdministration-identifier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Return administrations with this external </w:t>
            </w:r>
            <w:ins w:id="60" w:author="daddy" w:date="2015-09-06T17:09:00Z">
              <w:r>
                <w:rPr>
                  <w:lang w:val="en-US"/>
                </w:rPr>
                <w:t>identifier</w:t>
              </w:r>
            </w:ins>
            <w:del w:id="61" w:author="daddy" w:date="2015-09-06T17:09:00Z">
              <w:r w:rsidDel="00051DB3">
                <w:rPr>
                  <w:lang w:val="en-US"/>
                </w:rPr>
                <w:delText xml:space="preserve">identity </w:delText>
              </w:r>
            </w:del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MedicationStatement-identifier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Return statements with this external </w:t>
            </w:r>
            <w:ins w:id="62" w:author="daddy" w:date="2015-09-06T17:09:00Z">
              <w:r>
                <w:rPr>
                  <w:lang w:val="en-US"/>
                </w:rPr>
                <w:t>identifier</w:t>
              </w:r>
            </w:ins>
            <w:del w:id="63" w:author="daddy" w:date="2015-09-06T17:09:00Z">
              <w:r w:rsidDel="00051DB3">
                <w:rPr>
                  <w:lang w:val="en-US"/>
                </w:rPr>
                <w:delText xml:space="preserve">identity </w:delText>
              </w:r>
            </w:del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MedicationDispense-identifier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Return dispenses with this external </w:t>
            </w:r>
            <w:ins w:id="64" w:author="daddy" w:date="2015-09-06T17:09:00Z">
              <w:r>
                <w:rPr>
                  <w:lang w:val="en-US"/>
                </w:rPr>
                <w:t>identifier</w:t>
              </w:r>
            </w:ins>
            <w:del w:id="65" w:author="daddy" w:date="2015-09-06T17:09:00Z">
              <w:r w:rsidDel="00051DB3">
                <w:rPr>
                  <w:lang w:val="en-US"/>
                </w:rPr>
                <w:delText xml:space="preserve">identity </w:delText>
              </w:r>
            </w:del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MedicationOrder-identifier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Return prescriptions with this external </w:t>
            </w:r>
            <w:ins w:id="66" w:author="daddy" w:date="2015-09-06T17:09:00Z">
              <w:r>
                <w:rPr>
                  <w:lang w:val="en-US"/>
                </w:rPr>
                <w:t>identifier</w:t>
              </w:r>
            </w:ins>
            <w:del w:id="67" w:author="daddy" w:date="2015-09-06T17:09:00Z">
              <w:r w:rsidDel="00051DB3">
                <w:rPr>
                  <w:lang w:val="en-US"/>
                </w:rPr>
                <w:delText xml:space="preserve">identity </w:delText>
              </w:r>
            </w:del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Medication-ingredient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ingredient (ingredient): </w:t>
            </w:r>
            <w:r>
              <w:rPr>
                <w:lang w:val="en-US"/>
              </w:rPr>
              <w:t xml:space="preserve">The product contained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Medication-manufacturer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manufacturer (manufacturer): </w:t>
            </w:r>
            <w:r>
              <w:rPr>
                <w:lang w:val="en-US"/>
              </w:rPr>
              <w:t xml:space="preserve">Manufacturer of the item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MedicationAdministration-medication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medication (medication): </w:t>
            </w:r>
            <w:r>
              <w:rPr>
                <w:lang w:val="en-US"/>
              </w:rPr>
              <w:t xml:space="preserve">Return administrations of this medication resource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MedicationStatement-medication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medication (medication): </w:t>
            </w:r>
            <w:r>
              <w:rPr>
                <w:lang w:val="en-US"/>
              </w:rPr>
              <w:t xml:space="preserve">Return administrations of this medication reference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MedicationDispense-medication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medication (medication): </w:t>
            </w:r>
            <w:r>
              <w:rPr>
                <w:lang w:val="en-US"/>
              </w:rPr>
              <w:t>Return</w:t>
            </w:r>
            <w:del w:id="68" w:author="daddy" w:date="2015-09-06T17:09:00Z">
              <w:r w:rsidDel="00C307C7">
                <w:rPr>
                  <w:lang w:val="en-US"/>
                </w:rPr>
                <w:delText>s</w:delText>
              </w:r>
            </w:del>
            <w:r>
              <w:rPr>
                <w:lang w:val="en-US"/>
              </w:rPr>
              <w:t xml:space="preserve"> dispenses of this medicine resource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MedicationOrder-medication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medication (medication): </w:t>
            </w:r>
            <w:r>
              <w:rPr>
                <w:lang w:val="en-US"/>
              </w:rPr>
              <w:t xml:space="preserve">Return administrations of this medication reference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MedicationAdministration-notgiven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notgiven (notgiven): </w:t>
            </w:r>
            <w:r>
              <w:rPr>
                <w:lang w:val="en-US"/>
              </w:rPr>
              <w:t xml:space="preserve">Administrations that were not made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MedicationAdministration-patient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identity of a patient to list administrations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MedicationStatement-patient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identity of a patient to list statements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MedicationDispense-patient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identity of a patient to list dispenses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MedicationOrder-patient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identity of a patient to list </w:t>
            </w:r>
            <w:del w:id="69" w:author="daddy" w:date="2015-09-06T17:10:00Z">
              <w:r w:rsidDel="002F2727">
                <w:rPr>
                  <w:lang w:val="en-US"/>
                </w:rPr>
                <w:delText xml:space="preserve">dispenses </w:delText>
              </w:r>
            </w:del>
            <w:ins w:id="70" w:author="daddy" w:date="2015-09-06T17:10:00Z">
              <w:r>
                <w:rPr>
                  <w:lang w:val="en-US"/>
                </w:rPr>
                <w:t xml:space="preserve">orders </w:t>
              </w:r>
            </w:ins>
            <w:r>
              <w:rPr>
                <w:lang w:val="en-US"/>
              </w:rPr>
              <w:t xml:space="preserve">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MedicationAdministration-practitioner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practitioner (practitioner): </w:t>
            </w:r>
            <w:r>
              <w:rPr>
                <w:lang w:val="en-US"/>
              </w:rPr>
              <w:t xml:space="preserve">Who administered substance?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MedicationOrder-prescriber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prescriber (prescriber): </w:t>
            </w:r>
            <w:r>
              <w:rPr>
                <w:lang w:val="en-US"/>
              </w:rPr>
              <w:t xml:space="preserve">Who ordered the medication(s)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MedicationAdministration-prescription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prescription (prescription): </w:t>
            </w:r>
            <w:r>
              <w:rPr>
                <w:lang w:val="en-US"/>
              </w:rPr>
              <w:t xml:space="preserve">The identity of a prescription to list administrations from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MedicationDispense-prescription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prescription (prescription): </w:t>
            </w:r>
            <w:r>
              <w:rPr>
                <w:lang w:val="en-US"/>
              </w:rPr>
              <w:t xml:space="preserve">The identity of a prescription to list dispenses from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MedicationDispense-receiver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receiver (receiver): </w:t>
            </w:r>
            <w:r>
              <w:rPr>
                <w:lang w:val="en-US"/>
              </w:rPr>
              <w:t xml:space="preserve">Who collected the medication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MedicationDispense-responsibleparty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responsibleparty (responsibleparty): </w:t>
            </w:r>
            <w:r>
              <w:rPr>
                <w:lang w:val="en-US"/>
              </w:rPr>
              <w:t xml:space="preserve">Return all dispenses with the specified responsible party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MedicationStatement-source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source (source): </w:t>
            </w:r>
            <w:r>
              <w:rPr>
                <w:lang w:val="en-US"/>
              </w:rPr>
              <w:t xml:space="preserve">Who the information in the statement came from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MedicationAdministration-status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>Medication</w:t>
            </w:r>
            <w:ins w:id="71" w:author="daddy" w:date="2015-09-06T17:10:00Z">
              <w:r>
                <w:rPr>
                  <w:lang w:val="en-US"/>
                </w:rPr>
                <w:t xml:space="preserve"> </w:t>
              </w:r>
            </w:ins>
            <w:r>
              <w:rPr>
                <w:lang w:val="en-US"/>
              </w:rPr>
              <w:t xml:space="preserve">Administration event status (for example one of active/paused/completed/nullified)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MedicationStatement-status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Return statements that match the given status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MedicationDispense-status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Status of the dispense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MedicationOrder-status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Status of the prescription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MedicationDispense-type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Return all dispenses of a specific type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MedicationDispense-whenhandedover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whenhandedover (whenhandedover): </w:t>
            </w:r>
            <w:r>
              <w:rPr>
                <w:lang w:val="en-US"/>
              </w:rPr>
              <w:t xml:space="preserve">Date when medication handed over to patient (outpatient setting), or supplied to ward or clinic (inpatient setting)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MedicationDispense-whenprepared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whenprepared (whenprepared): </w:t>
            </w:r>
            <w:r>
              <w:rPr>
                <w:lang w:val="en-US"/>
              </w:rPr>
              <w:t xml:space="preserve">Date when medication prepared </w:t>
            </w:r>
          </w:p>
        </w:tc>
      </w:tr>
    </w:tbl>
    <w:p w:rsidR="00B65864" w:rsidRDefault="00B65864">
      <w:pPr>
        <w:pStyle w:val="Heading1"/>
        <w:rPr>
          <w:lang w:val="en-US"/>
        </w:rPr>
      </w:pPr>
      <w:r>
        <w:rPr>
          <w:lang w:val="en-US"/>
        </w:rPr>
        <w:t>Public Health and Emergency Response</w:t>
      </w:r>
    </w:p>
    <w:p w:rsidR="00B65864" w:rsidRDefault="00B65864">
      <w:pPr>
        <w:pStyle w:val="Heading2"/>
        <w:rPr>
          <w:lang w:val="en-US"/>
        </w:rPr>
      </w:pPr>
      <w:r>
        <w:rPr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3803"/>
        <w:gridCol w:w="5647"/>
      </w:tblGrid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Vaccination (non)-Administration Date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ImmunizationRecommendation-date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Date recommendation created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ImmunizationRecommendation-dose-number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dose-number (dose-number): </w:t>
            </w:r>
            <w:r>
              <w:rPr>
                <w:lang w:val="en-US"/>
              </w:rPr>
              <w:t xml:space="preserve">Recommended dose number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Immunization-dose-sequence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dose-sequence (dose-sequence): </w:t>
            </w:r>
            <w:del w:id="72" w:author="daddy" w:date="2015-09-06T17:11:00Z">
              <w:r w:rsidDel="005B2D6A">
                <w:rPr>
                  <w:lang w:val="en-US"/>
                </w:rPr>
                <w:delText>What dose</w:delText>
              </w:r>
            </w:del>
            <w:ins w:id="73" w:author="daddy" w:date="2015-09-06T17:11:00Z">
              <w:r>
                <w:rPr>
                  <w:lang w:val="en-US"/>
                </w:rPr>
                <w:t>Dose</w:t>
              </w:r>
            </w:ins>
            <w:r>
              <w:rPr>
                <w:lang w:val="en-US"/>
              </w:rPr>
              <w:t xml:space="preserve"> number within series</w:t>
            </w:r>
            <w:del w:id="74" w:author="daddy" w:date="2015-09-06T17:11:00Z">
              <w:r w:rsidDel="005B2D6A">
                <w:rPr>
                  <w:lang w:val="en-US"/>
                </w:rPr>
                <w:delText xml:space="preserve">? </w:delText>
              </w:r>
            </w:del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ImmunizationRecommendation-dose-sequence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dose-sequence (dose-sequence): </w:t>
            </w:r>
            <w:del w:id="75" w:author="daddy" w:date="2015-09-06T17:11:00Z">
              <w:r w:rsidDel="00B55EE6">
                <w:rPr>
                  <w:lang w:val="en-US"/>
                </w:rPr>
                <w:delText>Number of dose</w:delText>
              </w:r>
            </w:del>
            <w:ins w:id="76" w:author="daddy" w:date="2015-09-06T17:11:00Z">
              <w:r>
                <w:rPr>
                  <w:lang w:val="en-US"/>
                </w:rPr>
                <w:t>Dose number</w:t>
              </w:r>
            </w:ins>
            <w:r>
              <w:rPr>
                <w:lang w:val="en-US"/>
              </w:rPr>
              <w:t xml:space="preserve"> within sequence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Business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ImmunizationRecommendation-identifier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Business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ImmunizationRecommendation-information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information (information): </w:t>
            </w:r>
            <w:r>
              <w:rPr>
                <w:lang w:val="en-US"/>
              </w:rPr>
              <w:t xml:space="preserve">Patient observations supporting recommendation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Immunization-location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location (location): </w:t>
            </w:r>
            <w:r>
              <w:rPr>
                <w:lang w:val="en-US"/>
              </w:rPr>
              <w:t xml:space="preserve">The service delivery location or facility in which the vaccine was / was to be administered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Immunization-lot-number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lot-number (lot-number): </w:t>
            </w:r>
            <w:r>
              <w:rPr>
                <w:lang w:val="en-US"/>
              </w:rPr>
              <w:t xml:space="preserve">Vaccine Lot Number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Immunization-manufacturer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manufacturer (manufacturer): </w:t>
            </w:r>
            <w:r>
              <w:rPr>
                <w:lang w:val="en-US"/>
              </w:rPr>
              <w:t xml:space="preserve">Vaccine Manufacturer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Immunization-notgiven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notgiven (notgiven): </w:t>
            </w:r>
            <w:r>
              <w:rPr>
                <w:lang w:val="en-US"/>
              </w:rPr>
              <w:t xml:space="preserve">Administrations which were not given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patient for the vaccination record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ImmunizationRecommendation-patient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Who this profile is for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Immunization-performer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performer (performer): </w:t>
            </w:r>
            <w:r>
              <w:rPr>
                <w:lang w:val="en-US"/>
              </w:rPr>
              <w:t xml:space="preserve">The practitioner who administered the vaccination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Immunization-reaction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reaction (reaction): </w:t>
            </w:r>
            <w:r>
              <w:rPr>
                <w:lang w:val="en-US"/>
              </w:rPr>
              <w:t xml:space="preserve">Additional information on reaction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Immunization-reaction-date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reaction-date (reaction-date): </w:t>
            </w:r>
            <w:r>
              <w:rPr>
                <w:lang w:val="en-US"/>
              </w:rPr>
              <w:t xml:space="preserve">When did reaction start?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Immunization-reason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reason (reason): </w:t>
            </w:r>
            <w:r>
              <w:rPr>
                <w:lang w:val="en-US"/>
              </w:rPr>
              <w:t xml:space="preserve">Why immunization occurred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Immunization-reason-not-given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reason-not-given (reason-not-given): </w:t>
            </w:r>
            <w:r>
              <w:rPr>
                <w:lang w:val="en-US"/>
              </w:rPr>
              <w:t xml:space="preserve">Explanation of reason vaccination was not administered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Immunization-requester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requester (requester): </w:t>
            </w:r>
            <w:r>
              <w:rPr>
                <w:lang w:val="en-US"/>
              </w:rPr>
              <w:t xml:space="preserve">The practitioner who ordered the vaccination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Immunization event status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ImmunizationRecommendation-status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Vaccine administration status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ImmunizationRecommendation-support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support (support): </w:t>
            </w:r>
            <w:r>
              <w:rPr>
                <w:lang w:val="en-US"/>
              </w:rPr>
              <w:t xml:space="preserve">Past immunizations supporting recommendation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Immunization-vaccine-code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vaccine-code (vaccine-code): </w:t>
            </w:r>
            <w:r>
              <w:rPr>
                <w:lang w:val="en-US"/>
              </w:rPr>
              <w:t xml:space="preserve">Vaccine Product Administered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ImmunizationRecommendation-vaccine-type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vaccine-type (vaccine-type): </w:t>
            </w:r>
            <w:r>
              <w:rPr>
                <w:lang w:val="en-US"/>
              </w:rPr>
              <w:t xml:space="preserve">Vaccine recommendation applies to </w:t>
            </w:r>
          </w:p>
        </w:tc>
      </w:tr>
    </w:tbl>
    <w:p w:rsidR="00B65864" w:rsidRDefault="00B65864">
      <w:pPr>
        <w:pStyle w:val="Heading1"/>
        <w:rPr>
          <w:lang w:val="en-US"/>
        </w:rPr>
      </w:pPr>
      <w:r>
        <w:rPr>
          <w:lang w:val="en-US"/>
        </w:rPr>
        <w:t>Security</w:t>
      </w:r>
    </w:p>
    <w:p w:rsidR="00B65864" w:rsidRDefault="00B65864">
      <w:pPr>
        <w:pStyle w:val="Heading2"/>
        <w:rPr>
          <w:lang w:val="en-US"/>
        </w:rPr>
      </w:pPr>
      <w:r>
        <w:rPr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292"/>
        <w:gridCol w:w="7158"/>
      </w:tblGrid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AuditEvent-action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action (action): </w:t>
            </w:r>
            <w:r>
              <w:rPr>
                <w:lang w:val="en-US"/>
              </w:rPr>
              <w:t xml:space="preserve">Type of action performed during the event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AuditEvent-address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 (address): </w:t>
            </w:r>
            <w:r>
              <w:rPr>
                <w:lang w:val="en-US"/>
              </w:rPr>
              <w:t xml:space="preserve">Identifier for the network access point of the user device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Provenance-agent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agent (agent): </w:t>
            </w:r>
            <w:r>
              <w:rPr>
                <w:lang w:val="en-US"/>
              </w:rPr>
              <w:t xml:space="preserve">Individual, device or organization playing role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AuditEvent-altid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altid (altid): </w:t>
            </w:r>
            <w:r>
              <w:rPr>
                <w:lang w:val="en-US"/>
              </w:rPr>
              <w:t xml:space="preserve">Alternative User id e.g. authentication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Time when the event occurred on 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AuditEvent-desc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 (desc): </w:t>
            </w:r>
            <w:r>
              <w:rPr>
                <w:lang w:val="en-US"/>
              </w:rPr>
              <w:t xml:space="preserve">Instance-specific descriptor for Object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Provenance-end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end (end): </w:t>
            </w:r>
            <w:r>
              <w:rPr>
                <w:lang w:val="en-US"/>
              </w:rPr>
              <w:t xml:space="preserve">End time with inclusive boundary, if not ongoing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Provenance-entity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entity (entity): </w:t>
            </w:r>
            <w:r>
              <w:rPr>
                <w:lang w:val="en-US"/>
              </w:rPr>
              <w:t xml:space="preserve">Identity of entity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Provenance-entitytype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entitytype (entitytype): </w:t>
            </w:r>
            <w:r>
              <w:rPr>
                <w:lang w:val="en-US"/>
              </w:rPr>
              <w:t xml:space="preserve">The type of resource in this entity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AuditEvent-identity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identity (identity): </w:t>
            </w:r>
            <w:r>
              <w:rPr>
                <w:lang w:val="en-US"/>
              </w:rPr>
              <w:t xml:space="preserve">Specific instance of object (e.g. versioned)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Provenance-location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location (location): </w:t>
            </w:r>
            <w:r>
              <w:rPr>
                <w:lang w:val="en-US"/>
              </w:rPr>
              <w:t xml:space="preserve">Where the activity occurred, if relevant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Human-meaningful name for the user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AuditEvent-object-type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object-type (object-type): </w:t>
            </w:r>
            <w:r>
              <w:rPr>
                <w:lang w:val="en-US"/>
              </w:rPr>
              <w:t xml:space="preserve">Type of object involved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AuditEvent-participant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participant (participant): </w:t>
            </w:r>
            <w:r>
              <w:rPr>
                <w:lang w:val="en-US"/>
              </w:rPr>
              <w:t xml:space="preserve">Direct reference to resource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Provenance-patient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Target Reference(s) (usually version specific)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Direct reference to resource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AuditEvent-policy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policy (policy): </w:t>
            </w:r>
            <w:r>
              <w:rPr>
                <w:lang w:val="en-US"/>
              </w:rPr>
              <w:t xml:space="preserve">Policy that authorized event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AuditEvent-reference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reference (reference): </w:t>
            </w:r>
            <w:r>
              <w:rPr>
                <w:lang w:val="en-US"/>
              </w:rPr>
              <w:t xml:space="preserve">Specific instance of resource (e.g. versioned)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Provenance-sigtype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sigtype (sigtype): </w:t>
            </w:r>
            <w:r>
              <w:rPr>
                <w:lang w:val="en-US"/>
              </w:rPr>
              <w:t xml:space="preserve">Indication of the reason the entity signed the object(s)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AuditEvent-site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site (site): </w:t>
            </w:r>
            <w:r>
              <w:rPr>
                <w:lang w:val="en-US"/>
              </w:rPr>
              <w:t xml:space="preserve">Logical source location within the enterprise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AuditEvent-source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source (source): </w:t>
            </w:r>
            <w:r>
              <w:rPr>
                <w:lang w:val="en-US"/>
              </w:rPr>
              <w:t xml:space="preserve">The identity of source detecting the event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Provenance-start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start (start): </w:t>
            </w:r>
            <w:r>
              <w:rPr>
                <w:lang w:val="en-US"/>
              </w:rPr>
              <w:t xml:space="preserve">Starting time with inclusive boundary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AuditEvent-subtype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subtype (subtype): </w:t>
            </w:r>
            <w:r>
              <w:rPr>
                <w:lang w:val="en-US"/>
              </w:rPr>
              <w:t xml:space="preserve">More specific type/id for the event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Provenance-target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target (target): </w:t>
            </w:r>
            <w:r>
              <w:rPr>
                <w:lang w:val="en-US"/>
              </w:rPr>
              <w:t xml:space="preserve">Target Reference(s) (usually version specific)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Type/identifier of event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AuditEvent-user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user (user): </w:t>
            </w:r>
            <w:r>
              <w:rPr>
                <w:lang w:val="en-US"/>
              </w:rPr>
              <w:t xml:space="preserve">Unique identifier for the user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Provenance-userid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userid (userid): </w:t>
            </w:r>
            <w:r>
              <w:rPr>
                <w:lang w:val="en-US"/>
              </w:rPr>
              <w:t xml:space="preserve">Authorization-system identifier for the agent </w:t>
            </w:r>
          </w:p>
        </w:tc>
      </w:tr>
    </w:tbl>
    <w:p w:rsidR="00B65864" w:rsidRDefault="00B65864">
      <w:pPr>
        <w:pStyle w:val="Heading1"/>
        <w:rPr>
          <w:lang w:val="en-US"/>
        </w:rPr>
      </w:pPr>
      <w:r>
        <w:rPr>
          <w:lang w:val="en-US"/>
        </w:rPr>
        <w:t>Structured Documents</w:t>
      </w:r>
    </w:p>
    <w:p w:rsidR="00B65864" w:rsidRDefault="00B65864">
      <w:pPr>
        <w:pStyle w:val="Heading2"/>
        <w:rPr>
          <w:lang w:val="en-US"/>
        </w:rPr>
      </w:pPr>
      <w:r>
        <w:rPr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861"/>
        <w:gridCol w:w="6589"/>
      </w:tblGrid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Composition-attester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attester (attester): </w:t>
            </w:r>
            <w:r>
              <w:rPr>
                <w:lang w:val="en-US"/>
              </w:rPr>
              <w:t xml:space="preserve">Who attested the composition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DocumentReference-authenticator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authenticator (authenticator): </w:t>
            </w:r>
            <w:r>
              <w:rPr>
                <w:lang w:val="en-US"/>
              </w:rPr>
              <w:t xml:space="preserve">Who/What authenticated the document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DocumentManifest-author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author (author): </w:t>
            </w:r>
            <w:r>
              <w:rPr>
                <w:lang w:val="en-US"/>
              </w:rPr>
              <w:t xml:space="preserve">Who and/or what authored the manifest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DocumentReference-author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author (author): </w:t>
            </w:r>
            <w:r>
              <w:rPr>
                <w:lang w:val="en-US"/>
              </w:rPr>
              <w:t xml:space="preserve">Who and/or what authored the document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Composition-author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author (author): </w:t>
            </w:r>
            <w:r>
              <w:rPr>
                <w:lang w:val="en-US"/>
              </w:rPr>
              <w:t xml:space="preserve">Who and/or what authored the composition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DocumentReference-class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class (class): </w:t>
            </w:r>
            <w:r>
              <w:rPr>
                <w:lang w:val="en-US"/>
              </w:rPr>
              <w:t xml:space="preserve">Categorization of document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Composition-class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class (class): </w:t>
            </w:r>
            <w:r>
              <w:rPr>
                <w:lang w:val="en-US"/>
              </w:rPr>
              <w:t xml:space="preserve">Categorization of Composition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Composition-confidentiality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confidentiality (confidentiality): </w:t>
            </w:r>
            <w:r>
              <w:rPr>
                <w:lang w:val="en-US"/>
              </w:rPr>
              <w:t xml:space="preserve">As defined by affinity domain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DocumentManifest-content-ref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content-ref (content-ref): </w:t>
            </w:r>
            <w:r>
              <w:rPr>
                <w:lang w:val="en-US"/>
              </w:rPr>
              <w:t xml:space="preserve">Contents of this set of documents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Composition-context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context (context): </w:t>
            </w:r>
            <w:r>
              <w:rPr>
                <w:lang w:val="en-US"/>
              </w:rPr>
              <w:t xml:space="preserve">Code(s) that apply to the event being documented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DocumentManifest-created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created (created): </w:t>
            </w:r>
            <w:r>
              <w:rPr>
                <w:lang w:val="en-US"/>
              </w:rPr>
              <w:t xml:space="preserve">When this document manifest created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DocumentReference-created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created (created): </w:t>
            </w:r>
            <w:r>
              <w:rPr>
                <w:lang w:val="en-US"/>
              </w:rPr>
              <w:t xml:space="preserve">Document creation time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DocumentReference-custodian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custodian (custodian): </w:t>
            </w:r>
            <w:r>
              <w:rPr>
                <w:lang w:val="en-US"/>
              </w:rPr>
              <w:t xml:space="preserve">Org which maintains the document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Composition editing time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DocumentManifest-description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(description): </w:t>
            </w:r>
            <w:r>
              <w:rPr>
                <w:lang w:val="en-US"/>
              </w:rPr>
              <w:t xml:space="preserve">Human-readable description (title)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DocumentReference-description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(description): </w:t>
            </w:r>
            <w:r>
              <w:rPr>
                <w:lang w:val="en-US"/>
              </w:rPr>
              <w:t xml:space="preserve">Human-readable description (title)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Context of the document content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Composition-encounter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encounter (encounter): </w:t>
            </w:r>
            <w:r>
              <w:rPr>
                <w:lang w:val="en-US"/>
              </w:rPr>
              <w:t xml:space="preserve">Context of the </w:t>
            </w:r>
            <w:del w:id="77" w:author="daddy" w:date="2015-09-06T16:27:00Z">
              <w:r w:rsidDel="002163B0">
                <w:rPr>
                  <w:lang w:val="en-US"/>
                </w:rPr>
                <w:delText>conposition</w:delText>
              </w:r>
            </w:del>
            <w:ins w:id="78" w:author="daddy" w:date="2015-09-06T16:27:00Z">
              <w:r>
                <w:rPr>
                  <w:lang w:val="en-US"/>
                </w:rPr>
                <w:t>composition</w:t>
              </w:r>
            </w:ins>
            <w:r>
              <w:rPr>
                <w:lang w:val="en-US"/>
              </w:rPr>
              <w:t xml:space="preserve">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Composition-entry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entry (entry): </w:t>
            </w:r>
            <w:r>
              <w:rPr>
                <w:lang w:val="en-US"/>
              </w:rPr>
              <w:t xml:space="preserve">A reference to data that supports this section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DocumentReference-event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event (event): </w:t>
            </w:r>
            <w:r>
              <w:rPr>
                <w:lang w:val="en-US"/>
              </w:rPr>
              <w:t xml:space="preserve">Main Clinical Acts Documented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DocumentReference-facility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facility (facility): </w:t>
            </w:r>
            <w:r>
              <w:rPr>
                <w:lang w:val="en-US"/>
              </w:rPr>
              <w:t xml:space="preserve">Kind of facility where patient was seen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DocumentReference-format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format (format): </w:t>
            </w:r>
            <w:r>
              <w:rPr>
                <w:lang w:val="en-US"/>
              </w:rPr>
              <w:t xml:space="preserve">Format/content rules for the document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DocumentManifest-identifier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Unique Identifier for the set of documents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Master Version Specific Identifier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Logical identifier of composition (version-independent)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DocumentReference-indexed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indexed (indexed): </w:t>
            </w:r>
            <w:r>
              <w:rPr>
                <w:lang w:val="en-US"/>
              </w:rPr>
              <w:t xml:space="preserve">When this document reference created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DocumentReference-language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language (language): </w:t>
            </w:r>
            <w:r>
              <w:rPr>
                <w:lang w:val="en-US"/>
              </w:rPr>
              <w:t xml:space="preserve">Human language of the content (BCP-47)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DocumentReference-location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location (location): </w:t>
            </w:r>
            <w:r>
              <w:rPr>
                <w:lang w:val="en-US"/>
              </w:rPr>
              <w:t xml:space="preserve">Uri where the data can be found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DocumentManifest-patient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The subject of the set of documents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>Who</w:t>
            </w:r>
            <w:ins w:id="79" w:author="daddy" w:date="2015-09-06T16:28:00Z">
              <w:r>
                <w:rPr>
                  <w:lang w:val="en-US"/>
                </w:rPr>
                <w:t>/</w:t>
              </w:r>
            </w:ins>
            <w:del w:id="80" w:author="daddy" w:date="2015-09-06T16:28:00Z">
              <w:r w:rsidDel="005C696D">
                <w:rPr>
                  <w:lang w:val="en-US"/>
                </w:rPr>
                <w:delText>|</w:delText>
              </w:r>
            </w:del>
            <w:r>
              <w:rPr>
                <w:lang w:val="en-US"/>
              </w:rPr>
              <w:t xml:space="preserve">what is the subject of the document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Composition-patient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patient (patient): </w:t>
            </w:r>
            <w:r>
              <w:rPr>
                <w:lang w:val="en-US"/>
              </w:rPr>
              <w:t xml:space="preserve">Who and/or what the composition is about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DocumentReference-period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period (period): </w:t>
            </w:r>
            <w:r>
              <w:rPr>
                <w:lang w:val="en-US"/>
              </w:rPr>
              <w:t xml:space="preserve">Time of service that is being documented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Composition-period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period (period): </w:t>
            </w:r>
            <w:r>
              <w:rPr>
                <w:lang w:val="en-US"/>
              </w:rPr>
              <w:t xml:space="preserve">The period covered by the documentation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DocumentManifest-recipient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recipient (recipient): </w:t>
            </w:r>
            <w:r>
              <w:rPr>
                <w:lang w:val="en-US"/>
              </w:rPr>
              <w:t xml:space="preserve">Intended to get notified about this set of documents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DocumentManifest-related-id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related-id (related-id): </w:t>
            </w:r>
            <w:r>
              <w:rPr>
                <w:lang w:val="en-US"/>
              </w:rPr>
              <w:t xml:space="preserve">Identifiers of things that are related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DocumentReference-related-id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related-id (related-id): </w:t>
            </w:r>
            <w:del w:id="81" w:author="daddy" w:date="2015-09-06T16:28:00Z">
              <w:r w:rsidDel="004E299A">
                <w:rPr>
                  <w:lang w:val="en-US"/>
                </w:rPr>
                <w:delText>Identifer</w:delText>
              </w:r>
            </w:del>
            <w:ins w:id="82" w:author="daddy" w:date="2015-09-06T16:28:00Z">
              <w:r>
                <w:rPr>
                  <w:lang w:val="en-US"/>
                </w:rPr>
                <w:t>Identifier</w:t>
              </w:r>
            </w:ins>
            <w:r>
              <w:rPr>
                <w:lang w:val="en-US"/>
              </w:rPr>
              <w:t xml:space="preserve"> of related objects or events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DocumentManifest-related-ref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related-ref (related-ref): </w:t>
            </w:r>
            <w:r>
              <w:rPr>
                <w:lang w:val="en-US"/>
              </w:rPr>
              <w:t xml:space="preserve">Related Resource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DocumentReference-related-ref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related-ref (related-ref): </w:t>
            </w:r>
            <w:r>
              <w:rPr>
                <w:lang w:val="en-US"/>
              </w:rPr>
              <w:t xml:space="preserve">Related Resource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DocumentReference-relatesto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relatesto (relatesto): </w:t>
            </w:r>
            <w:r>
              <w:rPr>
                <w:lang w:val="en-US"/>
              </w:rPr>
              <w:t xml:space="preserve">Target of the relationship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DocumentReference-relation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relation (relation): </w:t>
            </w:r>
            <w:r>
              <w:rPr>
                <w:lang w:val="en-US"/>
              </w:rPr>
              <w:t xml:space="preserve">replaces | transforms | signs | appends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DocumentReference-relationship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relationship (relationship): </w:t>
            </w:r>
            <w:r>
              <w:rPr>
                <w:lang w:val="en-US"/>
              </w:rPr>
              <w:t xml:space="preserve">Combination of relation and relatesTo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Composition-section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section (section): </w:t>
            </w:r>
            <w:r>
              <w:rPr>
                <w:lang w:val="en-US"/>
              </w:rPr>
              <w:t xml:space="preserve">Classification of section (recommended)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DocumentReference-securitylabel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securitylabel (securitylabel): </w:t>
            </w:r>
            <w:r>
              <w:rPr>
                <w:lang w:val="en-US"/>
              </w:rPr>
              <w:t xml:space="preserve">Document security-tags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DocumentReference-setting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setting (setting): </w:t>
            </w:r>
            <w:r>
              <w:rPr>
                <w:lang w:val="en-US"/>
              </w:rPr>
              <w:t xml:space="preserve">Additional details about where the content was created (e.g. clinical specialty)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DocumentManifest-source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source (source): </w:t>
            </w:r>
            <w:r>
              <w:rPr>
                <w:lang w:val="en-US"/>
              </w:rPr>
              <w:t xml:space="preserve">The source system/application/software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DocumentManifest-status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current | superseded | entered-in-error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current | superseded | entered-in-error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preliminary | final | amended | entered-in-error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DocumentManifest-subject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The subject of the set of documents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>Who</w:t>
            </w:r>
            <w:ins w:id="83" w:author="daddy" w:date="2015-09-06T16:28:00Z">
              <w:r>
                <w:rPr>
                  <w:lang w:val="en-US"/>
                </w:rPr>
                <w:t>/</w:t>
              </w:r>
            </w:ins>
            <w:del w:id="84" w:author="daddy" w:date="2015-09-06T16:28:00Z">
              <w:r w:rsidDel="005C696D">
                <w:rPr>
                  <w:lang w:val="en-US"/>
                </w:rPr>
                <w:delText>|</w:delText>
              </w:r>
            </w:del>
            <w:r>
              <w:rPr>
                <w:lang w:val="en-US"/>
              </w:rPr>
              <w:t xml:space="preserve">what is the subject of the document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Composition-subject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subject (subject): </w:t>
            </w:r>
            <w:r>
              <w:rPr>
                <w:lang w:val="en-US"/>
              </w:rPr>
              <w:t xml:space="preserve">Who and/or what the composition is about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Composition-title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title (title): </w:t>
            </w:r>
            <w:r>
              <w:rPr>
                <w:lang w:val="en-US"/>
              </w:rPr>
              <w:t xml:space="preserve">Human Readable name/title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DocumentManifest-type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del w:id="85" w:author="daddy" w:date="2015-09-06T17:16:00Z">
              <w:r w:rsidDel="00875CCF">
                <w:rPr>
                  <w:lang w:val="en-US"/>
                </w:rPr>
                <w:delText xml:space="preserve">What </w:delText>
              </w:r>
            </w:del>
            <w:ins w:id="86" w:author="daddy" w:date="2015-09-06T17:16:00Z">
              <w:r>
                <w:rPr>
                  <w:lang w:val="en-US"/>
                </w:rPr>
                <w:t>K</w:t>
              </w:r>
            </w:ins>
            <w:del w:id="87" w:author="daddy" w:date="2015-09-06T17:16:00Z">
              <w:r w:rsidDel="00875CCF">
                <w:rPr>
                  <w:lang w:val="en-US"/>
                </w:rPr>
                <w:delText>k</w:delText>
              </w:r>
            </w:del>
            <w:r>
              <w:rPr>
                <w:lang w:val="en-US"/>
              </w:rPr>
              <w:t xml:space="preserve">ind of document set </w:t>
            </w:r>
            <w:del w:id="88" w:author="daddy" w:date="2015-09-06T17:16:00Z">
              <w:r w:rsidDel="00875CCF">
                <w:rPr>
                  <w:lang w:val="en-US"/>
                </w:rPr>
                <w:delText xml:space="preserve">this is </w:delText>
              </w:r>
            </w:del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DocumentReference-type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Kind of document (LOINC if possible)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Composition-type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type (type): </w:t>
            </w:r>
            <w:r>
              <w:rPr>
                <w:lang w:val="en-US"/>
              </w:rPr>
              <w:t xml:space="preserve">Kind of composition (LOINC if possible) </w:t>
            </w:r>
          </w:p>
        </w:tc>
      </w:tr>
    </w:tbl>
    <w:p w:rsidR="00B65864" w:rsidRDefault="00B65864">
      <w:pPr>
        <w:pStyle w:val="Heading1"/>
        <w:rPr>
          <w:lang w:val="en-US"/>
        </w:rPr>
      </w:pPr>
      <w:r>
        <w:rPr>
          <w:lang w:val="en-US"/>
        </w:rPr>
        <w:t>Vocabulary</w:t>
      </w:r>
    </w:p>
    <w:p w:rsidR="00B65864" w:rsidRDefault="00B65864">
      <w:pPr>
        <w:pStyle w:val="Heading2"/>
        <w:rPr>
          <w:lang w:val="en-US"/>
        </w:rPr>
      </w:pPr>
      <w:r>
        <w:rPr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254"/>
        <w:gridCol w:w="7196"/>
      </w:tblGrid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ValueSet-code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code (code): </w:t>
            </w:r>
            <w:r>
              <w:rPr>
                <w:lang w:val="en-US"/>
              </w:rPr>
              <w:t xml:space="preserve">A code defined in the value set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ConceptMap-context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context (context): </w:t>
            </w:r>
            <w:r>
              <w:rPr>
                <w:lang w:val="en-US"/>
              </w:rPr>
              <w:t xml:space="preserve">A use context assigned to the concept map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ValueSet-context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context (context): </w:t>
            </w:r>
            <w:r>
              <w:rPr>
                <w:lang w:val="en-US"/>
              </w:rPr>
              <w:t xml:space="preserve">A use context assigned to the value set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The concept map publication date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ValueSet-date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date (date): </w:t>
            </w:r>
            <w:r>
              <w:rPr>
                <w:lang w:val="en-US"/>
              </w:rPr>
              <w:t xml:space="preserve">The value set publication date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ConceptMap-dependson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dependson (dependson): </w:t>
            </w:r>
            <w:r>
              <w:rPr>
                <w:lang w:val="en-US"/>
              </w:rPr>
              <w:t xml:space="preserve">Reference to element/field/valueset mapping depends 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ConceptMap-description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(description): </w:t>
            </w:r>
            <w:r>
              <w:rPr>
                <w:lang w:val="en-US"/>
              </w:rPr>
              <w:t xml:space="preserve">Text search in the description of the concept map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ValueSet-description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(description): </w:t>
            </w:r>
            <w:r>
              <w:rPr>
                <w:lang w:val="en-US"/>
              </w:rPr>
              <w:t xml:space="preserve">Text search in the description of the value set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ValueSet-expansion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expansion (expansion): </w:t>
            </w:r>
            <w:r>
              <w:rPr>
                <w:lang w:val="en-US"/>
              </w:rPr>
              <w:t xml:space="preserve">Uniquely identifies this expansion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Additional identifier for the concept map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ValueSet-identifier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The identifier for the value set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Name of the concept map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ValueSet-name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(name): </w:t>
            </w:r>
            <w:r>
              <w:rPr>
                <w:lang w:val="en-US"/>
              </w:rPr>
              <w:t xml:space="preserve">The name of the value set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ConceptMap-product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product (product): </w:t>
            </w:r>
            <w:r>
              <w:rPr>
                <w:lang w:val="en-US"/>
              </w:rPr>
              <w:t xml:space="preserve">Reference to element/field/valueset mapping depends 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ConceptMap-publisher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publisher (publisher): </w:t>
            </w:r>
            <w:r>
              <w:rPr>
                <w:lang w:val="en-US"/>
              </w:rPr>
              <w:t xml:space="preserve">Name of the publisher of the concept map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ValueSet-publisher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publisher (publisher): </w:t>
            </w:r>
            <w:r>
              <w:rPr>
                <w:lang w:val="en-US"/>
              </w:rPr>
              <w:t xml:space="preserve">Name of the publisher of the value set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ValueSet-reference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reference (reference): </w:t>
            </w:r>
            <w:r>
              <w:rPr>
                <w:lang w:val="en-US"/>
              </w:rPr>
              <w:t xml:space="preserve">A code system included or excluded in the value set or an imported value set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ConceptMap-source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source (source): </w:t>
            </w:r>
            <w:r>
              <w:rPr>
                <w:lang w:val="en-US"/>
              </w:rPr>
              <w:t xml:space="preserve">Identifies the source of the concepts which are being mapped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ConceptMap-sourcecode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sourcecode (sourcecode): </w:t>
            </w:r>
            <w:r>
              <w:rPr>
                <w:lang w:val="en-US"/>
              </w:rPr>
              <w:t xml:space="preserve">Identifies element being mapped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ConceptMap-sourcesystem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sourcesystem (sourcesystem): </w:t>
            </w:r>
            <w:r>
              <w:rPr>
                <w:lang w:val="en-US"/>
              </w:rPr>
              <w:t xml:space="preserve">Code System (if value set crosses code systems)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ConceptMap-sourceuri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sourceuri (sourceuri): </w:t>
            </w:r>
            <w:r>
              <w:rPr>
                <w:lang w:val="en-US"/>
              </w:rPr>
              <w:t xml:space="preserve">Identifies the source of the concepts which are being mapped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Status of the concept map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ValueSet-status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The status of the value set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ValueSet-system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system (system): </w:t>
            </w:r>
            <w:r>
              <w:rPr>
                <w:lang w:val="en-US"/>
              </w:rPr>
              <w:t xml:space="preserve">The system for any codes defined by this value set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ConceptMap-target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target (target): </w:t>
            </w:r>
            <w:r>
              <w:rPr>
                <w:lang w:val="en-US"/>
              </w:rPr>
              <w:t xml:space="preserve">Provides context to the mappings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ConceptMap-targetcode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targetcode (targetcode): </w:t>
            </w:r>
            <w:r>
              <w:rPr>
                <w:lang w:val="en-US"/>
              </w:rPr>
              <w:t xml:space="preserve">Code that identifies the target element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ConceptMap-targetsystem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targetsystem (targetsystem): </w:t>
            </w:r>
            <w:r>
              <w:rPr>
                <w:lang w:val="en-US"/>
              </w:rPr>
              <w:t xml:space="preserve">System of the target (if necessary)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ConceptMap-url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url (url): </w:t>
            </w:r>
            <w:r>
              <w:rPr>
                <w:lang w:val="en-US"/>
              </w:rPr>
              <w:t xml:space="preserve">The url of the concept map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ValueSet-url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url (url): </w:t>
            </w:r>
            <w:r>
              <w:rPr>
                <w:lang w:val="en-US"/>
              </w:rPr>
              <w:t xml:space="preserve">The logical url for the value set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ConceptMap-version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version (version): </w:t>
            </w:r>
            <w:r>
              <w:rPr>
                <w:lang w:val="en-US"/>
              </w:rPr>
              <w:t xml:space="preserve">The version identifier of the concept map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ValueSet-version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version (version): </w:t>
            </w:r>
            <w:r>
              <w:rPr>
                <w:lang w:val="en-US"/>
              </w:rPr>
              <w:t xml:space="preserve">The version identifier of the value set </w:t>
            </w:r>
          </w:p>
        </w:tc>
      </w:tr>
    </w:tbl>
    <w:p w:rsidR="00B65864" w:rsidRDefault="00B65864">
      <w:pPr>
        <w:pStyle w:val="Heading1"/>
        <w:rPr>
          <w:lang w:val="en-US"/>
        </w:rPr>
      </w:pPr>
      <w:r>
        <w:rPr>
          <w:lang w:val="en-US"/>
        </w:rPr>
        <w:t>Health Level Seven, Inc. - CDS WG</w:t>
      </w:r>
    </w:p>
    <w:p w:rsidR="00B65864" w:rsidRDefault="00B65864">
      <w:pPr>
        <w:pStyle w:val="Heading2"/>
        <w:rPr>
          <w:lang w:val="en-US"/>
        </w:rPr>
      </w:pPr>
      <w:r>
        <w:rPr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3312"/>
        <w:gridCol w:w="6138"/>
      </w:tblGrid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knowledgemodule-cqif-Basic-description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(description): </w:t>
            </w:r>
            <w:r>
              <w:rPr>
                <w:lang w:val="en-US"/>
              </w:rPr>
              <w:t xml:space="preserve">Text search against the description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knowledgemodule-cqif-Basic-identifier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identifier (identifier): </w:t>
            </w:r>
            <w:r>
              <w:rPr>
                <w:lang w:val="en-US"/>
              </w:rPr>
              <w:t xml:space="preserve">Logical identifier for the module (e.g. CMS-143)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knowledgemodule-cqif-Basic-keyword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keyword (keyword): </w:t>
            </w:r>
            <w:r>
              <w:rPr>
                <w:lang w:val="en-US"/>
              </w:rPr>
              <w:t xml:space="preserve">Keywords associated with the module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knowledgemodule-cqif-Basic-minScore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minScore (min Score): </w:t>
            </w:r>
            <w:r>
              <w:rPr>
                <w:lang w:val="en-US"/>
              </w:rPr>
              <w:t xml:space="preserve">The minimum relevance score of any match that will be returned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knowledgemodule-cqif-Basic-status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status (status): </w:t>
            </w:r>
            <w:r>
              <w:rPr>
                <w:lang w:val="en-US"/>
              </w:rPr>
              <w:t xml:space="preserve">Status of the module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knowledgemodule-cqif-Basic-title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title (title): </w:t>
            </w:r>
            <w:r>
              <w:rPr>
                <w:lang w:val="en-US"/>
              </w:rPr>
              <w:t xml:space="preserve">Text search against the title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knowledgemodule-cqif-Basic-topic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topic (topic): </w:t>
            </w:r>
            <w:r>
              <w:rPr>
                <w:lang w:val="en-US"/>
              </w:rPr>
              <w:t xml:space="preserve">Topics associated with the module </w:t>
            </w:r>
          </w:p>
        </w:tc>
      </w:tr>
      <w:tr w:rsidR="00B65864" w:rsidRPr="001B6578">
        <w:trPr>
          <w:tblCellSpacing w:w="15" w:type="dxa"/>
        </w:trPr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lang w:val="en-US"/>
              </w:rPr>
              <w:t>knowledgemodule-cqif-Basic-version</w:t>
            </w:r>
          </w:p>
        </w:tc>
        <w:tc>
          <w:tcPr>
            <w:tcW w:w="0" w:type="auto"/>
            <w:vAlign w:val="center"/>
          </w:tcPr>
          <w:p w:rsidR="00B65864" w:rsidRDefault="00B6586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version (version): </w:t>
            </w:r>
            <w:r>
              <w:rPr>
                <w:lang w:val="en-US"/>
              </w:rPr>
              <w:t xml:space="preserve">Version of the module (e.g. 1.0.0) </w:t>
            </w:r>
          </w:p>
        </w:tc>
      </w:tr>
    </w:tbl>
    <w:p w:rsidR="00B65864" w:rsidRDefault="00B65864"/>
    <w:sectPr w:rsidR="00B65864" w:rsidSect="008C135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864" w:rsidRDefault="00B65864" w:rsidP="00EF5393">
      <w:r>
        <w:separator/>
      </w:r>
    </w:p>
  </w:endnote>
  <w:endnote w:type="continuationSeparator" w:id="0">
    <w:p w:rsidR="00B65864" w:rsidRDefault="00B65864" w:rsidP="00EF53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864" w:rsidRDefault="00B65864">
    <w:pPr>
      <w:pStyle w:val="Footer"/>
      <w:jc w:val="right"/>
    </w:pPr>
    <w:fldSimple w:instr=" PAGE   \* MERGEFORMAT ">
      <w:r>
        <w:rPr>
          <w:noProof/>
        </w:rPr>
        <w:t>33</w:t>
      </w:r>
    </w:fldSimple>
  </w:p>
  <w:p w:rsidR="00B65864" w:rsidRDefault="00B658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864" w:rsidRDefault="00B65864" w:rsidP="00EF5393">
      <w:r>
        <w:separator/>
      </w:r>
    </w:p>
  </w:footnote>
  <w:footnote w:type="continuationSeparator" w:id="0">
    <w:p w:rsidR="00B65864" w:rsidRDefault="00B65864" w:rsidP="00EF53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6293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CCFC5F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DCBA8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D030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D16808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745A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0300D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2FE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824C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7F2E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5393"/>
    <w:rsid w:val="00051DB3"/>
    <w:rsid w:val="000D4578"/>
    <w:rsid w:val="000F14E6"/>
    <w:rsid w:val="000F3004"/>
    <w:rsid w:val="0010693B"/>
    <w:rsid w:val="00117393"/>
    <w:rsid w:val="00127D81"/>
    <w:rsid w:val="001333DF"/>
    <w:rsid w:val="001B4342"/>
    <w:rsid w:val="001B6578"/>
    <w:rsid w:val="002071B7"/>
    <w:rsid w:val="002163B0"/>
    <w:rsid w:val="00293EFE"/>
    <w:rsid w:val="002F2727"/>
    <w:rsid w:val="003248E8"/>
    <w:rsid w:val="003312F6"/>
    <w:rsid w:val="003C2088"/>
    <w:rsid w:val="003F10B6"/>
    <w:rsid w:val="00441601"/>
    <w:rsid w:val="00460534"/>
    <w:rsid w:val="00463D73"/>
    <w:rsid w:val="004E299A"/>
    <w:rsid w:val="005B2D6A"/>
    <w:rsid w:val="005C696D"/>
    <w:rsid w:val="00634A98"/>
    <w:rsid w:val="00680778"/>
    <w:rsid w:val="006B3C58"/>
    <w:rsid w:val="00816A40"/>
    <w:rsid w:val="00834E9A"/>
    <w:rsid w:val="00875CCF"/>
    <w:rsid w:val="0087627A"/>
    <w:rsid w:val="008C1351"/>
    <w:rsid w:val="00925849"/>
    <w:rsid w:val="00AE1C47"/>
    <w:rsid w:val="00AF2818"/>
    <w:rsid w:val="00B55EE6"/>
    <w:rsid w:val="00B64C51"/>
    <w:rsid w:val="00B65864"/>
    <w:rsid w:val="00C307C7"/>
    <w:rsid w:val="00C55100"/>
    <w:rsid w:val="00C6382F"/>
    <w:rsid w:val="00CB46D1"/>
    <w:rsid w:val="00CD0167"/>
    <w:rsid w:val="00D22D6C"/>
    <w:rsid w:val="00DC1A3E"/>
    <w:rsid w:val="00EF5393"/>
    <w:rsid w:val="00F2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351"/>
    <w:rPr>
      <w:sz w:val="24"/>
      <w:szCs w:val="24"/>
      <w:lang w:val="en-CA" w:eastAsia="en-CA"/>
    </w:rPr>
  </w:style>
  <w:style w:type="paragraph" w:styleId="Heading1">
    <w:name w:val="heading 1"/>
    <w:basedOn w:val="Normal"/>
    <w:link w:val="Heading1Char"/>
    <w:uiPriority w:val="99"/>
    <w:qFormat/>
    <w:rsid w:val="008C13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8C135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C135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C1351"/>
    <w:rPr>
      <w:rFonts w:ascii="Cambria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EF5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F5393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F5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F5393"/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207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3B"/>
    <w:rPr>
      <w:sz w:val="0"/>
      <w:szCs w:val="0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15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34</Pages>
  <Words>11492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spelling/grammar checking</dc:title>
  <dc:subject/>
  <dc:creator>Lloyd</dc:creator>
  <cp:keywords/>
  <dc:description/>
  <cp:lastModifiedBy>daddy</cp:lastModifiedBy>
  <cp:revision>40</cp:revision>
  <dcterms:created xsi:type="dcterms:W3CDTF">2015-09-01T18:13:00Z</dcterms:created>
  <dcterms:modified xsi:type="dcterms:W3CDTF">2015-09-07T00:16:00Z</dcterms:modified>
</cp:coreProperties>
</file>